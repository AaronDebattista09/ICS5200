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bookmarkStart w:id="0" w:name="_GoBack"/>
      <w:bookmarkEnd w:id="0"/>
      <w:r w:rsidRPr="00B64B47">
        <w:rPr>
          <w:sz w:val="24"/>
          <w:szCs w:val="24"/>
          <w:lang w:val="mt-MT"/>
        </w:rPr>
        <w:t>Franco għandu jżomm sod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Sur Editur,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Nammira l-kuraġġ, l-onestà u </w:t>
      </w:r>
      <w:del w:id="1" w:author="Mark Scicluna" w:date="2015-11-04T08:47:00Z">
        <w:r w:rsidRPr="00B64B47" w:rsidDel="002D3A17">
          <w:rPr>
            <w:sz w:val="24"/>
            <w:szCs w:val="24"/>
            <w:lang w:val="mt-MT"/>
          </w:rPr>
          <w:delText xml:space="preserve">l-inteliġenza </w:delText>
        </w:r>
      </w:del>
      <w:ins w:id="2" w:author="Mark Scicluna" w:date="2015-11-04T08:47:00Z">
        <w:r w:rsidR="002D3A17">
          <w:rPr>
            <w:sz w:val="24"/>
            <w:szCs w:val="24"/>
            <w:lang w:val="en-US"/>
          </w:rPr>
          <w:t>l-</w:t>
        </w:r>
        <w:proofErr w:type="spellStart"/>
        <w:r w:rsidR="002D3A17">
          <w:rPr>
            <w:sz w:val="24"/>
            <w:szCs w:val="24"/>
            <w:lang w:val="en-US"/>
          </w:rPr>
          <w:t>intelli</w:t>
        </w:r>
        <w:proofErr w:type="spellEnd"/>
        <w:r w:rsidR="002D3A17">
          <w:rPr>
            <w:sz w:val="24"/>
            <w:szCs w:val="24"/>
            <w:lang w:val="mt-MT"/>
          </w:rPr>
          <w:t>ġenza</w:t>
        </w:r>
      </w:ins>
      <w:ins w:id="3" w:author="Mark Scicluna" w:date="2015-11-04T08:49:00Z">
        <w:r w:rsidR="002D3A1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tad-Deputat </w:t>
      </w:r>
      <w:del w:id="4" w:author="Mark Scicluna" w:date="2015-11-04T08:48:00Z">
        <w:r w:rsidRPr="00B64B47" w:rsidDel="002D3A17">
          <w:rPr>
            <w:sz w:val="24"/>
            <w:szCs w:val="24"/>
            <w:lang w:val="mt-MT"/>
          </w:rPr>
          <w:delText xml:space="preserve">Par­­lamentari </w:delText>
        </w:r>
      </w:del>
      <w:ins w:id="5" w:author="Mark Scicluna" w:date="2015-11-04T08:48:00Z">
        <w:r w:rsidR="002D3A17">
          <w:rPr>
            <w:sz w:val="24"/>
            <w:szCs w:val="24"/>
            <w:lang w:val="mt-MT"/>
          </w:rPr>
          <w:t>Parlamentari</w:t>
        </w:r>
      </w:ins>
      <w:ins w:id="6" w:author="Mark Scicluna" w:date="2015-11-04T08:49:00Z">
        <w:r w:rsidR="002D3A1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Dr Franco Debono, li mhux biss ħaqqu jsir </w:t>
      </w:r>
      <w:del w:id="7" w:author="Mark Scicluna" w:date="2015-11-18T08:32:00Z">
        <w:r w:rsidRPr="00B64B47" w:rsidDel="005E73EF">
          <w:rPr>
            <w:sz w:val="24"/>
            <w:szCs w:val="24"/>
            <w:lang w:val="mt-MT"/>
          </w:rPr>
          <w:delText xml:space="preserve">ministru </w:delText>
        </w:r>
      </w:del>
      <w:ins w:id="8" w:author="Mark Scicluna" w:date="2015-11-18T08:32:00Z">
        <w:r w:rsidR="005E73EF">
          <w:rPr>
            <w:sz w:val="24"/>
            <w:szCs w:val="24"/>
            <w:lang w:val="mt-MT"/>
          </w:rPr>
          <w:t>Ministru</w:t>
        </w:r>
        <w:r w:rsidR="005E73EF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iżda saħansitra Prim Ministru. Fl-opinjoni tiegħi, dan hu ħaruf fost l-ilpup tal-grupp parlamentari Nazzjonalista, tneħħi forsi xi erbgħa minnhom. Il-bqija qegħdin hemm biex isaħħnu s-siġġu u jieħdu s-salarju mħallas minn flus il-poplu. Biex jassiguraw li ma jitilfux xi vot, jibqgħu lura u ma jgħidux fejn hu tajjeb, tajjeb u fejn hu ħażin, ħażin. L-irjus sħan min-naħa tal-partiti kollha ma jagħmel l-ebda ġid. Illum il-poplu m'għadux ċuċ. Jaf jirraġuna u jaf ikejjel. Qegħdin jagħmlu ħafna ħsara lil Franco Debono għax f'pajjiżna għad fadal min jiġġudika lill-onest bħala miġnun. Niggarantilek li dawn kollha tqarbnu llum! Profeti foloz daqshom għadni ma rajtx. Għandhom dillirju kbir tafux.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Dawn li kienu kontra </w:t>
      </w:r>
      <w:del w:id="9" w:author="Mark Scicluna" w:date="2015-11-04T08:49:00Z">
        <w:r w:rsidRPr="00B64B47" w:rsidDel="002D3A17">
          <w:rPr>
            <w:sz w:val="24"/>
            <w:szCs w:val="24"/>
            <w:lang w:val="mt-MT"/>
          </w:rPr>
          <w:delText xml:space="preserve">l-Għa­rab </w:delText>
        </w:r>
      </w:del>
      <w:ins w:id="10" w:author="Mark Scicluna" w:date="2015-11-04T08:49:00Z">
        <w:r w:rsidR="002D3A17">
          <w:rPr>
            <w:sz w:val="24"/>
            <w:szCs w:val="24"/>
            <w:lang w:val="mt-MT"/>
          </w:rPr>
          <w:t xml:space="preserve">l-Għarab </w:t>
        </w:r>
      </w:ins>
      <w:r w:rsidRPr="00B64B47">
        <w:rPr>
          <w:sz w:val="24"/>
          <w:szCs w:val="24"/>
          <w:lang w:val="mt-MT"/>
        </w:rPr>
        <w:t xml:space="preserve">issa bdew ibusuhom. U xejn m'għadhom jibżgħu mir-Russi li sejrin itellfulna ruħna. Ta' dan nirringrazzjaw lil dawk li kienu u għadhom </w:t>
      </w:r>
      <w:del w:id="11" w:author="Mark Scicluna" w:date="2015-11-04T08:49:00Z">
        <w:r w:rsidRPr="00B64B47" w:rsidDel="002D3A17">
          <w:rPr>
            <w:sz w:val="24"/>
            <w:szCs w:val="24"/>
            <w:lang w:val="mt-MT"/>
          </w:rPr>
          <w:delText xml:space="preserve">ixew­­xu </w:delText>
        </w:r>
      </w:del>
      <w:ins w:id="12" w:author="Mark Scicluna" w:date="2015-11-04T08:49:00Z">
        <w:r w:rsidR="002D3A17">
          <w:rPr>
            <w:sz w:val="24"/>
            <w:szCs w:val="24"/>
            <w:lang w:val="mt-MT"/>
          </w:rPr>
          <w:t xml:space="preserve">ixewxu </w:t>
        </w:r>
      </w:ins>
      <w:r w:rsidRPr="00B64B47">
        <w:rPr>
          <w:sz w:val="24"/>
          <w:szCs w:val="24"/>
          <w:lang w:val="mt-MT"/>
        </w:rPr>
        <w:t xml:space="preserve">billi jabbużaw </w:t>
      </w:r>
      <w:del w:id="13" w:author="Mark Scicluna" w:date="2015-11-04T08:49:00Z">
        <w:r w:rsidRPr="00B64B47" w:rsidDel="002D3A17">
          <w:rPr>
            <w:sz w:val="24"/>
            <w:szCs w:val="24"/>
            <w:lang w:val="mt-MT"/>
          </w:rPr>
          <w:delText xml:space="preserve">mit-tagħ­lim </w:delText>
        </w:r>
      </w:del>
      <w:ins w:id="14" w:author="Mark Scicluna" w:date="2015-11-04T08:49:00Z">
        <w:r w:rsidR="002D3A17">
          <w:rPr>
            <w:sz w:val="24"/>
            <w:szCs w:val="24"/>
            <w:lang w:val="mt-MT"/>
          </w:rPr>
          <w:t xml:space="preserve">mit-tagħlim </w:t>
        </w:r>
      </w:ins>
      <w:r w:rsidRPr="00B64B47">
        <w:rPr>
          <w:sz w:val="24"/>
          <w:szCs w:val="24"/>
          <w:lang w:val="mt-MT"/>
        </w:rPr>
        <w:t xml:space="preserve">Nisrani daqs li kieku huma fundamentalisti.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Li kieku ma sarx daqstant tixwix, ma kienx ikun hawn daqstant għira u ġlied. Kristu qal li għad jiġi żmien u tkunu sorpriżi min jintefa' l-infern u min jidħol il-ġenna. Dawn huma l-istess nies li abbużaw mid-demokrazija biex ħolqu dittatura wara l-kwinti u li difnu n-nies fil-miżbla </w:t>
      </w:r>
      <w:del w:id="15" w:author="Mark Scicluna" w:date="2015-11-04T08:50:00Z">
        <w:r w:rsidRPr="00B64B47" w:rsidDel="002D3A17">
          <w:rPr>
            <w:sz w:val="24"/>
            <w:szCs w:val="24"/>
            <w:lang w:val="mt-MT"/>
          </w:rPr>
          <w:delText xml:space="preserve">sempli­ċiment </w:delText>
        </w:r>
      </w:del>
      <w:ins w:id="16" w:author="Mark Scicluna" w:date="2015-11-04T08:50:00Z">
        <w:r w:rsidR="002D3A17">
          <w:rPr>
            <w:sz w:val="24"/>
            <w:szCs w:val="24"/>
            <w:lang w:val="mt-MT"/>
          </w:rPr>
          <w:t xml:space="preserve">sempliċiment </w:t>
        </w:r>
      </w:ins>
      <w:r w:rsidRPr="00B64B47">
        <w:rPr>
          <w:sz w:val="24"/>
          <w:szCs w:val="24"/>
          <w:lang w:val="mt-MT"/>
        </w:rPr>
        <w:t>għax politikament ma kinux jaqblu magħhom. Iftħu għajnejkom sew u la tinsewx!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Nammira ħafna lil Jeffrey Pullicino Orlando, lil Evarist Bartolo u lil Dr Joseph Muscat talli ma qagħdux jinħbew wara l-proposta tad-divorzju. Personalment, assolutament ma naqbilx mad-divorzju imma kif tippretendi li f'pajjiż demokratiku (suppost), wara li tkun tlabt li jsir </w:t>
      </w:r>
      <w:r w:rsidRPr="00B64B47">
        <w:rPr>
          <w:sz w:val="24"/>
          <w:szCs w:val="24"/>
          <w:lang w:val="mt-MT"/>
        </w:rPr>
        <w:lastRenderedPageBreak/>
        <w:t>referendum u ġibt dawk ir-riżultati, bħala Prim Ministru tivvota kontra r-rieda tal-maġġoranza assoluta tal-poplu?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Dan sar biex taparsi nuru kemm aħna qaddisin? Jinqdew bil-knisja </w:t>
      </w:r>
      <w:del w:id="17" w:author="Mark Scicluna" w:date="2015-11-04T08:50:00Z">
        <w:r w:rsidRPr="00B64B47" w:rsidDel="002D3A17">
          <w:rPr>
            <w:sz w:val="24"/>
            <w:szCs w:val="24"/>
            <w:lang w:val="mt-MT"/>
          </w:rPr>
          <w:delText xml:space="preserve">għall-iskopi­jiet </w:delText>
        </w:r>
      </w:del>
      <w:ins w:id="18" w:author="Mark Scicluna" w:date="2015-11-04T08:50:00Z">
        <w:r w:rsidR="002D3A17">
          <w:rPr>
            <w:sz w:val="24"/>
            <w:szCs w:val="24"/>
            <w:lang w:val="mt-MT"/>
          </w:rPr>
          <w:t xml:space="preserve">għall-iskopijiet </w:t>
        </w:r>
      </w:ins>
      <w:r w:rsidRPr="00B64B47">
        <w:rPr>
          <w:sz w:val="24"/>
          <w:szCs w:val="24"/>
          <w:lang w:val="mt-MT"/>
        </w:rPr>
        <w:t xml:space="preserve">u l-finijiet ta' moħħhom għax altru trid tkun prużuntuż biex tiġi taqa' u tqum minn dak li jridu n-nies t'hemm barra. Kulħadd jagħmel u </w:t>
      </w:r>
      <w:del w:id="19" w:author="Mark Scicluna" w:date="2015-11-04T08:51:00Z">
        <w:r w:rsidRPr="00B64B47" w:rsidDel="002D3A17">
          <w:rPr>
            <w:sz w:val="24"/>
            <w:szCs w:val="24"/>
            <w:lang w:val="mt-MT"/>
          </w:rPr>
          <w:delText xml:space="preserve">ja­ġix­xi </w:delText>
        </w:r>
      </w:del>
      <w:ins w:id="20" w:author="Mark Scicluna" w:date="2015-11-04T08:51:00Z">
        <w:r w:rsidR="002D3A17">
          <w:rPr>
            <w:sz w:val="24"/>
            <w:szCs w:val="24"/>
            <w:lang w:val="mt-MT"/>
          </w:rPr>
          <w:t xml:space="preserve">jaġixxi </w:t>
        </w:r>
      </w:ins>
      <w:r w:rsidRPr="00B64B47">
        <w:rPr>
          <w:sz w:val="24"/>
          <w:szCs w:val="24"/>
          <w:lang w:val="mt-MT"/>
        </w:rPr>
        <w:t xml:space="preserve">skont il-kuxjenza tiegħu, imma jekk irrid naqleb Musulman żgur li mhux se </w:t>
      </w:r>
      <w:del w:id="21" w:author="Mark Scicluna" w:date="2015-11-04T08:51:00Z">
        <w:r w:rsidRPr="00B64B47" w:rsidDel="002D3A17">
          <w:rPr>
            <w:sz w:val="24"/>
            <w:szCs w:val="24"/>
            <w:lang w:val="mt-MT"/>
          </w:rPr>
          <w:delText xml:space="preserve">jin­daħalli </w:delText>
        </w:r>
      </w:del>
      <w:ins w:id="22" w:author="Mark Scicluna" w:date="2015-11-04T08:51:00Z">
        <w:r w:rsidR="002D3A17">
          <w:rPr>
            <w:sz w:val="24"/>
            <w:szCs w:val="24"/>
            <w:lang w:val="mt-MT"/>
          </w:rPr>
          <w:t xml:space="preserve">jindaħalli </w:t>
        </w:r>
      </w:ins>
      <w:r w:rsidRPr="00B64B47">
        <w:rPr>
          <w:sz w:val="24"/>
          <w:szCs w:val="24"/>
          <w:lang w:val="mt-MT"/>
        </w:rPr>
        <w:t>Gonzi!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Qegħdin nippontaw </w:t>
      </w:r>
      <w:del w:id="23" w:author="Mark Scicluna" w:date="2015-11-04T08:51:00Z">
        <w:r w:rsidRPr="00B64B47" w:rsidDel="002D3A17">
          <w:rPr>
            <w:sz w:val="24"/>
            <w:szCs w:val="24"/>
            <w:lang w:val="mt-MT"/>
          </w:rPr>
          <w:delText xml:space="preserve">sub­għaj­na </w:delText>
        </w:r>
      </w:del>
      <w:ins w:id="24" w:author="Mark Scicluna" w:date="2015-11-04T08:51:00Z">
        <w:r w:rsidR="002D3A17">
          <w:rPr>
            <w:sz w:val="24"/>
            <w:szCs w:val="24"/>
            <w:lang w:val="mt-MT"/>
          </w:rPr>
          <w:t xml:space="preserve">subgħajna </w:t>
        </w:r>
      </w:ins>
      <w:r w:rsidRPr="00B64B47">
        <w:rPr>
          <w:sz w:val="24"/>
          <w:szCs w:val="24"/>
          <w:lang w:val="mt-MT"/>
        </w:rPr>
        <w:t xml:space="preserve">żżejjed lejn xi żbalji li jkun wettaq ħaddieħor filwaqt li </w:t>
      </w:r>
      <w:ins w:id="25" w:author="Mark Scicluna" w:date="2015-11-04T08:51:00Z">
        <w:r w:rsidR="002D3A17">
          <w:rPr>
            <w:sz w:val="24"/>
            <w:szCs w:val="24"/>
            <w:lang w:val="mt-MT"/>
          </w:rPr>
          <w:t xml:space="preserve">ma </w:t>
        </w:r>
      </w:ins>
      <w:del w:id="26" w:author="Mark Scicluna" w:date="2015-11-18T08:35:00Z">
        <w:r w:rsidRPr="00B64B47" w:rsidDel="000A14F7">
          <w:rPr>
            <w:sz w:val="24"/>
            <w:szCs w:val="24"/>
            <w:lang w:val="mt-MT"/>
          </w:rPr>
          <w:delText xml:space="preserve">ngħarfux </w:delText>
        </w:r>
      </w:del>
      <w:ins w:id="27" w:author="Mark Scicluna" w:date="2015-11-18T08:35:00Z">
        <w:r w:rsidR="000A14F7">
          <w:rPr>
            <w:sz w:val="24"/>
            <w:szCs w:val="24"/>
            <w:lang w:val="mt-MT"/>
          </w:rPr>
          <w:t>nagħrfux</w:t>
        </w:r>
        <w:r w:rsidR="000A14F7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dawk tagħna. Mela mhux kollha kemm aħna niżbaljaw? L-aqwa li wara li naqgħu nerġgħu</w:t>
      </w:r>
      <w:del w:id="28" w:author="Mark Scicluna" w:date="2015-11-04T08:53:00Z">
        <w:r w:rsidRPr="00B64B47" w:rsidDel="002D3A17">
          <w:rPr>
            <w:sz w:val="24"/>
            <w:szCs w:val="24"/>
            <w:lang w:val="mt-MT"/>
          </w:rPr>
          <w:delText xml:space="preserve"> nqu­mu</w:delText>
        </w:r>
      </w:del>
      <w:ins w:id="29" w:author="Mark Scicluna" w:date="2015-11-04T08:53:00Z">
        <w:r w:rsidR="002D3A17">
          <w:rPr>
            <w:sz w:val="24"/>
            <w:szCs w:val="24"/>
            <w:lang w:val="mt-MT"/>
          </w:rPr>
          <w:t>nqumu</w:t>
        </w:r>
      </w:ins>
      <w:r w:rsidRPr="00B64B47">
        <w:rPr>
          <w:sz w:val="24"/>
          <w:szCs w:val="24"/>
          <w:lang w:val="mt-MT"/>
        </w:rPr>
        <w:t>. Ftakru li mis-sema 'l isfel kulħadd xorta biex ma nħallux rasna tikber iżżejjed għax malajr nieħdu sabta kbira! Kollha kemm aħna għal taħt it-tapit, tinsewx.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Issa veru tlift il-fiduċja fil-Partit Nazzjonalista għax tant qegħdin juru ħdura, li mingħajr ma trid, taqleb. Roddu lill-poplu kulma sraqtu għax irridu nagħtu kont lill-Mulej ta' kull ċenteżmu li sraqna. Fejn huma l-isqfijiet? Jien għandi kull rispett lejhom, iżda nistenna li dawn joħorġu u jsemmgħu leħinhom għall-ġid tal-Maltin kollha, huma min huma. Miljuni ta' ewro ġew sparpaljati. Dħalna </w:t>
      </w:r>
      <w:del w:id="30" w:author="Mark Scicluna" w:date="2015-11-04T08:55:00Z">
        <w:r w:rsidRPr="00B64B47" w:rsidDel="002D3A17">
          <w:rPr>
            <w:sz w:val="24"/>
            <w:szCs w:val="24"/>
            <w:lang w:val="mt-MT"/>
          </w:rPr>
          <w:delText xml:space="preserve">fl-Ew­ropa </w:delText>
        </w:r>
      </w:del>
      <w:ins w:id="31" w:author="Mark Scicluna" w:date="2015-11-04T08:55:00Z">
        <w:r w:rsidR="002D3A17">
          <w:rPr>
            <w:sz w:val="24"/>
            <w:szCs w:val="24"/>
            <w:lang w:val="mt-MT"/>
          </w:rPr>
          <w:t xml:space="preserve">fl-Ewropa </w:t>
        </w:r>
      </w:ins>
      <w:r w:rsidRPr="00B64B47">
        <w:rPr>
          <w:sz w:val="24"/>
          <w:szCs w:val="24"/>
          <w:lang w:val="mt-MT"/>
        </w:rPr>
        <w:t>u ħlief toroq żdingati ma</w:t>
      </w:r>
      <w:del w:id="32" w:author="Mark Scicluna" w:date="2015-11-04T08:55:00Z">
        <w:r w:rsidRPr="00B64B47" w:rsidDel="002D3A17">
          <w:rPr>
            <w:sz w:val="24"/>
            <w:szCs w:val="24"/>
            <w:lang w:val="mt-MT"/>
          </w:rPr>
          <w:delText xml:space="preserve"> tarx</w:delText>
        </w:r>
      </w:del>
      <w:ins w:id="33" w:author="Mark Scicluna" w:date="2015-11-04T08:55:00Z">
        <w:r w:rsidR="002D3A17">
          <w:rPr>
            <w:sz w:val="24"/>
            <w:szCs w:val="24"/>
            <w:lang w:val="mt-MT"/>
          </w:rPr>
          <w:t>tarax</w:t>
        </w:r>
      </w:ins>
      <w:r w:rsidRPr="00B64B47">
        <w:rPr>
          <w:sz w:val="24"/>
          <w:szCs w:val="24"/>
          <w:lang w:val="mt-MT"/>
        </w:rPr>
        <w:t xml:space="preserve">. Issa, għax l-elezzjoni </w:t>
      </w:r>
      <w:del w:id="34" w:author="Mark Scicluna" w:date="2015-11-04T08:55:00Z">
        <w:r w:rsidRPr="00B64B47" w:rsidDel="002D3A17">
          <w:rPr>
            <w:sz w:val="24"/>
            <w:szCs w:val="24"/>
            <w:lang w:val="mt-MT"/>
          </w:rPr>
          <w:delText xml:space="preserve">ġe­nerali </w:delText>
        </w:r>
      </w:del>
      <w:ins w:id="35" w:author="Mark Scicluna" w:date="2015-11-04T08:55:00Z">
        <w:r w:rsidR="002D3A17">
          <w:rPr>
            <w:sz w:val="24"/>
            <w:szCs w:val="24"/>
            <w:lang w:val="mt-MT"/>
          </w:rPr>
          <w:t xml:space="preserve">ġenerali </w:t>
        </w:r>
      </w:ins>
      <w:r w:rsidRPr="00B64B47">
        <w:rPr>
          <w:sz w:val="24"/>
          <w:szCs w:val="24"/>
          <w:lang w:val="mt-MT"/>
        </w:rPr>
        <w:t xml:space="preserve">tinsab fil-qrib ħafna, </w:t>
      </w:r>
      <w:del w:id="36" w:author="Mark Scicluna" w:date="2015-11-04T08:56:00Z">
        <w:r w:rsidRPr="00B64B47" w:rsidDel="002D3A17">
          <w:rPr>
            <w:sz w:val="24"/>
            <w:szCs w:val="24"/>
            <w:lang w:val="mt-MT"/>
          </w:rPr>
          <w:delText xml:space="preserve">jipp­rovaw </w:delText>
        </w:r>
      </w:del>
      <w:ins w:id="37" w:author="Mark Scicluna" w:date="2015-11-04T08:56:00Z">
        <w:r w:rsidR="002D3A17">
          <w:rPr>
            <w:sz w:val="24"/>
            <w:szCs w:val="24"/>
            <w:lang w:val="mt-MT"/>
          </w:rPr>
          <w:t xml:space="preserve">jipprovaw </w:t>
        </w:r>
      </w:ins>
      <w:r w:rsidRPr="00B64B47">
        <w:rPr>
          <w:sz w:val="24"/>
          <w:szCs w:val="24"/>
          <w:lang w:val="mt-MT"/>
        </w:rPr>
        <w:t>jagħmlu malajr ix-xogħol li tħalla fuq l-ixkaffa bir-riżultat li dan isir bl-addoċċ u ta' kafkaf. Imbagħad, wara ftit taż-żmien, dawn l-istess toroq ikollhom jerġgħu jsiru mill-ġdid, bi spiża</w:t>
      </w:r>
      <w:del w:id="38" w:author="Mark Scicluna" w:date="2015-11-04T08:56:00Z">
        <w:r w:rsidRPr="00B64B47" w:rsidDel="002D3A17">
          <w:rPr>
            <w:sz w:val="24"/>
            <w:szCs w:val="24"/>
            <w:lang w:val="mt-MT"/>
          </w:rPr>
          <w:delText xml:space="preserve"> dopp­ja</w:delText>
        </w:r>
      </w:del>
      <w:ins w:id="39" w:author="Mark Scicluna" w:date="2015-11-04T08:56:00Z">
        <w:r w:rsidR="002D3A17">
          <w:rPr>
            <w:sz w:val="24"/>
            <w:szCs w:val="24"/>
            <w:lang w:val="mt-MT"/>
          </w:rPr>
          <w:t>doppja</w:t>
        </w:r>
      </w:ins>
      <w:r w:rsidRPr="00B64B47">
        <w:rPr>
          <w:sz w:val="24"/>
          <w:szCs w:val="24"/>
          <w:lang w:val="mt-MT"/>
        </w:rPr>
        <w:t xml:space="preserve">, għax oriġinarjament ma </w:t>
      </w:r>
      <w:del w:id="40" w:author="Mark Scicluna" w:date="2015-11-04T08:56:00Z">
        <w:r w:rsidRPr="00B64B47" w:rsidDel="002D3A17">
          <w:rPr>
            <w:sz w:val="24"/>
            <w:szCs w:val="24"/>
            <w:lang w:val="mt-MT"/>
          </w:rPr>
          <w:delText>jku­nux</w:delText>
        </w:r>
      </w:del>
      <w:ins w:id="41" w:author="Mark Scicluna" w:date="2015-11-04T08:56:00Z">
        <w:r w:rsidR="002D3A17">
          <w:rPr>
            <w:sz w:val="24"/>
            <w:szCs w:val="24"/>
            <w:lang w:val="mt-MT"/>
          </w:rPr>
          <w:t>jkunux</w:t>
        </w:r>
      </w:ins>
      <w:r w:rsidRPr="00B64B47">
        <w:rPr>
          <w:sz w:val="24"/>
          <w:szCs w:val="24"/>
          <w:lang w:val="mt-MT"/>
        </w:rPr>
        <w:t xml:space="preserve"> saru sew mill-qiegħ. Dik serjetà!</w:t>
      </w:r>
      <w:ins w:id="42" w:author="Mark Scicluna" w:date="2015-11-04T08:56:00Z">
        <w:r w:rsidR="002D3A17">
          <w:rPr>
            <w:sz w:val="24"/>
            <w:szCs w:val="24"/>
            <w:lang w:val="mt-MT"/>
          </w:rPr>
          <w:t xml:space="preserve"> </w:t>
        </w:r>
      </w:ins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L-unika tama li għandha Malta hi fil-Mexxej Laburista Dr Joseph Muscat. Fih nara persuna tal-affari tagħha, bla ebda kantunieri għax dak li jgħid ma jgħidux biex jinħabb jew biex jagħmilha tal-gustuż. Dak li jgħid, jgħidu biex jirranġa lil Malta u biex jitneħħa l-kallu li </w:t>
      </w:r>
      <w:del w:id="43" w:author="Mark Scicluna" w:date="2015-11-18T08:38:00Z">
        <w:r w:rsidRPr="00B64B47" w:rsidDel="00405D2C">
          <w:rPr>
            <w:sz w:val="24"/>
            <w:szCs w:val="24"/>
            <w:lang w:val="mt-MT"/>
          </w:rPr>
          <w:delText xml:space="preserve">trabba' </w:delText>
        </w:r>
      </w:del>
      <w:ins w:id="44" w:author="Mark Scicluna" w:date="2015-11-18T08:38:00Z">
        <w:r w:rsidR="00405D2C">
          <w:rPr>
            <w:sz w:val="24"/>
            <w:szCs w:val="24"/>
            <w:lang w:val="mt-MT"/>
          </w:rPr>
          <w:t>trabba</w:t>
        </w:r>
        <w:r w:rsidR="00405D2C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fiha. Dr Muscat, jien nammirak ħafna kif nammira wkoll lill-President ta' Malta, Dr George Abela, għall-umiltà u l-onestà li għandkom.</w:t>
      </w:r>
    </w:p>
    <w:p w:rsidR="008C0ABA" w:rsidRPr="00B64B47" w:rsidRDefault="008C0ABA" w:rsidP="008C0ABA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Jien il-Knisja hi għal qalbi ħafna. Jien kontra d-divorzju għax tassew li Kristu ma</w:t>
      </w:r>
      <w:del w:id="45" w:author="Mark Scicluna" w:date="2015-11-04T08:57:00Z">
        <w:r w:rsidRPr="00B64B47" w:rsidDel="00A14DEF">
          <w:rPr>
            <w:sz w:val="24"/>
            <w:szCs w:val="24"/>
            <w:lang w:val="mt-MT"/>
          </w:rPr>
          <w:delText xml:space="preserve"> jri­dux</w:delText>
        </w:r>
      </w:del>
      <w:ins w:id="46" w:author="Mark Scicluna" w:date="2015-11-04T08:57:00Z">
        <w:r w:rsidR="00A14DEF">
          <w:rPr>
            <w:sz w:val="24"/>
            <w:szCs w:val="24"/>
            <w:lang w:val="mt-MT"/>
          </w:rPr>
          <w:t>jridux</w:t>
        </w:r>
      </w:ins>
      <w:r w:rsidRPr="00B64B47">
        <w:rPr>
          <w:sz w:val="24"/>
          <w:szCs w:val="24"/>
          <w:lang w:val="mt-MT"/>
        </w:rPr>
        <w:t xml:space="preserve">. Imma issa bdew isejħulu annullament, biex jidħku bin-nies? U lil min għandu l-flus jew jinzerta xi ras kbira, jagħtuh l-annullament, u min m'għandux flus jew huwa xi ċittadin komuni, jibqa' jsaffar. Għalhekk il-Knisja </w:t>
      </w:r>
      <w:del w:id="47" w:author="Mark Scicluna" w:date="2015-11-04T08:58:00Z">
        <w:r w:rsidRPr="00B64B47" w:rsidDel="00A14DEF">
          <w:rPr>
            <w:sz w:val="24"/>
            <w:szCs w:val="24"/>
            <w:lang w:val="mt-MT"/>
          </w:rPr>
          <w:delText xml:space="preserve">għand­ha </w:delText>
        </w:r>
      </w:del>
      <w:ins w:id="48" w:author="Mark Scicluna" w:date="2015-11-04T08:58:00Z">
        <w:r w:rsidR="00A14DEF">
          <w:rPr>
            <w:sz w:val="24"/>
            <w:szCs w:val="24"/>
            <w:lang w:val="mt-MT"/>
          </w:rPr>
          <w:t xml:space="preserve">għandha </w:t>
        </w:r>
      </w:ins>
      <w:r w:rsidRPr="00B64B47">
        <w:rPr>
          <w:sz w:val="24"/>
          <w:szCs w:val="24"/>
          <w:lang w:val="mt-MT"/>
        </w:rPr>
        <w:t xml:space="preserve">titkellem b'mod ċar għax qegħdin ifixklu lil min </w:t>
      </w:r>
      <w:del w:id="49" w:author="Mark Scicluna" w:date="2015-11-04T08:58:00Z">
        <w:r w:rsidRPr="00B64B47" w:rsidDel="00A14DEF">
          <w:rPr>
            <w:sz w:val="24"/>
            <w:szCs w:val="24"/>
            <w:lang w:val="mt-MT"/>
          </w:rPr>
          <w:delText xml:space="preserve">jrid </w:delText>
        </w:r>
      </w:del>
      <w:ins w:id="50" w:author="Mark Scicluna" w:date="2015-11-04T08:58:00Z">
        <w:r w:rsidR="00A14DEF">
          <w:rPr>
            <w:sz w:val="24"/>
            <w:szCs w:val="24"/>
            <w:lang w:val="mt-MT"/>
          </w:rPr>
          <w:t xml:space="preserve">irid </w:t>
        </w:r>
      </w:ins>
      <w:r w:rsidRPr="00B64B47">
        <w:rPr>
          <w:sz w:val="24"/>
          <w:szCs w:val="24"/>
          <w:lang w:val="mt-MT"/>
        </w:rPr>
        <w:t>jgħix ħajja skont it-tagħlim ta' Alla.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Ħames websajts Maltin kienu fost 562 websajt li joffru kreditu għall-konsumatur li ġew investigati madwar l-Unjoni Ewropea kollha biex ikun magħruf jekk il-konsumaturi humiex jirċievu t-tagħrif li huma intitolati għalih skont il-liġi tal-UE dwar il-konsumatur qabel ma jiffirmaw kuntratt ta' kreditu għall-konsumatur. </w:t>
      </w:r>
    </w:p>
    <w:p w:rsidR="008C0ABA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Il-ħames websajts Maltin xejn ma qatgħu figura tajba fil-prestazzjoni tagħhom lejn il-konsumaturi tant li ġew immarkati għal aktar investigazzjoni. Għalhekk, fil-ġimgħat li ġejjin l-operaturi tan-negozju, l-istituzzjonijiet finanzjarji u l-intermedjarji tal-kreditu se jiġu kkuntattjati </w:t>
      </w:r>
      <w:del w:id="51" w:author="Mark Scicluna" w:date="2015-11-04T08:59:00Z">
        <w:r w:rsidRPr="00B64B47" w:rsidDel="00A14DEF">
          <w:rPr>
            <w:sz w:val="24"/>
            <w:szCs w:val="24"/>
            <w:lang w:val="mt-MT"/>
          </w:rPr>
          <w:delText xml:space="preserve">mill-awtorità nazzjonali tal-infurzar </w:delText>
        </w:r>
      </w:del>
      <w:ins w:id="52" w:author="Mark Scicluna" w:date="2015-11-04T08:59:00Z">
        <w:r w:rsidR="00A14DEF">
          <w:rPr>
            <w:sz w:val="24"/>
            <w:szCs w:val="24"/>
            <w:lang w:val="mt-MT"/>
          </w:rPr>
          <w:t>mill-Awtorit</w:t>
        </w:r>
      </w:ins>
      <w:ins w:id="53" w:author="Mark Scicluna" w:date="2015-11-04T09:00:00Z">
        <w:r w:rsidR="00A14DEF">
          <w:rPr>
            <w:sz w:val="24"/>
            <w:szCs w:val="24"/>
            <w:lang w:val="mt-MT"/>
          </w:rPr>
          <w:t xml:space="preserve">à Nazzjonali tal-Infurzar </w:t>
        </w:r>
      </w:ins>
      <w:r w:rsidRPr="00B64B47">
        <w:rPr>
          <w:sz w:val="24"/>
          <w:szCs w:val="24"/>
          <w:lang w:val="mt-MT"/>
        </w:rPr>
        <w:t xml:space="preserve">f'Malta dwar l-irregolaritajiet suspettużi u se jintalbu </w:t>
      </w:r>
      <w:del w:id="54" w:author="Mark Scicluna" w:date="2015-11-04T09:00:00Z">
        <w:r w:rsidRPr="00B64B47" w:rsidDel="00A14DEF">
          <w:rPr>
            <w:sz w:val="24"/>
            <w:szCs w:val="24"/>
            <w:lang w:val="mt-MT"/>
          </w:rPr>
          <w:delText xml:space="preserve">jipp­rovdu </w:delText>
        </w:r>
      </w:del>
      <w:ins w:id="55" w:author="Mark Scicluna" w:date="2015-11-04T09:00:00Z">
        <w:r w:rsidR="00A14DEF">
          <w:rPr>
            <w:sz w:val="24"/>
            <w:szCs w:val="24"/>
            <w:lang w:val="mt-MT"/>
          </w:rPr>
          <w:t xml:space="preserve">jipprovdu </w:t>
        </w:r>
      </w:ins>
      <w:r w:rsidRPr="00B64B47">
        <w:rPr>
          <w:sz w:val="24"/>
          <w:szCs w:val="24"/>
          <w:lang w:val="mt-MT"/>
        </w:rPr>
        <w:t xml:space="preserve">kjarifiki jew jikkoreġu l-websajts tagħhom. Jekk jonqsu milli jagħmlu dan, dan jista' jirriżulta f'azzjoni legali li twassal għal multi jew saħansitra l-għeluq tal-websajts, skont il-leġiżlazzjoni nazzjonali fis-seħħ.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Meta n-nies ifittxu l-kreditu, xi drabi jiskopru li dan il-kreditu jiswa aktar minn dak li kien jidher oriġinarjament, għax xi drabi kien </w:t>
      </w:r>
      <w:del w:id="56" w:author="Mark Scicluna" w:date="2015-11-04T09:00:00Z">
        <w:r w:rsidRPr="00B64B47" w:rsidDel="00B3026E">
          <w:rPr>
            <w:sz w:val="24"/>
            <w:szCs w:val="24"/>
            <w:lang w:val="mt-MT"/>
          </w:rPr>
          <w:delText xml:space="preserve">     </w:delText>
        </w:r>
      </w:del>
      <w:r w:rsidRPr="00B64B47">
        <w:rPr>
          <w:sz w:val="24"/>
          <w:szCs w:val="24"/>
          <w:lang w:val="mt-MT"/>
        </w:rPr>
        <w:t xml:space="preserve">nieqes tagħrif importanti jew dan ma kienx ċar. Il-kreditu għall-konsumatur mhux dejjem huwa faċli biex wieħed jifhmu, u għalhekk hemm fis-seħħ leġiżlazzjoni Ewropea biex tgħin lill-konsumaturi jieħdu deċiżjonijiet infurmati. Għaldaqstant huwa </w:t>
      </w:r>
      <w:del w:id="57" w:author="Mark Scicluna" w:date="2015-11-04T09:01:00Z">
        <w:r w:rsidRPr="00B64B47" w:rsidDel="00B3026E">
          <w:rPr>
            <w:sz w:val="24"/>
            <w:szCs w:val="24"/>
            <w:lang w:val="mt-MT"/>
          </w:rPr>
          <w:delText xml:space="preserve">im­portanti </w:delText>
        </w:r>
      </w:del>
      <w:ins w:id="58" w:author="Mark Scicluna" w:date="2015-11-04T09:01:00Z">
        <w:r w:rsidR="00B3026E">
          <w:rPr>
            <w:sz w:val="24"/>
            <w:szCs w:val="24"/>
            <w:lang w:val="mt-MT"/>
          </w:rPr>
          <w:t xml:space="preserve">importanti </w:t>
        </w:r>
      </w:ins>
      <w:r w:rsidRPr="00B64B47">
        <w:rPr>
          <w:sz w:val="24"/>
          <w:szCs w:val="24"/>
          <w:lang w:val="mt-MT"/>
        </w:rPr>
        <w:t>ħafna li n-negozji jipprovdu tagħrif korrett u meħtieġ lill-konsumaturi. U huwa r-rwol tal-Kummissjoni biex taħdem f'daqqa ma' infurzaturi nazzjonali biex dan iseħħ,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qal il-Kummissarju Ewropew responsabbli għall-Affarijiet tal-Konsumatur, is-sur John Dalli.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Flimkien  mal-ħames websajts Maltin kien hemm 288 websajt oħrajn, jew 70% tas-siti ċċekkjati madwar is-27 stat membru kif ukoll in-Norveġja u l-Iżlanda, li ġew immarkati għal aktar investigazzjoni. Dan se jsir fir-rigward ta' reklamar li ma jinkludix it-tagħrif standard meħtieġ; l-offerti ħallew barra t-tagħrif ewlieni li huwa essenzjali biex tittieħed deċiżjoni; waqt li l-ispejjeż kienu preżentati b'mod qarrieqi. L-operazzjoni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Sweep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b'mod partikolari ċċekkjat kif dan in-negozju qiegħed japplika d-Direttiva dwar il-Kreditu għall-Konsumatur (riċentement trasposta fl-istati membri), li għandha l-għan li tiffaċilita </w:t>
      </w:r>
      <w:del w:id="59" w:author="Mark Scicluna" w:date="2015-11-04T09:02:00Z">
        <w:r w:rsidRPr="00B64B47" w:rsidDel="00B3026E">
          <w:rPr>
            <w:sz w:val="24"/>
            <w:szCs w:val="24"/>
            <w:lang w:val="mt-MT"/>
          </w:rPr>
          <w:delText xml:space="preserve">l-fehim </w:delText>
        </w:r>
      </w:del>
      <w:ins w:id="60" w:author="Mark Scicluna" w:date="2015-11-04T09:02:00Z">
        <w:r w:rsidR="00B3026E">
          <w:rPr>
            <w:sz w:val="24"/>
            <w:szCs w:val="24"/>
            <w:lang w:val="mt-MT"/>
          </w:rPr>
          <w:t xml:space="preserve">l-ftehim </w:t>
        </w:r>
      </w:ins>
      <w:r w:rsidRPr="00B64B47">
        <w:rPr>
          <w:sz w:val="24"/>
          <w:szCs w:val="24"/>
          <w:lang w:val="mt-MT"/>
        </w:rPr>
        <w:t xml:space="preserve">u t-tqabbil tal-offerti tal-kreditu għall-konsumaturi.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Sweep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huwa e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er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 xml:space="preserve">izzju biex tissaħħaħ il-liġi tal-UE. Tali azzjoni kordinata titmexxa mill-UE u titwettaq mill-awtoritajiet nazzjonali tal-infurzar li jagħmlu verifiki simultanji u kkordinati għal ksur fil-liġi tal-konsumatur f'settur partikolari. Imbagħad, l-awtoritajiet nazzjonali tal-infurzar jikkuntattjaw lill-operaturi dwar irregolaritajiet suspettużi u jitolbuhom jieħdu azzjoni korrettiva.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Il-Consumer Credit </w:t>
      </w:r>
      <w:del w:id="61" w:author="Mark Scicluna" w:date="2015-11-04T09:03:00Z">
        <w:r w:rsidRPr="00B64B47" w:rsidDel="00B3026E">
          <w:rPr>
            <w:sz w:val="24"/>
            <w:szCs w:val="24"/>
            <w:lang w:val="mt-MT"/>
          </w:rPr>
          <w:delText xml:space="preserve">sweep </w:delText>
        </w:r>
      </w:del>
      <w:ins w:id="62" w:author="Mark Scicluna" w:date="2015-11-04T09:03:00Z">
        <w:r w:rsidR="00B3026E">
          <w:rPr>
            <w:sz w:val="24"/>
            <w:szCs w:val="24"/>
            <w:lang w:val="mt-MT"/>
          </w:rPr>
          <w:t xml:space="preserve">Sweep </w:t>
        </w:r>
      </w:ins>
      <w:r w:rsidRPr="00B64B47">
        <w:rPr>
          <w:sz w:val="24"/>
          <w:szCs w:val="24"/>
          <w:lang w:val="mt-MT"/>
        </w:rPr>
        <w:t xml:space="preserve">saret f'Settembru 2011. Mill-562 websajt li ġew iċċekkjati oriġinarjament, 30% biss għaddew it-test ta' </w:t>
      </w:r>
      <w:del w:id="63" w:author="Mark Scicluna" w:date="2015-11-18T08:44:00Z">
        <w:r w:rsidRPr="00B64B47" w:rsidDel="00405D2C">
          <w:rPr>
            <w:sz w:val="24"/>
            <w:szCs w:val="24"/>
            <w:lang w:val="mt-MT"/>
          </w:rPr>
          <w:delText xml:space="preserve">sweep </w:delText>
        </w:r>
      </w:del>
      <w:ins w:id="64" w:author="Mark Scicluna" w:date="2015-11-18T08:44:00Z">
        <w:r w:rsidR="00405D2C">
          <w:rPr>
            <w:sz w:val="24"/>
            <w:szCs w:val="24"/>
            <w:lang w:val="mt-MT"/>
          </w:rPr>
          <w:t>Sweep</w:t>
        </w:r>
        <w:r w:rsidR="00405D2C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għall-konformità mar-regoli rilevanti tal-UE dwar il-konsumatur u 70% minn dawn is-siti (393) ġew immarkati għal aktar investigazzjoni.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Fost il-problemi ewlenin li nstabu kien hemm nuqqas ta' tagħrif fir-reklamar tal-kreditu tal-konsumatur. Ir-reklamar f'258 (46% tal-websajts iċċekkjati) ma inkludiex it-tagħrif standard kollu li hu meħtieġ mid-Direttiva dwar il-Kreditu għall-Konsumatur, fosthom ir-rata perċentwali annwali ta' imposta (RPA), li hija essenzjali biex tqabbel l-offerti, tagħrif dwar jekk l-imposti fuq servizzi anċillari obbligatorji (eż. l-assigurazzjoni) kinux inklużi fl-ispiża totali, jew dwar it-tul tal-ftehim ta' kreditu.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Problema oħra kienet li tagħrif ewlieni dwar l-offerta tħalla barra. Kien hemm 244 (43%) websajt li ma tawx tagħrif ċar dwar l-elementi differenti kollha tal-ispiża totali, eż. i) dwar it-tip ta' rata ta' interess, (fissa, varjabbli jew it-tnejn li huma); dwar it-tul tal-kreditu (jekk ikun il-każ); u dwar uħud mill-ispejjeż </w:t>
      </w:r>
      <w:del w:id="65" w:author="Mark Scicluna" w:date="2015-11-04T09:04:00Z">
        <w:r w:rsidRPr="00B64B47" w:rsidDel="00251EDE">
          <w:rPr>
            <w:sz w:val="24"/>
            <w:szCs w:val="24"/>
            <w:lang w:val="mt-MT"/>
          </w:rPr>
          <w:delText xml:space="preserve">mar­buta </w:delText>
        </w:r>
      </w:del>
      <w:ins w:id="66" w:author="Mark Scicluna" w:date="2015-11-04T09:04:00Z">
        <w:r w:rsidR="00251EDE">
          <w:rPr>
            <w:sz w:val="24"/>
            <w:szCs w:val="24"/>
            <w:lang w:val="mt-MT"/>
          </w:rPr>
          <w:t xml:space="preserve">marbuta </w:t>
        </w:r>
      </w:ins>
      <w:r w:rsidRPr="00B64B47">
        <w:rPr>
          <w:sz w:val="24"/>
          <w:szCs w:val="24"/>
          <w:lang w:val="mt-MT"/>
        </w:rPr>
        <w:t>mal-kreditu (eż. it-tariffa tal-arranġament).</w:t>
      </w:r>
    </w:p>
    <w:p w:rsidR="008C0ABA" w:rsidRPr="00B64B47" w:rsidRDefault="008C0ABA" w:rsidP="008C0ABA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Irriżulta wkoll li kien </w:t>
      </w:r>
      <w:del w:id="67" w:author="Mark Scicluna" w:date="2015-11-04T09:05:00Z">
        <w:r w:rsidRPr="00B64B47" w:rsidDel="00251EDE">
          <w:rPr>
            <w:sz w:val="24"/>
            <w:szCs w:val="24"/>
            <w:lang w:val="mt-MT"/>
          </w:rPr>
          <w:delText xml:space="preserve">hem </w:delText>
        </w:r>
      </w:del>
      <w:ins w:id="68" w:author="Mark Scicluna" w:date="2015-11-04T09:05:00Z">
        <w:r w:rsidR="00251EDE">
          <w:rPr>
            <w:sz w:val="24"/>
            <w:szCs w:val="24"/>
            <w:lang w:val="mt-MT"/>
          </w:rPr>
          <w:t xml:space="preserve">hemm </w:t>
        </w:r>
      </w:ins>
      <w:r w:rsidRPr="00B64B47">
        <w:rPr>
          <w:sz w:val="24"/>
          <w:szCs w:val="24"/>
          <w:lang w:val="mt-MT"/>
        </w:rPr>
        <w:t xml:space="preserve">preżentazzjoni qarrieqa tal-ispejjeż fejn l-ispiża tal-kreditu tidher b'mod li huwa falz jew li jista' jqarraq lill-konsumaturi. </w:t>
      </w:r>
      <w:del w:id="69" w:author="Mark Scicluna" w:date="2015-11-04T09:05:00Z">
        <w:r w:rsidRPr="00B64B47" w:rsidDel="00251EDE">
          <w:rPr>
            <w:sz w:val="24"/>
            <w:szCs w:val="24"/>
            <w:lang w:val="mt-MT"/>
          </w:rPr>
          <w:delText>Per eżempju</w:delText>
        </w:r>
      </w:del>
      <w:ins w:id="70" w:author="Mark Scicluna" w:date="2015-11-04T09:05:00Z">
        <w:r w:rsidR="00251EDE">
          <w:rPr>
            <w:sz w:val="24"/>
            <w:szCs w:val="24"/>
            <w:lang w:val="mt-MT"/>
          </w:rPr>
          <w:t>Pere</w:t>
        </w:r>
      </w:ins>
      <w:ins w:id="71" w:author="Mark Scicluna" w:date="2015-11-04T09:06:00Z">
        <w:r w:rsidR="00251EDE" w:rsidRPr="00B64B47">
          <w:rPr>
            <w:sz w:val="24"/>
            <w:szCs w:val="24"/>
            <w:lang w:val="mt-MT"/>
          </w:rPr>
          <w:t>ż</w:t>
        </w:r>
        <w:r w:rsidR="00251EDE">
          <w:rPr>
            <w:sz w:val="24"/>
            <w:szCs w:val="24"/>
            <w:lang w:val="mt-MT"/>
          </w:rPr>
          <w:t>empju</w:t>
        </w:r>
      </w:ins>
      <w:r w:rsidRPr="00B64B47">
        <w:rPr>
          <w:sz w:val="24"/>
          <w:szCs w:val="24"/>
          <w:lang w:val="mt-MT"/>
        </w:rPr>
        <w:t xml:space="preserve"> bil-mod ta' kif inhuma kkalkulati l-prezzijiet, jew jekk il-konsumatur huwiex infurmat li minbarra l-ispiża nnifisha tal-kreditu għall-konsumatur hemm assigurazzjoni obbligatorja addizzjonali.</w:t>
      </w:r>
    </w:p>
    <w:p w:rsidR="008C0ABA" w:rsidRPr="00B64B47" w:rsidRDefault="008C0ABA" w:rsidP="008C0ABA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Mija u sittax-il websajt (20%</w:t>
      </w:r>
      <w:del w:id="72" w:author="Mark Scicluna" w:date="2015-11-18T08:46:00Z">
        <w:r w:rsidRPr="00B64B47" w:rsidDel="00405D2C">
          <w:rPr>
            <w:sz w:val="24"/>
            <w:szCs w:val="24"/>
            <w:lang w:val="mt-MT"/>
          </w:rPr>
          <w:delText xml:space="preserve">) </w:delText>
        </w:r>
      </w:del>
      <w:r w:rsidRPr="00B64B47">
        <w:rPr>
          <w:sz w:val="24"/>
          <w:szCs w:val="24"/>
          <w:lang w:val="mt-MT"/>
        </w:rPr>
        <w:t>tal-websajts</w:t>
      </w:r>
      <w:ins w:id="73" w:author="Mark Scicluna" w:date="2015-11-18T08:46:00Z">
        <w:r w:rsidR="00405D2C">
          <w:rPr>
            <w:sz w:val="24"/>
            <w:szCs w:val="24"/>
            <w:lang w:val="mt-MT"/>
          </w:rPr>
          <w:t>)</w:t>
        </w:r>
      </w:ins>
      <w:r w:rsidRPr="00B64B47">
        <w:rPr>
          <w:sz w:val="24"/>
          <w:szCs w:val="24"/>
          <w:lang w:val="mt-MT"/>
        </w:rPr>
        <w:t xml:space="preserve"> indikaw din il-problema.</w:t>
      </w:r>
    </w:p>
    <w:p w:rsidR="008C0ABA" w:rsidRPr="00B64B47" w:rsidRDefault="008C0ABA" w:rsidP="008C0ABA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Kien hemm sitt pajjiżi – l-Italja, l-Estonja, il-Latvja, il-Litwanja, is-Slovakkja, </w:t>
      </w:r>
      <w:del w:id="74" w:author="Mark Scicluna" w:date="2015-11-18T08:46:00Z">
        <w:r w:rsidRPr="00B64B47" w:rsidDel="00405D2C">
          <w:rPr>
            <w:sz w:val="24"/>
            <w:szCs w:val="24"/>
            <w:lang w:val="mt-MT"/>
          </w:rPr>
          <w:delText>l-Isvezja</w:delText>
        </w:r>
      </w:del>
      <w:ins w:id="75" w:author="Mark Scicluna" w:date="2015-11-18T08:46:00Z">
        <w:r w:rsidR="00405D2C">
          <w:rPr>
            <w:sz w:val="24"/>
            <w:szCs w:val="24"/>
            <w:lang w:val="mt-MT"/>
          </w:rPr>
          <w:t>l-</w:t>
        </w:r>
      </w:ins>
      <w:ins w:id="76" w:author="Mark Scicluna" w:date="2015-11-18T08:47:00Z">
        <w:r w:rsidR="00405D2C">
          <w:rPr>
            <w:sz w:val="24"/>
            <w:szCs w:val="24"/>
            <w:lang w:val="mt-MT"/>
          </w:rPr>
          <w:t>I</w:t>
        </w:r>
        <w:r w:rsidR="00405D2C" w:rsidRPr="00B64B47">
          <w:rPr>
            <w:sz w:val="24"/>
            <w:szCs w:val="24"/>
            <w:lang w:val="mt-MT"/>
          </w:rPr>
          <w:t>ż</w:t>
        </w:r>
        <w:r w:rsidR="00405D2C">
          <w:rPr>
            <w:sz w:val="24"/>
            <w:szCs w:val="24"/>
            <w:lang w:val="mt-MT"/>
          </w:rPr>
          <w:t>vezja</w:t>
        </w:r>
      </w:ins>
      <w:r w:rsidRPr="00B64B47">
        <w:rPr>
          <w:sz w:val="24"/>
          <w:szCs w:val="24"/>
          <w:lang w:val="mt-MT"/>
        </w:rPr>
        <w:t xml:space="preserve"> – li wettqu investigazzjoni aktar profonda </w:t>
      </w:r>
      <w:del w:id="77" w:author="Mark Scicluna" w:date="2015-11-18T08:47:00Z">
        <w:r w:rsidRPr="00B64B47" w:rsidDel="00405D2C">
          <w:rPr>
            <w:rFonts w:cs="Calibri"/>
            <w:sz w:val="24"/>
            <w:szCs w:val="24"/>
            <w:lang w:val="mt-MT"/>
          </w:rPr>
          <w:delText></w:delText>
        </w:r>
      </w:del>
      <w:r w:rsidRPr="00B64B47">
        <w:rPr>
          <w:sz w:val="24"/>
          <w:szCs w:val="24"/>
          <w:lang w:val="mt-MT"/>
        </w:rPr>
        <w:t>Sweep Plus</w:t>
      </w:r>
      <w:del w:id="78" w:author="Mark Scicluna" w:date="2015-11-18T08:47:00Z">
        <w:r w:rsidRPr="00B64B47" w:rsidDel="00405D2C">
          <w:rPr>
            <w:rFonts w:cs="Calibri"/>
            <w:sz w:val="24"/>
            <w:szCs w:val="24"/>
            <w:lang w:val="mt-MT"/>
          </w:rPr>
          <w:delText></w:delText>
        </w:r>
      </w:del>
      <w:r w:rsidRPr="00B64B47">
        <w:rPr>
          <w:sz w:val="24"/>
          <w:szCs w:val="24"/>
          <w:lang w:val="mt-MT"/>
        </w:rPr>
        <w:t xml:space="preserve"> ta' 57</w:t>
      </w:r>
      <w:r w:rsidRPr="00B64B47">
        <w:rPr>
          <w:rFonts w:cs="Calibri"/>
          <w:sz w:val="24"/>
          <w:szCs w:val="24"/>
          <w:lang w:val="mt-MT"/>
        </w:rPr>
        <w:t> </w:t>
      </w:r>
      <w:r w:rsidRPr="00B64B47">
        <w:rPr>
          <w:sz w:val="24"/>
          <w:szCs w:val="24"/>
          <w:lang w:val="mt-MT"/>
        </w:rPr>
        <w:t>sit biex jivverifikaw l-konformit</w:t>
      </w:r>
      <w:r w:rsidRPr="00B64B47">
        <w:rPr>
          <w:rFonts w:cs="Calibri"/>
          <w:sz w:val="24"/>
          <w:szCs w:val="24"/>
          <w:lang w:val="mt-MT"/>
        </w:rPr>
        <w:t>à</w:t>
      </w:r>
      <w:r w:rsidRPr="00B64B47">
        <w:rPr>
          <w:sz w:val="24"/>
          <w:szCs w:val="24"/>
          <w:lang w:val="mt-MT"/>
        </w:rPr>
        <w:t xml:space="preserve"> ta' dawn mar-regoli tal-konsumatur inklu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i fejn jid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lu l-arran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ament tal-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las, it-trattament tal-ilmenti u termini u kundizzjonijiet. Il-problemi ewlenin kienu marbuta mat-tagħrif ta' qabel il-kuntratt u mat-termini tal-kuntratt.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Pjazza</w:t>
      </w:r>
      <w:del w:id="79" w:author="Mark Scicluna" w:date="2015-11-04T09:07:00Z">
        <w:r w:rsidRPr="00B64B47" w:rsidDel="00A04D87">
          <w:rPr>
            <w:sz w:val="24"/>
            <w:szCs w:val="24"/>
            <w:lang w:val="mt-MT"/>
          </w:rPr>
          <w:delText xml:space="preserve"> żerniq</w:delText>
        </w:r>
      </w:del>
      <w:ins w:id="80" w:author="Mark Scicluna" w:date="2015-11-04T09:08:00Z">
        <w:r w:rsidR="00A04D87" w:rsidRPr="00B64B47">
          <w:rPr>
            <w:rFonts w:cs="Calibri"/>
            <w:sz w:val="24"/>
            <w:szCs w:val="24"/>
            <w:lang w:val="mt-MT"/>
          </w:rPr>
          <w:t>Ż</w:t>
        </w:r>
        <w:r w:rsidR="00A04D87">
          <w:rPr>
            <w:rFonts w:cs="Calibri"/>
            <w:sz w:val="24"/>
            <w:szCs w:val="24"/>
            <w:lang w:val="mt-MT"/>
          </w:rPr>
          <w:t>erniq</w:t>
        </w:r>
      </w:ins>
      <w:r w:rsidRPr="00B64B47">
        <w:rPr>
          <w:sz w:val="24"/>
          <w:szCs w:val="24"/>
          <w:lang w:val="mt-MT"/>
        </w:rPr>
        <w:t xml:space="preserve">, </w:t>
      </w:r>
      <w:del w:id="81" w:author="Mark Scicluna" w:date="2015-11-04T09:08:00Z">
        <w:r w:rsidRPr="00B64B47" w:rsidDel="00A04D87">
          <w:rPr>
            <w:sz w:val="24"/>
            <w:szCs w:val="24"/>
            <w:lang w:val="mt-MT"/>
          </w:rPr>
          <w:delText xml:space="preserve">ħal </w:delText>
        </w:r>
      </w:del>
      <w:ins w:id="82" w:author="Mark Scicluna" w:date="2015-11-04T09:08:00Z">
        <w:r w:rsidR="00A04D87">
          <w:rPr>
            <w:sz w:val="24"/>
            <w:szCs w:val="24"/>
            <w:lang w:val="mt-MT"/>
          </w:rPr>
          <w:t>Ħal</w:t>
        </w:r>
        <w:r w:rsidR="00A04D87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Kirkop</w:t>
      </w:r>
      <w:r w:rsidRPr="00B64B47">
        <w:rPr>
          <w:rFonts w:cs="Calibri"/>
          <w:sz w:val="24"/>
          <w:szCs w:val="24"/>
          <w:lang w:val="mt-MT"/>
        </w:rPr>
        <w:t>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Sur Editur,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Nirreferi għall-artiklu li deher fil-ġurnal l-</w:t>
      </w:r>
      <w:del w:id="83" w:author="Mark Scicluna" w:date="2015-11-04T09:08:00Z">
        <w:r w:rsidRPr="00B64B47" w:rsidDel="00A04D87">
          <w:rPr>
            <w:sz w:val="24"/>
            <w:szCs w:val="24"/>
            <w:lang w:val="mt-MT"/>
          </w:rPr>
          <w:delText xml:space="preserve">orizzont </w:delText>
        </w:r>
      </w:del>
      <w:ins w:id="84" w:author="Mark Scicluna" w:date="2015-11-04T09:08:00Z">
        <w:r w:rsidR="00A04D87">
          <w:rPr>
            <w:sz w:val="24"/>
            <w:szCs w:val="24"/>
            <w:lang w:val="mt-MT"/>
          </w:rPr>
          <w:t>Orizzont</w:t>
        </w:r>
        <w:r w:rsidR="00A04D87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nhar il-Ġimgħa, 6 ta' Jannar, 2012, taħt it-titlu </w:t>
      </w:r>
      <w:del w:id="85" w:author="Mark Scicluna" w:date="2015-11-18T08:47:00Z">
        <w:r w:rsidRPr="00B64B47" w:rsidDel="00FA0232">
          <w:rPr>
            <w:rFonts w:cs="Calibri"/>
            <w:sz w:val="24"/>
            <w:szCs w:val="24"/>
            <w:lang w:val="mt-MT"/>
          </w:rPr>
          <w:delText></w:delText>
        </w:r>
      </w:del>
      <w:r w:rsidRPr="00B64B47">
        <w:rPr>
          <w:sz w:val="24"/>
          <w:szCs w:val="24"/>
          <w:lang w:val="mt-MT"/>
        </w:rPr>
        <w:t xml:space="preserve">Pjazza 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erniq fil-qalba ta' Ħal Kirkop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fejn l-awtur, is-Sur Fava,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amel </w:t>
      </w:r>
      <w:del w:id="86" w:author="Mark Scicluna" w:date="2015-11-04T09:08:00Z">
        <w:r w:rsidRPr="00B64B47" w:rsidDel="00A04D87">
          <w:rPr>
            <w:sz w:val="24"/>
            <w:szCs w:val="24"/>
            <w:lang w:val="mt-MT"/>
          </w:rPr>
          <w:delText>refe</w:delText>
        </w:r>
        <w:r w:rsidRPr="00B64B47" w:rsidDel="00A04D87">
          <w:rPr>
            <w:rFonts w:cs="Calibri"/>
            <w:sz w:val="24"/>
            <w:szCs w:val="24"/>
            <w:lang w:val="mt-MT"/>
          </w:rPr>
          <w:delText>­</w:delText>
        </w:r>
        <w:r w:rsidRPr="00B64B47" w:rsidDel="00A04D87">
          <w:rPr>
            <w:sz w:val="24"/>
            <w:szCs w:val="24"/>
            <w:lang w:val="mt-MT"/>
          </w:rPr>
          <w:delText xml:space="preserve">renza </w:delText>
        </w:r>
      </w:del>
      <w:ins w:id="87" w:author="Mark Scicluna" w:date="2015-11-04T09:08:00Z">
        <w:r w:rsidR="00A04D87">
          <w:rPr>
            <w:sz w:val="24"/>
            <w:szCs w:val="24"/>
            <w:lang w:val="mt-MT"/>
          </w:rPr>
          <w:t xml:space="preserve">referenza </w:t>
        </w:r>
      </w:ins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 numru ta' permessi tal-Kunsill Lokali ta'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 </w:t>
      </w:r>
      <w:del w:id="88" w:author="Mark Scicluna" w:date="2015-11-04T09:08:00Z">
        <w:r w:rsidRPr="00B64B47" w:rsidDel="00A04D87">
          <w:rPr>
            <w:sz w:val="24"/>
            <w:szCs w:val="24"/>
            <w:lang w:val="mt-MT"/>
          </w:rPr>
          <w:delText>Kir</w:delText>
        </w:r>
        <w:r w:rsidRPr="00B64B47" w:rsidDel="00A04D87">
          <w:rPr>
            <w:rFonts w:cs="Calibri"/>
            <w:sz w:val="24"/>
            <w:szCs w:val="24"/>
            <w:lang w:val="mt-MT"/>
          </w:rPr>
          <w:delText>­</w:delText>
        </w:r>
        <w:r w:rsidRPr="00B64B47" w:rsidDel="00A04D87">
          <w:rPr>
            <w:sz w:val="24"/>
            <w:szCs w:val="24"/>
            <w:lang w:val="mt-MT"/>
          </w:rPr>
          <w:delText>kop</w:delText>
        </w:r>
      </w:del>
      <w:ins w:id="89" w:author="Mark Scicluna" w:date="2015-11-04T09:08:00Z">
        <w:r w:rsidR="00A04D87">
          <w:rPr>
            <w:sz w:val="24"/>
            <w:szCs w:val="24"/>
            <w:lang w:val="mt-MT"/>
          </w:rPr>
          <w:t>Kirkop</w:t>
        </w:r>
      </w:ins>
      <w:r w:rsidRPr="00B64B47">
        <w:rPr>
          <w:sz w:val="24"/>
          <w:szCs w:val="24"/>
          <w:lang w:val="mt-MT"/>
        </w:rPr>
        <w:t xml:space="preserve"> li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andha </w:t>
      </w:r>
      <w:del w:id="90" w:author="Mark Scicluna" w:date="2015-11-04T09:09:00Z">
        <w:r w:rsidRPr="00B64B47" w:rsidDel="00A04D87">
          <w:rPr>
            <w:sz w:val="24"/>
            <w:szCs w:val="24"/>
            <w:lang w:val="mt-MT"/>
          </w:rPr>
          <w:delText xml:space="preserve">quddiema </w:delText>
        </w:r>
      </w:del>
      <w:ins w:id="91" w:author="Mark Scicluna" w:date="2015-11-04T09:09:00Z">
        <w:r w:rsidR="00A04D87">
          <w:rPr>
            <w:sz w:val="24"/>
            <w:szCs w:val="24"/>
            <w:lang w:val="mt-MT"/>
          </w:rPr>
          <w:t>quddiemha</w:t>
        </w:r>
        <w:r w:rsidR="00A04D87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l-MEPA. Mill-artiklu jidher li s-Sur Fava jew ma jafx il-fatti dwar dawn l-applikazzjonijiet jew forsi ma kienx informat.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Is-Sur Fava jagħmel </w:t>
      </w:r>
      <w:del w:id="92" w:author="Mark Scicluna" w:date="2015-11-04T09:09:00Z">
        <w:r w:rsidRPr="00B64B47" w:rsidDel="00A04D87">
          <w:rPr>
            <w:sz w:val="24"/>
            <w:szCs w:val="24"/>
            <w:lang w:val="mt-MT"/>
          </w:rPr>
          <w:delText xml:space="preserve">referen­za </w:delText>
        </w:r>
      </w:del>
      <w:ins w:id="93" w:author="Mark Scicluna" w:date="2015-11-04T09:09:00Z">
        <w:r w:rsidR="00A04D87">
          <w:rPr>
            <w:sz w:val="24"/>
            <w:szCs w:val="24"/>
            <w:lang w:val="mt-MT"/>
          </w:rPr>
          <w:t xml:space="preserve">referenza </w:t>
        </w:r>
      </w:ins>
      <w:r w:rsidRPr="00B64B47">
        <w:rPr>
          <w:sz w:val="24"/>
          <w:szCs w:val="24"/>
          <w:lang w:val="mt-MT"/>
        </w:rPr>
        <w:t xml:space="preserve">għall-applikazzjoni fejn il-Kunsill talab permess għall-iżvilupp biex Misraħ iż-Żerniq jiġi riabilitat u jinbena 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>park</w:t>
      </w:r>
      <w:del w:id="94" w:author="Mark Scicluna" w:date="2015-11-04T09:10:00Z">
        <w:r w:rsidRPr="00B64B47" w:rsidDel="00A04D87">
          <w:rPr>
            <w:sz w:val="24"/>
            <w:szCs w:val="24"/>
            <w:lang w:val="mt-MT"/>
          </w:rPr>
          <w:delText>'</w:delText>
        </w:r>
      </w:del>
      <w:r w:rsidRPr="00B64B47">
        <w:rPr>
          <w:sz w:val="24"/>
          <w:szCs w:val="24"/>
          <w:lang w:val="mt-MT"/>
        </w:rPr>
        <w:t xml:space="preserve"> ta' rikreazzjoni. B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alma ji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 xml:space="preserve">ri f'kull applikazzjoni, waqt </w:t>
      </w:r>
      <w:del w:id="95" w:author="Mark Scicluna" w:date="2015-11-04T09:10:00Z">
        <w:r w:rsidRPr="00B64B47" w:rsidDel="00A04D87">
          <w:rPr>
            <w:sz w:val="24"/>
            <w:szCs w:val="24"/>
            <w:lang w:val="mt-MT"/>
          </w:rPr>
          <w:delText>l-ipp</w:delText>
        </w:r>
        <w:r w:rsidRPr="00B64B47" w:rsidDel="00A04D87">
          <w:rPr>
            <w:rFonts w:cs="Calibri"/>
            <w:sz w:val="24"/>
            <w:szCs w:val="24"/>
            <w:lang w:val="mt-MT"/>
          </w:rPr>
          <w:delText>­</w:delText>
        </w:r>
        <w:r w:rsidRPr="00B64B47" w:rsidDel="00A04D87">
          <w:rPr>
            <w:sz w:val="24"/>
            <w:szCs w:val="24"/>
            <w:lang w:val="mt-MT"/>
          </w:rPr>
          <w:delText>ro</w:delText>
        </w:r>
        <w:r w:rsidRPr="00B64B47" w:rsidDel="00A04D87">
          <w:rPr>
            <w:rFonts w:cs="Calibri"/>
            <w:sz w:val="24"/>
            <w:szCs w:val="24"/>
            <w:lang w:val="mt-MT"/>
          </w:rPr>
          <w:delText>ċ</w:delText>
        </w:r>
        <w:r w:rsidRPr="00B64B47" w:rsidDel="00A04D87">
          <w:rPr>
            <w:sz w:val="24"/>
            <w:szCs w:val="24"/>
            <w:lang w:val="mt-MT"/>
          </w:rPr>
          <w:delText xml:space="preserve">essar </w:delText>
        </w:r>
      </w:del>
      <w:ins w:id="96" w:author="Mark Scicluna" w:date="2015-11-04T09:10:00Z">
        <w:r w:rsidR="00A04D87">
          <w:rPr>
            <w:sz w:val="24"/>
            <w:szCs w:val="24"/>
            <w:lang w:val="mt-MT"/>
          </w:rPr>
          <w:t xml:space="preserve">l-ipproċessar </w:t>
        </w:r>
      </w:ins>
      <w:r w:rsidRPr="00B64B47">
        <w:rPr>
          <w:sz w:val="24"/>
          <w:szCs w:val="24"/>
          <w:lang w:val="mt-MT"/>
        </w:rPr>
        <w:t xml:space="preserve">numru ta' regolaturi jew aġenziji jiġu kkonsultati biex jagħtu l-fehma </w:t>
      </w:r>
      <w:del w:id="97" w:author="Mark Scicluna" w:date="2015-11-04T09:10:00Z">
        <w:r w:rsidRPr="00B64B47" w:rsidDel="00A04D87">
          <w:rPr>
            <w:sz w:val="24"/>
            <w:szCs w:val="24"/>
            <w:lang w:val="mt-MT"/>
          </w:rPr>
          <w:delText>tagħ­hom</w:delText>
        </w:r>
      </w:del>
      <w:ins w:id="98" w:author="Mark Scicluna" w:date="2015-11-04T09:10:00Z">
        <w:r w:rsidR="00A04D87">
          <w:rPr>
            <w:sz w:val="24"/>
            <w:szCs w:val="24"/>
            <w:lang w:val="mt-MT"/>
          </w:rPr>
          <w:t>tagħhom</w:t>
        </w:r>
      </w:ins>
      <w:r w:rsidRPr="00B64B47">
        <w:rPr>
          <w:sz w:val="24"/>
          <w:szCs w:val="24"/>
          <w:lang w:val="mt-MT"/>
        </w:rPr>
        <w:t xml:space="preserve">. F'dan il-każ il-Kummissjoni </w:t>
      </w:r>
      <w:del w:id="99" w:author="Mark Scicluna" w:date="2015-11-04T09:10:00Z">
        <w:r w:rsidRPr="00B64B47" w:rsidDel="00A04D87">
          <w:rPr>
            <w:sz w:val="24"/>
            <w:szCs w:val="24"/>
            <w:lang w:val="mt-MT"/>
          </w:rPr>
          <w:delText>Nazz­jonali</w:delText>
        </w:r>
      </w:del>
      <w:ins w:id="100" w:author="Mark Scicluna" w:date="2015-11-04T09:10:00Z">
        <w:r w:rsidR="00A04D87">
          <w:rPr>
            <w:sz w:val="24"/>
            <w:szCs w:val="24"/>
            <w:lang w:val="mt-MT"/>
          </w:rPr>
          <w:t>Nazzjonali</w:t>
        </w:r>
      </w:ins>
      <w:r w:rsidRPr="00B64B47">
        <w:rPr>
          <w:sz w:val="24"/>
          <w:szCs w:val="24"/>
          <w:lang w:val="mt-MT"/>
        </w:rPr>
        <w:t xml:space="preserve"> Persuni b'</w:t>
      </w:r>
      <w:del w:id="101" w:author="Mark Scicluna" w:date="2015-11-04T09:11:00Z">
        <w:r w:rsidRPr="00B64B47" w:rsidDel="00A04D87">
          <w:rPr>
            <w:sz w:val="24"/>
            <w:szCs w:val="24"/>
            <w:lang w:val="mt-MT"/>
          </w:rPr>
          <w:delText xml:space="preserve">Diż­abbiltà </w:delText>
        </w:r>
      </w:del>
      <w:ins w:id="102" w:author="Mark Scicluna" w:date="2015-11-04T09:11:00Z">
        <w:r w:rsidR="00A04D87">
          <w:rPr>
            <w:sz w:val="24"/>
            <w:szCs w:val="24"/>
            <w:lang w:val="mt-MT"/>
          </w:rPr>
          <w:t>Di</w:t>
        </w:r>
        <w:r w:rsidR="00A04D87" w:rsidRPr="00B64B47">
          <w:rPr>
            <w:sz w:val="24"/>
            <w:szCs w:val="24"/>
            <w:lang w:val="mt-MT"/>
          </w:rPr>
          <w:t>ż</w:t>
        </w:r>
        <w:r w:rsidR="00A04D87">
          <w:rPr>
            <w:sz w:val="24"/>
            <w:szCs w:val="24"/>
            <w:lang w:val="mt-MT"/>
          </w:rPr>
          <w:t xml:space="preserve">abbiltà </w:t>
        </w:r>
      </w:ins>
      <w:r w:rsidRPr="00B64B47">
        <w:rPr>
          <w:sz w:val="24"/>
          <w:szCs w:val="24"/>
          <w:lang w:val="mt-MT"/>
        </w:rPr>
        <w:t xml:space="preserve">(KNPD) hi waħda mill-awtoritajiet li kienet ikkonsultata </w:t>
      </w:r>
      <w:del w:id="103" w:author="Mark Scicluna" w:date="2015-11-04T09:11:00Z">
        <w:r w:rsidRPr="00B64B47" w:rsidDel="00A04D87">
          <w:rPr>
            <w:sz w:val="24"/>
            <w:szCs w:val="24"/>
            <w:lang w:val="mt-MT"/>
          </w:rPr>
          <w:delText>min­ħabba</w:delText>
        </w:r>
      </w:del>
      <w:ins w:id="104" w:author="Mark Scicluna" w:date="2015-11-04T09:11:00Z">
        <w:r w:rsidR="00A04D87">
          <w:rPr>
            <w:sz w:val="24"/>
            <w:szCs w:val="24"/>
            <w:lang w:val="mt-MT"/>
          </w:rPr>
          <w:t>minħabba</w:t>
        </w:r>
      </w:ins>
      <w:r w:rsidRPr="00B64B47">
        <w:rPr>
          <w:sz w:val="24"/>
          <w:szCs w:val="24"/>
          <w:lang w:val="mt-MT"/>
        </w:rPr>
        <w:t xml:space="preserve"> l-aċċessibbiltà u r-rampi li ġew proposti f'dan il-proġett.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Tul il-proċess tal-applikazzjoni, il-KNPD għal numru ta' drabi oġġezzjonaw għall-mod kif il-pjanti qegħdin juru </w:t>
      </w:r>
      <w:del w:id="105" w:author="Mark Scicluna" w:date="2015-11-04T09:12:00Z">
        <w:r w:rsidRPr="00B64B47" w:rsidDel="00A04D87">
          <w:rPr>
            <w:sz w:val="24"/>
            <w:szCs w:val="24"/>
            <w:lang w:val="mt-MT"/>
          </w:rPr>
          <w:delText>l-aċ­ċessibbiltà</w:delText>
        </w:r>
      </w:del>
      <w:ins w:id="106" w:author="Mark Scicluna" w:date="2015-11-04T09:12:00Z">
        <w:r w:rsidR="00A04D87">
          <w:rPr>
            <w:sz w:val="24"/>
            <w:szCs w:val="24"/>
            <w:lang w:val="mt-MT"/>
          </w:rPr>
          <w:t>l-aċċessibbiltà</w:t>
        </w:r>
      </w:ins>
      <w:r w:rsidRPr="00B64B47">
        <w:rPr>
          <w:sz w:val="24"/>
          <w:szCs w:val="24"/>
          <w:lang w:val="mt-MT"/>
        </w:rPr>
        <w:t xml:space="preserve">. Hu għalhekk li l-MEPA ma setgħetx tkompli </w:t>
      </w:r>
      <w:del w:id="107" w:author="Mark Scicluna" w:date="2015-11-04T09:12:00Z">
        <w:r w:rsidRPr="00B64B47" w:rsidDel="00A04D87">
          <w:rPr>
            <w:sz w:val="24"/>
            <w:szCs w:val="24"/>
            <w:lang w:val="mt-MT"/>
          </w:rPr>
          <w:delText>tipp­roċessa</w:delText>
        </w:r>
      </w:del>
      <w:ins w:id="108" w:author="Mark Scicluna" w:date="2015-11-04T09:12:00Z">
        <w:r w:rsidR="00A04D87">
          <w:rPr>
            <w:sz w:val="24"/>
            <w:szCs w:val="24"/>
            <w:lang w:val="mt-MT"/>
          </w:rPr>
          <w:t>tipproċessa</w:t>
        </w:r>
      </w:ins>
      <w:r w:rsidRPr="00B64B47">
        <w:rPr>
          <w:sz w:val="24"/>
          <w:szCs w:val="24"/>
          <w:lang w:val="mt-MT"/>
        </w:rPr>
        <w:t xml:space="preserve"> din l-applikazzjoni. L-Awtorità għadha qed </w:t>
      </w:r>
      <w:del w:id="109" w:author="Mark Scicluna" w:date="2015-11-04T09:13:00Z">
        <w:r w:rsidRPr="00B64B47" w:rsidDel="00A04D87">
          <w:rPr>
            <w:sz w:val="24"/>
            <w:szCs w:val="24"/>
            <w:lang w:val="mt-MT"/>
          </w:rPr>
          <w:delText>tis­tenna</w:delText>
        </w:r>
      </w:del>
      <w:ins w:id="110" w:author="Mark Scicluna" w:date="2015-11-04T09:13:00Z">
        <w:r w:rsidR="00A04D87">
          <w:rPr>
            <w:sz w:val="24"/>
            <w:szCs w:val="24"/>
            <w:lang w:val="mt-MT"/>
          </w:rPr>
          <w:t>tistenna</w:t>
        </w:r>
      </w:ins>
      <w:r w:rsidRPr="00B64B47">
        <w:rPr>
          <w:sz w:val="24"/>
          <w:szCs w:val="24"/>
          <w:lang w:val="mt-MT"/>
        </w:rPr>
        <w:t xml:space="preserve"> l-kummenti tal-KNPD wara li l-Kunsill Lokali reġa' mmodifika l-pjanti. </w:t>
      </w:r>
      <w:del w:id="111" w:author="Mark Scicluna" w:date="2015-11-04T09:13:00Z">
        <w:r w:rsidRPr="00B64B47" w:rsidDel="00A04D87">
          <w:rPr>
            <w:sz w:val="24"/>
            <w:szCs w:val="24"/>
            <w:lang w:val="mt-MT"/>
          </w:rPr>
          <w:delText>La darba</w:delText>
        </w:r>
      </w:del>
      <w:ins w:id="112" w:author="Mark Scicluna" w:date="2015-11-04T09:13:00Z">
        <w:r w:rsidR="00A04D87">
          <w:rPr>
            <w:sz w:val="24"/>
            <w:szCs w:val="24"/>
            <w:lang w:val="mt-MT"/>
          </w:rPr>
          <w:t>Ladarba</w:t>
        </w:r>
      </w:ins>
      <w:r w:rsidRPr="00B64B47">
        <w:rPr>
          <w:sz w:val="24"/>
          <w:szCs w:val="24"/>
          <w:lang w:val="mt-MT"/>
        </w:rPr>
        <w:t xml:space="preserve"> tirċievi l-kummenti tal-KNPD, </w:t>
      </w:r>
      <w:del w:id="113" w:author="Mark" w:date="2015-11-22T15:21:00Z">
        <w:r w:rsidRPr="00B64B47" w:rsidDel="00816DCE">
          <w:rPr>
            <w:sz w:val="24"/>
            <w:szCs w:val="24"/>
            <w:lang w:val="mt-MT"/>
          </w:rPr>
          <w:delText>l-MEPA</w:delText>
        </w:r>
      </w:del>
      <w:ins w:id="114" w:author="Mark" w:date="2015-11-22T15:21:00Z">
        <w:r w:rsidR="00816DCE">
          <w:rPr>
            <w:sz w:val="24"/>
            <w:szCs w:val="24"/>
            <w:lang w:val="mt-MT"/>
          </w:rPr>
          <w:t>il-MEPA</w:t>
        </w:r>
      </w:ins>
      <w:r w:rsidRPr="00B64B47">
        <w:rPr>
          <w:sz w:val="24"/>
          <w:szCs w:val="24"/>
          <w:lang w:val="mt-MT"/>
        </w:rPr>
        <w:t xml:space="preserve"> tkun tista' tkompli </w:t>
      </w:r>
      <w:del w:id="115" w:author="Mark Scicluna" w:date="2015-11-04T09:13:00Z">
        <w:r w:rsidRPr="00B64B47" w:rsidDel="00A04D87">
          <w:rPr>
            <w:sz w:val="24"/>
            <w:szCs w:val="24"/>
            <w:lang w:val="mt-MT"/>
          </w:rPr>
          <w:delText>tipp­roċessa</w:delText>
        </w:r>
      </w:del>
      <w:ins w:id="116" w:author="Mark Scicluna" w:date="2015-11-04T09:13:00Z">
        <w:r w:rsidR="00A04D87">
          <w:rPr>
            <w:sz w:val="24"/>
            <w:szCs w:val="24"/>
            <w:lang w:val="mt-MT"/>
          </w:rPr>
          <w:t>tipproċessa</w:t>
        </w:r>
      </w:ins>
      <w:r w:rsidRPr="00B64B47">
        <w:rPr>
          <w:sz w:val="24"/>
          <w:szCs w:val="24"/>
          <w:lang w:val="mt-MT"/>
        </w:rPr>
        <w:t xml:space="preserve"> l-applikazzjoni ta' żvilupp skont il-proċeduri </w:t>
      </w:r>
      <w:del w:id="117" w:author="Mark Scicluna" w:date="2015-11-04T09:13:00Z">
        <w:r w:rsidRPr="00B64B47" w:rsidDel="00A04D87">
          <w:rPr>
            <w:sz w:val="24"/>
            <w:szCs w:val="24"/>
            <w:lang w:val="mt-MT"/>
          </w:rPr>
          <w:delText>nor­mali</w:delText>
        </w:r>
      </w:del>
      <w:ins w:id="118" w:author="Mark Scicluna" w:date="2015-11-04T09:13:00Z">
        <w:r w:rsidR="00A04D87">
          <w:rPr>
            <w:sz w:val="24"/>
            <w:szCs w:val="24"/>
            <w:lang w:val="mt-MT"/>
          </w:rPr>
          <w:t>normali</w:t>
        </w:r>
      </w:ins>
      <w:r w:rsidRPr="00B64B47">
        <w:rPr>
          <w:sz w:val="24"/>
          <w:szCs w:val="24"/>
          <w:lang w:val="mt-MT"/>
        </w:rPr>
        <w:t xml:space="preserve">.   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L-applikazzjoni l-oħra li s-Sur Fava jagħmel referenza għaliha hi dik marbuta mal-bini l-ġdid tal-uffiċini tal-Kunsill. Dan il-permess kien inħareġ mill-Awtorità f'Ottubru li għadda. Waħda mill-kundizzjonijiet fil-permess kienet li qabel ma jinħareġ il-Compliance Certificate biex il-Kunsill ikun jista' japplika għad-dwal u l-ilma, kellu bżonn </w:t>
      </w:r>
      <w:del w:id="119" w:author="Mark Scicluna" w:date="2015-11-04T13:00:00Z">
        <w:r w:rsidRPr="00B64B47" w:rsidDel="00E6629F">
          <w:rPr>
            <w:sz w:val="24"/>
            <w:szCs w:val="24"/>
            <w:lang w:val="mt-MT"/>
          </w:rPr>
          <w:delText xml:space="preserve">jagħ­ti </w:delText>
        </w:r>
      </w:del>
      <w:ins w:id="120" w:author="Mark Scicluna" w:date="2015-11-04T13:01:00Z">
        <w:r w:rsidR="00E6629F">
          <w:rPr>
            <w:sz w:val="24"/>
            <w:szCs w:val="24"/>
            <w:lang w:val="mt-MT"/>
          </w:rPr>
          <w:t>jag</w:t>
        </w:r>
      </w:ins>
      <w:ins w:id="121" w:author="Mark Scicluna" w:date="2015-11-04T13:02:00Z">
        <w:r w:rsidR="00E6629F">
          <w:rPr>
            <w:sz w:val="24"/>
            <w:szCs w:val="24"/>
            <w:lang w:val="mt-MT"/>
          </w:rPr>
          <w:t>ħ</w:t>
        </w:r>
      </w:ins>
      <w:ins w:id="122" w:author="Mark Scicluna" w:date="2015-11-04T13:01:00Z">
        <w:r w:rsidR="00E6629F">
          <w:rPr>
            <w:sz w:val="24"/>
            <w:szCs w:val="24"/>
            <w:lang w:val="mt-MT"/>
          </w:rPr>
          <w:t xml:space="preserve">ti </w:t>
        </w:r>
      </w:ins>
      <w:r w:rsidRPr="00B64B47">
        <w:rPr>
          <w:sz w:val="24"/>
          <w:szCs w:val="24"/>
          <w:lang w:val="mt-MT"/>
        </w:rPr>
        <w:t xml:space="preserve">lill-MEPA ċertifikat mill-KNPD fejn jikkonferma li l-binja nbniet u hi aċċessibbli skont ir-regolamenti tal-Access for All. Il-Kunsill applika mal-MEPA għal Compliance Certificate mingħajr iċ-ċertifikat tal-KNPD.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Għalhekk, l-Awtorità ma setgħatx toħroġ </w:t>
      </w:r>
      <w:del w:id="123" w:author="Mark Scicluna" w:date="2015-11-04T13:02:00Z">
        <w:r w:rsidRPr="00B64B47" w:rsidDel="00E6629F">
          <w:rPr>
            <w:sz w:val="24"/>
            <w:szCs w:val="24"/>
            <w:lang w:val="mt-MT"/>
          </w:rPr>
          <w:delText>il-Complian­ce</w:delText>
        </w:r>
      </w:del>
      <w:ins w:id="124" w:author="Mark Scicluna" w:date="2015-11-04T13:02:00Z">
        <w:r w:rsidR="00E6629F">
          <w:rPr>
            <w:sz w:val="24"/>
            <w:szCs w:val="24"/>
            <w:lang w:val="mt-MT"/>
          </w:rPr>
          <w:t>il-Compliance</w:t>
        </w:r>
      </w:ins>
      <w:r w:rsidRPr="00B64B47">
        <w:rPr>
          <w:sz w:val="24"/>
          <w:szCs w:val="24"/>
          <w:lang w:val="mt-MT"/>
        </w:rPr>
        <w:t xml:space="preserve"> Certificate u bagħtet id-dokumentazzjoni lura lill-Kunsill. F'Diċembru li għadda, il-KNPD ħarġet iċ-ċertifikat ta' aċċessibbiltà iżda l-Kunsill </w:t>
      </w:r>
      <w:del w:id="125" w:author="Mark Scicluna" w:date="2015-11-04T13:02:00Z">
        <w:r w:rsidRPr="00B64B47" w:rsidDel="00E6629F">
          <w:rPr>
            <w:sz w:val="24"/>
            <w:szCs w:val="24"/>
            <w:lang w:val="mt-MT"/>
          </w:rPr>
          <w:delText xml:space="preserve">na­qas </w:delText>
        </w:r>
      </w:del>
      <w:ins w:id="126" w:author="Mark Scicluna" w:date="2015-11-04T13:02:00Z">
        <w:r w:rsidR="00E6629F">
          <w:rPr>
            <w:sz w:val="24"/>
            <w:szCs w:val="24"/>
            <w:lang w:val="mt-MT"/>
          </w:rPr>
          <w:t xml:space="preserve">naqas </w:t>
        </w:r>
      </w:ins>
      <w:r w:rsidRPr="00B64B47">
        <w:rPr>
          <w:sz w:val="24"/>
          <w:szCs w:val="24"/>
          <w:lang w:val="mt-MT"/>
        </w:rPr>
        <w:t xml:space="preserve">milli jerġa' japplika  għall-Compliance Certificate. Wara laqgħa li saret il-ġimgħa li </w:t>
      </w:r>
      <w:del w:id="127" w:author="Mark Scicluna" w:date="2015-11-04T13:02:00Z">
        <w:r w:rsidRPr="00B64B47" w:rsidDel="00E6629F">
          <w:rPr>
            <w:sz w:val="24"/>
            <w:szCs w:val="24"/>
            <w:lang w:val="mt-MT"/>
          </w:rPr>
          <w:delText>għad­diet</w:delText>
        </w:r>
      </w:del>
      <w:ins w:id="128" w:author="Mark Scicluna" w:date="2015-11-04T13:02:00Z">
        <w:r w:rsidR="00E6629F">
          <w:rPr>
            <w:sz w:val="24"/>
            <w:szCs w:val="24"/>
            <w:lang w:val="mt-MT"/>
          </w:rPr>
          <w:t>għaddiet</w:t>
        </w:r>
      </w:ins>
      <w:r w:rsidRPr="00B64B47">
        <w:rPr>
          <w:sz w:val="24"/>
          <w:szCs w:val="24"/>
          <w:lang w:val="mt-MT"/>
        </w:rPr>
        <w:t xml:space="preserve"> mal-Kunsill, il-MEPA spjegat il-proċeduri u fil-jiem li ġejjin il-Kunsill se jerġa' </w:t>
      </w:r>
      <w:del w:id="129" w:author="Mark Scicluna" w:date="2015-11-04T13:02:00Z">
        <w:r w:rsidRPr="00B64B47" w:rsidDel="00E6629F">
          <w:rPr>
            <w:sz w:val="24"/>
            <w:szCs w:val="24"/>
            <w:lang w:val="mt-MT"/>
          </w:rPr>
          <w:delText>japp­lika</w:delText>
        </w:r>
      </w:del>
      <w:ins w:id="130" w:author="Mark Scicluna" w:date="2015-11-04T13:02:00Z">
        <w:r w:rsidR="00E6629F">
          <w:rPr>
            <w:sz w:val="24"/>
            <w:szCs w:val="24"/>
            <w:lang w:val="mt-MT"/>
          </w:rPr>
          <w:t>japplika</w:t>
        </w:r>
      </w:ins>
      <w:r w:rsidRPr="00B64B47">
        <w:rPr>
          <w:sz w:val="24"/>
          <w:szCs w:val="24"/>
          <w:lang w:val="mt-MT"/>
        </w:rPr>
        <w:t xml:space="preserve"> għal Compliance Certificate, liema ċertifikat għandu jinħareġ.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Is-Sur Fava jagħlaq l-artiklu tiegħu billi jgħid 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f'dan il-ka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, l-istess burokrazija </w:t>
      </w:r>
      <w:del w:id="131" w:author="Mark Scicluna" w:date="2015-11-04T13:04:00Z">
        <w:r w:rsidRPr="00B64B47" w:rsidDel="00E6629F">
          <w:rPr>
            <w:sz w:val="24"/>
            <w:szCs w:val="24"/>
            <w:lang w:val="mt-MT"/>
          </w:rPr>
          <w:delText>ċentra­li</w:delText>
        </w:r>
      </w:del>
      <w:ins w:id="132" w:author="Mark Scicluna" w:date="2015-11-04T13:04:00Z">
        <w:r w:rsidR="00E6629F">
          <w:rPr>
            <w:sz w:val="24"/>
            <w:szCs w:val="24"/>
            <w:lang w:val="mt-MT"/>
          </w:rPr>
          <w:t>ċentrali</w:t>
        </w:r>
      </w:ins>
      <w:r w:rsidRPr="00B64B47">
        <w:rPr>
          <w:sz w:val="24"/>
          <w:szCs w:val="24"/>
          <w:lang w:val="mt-MT"/>
        </w:rPr>
        <w:t xml:space="preserve"> qiegħda tiġi imposta b'mod mill-aktar irresponsabbli fuq il-Gvern Lokali. Tgħid għax kif għidt iktar kmieni…? Forsi għax dan inzerta Kunsill Lokali mmexxi minn maġġoranza Laburista u ma jkunx jaqbel għall-Gvern li jsir proġett </w:t>
      </w:r>
      <w:del w:id="133" w:author="Mark Scicluna" w:date="2015-11-04T13:04:00Z">
        <w:r w:rsidRPr="00B64B47" w:rsidDel="00E6629F">
          <w:rPr>
            <w:sz w:val="24"/>
            <w:szCs w:val="24"/>
            <w:lang w:val="mt-MT"/>
          </w:rPr>
          <w:delText>ieħ­or</w:delText>
        </w:r>
      </w:del>
      <w:ins w:id="134" w:author="Mark Scicluna" w:date="2015-11-04T13:04:00Z">
        <w:r w:rsidR="00E6629F">
          <w:rPr>
            <w:sz w:val="24"/>
            <w:szCs w:val="24"/>
            <w:lang w:val="mt-MT"/>
          </w:rPr>
          <w:t>ieħor</w:t>
        </w:r>
      </w:ins>
      <w:r w:rsidRPr="00B64B47">
        <w:rPr>
          <w:sz w:val="24"/>
          <w:szCs w:val="24"/>
          <w:lang w:val="mt-MT"/>
        </w:rPr>
        <w:t xml:space="preserve"> f'dan il-lokal?</w:t>
      </w:r>
      <w:r w:rsidRPr="00B64B47">
        <w:rPr>
          <w:rFonts w:cs="Calibri"/>
          <w:sz w:val="24"/>
          <w:szCs w:val="24"/>
          <w:lang w:val="mt-MT"/>
        </w:rPr>
        <w:t></w:t>
      </w:r>
    </w:p>
    <w:p w:rsidR="008C0ABA" w:rsidRPr="00B64B47" w:rsidRDefault="008C0ABA" w:rsidP="008C0ABA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Sfortunatment is-Sur Fava ma jafx li matul dawn l-aħħar snin il-</w:t>
      </w:r>
      <w:del w:id="135" w:author="Mark" w:date="2015-11-22T15:22:00Z">
        <w:r w:rsidRPr="00B64B47" w:rsidDel="00816DCE">
          <w:rPr>
            <w:sz w:val="24"/>
            <w:szCs w:val="24"/>
            <w:lang w:val="mt-MT"/>
          </w:rPr>
          <w:delText xml:space="preserve">Mepa </w:delText>
        </w:r>
      </w:del>
      <w:ins w:id="136" w:author="Mark" w:date="2015-11-22T15:22:00Z">
        <w:r w:rsidR="00816DCE">
          <w:rPr>
            <w:sz w:val="24"/>
            <w:szCs w:val="24"/>
            <w:lang w:val="mt-MT"/>
          </w:rPr>
          <w:t>MEPA</w:t>
        </w:r>
        <w:r w:rsidR="00816DCE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u l-Assoċazzjoni tal-Kunsilli Lokali, ħadmu </w:t>
      </w:r>
      <w:del w:id="137" w:author="Mark Scicluna" w:date="2015-11-04T13:05:00Z">
        <w:r w:rsidRPr="00B64B47" w:rsidDel="000B0524">
          <w:rPr>
            <w:sz w:val="24"/>
            <w:szCs w:val="24"/>
            <w:lang w:val="mt-MT"/>
          </w:rPr>
          <w:delText xml:space="preserve">flim­kien </w:delText>
        </w:r>
      </w:del>
      <w:ins w:id="138" w:author="Mark Scicluna" w:date="2015-11-04T13:05:00Z">
        <w:r w:rsidR="000B0524">
          <w:rPr>
            <w:sz w:val="24"/>
            <w:szCs w:val="24"/>
            <w:lang w:val="mt-MT"/>
          </w:rPr>
          <w:t xml:space="preserve">flimkien </w:t>
        </w:r>
      </w:ins>
      <w:r w:rsidRPr="00B64B47">
        <w:rPr>
          <w:sz w:val="24"/>
          <w:szCs w:val="24"/>
          <w:lang w:val="mt-MT"/>
        </w:rPr>
        <w:t xml:space="preserve">biex ikun hemm kordinazzjoni aħjar li se sservi biex tkun aktar ta' benefiċċju għal-lokalità u ċ-ċittadini </w:t>
      </w:r>
      <w:del w:id="139" w:author="Mark Scicluna" w:date="2015-11-04T13:05:00Z">
        <w:r w:rsidRPr="00B64B47" w:rsidDel="000B0524">
          <w:rPr>
            <w:sz w:val="24"/>
            <w:szCs w:val="24"/>
            <w:lang w:val="mt-MT"/>
          </w:rPr>
          <w:delText>tagħ­ha</w:delText>
        </w:r>
      </w:del>
      <w:ins w:id="140" w:author="Mark Scicluna" w:date="2015-11-04T13:05:00Z">
        <w:r w:rsidR="000B0524">
          <w:rPr>
            <w:sz w:val="24"/>
            <w:szCs w:val="24"/>
            <w:lang w:val="mt-MT"/>
          </w:rPr>
          <w:t>tagħha</w:t>
        </w:r>
      </w:ins>
      <w:r w:rsidRPr="00B64B47">
        <w:rPr>
          <w:sz w:val="24"/>
          <w:szCs w:val="24"/>
          <w:lang w:val="mt-MT"/>
        </w:rPr>
        <w:t xml:space="preserve">. Minn dak iż-żmien </w:t>
      </w:r>
      <w:del w:id="141" w:author="Mark Scicluna" w:date="2015-11-18T08:54:00Z">
        <w:r w:rsidRPr="00B64B47" w:rsidDel="00FB0152">
          <w:rPr>
            <w:sz w:val="24"/>
            <w:szCs w:val="24"/>
            <w:lang w:val="mt-MT"/>
          </w:rPr>
          <w:delText xml:space="preserve">'il </w:delText>
        </w:r>
      </w:del>
      <w:ins w:id="142" w:author="Mark Scicluna" w:date="2015-11-18T08:54:00Z">
        <w:r w:rsidR="00FB0152">
          <w:rPr>
            <w:sz w:val="24"/>
            <w:szCs w:val="24"/>
            <w:lang w:val="mt-MT"/>
          </w:rPr>
          <w:t>‘l</w:t>
        </w:r>
        <w:r w:rsidR="00FB0152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hawn ir-riżultati kienu </w:t>
      </w:r>
      <w:del w:id="143" w:author="Mark Scicluna" w:date="2015-11-04T13:05:00Z">
        <w:r w:rsidRPr="00B64B47" w:rsidDel="000B0524">
          <w:rPr>
            <w:sz w:val="24"/>
            <w:szCs w:val="24"/>
            <w:lang w:val="mt-MT"/>
          </w:rPr>
          <w:delText>pożit­tivi</w:delText>
        </w:r>
      </w:del>
      <w:ins w:id="144" w:author="Mark Scicluna" w:date="2015-11-04T13:05:00Z">
        <w:r w:rsidR="000B0524">
          <w:rPr>
            <w:sz w:val="24"/>
            <w:szCs w:val="24"/>
            <w:lang w:val="mt-MT"/>
          </w:rPr>
          <w:t>po</w:t>
        </w:r>
        <w:r w:rsidR="000B0524" w:rsidRPr="00B64B47">
          <w:rPr>
            <w:rFonts w:cs="Calibri"/>
            <w:sz w:val="24"/>
            <w:szCs w:val="24"/>
            <w:lang w:val="mt-MT"/>
          </w:rPr>
          <w:t>ż</w:t>
        </w:r>
        <w:r w:rsidR="000B0524">
          <w:rPr>
            <w:rFonts w:cs="Calibri"/>
            <w:sz w:val="24"/>
            <w:szCs w:val="24"/>
            <w:lang w:val="mt-MT"/>
          </w:rPr>
          <w:t>ittivi</w:t>
        </w:r>
      </w:ins>
      <w:r w:rsidRPr="00B64B47">
        <w:rPr>
          <w:sz w:val="24"/>
          <w:szCs w:val="24"/>
          <w:lang w:val="mt-MT"/>
        </w:rPr>
        <w:t xml:space="preserve"> ħafna kif stqarr kemm-il darba l-President </w:t>
      </w:r>
      <w:del w:id="145" w:author="Mark Scicluna" w:date="2015-11-04T13:06:00Z">
        <w:r w:rsidRPr="00B64B47" w:rsidDel="000B0524">
          <w:rPr>
            <w:sz w:val="24"/>
            <w:szCs w:val="24"/>
            <w:lang w:val="mt-MT"/>
          </w:rPr>
          <w:delText>tal-Assoċjazz­joni</w:delText>
        </w:r>
      </w:del>
      <w:ins w:id="146" w:author="Mark Scicluna" w:date="2015-11-04T13:06:00Z">
        <w:r w:rsidR="000B0524">
          <w:rPr>
            <w:sz w:val="24"/>
            <w:szCs w:val="24"/>
            <w:lang w:val="mt-MT"/>
          </w:rPr>
          <w:t>tal-Assoċazzjoni</w:t>
        </w:r>
      </w:ins>
      <w:r w:rsidRPr="00B64B47">
        <w:rPr>
          <w:sz w:val="24"/>
          <w:szCs w:val="24"/>
          <w:lang w:val="mt-MT"/>
        </w:rPr>
        <w:t xml:space="preserve"> tal-Kunsilli Lokali. L-Awtorità, bħalma jaf sew kemm il-Kunsill Lokali ta' Ħal Kirkop kif ukoll il-kunsilli kollha l-oħrajn, kemm dawk li għandhom maġġoranza Laburista kif ukoll dawk </w:t>
      </w:r>
      <w:del w:id="147" w:author="Mark Scicluna" w:date="2015-11-04T13:08:00Z">
        <w:r w:rsidRPr="00B64B47" w:rsidDel="00DA0D31">
          <w:rPr>
            <w:sz w:val="24"/>
            <w:szCs w:val="24"/>
            <w:lang w:val="mt-MT"/>
          </w:rPr>
          <w:delText>b'maġ­ġoranza</w:delText>
        </w:r>
      </w:del>
      <w:ins w:id="148" w:author="Mark Scicluna" w:date="2015-11-04T13:08:00Z">
        <w:r w:rsidR="00DA0D31">
          <w:rPr>
            <w:sz w:val="24"/>
            <w:szCs w:val="24"/>
            <w:lang w:val="mt-MT"/>
          </w:rPr>
          <w:t>b’maġġoranza</w:t>
        </w:r>
      </w:ins>
      <w:r w:rsidRPr="00B64B47">
        <w:rPr>
          <w:sz w:val="24"/>
          <w:szCs w:val="24"/>
          <w:lang w:val="mt-MT"/>
        </w:rPr>
        <w:t xml:space="preserve"> Nazzjonalista dejjem sabu l-bieb tal-MEPA miftuħ, speċjalment taċ-Ċermen, biex </w:t>
      </w:r>
      <w:del w:id="149" w:author="Mark Scicluna" w:date="2015-11-04T13:08:00Z">
        <w:r w:rsidRPr="00B64B47" w:rsidDel="00DA0D31">
          <w:rPr>
            <w:sz w:val="24"/>
            <w:szCs w:val="24"/>
            <w:lang w:val="mt-MT"/>
          </w:rPr>
          <w:delText>nisim­għu</w:delText>
        </w:r>
      </w:del>
      <w:ins w:id="150" w:author="Mark Scicluna" w:date="2015-11-04T13:08:00Z">
        <w:r w:rsidR="00DA0D31">
          <w:rPr>
            <w:sz w:val="24"/>
            <w:szCs w:val="24"/>
            <w:lang w:val="mt-MT"/>
          </w:rPr>
          <w:t>nisimgħu</w:t>
        </w:r>
      </w:ins>
      <w:r w:rsidRPr="00B64B47">
        <w:rPr>
          <w:sz w:val="24"/>
          <w:szCs w:val="24"/>
          <w:lang w:val="mt-MT"/>
        </w:rPr>
        <w:t xml:space="preserve"> u </w:t>
      </w:r>
      <w:del w:id="151" w:author="Mark Scicluna" w:date="2015-11-04T13:08:00Z">
        <w:r w:rsidRPr="00B64B47" w:rsidDel="00DA0D31">
          <w:rPr>
            <w:sz w:val="24"/>
            <w:szCs w:val="24"/>
            <w:lang w:val="mt-MT"/>
          </w:rPr>
          <w:delText>ngħinu­hom</w:delText>
        </w:r>
      </w:del>
      <w:ins w:id="152" w:author="Mark Scicluna" w:date="2015-11-04T13:08:00Z">
        <w:r w:rsidR="00DA0D31">
          <w:rPr>
            <w:sz w:val="24"/>
            <w:szCs w:val="24"/>
            <w:lang w:val="mt-MT"/>
          </w:rPr>
          <w:t>ngħinuhom</w:t>
        </w:r>
      </w:ins>
      <w:r w:rsidRPr="00B64B47">
        <w:rPr>
          <w:sz w:val="24"/>
          <w:szCs w:val="24"/>
          <w:lang w:val="mt-MT"/>
        </w:rPr>
        <w:t xml:space="preserve"> fil-ħidma tax-xogħol </w:t>
      </w:r>
      <w:del w:id="153" w:author="Mark Scicluna" w:date="2015-11-04T13:08:00Z">
        <w:r w:rsidRPr="00B64B47" w:rsidDel="00DA0D31">
          <w:rPr>
            <w:sz w:val="24"/>
            <w:szCs w:val="24"/>
            <w:lang w:val="mt-MT"/>
          </w:rPr>
          <w:delText>tagħ­hom</w:delText>
        </w:r>
      </w:del>
      <w:ins w:id="154" w:author="Mark Scicluna" w:date="2015-11-04T13:08:00Z">
        <w:r w:rsidR="00DA0D31">
          <w:rPr>
            <w:sz w:val="24"/>
            <w:szCs w:val="24"/>
            <w:lang w:val="mt-MT"/>
          </w:rPr>
          <w:t>tagħhom</w:t>
        </w:r>
      </w:ins>
      <w:r w:rsidRPr="00B64B47">
        <w:rPr>
          <w:sz w:val="24"/>
          <w:szCs w:val="24"/>
          <w:lang w:val="mt-MT"/>
        </w:rPr>
        <w:t xml:space="preserve">. Il-MEPA temmen bis-sħiħ li l-Kunsilli Lokali għandhom jingħataw l-ispazju </w:t>
      </w:r>
      <w:del w:id="155" w:author="Mark Scicluna" w:date="2015-11-04T13:08:00Z">
        <w:r w:rsidRPr="00B64B47" w:rsidDel="00DA0D31">
          <w:rPr>
            <w:sz w:val="24"/>
            <w:szCs w:val="24"/>
            <w:lang w:val="mt-MT"/>
          </w:rPr>
          <w:delText xml:space="preserve">kollhu </w:delText>
        </w:r>
      </w:del>
      <w:ins w:id="156" w:author="Mark Scicluna" w:date="2015-11-04T13:08:00Z">
        <w:r w:rsidR="00DA0D31">
          <w:rPr>
            <w:sz w:val="24"/>
            <w:szCs w:val="24"/>
            <w:lang w:val="mt-MT"/>
          </w:rPr>
          <w:t>kollu</w:t>
        </w:r>
        <w:r w:rsidR="00DA0D31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biex ikomplu jservu l-ħtiġijiet tal-komunità u r-residenti tal-lokalità rispettiva tagħhom.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Matul is-sena li għaddiet,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Dar Fejda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u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Dar Jeanne Antide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, 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ew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 xml:space="preserve"> istituzzjonijiet immexxijin </w:t>
      </w:r>
      <w:del w:id="157" w:author="Mark Scicluna" w:date="2015-11-04T13:09:00Z">
        <w:r w:rsidRPr="00B64B47" w:rsidDel="00DA0D31">
          <w:rPr>
            <w:sz w:val="24"/>
            <w:szCs w:val="24"/>
            <w:lang w:val="mt-MT"/>
          </w:rPr>
          <w:delText>mill-Konserva</w:delText>
        </w:r>
        <w:r w:rsidRPr="00B64B47" w:rsidDel="00DA0D31">
          <w:rPr>
            <w:rFonts w:cs="Calibri"/>
            <w:sz w:val="24"/>
            <w:szCs w:val="24"/>
            <w:lang w:val="mt-MT"/>
          </w:rPr>
          <w:delText>­</w:delText>
        </w:r>
        <w:r w:rsidRPr="00B64B47" w:rsidDel="00DA0D31">
          <w:rPr>
            <w:sz w:val="24"/>
            <w:szCs w:val="24"/>
            <w:lang w:val="mt-MT"/>
          </w:rPr>
          <w:delText>torju</w:delText>
        </w:r>
      </w:del>
      <w:ins w:id="158" w:author="Mark Scicluna" w:date="2015-11-04T13:09:00Z">
        <w:r w:rsidR="00DA0D31">
          <w:rPr>
            <w:sz w:val="24"/>
            <w:szCs w:val="24"/>
            <w:lang w:val="mt-MT"/>
          </w:rPr>
          <w:t>mill-Konservatorju</w:t>
        </w:r>
      </w:ins>
      <w:r w:rsidRPr="00B64B47">
        <w:rPr>
          <w:sz w:val="24"/>
          <w:szCs w:val="24"/>
          <w:lang w:val="mt-MT"/>
        </w:rPr>
        <w:t xml:space="preserve"> San Vincenzo Bugeja, li fihom jgħixu tfajliet </w:t>
      </w:r>
      <w:del w:id="159" w:author="Mark Scicluna" w:date="2015-11-04T13:09:00Z">
        <w:r w:rsidRPr="00B64B47" w:rsidDel="00DA0D31">
          <w:rPr>
            <w:sz w:val="24"/>
            <w:szCs w:val="24"/>
            <w:lang w:val="mt-MT"/>
          </w:rPr>
          <w:delText>adolox­xenti</w:delText>
        </w:r>
      </w:del>
      <w:ins w:id="160" w:author="Mark Scicluna" w:date="2015-11-04T13:09:00Z">
        <w:r w:rsidR="00DA0D31">
          <w:rPr>
            <w:sz w:val="24"/>
            <w:szCs w:val="24"/>
            <w:lang w:val="mt-MT"/>
          </w:rPr>
          <w:t>adoloxxenti</w:t>
        </w:r>
      </w:ins>
      <w:r w:rsidRPr="00B64B47">
        <w:rPr>
          <w:sz w:val="24"/>
          <w:szCs w:val="24"/>
          <w:lang w:val="mt-MT"/>
        </w:rPr>
        <w:t xml:space="preserve"> b'imġiba diffiċli, </w:t>
      </w:r>
      <w:r w:rsidRPr="00B64B47">
        <w:rPr>
          <w:rFonts w:cs="Calibri"/>
          <w:sz w:val="24"/>
          <w:szCs w:val="24"/>
          <w:lang w:val="mt-MT"/>
        </w:rPr>
        <w:t>ħ</w:t>
      </w:r>
      <w:r w:rsidRPr="00B64B47">
        <w:rPr>
          <w:sz w:val="24"/>
          <w:szCs w:val="24"/>
          <w:lang w:val="mt-MT"/>
        </w:rPr>
        <w:t>lew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</w:t>
      </w:r>
      <w:r w:rsidRPr="00B64B47">
        <w:rPr>
          <w:rFonts w:cs="Calibri"/>
          <w:sz w:val="24"/>
          <w:szCs w:val="24"/>
          <w:lang w:val="mt-MT"/>
        </w:rPr>
        <w:t>€</w:t>
      </w:r>
      <w:r w:rsidRPr="00B64B47">
        <w:rPr>
          <w:sz w:val="24"/>
          <w:szCs w:val="24"/>
          <w:lang w:val="mt-MT"/>
        </w:rPr>
        <w:t>23,000 mill-allokazzjoni finanzjarja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hom.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Iż-żewġt idjar kellhom </w:t>
      </w:r>
      <w:del w:id="161" w:author="Mark Scicluna" w:date="2015-11-04T13:09:00Z">
        <w:r w:rsidRPr="00B64B47" w:rsidDel="00EF1EB6">
          <w:rPr>
            <w:sz w:val="24"/>
            <w:szCs w:val="24"/>
            <w:lang w:val="mt-MT"/>
          </w:rPr>
          <w:delText>iħall­su</w:delText>
        </w:r>
      </w:del>
      <w:ins w:id="162" w:author="Mark Scicluna" w:date="2015-11-04T13:09:00Z">
        <w:r w:rsidR="00EF1EB6">
          <w:rPr>
            <w:sz w:val="24"/>
            <w:szCs w:val="24"/>
            <w:lang w:val="mt-MT"/>
          </w:rPr>
          <w:t>iħallsu</w:t>
        </w:r>
      </w:ins>
      <w:r w:rsidRPr="00B64B47">
        <w:rPr>
          <w:sz w:val="24"/>
          <w:szCs w:val="24"/>
          <w:lang w:val="mt-MT"/>
        </w:rPr>
        <w:t xml:space="preserve"> l-paga kif ukoll </w:t>
      </w:r>
      <w:del w:id="163" w:author="Mark Scicluna" w:date="2015-11-04T13:09:00Z">
        <w:r w:rsidRPr="00B64B47" w:rsidDel="00EF1EB6">
          <w:rPr>
            <w:sz w:val="24"/>
            <w:szCs w:val="24"/>
            <w:lang w:val="mt-MT"/>
          </w:rPr>
          <w:delText>il-kontri­buzz­jonijiet</w:delText>
        </w:r>
      </w:del>
      <w:ins w:id="164" w:author="Mark Scicluna" w:date="2015-11-04T13:09:00Z">
        <w:r w:rsidR="00EF1EB6">
          <w:rPr>
            <w:sz w:val="24"/>
            <w:szCs w:val="24"/>
            <w:lang w:val="mt-MT"/>
          </w:rPr>
          <w:t>il-kontribuzzjonijiet</w:t>
        </w:r>
      </w:ins>
      <w:r w:rsidRPr="00B64B47">
        <w:rPr>
          <w:sz w:val="24"/>
          <w:szCs w:val="24"/>
          <w:lang w:val="mt-MT"/>
        </w:rPr>
        <w:t xml:space="preserve"> tal-assigurazzjoni nazzjonali ta' impjegata, li għalkemm għamlet sena u xahar fuq </w:t>
      </w:r>
      <w:r w:rsidRPr="00B64B47">
        <w:rPr>
          <w:rFonts w:cs="Calibri"/>
          <w:sz w:val="24"/>
          <w:szCs w:val="24"/>
          <w:lang w:val="mt-MT"/>
        </w:rPr>
        <w:t></w:t>
      </w:r>
      <w:del w:id="165" w:author="Mark Scicluna" w:date="2015-11-04T13:10:00Z">
        <w:r w:rsidRPr="00B64B47" w:rsidDel="00EF1EB6">
          <w:rPr>
            <w:sz w:val="24"/>
            <w:szCs w:val="24"/>
            <w:lang w:val="mt-MT"/>
          </w:rPr>
          <w:delText>spe</w:delText>
        </w:r>
        <w:r w:rsidRPr="00B64B47" w:rsidDel="00EF1EB6">
          <w:rPr>
            <w:rFonts w:cs="Calibri"/>
            <w:sz w:val="24"/>
            <w:szCs w:val="24"/>
            <w:lang w:val="mt-MT"/>
          </w:rPr>
          <w:delText>²</w:delText>
        </w:r>
        <w:r w:rsidRPr="00B64B47" w:rsidDel="00EF1EB6">
          <w:rPr>
            <w:sz w:val="24"/>
            <w:szCs w:val="24"/>
            <w:lang w:val="mt-MT"/>
          </w:rPr>
          <w:delText>cial leave'</w:delText>
        </w:r>
      </w:del>
      <w:ins w:id="166" w:author="Mark" w:date="2015-11-22T15:25:00Z">
        <w:r w:rsidR="00816DCE">
          <w:rPr>
            <w:sz w:val="24"/>
            <w:szCs w:val="24"/>
            <w:lang w:val="mt-MT"/>
          </w:rPr>
          <w:t xml:space="preserve"> ‘special leave’</w:t>
        </w:r>
      </w:ins>
      <w:r w:rsidRPr="00B64B47">
        <w:rPr>
          <w:sz w:val="24"/>
          <w:szCs w:val="24"/>
          <w:lang w:val="mt-MT"/>
        </w:rPr>
        <w:t xml:space="preserve"> </w:t>
      </w:r>
      <w:del w:id="167" w:author="Mark Scicluna" w:date="2015-11-04T13:10:00Z">
        <w:r w:rsidRPr="00B64B47" w:rsidDel="00EF1EB6">
          <w:rPr>
            <w:sz w:val="24"/>
            <w:szCs w:val="24"/>
            <w:lang w:val="mt-MT"/>
          </w:rPr>
          <w:delText>min</w:delText>
        </w:r>
        <w:r w:rsidRPr="00B64B47" w:rsidDel="00EF1EB6">
          <w:rPr>
            <w:rFonts w:cs="Calibri"/>
            <w:sz w:val="24"/>
            <w:szCs w:val="24"/>
            <w:lang w:val="mt-MT"/>
          </w:rPr>
          <w:delText>­ħ</w:delText>
        </w:r>
        <w:r w:rsidRPr="00B64B47" w:rsidDel="00EF1EB6">
          <w:rPr>
            <w:sz w:val="24"/>
            <w:szCs w:val="24"/>
            <w:lang w:val="mt-MT"/>
          </w:rPr>
          <w:delText>abba</w:delText>
        </w:r>
      </w:del>
      <w:ins w:id="168" w:author="Mark Scicluna" w:date="2015-11-04T13:10:00Z">
        <w:r w:rsidR="00EF1EB6">
          <w:rPr>
            <w:sz w:val="24"/>
            <w:szCs w:val="24"/>
            <w:lang w:val="mt-MT"/>
          </w:rPr>
          <w:t>minħabba</w:t>
        </w:r>
      </w:ins>
      <w:r w:rsidRPr="00B64B47">
        <w:rPr>
          <w:sz w:val="24"/>
          <w:szCs w:val="24"/>
          <w:lang w:val="mt-MT"/>
        </w:rPr>
        <w:t xml:space="preserve"> allegazzjonijiet fil-konfront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ha dwar abbu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 fuq residenti tad-Djar, baqg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et tit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allas b'mod s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bejn l-1 ta'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unju</w:t>
      </w:r>
      <w:ins w:id="169" w:author="Mark Scicluna" w:date="2015-11-04T13:10:00Z">
        <w:r w:rsidR="00221FB2">
          <w:rPr>
            <w:sz w:val="24"/>
            <w:szCs w:val="24"/>
            <w:lang w:val="mt-MT"/>
          </w:rPr>
          <w:t>,</w:t>
        </w:r>
      </w:ins>
      <w:r w:rsidRPr="00B64B47">
        <w:rPr>
          <w:sz w:val="24"/>
          <w:szCs w:val="24"/>
          <w:lang w:val="mt-MT"/>
        </w:rPr>
        <w:t xml:space="preserve"> 2010 u l-15 ta' Lulju, 2011.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Dan ġie żvelat fir-rapport annwali tal-Uffiċċju </w:t>
      </w:r>
      <w:del w:id="170" w:author="Mark Scicluna" w:date="2015-11-04T13:10:00Z">
        <w:r w:rsidRPr="00B64B47" w:rsidDel="002E2CD3">
          <w:rPr>
            <w:sz w:val="24"/>
            <w:szCs w:val="24"/>
            <w:lang w:val="mt-MT"/>
          </w:rPr>
          <w:delText>tal-Awdi­tur</w:delText>
        </w:r>
      </w:del>
      <w:ins w:id="171" w:author="Mark Scicluna" w:date="2015-11-04T13:10:00Z">
        <w:r w:rsidR="002E2CD3">
          <w:rPr>
            <w:sz w:val="24"/>
            <w:szCs w:val="24"/>
            <w:lang w:val="mt-MT"/>
          </w:rPr>
          <w:t>tal-Awditur</w:t>
        </w:r>
      </w:ins>
      <w:r w:rsidRPr="00B64B47">
        <w:rPr>
          <w:sz w:val="24"/>
          <w:szCs w:val="24"/>
          <w:lang w:val="mt-MT"/>
        </w:rPr>
        <w:t xml:space="preserve"> Ġenerali għas-sena li </w:t>
      </w:r>
      <w:del w:id="172" w:author="Mark Scicluna" w:date="2015-11-04T13:11:00Z">
        <w:r w:rsidRPr="00B64B47" w:rsidDel="002E2CD3">
          <w:rPr>
            <w:sz w:val="24"/>
            <w:szCs w:val="24"/>
            <w:lang w:val="mt-MT"/>
          </w:rPr>
          <w:delText>għad­diet</w:delText>
        </w:r>
      </w:del>
      <w:ins w:id="173" w:author="Mark Scicluna" w:date="2015-11-04T13:11:00Z">
        <w:r w:rsidR="002E2CD3">
          <w:rPr>
            <w:sz w:val="24"/>
            <w:szCs w:val="24"/>
            <w:lang w:val="mt-MT"/>
          </w:rPr>
          <w:t>għaddiet</w:t>
        </w:r>
      </w:ins>
      <w:r w:rsidRPr="00B64B47">
        <w:rPr>
          <w:sz w:val="24"/>
          <w:szCs w:val="24"/>
          <w:lang w:val="mt-MT"/>
        </w:rPr>
        <w:t xml:space="preserve">. Jirriżulta l-Bord </w:t>
      </w:r>
      <w:del w:id="174" w:author="Mark Scicluna" w:date="2015-11-04T13:11:00Z">
        <w:r w:rsidRPr="00B64B47" w:rsidDel="002E2CD3">
          <w:rPr>
            <w:sz w:val="24"/>
            <w:szCs w:val="24"/>
            <w:lang w:val="mt-MT"/>
          </w:rPr>
          <w:delText>tal-Ma­niġ­ment</w:delText>
        </w:r>
      </w:del>
      <w:ins w:id="175" w:author="Mark Scicluna" w:date="2015-11-04T13:11:00Z">
        <w:r w:rsidR="002E2CD3">
          <w:rPr>
            <w:sz w:val="24"/>
            <w:szCs w:val="24"/>
            <w:lang w:val="mt-MT"/>
          </w:rPr>
          <w:t>tal-Maniġment</w:t>
        </w:r>
      </w:ins>
      <w:r w:rsidRPr="00B64B47">
        <w:rPr>
          <w:sz w:val="24"/>
          <w:szCs w:val="24"/>
          <w:lang w:val="mt-MT"/>
        </w:rPr>
        <w:t xml:space="preserve"> kien impjega persuna bħala Kordinatriċi ta' </w:t>
      </w:r>
      <w:del w:id="176" w:author="Mark Scicluna" w:date="2015-11-04T13:11:00Z">
        <w:r w:rsidRPr="00B64B47" w:rsidDel="002E2CD3">
          <w:rPr>
            <w:rFonts w:cs="Calibri"/>
            <w:sz w:val="24"/>
            <w:szCs w:val="24"/>
            <w:lang w:val="mt-MT"/>
          </w:rPr>
          <w:delText></w:delText>
        </w:r>
      </w:del>
      <w:r w:rsidRPr="00B64B47">
        <w:rPr>
          <w:sz w:val="24"/>
          <w:szCs w:val="24"/>
          <w:lang w:val="mt-MT"/>
        </w:rPr>
        <w:t>Dar Fejda</w:t>
      </w:r>
      <w:del w:id="177" w:author="Mark Scicluna" w:date="2015-11-04T13:11:00Z">
        <w:r w:rsidRPr="00B64B47" w:rsidDel="002E2CD3">
          <w:rPr>
            <w:rFonts w:cs="Calibri"/>
            <w:sz w:val="24"/>
            <w:szCs w:val="24"/>
            <w:lang w:val="mt-MT"/>
          </w:rPr>
          <w:delText></w:delText>
        </w:r>
      </w:del>
      <w:r w:rsidRPr="00B64B47">
        <w:rPr>
          <w:sz w:val="24"/>
          <w:szCs w:val="24"/>
          <w:lang w:val="mt-MT"/>
        </w:rPr>
        <w:t xml:space="preserve"> u Dar Jeanne Antide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, b'effett mill-1 ta' Mejju, 2009. Il-kariga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ha da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let fis-se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 xml:space="preserve"> wara li kienet irri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enjat mill-Korp tal-Pulizija, bl-iskop li jittaffew il-problemi ta' </w:t>
      </w:r>
      <w:del w:id="178" w:author="Mark Scicluna" w:date="2015-11-04T13:11:00Z">
        <w:r w:rsidRPr="00B64B47" w:rsidDel="002E2CD3">
          <w:rPr>
            <w:sz w:val="24"/>
            <w:szCs w:val="24"/>
            <w:lang w:val="mt-MT"/>
          </w:rPr>
          <w:delText>imġie­ba</w:delText>
        </w:r>
      </w:del>
      <w:ins w:id="179" w:author="Mark Scicluna" w:date="2015-11-04T13:11:00Z">
        <w:r w:rsidR="002E2CD3">
          <w:rPr>
            <w:sz w:val="24"/>
            <w:szCs w:val="24"/>
            <w:lang w:val="mt-MT"/>
          </w:rPr>
          <w:t>mġiba</w:t>
        </w:r>
      </w:ins>
      <w:r w:rsidRPr="00B64B47">
        <w:rPr>
          <w:sz w:val="24"/>
          <w:szCs w:val="24"/>
          <w:lang w:val="mt-MT"/>
        </w:rPr>
        <w:t xml:space="preserve"> xejn dixxiplinata ta' </w:t>
      </w:r>
      <w:del w:id="180" w:author="Mark Scicluna" w:date="2015-11-04T13:12:00Z">
        <w:r w:rsidRPr="00B64B47" w:rsidDel="002E2CD3">
          <w:rPr>
            <w:sz w:val="24"/>
            <w:szCs w:val="24"/>
            <w:lang w:val="mt-MT"/>
          </w:rPr>
          <w:delText>resi­denti</w:delText>
        </w:r>
      </w:del>
      <w:ins w:id="181" w:author="Mark Scicluna" w:date="2015-11-04T13:12:00Z">
        <w:r w:rsidR="002E2CD3">
          <w:rPr>
            <w:sz w:val="24"/>
            <w:szCs w:val="24"/>
            <w:lang w:val="mt-MT"/>
          </w:rPr>
          <w:t>residenti</w:t>
        </w:r>
      </w:ins>
      <w:r w:rsidRPr="00B64B47">
        <w:rPr>
          <w:sz w:val="24"/>
          <w:szCs w:val="24"/>
          <w:lang w:val="mt-MT"/>
        </w:rPr>
        <w:t xml:space="preserve"> adoloxxenti f'dawn id-Djar. F'April tas-sena 2010, il-kuntratt tal-Kordinatriċi ġie mġedded, iżda xahar wara, il-Ministru tal-Edukazzjoni, </w:t>
      </w:r>
      <w:del w:id="182" w:author="Mark Scicluna" w:date="2015-11-04T13:12:00Z">
        <w:r w:rsidRPr="00B64B47" w:rsidDel="002E2CD3">
          <w:rPr>
            <w:sz w:val="24"/>
            <w:szCs w:val="24"/>
            <w:lang w:val="mt-MT"/>
          </w:rPr>
          <w:delText>Do­lores</w:delText>
        </w:r>
      </w:del>
      <w:ins w:id="183" w:author="Mark Scicluna" w:date="2015-11-04T13:12:00Z">
        <w:r w:rsidR="002E2CD3">
          <w:rPr>
            <w:sz w:val="24"/>
            <w:szCs w:val="24"/>
            <w:lang w:val="mt-MT"/>
          </w:rPr>
          <w:t>Dolores</w:t>
        </w:r>
      </w:ins>
      <w:r w:rsidRPr="00B64B47">
        <w:rPr>
          <w:sz w:val="24"/>
          <w:szCs w:val="24"/>
          <w:lang w:val="mt-MT"/>
        </w:rPr>
        <w:t xml:space="preserve"> Cristina, talbet </w:t>
      </w:r>
      <w:del w:id="184" w:author="Mark Scicluna" w:date="2015-11-04T13:12:00Z">
        <w:r w:rsidRPr="00B64B47" w:rsidDel="002E2CD3">
          <w:rPr>
            <w:sz w:val="24"/>
            <w:szCs w:val="24"/>
            <w:lang w:val="mt-MT"/>
          </w:rPr>
          <w:delText>liċ-Ċer­men</w:delText>
        </w:r>
      </w:del>
      <w:ins w:id="185" w:author="Mark Scicluna" w:date="2015-11-04T13:12:00Z">
        <w:r w:rsidR="002E2CD3">
          <w:rPr>
            <w:sz w:val="24"/>
            <w:szCs w:val="24"/>
            <w:lang w:val="mt-MT"/>
          </w:rPr>
          <w:t>liċ-Ċermen</w:t>
        </w:r>
      </w:ins>
      <w:r w:rsidRPr="00B64B47">
        <w:rPr>
          <w:sz w:val="24"/>
          <w:szCs w:val="24"/>
          <w:lang w:val="mt-MT"/>
        </w:rPr>
        <w:t xml:space="preserve"> biex jissospendi l-impjieg tagħha b'effett immedjat, </w:t>
      </w:r>
      <w:del w:id="186" w:author="Mark Scicluna" w:date="2015-11-04T13:12:00Z">
        <w:r w:rsidRPr="00B64B47" w:rsidDel="002E2CD3">
          <w:rPr>
            <w:sz w:val="24"/>
            <w:szCs w:val="24"/>
            <w:lang w:val="mt-MT"/>
          </w:rPr>
          <w:delText>min­ħabba</w:delText>
        </w:r>
      </w:del>
      <w:ins w:id="187" w:author="Mark Scicluna" w:date="2015-11-04T13:12:00Z">
        <w:r w:rsidR="002E2CD3">
          <w:rPr>
            <w:sz w:val="24"/>
            <w:szCs w:val="24"/>
            <w:lang w:val="mt-MT"/>
          </w:rPr>
          <w:t>minħabba</w:t>
        </w:r>
      </w:ins>
      <w:r w:rsidRPr="00B64B47">
        <w:rPr>
          <w:sz w:val="24"/>
          <w:szCs w:val="24"/>
          <w:lang w:val="mt-MT"/>
        </w:rPr>
        <w:t xml:space="preserve"> allegazzjonijiet ta' </w:t>
      </w:r>
      <w:del w:id="188" w:author="Mark Scicluna" w:date="2015-11-04T13:12:00Z">
        <w:r w:rsidRPr="00B64B47" w:rsidDel="002E2CD3">
          <w:rPr>
            <w:sz w:val="24"/>
            <w:szCs w:val="24"/>
            <w:lang w:val="mt-MT"/>
          </w:rPr>
          <w:delText>ab­buż</w:delText>
        </w:r>
      </w:del>
      <w:ins w:id="189" w:author="Mark Scicluna" w:date="2015-11-04T13:12:00Z">
        <w:r w:rsidR="002E2CD3">
          <w:rPr>
            <w:sz w:val="24"/>
            <w:szCs w:val="24"/>
            <w:lang w:val="mt-MT"/>
          </w:rPr>
          <w:t>a</w:t>
        </w:r>
      </w:ins>
      <w:ins w:id="190" w:author="Mark Scicluna" w:date="2015-11-04T13:13:00Z">
        <w:r w:rsidR="002E2CD3">
          <w:rPr>
            <w:sz w:val="24"/>
            <w:szCs w:val="24"/>
            <w:lang w:val="mt-MT"/>
          </w:rPr>
          <w:t>bbu</w:t>
        </w:r>
        <w:r w:rsidR="002E2CD3" w:rsidRPr="00B64B47">
          <w:rPr>
            <w:rFonts w:cs="Calibri"/>
            <w:sz w:val="24"/>
            <w:szCs w:val="24"/>
            <w:lang w:val="mt-MT"/>
          </w:rPr>
          <w:t>ż</w:t>
        </w:r>
      </w:ins>
      <w:r w:rsidRPr="00B64B47">
        <w:rPr>
          <w:sz w:val="24"/>
          <w:szCs w:val="24"/>
          <w:lang w:val="mt-MT"/>
        </w:rPr>
        <w:t xml:space="preserve"> fuq xi residenti.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Il-Ministru kienet ħabbret li twaqqaf Bord ta' Inkjesta biex jinvestiga dawn </w:t>
      </w:r>
      <w:del w:id="191" w:author="Mark Scicluna" w:date="2015-11-04T13:15:00Z">
        <w:r w:rsidRPr="00B64B47" w:rsidDel="00A162A0">
          <w:rPr>
            <w:sz w:val="24"/>
            <w:szCs w:val="24"/>
            <w:lang w:val="mt-MT"/>
          </w:rPr>
          <w:delText>l-allegazzjo­nijiet</w:delText>
        </w:r>
      </w:del>
      <w:ins w:id="192" w:author="Mark Scicluna" w:date="2015-11-04T13:15:00Z">
        <w:r w:rsidR="00A162A0">
          <w:rPr>
            <w:sz w:val="24"/>
            <w:szCs w:val="24"/>
            <w:lang w:val="mt-MT"/>
          </w:rPr>
          <w:t>l-allegazzjonijiet</w:t>
        </w:r>
      </w:ins>
      <w:r w:rsidRPr="00B64B47">
        <w:rPr>
          <w:sz w:val="24"/>
          <w:szCs w:val="24"/>
          <w:lang w:val="mt-MT"/>
        </w:rPr>
        <w:t xml:space="preserve"> u ftit wara, talbet liċ-Ċermen tal-Bord tal-Maniġers biex, fid-dawl </w:t>
      </w:r>
      <w:del w:id="193" w:author="Mark Scicluna" w:date="2015-11-04T13:15:00Z">
        <w:r w:rsidRPr="00B64B47" w:rsidDel="00A162A0">
          <w:rPr>
            <w:sz w:val="24"/>
            <w:szCs w:val="24"/>
            <w:lang w:val="mt-MT"/>
          </w:rPr>
          <w:delText>tar-rakkman­dazz­jonijiet</w:delText>
        </w:r>
      </w:del>
      <w:ins w:id="194" w:author="Mark Scicluna" w:date="2015-11-04T13:15:00Z">
        <w:r w:rsidR="00A162A0">
          <w:rPr>
            <w:sz w:val="24"/>
            <w:szCs w:val="24"/>
            <w:lang w:val="mt-MT"/>
          </w:rPr>
          <w:t>tar-rakkmandazzjonijiet</w:t>
        </w:r>
      </w:ins>
      <w:r w:rsidRPr="00B64B47">
        <w:rPr>
          <w:sz w:val="24"/>
          <w:szCs w:val="24"/>
          <w:lang w:val="mt-MT"/>
        </w:rPr>
        <w:t xml:space="preserve"> tal-Bord </w:t>
      </w:r>
      <w:del w:id="195" w:author="Mark Scicluna" w:date="2015-11-04T13:15:00Z">
        <w:r w:rsidRPr="00B64B47" w:rsidDel="00A162A0">
          <w:rPr>
            <w:sz w:val="24"/>
            <w:szCs w:val="24"/>
            <w:lang w:val="mt-MT"/>
          </w:rPr>
          <w:delText>tal-Ink­jesta</w:delText>
        </w:r>
      </w:del>
      <w:ins w:id="196" w:author="Mark Scicluna" w:date="2015-11-04T13:15:00Z">
        <w:r w:rsidR="00A162A0">
          <w:rPr>
            <w:sz w:val="24"/>
            <w:szCs w:val="24"/>
            <w:lang w:val="mt-MT"/>
          </w:rPr>
          <w:t>tal-Inkjesta</w:t>
        </w:r>
      </w:ins>
      <w:r w:rsidRPr="00B64B47">
        <w:rPr>
          <w:sz w:val="24"/>
          <w:szCs w:val="24"/>
          <w:lang w:val="mt-MT"/>
        </w:rPr>
        <w:t>, jittermina l-impjieg tal-Kordinatriċi.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Sussegwentament, kien ġie rrapportat fil-midja li </w:t>
      </w:r>
      <w:del w:id="197" w:author="Mark Scicluna" w:date="2015-11-04T13:17:00Z">
        <w:r w:rsidRPr="00B64B47" w:rsidDel="00A162A0">
          <w:rPr>
            <w:sz w:val="24"/>
            <w:szCs w:val="24"/>
            <w:lang w:val="mt-MT"/>
          </w:rPr>
          <w:delText>l-Kor­dinatriċi</w:delText>
        </w:r>
      </w:del>
      <w:ins w:id="198" w:author="Mark Scicluna" w:date="2015-11-04T13:17:00Z">
        <w:r w:rsidR="00A162A0">
          <w:rPr>
            <w:sz w:val="24"/>
            <w:szCs w:val="24"/>
            <w:lang w:val="mt-MT"/>
          </w:rPr>
          <w:t>l-Kordinatriċi</w:t>
        </w:r>
      </w:ins>
      <w:r w:rsidRPr="00B64B47">
        <w:rPr>
          <w:sz w:val="24"/>
          <w:szCs w:val="24"/>
          <w:lang w:val="mt-MT"/>
        </w:rPr>
        <w:t xml:space="preserve"> talbet li jinħareġ mandat ta' inibizzjoni mill-Qorti biex ma tkunx esegwita l-ordni li ngħatat mill-Ministru Dolores Cristina, u dan peress li qalet li qatt ma kienet </w:t>
      </w:r>
      <w:del w:id="199" w:author="Mark Scicluna" w:date="2015-11-04T13:18:00Z">
        <w:r w:rsidRPr="00B64B47" w:rsidDel="00A162A0">
          <w:rPr>
            <w:sz w:val="24"/>
            <w:szCs w:val="24"/>
            <w:lang w:val="mt-MT"/>
          </w:rPr>
          <w:delText>ingħa­tat</w:delText>
        </w:r>
      </w:del>
      <w:ins w:id="200" w:author="Mark Scicluna" w:date="2015-11-04T13:18:00Z">
        <w:r w:rsidR="00A162A0">
          <w:rPr>
            <w:sz w:val="24"/>
            <w:szCs w:val="24"/>
            <w:lang w:val="mt-MT"/>
          </w:rPr>
          <w:t>ingħatat</w:t>
        </w:r>
      </w:ins>
      <w:r w:rsidRPr="00B64B47">
        <w:rPr>
          <w:sz w:val="24"/>
          <w:szCs w:val="24"/>
          <w:lang w:val="mt-MT"/>
        </w:rPr>
        <w:t xml:space="preserve"> id-dritt li tiddefendi lilha nnifisha.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del w:id="201" w:author="Mark Scicluna" w:date="2015-11-04T13:21:00Z">
        <w:r w:rsidRPr="00B64B47" w:rsidDel="0059239B">
          <w:rPr>
            <w:sz w:val="24"/>
            <w:szCs w:val="24"/>
            <w:lang w:val="mt-MT"/>
          </w:rPr>
          <w:delText>Il-Koordinatriċi</w:delText>
        </w:r>
      </w:del>
      <w:ins w:id="202" w:author="Mark Scicluna" w:date="2015-11-04T13:21:00Z">
        <w:r w:rsidR="0059239B">
          <w:rPr>
            <w:sz w:val="24"/>
            <w:szCs w:val="24"/>
            <w:lang w:val="mt-MT"/>
          </w:rPr>
          <w:t>il-Kordinatriċi</w:t>
        </w:r>
      </w:ins>
      <w:r w:rsidRPr="00B64B47">
        <w:rPr>
          <w:sz w:val="24"/>
          <w:szCs w:val="24"/>
          <w:lang w:val="mt-MT"/>
        </w:rPr>
        <w:t xml:space="preserve"> nsistiet li d-deċiżjoni fil-konfront tagħha ttieħdet b'mod arbitrarju għax hi qatt ma kienet ġiet suġġetta għall-ebda bord ta' dixxiplina indipendenti u imparjzali.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L-impjegata </w:t>
      </w:r>
      <w:del w:id="203" w:author="Mark" w:date="2015-11-22T15:27:00Z">
        <w:r w:rsidRPr="00B64B47" w:rsidDel="00816DCE">
          <w:rPr>
            <w:sz w:val="24"/>
            <w:szCs w:val="24"/>
            <w:lang w:val="mt-MT"/>
          </w:rPr>
          <w:delText xml:space="preserve">imbagħad </w:delText>
        </w:r>
      </w:del>
      <w:ins w:id="204" w:author="Mark" w:date="2015-11-22T15:27:00Z">
        <w:r w:rsidR="00816DCE">
          <w:rPr>
            <w:sz w:val="24"/>
            <w:szCs w:val="24"/>
            <w:lang w:val="mt-MT"/>
          </w:rPr>
          <w:t>mbagħad</w:t>
        </w:r>
        <w:r w:rsidR="00816DCE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 xml:space="preserve">ġiet informata li se tkun sospiża bi </w:t>
      </w:r>
      <w:r w:rsidRPr="00B64B47">
        <w:rPr>
          <w:rFonts w:cs="Calibri"/>
          <w:sz w:val="24"/>
          <w:szCs w:val="24"/>
          <w:lang w:val="mt-MT"/>
        </w:rPr>
        <w:t></w:t>
      </w:r>
      <w:ins w:id="205" w:author="Mark Scicluna" w:date="2015-11-04T13:21:00Z">
        <w:r w:rsidR="0059239B">
          <w:rPr>
            <w:rFonts w:cs="Calibri"/>
            <w:sz w:val="24"/>
            <w:szCs w:val="24"/>
            <w:lang w:val="mt-MT"/>
          </w:rPr>
          <w:t>’</w:t>
        </w:r>
      </w:ins>
      <w:r w:rsidRPr="00B64B47">
        <w:rPr>
          <w:sz w:val="24"/>
          <w:szCs w:val="24"/>
          <w:lang w:val="mt-MT"/>
        </w:rPr>
        <w:t xml:space="preserve">special leave' </w:t>
      </w:r>
      <w:del w:id="206" w:author="Mark" w:date="2015-11-22T15:27:00Z">
        <w:r w:rsidRPr="00B64B47" w:rsidDel="00816DCE">
          <w:rPr>
            <w:sz w:val="24"/>
            <w:szCs w:val="24"/>
            <w:lang w:val="mt-MT"/>
          </w:rPr>
          <w:delText>im</w:delText>
        </w:r>
        <w:r w:rsidRPr="00B64B47" w:rsidDel="00816DCE">
          <w:rPr>
            <w:rFonts w:cs="Calibri"/>
            <w:sz w:val="24"/>
            <w:szCs w:val="24"/>
            <w:lang w:val="mt-MT"/>
          </w:rPr>
          <w:delText>ħ</w:delText>
        </w:r>
        <w:r w:rsidRPr="00B64B47" w:rsidDel="00816DCE">
          <w:rPr>
            <w:sz w:val="24"/>
            <w:szCs w:val="24"/>
            <w:lang w:val="mt-MT"/>
          </w:rPr>
          <w:delText xml:space="preserve">allas </w:delText>
        </w:r>
      </w:del>
      <w:ins w:id="207" w:author="Mark" w:date="2015-11-22T15:27:00Z">
        <w:r w:rsidR="00816DCE">
          <w:rPr>
            <w:sz w:val="24"/>
            <w:szCs w:val="24"/>
            <w:lang w:val="mt-MT"/>
          </w:rPr>
          <w:t>mħallas</w:t>
        </w:r>
        <w:r w:rsidR="00816DCE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b'mod s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, sakemm jintemmu l-pro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 xml:space="preserve">eduri dixxiplinarji u </w:t>
      </w:r>
      <w:del w:id="208" w:author="Mark Scicluna" w:date="2015-11-04T13:22:00Z">
        <w:r w:rsidRPr="00B64B47" w:rsidDel="0059239B">
          <w:rPr>
            <w:sz w:val="24"/>
            <w:szCs w:val="24"/>
            <w:lang w:val="mt-MT"/>
          </w:rPr>
          <w:delText>g</w:delText>
        </w:r>
        <w:r w:rsidRPr="00B64B47" w:rsidDel="0059239B">
          <w:rPr>
            <w:rFonts w:cs="Calibri"/>
            <w:sz w:val="24"/>
            <w:szCs w:val="24"/>
            <w:lang w:val="mt-MT"/>
          </w:rPr>
          <w:delText>ħ</w:delText>
        </w:r>
        <w:r w:rsidRPr="00B64B47" w:rsidDel="0059239B">
          <w:rPr>
            <w:sz w:val="24"/>
            <w:szCs w:val="24"/>
            <w:lang w:val="mt-MT"/>
          </w:rPr>
          <w:delText>al</w:delText>
        </w:r>
        <w:r w:rsidRPr="00B64B47" w:rsidDel="0059239B">
          <w:rPr>
            <w:rFonts w:cs="Calibri"/>
            <w:sz w:val="24"/>
            <w:szCs w:val="24"/>
            <w:lang w:val="mt-MT"/>
          </w:rPr>
          <w:delText>­</w:delText>
        </w:r>
        <w:r w:rsidRPr="00B64B47" w:rsidDel="0059239B">
          <w:rPr>
            <w:sz w:val="24"/>
            <w:szCs w:val="24"/>
            <w:lang w:val="mt-MT"/>
          </w:rPr>
          <w:delText>hekk</w:delText>
        </w:r>
      </w:del>
      <w:ins w:id="209" w:author="Mark Scicluna" w:date="2015-11-04T13:22:00Z">
        <w:r w:rsidR="0059239B">
          <w:rPr>
            <w:sz w:val="24"/>
            <w:szCs w:val="24"/>
            <w:lang w:val="mt-MT"/>
          </w:rPr>
          <w:t>għalhekk</w:t>
        </w:r>
      </w:ins>
      <w:r w:rsidRPr="00B64B47">
        <w:rPr>
          <w:sz w:val="24"/>
          <w:szCs w:val="24"/>
          <w:lang w:val="mt-MT"/>
        </w:rPr>
        <w:t>, irtirat it-talba li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amlet quddiem il-Qorti </w:t>
      </w:r>
      <w:del w:id="210" w:author="Mark Scicluna" w:date="2015-11-04T13:22:00Z">
        <w:r w:rsidRPr="00B64B47" w:rsidDel="0059239B">
          <w:rPr>
            <w:sz w:val="24"/>
            <w:szCs w:val="24"/>
            <w:lang w:val="mt-MT"/>
          </w:rPr>
          <w:delText>bil-kundizz­joni</w:delText>
        </w:r>
      </w:del>
      <w:ins w:id="211" w:author="Mark Scicluna" w:date="2015-11-04T13:22:00Z">
        <w:r w:rsidR="0059239B">
          <w:rPr>
            <w:sz w:val="24"/>
            <w:szCs w:val="24"/>
            <w:lang w:val="mt-MT"/>
          </w:rPr>
          <w:t>bil-kundizzjoni</w:t>
        </w:r>
      </w:ins>
      <w:r w:rsidRPr="00B64B47">
        <w:rPr>
          <w:sz w:val="24"/>
          <w:szCs w:val="24"/>
          <w:lang w:val="mt-MT"/>
        </w:rPr>
        <w:t xml:space="preserve"> li tibqa' titħallas b'mod sħiħ.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L-Avukat Anġlu Farrugia, li assista lill-Kordinatriċi matul il-passi legali, issuġġerixxa li somma ekwivalenti għal sena paga tkun xierqa biex tissolva s-sitwazzjoni b'mod amikevoli, iżda l-Ministru baqgħet ma weġbitx.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L-Uffiċċju tal-Awditur </w:t>
      </w:r>
      <w:del w:id="212" w:author="Mark Scicluna" w:date="2015-11-04T13:23:00Z">
        <w:r w:rsidRPr="00B64B47" w:rsidDel="00A37120">
          <w:rPr>
            <w:sz w:val="24"/>
            <w:szCs w:val="24"/>
            <w:lang w:val="mt-MT"/>
          </w:rPr>
          <w:delText xml:space="preserve">Ġe­nerali </w:delText>
        </w:r>
      </w:del>
      <w:ins w:id="213" w:author="Mark Scicluna" w:date="2015-11-04T13:23:00Z">
        <w:r w:rsidR="00A37120">
          <w:rPr>
            <w:szCs w:val="24"/>
            <w:lang w:val="mt-MT"/>
          </w:rPr>
          <w:t xml:space="preserve">Ġenerali </w:t>
        </w:r>
      </w:ins>
      <w:r w:rsidRPr="00B64B47">
        <w:rPr>
          <w:sz w:val="24"/>
          <w:szCs w:val="24"/>
          <w:lang w:val="mt-MT"/>
        </w:rPr>
        <w:t xml:space="preserve">nnota kif l-Avukati </w:t>
      </w:r>
      <w:del w:id="214" w:author="Mark Scicluna" w:date="2015-11-04T13:23:00Z">
        <w:r w:rsidRPr="00B64B47" w:rsidDel="00A37120">
          <w:rPr>
            <w:sz w:val="24"/>
            <w:szCs w:val="24"/>
            <w:lang w:val="mt-MT"/>
          </w:rPr>
          <w:delText>ris­pettivi</w:delText>
        </w:r>
      </w:del>
      <w:ins w:id="215" w:author="Mark Scicluna" w:date="2015-11-04T13:23:00Z">
        <w:r w:rsidR="00A37120">
          <w:rPr>
            <w:sz w:val="24"/>
            <w:szCs w:val="24"/>
            <w:lang w:val="mt-MT"/>
          </w:rPr>
          <w:t>rispettivi</w:t>
        </w:r>
      </w:ins>
      <w:r w:rsidRPr="00B64B47">
        <w:rPr>
          <w:sz w:val="24"/>
          <w:szCs w:val="24"/>
          <w:lang w:val="mt-MT"/>
        </w:rPr>
        <w:t xml:space="preserve"> kellhom diversi laqgħat biex jintlaħaq ftehim dwar din is-sitwazzjoni. Il-Bord tal-Maniġers sussegwentament kiteb lill-Kordinatriċi fejn informaha li ma setgħetx tibqa' titħallas b'mod sħiħ u ngħatat l-opportunità li tirriżenja mill-aħħar ta' Lulju ta' din is-sena minflok tiffaċċja proċeduri dixxiplinarji. Iżda l-Kordinatriċi ddikjarat li kienet lesta tiffaċċja l-proċeduri fil-konfront tagħha, għax qalet li qatt ma kienet ġiet </w:t>
      </w:r>
      <w:del w:id="216" w:author="Mark Scicluna" w:date="2015-11-04T13:23:00Z">
        <w:r w:rsidRPr="00B64B47" w:rsidDel="00A37120">
          <w:rPr>
            <w:sz w:val="24"/>
            <w:szCs w:val="24"/>
            <w:lang w:val="mt-MT"/>
          </w:rPr>
          <w:delText>infor­mata</w:delText>
        </w:r>
      </w:del>
      <w:ins w:id="217" w:author="Mark Scicluna" w:date="2015-11-04T13:23:00Z">
        <w:r w:rsidR="00A37120">
          <w:rPr>
            <w:sz w:val="24"/>
            <w:szCs w:val="24"/>
            <w:lang w:val="mt-MT"/>
          </w:rPr>
          <w:t>informata</w:t>
        </w:r>
      </w:ins>
      <w:r w:rsidRPr="00B64B47">
        <w:rPr>
          <w:sz w:val="24"/>
          <w:szCs w:val="24"/>
          <w:lang w:val="mt-MT"/>
        </w:rPr>
        <w:t xml:space="preserve"> fuq liema bażi ġiet sospiża. 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Iżjed tard, l-Avukat tal-Bord tal-Maniġers informa </w:t>
      </w:r>
      <w:del w:id="218" w:author="Mark Scicluna" w:date="2015-11-06T15:29:00Z">
        <w:r w:rsidRPr="00B64B47" w:rsidDel="003E5E28">
          <w:rPr>
            <w:sz w:val="24"/>
            <w:szCs w:val="24"/>
            <w:lang w:val="mt-MT"/>
          </w:rPr>
          <w:delText>liċ-Ċer­men</w:delText>
        </w:r>
      </w:del>
      <w:ins w:id="219" w:author="Mark Scicluna" w:date="2015-11-06T15:29:00Z">
        <w:r w:rsidR="003E5E28">
          <w:rPr>
            <w:sz w:val="24"/>
            <w:szCs w:val="24"/>
            <w:lang w:val="mt-MT"/>
          </w:rPr>
          <w:t>li</w:t>
        </w:r>
      </w:ins>
      <w:ins w:id="220" w:author="Mark Scicluna" w:date="2015-11-06T15:30:00Z">
        <w:r w:rsidR="003E5E28">
          <w:rPr>
            <w:sz w:val="24"/>
            <w:szCs w:val="24"/>
            <w:lang w:val="mt-MT"/>
          </w:rPr>
          <w:t>ċ-Ċermen</w:t>
        </w:r>
      </w:ins>
      <w:r w:rsidRPr="00B64B47">
        <w:rPr>
          <w:sz w:val="24"/>
          <w:szCs w:val="24"/>
          <w:lang w:val="mt-MT"/>
        </w:rPr>
        <w:t xml:space="preserve"> u lill-Kap tas-Segretarjat li rtira mill-każ għax ma xtaqx li jkun involut iżjed. Ir-rapport ma jgħidx jekk fil-fatt, dan il-każ hux se jitkompla fil-Qorti.</w:t>
      </w:r>
    </w:p>
    <w:p w:rsidR="008C0ABA" w:rsidRPr="00B64B47" w:rsidRDefault="008C0ABA" w:rsidP="008C0ABA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Madankollu, l-Awditur </w:t>
      </w:r>
      <w:del w:id="221" w:author="Mark Scicluna" w:date="2015-11-06T15:30:00Z">
        <w:r w:rsidRPr="00B64B47" w:rsidDel="003E5E28">
          <w:rPr>
            <w:sz w:val="24"/>
            <w:szCs w:val="24"/>
            <w:lang w:val="mt-MT"/>
          </w:rPr>
          <w:delText>jik­kritika</w:delText>
        </w:r>
      </w:del>
      <w:ins w:id="222" w:author="Mark Scicluna" w:date="2015-11-06T15:30:00Z">
        <w:r w:rsidR="003E5E28">
          <w:rPr>
            <w:sz w:val="24"/>
            <w:szCs w:val="24"/>
            <w:lang w:val="mt-MT"/>
          </w:rPr>
          <w:t>jikkritika</w:t>
        </w:r>
      </w:ins>
      <w:r w:rsidRPr="00B64B47">
        <w:rPr>
          <w:sz w:val="24"/>
          <w:szCs w:val="24"/>
          <w:lang w:val="mt-MT"/>
        </w:rPr>
        <w:t xml:space="preserve"> n-nuqqas ta' </w:t>
      </w:r>
      <w:del w:id="223" w:author="Mark Scicluna" w:date="2015-11-06T15:30:00Z">
        <w:r w:rsidRPr="00B64B47" w:rsidDel="003E5E28">
          <w:rPr>
            <w:sz w:val="24"/>
            <w:szCs w:val="24"/>
            <w:lang w:val="mt-MT"/>
          </w:rPr>
          <w:delText>komuni­kazzjoni</w:delText>
        </w:r>
      </w:del>
      <w:ins w:id="224" w:author="Mark Scicluna" w:date="2015-11-06T15:30:00Z">
        <w:r w:rsidR="003E5E28">
          <w:rPr>
            <w:sz w:val="24"/>
            <w:szCs w:val="24"/>
            <w:lang w:val="mt-MT"/>
          </w:rPr>
          <w:t>komunikazzjoni</w:t>
        </w:r>
      </w:ins>
      <w:r w:rsidRPr="00B64B47">
        <w:rPr>
          <w:sz w:val="24"/>
          <w:szCs w:val="24"/>
          <w:lang w:val="mt-MT"/>
        </w:rPr>
        <w:t xml:space="preserve"> li hemm bejn </w:t>
      </w:r>
      <w:del w:id="225" w:author="Mark Scicluna" w:date="2015-11-06T15:30:00Z">
        <w:r w:rsidRPr="00B64B47" w:rsidDel="003E5E28">
          <w:rPr>
            <w:sz w:val="24"/>
            <w:szCs w:val="24"/>
            <w:lang w:val="mt-MT"/>
          </w:rPr>
          <w:delText>il-Mi­nis­teru</w:delText>
        </w:r>
      </w:del>
      <w:ins w:id="226" w:author="Mark Scicluna" w:date="2015-11-06T15:30:00Z">
        <w:r w:rsidR="003E5E28">
          <w:rPr>
            <w:sz w:val="24"/>
            <w:szCs w:val="24"/>
            <w:lang w:val="mt-MT"/>
          </w:rPr>
          <w:t>il-Ministeru</w:t>
        </w:r>
      </w:ins>
      <w:r w:rsidRPr="00B64B47">
        <w:rPr>
          <w:sz w:val="24"/>
          <w:szCs w:val="24"/>
          <w:lang w:val="mt-MT"/>
        </w:rPr>
        <w:t xml:space="preserve"> tal-Edukazzjoni u l-Bord </w:t>
      </w:r>
      <w:del w:id="227" w:author="Mark Scicluna" w:date="2015-11-06T15:30:00Z">
        <w:r w:rsidRPr="00B64B47" w:rsidDel="003E5E28">
          <w:rPr>
            <w:sz w:val="24"/>
            <w:szCs w:val="24"/>
            <w:lang w:val="mt-MT"/>
          </w:rPr>
          <w:delText>tal-Maniġmanet</w:delText>
        </w:r>
      </w:del>
      <w:ins w:id="228" w:author="Mark Scicluna" w:date="2015-11-06T15:30:00Z">
        <w:r w:rsidR="003E5E28">
          <w:rPr>
            <w:sz w:val="24"/>
            <w:szCs w:val="24"/>
            <w:lang w:val="mt-MT"/>
          </w:rPr>
          <w:t>tal-Maniġment</w:t>
        </w:r>
      </w:ins>
      <w:r w:rsidRPr="00B64B47">
        <w:rPr>
          <w:sz w:val="24"/>
          <w:szCs w:val="24"/>
          <w:lang w:val="mt-MT"/>
        </w:rPr>
        <w:t xml:space="preserve"> </w:t>
      </w:r>
      <w:del w:id="229" w:author="Mark Scicluna" w:date="2015-11-06T15:30:00Z">
        <w:r w:rsidRPr="00B64B47" w:rsidDel="003E5E28">
          <w:rPr>
            <w:sz w:val="24"/>
            <w:szCs w:val="24"/>
            <w:lang w:val="mt-MT"/>
          </w:rPr>
          <w:delText>tal-Kon­servatorju</w:delText>
        </w:r>
      </w:del>
      <w:ins w:id="230" w:author="Mark Scicluna" w:date="2015-11-06T15:30:00Z">
        <w:r w:rsidR="003E5E28">
          <w:rPr>
            <w:sz w:val="24"/>
            <w:szCs w:val="24"/>
            <w:lang w:val="mt-MT"/>
          </w:rPr>
          <w:t>tal-</w:t>
        </w:r>
      </w:ins>
      <w:ins w:id="231" w:author="Mark Scicluna" w:date="2015-11-06T15:31:00Z">
        <w:r w:rsidR="003E5E28">
          <w:rPr>
            <w:sz w:val="24"/>
            <w:szCs w:val="24"/>
            <w:lang w:val="mt-MT"/>
          </w:rPr>
          <w:t>K</w:t>
        </w:r>
      </w:ins>
      <w:ins w:id="232" w:author="Mark Scicluna" w:date="2015-11-06T15:30:00Z">
        <w:r w:rsidR="003E5E28">
          <w:rPr>
            <w:sz w:val="24"/>
            <w:szCs w:val="24"/>
            <w:lang w:val="mt-MT"/>
          </w:rPr>
          <w:t>onservatorju</w:t>
        </w:r>
      </w:ins>
      <w:r w:rsidRPr="00B64B47">
        <w:rPr>
          <w:sz w:val="24"/>
          <w:szCs w:val="24"/>
          <w:lang w:val="mt-MT"/>
        </w:rPr>
        <w:t xml:space="preserve"> San Vincenzo </w:t>
      </w:r>
      <w:del w:id="233" w:author="Mark Scicluna" w:date="2015-11-06T15:31:00Z">
        <w:r w:rsidRPr="00B64B47" w:rsidDel="003E5E28">
          <w:rPr>
            <w:sz w:val="24"/>
            <w:szCs w:val="24"/>
            <w:lang w:val="mt-MT"/>
          </w:rPr>
          <w:delText>Bu­geja</w:delText>
        </w:r>
      </w:del>
      <w:ins w:id="234" w:author="Mark Scicluna" w:date="2015-11-06T15:31:00Z">
        <w:r w:rsidR="003E5E28">
          <w:rPr>
            <w:sz w:val="24"/>
            <w:szCs w:val="24"/>
            <w:lang w:val="mt-MT"/>
          </w:rPr>
          <w:t>Bugeja</w:t>
        </w:r>
      </w:ins>
      <w:r w:rsidRPr="00B64B47">
        <w:rPr>
          <w:sz w:val="24"/>
          <w:szCs w:val="24"/>
          <w:lang w:val="mt-MT"/>
        </w:rPr>
        <w:t xml:space="preserve">. Jinnota wkoll diskrepanzi f'każi oħrajn u mistoqsijiet li saru mill-Uffiċċju tal-Awditur Ġenerali f'dan ir-rigward baqgħu ma </w:t>
      </w:r>
      <w:del w:id="235" w:author="Mark Scicluna" w:date="2015-11-06T15:31:00Z">
        <w:r w:rsidRPr="00B64B47" w:rsidDel="003E5E28">
          <w:rPr>
            <w:sz w:val="24"/>
            <w:szCs w:val="24"/>
            <w:lang w:val="mt-MT"/>
          </w:rPr>
          <w:delText xml:space="preserve">twieġbux </w:delText>
        </w:r>
      </w:del>
      <w:ins w:id="236" w:author="Mark Scicluna" w:date="2015-11-06T15:31:00Z">
        <w:r w:rsidR="003E5E28">
          <w:rPr>
            <w:sz w:val="24"/>
            <w:szCs w:val="24"/>
            <w:lang w:val="mt-MT"/>
          </w:rPr>
          <w:t>twiġbux</w:t>
        </w:r>
        <w:r w:rsidR="003E5E28" w:rsidRPr="00B64B47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mill-Ministeru.</w:t>
      </w:r>
    </w:p>
    <w:p w:rsidR="008960D2" w:rsidRDefault="008C0ABA" w:rsidP="008960D2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L-Uf</w:t>
      </w:r>
      <w:r>
        <w:rPr>
          <w:sz w:val="24"/>
          <w:szCs w:val="24"/>
          <w:lang w:val="mt-MT"/>
        </w:rPr>
        <w:t>fiċċju tal-Awditur Ġene</w:t>
      </w:r>
      <w:r w:rsidRPr="00B64B47">
        <w:rPr>
          <w:sz w:val="24"/>
          <w:szCs w:val="24"/>
          <w:lang w:val="mt-MT"/>
        </w:rPr>
        <w:t xml:space="preserve">rali nnota wkoll li l-analiżi tan-nefqa tal-Konservatorju, li ammontat għal €485,426 ma kinitx disponibbli, kif ukoll instabu żbalji fejn seba' </w:t>
      </w:r>
      <w:del w:id="237" w:author="Mark Scicluna" w:date="2015-11-06T15:31:00Z">
        <w:r w:rsidRPr="00B64B47" w:rsidDel="003E5E28">
          <w:rPr>
            <w:sz w:val="24"/>
            <w:szCs w:val="24"/>
            <w:lang w:val="mt-MT"/>
          </w:rPr>
          <w:delText>im­pjegati</w:delText>
        </w:r>
      </w:del>
      <w:ins w:id="238" w:author="Mark Scicluna" w:date="2015-11-06T15:31:00Z">
        <w:r w:rsidR="003E5E28">
          <w:rPr>
            <w:sz w:val="24"/>
            <w:szCs w:val="24"/>
            <w:lang w:val="mt-MT"/>
          </w:rPr>
          <w:t>impjegati</w:t>
        </w:r>
      </w:ins>
      <w:r w:rsidRPr="00B64B47">
        <w:rPr>
          <w:sz w:val="24"/>
          <w:szCs w:val="24"/>
          <w:lang w:val="mt-MT"/>
        </w:rPr>
        <w:t xml:space="preserve"> tħallsu żżejjed.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Wirja Qormija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Fl-okkażjoni tal-150 sena mit-twaqqif tagħha, is-Soċjetà Filarmonika Pinto Banda San Sebastjan  qiegħda ttella' wirja bit-tema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Tal-Qalba... Imwielda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all-Mu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ika u l-Kultura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fil-ka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in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ha f'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 Qormi. Il-wirja, organizzata mill-Kummissjoni 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Bastjani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i u l-Kummissjoni </w:t>
      </w:r>
      <w:del w:id="239" w:author="Mark Scicluna" w:date="2015-11-06T15:32:00Z">
        <w:r w:rsidRPr="00B64B47" w:rsidDel="003E5E28">
          <w:rPr>
            <w:sz w:val="24"/>
            <w:szCs w:val="24"/>
            <w:lang w:val="mt-MT"/>
          </w:rPr>
          <w:delText>Kul</w:delText>
        </w:r>
        <w:r w:rsidRPr="00B64B47" w:rsidDel="003E5E28">
          <w:rPr>
            <w:rFonts w:cs="Calibri"/>
            <w:sz w:val="24"/>
            <w:szCs w:val="24"/>
            <w:lang w:val="mt-MT"/>
          </w:rPr>
          <w:delText>­</w:delText>
        </w:r>
        <w:r w:rsidRPr="00B64B47" w:rsidDel="003E5E28">
          <w:rPr>
            <w:sz w:val="24"/>
            <w:szCs w:val="24"/>
            <w:lang w:val="mt-MT"/>
          </w:rPr>
          <w:delText>tura</w:delText>
        </w:r>
      </w:del>
      <w:ins w:id="240" w:author="Mark Scicluna" w:date="2015-11-06T15:32:00Z">
        <w:r w:rsidR="003E5E28">
          <w:rPr>
            <w:sz w:val="24"/>
            <w:szCs w:val="24"/>
            <w:lang w:val="mt-MT"/>
          </w:rPr>
          <w:t>Kultura</w:t>
        </w:r>
      </w:ins>
      <w:r w:rsidRPr="00B64B47">
        <w:rPr>
          <w:sz w:val="24"/>
          <w:szCs w:val="24"/>
          <w:lang w:val="mt-MT"/>
        </w:rPr>
        <w:t xml:space="preserve"> tal-istess so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>jet</w:t>
      </w:r>
      <w:r w:rsidRPr="00B64B47">
        <w:rPr>
          <w:rFonts w:cs="Calibri"/>
          <w:sz w:val="24"/>
          <w:szCs w:val="24"/>
          <w:lang w:val="mt-MT"/>
        </w:rPr>
        <w:t>à</w:t>
      </w:r>
      <w:r w:rsidRPr="00B64B47">
        <w:rPr>
          <w:sz w:val="24"/>
          <w:szCs w:val="24"/>
          <w:lang w:val="mt-MT"/>
        </w:rPr>
        <w:t xml:space="preserve">, tibqa' </w:t>
      </w:r>
      <w:del w:id="241" w:author="Mark Scicluna" w:date="2015-11-06T15:32:00Z">
        <w:r w:rsidRPr="00B64B47" w:rsidDel="003E5E28">
          <w:rPr>
            <w:sz w:val="24"/>
            <w:szCs w:val="24"/>
            <w:lang w:val="mt-MT"/>
          </w:rPr>
          <w:delText>mif</w:delText>
        </w:r>
        <w:r w:rsidRPr="00B64B47" w:rsidDel="003E5E28">
          <w:rPr>
            <w:rFonts w:cs="Calibri"/>
            <w:sz w:val="24"/>
            <w:szCs w:val="24"/>
            <w:lang w:val="mt-MT"/>
          </w:rPr>
          <w:delText>­</w:delText>
        </w:r>
        <w:r w:rsidRPr="00B64B47" w:rsidDel="003E5E28">
          <w:rPr>
            <w:sz w:val="24"/>
            <w:szCs w:val="24"/>
            <w:lang w:val="mt-MT"/>
          </w:rPr>
          <w:delText>tu</w:delText>
        </w:r>
        <w:r w:rsidRPr="00B64B47" w:rsidDel="003E5E28">
          <w:rPr>
            <w:rFonts w:cs="Calibri"/>
            <w:sz w:val="24"/>
            <w:szCs w:val="24"/>
            <w:lang w:val="mt-MT"/>
          </w:rPr>
          <w:delText>ħ</w:delText>
        </w:r>
        <w:r w:rsidRPr="00B64B47" w:rsidDel="003E5E28">
          <w:rPr>
            <w:sz w:val="24"/>
            <w:szCs w:val="24"/>
            <w:lang w:val="mt-MT"/>
          </w:rPr>
          <w:delText>a</w:delText>
        </w:r>
      </w:del>
      <w:ins w:id="242" w:author="Mark Scicluna" w:date="2015-11-06T15:32:00Z">
        <w:r w:rsidR="003E5E28">
          <w:rPr>
            <w:sz w:val="24"/>
            <w:szCs w:val="24"/>
            <w:lang w:val="mt-MT"/>
          </w:rPr>
          <w:t>miftuħa</w:t>
        </w:r>
      </w:ins>
      <w:r w:rsidRPr="00B64B47">
        <w:rPr>
          <w:sz w:val="24"/>
          <w:szCs w:val="24"/>
          <w:lang w:val="mt-MT"/>
        </w:rPr>
        <w:t xml:space="preserve">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all-pubbliku sat-23 ta' Jannar. Tifta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kuljum mill-5.00</w:t>
      </w:r>
      <w:ins w:id="243" w:author="Mark Scicluna" w:date="2015-11-18T09:00:00Z">
        <w:r w:rsidR="007B6126">
          <w:rPr>
            <w:sz w:val="24"/>
            <w:szCs w:val="24"/>
            <w:lang w:val="mt-MT"/>
          </w:rPr>
          <w:t xml:space="preserve"> p.m.</w:t>
        </w:r>
      </w:ins>
      <w:r w:rsidRPr="00B64B47">
        <w:rPr>
          <w:sz w:val="24"/>
          <w:szCs w:val="24"/>
          <w:lang w:val="mt-MT"/>
        </w:rPr>
        <w:t xml:space="preserve"> sat-8.00 p.m., il-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dud tifta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ukoll mill-10.00 a.m. sa 12.00 p.m.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___________________________________________________________________________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San Ġiljan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Fl-okkażjoni tal-festa ta' San Ġiljan, iċċelebrata fil-Knisja ddedikata lilu fl-Isla, illum, 16 ta' Jannar, bejn it-8.00 a.m. u l-5.00 p.m., se jkun Ġesù Sagramentat espost </w:t>
      </w:r>
      <w:del w:id="244" w:author="Mark Scicluna" w:date="2015-11-06T15:32:00Z">
        <w:r w:rsidRPr="00B64B47" w:rsidDel="009B1D2D">
          <w:rPr>
            <w:sz w:val="24"/>
            <w:szCs w:val="24"/>
            <w:lang w:val="mt-MT"/>
          </w:rPr>
          <w:delText>għall-ado­razzjoni</w:delText>
        </w:r>
      </w:del>
      <w:ins w:id="245" w:author="Mark Scicluna" w:date="2015-11-06T15:32:00Z">
        <w:r w:rsidR="009B1D2D">
          <w:rPr>
            <w:sz w:val="24"/>
            <w:szCs w:val="24"/>
            <w:lang w:val="mt-MT"/>
          </w:rPr>
          <w:t>għall-adorazzjoni</w:t>
        </w:r>
      </w:ins>
      <w:r w:rsidRPr="00B64B47">
        <w:rPr>
          <w:sz w:val="24"/>
          <w:szCs w:val="24"/>
          <w:lang w:val="mt-MT"/>
        </w:rPr>
        <w:t>.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___________________________________________________________________________</w:t>
      </w:r>
    </w:p>
    <w:p w:rsidR="00296A9E" w:rsidRPr="00B64B47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Ambaxxata</w:t>
      </w:r>
    </w:p>
    <w:p w:rsidR="00296A9E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L-Ambaxxata Amerikana se tkun magħluqa </w:t>
      </w:r>
      <w:del w:id="246" w:author="Mark" w:date="2015-11-22T15:30:00Z">
        <w:r w:rsidRPr="00B64B47" w:rsidDel="00816DCE">
          <w:rPr>
            <w:sz w:val="24"/>
            <w:szCs w:val="24"/>
            <w:lang w:val="mt-MT"/>
          </w:rPr>
          <w:delText>illum</w:delText>
        </w:r>
      </w:del>
      <w:ins w:id="247" w:author="Mark" w:date="2015-11-22T15:30:00Z">
        <w:r w:rsidR="00816DCE">
          <w:rPr>
            <w:sz w:val="24"/>
            <w:szCs w:val="24"/>
            <w:lang w:val="mt-MT"/>
          </w:rPr>
          <w:t>llum</w:t>
        </w:r>
      </w:ins>
      <w:r w:rsidRPr="00B64B47">
        <w:rPr>
          <w:sz w:val="24"/>
          <w:szCs w:val="24"/>
          <w:lang w:val="mt-MT"/>
        </w:rPr>
        <w:t>, 16 ta' Jannar, peress li se jkun imfakkar it-twelid ta' Martin Luther King Jr. L-Ambaxxata f'Ta' Qali terġa' tiftaħ</w:t>
      </w:r>
      <w:r>
        <w:rPr>
          <w:sz w:val="24"/>
          <w:szCs w:val="24"/>
          <w:lang w:val="mt-MT"/>
        </w:rPr>
        <w:t xml:space="preserve"> għada t-Tlieta, 17 ta' Jannar.</w:t>
      </w:r>
    </w:p>
    <w:p w:rsidR="00296A9E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</w:p>
    <w:p w:rsidR="00296A9E" w:rsidRPr="007F3C25" w:rsidRDefault="00296A9E" w:rsidP="00296A9E">
      <w:pPr>
        <w:pStyle w:val="NormalWeb"/>
        <w:pBdr>
          <w:bottom w:val="double" w:sz="6" w:space="1" w:color="auto"/>
        </w:pBdr>
        <w:shd w:val="clear" w:color="auto" w:fill="FFFFFF"/>
        <w:spacing w:line="480" w:lineRule="auto"/>
        <w:jc w:val="both"/>
        <w:rPr>
          <w:rFonts w:ascii="Calibri" w:hAnsi="Calibri" w:cs="Calibri"/>
          <w:b/>
          <w:color w:val="000000"/>
          <w:lang w:val="mt-MT"/>
        </w:rPr>
      </w:pPr>
      <w:r w:rsidRPr="007F3C25">
        <w:rPr>
          <w:rFonts w:ascii="Calibri" w:hAnsi="Calibri" w:cs="Calibri"/>
          <w:b/>
          <w:color w:val="000000"/>
          <w:lang w:val="mt-MT"/>
        </w:rPr>
        <w:t>Jason Micallef</w:t>
      </w:r>
    </w:p>
    <w:p w:rsidR="00296A9E" w:rsidRPr="007F3C25" w:rsidRDefault="00296A9E" w:rsidP="00296A9E">
      <w:pPr>
        <w:pStyle w:val="NormalWeb"/>
        <w:shd w:val="clear" w:color="auto" w:fill="FFFFFF"/>
        <w:spacing w:line="480" w:lineRule="auto"/>
        <w:jc w:val="both"/>
        <w:rPr>
          <w:rFonts w:ascii="Calibri" w:hAnsi="Calibri" w:cs="Calibri"/>
          <w:color w:val="000000"/>
        </w:rPr>
      </w:pPr>
      <w:r w:rsidRPr="007F3C25">
        <w:rPr>
          <w:rFonts w:ascii="Calibri" w:hAnsi="Calibri" w:cs="Calibri"/>
          <w:color w:val="000000"/>
        </w:rPr>
        <w:t xml:space="preserve">Jason </w:t>
      </w:r>
      <w:proofErr w:type="spellStart"/>
      <w:r w:rsidRPr="007F3C25">
        <w:rPr>
          <w:rFonts w:ascii="Calibri" w:hAnsi="Calibri" w:cs="Calibri"/>
          <w:color w:val="000000"/>
        </w:rPr>
        <w:t>Micallef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inħatar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bħala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del w:id="248" w:author="Mark" w:date="2015-11-22T15:00:00Z">
        <w:r w:rsidRPr="007F3C25" w:rsidDel="009261D6">
          <w:rPr>
            <w:rFonts w:ascii="Calibri" w:hAnsi="Calibri" w:cs="Calibri"/>
            <w:color w:val="000000"/>
          </w:rPr>
          <w:delText xml:space="preserve">Chairman </w:delText>
        </w:r>
      </w:del>
      <w:ins w:id="249" w:author="Mark" w:date="2015-11-22T15:00:00Z">
        <w:r w:rsidR="009261D6">
          <w:rPr>
            <w:rFonts w:ascii="Calibri" w:hAnsi="Calibri" w:cs="Calibri"/>
            <w:color w:val="000000"/>
          </w:rPr>
          <w:t>‘Chairman</w:t>
        </w:r>
      </w:ins>
      <w:ins w:id="250" w:author="Mark" w:date="2015-11-22T15:01:00Z">
        <w:r w:rsidR="009261D6">
          <w:rPr>
            <w:rFonts w:ascii="Calibri" w:hAnsi="Calibri" w:cs="Calibri"/>
            <w:color w:val="000000"/>
          </w:rPr>
          <w:t>’</w:t>
        </w:r>
      </w:ins>
      <w:ins w:id="251" w:author="Mark" w:date="2015-11-22T15:00:00Z">
        <w:r w:rsidR="009261D6" w:rsidRPr="007F3C25">
          <w:rPr>
            <w:rFonts w:ascii="Calibri" w:hAnsi="Calibri" w:cs="Calibri"/>
            <w:color w:val="000000"/>
          </w:rPr>
          <w:t xml:space="preserve"> </w:t>
        </w:r>
      </w:ins>
      <w:proofErr w:type="spellStart"/>
      <w:r w:rsidRPr="007F3C25">
        <w:rPr>
          <w:rFonts w:ascii="Calibri" w:hAnsi="Calibri" w:cs="Calibri"/>
          <w:color w:val="000000"/>
        </w:rPr>
        <w:t>tal-Bord</w:t>
      </w:r>
      <w:proofErr w:type="spellEnd"/>
      <w:r w:rsidRPr="007F3C25">
        <w:rPr>
          <w:rFonts w:ascii="Calibri" w:hAnsi="Calibri" w:cs="Calibri"/>
          <w:color w:val="000000"/>
        </w:rPr>
        <w:t xml:space="preserve"> li se </w:t>
      </w:r>
      <w:proofErr w:type="spellStart"/>
      <w:r w:rsidRPr="007F3C25">
        <w:rPr>
          <w:rFonts w:ascii="Calibri" w:hAnsi="Calibri" w:cs="Calibri"/>
          <w:color w:val="000000"/>
        </w:rPr>
        <w:t>jmexxi</w:t>
      </w:r>
      <w:proofErr w:type="spellEnd"/>
      <w:r w:rsidRPr="007F3C25">
        <w:rPr>
          <w:rFonts w:ascii="Calibri" w:hAnsi="Calibri" w:cs="Calibri"/>
          <w:color w:val="000000"/>
        </w:rPr>
        <w:t xml:space="preserve"> l-</w:t>
      </w:r>
      <w:proofErr w:type="spellStart"/>
      <w:r w:rsidRPr="007F3C25">
        <w:rPr>
          <w:rFonts w:ascii="Calibri" w:hAnsi="Calibri" w:cs="Calibri"/>
          <w:color w:val="000000"/>
        </w:rPr>
        <w:t>attivitajiet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relatati</w:t>
      </w:r>
      <w:proofErr w:type="spellEnd"/>
      <w:r w:rsidRPr="007F3C25">
        <w:rPr>
          <w:rFonts w:ascii="Calibri" w:hAnsi="Calibri" w:cs="Calibri"/>
          <w:color w:val="000000"/>
        </w:rPr>
        <w:t xml:space="preserve"> mal-V18, meta </w:t>
      </w:r>
      <w:del w:id="252" w:author="Mark Scicluna" w:date="2015-11-06T15:33:00Z">
        <w:r w:rsidRPr="007F3C25" w:rsidDel="009B1D2D">
          <w:rPr>
            <w:rFonts w:ascii="Calibri" w:hAnsi="Calibri" w:cs="Calibri"/>
            <w:color w:val="000000"/>
          </w:rPr>
          <w:delText>l-belt</w:delText>
        </w:r>
      </w:del>
      <w:ins w:id="253" w:author="Mark Scicluna" w:date="2015-11-06T15:33:00Z">
        <w:r w:rsidR="009B1D2D">
          <w:rPr>
            <w:rFonts w:ascii="Calibri" w:hAnsi="Calibri" w:cs="Calibri"/>
            <w:color w:val="000000"/>
            <w:lang w:val="mt-MT"/>
          </w:rPr>
          <w:t>l-Belt</w:t>
        </w:r>
      </w:ins>
      <w:r w:rsidRPr="007F3C25">
        <w:rPr>
          <w:rFonts w:ascii="Calibri" w:hAnsi="Calibri" w:cs="Calibri"/>
          <w:color w:val="000000"/>
        </w:rPr>
        <w:t xml:space="preserve"> Valletta </w:t>
      </w:r>
      <w:proofErr w:type="spellStart"/>
      <w:r w:rsidRPr="007F3C25">
        <w:rPr>
          <w:rFonts w:ascii="Calibri" w:hAnsi="Calibri" w:cs="Calibri"/>
          <w:color w:val="000000"/>
        </w:rPr>
        <w:t>ssir</w:t>
      </w:r>
      <w:proofErr w:type="spellEnd"/>
      <w:r w:rsidRPr="007F3C25">
        <w:rPr>
          <w:rFonts w:ascii="Calibri" w:hAnsi="Calibri" w:cs="Calibri"/>
          <w:color w:val="000000"/>
        </w:rPr>
        <w:t xml:space="preserve"> belt </w:t>
      </w:r>
      <w:proofErr w:type="spellStart"/>
      <w:r w:rsidRPr="007F3C25">
        <w:rPr>
          <w:rFonts w:ascii="Calibri" w:hAnsi="Calibri" w:cs="Calibri"/>
          <w:color w:val="000000"/>
        </w:rPr>
        <w:t>Ewropea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għall-kultura</w:t>
      </w:r>
      <w:proofErr w:type="spellEnd"/>
      <w:r w:rsidRPr="007F3C25">
        <w:rPr>
          <w:rFonts w:ascii="Calibri" w:hAnsi="Calibri" w:cs="Calibri"/>
          <w:color w:val="000000"/>
        </w:rPr>
        <w:t xml:space="preserve"> fl-2018.</w:t>
      </w:r>
      <w:r w:rsidRPr="007F3C25">
        <w:rPr>
          <w:rFonts w:ascii="Calibri" w:hAnsi="Calibri" w:cs="Calibri"/>
          <w:color w:val="000000"/>
          <w:lang w:val="mt-MT"/>
        </w:rPr>
        <w:t xml:space="preserve"> </w:t>
      </w:r>
      <w:r w:rsidRPr="007F3C25">
        <w:rPr>
          <w:rFonts w:ascii="Calibri" w:hAnsi="Calibri" w:cs="Calibri"/>
          <w:color w:val="000000"/>
        </w:rPr>
        <w:t xml:space="preserve">Dan </w:t>
      </w:r>
      <w:proofErr w:type="spellStart"/>
      <w:r w:rsidRPr="007F3C25">
        <w:rPr>
          <w:rFonts w:ascii="Calibri" w:hAnsi="Calibri" w:cs="Calibri"/>
          <w:color w:val="000000"/>
        </w:rPr>
        <w:t>tħabbar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mis-Segretarju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Parlamentari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għall-kultura</w:t>
      </w:r>
      <w:proofErr w:type="spellEnd"/>
      <w:r w:rsidRPr="007F3C25">
        <w:rPr>
          <w:rFonts w:ascii="Calibri" w:hAnsi="Calibri" w:cs="Calibri"/>
          <w:color w:val="000000"/>
        </w:rPr>
        <w:t xml:space="preserve"> Jose Herrera, </w:t>
      </w:r>
      <w:proofErr w:type="spellStart"/>
      <w:r w:rsidRPr="007F3C25">
        <w:rPr>
          <w:rFonts w:ascii="Calibri" w:hAnsi="Calibri" w:cs="Calibri"/>
          <w:color w:val="000000"/>
        </w:rPr>
        <w:t>waqt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konferenza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tal-aħbarijiet</w:t>
      </w:r>
      <w:proofErr w:type="spellEnd"/>
      <w:r w:rsidRPr="007F3C25">
        <w:rPr>
          <w:rFonts w:ascii="Calibri" w:hAnsi="Calibri" w:cs="Calibri"/>
          <w:color w:val="000000"/>
        </w:rPr>
        <w:t xml:space="preserve"> li </w:t>
      </w:r>
      <w:proofErr w:type="spellStart"/>
      <w:r w:rsidRPr="007F3C25">
        <w:rPr>
          <w:rFonts w:ascii="Calibri" w:hAnsi="Calibri" w:cs="Calibri"/>
          <w:color w:val="000000"/>
        </w:rPr>
        <w:t>fiha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ngħataw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aktar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dettalji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dwar</w:t>
      </w:r>
      <w:proofErr w:type="spellEnd"/>
      <w:r w:rsidRPr="007F3C25">
        <w:rPr>
          <w:rFonts w:ascii="Calibri" w:hAnsi="Calibri" w:cs="Calibri"/>
          <w:color w:val="000000"/>
        </w:rPr>
        <w:t xml:space="preserve"> l-</w:t>
      </w:r>
      <w:proofErr w:type="spellStart"/>
      <w:r w:rsidRPr="007F3C25">
        <w:rPr>
          <w:rFonts w:ascii="Calibri" w:hAnsi="Calibri" w:cs="Calibri"/>
          <w:color w:val="000000"/>
        </w:rPr>
        <w:t>aħħar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preparamenti</w:t>
      </w:r>
      <w:proofErr w:type="spellEnd"/>
      <w:r w:rsidRPr="007F3C25">
        <w:rPr>
          <w:rFonts w:ascii="Calibri" w:hAnsi="Calibri" w:cs="Calibri"/>
          <w:color w:val="000000"/>
        </w:rPr>
        <w:t xml:space="preserve"> tal-V18.</w:t>
      </w:r>
    </w:p>
    <w:p w:rsidR="00296A9E" w:rsidRPr="007F3C25" w:rsidRDefault="00296A9E" w:rsidP="00296A9E">
      <w:pPr>
        <w:pStyle w:val="NormalWeb"/>
        <w:shd w:val="clear" w:color="auto" w:fill="FFFFFF"/>
        <w:spacing w:line="480" w:lineRule="auto"/>
        <w:jc w:val="both"/>
        <w:rPr>
          <w:rFonts w:ascii="Calibri" w:hAnsi="Calibri" w:cs="Calibri"/>
          <w:color w:val="000000"/>
        </w:rPr>
      </w:pPr>
      <w:r w:rsidRPr="007F3C25">
        <w:rPr>
          <w:rFonts w:ascii="Calibri" w:hAnsi="Calibri" w:cs="Calibri"/>
          <w:color w:val="000000"/>
        </w:rPr>
        <w:t xml:space="preserve">Herrera </w:t>
      </w:r>
      <w:proofErr w:type="spellStart"/>
      <w:r w:rsidRPr="007F3C25">
        <w:rPr>
          <w:rFonts w:ascii="Calibri" w:hAnsi="Calibri" w:cs="Calibri"/>
          <w:color w:val="000000"/>
        </w:rPr>
        <w:t>qal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kif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il-Gvern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xtaq</w:t>
      </w:r>
      <w:proofErr w:type="spellEnd"/>
      <w:r w:rsidRPr="007F3C25">
        <w:rPr>
          <w:rFonts w:ascii="Calibri" w:hAnsi="Calibri" w:cs="Calibri"/>
          <w:color w:val="000000"/>
        </w:rPr>
        <w:t xml:space="preserve"> li ċ-</w:t>
      </w:r>
      <w:del w:id="254" w:author="Mark" w:date="2015-11-22T15:01:00Z">
        <w:r w:rsidRPr="007F3C25" w:rsidDel="009261D6">
          <w:rPr>
            <w:rFonts w:ascii="Calibri" w:hAnsi="Calibri" w:cs="Calibri"/>
            <w:color w:val="000000"/>
          </w:rPr>
          <w:delText xml:space="preserve">Chairman </w:delText>
        </w:r>
      </w:del>
      <w:ins w:id="255" w:author="Mark" w:date="2015-11-22T15:01:00Z">
        <w:r w:rsidR="009261D6">
          <w:rPr>
            <w:rFonts w:ascii="Calibri" w:hAnsi="Calibri" w:cs="Calibri"/>
            <w:color w:val="000000"/>
          </w:rPr>
          <w:t>‘Chairman</w:t>
        </w:r>
      </w:ins>
      <w:ins w:id="256" w:author="Mark" w:date="2015-11-22T15:02:00Z">
        <w:r w:rsidR="009261D6">
          <w:rPr>
            <w:rFonts w:ascii="Calibri" w:hAnsi="Calibri" w:cs="Calibri"/>
            <w:color w:val="000000"/>
          </w:rPr>
          <w:t>’</w:t>
        </w:r>
      </w:ins>
      <w:ins w:id="257" w:author="Mark" w:date="2015-11-22T15:01:00Z">
        <w:r w:rsidR="009261D6" w:rsidRPr="007F3C25">
          <w:rPr>
            <w:rFonts w:ascii="Calibri" w:hAnsi="Calibri" w:cs="Calibri"/>
            <w:color w:val="000000"/>
          </w:rPr>
          <w:t xml:space="preserve"> </w:t>
        </w:r>
      </w:ins>
      <w:proofErr w:type="spellStart"/>
      <w:r w:rsidRPr="007F3C25">
        <w:rPr>
          <w:rFonts w:ascii="Calibri" w:hAnsi="Calibri" w:cs="Calibri"/>
          <w:color w:val="000000"/>
        </w:rPr>
        <w:t>preżenti</w:t>
      </w:r>
      <w:proofErr w:type="spellEnd"/>
      <w:r w:rsidRPr="007F3C25">
        <w:rPr>
          <w:rFonts w:ascii="Calibri" w:hAnsi="Calibri" w:cs="Calibri"/>
          <w:color w:val="000000"/>
        </w:rPr>
        <w:t xml:space="preserve">, </w:t>
      </w:r>
      <w:proofErr w:type="spellStart"/>
      <w:r w:rsidRPr="007F3C25">
        <w:rPr>
          <w:rFonts w:ascii="Calibri" w:hAnsi="Calibri" w:cs="Calibri"/>
          <w:color w:val="000000"/>
        </w:rPr>
        <w:t>il-</w:t>
      </w:r>
      <w:del w:id="258" w:author="Mark Scicluna" w:date="2015-11-18T09:01:00Z">
        <w:r w:rsidRPr="007F3C25" w:rsidDel="007B6126">
          <w:rPr>
            <w:rFonts w:ascii="Calibri" w:hAnsi="Calibri" w:cs="Calibri"/>
            <w:color w:val="000000"/>
          </w:rPr>
          <w:delText xml:space="preserve"> </w:delText>
        </w:r>
      </w:del>
      <w:r w:rsidRPr="007F3C25">
        <w:rPr>
          <w:rFonts w:ascii="Calibri" w:hAnsi="Calibri" w:cs="Calibri"/>
          <w:color w:val="000000"/>
        </w:rPr>
        <w:t>Perit</w:t>
      </w:r>
      <w:proofErr w:type="spellEnd"/>
      <w:r w:rsidRPr="007F3C25">
        <w:rPr>
          <w:rFonts w:ascii="Calibri" w:hAnsi="Calibri" w:cs="Calibri"/>
          <w:color w:val="000000"/>
        </w:rPr>
        <w:t xml:space="preserve"> Daniel </w:t>
      </w:r>
      <w:proofErr w:type="spellStart"/>
      <w:r w:rsidRPr="007F3C25">
        <w:rPr>
          <w:rFonts w:ascii="Calibri" w:hAnsi="Calibri" w:cs="Calibri"/>
          <w:color w:val="000000"/>
        </w:rPr>
        <w:t>Felice</w:t>
      </w:r>
      <w:proofErr w:type="spellEnd"/>
      <w:r w:rsidRPr="007F3C25">
        <w:rPr>
          <w:rFonts w:ascii="Calibri" w:hAnsi="Calibri" w:cs="Calibri"/>
          <w:color w:val="000000"/>
        </w:rPr>
        <w:t xml:space="preserve">, </w:t>
      </w:r>
      <w:proofErr w:type="spellStart"/>
      <w:r w:rsidRPr="007F3C25">
        <w:rPr>
          <w:rFonts w:ascii="Calibri" w:hAnsi="Calibri" w:cs="Calibri"/>
          <w:color w:val="000000"/>
        </w:rPr>
        <w:t>jibqa</w:t>
      </w:r>
      <w:proofErr w:type="spellEnd"/>
      <w:r w:rsidRPr="007F3C25">
        <w:rPr>
          <w:rFonts w:ascii="Calibri" w:hAnsi="Calibri" w:cs="Calibri"/>
          <w:color w:val="000000"/>
        </w:rPr>
        <w:t xml:space="preserve">' </w:t>
      </w:r>
      <w:proofErr w:type="spellStart"/>
      <w:r w:rsidRPr="007F3C25">
        <w:rPr>
          <w:rFonts w:ascii="Calibri" w:hAnsi="Calibri" w:cs="Calibri"/>
          <w:color w:val="000000"/>
        </w:rPr>
        <w:t>fuq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il-bord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iżda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mhux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fil-kariga</w:t>
      </w:r>
      <w:proofErr w:type="spellEnd"/>
      <w:r w:rsidRPr="007F3C25">
        <w:rPr>
          <w:rFonts w:ascii="Calibri" w:hAnsi="Calibri" w:cs="Calibri"/>
          <w:color w:val="000000"/>
        </w:rPr>
        <w:t xml:space="preserve"> ta' </w:t>
      </w:r>
      <w:del w:id="259" w:author="Mark" w:date="2015-11-22T15:01:00Z">
        <w:r w:rsidRPr="007F3C25" w:rsidDel="009261D6">
          <w:rPr>
            <w:rFonts w:ascii="Calibri" w:hAnsi="Calibri" w:cs="Calibri"/>
            <w:color w:val="000000"/>
          </w:rPr>
          <w:delText>Chairman</w:delText>
        </w:r>
      </w:del>
      <w:ins w:id="260" w:author="Mark" w:date="2015-11-22T15:01:00Z">
        <w:r w:rsidR="009261D6">
          <w:rPr>
            <w:rFonts w:ascii="Calibri" w:hAnsi="Calibri" w:cs="Calibri"/>
            <w:color w:val="000000"/>
          </w:rPr>
          <w:t xml:space="preserve"> ‘Chairman’</w:t>
        </w:r>
      </w:ins>
      <w:r w:rsidRPr="007F3C25">
        <w:rPr>
          <w:rFonts w:ascii="Calibri" w:hAnsi="Calibri" w:cs="Calibri"/>
          <w:color w:val="000000"/>
        </w:rPr>
        <w:t>.</w:t>
      </w:r>
      <w:r w:rsidRPr="007F3C25">
        <w:rPr>
          <w:rFonts w:ascii="Calibri" w:hAnsi="Calibri" w:cs="Calibri"/>
          <w:color w:val="000000"/>
          <w:lang w:val="mt-MT"/>
        </w:rPr>
        <w:t xml:space="preserve"> </w:t>
      </w:r>
      <w:r w:rsidRPr="007F3C25">
        <w:rPr>
          <w:rFonts w:ascii="Calibri" w:hAnsi="Calibri" w:cs="Calibri"/>
          <w:color w:val="000000"/>
        </w:rPr>
        <w:t>It-</w:t>
      </w:r>
      <w:proofErr w:type="spellStart"/>
      <w:r w:rsidRPr="007F3C25">
        <w:rPr>
          <w:rFonts w:ascii="Calibri" w:hAnsi="Calibri" w:cs="Calibri"/>
          <w:color w:val="000000"/>
        </w:rPr>
        <w:t>terminu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taċ</w:t>
      </w:r>
      <w:proofErr w:type="spellEnd"/>
      <w:r w:rsidRPr="007F3C25">
        <w:rPr>
          <w:rFonts w:ascii="Calibri" w:hAnsi="Calibri" w:cs="Calibri"/>
          <w:color w:val="000000"/>
        </w:rPr>
        <w:t>-</w:t>
      </w:r>
      <w:del w:id="261" w:author="Mark Scicluna" w:date="2015-11-18T09:01:00Z">
        <w:r w:rsidRPr="007F3C25" w:rsidDel="007B6126">
          <w:rPr>
            <w:rFonts w:ascii="Calibri" w:hAnsi="Calibri" w:cs="Calibri"/>
            <w:color w:val="000000"/>
          </w:rPr>
          <w:delText xml:space="preserve">chairman </w:delText>
        </w:r>
      </w:del>
      <w:ins w:id="262" w:author="Mark" w:date="2015-11-22T15:01:00Z">
        <w:r w:rsidR="009261D6">
          <w:rPr>
            <w:rFonts w:ascii="Calibri" w:hAnsi="Calibri" w:cs="Calibri"/>
            <w:color w:val="000000"/>
          </w:rPr>
          <w:t>‘</w:t>
        </w:r>
      </w:ins>
      <w:ins w:id="263" w:author="Mark Scicluna" w:date="2015-11-18T09:01:00Z">
        <w:r w:rsidR="007B6126">
          <w:rPr>
            <w:rFonts w:ascii="Calibri" w:hAnsi="Calibri" w:cs="Calibri"/>
            <w:color w:val="000000"/>
            <w:lang w:val="mt-MT"/>
          </w:rPr>
          <w:t>Chairman</w:t>
        </w:r>
      </w:ins>
      <w:ins w:id="264" w:author="Mark" w:date="2015-11-22T15:01:00Z">
        <w:r w:rsidR="009261D6">
          <w:rPr>
            <w:rFonts w:ascii="Calibri" w:hAnsi="Calibri" w:cs="Calibri"/>
            <w:color w:val="000000"/>
            <w:lang w:val="mt-MT"/>
          </w:rPr>
          <w:t>’</w:t>
        </w:r>
      </w:ins>
      <w:ins w:id="265" w:author="Mark Scicluna" w:date="2015-11-18T09:01:00Z">
        <w:r w:rsidR="007B6126" w:rsidRPr="007F3C25">
          <w:rPr>
            <w:rFonts w:ascii="Calibri" w:hAnsi="Calibri" w:cs="Calibri"/>
            <w:color w:val="000000"/>
          </w:rPr>
          <w:t xml:space="preserve"> </w:t>
        </w:r>
      </w:ins>
      <w:proofErr w:type="spellStart"/>
      <w:r w:rsidRPr="007F3C25">
        <w:rPr>
          <w:rFonts w:ascii="Calibri" w:hAnsi="Calibri" w:cs="Calibri"/>
          <w:color w:val="000000"/>
        </w:rPr>
        <w:t>attwali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kien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jagħlaq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fil-ħmistax</w:t>
      </w:r>
      <w:proofErr w:type="spellEnd"/>
      <w:r w:rsidRPr="007F3C25">
        <w:rPr>
          <w:rFonts w:ascii="Calibri" w:hAnsi="Calibri" w:cs="Calibri"/>
          <w:color w:val="000000"/>
        </w:rPr>
        <w:t xml:space="preserve"> ta' </w:t>
      </w:r>
      <w:proofErr w:type="spellStart"/>
      <w:r w:rsidRPr="007F3C25">
        <w:rPr>
          <w:rFonts w:ascii="Calibri" w:hAnsi="Calibri" w:cs="Calibri"/>
          <w:color w:val="000000"/>
        </w:rPr>
        <w:t>Mejju</w:t>
      </w:r>
      <w:proofErr w:type="spellEnd"/>
      <w:r w:rsidRPr="007F3C25">
        <w:rPr>
          <w:rFonts w:ascii="Calibri" w:hAnsi="Calibri" w:cs="Calibri"/>
          <w:color w:val="000000"/>
        </w:rPr>
        <w:t xml:space="preserve">. Jason </w:t>
      </w:r>
      <w:proofErr w:type="spellStart"/>
      <w:r w:rsidRPr="007F3C25">
        <w:rPr>
          <w:rFonts w:ascii="Calibri" w:hAnsi="Calibri" w:cs="Calibri"/>
          <w:color w:val="000000"/>
        </w:rPr>
        <w:t>Micallef</w:t>
      </w:r>
      <w:proofErr w:type="spellEnd"/>
      <w:r w:rsidRPr="007F3C25">
        <w:rPr>
          <w:rFonts w:ascii="Calibri" w:hAnsi="Calibri" w:cs="Calibri"/>
          <w:color w:val="000000"/>
        </w:rPr>
        <w:t xml:space="preserve"> ma tax </w:t>
      </w:r>
      <w:proofErr w:type="spellStart"/>
      <w:r w:rsidRPr="007F3C25">
        <w:rPr>
          <w:rFonts w:ascii="Calibri" w:hAnsi="Calibri" w:cs="Calibri"/>
          <w:color w:val="000000"/>
        </w:rPr>
        <w:t>kummenti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del w:id="266" w:author="Mark" w:date="2015-11-22T15:05:00Z">
        <w:r w:rsidRPr="007F3C25" w:rsidDel="009261D6">
          <w:rPr>
            <w:rFonts w:ascii="Calibri" w:hAnsi="Calibri" w:cs="Calibri"/>
            <w:color w:val="000000"/>
          </w:rPr>
          <w:delText xml:space="preserve">lil midja </w:delText>
        </w:r>
      </w:del>
      <w:proofErr w:type="spellStart"/>
      <w:ins w:id="267" w:author="Mark" w:date="2015-11-22T15:05:00Z">
        <w:r w:rsidR="009261D6">
          <w:rPr>
            <w:rFonts w:ascii="Calibri" w:hAnsi="Calibri" w:cs="Calibri"/>
            <w:color w:val="000000"/>
          </w:rPr>
          <w:t>lill-midja</w:t>
        </w:r>
        <w:proofErr w:type="spellEnd"/>
        <w:r w:rsidR="009261D6">
          <w:rPr>
            <w:rFonts w:ascii="Calibri" w:hAnsi="Calibri" w:cs="Calibri"/>
            <w:color w:val="000000"/>
          </w:rPr>
          <w:t xml:space="preserve"> </w:t>
        </w:r>
      </w:ins>
      <w:proofErr w:type="spellStart"/>
      <w:r w:rsidRPr="007F3C25">
        <w:rPr>
          <w:rFonts w:ascii="Calibri" w:hAnsi="Calibri" w:cs="Calibri"/>
          <w:color w:val="000000"/>
        </w:rPr>
        <w:t>f'din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il-konferenza</w:t>
      </w:r>
      <w:proofErr w:type="spellEnd"/>
      <w:r w:rsidRPr="007F3C25">
        <w:rPr>
          <w:rFonts w:ascii="Calibri" w:hAnsi="Calibri" w:cs="Calibri"/>
          <w:color w:val="000000"/>
        </w:rPr>
        <w:t xml:space="preserve">, </w:t>
      </w:r>
      <w:proofErr w:type="spellStart"/>
      <w:r w:rsidRPr="007F3C25">
        <w:rPr>
          <w:rFonts w:ascii="Calibri" w:hAnsi="Calibri" w:cs="Calibri"/>
          <w:color w:val="000000"/>
        </w:rPr>
        <w:t>b'kelliem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għall-Ministeru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jgħid</w:t>
      </w:r>
      <w:proofErr w:type="spellEnd"/>
      <w:r w:rsidRPr="007F3C25">
        <w:rPr>
          <w:rFonts w:ascii="Calibri" w:hAnsi="Calibri" w:cs="Calibri"/>
          <w:color w:val="000000"/>
        </w:rPr>
        <w:t xml:space="preserve"> li </w:t>
      </w:r>
      <w:proofErr w:type="spellStart"/>
      <w:r w:rsidRPr="007F3C25">
        <w:rPr>
          <w:rFonts w:ascii="Calibri" w:hAnsi="Calibri" w:cs="Calibri"/>
          <w:color w:val="000000"/>
        </w:rPr>
        <w:t>Micallef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għadu</w:t>
      </w:r>
      <w:proofErr w:type="spellEnd"/>
      <w:r w:rsidRPr="007F3C25">
        <w:rPr>
          <w:rFonts w:ascii="Calibri" w:hAnsi="Calibri" w:cs="Calibri"/>
          <w:color w:val="000000"/>
        </w:rPr>
        <w:t xml:space="preserve"> ma </w:t>
      </w:r>
      <w:proofErr w:type="spellStart"/>
      <w:r w:rsidRPr="007F3C25">
        <w:rPr>
          <w:rFonts w:ascii="Calibri" w:hAnsi="Calibri" w:cs="Calibri"/>
          <w:color w:val="000000"/>
        </w:rPr>
        <w:t>daħalx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uffiċjalment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fil-kariga</w:t>
      </w:r>
      <w:proofErr w:type="spellEnd"/>
      <w:r w:rsidRPr="007F3C25">
        <w:rPr>
          <w:rFonts w:ascii="Calibri" w:hAnsi="Calibri" w:cs="Calibri"/>
          <w:color w:val="000000"/>
        </w:rPr>
        <w:t>.</w:t>
      </w:r>
    </w:p>
    <w:p w:rsidR="00296A9E" w:rsidRPr="007F3C25" w:rsidRDefault="00296A9E" w:rsidP="00296A9E">
      <w:pPr>
        <w:pStyle w:val="NormalWeb"/>
        <w:shd w:val="clear" w:color="auto" w:fill="FFFFFF"/>
        <w:spacing w:line="480" w:lineRule="auto"/>
        <w:jc w:val="both"/>
        <w:rPr>
          <w:rFonts w:ascii="Calibri" w:hAnsi="Calibri" w:cs="Calibri"/>
          <w:color w:val="000000"/>
        </w:rPr>
      </w:pPr>
      <w:proofErr w:type="spellStart"/>
      <w:r w:rsidRPr="007F3C25">
        <w:rPr>
          <w:rFonts w:ascii="Calibri" w:hAnsi="Calibri" w:cs="Calibri"/>
          <w:color w:val="000000"/>
        </w:rPr>
        <w:t>Wara</w:t>
      </w:r>
      <w:proofErr w:type="spellEnd"/>
      <w:r w:rsidRPr="007F3C25">
        <w:rPr>
          <w:rFonts w:ascii="Calibri" w:hAnsi="Calibri" w:cs="Calibri"/>
          <w:color w:val="000000"/>
        </w:rPr>
        <w:t xml:space="preserve"> l-</w:t>
      </w:r>
      <w:proofErr w:type="spellStart"/>
      <w:r w:rsidRPr="007F3C25">
        <w:rPr>
          <w:rFonts w:ascii="Calibri" w:hAnsi="Calibri" w:cs="Calibri"/>
          <w:color w:val="000000"/>
        </w:rPr>
        <w:t>konferenza</w:t>
      </w:r>
      <w:proofErr w:type="spellEnd"/>
      <w:r w:rsidRPr="007F3C25">
        <w:rPr>
          <w:rFonts w:ascii="Calibri" w:hAnsi="Calibri" w:cs="Calibri"/>
          <w:color w:val="000000"/>
        </w:rPr>
        <w:t xml:space="preserve">, </w:t>
      </w:r>
      <w:proofErr w:type="spellStart"/>
      <w:r w:rsidRPr="007F3C25">
        <w:rPr>
          <w:rFonts w:ascii="Calibri" w:hAnsi="Calibri" w:cs="Calibri"/>
          <w:color w:val="000000"/>
        </w:rPr>
        <w:t>Micallef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tkellem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b'mod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informali</w:t>
      </w:r>
      <w:proofErr w:type="spellEnd"/>
      <w:r w:rsidRPr="007F3C25">
        <w:rPr>
          <w:rFonts w:ascii="Calibri" w:hAnsi="Calibri" w:cs="Calibri"/>
          <w:color w:val="000000"/>
        </w:rPr>
        <w:t xml:space="preserve"> ma' </w:t>
      </w:r>
      <w:proofErr w:type="spellStart"/>
      <w:r w:rsidRPr="007F3C25">
        <w:rPr>
          <w:rFonts w:ascii="Calibri" w:hAnsi="Calibri" w:cs="Calibri"/>
          <w:color w:val="000000"/>
        </w:rPr>
        <w:t>diversi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artisti</w:t>
      </w:r>
      <w:proofErr w:type="spellEnd"/>
      <w:r w:rsidRPr="007F3C25">
        <w:rPr>
          <w:rFonts w:ascii="Calibri" w:hAnsi="Calibri" w:cs="Calibri"/>
          <w:color w:val="000000"/>
        </w:rPr>
        <w:t xml:space="preserve"> u </w:t>
      </w:r>
      <w:proofErr w:type="spellStart"/>
      <w:r w:rsidRPr="007F3C25">
        <w:rPr>
          <w:rFonts w:ascii="Calibri" w:hAnsi="Calibri" w:cs="Calibri"/>
          <w:color w:val="000000"/>
        </w:rPr>
        <w:t>nies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involuti</w:t>
      </w:r>
      <w:proofErr w:type="spellEnd"/>
      <w:r w:rsidRPr="007F3C25">
        <w:rPr>
          <w:rFonts w:ascii="Calibri" w:hAnsi="Calibri" w:cs="Calibri"/>
          <w:color w:val="000000"/>
        </w:rPr>
        <w:t xml:space="preserve"> </w:t>
      </w:r>
      <w:proofErr w:type="spellStart"/>
      <w:r w:rsidRPr="007F3C25">
        <w:rPr>
          <w:rFonts w:ascii="Calibri" w:hAnsi="Calibri" w:cs="Calibri"/>
          <w:color w:val="000000"/>
        </w:rPr>
        <w:t>fil-preparamenti</w:t>
      </w:r>
      <w:proofErr w:type="spellEnd"/>
      <w:r w:rsidRPr="007F3C25">
        <w:rPr>
          <w:rFonts w:ascii="Calibri" w:hAnsi="Calibri" w:cs="Calibri"/>
          <w:color w:val="000000"/>
        </w:rPr>
        <w:t xml:space="preserve"> tal-V18.</w:t>
      </w:r>
    </w:p>
    <w:p w:rsidR="00296A9E" w:rsidRPr="00296A9E" w:rsidRDefault="00296A9E" w:rsidP="00296A9E">
      <w:pPr>
        <w:spacing w:line="480" w:lineRule="auto"/>
        <w:jc w:val="both"/>
        <w:rPr>
          <w:sz w:val="24"/>
          <w:szCs w:val="24"/>
          <w:lang w:val="mt-MT"/>
        </w:rPr>
      </w:pPr>
    </w:p>
    <w:sectPr w:rsidR="00296A9E" w:rsidRPr="00296A9E" w:rsidSect="0004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5E94"/>
    <w:rsid w:val="0004747D"/>
    <w:rsid w:val="000A14F7"/>
    <w:rsid w:val="000B0524"/>
    <w:rsid w:val="001019A0"/>
    <w:rsid w:val="00221FB2"/>
    <w:rsid w:val="00251EDE"/>
    <w:rsid w:val="00296A9E"/>
    <w:rsid w:val="002D3A17"/>
    <w:rsid w:val="002E2CD3"/>
    <w:rsid w:val="003657DA"/>
    <w:rsid w:val="003B5E94"/>
    <w:rsid w:val="003E5E28"/>
    <w:rsid w:val="00405D2C"/>
    <w:rsid w:val="004A5869"/>
    <w:rsid w:val="0059239B"/>
    <w:rsid w:val="005A7530"/>
    <w:rsid w:val="005E73EF"/>
    <w:rsid w:val="00614E8B"/>
    <w:rsid w:val="00675492"/>
    <w:rsid w:val="007B6126"/>
    <w:rsid w:val="00816DCE"/>
    <w:rsid w:val="008960D2"/>
    <w:rsid w:val="008C0ABA"/>
    <w:rsid w:val="009261D6"/>
    <w:rsid w:val="009B1D2D"/>
    <w:rsid w:val="009F0E32"/>
    <w:rsid w:val="00A04D87"/>
    <w:rsid w:val="00A14DEF"/>
    <w:rsid w:val="00A162A0"/>
    <w:rsid w:val="00A37120"/>
    <w:rsid w:val="00B3026E"/>
    <w:rsid w:val="00BB5D48"/>
    <w:rsid w:val="00CA418E"/>
    <w:rsid w:val="00DA0D31"/>
    <w:rsid w:val="00E325B6"/>
    <w:rsid w:val="00E6629F"/>
    <w:rsid w:val="00EF1EB6"/>
    <w:rsid w:val="00FA0232"/>
    <w:rsid w:val="00FA2D66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85A334-B105-47F9-9961-3989FA0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E9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2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3712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6DB51-9D5C-4FB6-B9F8-BA28D421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2858</Words>
  <Characters>16292</Characters>
  <Application>Microsoft Office Word</Application>
  <DocSecurity>4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word</cp:lastModifiedBy>
  <cp:revision>2</cp:revision>
  <cp:lastPrinted>2015-11-26T08:58:00Z</cp:lastPrinted>
  <dcterms:created xsi:type="dcterms:W3CDTF">2022-03-10T20:56:00Z</dcterms:created>
  <dcterms:modified xsi:type="dcterms:W3CDTF">2022-03-10T20:56:00Z</dcterms:modified>
</cp:coreProperties>
</file>