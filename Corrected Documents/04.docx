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F3A" w:rsidRPr="00AC4CBB" w:rsidRDefault="006C2F3A" w:rsidP="006C2F3A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bookmarkStart w:id="0" w:name="_GoBack"/>
      <w:r w:rsidRPr="00AC4C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 xml:space="preserve">L-ishma ta’ Tigne Mall </w:t>
      </w:r>
      <w:del w:id="1" w:author="Windows" w:date="2015-10-01T20:05:00Z">
        <w:r w:rsidRPr="00AC4CBB" w:rsidDel="00AA645C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delText xml:space="preserve">telghħu </w:delText>
        </w:r>
      </w:del>
      <w:ins w:id="2" w:author="Windows" w:date="2015-10-01T20:05:00Z">
        <w:r w:rsidR="00AA645C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t>telgħu</w:t>
        </w:r>
        <w:r w:rsidR="00AA645C" w:rsidRPr="00AC4CBB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t xml:space="preserve"> 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b’4.3%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Id-</w:t>
      </w:r>
      <w:del w:id="3" w:author="Windows" w:date="2015-10-03T12:31:00Z">
        <w:r w:rsidRPr="00AC4CBB" w:rsidDel="001F2BA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Dollaru </w:delText>
        </w:r>
      </w:del>
      <w:ins w:id="4" w:author="Windows" w:date="2015-10-03T12:31:00Z">
        <w:r w:rsidR="001F2BAD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  <w:r w:rsidR="001F2BAD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ollaru 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Amerikan</w:t>
      </w:r>
      <w:del w:id="5" w:author="Windows" w:date="2015-10-01T20:05:00Z">
        <w:r w:rsidRPr="00AC4CBB" w:rsidDel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tbaxxa kontra basket ta’ muniti llum wara li l-President tal-Federal Reserve, Janet Yellen, </w:t>
      </w:r>
      <w:del w:id="6" w:author="Windows" w:date="2015-10-01T20:05:00Z">
        <w:r w:rsidRPr="00AC4CBB" w:rsidDel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wriet </w:delText>
        </w:r>
      </w:del>
      <w:ins w:id="7" w:author="Windows" w:date="2015-10-01T20:05:00Z">
        <w:r w:rsidR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uriet</w:t>
        </w:r>
        <w:r w:rsidR="00AA645C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il-fehma li l-bank </w:t>
      </w:r>
      <w:del w:id="8" w:author="Windows" w:date="2015-10-01T20:05:00Z">
        <w:r w:rsidRPr="00AC4CBB" w:rsidDel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ċenttrali </w:delText>
        </w:r>
      </w:del>
      <w:ins w:id="9" w:author="Windows" w:date="2015-10-01T20:05:00Z">
        <w:r w:rsidR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ċentrali</w:t>
        </w:r>
        <w:r w:rsidR="00AA645C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mhux se jkun mgħaġġel biex jgħolli r-rati ta’ interessi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</w:t>
      </w:r>
      <w:del w:id="10" w:author="Windows" w:date="2015-10-03T13:02:00Z">
        <w:r w:rsidRPr="00AC4CBB" w:rsidDel="0049450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Isterlina </w:delText>
        </w:r>
      </w:del>
      <w:ins w:id="11" w:author="Windows" w:date="2015-10-03T13:02:00Z">
        <w:r w:rsidR="0049450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  <w:r w:rsidR="0049450F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sterlina </w:t>
        </w:r>
      </w:ins>
      <w:del w:id="12" w:author="Windows" w:date="2015-10-01T20:06:00Z">
        <w:r w:rsidRPr="00AC4CBB" w:rsidDel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illum </w:delText>
        </w:r>
      </w:del>
      <w:ins w:id="13" w:author="Windows" w:date="2015-10-01T20:06:00Z">
        <w:r w:rsidR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llum</w:t>
        </w:r>
        <w:r w:rsidR="00AA645C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laħqet l-ogħla rata kontra d-dollaru,  sostnuta minn ottimiżmu dwar il-qagħda ekonomika fir-Renju Unit imqabbla ma’ sħabha fl-Ewropa. Dan għen lill-ishma Ingliżi jilħqu prezzijiet rekord.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Muniti ta’ pajjiżi emerġenti </w:t>
      </w:r>
      <w:del w:id="14" w:author="Windows" w:date="2015-10-01T20:06:00Z">
        <w:r w:rsidRPr="00AC4CBB" w:rsidDel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ssaħħew kontra d-</w:t>
      </w:r>
      <w:del w:id="15" w:author="Windows" w:date="2015-10-03T13:02:00Z">
        <w:r w:rsidRPr="00AC4CBB" w:rsidDel="0049450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Dollaru </w:delText>
        </w:r>
      </w:del>
      <w:ins w:id="16" w:author="Windows" w:date="2015-10-03T13:02:00Z">
        <w:r w:rsidR="0049450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  <w:r w:rsidR="0049450F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ollaru 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Amerikan</w:t>
      </w:r>
      <w:del w:id="17" w:author="Windows" w:date="2015-10-01T20:06:00Z">
        <w:r w:rsidRPr="00AC4CBB" w:rsidDel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u l-ishma laħqu l-ogħla livell fi 12-il ġimgħa. Dan minħabba dejta tajba dwar il-manifattura fiċ-Ċina li kienet aħjar milli mistennija u minħabba li l-Feder</w:t>
      </w:r>
      <w:del w:id="18" w:author="Windows" w:date="2015-10-01T20:07:00Z">
        <w:r w:rsidRPr="00AC4CBB" w:rsidDel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al Reserve wera li ma għandu ebda għaġ</w:t>
      </w:r>
      <w:del w:id="19" w:author="Windows" w:date="2015-10-01T20:07:00Z">
        <w:r w:rsidRPr="00AC4CBB" w:rsidDel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ġ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la biex jgħolli l-interessi.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del w:id="20" w:author="Windows" w:date="2015-10-01T20:07:00Z">
        <w:r w:rsidRPr="00AC4CBB" w:rsidDel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Indici</w:delText>
        </w:r>
      </w:del>
      <w:ins w:id="21" w:author="Windows" w:date="2015-10-01T20:07:00Z">
        <w:r w:rsidR="00AA645C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Indi</w:t>
        </w:r>
        <w:r w:rsidR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  <w:r w:rsidR="00AA645C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L-indiċi tas-swieq finanzjarji llum kollha tbaxxew, l-aktar il-FTSE 100 li tilef 0.38%. L-indiċi ewlieni fl-Ingilterra </w:t>
      </w:r>
      <w:del w:id="22" w:author="Windows" w:date="2015-10-01T20:07:00Z">
        <w:r w:rsidRPr="00AC4CBB" w:rsidDel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rtira mil-livell rekord tas-sessjoni ta’ qabel, b’telf fl-ishma tal-grupp tal-inġinerija Weir Group wara twissija dwar </w:t>
      </w:r>
      <w:del w:id="23" w:author="Windows" w:date="2015-10-01T20:07:00Z">
        <w:r w:rsidRPr="00AC4CBB" w:rsidDel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waqa’ </w:delText>
        </w:r>
      </w:del>
      <w:ins w:id="24" w:author="Windows" w:date="2015-10-01T20:07:00Z">
        <w:r w:rsidR="00AA645C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waq</w:t>
        </w:r>
        <w:r w:rsidR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għa</w:t>
        </w:r>
        <w:r w:rsidR="00AA645C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sinifikattiva fid-dħul tiegħu matul din is-sena. Id-Dow Jones u n-Nasdaq tilfu 0.08% u 0.12% rispettivament.</w:t>
      </w:r>
    </w:p>
    <w:p w:rsidR="006C2F3A" w:rsidRPr="00AC4CBB" w:rsidRDefault="006C2F3A" w:rsidP="006C2F3A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</w:pPr>
    </w:p>
    <w:p w:rsidR="006C2F3A" w:rsidRPr="00AC4CBB" w:rsidRDefault="006C2F3A" w:rsidP="006C2F3A">
      <w:pPr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</w:pPr>
    </w:p>
    <w:p w:rsidR="006C2F3A" w:rsidRPr="00AC4CBB" w:rsidRDefault="006C2F3A" w:rsidP="006C2F3A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Min kien il-“Papa t-Twajjeb”?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Angelo Roncalli twieled nhar il-25 ta’ Novembru 1881 f’Sotto il Monte, fil-provinċja ta’ Bergamo fin-naħa </w:t>
      </w:r>
      <w:del w:id="25" w:author="Windows" w:date="2015-10-01T20:08:00Z">
        <w:r w:rsidRPr="00AC4CBB" w:rsidDel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tà </w:delText>
        </w:r>
      </w:del>
      <w:ins w:id="26" w:author="Windows" w:date="2015-10-01T20:08:00Z">
        <w:r w:rsidR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ta’</w:t>
        </w:r>
        <w:r w:rsidR="00AA645C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fuq tal-Italja. Kien ir-raba’ wild fost 13-il aħwa f’familja ta’ bdiewa li hu stess sejjaħ bħala “fqira, iżda mimlija dinjit</w:t>
      </w:r>
      <w:ins w:id="27" w:author="Windows" w:date="2015-10-01T20:09:00Z">
        <w:r w:rsidR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à</w:t>
        </w:r>
      </w:ins>
      <w:del w:id="28" w:author="Windows" w:date="2015-10-01T20:09:00Z">
        <w:r w:rsidRPr="00AC4CBB" w:rsidDel="00AA645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”.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Hu ġie ordnat saċerdot fl-1904. Ftit qabel ma qaddes għamel riflessjoni li biddlitu kompletament. Hu jgħid li ma jistax ikun kopja ta’ xi qaddis bħal Sant’Injazju ta’ Loyola, jew San Stanislaw Kostka: jista’ jkun biss Angelo Roncalli li jsir qaddis. Fehem li l-bidu tal-qdusija huwa l-persuna fiha nnifisha. Minn hawn inbidel u beda joħroġ il-karattru tiegħu li ħafna għadhom jiftakruh miż-żmien li mexxa l-Knisja.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Fl-Ewwel Gwerra Dinjija bagħtuh fl-isptar ta’ Bergamo bħala surġent. Ftit wara sar Kappillan militari u wara l-gwerra ġie </w:t>
      </w:r>
      <w:del w:id="29" w:author="Windows" w:date="2015-10-01T20:11:00Z">
        <w:r w:rsidRPr="00AC4CBB" w:rsidDel="00E4597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nkarigat mill-ġbir ta’ fondi għall-għajnuna lit-Taljani.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Fl-1925 ġie ordnat Isqof u għażel bħala motto “Ubbidjenza u Paċi”.  Minnufih wara serva bħala Nunzju fil-Bulgarija, it-Turkija u Franza.  Meta kien Franza, il-Prim Ministru Robert Schuman iddeskrivi</w:t>
      </w:r>
      <w:ins w:id="30" w:author="Windows" w:date="2015-10-01T20:11:00Z">
        <w:r w:rsidR="00E4597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h hekk:  “Hu l-unika persuna f’Pariġi li fil-preżenza tagħha jien inħoss sensazzjoni fiżika ta’ paċi.”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Fl-1953 </w:t>
      </w:r>
      <w:ins w:id="31" w:author="Windows" w:date="2015-10-01T20:12:00Z">
        <w:r w:rsidR="00E4597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nħatar Patrijarka ta’ Venezja minn fejn ħames snin wara telaq għall-Konċistorju li kellu jagħżel Papa ġdid </w:t>
      </w:r>
      <w:del w:id="32" w:author="Windows" w:date="2015-10-01T20:12:00Z">
        <w:r w:rsidRPr="00AC4CBB" w:rsidDel="00E4597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suċċessor </w:delText>
        </w:r>
      </w:del>
      <w:ins w:id="33" w:author="Windows" w:date="2015-10-01T20:12:00Z">
        <w:r w:rsidR="00E45977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suċċess</w:t>
        </w:r>
        <w:r w:rsidR="00E4597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u</w:t>
        </w:r>
        <w:r w:rsidR="00E45977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r 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ta’ Papa Piju XII. Il-</w:t>
      </w: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Kardinal Angelo Roncalli ġie elett Papa nhar it-28 ta’ Ottubru</w:t>
      </w:r>
      <w:ins w:id="34" w:author="Windows" w:date="2015-10-01T20:12:00Z">
        <w:r w:rsidR="00E4597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1958 fl-età ta’ 77 sena. Ħa l-isem ta’ Ġwanni XXIII u l-poplu beda </w:t>
      </w:r>
      <w:del w:id="35" w:author="Windows" w:date="2015-10-01T20:13:00Z">
        <w:r w:rsidRPr="00AC4CBB" w:rsidDel="00E4597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jsejħalu </w:delText>
        </w:r>
      </w:del>
      <w:ins w:id="36" w:author="Windows" w:date="2015-10-01T20:13:00Z">
        <w:r w:rsidR="00E45977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jsejjaħlu</w:t>
        </w:r>
        <w:r w:rsidR="00E45977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l-“Papa buono” – il-“Papa t-Twajjeb.”  Il-karattru ċajtier u d-daħka fuq fommu kienet tispikka l-ħin kollu, anke f’mumenti ta’ serjetà. F’jum l-għażla tiegħu, iċ-ċerimonier ħassu mifxul għax intebaħ li ma kellux libsa ta’ Papa li tiġih. Il-ħajjat kien lesta tlitt ilbiesi iżda l-kbira kienet twila wisq għalih u ż-żgħira dejqa ħafna.  F’dak il-mument, f’nofs ċajta l-Papa qalilhom: “Kulħadd riedni nsir Papa barra l-ħajjat!”  Darba xi ħadd staqsa lill-Papa Ġwanni XXIII kemm għandu nies jaħdmu l-Vatikan. Bi tbissima hu weġibhom: “mhux aktar min</w:t>
      </w:r>
      <w:ins w:id="37" w:author="Windows" w:date="2015-12-01T19:32:00Z">
        <w:r w:rsidR="00EA497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nofshom!”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Lil dan il-Papa bin il-bdiewa, ċajtier u xwejjaħ, għall-ewwel ħafna bdew jarawh bħala “Papa ta’ tranżizzjoni”, sakemm jinstab xi ħadd aħjar minnu! Fi ftit ġimgħat, malajr intebħu li ma kellhomx raġun!  Tliet xhur mill-bidu tal-pontifikat, Ġwanni XXIII ħabbar proċess ta’ tiġdid fil-Knisja Kattolika permezz tal-Konċilju Vatikan II.  Il-Konċilju beda jiltaqa’ f’Ottubru 1962.  Baqa’ popolari d-diskors li għamel fil-ftuħ tal-Konċilju Vatikan II, diskors spontanju mit-tieqa tal-Palazz Appostoliku waqt purċissjoni Aux Flambeaux, diskors </w:t>
      </w:r>
      <w:del w:id="38" w:author="Windows" w:date="2015-10-01T20:30:00Z">
        <w:r w:rsidRPr="00AC4CBB" w:rsidDel="00783C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lil </w:delText>
        </w:r>
      </w:del>
      <w:ins w:id="39" w:author="Windows" w:date="2015-10-01T20:30:00Z">
        <w:r w:rsidR="00783C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lill-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folla kbira fid-dawl tal-qamar li baqa’ magħruf bħala d-‘diskors tal-qamar’.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Il-Konċilju Vatikan II kompla u ntemm fi żmien is-suċċessur tiegħu, il-Papa Pawlu VI.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Kien bniedem ta’ djalogu ma’ kulħadd, ma kienx iżomm lura mid-djalogu ma’ reliġjonijiet oħra u ħadem ħafna għad-djalogu bjen l-Insara u l-Lhud.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Kien l-ewwel wieħed li ħareġ mill-Istat tal-Vatikan u mar f’pelleġrinaġġ lejn Loreto u Assisi.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Il-Papa Ġwanni XXIII wera preokkupazzjoni għall-problemi soċjali ta’ żmienu. Kien Papa ta’ kulħadd. Fil-Milied tal-1958 mar jara t-tfal morda fi sptar u l-għada  żar lill-priġunieri fil-Ħabs Reġina Coeli f’Ruma.  Ikkanonizza lil San Martin de Porres li kien iben barra ż-żwieġ ta’ waħda qaddejja ta’ ġilda sewda u ta’ nobbli Spanjol.  Hu l-awtur ta’ tmien enċikliċi fosthom tnejn soċjali: ‘Mater et Maġistra’ u “Pacem in Terris”, li hu </w:t>
      </w:r>
      <w:del w:id="40" w:author="Windows" w:date="2015-10-01T20:31:00Z">
        <w:r w:rsidRPr="00AC4CBB" w:rsidDel="00783C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ndirizza mhux biss lill-Insara iżda wkoll lill-“bnedmin kollha ta’ rieda tajba.”</w:t>
      </w: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Kien Papa maħbub minn kul</w:t>
      </w:r>
      <w:del w:id="41" w:author="Windows" w:date="2015-10-01T20:32:00Z">
        <w:r w:rsidRPr="00AC4CBB" w:rsidDel="00783C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ħadd. Miet nhar it-3 ta’ Ġunju 1963 wara biss ħames snin bħala suċċessur ta’ San Pietru.  Kien ibbeati</w:t>
      </w:r>
      <w:ins w:id="42" w:author="Windows" w:date="2015-10-01T20:32:00Z">
        <w:r w:rsidR="00783C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fi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kat mill-Papa Ġwanni Pawlu II fit-3 ta’ Settembru</w:t>
      </w:r>
      <w:del w:id="43" w:author="Windows" w:date="2015-10-01T20:32:00Z">
        <w:r w:rsidRPr="00AC4CBB" w:rsidDel="00783C9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,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2000.</w:t>
      </w:r>
    </w:p>
    <w:p w:rsidR="006C2F3A" w:rsidRPr="00AC4CBB" w:rsidRDefault="006C2F3A" w:rsidP="006C2F3A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Koppja Ingliża ilha 40 sena żżur ‘l Għawdex kull sena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In-numru ta’ ljieli fi stabbilimenti turistiċi f’Għawdex, is-sena l-oħra laħ</w:t>
      </w:r>
      <w:del w:id="44" w:author="Windows" w:date="2015-10-01T20:51:00Z">
        <w:r w:rsidRPr="00AC4CBB" w:rsidDel="00C8488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ħ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aq  ‘</w:t>
      </w:r>
      <w:ins w:id="45" w:author="Windows" w:date="2015-10-01T20:36:00Z">
        <w:r w:rsidR="004A389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 fuq minn 320,000, li ssarraf fi tkabbir ta’ kważi 4% fuq l-2013. Il-koppja Ingliża Robert u </w:t>
      </w:r>
      <w:del w:id="46" w:author="Windows" w:date="2015-10-01T20:56:00Z">
        <w:r w:rsidRPr="00AC4CBB" w:rsidDel="00C8488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lastRenderedPageBreak/>
          <w:delText xml:space="preserve">Marlies </w:delText>
        </w:r>
      </w:del>
      <w:ins w:id="47" w:author="Windows" w:date="2015-10-01T20:56:00Z">
        <w:r w:rsidR="00C84888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Marl</w:t>
        </w:r>
        <w:r w:rsidR="00C8488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ese 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Salmond ilhom iżuru Għawdex kull sena għal dawn l-aħħar 40 sena, u l-għeruq li għandhom f’din il-gżira llum il-ġurnata jagħmilhom residenti tal-post.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Hekk iddeskriviet is-sinjura Anna Farrugia lil Robert Salmond, Ingliż ta’ 77 sena li flimkien ma’ martu Marlese iqattgħu l-btajjel tagħhom f’Għawdex  biss. Ir-relazzjoni tal-koppja Salmond ma’ din il-gżira tat-tliet għoljiet bdiet 40 sena</w:t>
      </w:r>
      <w:ins w:id="48" w:author="Windows" w:date="2015-10-01T20:52:00Z">
        <w:r w:rsidR="00C8488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ilu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f’nofs ta’ lejl li matulu f’baħar imqalleb waslu Għawdex għall-ewwel żjara tagħhom.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Il-koppja Salmond iqattgħu daqs tmien ġimgħat fis-sena Għawdex u dejjem f’Marsalforn.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Is-seħer ta’ din il-gżira Għawdxija </w:t>
      </w:r>
      <w:del w:id="49" w:author="Windows" w:date="2015-10-01T20:52:00Z">
        <w:r w:rsidRPr="00AC4CBB" w:rsidDel="00C8488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s-sena l-oħra wassal biex ikomplu jiżdiedu t-turisti lejha. Minn 2.3 miljun passiġġier li qas</w:t>
      </w:r>
      <w:del w:id="50" w:author="Windows" w:date="2015-12-08T09:11:00Z">
        <w:r w:rsidRPr="00AC4CBB" w:rsidDel="000D6B0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mu lejn Għawdex is-sena l-oħra, madwar 945,000 kienu turisti jew viżitaturi barranin.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Ċifri uffiċjali dwar il-kontribut tal-industrija tat-turiżmu fl-ekonomija Maltija juru li s-sehem tal-industrija tat-turiżmu f’Għawdex f’termini ta’ nfi</w:t>
      </w:r>
      <w:del w:id="51" w:author="Windows" w:date="2015-12-08T09:11:00Z">
        <w:r w:rsidRPr="00AC4CBB" w:rsidDel="000D6B0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q għas-sena l-oħra ammontat għal kważi nofs il-prodott gross domestiku Għawdxi – jew madwar €180 miljun.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Imma x’jibqa’ jħajjar lil Robert u martu Marlese jiġu Għawdex? Għall-mistoqsija, wiċċhom jixgħel, għax m’hemmx sema kaħlani u xemx isbaħ milli jsibu hawn.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Il-koppja Salmond</w:t>
      </w:r>
      <w:del w:id="52" w:author="Windows" w:date="2015-10-01T21:00:00Z">
        <w:r w:rsidRPr="00AC4CBB" w:rsidDel="00C8488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,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tul dawn is-snin għamlu ħafna ħbieb, imma l-iktar mal-koppja Renato u Anna Farrugia, li matul is-snin sa mill-ewwel żjara tagħhom f’Għawdex baqgħu jqisu lil xulxin bħala parti mill-familja. Ħallejni</w:t>
      </w:r>
      <w:ins w:id="53" w:author="Windows" w:date="2015-10-01T21:01:00Z">
        <w:r w:rsidR="00C8488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hom Marsalforn, fejn Robert għadu jiftakar kull tibdila li saret f’dan il-villaġġ Għawdxi mal-baħar. Li ma tbiddlitx iżda, hija l-ħerqa li biha huwa u martu Marlese jibqgħu jiġu lejn Għawdex sena wara l-oħra.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Skandlu fil-votazzjoni tal-ġurija mill-Montenegro u l-Maċedonja għall-Eurovision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Ir-riżultati tal-voti tal-ġurija tal-Eurovision mill-Montenegro u Maċedonja allegatament mhumiex jingħaddu mal-voti finali wara </w:t>
      </w:r>
      <w:ins w:id="54" w:author="Windows" w:date="2015-12-08T09:18:00Z">
        <w:r w:rsidR="000D6B00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rregolaritajiet. Għaldaqstant il-voti ta’ dawn iż-żewġ pajjiżi ttieħdu kompletament minn dawk tat-televoting, minflok nofs tat-televoting u nofs tal-ġurija, kif suppost isir.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Fi tweets, l-uffiċċju tal-istampa tal-Eurovision wara li kkonfermaw ir-rebħa tal-Iżvezja qalu li l-voti ta’ dawn iż-żewġ pajjiżi ma jistgħux jgħoddu mal-voti finali. L-istqarrija tgħid li r-riżultati tal-ġurija tal-Maċedonja u l-Montenegro għas-serata finali kellhom jiġu esklużi wara konsultazzjoni ma’ Pricewaterhouse Coopers,  l-osservatur independenti tal-votazzjoni tal-Eurovision. Qalet ukoll li d-deċiżjoni ttieħdet mis-supervisor eżekuttiv u ċ-chairman tal-grupp tar-referenza. Qalet ukoll li l-esklużjoni taż-żewġ ġurija se tiġi diskussa f’aktar dettall fil-laqgħa li jmiss tal-grupp tar-referenza f’Ġunju.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Dawn ir-riżultati mhumiex se jaffettwaw lill-kanzunetta rebbieħa.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Dilettanti tal-għasafar jitpaxxew b’Black Wing Stilts u Monakella fir-riserva tal-Għadira</w:t>
      </w: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Hija waħda mill-aktar ri</w:t>
      </w:r>
      <w:ins w:id="55" w:author="Windows" w:date="2015-10-03T14:34:00Z">
        <w:r w:rsidR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56" w:author="Windows" w:date="2015-10-03T14:34:00Z">
        <w:r w:rsidRPr="00AC4CBB" w:rsidDel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ż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ervi naturali sbieħ fil-gżejjer Maltin: dik tal-Għadira li </w:t>
      </w:r>
      <w:del w:id="57" w:author="Windows" w:date="2015-10-03T14:35:00Z">
        <w:r w:rsidRPr="00AC4CBB" w:rsidDel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llum </w:t>
      </w:r>
      <w:ins w:id="58" w:author="Windows" w:date="2015-10-03T14:35:00Z">
        <w:r w:rsidR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nfetħet għall-membri tal-pubbliku biex ikun jist</w:t>
      </w:r>
      <w:ins w:id="59" w:author="Windows" w:date="2015-10-03T14:36:00Z">
        <w:r w:rsidR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għu</w:t>
        </w:r>
      </w:ins>
      <w:del w:id="60" w:author="Windows" w:date="2015-10-03T14:36:00Z">
        <w:r w:rsidRPr="00AC4CBB" w:rsidDel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a’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josservaw mill-qrib l-għasafar fir-</w:t>
      </w:r>
      <w:del w:id="61" w:author="Windows" w:date="2015-10-03T14:36:00Z">
        <w:r w:rsidRPr="00AC4CBB" w:rsidDel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riżerva</w:delText>
        </w:r>
      </w:del>
      <w:ins w:id="62" w:author="Windows" w:date="2015-10-03T14:36:00Z">
        <w:r w:rsidR="004176D4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ri</w:t>
        </w:r>
        <w:r w:rsidR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  <w:r w:rsidR="004176D4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erva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Nicholas Galea li huwa membru tal-Birdlife spjega li r-</w:t>
      </w:r>
      <w:del w:id="63" w:author="Windows" w:date="2015-10-03T14:36:00Z">
        <w:r w:rsidRPr="00AC4CBB" w:rsidDel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riżerva </w:delText>
        </w:r>
      </w:del>
      <w:ins w:id="64" w:author="Windows" w:date="2015-10-03T14:36:00Z">
        <w:r w:rsidR="004176D4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ri</w:t>
        </w:r>
        <w:r w:rsidR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  <w:r w:rsidR="004176D4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erva 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hija speċjali minħabba l-kundizzjonijiet klimatiċi speċifiċi ta’ din iż-żona, li fiha jiltaqgħu flimkien bajja u wied.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Iż-żona ilha taħt il-protezzjoni tal-awtoritajiet mill-1978.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Nicholas spjega li l-għadira tattira bosta għasafar li jużaw din ir-riserva naturali biex jieqfu </w:t>
      </w:r>
      <w:del w:id="65" w:author="Windows" w:date="2015-10-03T14:37:00Z">
        <w:r w:rsidRPr="00AC4CBB" w:rsidDel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għal </w:delText>
        </w:r>
      </w:del>
      <w:ins w:id="66" w:author="Windows" w:date="2015-10-03T14:37:00Z">
        <w:r w:rsidR="004176D4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għa</w:t>
        </w:r>
        <w:r w:rsidR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ll-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mistrieħ waqt li jkunu qed ipassu u biex ibejtu. Qal li bħalissa hemm attrazzjoni speċjali minħabba li hemm żewġ speċi ta’ għasafar tal-plajja li qed ibejtu. Dawn huma l-black winged stilts li bdew ibejtu xi snin ilu u din is-sena għandhom erbat ifrieħ …  u l-monakella li huma speċi ta’ għasafar li ilhom </w:t>
      </w:r>
      <w:del w:id="67" w:author="Windows" w:date="2015-10-03T14:38:00Z">
        <w:r w:rsidRPr="00AC4CBB" w:rsidDel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jbejtu </w:delText>
        </w:r>
      </w:del>
      <w:ins w:id="68" w:author="Windows" w:date="2015-10-03T14:38:00Z">
        <w:r w:rsidR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  <w:r w:rsidR="004176D4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bejtu 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għal</w:t>
      </w:r>
      <w:del w:id="69" w:author="Windows" w:date="2015-10-03T14:39:00Z">
        <w:r w:rsidRPr="00AC4CBB" w:rsidDel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l-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aktar minn 25 sena fir-</w:t>
      </w:r>
      <w:del w:id="70" w:author="Windows" w:date="2015-10-03T14:39:00Z">
        <w:r w:rsidRPr="00AC4CBB" w:rsidDel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riżerva</w:delText>
        </w:r>
      </w:del>
      <w:ins w:id="71" w:author="Windows" w:date="2015-10-03T14:39:00Z">
        <w:r w:rsidR="004176D4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ri</w:t>
        </w:r>
        <w:r w:rsidR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  <w:r w:rsidR="004176D4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erva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. L-uffiċjal tal-Birdlife spjega li kieku ma kienx għar-</w:t>
      </w:r>
      <w:del w:id="72" w:author="Windows" w:date="2015-10-03T14:39:00Z">
        <w:r w:rsidRPr="00AC4CBB" w:rsidDel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riżerva</w:delText>
        </w:r>
      </w:del>
      <w:ins w:id="73" w:author="Windows" w:date="2015-10-03T14:39:00Z">
        <w:r w:rsidR="004176D4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ri</w:t>
        </w:r>
        <w:r w:rsidR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  <w:r w:rsidR="004176D4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erva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, l-għasafar ma kienx ikollhom fejn ibejtu.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Matul il-ġurnata saru </w:t>
      </w:r>
      <w:del w:id="74" w:author="Windows" w:date="2015-10-03T14:39:00Z">
        <w:r w:rsidRPr="00AC4CBB" w:rsidDel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att </w:delText>
        </w:r>
      </w:del>
      <w:ins w:id="75" w:author="Windows" w:date="2015-10-03T14:39:00Z">
        <w:r w:rsidR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għadd</w:t>
        </w:r>
        <w:r w:rsidR="004176D4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ta’ attivitajiet fosthom fejn tpoġġew ċrieket ma saqajn l-għasafar biex wieħed ikun jista’ jsegwi l-vjaġġi li jagħmlu; </w:t>
      </w:r>
      <w:del w:id="76" w:author="Windows" w:date="2015-10-03T14:40:00Z">
        <w:r w:rsidRPr="00AC4CBB" w:rsidDel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passiġġatti </w:delText>
        </w:r>
      </w:del>
      <w:ins w:id="77" w:author="Windows" w:date="2015-10-03T14:40:00Z">
        <w:r w:rsidR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lastRenderedPageBreak/>
          <w:t>passiġati</w:t>
        </w:r>
        <w:r w:rsidR="004176D4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li tmexxew minn gwida u taħdidiet dwar il-karatteristiċi tal-ispeċi tal-għasafar li hemm fir-</w:t>
      </w:r>
      <w:del w:id="78" w:author="Windows" w:date="2015-10-03T14:40:00Z">
        <w:r w:rsidRPr="00AC4CBB" w:rsidDel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riżerva </w:delText>
        </w:r>
      </w:del>
      <w:ins w:id="79" w:author="Windows" w:date="2015-10-03T14:40:00Z">
        <w:r w:rsidR="004176D4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ri</w:t>
        </w:r>
        <w:r w:rsidR="004176D4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  <w:r w:rsidR="004176D4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erva 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naturali.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Għada jibda x-xogħol ta’ manutenzjoni fuq il-bajja ta’ San Ġorġ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Minn għada jibda x-xogħol ta’ manute</w:t>
      </w:r>
      <w:ins w:id="80" w:author="Windows" w:date="2015-12-08T09:25:00Z">
        <w:r w:rsidR="007C146F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z</w:t>
      </w:r>
      <w:del w:id="81" w:author="Windows" w:date="2015-10-05T18:43:00Z">
        <w:r w:rsidRPr="00AC4CBB" w:rsidDel="00FD299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joni fuq il-bajja ta’ San Ġorġ, f’San Ġiljan. Dawn ix-xogħlijiet se jsiru bejn it-Tnejn 25 u l-Ħamis 28 ta’ Mejju.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Min-naħa l-oħra x-xogħol fuq il-perched beach ta’ Buġibba mistenni jsir bejn il-Ħamis 28 u s-Sibt 30 ta’ Mejju.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L-MTA fi stqarrija qalet li minħabba li dawn il-bajjiet huma artifiċjali huwa importanti li ssirilhom manutenzjoni regolari, għaldaqstant allokat dawn il-perodji biex isir dan ix-xogħol. Din il-manutenzjoni ssir billi jżidu r-ramel fil-bajjiet.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L-MTA qalet ukoll li minħabba r-regoli tas-sigurtà tat-toroq, meta r-ramel ikun qed jitpoġġa fil-bajja, it-toroq li jmissu mal-bajja – Triq ix-Xatt ta’ San Ġorġ u parti minn Dawret il-Gżejjer – se jinżammu magħluqa wkoll.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Qalet li x-xogħlijiet se jsiru kemm matul il-ġurnata kif ukoll matul il-lejl sabiex jitlesta fl-iqsar żmien possibbli.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Bil-filmat: Mara l-isptar wara li ttaj</w:t>
      </w:r>
      <w:del w:id="82" w:author="Windows" w:date="2015-10-03T17:08:00Z">
        <w:r w:rsidRPr="00AC4CBB" w:rsidDel="00244F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ret fil-Gżira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Mara ta’ 34 sena ttieħdet l-Isptar Mater Dei għall-kura wara li ttaj</w:t>
      </w:r>
      <w:del w:id="83" w:author="Windows" w:date="2015-10-03T17:09:00Z">
        <w:r w:rsidRPr="00AC4CBB" w:rsidDel="00244F56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ret fil-Gżira.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L-inċident seħħ fi Triq Tas-Sliema, għall-ħabta tan-12.30 ta’ wara nofsinhar. Il-mara ttaj</w:t>
      </w:r>
      <w:del w:id="84" w:author="Windows" w:date="2015-10-04T19:56:00Z">
        <w:r w:rsidRPr="00AC4CBB" w:rsidDel="00EA787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ret minn raġel ta’ 32 sena minn tas-Sliema li kien qed isuq karozza tat-tip Peugeot.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Fuq il-post issejħet ambulanza li ħadet lill-mara l-Isptar Mater Dei għall-kura. Il-kundizzjoni tagħha għadha mhux magħrufa.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Raġel akkużat li ġiegħel kelb isofri wara li tefgħu f’bir mimli bl-ilma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Raġel ta’ 56 sena mill-Isla ngħata l-ħelsien mill-arrest wara li ġie akkużat li tefa’ kelb f’bir bl-ilma.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Eugenio Galea, li qal li jaħdem ma’ Kunsill Lokali, ammetta li ġiegħel il-kelb isofri minn uġigħ, tbatija u dwejjaq mingħajr bżonn. Il-kelb ġie salvat wara azzjoni immedjata mill-pulizija.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Il-</w:t>
      </w:r>
      <w:del w:id="85" w:author="Windows" w:date="2015-10-04T19:49:00Z">
        <w:r w:rsidRPr="00AC4CBB" w:rsidDel="004A2F4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Maġitsrat </w:delText>
        </w:r>
      </w:del>
      <w:ins w:id="86" w:author="Windows" w:date="2015-10-04T19:49:00Z">
        <w:r w:rsidR="004A2F48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Maġi</w:t>
        </w:r>
        <w:r w:rsidR="004A2F4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strat</w:t>
        </w:r>
        <w:r w:rsidR="004A2F48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Antonio Mizzi wissa lill-akkużat li kien se jintbagħat il-ħabs jekk ma jweġibx li hu ħati u għalhekk biddel id-deċiżjoni tiegħu. Galea ngħata ħelsien mill-arrest fuq garanzija personali ta’ €1,000.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Jipprotestaw kontra l-użu </w:t>
      </w:r>
      <w:del w:id="87" w:author="Windows" w:date="2015-10-04T19:36:00Z">
        <w:r w:rsidRPr="00AC4CBB" w:rsidDel="006435A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ta’ </w:delText>
        </w:r>
      </w:del>
      <w:ins w:id="88" w:author="Windows" w:date="2015-10-04T19:36:00Z">
        <w:r w:rsidR="006435AC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ta</w:t>
        </w:r>
        <w:r w:rsidR="006435A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pestiċidi f’postijiet </w:t>
      </w:r>
      <w:del w:id="89" w:author="Windows" w:date="2015-10-04T19:35:00Z">
        <w:r w:rsidRPr="00AC4CBB" w:rsidDel="006435A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pubbliċji</w:delText>
        </w:r>
      </w:del>
      <w:ins w:id="90" w:author="Windows" w:date="2015-10-04T19:35:00Z">
        <w:r w:rsidR="006435AC" w:rsidRPr="00AC4CBB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pubbliċ</w:t>
        </w:r>
        <w:r w:rsidR="006435A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Membri tal-Clean Food Move</w:t>
      </w:r>
      <w:ins w:id="91" w:author="Windows" w:date="2015-10-04T19:35:00Z">
        <w:r w:rsidR="006435A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m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ent ipprotestaw fil-Belt kontra l-użu ta</w:t>
      </w:r>
      <w:ins w:id="92" w:author="Windows" w:date="2015-10-04T19:36:00Z">
        <w:r w:rsidR="006435A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l-</w:t>
        </w:r>
      </w:ins>
      <w:del w:id="93" w:author="Windows" w:date="2015-10-04T19:36:00Z">
        <w:r w:rsidRPr="00AC4CBB" w:rsidDel="006435A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’ 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pestiċidi f’postijiet pubbliċi. Armati b’kartelluni b’messaġġi kontra prodotti ġenetikament modifikati u l-użu tal-pestiċidi, huma mxew tul Triq ir-Repubblika biex joħolqu kuxjenza dwar il-perikli li jinħolqu bl-użu ta’ dawn is-sustanzi li jintu</w:t>
      </w:r>
      <w:ins w:id="94" w:author="Windows" w:date="2015-10-04T19:37:00Z">
        <w:r w:rsidR="006435A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95" w:author="Windows" w:date="2015-10-04T19:37:00Z">
        <w:r w:rsidRPr="00AC4CBB" w:rsidDel="006435A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aw fil-bexx.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Il-kelliem tal-moviment John Portelli qal li kien sorpriż li minn stħarriġ li wettaq il-moviment kien hemm sitt Kunsilli Lokali li qalu li jagħmlu użu minn pestiċidi f’postijiet pubbliċi. Dawn huma l-Kunsilli taż-Żejtun, in-Naxxar, Marsascala, il-Kalkara, il-Furjana u Ħal Balzan.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Dsatax-il Kunsill Lokali qalu li jużaw apparat motorizzat biex jaqtgħu </w:t>
      </w:r>
      <w:del w:id="96" w:author="Windows" w:date="2015-10-04T19:40:00Z">
        <w:r w:rsidRPr="00AC4CBB" w:rsidDel="006435A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l-ħaxix ħażin tagħhom filwaqt li l-maġġoranza tal-Kunsilli Lokali ma w</w:t>
      </w:r>
      <w:del w:id="97" w:author="Windows" w:date="2015-10-04T19:41:00Z">
        <w:r w:rsidRPr="00AC4CBB" w:rsidDel="006435A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eġbux jużawx pestiċidi.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“Il-kanċer f’Malta dejjem tiela</w:t>
      </w:r>
      <w:ins w:id="98" w:author="Windows" w:date="2015-10-04T19:41:00Z">
        <w:r w:rsidR="006435A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bħall-kumplament tal-Ewropa u tad-dinja u nafu </w:t>
      </w:r>
      <w:del w:id="99" w:author="Windows" w:date="2015-10-04T19:41:00Z">
        <w:r w:rsidRPr="00AC4CBB" w:rsidDel="006435AC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llum fiċ-ċert li ħafna mill-kawża ta’ dan il-mard speċjalment tal-kanċer ġej minn dawk is-</w:t>
      </w: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sustanzi u kimika pestiċidi li qed jintuża</w:t>
      </w:r>
      <w:ins w:id="100" w:author="Windows" w:date="2015-10-04T19:46:00Z">
        <w:r w:rsidR="004A2F4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w</w:t>
        </w:r>
      </w:ins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fis-sistema tal-ikel u fl-ambjent ta’ madwarna biex jikkontrollaw l-insetti.”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Mistoqsi għaliex l-attività ngħatat l-isem ta’ Mixja kontra Monsanto, is-Sur Portelli spjega li l-Monsanto hija korporazzjoni Amerikana li tipproduċi pestiċidi u prodotti ġenetikament modifikati. Qal li hemm provi li dawn il-pestiċidi jagħmlu l-ħsara u l-konsegwenzi tagħhom jistgħu </w:t>
      </w:r>
      <w:ins w:id="101" w:author="Windows" w:date="2015-10-04T19:47:00Z">
        <w:r w:rsidR="004A2F4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j</w:t>
        </w:r>
      </w:ins>
      <w:del w:id="102" w:author="Windows" w:date="2015-10-04T19:47:00Z">
        <w:r w:rsidRPr="00AC4CBB" w:rsidDel="004A2F48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kunu fatali għal dawk li jmissu direttament magħhom.</w:t>
      </w: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6C2F3A" w:rsidRPr="00AC4CBB" w:rsidRDefault="006C2F3A" w:rsidP="006C2F3A">
      <w:pPr>
        <w:shd w:val="clear" w:color="auto" w:fill="FFFFFF"/>
        <w:spacing w:after="0" w:line="480" w:lineRule="auto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AC4CBB">
        <w:rPr>
          <w:rFonts w:ascii="Tahoma" w:eastAsia="Times New Roman" w:hAnsi="Tahoma" w:cs="Tahoma"/>
          <w:color w:val="000000"/>
          <w:sz w:val="24"/>
          <w:szCs w:val="24"/>
          <w:lang w:val="mt-MT"/>
        </w:rPr>
        <w:t>Spjega li l-moviment qed jitlob lill-Gvern biex jimplimenta pjan ta’ azzjoni nazzjonali dwar l-użu tajjeb tal-pestiċidi, b’mod li dawn jonqsu jew ikunu evitati kompletament, l-aktar f’żoni residenzjali u f’postijiet pubbliċi.</w:t>
      </w:r>
    </w:p>
    <w:bookmarkEnd w:id="0"/>
    <w:p w:rsidR="00CF6A9F" w:rsidRPr="00AC4CBB" w:rsidRDefault="00CF6A9F">
      <w:pPr>
        <w:rPr>
          <w:lang w:val="mt-MT"/>
        </w:rPr>
      </w:pPr>
    </w:p>
    <w:sectPr w:rsidR="00CF6A9F" w:rsidRPr="00AC4CBB" w:rsidSect="00160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efaultTabStop w:val="720"/>
  <w:characterSpacingControl w:val="doNotCompress"/>
  <w:compat/>
  <w:rsids>
    <w:rsidRoot w:val="006C2F3A"/>
    <w:rsid w:val="000D6B00"/>
    <w:rsid w:val="00106A6F"/>
    <w:rsid w:val="00160EB1"/>
    <w:rsid w:val="001F2BAD"/>
    <w:rsid w:val="00244F56"/>
    <w:rsid w:val="002B1782"/>
    <w:rsid w:val="003918E2"/>
    <w:rsid w:val="004176D4"/>
    <w:rsid w:val="0049450F"/>
    <w:rsid w:val="004A2F48"/>
    <w:rsid w:val="004A389C"/>
    <w:rsid w:val="006435AC"/>
    <w:rsid w:val="006C2F3A"/>
    <w:rsid w:val="00783C98"/>
    <w:rsid w:val="007C146F"/>
    <w:rsid w:val="00AA645C"/>
    <w:rsid w:val="00AC4CBB"/>
    <w:rsid w:val="00AF4847"/>
    <w:rsid w:val="00BF41E4"/>
    <w:rsid w:val="00C84888"/>
    <w:rsid w:val="00CF6A9F"/>
    <w:rsid w:val="00DD25C5"/>
    <w:rsid w:val="00E45977"/>
    <w:rsid w:val="00EA497C"/>
    <w:rsid w:val="00EA7878"/>
    <w:rsid w:val="00FD2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F3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CB66B-B09B-436F-BE4D-0BC123BDE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10441</TotalTime>
  <Pages>11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</cp:lastModifiedBy>
  <cp:revision>10</cp:revision>
  <dcterms:created xsi:type="dcterms:W3CDTF">2015-09-05T09:05:00Z</dcterms:created>
  <dcterms:modified xsi:type="dcterms:W3CDTF">2015-12-08T08:28:00Z</dcterms:modified>
</cp:coreProperties>
</file>