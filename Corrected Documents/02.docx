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1A" w:rsidRPr="00472B53" w:rsidRDefault="00E3051A" w:rsidP="00F90D2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Irrifjutata talba ta’ sid ta’ karozza tal-linja ta’ €100,000 f’danni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Sid ta’ karozza tal-linja li fl-2007 kien talab lil</w:t>
      </w:r>
      <w:ins w:id="0" w:author="Abela" w:date="2015-08-13T08:42:00Z">
        <w:r w:rsidR="00580E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mekkanik madwar €100,000 f’danni minħabba li dam biex i</w:t>
      </w:r>
      <w:del w:id="1" w:author="Abela" w:date="2015-08-13T08:46:00Z">
        <w:r w:rsidRPr="00472B53" w:rsidDel="00580E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sewwilu l-vettura, tilef il-kawża wara li l-Maġistrat qalet li kienet għażla tiegħu li jmur isewwi l-karozza għand ħaddieħor minflok il-mekkanik</w:t>
      </w:r>
      <w:del w:id="2" w:author="Abela" w:date="2015-08-13T08:49:00Z">
        <w:r w:rsidRPr="00472B53" w:rsidDel="00C121B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awtorizzat. Carmel Farrugia fetaħ kawża kontra l-mekkanik Martin Chetcuti f’Ġunju tal-2007 biex jitlob kumpens ta’ €93,268, wara li dan għamel perjodu twil mingħajr il-vettura li biha kien jaqla’ l-għejxien tiegħu għaliex il-mekkanik dam biex sewwiha.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Madankollu meta Farrugia xtara l-karozza tal-linja tat-tip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" w:author="Abela" w:date="2015-08-13T08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King long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lura f’Ottubru tal-2003, kellu kundizzjoni li l-karozza setgħet tissewwa biss għand mekkaniks awtorizzati. Meta kellu ħsara fil-magna Farrugia ħa l-karozza għand mekkanik mhux awtorizzat li biddi</w:t>
      </w:r>
      <w:ins w:id="4" w:author="Abela" w:date="2015-08-13T09:03:00Z">
        <w:r w:rsidR="00BD30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lu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" w:author="Abela" w:date="2015-08-13T09:0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part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ma’ waħda mmanifatturata hawn Malta. Iżda ftit jiem wara l-magna waqgħet minn postha bil-konsegwenza li l-vettura ġarrbet ħsara fil-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" w:author="Abela" w:date="2015-08-13T09:0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gearbox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Minħabba li Farrugia kien għamel it-tiswijiet f’garaxx mhux aw</w:t>
      </w:r>
      <w:ins w:id="7" w:author="Abela" w:date="2015-08-13T09:05:00Z">
        <w:r w:rsidR="00BD30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o</w:t>
      </w:r>
      <w:del w:id="8" w:author="Abela" w:date="2015-08-13T09:05:00Z">
        <w:r w:rsidRPr="00472B53" w:rsidDel="00BD30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rizzat il-garanzija ma baqgħ</w:t>
      </w:r>
      <w:ins w:id="9" w:author="Abela" w:date="2015-08-13T09:09:00Z">
        <w:r w:rsidR="00BD30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del w:id="10" w:author="Abela" w:date="2015-08-13T09:08:00Z">
        <w:r w:rsidRPr="00472B53" w:rsidDel="00BD30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tx valida, għaldaqstant dan saqs</w:t>
      </w:r>
      <w:del w:id="11" w:author="Abela" w:date="2015-08-13T09:09:00Z">
        <w:r w:rsidRPr="00472B53" w:rsidDel="00BD30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lil Chetcuti biex isewwiha li qallu li 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2" w:author="Abela" w:date="2015-08-13T09:1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gearbox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trid tintbagħat barra għat-tiswija.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Farrugia ffirma ftehim dwar it-tiswija barra minn Malta, u qabel li jħallas depożitu ta’ €3,500 li baqa’ ma ħallas qatt. Għalhekk minkejja li 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3" w:author="Abela" w:date="2015-08-13T09:2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gearbox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intbagħtet barra qatt ma ġiet lura Malta. Il-karozza tal-linja baqgħet fil-garaxx ta’ Chetcuti għal sena sħiħa, sa ma fl-aħħar Farrugia </w:t>
      </w:r>
      <w:del w:id="14" w:author="Abela" w:date="2015-08-13T09:24:00Z">
        <w:r w:rsidRPr="00472B53" w:rsidDel="00FC40E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ddeċieda li joħodha lura kif kienet, u ordnalha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" w:author="Abela" w:date="2015-08-13T09:2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gearbox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ġdida minn barra.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Farrugia qal li ried lil Chetcuti jħallsu tad-danni li kien jinkludi €49,000 f’telf ta’ pagi, €12,000 fi spejjeż biex jikri vettura oħra u sewwieqa oħra, €6,400 għal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6" w:author="Abela" w:date="2015-08-13T09:2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gearbox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ġdida, u self mill-bank ta’ €23,000. Talab ukoll li Chetcuti jħallas €2,100 għal ċitazzjonijiet li Farrugia qala’ mingħand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7" w:author="Abela" w:date="2015-08-13T09:3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Transport Malta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bejn Ottubru u Novembru tal-2007.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Il-Maġistrat Padovani Grima qalet li kieku Farrugia sewwa l-vettura għand mekkanik awtor</w:t>
      </w:r>
      <w:ins w:id="18" w:author="Abela" w:date="2015-08-28T21:20:00Z">
        <w:r w:rsidR="00E31F7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zzat ma kienx jitlef il-garanz</w:t>
      </w:r>
      <w:ins w:id="19" w:author="Abela" w:date="2015-08-13T09:31:00Z">
        <w:r w:rsidR="0017530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 u li kieku ħallas id-dep</w:t>
      </w:r>
      <w:del w:id="20" w:author="Abela" w:date="2015-08-13T09:31:00Z">
        <w:r w:rsidRPr="00472B53" w:rsidDel="0017530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ożitu 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1" w:author="Abela" w:date="2015-08-13T09:3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gearbox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kienet tissewwa fi ftit ġranet. Għaldaqstant ma laqgħatx it-talba għall-kumpens.</w:t>
      </w: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Il-fniek u t-tiġieġ: min ji</w:t>
      </w:r>
      <w:del w:id="22" w:author="Abela" w:date="2015-08-13T09:32:00Z">
        <w:r w:rsidRPr="00472B53" w:rsidDel="0017530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e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kolhom u min irabbihom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Assoċjati l-aktar ma’ xi platt imħawwar u appet</w:t>
      </w:r>
      <w:del w:id="23" w:author="Abela" w:date="2015-08-13T09:39:00Z">
        <w:r w:rsidRPr="00472B53" w:rsidDel="007F007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ituż iżda għal oħrajn huma annimali li jrabbu b’tant għożża. Il-fniek u t-tiġieġ esebiti fil-ġonna ta’ Sant Anton qed joffru l-opportunità lill-pubbliku biex japprezza ‘l dawn il-ħlejjaq.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Il-President tal-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4" w:author="Abela" w:date="2015-08-13T09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Malta Rabbit Club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Felix Farrugia qal li hawn mal-500 razza differenti ta’ fniek u min irabbihom bħala annimal domestiku jonfoq ħafna flus u jagħmel dan b’dedikazzjoni.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“Dawn huma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5" w:author="Abela" w:date="2015-08-13T09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lovers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6" w:author="Abela" w:date="2015-08-13T09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pets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irabbuhom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7" w:author="Abela" w:date="2015-08-13T09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just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biex ikollhom bħala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8" w:author="Abela" w:date="2015-08-13T09:4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pets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Hawn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9" w:author="Abela" w:date="2015-08-13T09:4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breeders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oħrajn li jrabbu għal</w:t>
      </w:r>
      <w:del w:id="30" w:author="Abela" w:date="2015-08-13T09:43:00Z">
        <w:r w:rsidRPr="00472B53" w:rsidDel="007F007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-lat kummerċjali, Alla ħares jieqfu u ma ji</w:t>
      </w:r>
      <w:del w:id="31" w:author="Abela" w:date="2015-08-13T09:44:00Z">
        <w:r w:rsidRPr="00472B53" w:rsidDel="007F007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klux iżjed il-fniek għax dan huwa wieħed mill-aktar laħam sustanzju</w:t>
      </w:r>
      <w:del w:id="32" w:author="Abela" w:date="2015-08-13T09:47:00Z">
        <w:r w:rsidRPr="00472B53" w:rsidDel="00DA3D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ins w:id="33" w:author="Abela" w:date="2015-08-13T09:47:00Z">
        <w:r w:rsidR="00DA3D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,” qal Felix Farrugia.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88770C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4" w:author="Abela" w:date="2015-08-23T11:1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tvm.com.mt</w:t>
      </w:r>
      <w:r w:rsidR="00E3051A"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tkellem ma numru ta’ nies dwar kif bdew irabbu l-fniek. Min qal li jara l-fenek affaxxinanti u beda jrabbi ftit ftit u llum għandu kważi 80 fenek, u min qal li </w:t>
      </w:r>
      <w:ins w:id="35" w:author="Abela" w:date="2015-08-23T11:17:00Z">
        <w:r w:rsidR="0072274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t-</w:t>
        </w:r>
      </w:ins>
      <w:r w:rsidR="00E3051A"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trobbija tal-fniek bdiet mix-xiri ta’ wieħed bħala </w:t>
      </w:r>
      <w:r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6" w:author="Abela" w:date="2015-08-13T09:5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pet</w:t>
      </w:r>
      <w:r w:rsidR="00E3051A"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għat-tfal.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Il-President Marie-Louise Coleiro Preca </w:t>
      </w:r>
      <w:del w:id="37" w:author="Abela" w:date="2015-08-13T09:52:00Z">
        <w:r w:rsidRPr="00472B53" w:rsidDel="00DA3D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ins w:id="38" w:author="Abela" w:date="2015-08-13T09:52:00Z">
        <w:r w:rsidR="00DA3D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koll ħadet pawsa mill-programm ta’ ħidma biex tammira l-wirja li tinkludi wkoll tiġieġ u ħamiem.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Il-wirja organizzata flimkien mill-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9" w:author="Abela" w:date="2015-08-13T09:5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Malta Fancy Poultry &amp; Pigeon Club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0" w:author="Abela" w:date="2015-08-13T09:5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Malta Rabbit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1" w:author="Abela" w:date="2015-08-13T09:5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Club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se tibqa</w:t>
      </w:r>
      <w:ins w:id="42" w:author="Abela" w:date="2015-08-13T09:54:00Z">
        <w:r w:rsidR="00DA3D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miftuħa sal-Ħadd.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Il-Ministru Zammit Lewis: €80 miljun fl-ekonomija tal-pajjiż mill-industrija tal-films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Il-bi</w:t>
      </w:r>
      <w:del w:id="43" w:author="Abela" w:date="2015-08-13T09:55:00Z">
        <w:r w:rsidRPr="00472B53" w:rsidDel="00DA3D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bien tal-Berġa ta’ Kastilja fetħu għall-pubbliku għal sensiela oħra ta’ laqgħat ta’ konsultazzjoni mal-membri tal-Kabinett.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Fl-ewwel laqgħa, sema’ dak li għandhom xi jgħidu n-nies il-Ministru għat-Turiżmu, Edward Zammit Lewis. Spikka intervent minn membru tal-pubbliku li </w:t>
      </w:r>
      <w:ins w:id="44" w:author="Abela" w:date="2015-08-13T10:02:00Z">
        <w:r w:rsidR="0095308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propona aktar investiment fis-settur tal-lukandi ta’ sitt stilel. Din il-persuna qalet li dan is-settur għandu jiġi estiż f’żewġ postijiet, f’Għawdex u fil-Belt Valletta.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Semma l-idea ta’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5" w:author="Abela" w:date="2015-08-13T10:0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wine tourism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fejn qal li f’Għawdex nofs l-għelieqi  mhux qed jinħadmu u għalhekk il-Gvern għandu jidħol għal dan is-settur, anki mal-privat biex f’Għawdex, dawn l-għelieqi jinbidlu f’attrazzjoni turistika.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Intervent ieħor sar minn ħaddiem tal-</w:t>
      </w:r>
      <w:r w:rsidR="00C61260" w:rsidRPr="00D76D01">
        <w:rPr>
          <w:rFonts w:ascii="Tahoma" w:eastAsia="Times New Roman" w:hAnsi="Tahoma" w:cs="Tahoma"/>
          <w:color w:val="000000"/>
          <w:sz w:val="24"/>
          <w:szCs w:val="24"/>
          <w:lang w:val="mt-MT"/>
        </w:rPr>
        <w:t>Air Malta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staqsa x’qed isir fil-konkret u x’futur hemm fil-kumpanija, bil-Ministru Zammit Lewis iwieġeb li l-ħaddiem ma kellux tort f’dak li sar u l-isfidi messhom ilhom li ġew indirizzati.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għat-Turiżmu Edward Zammit Lewis ħabbar li din is-sena l-ekonomija tal-pajjiż se tkun qed iddaħħal €80 miljun b’mod dirett mill-industrija tal-films. Dan wara li fl-2013 kien hemm dħul ta’ €5 miljun u fl-2014, €29 miljun. Qal ukoll li l-Gvern se jniedi proċess kompetittiv għall-aħjar użu tat-tankijiet tal-films tar-Rinella.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Zammit Lewis semma l-isfida li għandha quddiemha l-</w:t>
      </w:r>
      <w:r w:rsidR="00C61260" w:rsidRPr="00D76D01">
        <w:rPr>
          <w:rFonts w:ascii="Tahoma" w:eastAsia="Times New Roman" w:hAnsi="Tahoma" w:cs="Tahoma"/>
          <w:color w:val="000000"/>
          <w:sz w:val="24"/>
          <w:szCs w:val="24"/>
          <w:lang w:val="mt-MT"/>
        </w:rPr>
        <w:t>Air Malta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qal li l-Gvern qed jieħu ċertu deċiżjonijiet, li forsi mhumiex popolari, imma huma għall-ġid tal-kumpanija.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Semma Dar il-Mediterran għall-Konferenzi li llum il-ġurnata qed tagħmel il-qligħ u l-Gvern qed jara kif dan il-post jista’ jsir aktar kummerċjali.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qal ukoll li minbarra r-rekord ta’ passiġġieri li ġew Malta bl-ajru, grazzi għall-</w:t>
      </w:r>
      <w:r w:rsidRPr="00D0560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MIA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qed topera lejn 94 ajruport madwar l-Ewropa, dis-sena ukoll se jkollna rekord ta’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6" w:author="Abela" w:date="2015-08-13T10:1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cru</w:t>
      </w:r>
      <w:ins w:id="47" w:author="Abela" w:date="2015-08-13T10:12:00Z">
        <w:r w:rsidR="0088770C" w:rsidRPr="0088770C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48" w:author="Abela" w:date="2015-08-13T10:12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i</w:t>
        </w:r>
      </w:ins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9" w:author="Abela" w:date="2015-08-13T10:1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</w:t>
      </w:r>
      <w:del w:id="50" w:author="Abela" w:date="2015-08-13T10:12:00Z">
        <w:r w:rsidR="0088770C" w:rsidRPr="0088770C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51" w:author="Abela" w:date="2015-08-13T10:12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i</w:delText>
        </w:r>
      </w:del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2" w:author="Abela" w:date="2015-08-13T10:1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e liners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Huwa stmat li sal-aħħar tas-sena se jiġu pajjiżna mas-640,000 passiġġier bil-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3" w:author="Abela" w:date="2015-08-13T10:1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cruise liners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 xml:space="preserve">Dwar l-Istitut tal-Istudji Turistiċi, l-ITS, il-Ministru Zammit Lewis qal li f’Għawdex hemm istitut </w:t>
      </w:r>
      <w:del w:id="54" w:author="Abela" w:date="2015-11-22T11:37:00Z">
        <w:r w:rsidRPr="00472B53" w:rsidDel="002C55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‘</w:delText>
        </w:r>
      </w:del>
      <w:r w:rsidRPr="002C555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5" w:author="Abela" w:date="2015-11-22T11:3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state of the art</w:t>
      </w:r>
      <w:del w:id="56" w:author="Abela" w:date="2015-11-22T11:38:00Z">
        <w:r w:rsidRPr="002C555C" w:rsidDel="002C555C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57" w:author="Abela" w:date="2015-11-22T11:3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’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li hija skola-lukanda iżda la hemm studenti jgħixu fiha u wisq iktar għandha biżżejjed studenti jistudjaw. Qal li dan mhux aċċetta</w:t>
      </w:r>
      <w:ins w:id="58" w:author="Abela" w:date="2015-08-13T10:35:00Z">
        <w:r w:rsidR="00D0560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bli.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Patri Mark ma jistax ibierek ċrieket ta’ koppji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shd w:val="clear" w:color="auto" w:fill="FFFFFF"/>
          <w:lang w:val="mt-MT"/>
          <w:rPrChange w:id="59" w:author="Abela" w:date="2015-08-13T10:36:00Z">
            <w:rPr>
              <w:rFonts w:ascii="Tahoma" w:eastAsia="Times New Roman" w:hAnsi="Tahoma" w:cs="Tahoma"/>
              <w:color w:val="000000"/>
              <w:sz w:val="24"/>
              <w:szCs w:val="24"/>
              <w:shd w:val="clear" w:color="auto" w:fill="FFFFFF"/>
              <w:lang w:val="mt-MT"/>
            </w:rPr>
          </w:rPrChange>
        </w:rPr>
        <w:t>gay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L-Arċisqof Charles J. Scicluna talab lil</w:t>
      </w:r>
      <w:del w:id="60" w:author="Abela" w:date="2015-09-08T10:34:00Z">
        <w:r w:rsidRPr="00472B53" w:rsidDel="003C1C9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ins w:id="61" w:author="Abela" w:date="2015-11-22T11:39:00Z">
        <w:r w:rsidR="002C55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Patri Mark Montebello biex ise</w:t>
      </w:r>
      <w:ins w:id="62" w:author="Abela" w:date="2015-08-13T10:37:00Z">
        <w:r w:rsidR="00F44B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w</w:t>
      </w:r>
      <w:del w:id="63" w:author="Abela" w:date="2015-08-13T10:37:00Z">
        <w:r w:rsidRPr="00472B53" w:rsidDel="00F44B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l-prassi u d-dixxiplina tal-Knisja fil-Ministeru tiegħu, speċjalment fiċ-ċelebrazzjonijiet ta’ riti sagri u fir-ritwali tal-Knisja.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 stqarrija, il-Kurja qalet li llum f’nofsinhar saret laqgħa kordjali bejn l-Arċisqof Scicluna, Patri Mark Montebello u l-Provinċjali tad-Dumnikani fejn l-Arċis</w:t>
      </w:r>
      <w:del w:id="64" w:author="Abela" w:date="2015-08-13T10:38:00Z">
        <w:r w:rsidRPr="00472B53" w:rsidDel="00F44B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q</w:t>
      </w:r>
      <w:ins w:id="65" w:author="Abela" w:date="2015-08-13T10:38:00Z">
        <w:r w:rsidR="00F44B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o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 ħeġġeġ lil Patri Mark biex ikompli bil-ħidma pastorali tiegħu ma’ persuni omosesswali, iżda talbu jkompli jsegwi l-prassi u d-dixxiplina tal-Knisja fil-ministeru tiegħu, speċjalment fiċ-ċelebrazzjoni ta’ riti sagri u fir-ritwali tal-Knisja.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Mistoqsi minn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6" w:author="Abela" w:date="2015-08-23T11:3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tvm.com.mt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jekk Patri Mark jistax ikompli jbierek iċ-ċrieket ta’ koppji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7" w:author="Abela" w:date="2015-08-13T10:4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gay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kelliem għall-Kurja weġibna li skont il-prassi u d-dixxiplina tal-Knisja, ir-ritwali tat-tberik taċ-ċrieket tal-għerusija u tat-tieġ, u tal-wegħdiet tal-għerusija u l-kunsens għaż-żwie</w:t>
      </w:r>
      <w:ins w:id="68" w:author="Abela" w:date="2015-08-28T20:11:00Z">
        <w:r w:rsidR="006549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69" w:author="Abela" w:date="2015-08-28T20:11:00Z">
        <w:r w:rsidRPr="00472B53" w:rsidDel="006549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huma riżervati biss għal</w:t>
      </w:r>
      <w:ins w:id="70" w:author="Abela" w:date="2015-11-22T11:38:00Z">
        <w:r w:rsidR="002C55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għerusija u żwiġijiet bejn raġel u mara.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Dan l-iżvilupp seħħ wara li lbieraħ ġie ppubblikat ritratt ta’ Patri Mark Montebello jbierek iċ-ċrieket f’ċerimonja ta’ għerusija bejn żewġt irġiel.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L-istqarrija temmet tgħid li Patri Mark irringrazzja lill-Arċisqof u lill-Vigarju Ġenerali għas-sapport tagħhom u qabel li fil-ministeru pastorali tiegħu ma’ persuni omosesswali hu jkompli jsegwi l-prassi u d-dixxiplina tal-Knisja.</w:t>
      </w: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lastRenderedPageBreak/>
        <w:t>Il-President: agħtu prijorità lil</w:t>
      </w:r>
      <w:ins w:id="71" w:author="Abela" w:date="2015-08-13T10:43:00Z">
        <w:r w:rsidR="00F44BD4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l-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anzjani li jaħdmu wara l-età tal-irtirar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Il-President Marie Louise Coleiro Preca appellat lit-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2" w:author="Abela" w:date="2015-08-13T10:4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trade unions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Maltin biex jagħtu prijorità lill-fatt li anzjani, jew persuni li jkunu qabżu l-età tal-irtirar u jibqgħu jaħdmu, jistgħu jiġu sfruttati fuq il-post tax-xogħol. Il-President kienet qed tindirizza seminar tal-Forum Nazzjonali tat-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3" w:author="Abela" w:date="2015-08-13T10:4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Trade Unions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Bit-tema r-rwol u l-ħidma tat-</w:t>
      </w:r>
      <w:del w:id="74" w:author="Abela" w:date="2015-08-13T10:46:00Z">
        <w:r w:rsidRPr="00472B53" w:rsidDel="00D260C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ins w:id="75" w:author="Abela" w:date="2015-08-13T10:46:00Z">
        <w:r w:rsidR="0088770C" w:rsidRPr="0088770C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76" w:author="Abela" w:date="2015-08-13T10:47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t</w:t>
        </w:r>
      </w:ins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7" w:author="Abela" w:date="2015-08-13T10:4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rade</w:t>
      </w:r>
      <w:ins w:id="78" w:author="Abela" w:date="2015-08-13T10:46:00Z">
        <w:r w:rsidR="00D260C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9" w:author="Abela" w:date="2015-08-13T10:4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unions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favur anzjanità attiva permezz ta’ negozjar kollettiv, is-seminar ġie organizzat mill-Forum Nazzjonali tat-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0" w:author="Abela" w:date="2015-08-13T10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Trade Unions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twaqqaf sena ilu mill-Presidenza. Il-President Marie Louise Coleiro Preca qalet li t-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1" w:author="Abela" w:date="2015-08-13T10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trade unions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għadhom mhumiex jiffukaw biżżejjed fuq l-anzjanità attiva fuq il-post tax-xogħol. Sostniet li hemm bżonn ta’ bidla fil-qafas legali sabiex dawk il-persuni li jaqb</w:t>
      </w:r>
      <w:del w:id="82" w:author="Abela" w:date="2015-08-13T10:58:00Z">
        <w:r w:rsidRPr="00472B53" w:rsidDel="00EC0F2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ins w:id="83" w:author="Abela" w:date="2015-08-13T10:58:00Z">
        <w:r w:rsidR="00EC0F2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u l-età tal-irtirar u jibqgħu jaħdmu ma jiġux sfruttati fuq il-post tax-xogħol. Appellat lill-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4" w:author="Abela" w:date="2015-08-13T10:5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unions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sabiex jindirizzaw u jagħtu prijorità lil din il-forma ta’ abbuż.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Il-President qalet li t-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5" w:author="Abela" w:date="2015-08-13T11:0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trade</w:t>
      </w:r>
      <w:ins w:id="86" w:author="Abela" w:date="2015-08-13T11:01:00Z">
        <w:r w:rsidR="0088770C" w:rsidRPr="0088770C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87" w:author="Abela" w:date="2015-08-13T11:01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 xml:space="preserve"> </w:t>
        </w:r>
      </w:ins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8" w:author="Abela" w:date="2015-08-13T11:0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unions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jistgħu jkunu katalisti biex ma jinħolqux problemi f’dawk li jistgħu jkunu vulnerabbli. Il-President qalet li issa li għaddiet l-ewwel sena mit-twaqqif tal-Forum Nazzjonali tat-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9" w:author="Abela" w:date="2015-08-13T11:0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Trade Unions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titlob li jsir anali</w:t>
      </w:r>
      <w:ins w:id="90" w:author="Abela" w:date="2015-11-22T11:41:00Z">
        <w:r w:rsidR="002C55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91" w:author="Abela" w:date="2015-08-13T11:05:00Z">
        <w:r w:rsidRPr="00472B53" w:rsidDel="00EC0F2E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ta’ dak li seħħ f’dan il-forum f’din is-sena.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Il-ġerontologu Dr</w:t>
      </w:r>
      <w:del w:id="92" w:author="Abela" w:date="2015-08-13T11:10:00Z">
        <w:r w:rsidRPr="00472B53" w:rsidDel="00E325D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Marvin Formosa qal li r-riċerka turi li minn studju tal-Unjoni Ewropea fl-2012 ħareġ li Malta tinsab fil-post ta’ qabel tal-aħħar fin-numru ta’ nies ‘il fuq minn 55 sena li jkunu għadhom jaħdmu. Fost ir-raġunijiet ewlenin għaliex jitilqu mix-xogħol hemm il-kundizzjonijiet mhux tajbin tax-xogħol u nuqqas ta’ saħħa.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Dr</w:t>
      </w:r>
      <w:del w:id="93" w:author="Abela" w:date="2015-08-13T11:13:00Z">
        <w:r w:rsidRPr="00472B53" w:rsidDel="00E325D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Marvin Formosa qal, “Fis-snin li ġejjin se jkun hawn iżjed anzjani, ‘il fuq minn 65, iżjed milli tfal. Allura hemm bżonn li l-anzjani jkollhom iżjed opportunità biex jaħdmu. Huwa kemm tajjeb għalihom u wkoll tajjeb għas-so</w:t>
      </w:r>
      <w:del w:id="94" w:author="Abela" w:date="2015-08-28T20:04:00Z">
        <w:r w:rsidRPr="00472B53" w:rsidDel="006549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ins w:id="95" w:author="Abela" w:date="2015-08-28T20:05:00Z">
        <w:r w:rsidR="006549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jetà inġenerali. Biex l-ekonomija tal-pajjiż tmur għall-aħjar irridu naraw li dawk il-persuni li jew ma jaħdmux, jew jaħdmu b’xogħol informali, jibdew jaħdmu iżjed fil-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96" w:author="Abela" w:date="2015-08-13T11:1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labour market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formali.”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Dr</w:t>
      </w:r>
      <w:del w:id="97" w:author="Abela" w:date="2015-08-13T11:15:00Z">
        <w:r w:rsidRPr="00472B53" w:rsidDel="00E325D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Formosa qal li hemm bżonn ta’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98" w:author="Abela" w:date="2015-08-13T11:1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policies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jagħtu iżjed inċentivi biex dawn in-nies jibqgħu jaħdmu. Qal li dawn jistgħu jvarjaw minn inċentivi soċjali għal dawk fiskali.</w:t>
      </w: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Servizz għal 24 siegħa għal dawk attakkati sesswalment</w:t>
      </w:r>
    </w:p>
    <w:p w:rsidR="00E3051A" w:rsidRPr="00472B53" w:rsidRDefault="00E3051A" w:rsidP="00F90D2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Vittmi ta’ attakki sesswali se jkollhom </w:t>
      </w:r>
      <w:ins w:id="99" w:author="Abela" w:date="2015-08-13T11:16:00Z">
        <w:r w:rsidR="00AF3D1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l-possi</w:t>
      </w:r>
      <w:ins w:id="100" w:author="Abela" w:date="2015-08-13T11:18:00Z">
        <w:r w:rsidR="00AF3D1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biltà li jirrikorru għall-għajnuna ta’ professjonisti f’taqsima li se titwaqqaf għal dan l-għan fl-isptar </w:t>
      </w:r>
      <w:r w:rsidR="00C61260" w:rsidRPr="00D10299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Mater Dei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.  Is-servizz se jkun aċċessibbli 24 siegħa kuljum mit-Tnejn sal-Ħadd. 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It-tim se jkun magħmul minn tabib, infermier,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01" w:author="Abela" w:date="2015-08-13T11:2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social worker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psikologu u pulizija li se jkunu disponibbli biex joffru l-għajnuna f’kull stadju tal-proċess minn meta jsir l-ilment sal-fażi tal-Qorti jekk ix-xewqa tal-vittma tkun li tipproċedi bir-rapport.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Waqt it-tnedija tas-servizz SART il-Ministru għall-Familja u Solidarjetà Soċjali Marie Louise Coleiro Preca qalet li s-sena li għaddiet saru 11-il rapport minn dawk li għandhom minn 18-il sena ‘l fuq dwar allegat attakki sesswali iżda qalet li l-għadd reali x’aktarx huwa ferm ikbar minħabba li ħafna mill-vittmi jżommu siekta dwar l-esperjenza tagħhom. Qalet li dawn jinkludu nies li jkunu f’relazzjoni jew miżże</w:t>
      </w:r>
      <w:del w:id="102" w:author="Abela" w:date="2015-08-13T11:23:00Z">
        <w:r w:rsidRPr="00472B53" w:rsidDel="00AF3D1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wġin u li jkunu ġew abbużati mis-sieħeb jew sieħba tagħhom. Il-Ministru qalet li s-servizz tas-SART se jkun offrut bi sħab bejn il-Gvern u l-privat u huwa </w:t>
      </w:r>
      <w:del w:id="103" w:author="Abela" w:date="2015-08-13T11:24:00Z">
        <w:r w:rsidRPr="00472B53" w:rsidDel="00AF3D1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mmirat li jħajjar aktar vittmi biex ifittxu l-għajnuna.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tas-</w:t>
      </w:r>
      <w:del w:id="104" w:author="Abela" w:date="2015-08-13T11:41:00Z">
        <w:r w:rsidRPr="00472B53" w:rsidDel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ins w:id="105" w:author="Abela" w:date="2015-08-13T11:41:00Z">
        <w:r w:rsidR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aħħa Godfrey Farrugia qal l-istudji dwar il-qagħda preżenti kienu bdew fl-2009 iżda l-konklużjonijiet tiegħu tħallew fuq l-ixkaffa. Huwa qal li dan is-servizz għandu l-għan li joffri appoġġ u trattament kontinwu u b’dinjit</w:t>
      </w:r>
      <w:ins w:id="106" w:author="Abela" w:date="2015-08-13T11:43:00Z">
        <w:r w:rsidR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07" w:author="Abela" w:date="2015-08-13T11:43:00Z">
        <w:r w:rsidRPr="00472B53" w:rsidDel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lil dawk il-persuni li jkunu sof</w:t>
      </w:r>
      <w:del w:id="108" w:author="Abela" w:date="2015-08-13T11:43:00Z">
        <w:r w:rsidRPr="00472B53" w:rsidDel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rew minn xi esperjenza trawmatika.</w:t>
      </w: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tal-Familja u s-Solidarjet</w:t>
      </w:r>
      <w:ins w:id="109" w:author="Abela" w:date="2015-08-13T11:45:00Z">
        <w:r w:rsidR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10" w:author="Abela" w:date="2015-08-13T11:44:00Z">
        <w:r w:rsidRPr="00472B53" w:rsidDel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So</w:t>
      </w:r>
      <w:ins w:id="111" w:author="Abela" w:date="2015-08-13T11:48:00Z">
        <w:r w:rsidR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112" w:author="Abela" w:date="2015-08-13T11:48:00Z">
        <w:r w:rsidRPr="00472B53" w:rsidDel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jali, Marie Louise Coleiro Preca ħabbret ukoll li nhar l-Erbgħa se tibda l-ħidma biex il-</w:t>
      </w:r>
      <w:del w:id="113" w:author="Abela" w:date="2015-08-13T11:48:00Z">
        <w:r w:rsidRPr="00472B53" w:rsidDel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ins w:id="114" w:author="Abela" w:date="2015-08-13T11:48:00Z">
        <w:r w:rsidR="00FB71C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arlament Malti jirratifika l-konvenzjoni kontra l-vjolenza domestika magħrufa bħala l-konvenzjoni ta’ Istanbul.</w:t>
      </w: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pacing w:line="360" w:lineRule="auto"/>
        <w:jc w:val="both"/>
        <w:rPr>
          <w:sz w:val="24"/>
          <w:szCs w:val="24"/>
          <w:lang w:val="mt-MT"/>
        </w:rPr>
      </w:pPr>
    </w:p>
    <w:p w:rsidR="00E3051A" w:rsidRPr="00472B53" w:rsidRDefault="00E3051A" w:rsidP="00F90D2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Malta tfakkar l-irvellijiet tas-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5" w:author="Abela" w:date="2015-08-13T11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Sette Giugn</w:t>
      </w:r>
      <w:del w:id="116" w:author="Abela" w:date="2015-08-13T11:50:00Z">
        <w:r w:rsidR="0088770C" w:rsidRPr="0088770C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17" w:author="Abela" w:date="2015-08-13T11:4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i</w:delText>
        </w:r>
      </w:del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8" w:author="Abela" w:date="2015-08-13T11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tal-1919</w:t>
      </w:r>
    </w:p>
    <w:p w:rsidR="00E3051A" w:rsidRPr="00472B53" w:rsidRDefault="00E3051A" w:rsidP="00F90D2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Tahoma" w:hAnsi="Tahoma" w:cs="Tahoma"/>
          <w:color w:val="000000"/>
          <w:lang w:val="mt-MT"/>
        </w:rPr>
      </w:pPr>
    </w:p>
    <w:p w:rsidR="00E3051A" w:rsidRPr="00472B53" w:rsidRDefault="00E3051A" w:rsidP="00F90D2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Tahoma" w:hAnsi="Tahoma" w:cs="Tahoma"/>
          <w:color w:val="000000"/>
          <w:lang w:val="mt-MT"/>
        </w:rPr>
      </w:pPr>
      <w:r w:rsidRPr="00472B53">
        <w:rPr>
          <w:rFonts w:ascii="Tahoma" w:hAnsi="Tahoma" w:cs="Tahoma"/>
          <w:color w:val="000000"/>
          <w:lang w:val="mt-MT"/>
        </w:rPr>
        <w:t>Malta fakkret il-festa nazzjonali tas-</w:t>
      </w:r>
      <w:r w:rsidR="0088770C" w:rsidRPr="0088770C">
        <w:rPr>
          <w:rFonts w:ascii="Tahoma" w:hAnsi="Tahoma" w:cs="Tahoma"/>
          <w:i/>
          <w:color w:val="000000"/>
          <w:lang w:val="mt-MT"/>
          <w:rPrChange w:id="119" w:author="Abela" w:date="2015-08-28T19:24:00Z">
            <w:rPr>
              <w:rFonts w:ascii="Tahoma" w:hAnsi="Tahoma" w:cs="Tahoma"/>
              <w:color w:val="000000"/>
              <w:lang w:val="mt-MT"/>
            </w:rPr>
          </w:rPrChange>
        </w:rPr>
        <w:t>Sette Giugn</w:t>
      </w:r>
      <w:del w:id="120" w:author="Abela" w:date="2015-08-13T11:50:00Z">
        <w:r w:rsidR="0088770C" w:rsidRPr="0088770C">
          <w:rPr>
            <w:rFonts w:ascii="Tahoma" w:hAnsi="Tahoma" w:cs="Tahoma"/>
            <w:i/>
            <w:color w:val="000000"/>
            <w:lang w:val="mt-MT"/>
            <w:rPrChange w:id="121" w:author="Abela" w:date="2015-08-28T19:24:00Z">
              <w:rPr>
                <w:rFonts w:ascii="Tahoma" w:hAnsi="Tahoma" w:cs="Tahoma"/>
                <w:color w:val="000000"/>
                <w:lang w:val="mt-MT"/>
              </w:rPr>
            </w:rPrChange>
          </w:rPr>
          <w:delText>i</w:delText>
        </w:r>
      </w:del>
      <w:r w:rsidR="0088770C" w:rsidRPr="0088770C">
        <w:rPr>
          <w:rFonts w:ascii="Tahoma" w:hAnsi="Tahoma" w:cs="Tahoma"/>
          <w:i/>
          <w:color w:val="000000"/>
          <w:lang w:val="mt-MT"/>
          <w:rPrChange w:id="122" w:author="Abela" w:date="2015-08-28T19:24:00Z">
            <w:rPr>
              <w:rFonts w:ascii="Tahoma" w:hAnsi="Tahoma" w:cs="Tahoma"/>
              <w:color w:val="000000"/>
              <w:lang w:val="mt-MT"/>
            </w:rPr>
          </w:rPrChange>
        </w:rPr>
        <w:t>o</w:t>
      </w:r>
      <w:r w:rsidRPr="00472B53">
        <w:rPr>
          <w:rFonts w:ascii="Tahoma" w:hAnsi="Tahoma" w:cs="Tahoma"/>
          <w:color w:val="000000"/>
          <w:lang w:val="mt-MT"/>
        </w:rPr>
        <w:t xml:space="preserve"> li tfakkar l-irvellijiet fl-1919 li taw bidu għall-mixja </w:t>
      </w:r>
      <w:del w:id="123" w:author="Abela" w:date="2015-08-28T19:25:00Z">
        <w:r w:rsidRPr="00472B53" w:rsidDel="00C66BCA">
          <w:rPr>
            <w:rFonts w:ascii="Tahoma" w:hAnsi="Tahoma" w:cs="Tahoma"/>
            <w:color w:val="000000"/>
            <w:lang w:val="mt-MT"/>
          </w:rPr>
          <w:delText>k</w:delText>
        </w:r>
      </w:del>
      <w:ins w:id="124" w:author="Abela" w:date="2015-08-28T19:28:00Z">
        <w:r w:rsidR="00C66BCA">
          <w:rPr>
            <w:rFonts w:ascii="Tahoma" w:hAnsi="Tahoma" w:cs="Tahoma"/>
            <w:color w:val="000000"/>
            <w:lang w:val="mt-MT"/>
          </w:rPr>
          <w:t>K</w:t>
        </w:r>
      </w:ins>
      <w:r w:rsidRPr="00472B53">
        <w:rPr>
          <w:rFonts w:ascii="Tahoma" w:hAnsi="Tahoma" w:cs="Tahoma"/>
          <w:color w:val="000000"/>
          <w:lang w:val="mt-MT"/>
        </w:rPr>
        <w:t>ostituzzjonali u Parlamentari ta’ Malta.</w:t>
      </w:r>
    </w:p>
    <w:p w:rsidR="00E3051A" w:rsidRPr="00472B53" w:rsidRDefault="00E3051A" w:rsidP="00F90D2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Tahoma" w:hAnsi="Tahoma" w:cs="Tahoma"/>
          <w:color w:val="000000"/>
          <w:lang w:val="mt-MT"/>
        </w:rPr>
      </w:pPr>
      <w:r w:rsidRPr="00472B53">
        <w:rPr>
          <w:rFonts w:ascii="Tahoma" w:hAnsi="Tahoma" w:cs="Tahoma"/>
          <w:color w:val="000000"/>
          <w:lang w:val="mt-MT"/>
        </w:rPr>
        <w:t>Waqt li ċ-ċeremonja ewlenija tas-</w:t>
      </w:r>
      <w:r w:rsidR="0088770C" w:rsidRPr="0088770C">
        <w:rPr>
          <w:rFonts w:ascii="Tahoma" w:hAnsi="Tahoma" w:cs="Tahoma"/>
          <w:i/>
          <w:color w:val="000000"/>
          <w:lang w:val="mt-MT"/>
          <w:rPrChange w:id="125" w:author="Abela" w:date="2015-08-13T11:53:00Z">
            <w:rPr>
              <w:rFonts w:ascii="Tahoma" w:hAnsi="Tahoma" w:cs="Tahoma"/>
              <w:color w:val="000000"/>
              <w:lang w:val="mt-MT"/>
            </w:rPr>
          </w:rPrChange>
        </w:rPr>
        <w:t>Sette Giugno</w:t>
      </w:r>
      <w:r w:rsidRPr="00472B53">
        <w:rPr>
          <w:rFonts w:ascii="Tahoma" w:hAnsi="Tahoma" w:cs="Tahoma"/>
          <w:color w:val="000000"/>
          <w:lang w:val="mt-MT"/>
        </w:rPr>
        <w:t xml:space="preserve"> saret nhar il-Ġimgħa, l-attivitajiet fil-jum propju tal-festa saru mill-membri tal-Kumitat Festi Nazzjonali li taw tislima lill-erba’ vittmi li mietu fis-7 ta’ </w:t>
      </w:r>
      <w:del w:id="126" w:author="Abela" w:date="2015-08-13T11:54:00Z">
        <w:r w:rsidRPr="00472B53" w:rsidDel="00162980">
          <w:rPr>
            <w:rFonts w:ascii="Tahoma" w:hAnsi="Tahoma" w:cs="Tahoma"/>
            <w:color w:val="000000"/>
            <w:lang w:val="mt-MT"/>
          </w:rPr>
          <w:delText>G</w:delText>
        </w:r>
      </w:del>
      <w:ins w:id="127" w:author="Abela" w:date="2015-08-13T11:54:00Z">
        <w:r w:rsidR="00162980">
          <w:rPr>
            <w:rFonts w:ascii="Tahoma" w:hAnsi="Tahoma" w:cs="Tahoma"/>
            <w:color w:val="000000"/>
            <w:lang w:val="mt-MT"/>
          </w:rPr>
          <w:t>Ġ</w:t>
        </w:r>
      </w:ins>
      <w:r w:rsidRPr="00472B53">
        <w:rPr>
          <w:rFonts w:ascii="Tahoma" w:hAnsi="Tahoma" w:cs="Tahoma"/>
          <w:color w:val="000000"/>
          <w:lang w:val="mt-MT"/>
        </w:rPr>
        <w:t>unju 1919, bi tq</w:t>
      </w:r>
      <w:del w:id="128" w:author="Abela" w:date="2015-08-13T11:54:00Z">
        <w:r w:rsidRPr="00472B53" w:rsidDel="00162980">
          <w:rPr>
            <w:rFonts w:ascii="Tahoma" w:hAnsi="Tahoma" w:cs="Tahoma"/>
            <w:color w:val="000000"/>
            <w:lang w:val="mt-MT"/>
          </w:rPr>
          <w:delText>i</w:delText>
        </w:r>
      </w:del>
      <w:r w:rsidRPr="00472B53">
        <w:rPr>
          <w:rFonts w:ascii="Tahoma" w:hAnsi="Tahoma" w:cs="Tahoma"/>
          <w:color w:val="000000"/>
          <w:lang w:val="mt-MT"/>
        </w:rPr>
        <w:t>egħ</w:t>
      </w:r>
      <w:ins w:id="129" w:author="Abela" w:date="2015-08-13T11:55:00Z">
        <w:r w:rsidR="00162980">
          <w:rPr>
            <w:rFonts w:ascii="Tahoma" w:hAnsi="Tahoma" w:cs="Tahoma"/>
            <w:color w:val="000000"/>
            <w:lang w:val="mt-MT"/>
          </w:rPr>
          <w:t>i</w:t>
        </w:r>
      </w:ins>
      <w:del w:id="130" w:author="Abela" w:date="2015-08-13T11:55:00Z">
        <w:r w:rsidRPr="00472B53" w:rsidDel="00162980">
          <w:rPr>
            <w:rFonts w:ascii="Tahoma" w:hAnsi="Tahoma" w:cs="Tahoma"/>
            <w:color w:val="000000"/>
            <w:lang w:val="mt-MT"/>
          </w:rPr>
          <w:delText>e</w:delText>
        </w:r>
      </w:del>
      <w:r w:rsidRPr="00472B53">
        <w:rPr>
          <w:rFonts w:ascii="Tahoma" w:hAnsi="Tahoma" w:cs="Tahoma"/>
          <w:color w:val="000000"/>
          <w:lang w:val="mt-MT"/>
        </w:rPr>
        <w:t>d ta’ fjur</w:t>
      </w:r>
      <w:ins w:id="131" w:author="Abela" w:date="2015-08-13T11:55:00Z">
        <w:r w:rsidR="00162980">
          <w:rPr>
            <w:rFonts w:ascii="Tahoma" w:hAnsi="Tahoma" w:cs="Tahoma"/>
            <w:color w:val="000000"/>
            <w:lang w:val="mt-MT"/>
          </w:rPr>
          <w:t>i</w:t>
        </w:r>
      </w:ins>
      <w:del w:id="132" w:author="Abela" w:date="2015-08-13T11:55:00Z">
        <w:r w:rsidRPr="00472B53" w:rsidDel="00162980">
          <w:rPr>
            <w:rFonts w:ascii="Tahoma" w:hAnsi="Tahoma" w:cs="Tahoma"/>
            <w:color w:val="000000"/>
            <w:lang w:val="mt-MT"/>
          </w:rPr>
          <w:delText>u</w:delText>
        </w:r>
      </w:del>
      <w:r w:rsidRPr="00472B53">
        <w:rPr>
          <w:rFonts w:ascii="Tahoma" w:hAnsi="Tahoma" w:cs="Tahoma"/>
          <w:color w:val="000000"/>
          <w:lang w:val="mt-MT"/>
        </w:rPr>
        <w:t xml:space="preserve"> fuq il-qabar ta’ Lorenzo Deyer, Carmelo Abela, Giuseppe Bajada u Emmanuele Attard fiċ-ċimiterju Maria Addolorata f’Raħal Ġdid.</w:t>
      </w:r>
    </w:p>
    <w:p w:rsidR="00E3051A" w:rsidRPr="00472B53" w:rsidRDefault="00E3051A" w:rsidP="00F90D2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Tahoma" w:hAnsi="Tahoma" w:cs="Tahoma"/>
          <w:color w:val="000000"/>
          <w:lang w:val="mt-MT"/>
        </w:rPr>
      </w:pPr>
      <w:r w:rsidRPr="00472B53">
        <w:rPr>
          <w:rFonts w:ascii="Tahoma" w:hAnsi="Tahoma" w:cs="Tahoma"/>
          <w:color w:val="000000"/>
          <w:lang w:val="mt-MT"/>
        </w:rPr>
        <w:t xml:space="preserve">Din il-ġrajja </w:t>
      </w:r>
      <w:del w:id="133" w:author="Abela" w:date="2015-08-13T12:39:00Z">
        <w:r w:rsidRPr="00472B53" w:rsidDel="00C013F4">
          <w:rPr>
            <w:rFonts w:ascii="Tahoma" w:hAnsi="Tahoma" w:cs="Tahoma"/>
            <w:color w:val="000000"/>
            <w:lang w:val="mt-MT"/>
          </w:rPr>
          <w:delText>i</w:delText>
        </w:r>
      </w:del>
      <w:r w:rsidRPr="00472B53">
        <w:rPr>
          <w:rFonts w:ascii="Tahoma" w:hAnsi="Tahoma" w:cs="Tahoma"/>
          <w:color w:val="000000"/>
          <w:lang w:val="mt-MT"/>
        </w:rPr>
        <w:t>mdemmija kienet il-bidu tal-mixja kostituzzjon</w:t>
      </w:r>
      <w:ins w:id="134" w:author="Abela" w:date="2015-08-13T12:39:00Z">
        <w:r w:rsidR="00C013F4">
          <w:rPr>
            <w:rFonts w:ascii="Tahoma" w:hAnsi="Tahoma" w:cs="Tahoma"/>
            <w:color w:val="000000"/>
            <w:lang w:val="mt-MT"/>
          </w:rPr>
          <w:t>ali</w:t>
        </w:r>
      </w:ins>
      <w:del w:id="135" w:author="Abela" w:date="2015-08-13T12:39:00Z">
        <w:r w:rsidRPr="00472B53" w:rsidDel="00C013F4">
          <w:rPr>
            <w:rFonts w:ascii="Tahoma" w:hAnsi="Tahoma" w:cs="Tahoma"/>
            <w:color w:val="000000"/>
            <w:lang w:val="mt-MT"/>
          </w:rPr>
          <w:delText>i</w:delText>
        </w:r>
      </w:del>
      <w:r w:rsidRPr="00472B53">
        <w:rPr>
          <w:rFonts w:ascii="Tahoma" w:hAnsi="Tahoma" w:cs="Tahoma"/>
          <w:color w:val="000000"/>
          <w:lang w:val="mt-MT"/>
        </w:rPr>
        <w:t xml:space="preserve"> għaliex wasslet biex bdiet titlaqqa’ l-Assemblea Nazzjonali  li fasslet it-talbiet għal Kostituzzjoni ġdida u għall-ewwel Parlament Malti.</w:t>
      </w:r>
    </w:p>
    <w:p w:rsidR="00E3051A" w:rsidRPr="00472B53" w:rsidRDefault="00E3051A" w:rsidP="00F90D2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Tahoma" w:hAnsi="Tahoma" w:cs="Tahoma"/>
          <w:color w:val="000000"/>
          <w:lang w:val="mt-MT"/>
        </w:rPr>
      </w:pPr>
      <w:r w:rsidRPr="00472B53">
        <w:rPr>
          <w:rFonts w:ascii="Tahoma" w:hAnsi="Tahoma" w:cs="Tahoma"/>
          <w:color w:val="000000"/>
          <w:lang w:val="mt-MT"/>
        </w:rPr>
        <w:t>Ix-xrara li wasslet għall-irvellijiet tas-</w:t>
      </w:r>
      <w:r w:rsidR="0088770C" w:rsidRPr="0088770C">
        <w:rPr>
          <w:rFonts w:ascii="Tahoma" w:hAnsi="Tahoma" w:cs="Tahoma"/>
          <w:i/>
          <w:color w:val="000000"/>
          <w:lang w:val="mt-MT"/>
          <w:rPrChange w:id="136" w:author="Abela" w:date="2015-08-13T12:42:00Z">
            <w:rPr>
              <w:rFonts w:ascii="Tahoma" w:hAnsi="Tahoma" w:cs="Tahoma"/>
              <w:color w:val="000000"/>
              <w:lang w:val="mt-MT"/>
            </w:rPr>
          </w:rPrChange>
        </w:rPr>
        <w:t>Sette Giugno</w:t>
      </w:r>
      <w:r w:rsidRPr="00472B53">
        <w:rPr>
          <w:rFonts w:ascii="Tahoma" w:hAnsi="Tahoma" w:cs="Tahoma"/>
          <w:color w:val="000000"/>
          <w:lang w:val="mt-MT"/>
        </w:rPr>
        <w:t xml:space="preserve"> ħadet f’ħuġġieġa meta f’dimostrazzjoni ta’ protesta fil-Belt, suldati Ingliżi fetħu n-nar fuq il-miġ</w:t>
      </w:r>
      <w:del w:id="137" w:author="Abela" w:date="2015-08-13T12:44:00Z">
        <w:r w:rsidRPr="00472B53" w:rsidDel="00C013F4">
          <w:rPr>
            <w:rFonts w:ascii="Tahoma" w:hAnsi="Tahoma" w:cs="Tahoma"/>
            <w:color w:val="000000"/>
            <w:lang w:val="mt-MT"/>
          </w:rPr>
          <w:delText>h</w:delText>
        </w:r>
      </w:del>
      <w:r w:rsidRPr="00472B53">
        <w:rPr>
          <w:rFonts w:ascii="Tahoma" w:hAnsi="Tahoma" w:cs="Tahoma"/>
          <w:color w:val="000000"/>
          <w:lang w:val="mt-MT"/>
        </w:rPr>
        <w:t>em</w:t>
      </w:r>
      <w:ins w:id="138" w:author="Abela" w:date="2015-08-13T12:44:00Z">
        <w:r w:rsidR="00C013F4">
          <w:rPr>
            <w:rFonts w:ascii="Tahoma" w:hAnsi="Tahoma" w:cs="Tahoma"/>
            <w:color w:val="000000"/>
            <w:lang w:val="mt-MT"/>
          </w:rPr>
          <w:t>għ</w:t>
        </w:r>
      </w:ins>
      <w:r w:rsidRPr="00472B53">
        <w:rPr>
          <w:rFonts w:ascii="Tahoma" w:hAnsi="Tahoma" w:cs="Tahoma"/>
          <w:color w:val="000000"/>
          <w:lang w:val="mt-MT"/>
        </w:rPr>
        <w:t>a ta’ Maltin. L-għadd tal-mejta riżultat tal-irvellijiet kien tela’ għal sitta u ndarbu ħafna oħrajn. Minbarra dawk li xerrdu demmhom u mietu l-lista kienet tinkludi ħafna oħra li ddaħħlu għall-kura b’feriti ħafna minnhom minn bajonetti.</w:t>
      </w:r>
    </w:p>
    <w:p w:rsidR="00E3051A" w:rsidRPr="00472B53" w:rsidRDefault="00E3051A" w:rsidP="00F90D2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Tahoma" w:hAnsi="Tahoma" w:cs="Tahoma"/>
          <w:color w:val="000000"/>
          <w:lang w:val="mt-MT"/>
        </w:rPr>
      </w:pPr>
      <w:r w:rsidRPr="00472B53">
        <w:rPr>
          <w:rFonts w:ascii="Tahoma" w:hAnsi="Tahoma" w:cs="Tahoma"/>
          <w:color w:val="000000"/>
          <w:lang w:val="mt-MT"/>
        </w:rPr>
        <w:t>Id-dimostrazzjonijiet ġew fi żmien meta l-</w:t>
      </w:r>
      <w:del w:id="139" w:author="Abela" w:date="2015-08-28T19:31:00Z">
        <w:r w:rsidRPr="00472B53" w:rsidDel="00C66BCA">
          <w:rPr>
            <w:rFonts w:ascii="Tahoma" w:hAnsi="Tahoma" w:cs="Tahoma"/>
            <w:color w:val="000000"/>
            <w:lang w:val="mt-MT"/>
          </w:rPr>
          <w:delText>p</w:delText>
        </w:r>
      </w:del>
      <w:ins w:id="140" w:author="Abela" w:date="2015-08-28T19:31:00Z">
        <w:r w:rsidR="00C66BCA">
          <w:rPr>
            <w:rFonts w:ascii="Tahoma" w:hAnsi="Tahoma" w:cs="Tahoma"/>
            <w:color w:val="000000"/>
            <w:lang w:val="mt-MT"/>
          </w:rPr>
          <w:t>P</w:t>
        </w:r>
      </w:ins>
      <w:r w:rsidRPr="00472B53">
        <w:rPr>
          <w:rFonts w:ascii="Tahoma" w:hAnsi="Tahoma" w:cs="Tahoma"/>
          <w:color w:val="000000"/>
          <w:lang w:val="mt-MT"/>
        </w:rPr>
        <w:t>oplu Malti kien qed jgħix it-tbatija u fl-istess ħin kien f’salib it-toroq. Kienu wkoll żmenijiet imqallba mill-att politiku għax Malta wara li ġġieldet l-ewwel gwerra mal-Alleati baqgħet b’xiber imnieħer għax il-kostituzzjoni mw</w:t>
      </w:r>
      <w:ins w:id="141" w:author="Abela" w:date="2015-08-13T14:39:00Z">
        <w:r w:rsidR="00CB2C5A">
          <w:rPr>
            <w:rFonts w:ascii="Tahoma" w:hAnsi="Tahoma" w:cs="Tahoma"/>
            <w:color w:val="000000"/>
            <w:lang w:val="mt-MT"/>
          </w:rPr>
          <w:t>i</w:t>
        </w:r>
      </w:ins>
      <w:r w:rsidRPr="00472B53">
        <w:rPr>
          <w:rFonts w:ascii="Tahoma" w:hAnsi="Tahoma" w:cs="Tahoma"/>
          <w:color w:val="000000"/>
          <w:lang w:val="mt-MT"/>
        </w:rPr>
        <w:t>egħda sa dak iż-żmien baqgħet qatt ma ġiet.</w:t>
      </w:r>
    </w:p>
    <w:p w:rsidR="00E3051A" w:rsidRPr="00472B53" w:rsidRDefault="00E3051A" w:rsidP="00F90D2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Tahoma" w:hAnsi="Tahoma" w:cs="Tahoma"/>
          <w:color w:val="000000"/>
          <w:lang w:val="mt-MT"/>
        </w:rPr>
      </w:pPr>
      <w:r w:rsidRPr="00472B53">
        <w:rPr>
          <w:rFonts w:ascii="Tahoma" w:hAnsi="Tahoma" w:cs="Tahoma"/>
          <w:color w:val="000000"/>
          <w:lang w:val="mt-MT"/>
        </w:rPr>
        <w:t>Ħafna storiċi jemmnu li l-irvellijiet tas-</w:t>
      </w:r>
      <w:r w:rsidR="0088770C" w:rsidRPr="0088770C">
        <w:rPr>
          <w:rFonts w:ascii="Tahoma" w:hAnsi="Tahoma" w:cs="Tahoma"/>
          <w:i/>
          <w:color w:val="000000"/>
          <w:lang w:val="mt-MT"/>
          <w:rPrChange w:id="142" w:author="Abela" w:date="2015-08-13T14:41:00Z">
            <w:rPr>
              <w:rFonts w:ascii="Tahoma" w:hAnsi="Tahoma" w:cs="Tahoma"/>
              <w:color w:val="000000"/>
              <w:lang w:val="mt-MT"/>
            </w:rPr>
          </w:rPrChange>
        </w:rPr>
        <w:t>Sette Giugno</w:t>
      </w:r>
      <w:r w:rsidRPr="00472B53">
        <w:rPr>
          <w:rFonts w:ascii="Tahoma" w:hAnsi="Tahoma" w:cs="Tahoma"/>
          <w:color w:val="000000"/>
          <w:lang w:val="mt-MT"/>
        </w:rPr>
        <w:t xml:space="preserve"> biddlu d-direzzjoni, għaliex l-Ingliżi riedu jiddeċiedu x’se jagħmlu f’Malta. It-tixrid tad-demm fis-</w:t>
      </w:r>
      <w:r w:rsidR="0088770C" w:rsidRPr="0088770C">
        <w:rPr>
          <w:rFonts w:ascii="Tahoma" w:hAnsi="Tahoma" w:cs="Tahoma"/>
          <w:i/>
          <w:color w:val="000000"/>
          <w:lang w:val="mt-MT"/>
          <w:rPrChange w:id="143" w:author="Abela" w:date="2015-08-13T14:42:00Z">
            <w:rPr>
              <w:rFonts w:ascii="Tahoma" w:hAnsi="Tahoma" w:cs="Tahoma"/>
              <w:color w:val="000000"/>
              <w:lang w:val="mt-MT"/>
            </w:rPr>
          </w:rPrChange>
        </w:rPr>
        <w:t>Sette Gi</w:t>
      </w:r>
      <w:ins w:id="144" w:author="Abela" w:date="2015-08-13T14:42:00Z">
        <w:r w:rsidR="0088770C" w:rsidRPr="0088770C">
          <w:rPr>
            <w:rFonts w:ascii="Tahoma" w:hAnsi="Tahoma" w:cs="Tahoma"/>
            <w:i/>
            <w:color w:val="000000"/>
            <w:lang w:val="mt-MT"/>
            <w:rPrChange w:id="145" w:author="Abela" w:date="2015-08-13T14:42:00Z">
              <w:rPr>
                <w:rFonts w:ascii="Tahoma" w:hAnsi="Tahoma" w:cs="Tahoma"/>
                <w:color w:val="000000"/>
                <w:lang w:val="mt-MT"/>
              </w:rPr>
            </w:rPrChange>
          </w:rPr>
          <w:t>u</w:t>
        </w:r>
      </w:ins>
      <w:r w:rsidR="0088770C" w:rsidRPr="0088770C">
        <w:rPr>
          <w:rFonts w:ascii="Tahoma" w:hAnsi="Tahoma" w:cs="Tahoma"/>
          <w:i/>
          <w:color w:val="000000"/>
          <w:lang w:val="mt-MT"/>
          <w:rPrChange w:id="146" w:author="Abela" w:date="2015-08-13T14:42:00Z">
            <w:rPr>
              <w:rFonts w:ascii="Tahoma" w:hAnsi="Tahoma" w:cs="Tahoma"/>
              <w:color w:val="000000"/>
              <w:lang w:val="mt-MT"/>
            </w:rPr>
          </w:rPrChange>
        </w:rPr>
        <w:t>g</w:t>
      </w:r>
      <w:del w:id="147" w:author="Abela" w:date="2015-08-13T14:42:00Z">
        <w:r w:rsidR="0088770C" w:rsidRPr="0088770C">
          <w:rPr>
            <w:rFonts w:ascii="Tahoma" w:hAnsi="Tahoma" w:cs="Tahoma"/>
            <w:i/>
            <w:color w:val="000000"/>
            <w:lang w:val="mt-MT"/>
            <w:rPrChange w:id="148" w:author="Abela" w:date="2015-08-13T14:42:00Z">
              <w:rPr>
                <w:rFonts w:ascii="Tahoma" w:hAnsi="Tahoma" w:cs="Tahoma"/>
                <w:color w:val="000000"/>
                <w:lang w:val="mt-MT"/>
              </w:rPr>
            </w:rPrChange>
          </w:rPr>
          <w:delText>u</w:delText>
        </w:r>
      </w:del>
      <w:r w:rsidR="0088770C" w:rsidRPr="0088770C">
        <w:rPr>
          <w:rFonts w:ascii="Tahoma" w:hAnsi="Tahoma" w:cs="Tahoma"/>
          <w:i/>
          <w:color w:val="000000"/>
          <w:lang w:val="mt-MT"/>
          <w:rPrChange w:id="149" w:author="Abela" w:date="2015-08-13T14:42:00Z">
            <w:rPr>
              <w:rFonts w:ascii="Tahoma" w:hAnsi="Tahoma" w:cs="Tahoma"/>
              <w:color w:val="000000"/>
              <w:lang w:val="mt-MT"/>
            </w:rPr>
          </w:rPrChange>
        </w:rPr>
        <w:t>no</w:t>
      </w:r>
      <w:r w:rsidRPr="00472B53">
        <w:rPr>
          <w:rFonts w:ascii="Tahoma" w:hAnsi="Tahoma" w:cs="Tahoma"/>
          <w:color w:val="000000"/>
          <w:lang w:val="mt-MT"/>
        </w:rPr>
        <w:t xml:space="preserve"> u l-prezz qares li tħallas mill-vittmi Maltin, wassal biex fl-1921 il-Gvern Ingliż ta lil Malta </w:t>
      </w:r>
      <w:r w:rsidRPr="00472B53">
        <w:rPr>
          <w:rFonts w:ascii="Tahoma" w:hAnsi="Tahoma" w:cs="Tahoma"/>
          <w:color w:val="000000"/>
          <w:lang w:val="mt-MT"/>
        </w:rPr>
        <w:lastRenderedPageBreak/>
        <w:t>l-kostituzzjoni msejħa tas-</w:t>
      </w:r>
      <w:r w:rsidR="0088770C" w:rsidRPr="0088770C">
        <w:rPr>
          <w:rFonts w:ascii="Tahoma" w:hAnsi="Tahoma" w:cs="Tahoma"/>
          <w:i/>
          <w:color w:val="000000"/>
          <w:lang w:val="mt-MT"/>
          <w:rPrChange w:id="150" w:author="Abela" w:date="2015-08-13T14:43:00Z">
            <w:rPr>
              <w:rFonts w:ascii="Tahoma" w:hAnsi="Tahoma" w:cs="Tahoma"/>
              <w:color w:val="000000"/>
              <w:lang w:val="mt-MT"/>
            </w:rPr>
          </w:rPrChange>
        </w:rPr>
        <w:t>Self Government</w:t>
      </w:r>
      <w:r w:rsidRPr="00472B53">
        <w:rPr>
          <w:rFonts w:ascii="Tahoma" w:hAnsi="Tahoma" w:cs="Tahoma"/>
          <w:color w:val="000000"/>
          <w:lang w:val="mt-MT"/>
        </w:rPr>
        <w:t xml:space="preserve"> biex il-Maltin b’hekk ingħataw id-dritt li jmexxu huma l-affarijiet interni ta’ Malta. Il-Kunsill tal-Gvern kien magħmul minn Parlament ta’ 32 membru u Senat magħmul minn 17-il membru.</w:t>
      </w:r>
    </w:p>
    <w:p w:rsidR="00E3051A" w:rsidRPr="00472B53" w:rsidRDefault="00E3051A" w:rsidP="00F90D22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F90D22" w:rsidRPr="00472B53" w:rsidRDefault="00F90D22" w:rsidP="00F90D22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Il-gamiema meqjusa speċi vulnerabbli mill-KE</w:t>
      </w:r>
    </w:p>
    <w:p w:rsidR="00F90D22" w:rsidRPr="00472B53" w:rsidRDefault="00F90D22" w:rsidP="00F90D22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L-istatus il-ġdid jaf iwassal għal reviżjoni dwar il-kaċċa fuq din l-ispeċi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 </w:t>
      </w:r>
    </w:p>
    <w:p w:rsidR="00F90D22" w:rsidRPr="00472B53" w:rsidRDefault="00F90D22" w:rsidP="00F90D22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Il-Kummissjoni Ewropea poġġiet gamiema Ewropea fil-lista tal-aktar speċi vulnerabbli li jiġu estinti. Dan jaf iwassal biex issir reviżjoni tal-fatt li dan l-għasfur jista' jiġi kkaċjat. 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1" w:author="Abela" w:date="2015-08-13T14:4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Bird Life Malta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</w:t>
      </w:r>
      <w:ins w:id="152" w:author="Abela" w:date="2015-08-13T14:46:00Z">
        <w:r w:rsidR="009B7D2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rrappreżentata mid-direttur Steve Micklewright u l-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3" w:author="Abela" w:date="2015-08-13T14:4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manager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għall-konservazzjoni Nicholas Barbara ħabbru din l-aħbar f'konferenza stampa dalgħodu. 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Il-lista t'għasafar ġiet </w:t>
      </w:r>
      <w:ins w:id="154" w:author="Abela" w:date="2015-08-13T14:47:00Z">
        <w:r w:rsidR="009B7D2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ppreżentata wara riċerka estensiva dwar l-ispeċi differenti, u turi li l-gamiema was</w:t>
      </w:r>
      <w:del w:id="155" w:author="Abela" w:date="2015-08-13T14:47:00Z">
        <w:r w:rsidRPr="00472B53" w:rsidDel="009B7D2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let kważi biex </w:t>
      </w:r>
      <w:ins w:id="156" w:author="Abela" w:date="2015-08-13T14:48:00Z">
        <w:r w:rsidR="009B7D2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ssir speċi fil-periklu t'estinzjoni - bil-popolazzjoni tagħha tara tnaqqis ta' 80% mit-80ijiet. Il-lista ġiet miġbura f'daqqa minn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7" w:author="Abela" w:date="2015-08-13T14:4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Bird Life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8" w:author="Abela" w:date="2015-08-13T14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Malta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u għandha l-appoġġ tal-organizzazzjoni tal-konservazzjoni internazzjonali </w:t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9" w:author="Abela" w:date="2015-08-13T14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The International Union for Conservation of Nature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. 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L-istudju sar fuq 533 speċi, b'170 minnhom marbuta ma' Malta. Ir-rapport juri li wieħed mill-aktar fatturi li qed inaqqas il-popolazzjoni hija l-kaċċa fuq </w:t>
      </w:r>
      <w:ins w:id="160" w:author="Abela" w:date="2015-08-13T14:50:00Z">
        <w:r w:rsidR="009B7D2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l-gamiem.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="0088770C" w:rsidRPr="0088770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61" w:author="Abela" w:date="2015-08-13T14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Bird Life</w:t>
      </w:r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sejħet għal reviżjoni min-naħa tal-</w:t>
      </w:r>
      <w:del w:id="162" w:author="Abela" w:date="2015-08-13T14:50:00Z">
        <w:r w:rsidRPr="00472B53" w:rsidDel="009B7D2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ins w:id="163" w:author="Abela" w:date="2015-08-13T14:50:00Z">
        <w:r w:rsidR="009B7D2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r w:rsidRPr="00472B53">
        <w:rPr>
          <w:rFonts w:ascii="Tahoma" w:eastAsia="Times New Roman" w:hAnsi="Tahoma" w:cs="Tahoma"/>
          <w:color w:val="000000"/>
          <w:sz w:val="24"/>
          <w:szCs w:val="24"/>
          <w:lang w:val="mt-MT"/>
        </w:rPr>
        <w:t>vern dwar il-kaċċa fuq l-ispeċi, issa li din l-ispeċi ngħatat status ta' konservazzjoni ġdid. Sostniet li l-istati membri l-oħra diġà daħħlu fis-seħħ kontrolli fuq il-kaċċa.</w:t>
      </w:r>
    </w:p>
    <w:p w:rsidR="00CF6A9F" w:rsidRPr="00472B53" w:rsidRDefault="00CF6A9F" w:rsidP="00F90D22">
      <w:pPr>
        <w:spacing w:line="360" w:lineRule="auto"/>
        <w:rPr>
          <w:lang w:val="mt-MT"/>
        </w:rPr>
      </w:pPr>
    </w:p>
    <w:p w:rsidR="00472B53" w:rsidRPr="00472B53" w:rsidRDefault="00472B53" w:rsidP="00F90D22">
      <w:pPr>
        <w:spacing w:line="360" w:lineRule="auto"/>
        <w:rPr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r w:rsidRPr="00472B53">
        <w:rPr>
          <w:rFonts w:ascii="Tahoma" w:hAnsi="Tahoma" w:cs="Tahoma"/>
          <w:bCs/>
          <w:sz w:val="24"/>
          <w:szCs w:val="24"/>
          <w:lang w:val="mt-MT"/>
        </w:rPr>
        <w:t>I</w:t>
      </w:r>
      <w:ins w:id="164" w:author="Abela" w:date="2015-08-13T14:51:00Z">
        <w:r w:rsidR="009B7D24">
          <w:rPr>
            <w:rFonts w:ascii="Tahoma" w:hAnsi="Tahoma" w:cs="Tahoma"/>
            <w:bCs/>
            <w:sz w:val="24"/>
            <w:szCs w:val="24"/>
            <w:lang w:val="mt-MT"/>
          </w:rPr>
          <w:t>ċ</w:t>
        </w:r>
      </w:ins>
      <w:del w:id="165" w:author="Abela" w:date="2015-08-13T14:51:00Z">
        <w:r w:rsidRPr="00472B53" w:rsidDel="009B7D24">
          <w:rPr>
            <w:rFonts w:ascii="Tahoma" w:hAnsi="Tahoma" w:cs="Tahoma"/>
            <w:bCs/>
            <w:sz w:val="24"/>
            <w:szCs w:val="24"/>
            <w:lang w:val="mt-MT"/>
          </w:rPr>
          <w:delText>c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-</w:t>
      </w:r>
      <w:r w:rsidR="0088770C" w:rsidRPr="0088770C">
        <w:rPr>
          <w:rFonts w:ascii="Tahoma" w:hAnsi="Tahoma" w:cs="Tahoma"/>
          <w:bCs/>
          <w:i/>
          <w:sz w:val="24"/>
          <w:szCs w:val="24"/>
          <w:lang w:val="mt-MT"/>
          <w:rPrChange w:id="166" w:author="Abela" w:date="2015-08-13T14:51:00Z">
            <w:rPr>
              <w:rFonts w:ascii="Tahoma" w:hAnsi="Tahoma" w:cs="Tahoma"/>
              <w:bCs/>
              <w:sz w:val="24"/>
              <w:szCs w:val="24"/>
              <w:lang w:val="mt-MT"/>
            </w:rPr>
          </w:rPrChange>
        </w:rPr>
        <w:t>Chairperson</w:t>
      </w:r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tal-Alternattiva Demokratika, Arnold Cassola fi stqarrija qal li l-Alternattiva Demokratika offriet li tikkopera mal-Gvern biex jinstab sit alternattiv </w:t>
      </w:r>
      <w:r w:rsidRPr="00472B53">
        <w:rPr>
          <w:rFonts w:ascii="Tahoma" w:hAnsi="Tahoma" w:cs="Tahoma"/>
          <w:bCs/>
          <w:sz w:val="24"/>
          <w:szCs w:val="24"/>
          <w:lang w:val="mt-MT"/>
        </w:rPr>
        <w:lastRenderedPageBreak/>
        <w:t>g</w:t>
      </w:r>
      <w:del w:id="167" w:author="Abela" w:date="2015-08-13T14:52:00Z">
        <w:r w:rsidRPr="00472B53" w:rsidDel="009B7D24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168" w:author="Abela" w:date="2015-08-13T14:52:00Z">
        <w:r w:rsidR="009B7D24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all-</w:t>
      </w:r>
      <w:r w:rsidR="0088770C" w:rsidRPr="0088770C">
        <w:rPr>
          <w:rFonts w:ascii="Tahoma" w:hAnsi="Tahoma" w:cs="Tahoma"/>
          <w:bCs/>
          <w:i/>
          <w:sz w:val="24"/>
          <w:szCs w:val="24"/>
          <w:lang w:val="mt-MT"/>
          <w:rPrChange w:id="169" w:author="Abela" w:date="2015-08-13T14:52:00Z">
            <w:rPr>
              <w:rFonts w:ascii="Tahoma" w:hAnsi="Tahoma" w:cs="Tahoma"/>
              <w:bCs/>
              <w:sz w:val="24"/>
              <w:szCs w:val="24"/>
              <w:lang w:val="mt-MT"/>
            </w:rPr>
          </w:rPrChange>
        </w:rPr>
        <w:t>American University</w:t>
      </w:r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li l-Gvern </w:t>
      </w:r>
      <w:del w:id="170" w:author="Abela" w:date="2015-08-13T14:52:00Z">
        <w:r w:rsidRPr="00472B53" w:rsidDel="009B7D24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171" w:author="Abela" w:date="2015-08-13T14:52:00Z">
        <w:r w:rsidR="009B7D24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abbar li se ssir f’</w:t>
      </w:r>
      <w:del w:id="172" w:author="Abela" w:date="2015-08-13T14:52:00Z">
        <w:r w:rsidR="0088770C" w:rsidRPr="0088770C">
          <w:rPr>
            <w:rFonts w:ascii="Tahoma" w:hAnsi="Tahoma" w:cs="Tahoma"/>
            <w:bCs/>
            <w:i/>
            <w:sz w:val="24"/>
            <w:szCs w:val="24"/>
            <w:lang w:val="mt-MT"/>
            <w:rPrChange w:id="173" w:author="Abela" w:date="2015-08-13T14:53:00Z">
              <w:rPr>
                <w:rFonts w:ascii="Tahoma" w:hAnsi="Tahoma" w:cs="Tahoma"/>
                <w:bCs/>
                <w:sz w:val="24"/>
                <w:szCs w:val="24"/>
                <w:lang w:val="mt-MT"/>
              </w:rPr>
            </w:rPrChange>
          </w:rPr>
          <w:delText>Z</w:delText>
        </w:r>
      </w:del>
      <w:ins w:id="174" w:author="Abela" w:date="2015-08-13T14:52:00Z">
        <w:r w:rsidR="0088770C" w:rsidRPr="0088770C">
          <w:rPr>
            <w:rFonts w:ascii="Tahoma" w:hAnsi="Tahoma" w:cs="Tahoma"/>
            <w:bCs/>
            <w:i/>
            <w:sz w:val="24"/>
            <w:szCs w:val="24"/>
            <w:lang w:val="mt-MT"/>
            <w:rPrChange w:id="175" w:author="Abela" w:date="2015-08-13T14:53:00Z">
              <w:rPr>
                <w:rFonts w:ascii="Tahoma" w:hAnsi="Tahoma" w:cs="Tahoma"/>
                <w:bCs/>
                <w:sz w:val="24"/>
                <w:szCs w:val="24"/>
                <w:lang w:val="mt-MT"/>
              </w:rPr>
            </w:rPrChange>
          </w:rPr>
          <w:t>Ż</w:t>
        </w:r>
      </w:ins>
      <w:r w:rsidR="0088770C" w:rsidRPr="0088770C">
        <w:rPr>
          <w:rFonts w:ascii="Tahoma" w:hAnsi="Tahoma" w:cs="Tahoma"/>
          <w:bCs/>
          <w:i/>
          <w:sz w:val="24"/>
          <w:szCs w:val="24"/>
          <w:lang w:val="mt-MT"/>
          <w:rPrChange w:id="176" w:author="Abela" w:date="2015-08-13T14:53:00Z">
            <w:rPr>
              <w:rFonts w:ascii="Tahoma" w:hAnsi="Tahoma" w:cs="Tahoma"/>
              <w:bCs/>
              <w:sz w:val="24"/>
              <w:szCs w:val="24"/>
              <w:lang w:val="mt-MT"/>
            </w:rPr>
          </w:rPrChange>
        </w:rPr>
        <w:t>onqor</w:t>
      </w:r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</w:t>
      </w:r>
      <w:r w:rsidR="0088770C" w:rsidRPr="0088770C">
        <w:rPr>
          <w:rFonts w:ascii="Tahoma" w:hAnsi="Tahoma" w:cs="Tahoma"/>
          <w:bCs/>
          <w:i/>
          <w:sz w:val="24"/>
          <w:szCs w:val="24"/>
          <w:lang w:val="mt-MT"/>
          <w:rPrChange w:id="177" w:author="Abela" w:date="2015-08-13T14:53:00Z">
            <w:rPr>
              <w:rFonts w:ascii="Tahoma" w:hAnsi="Tahoma" w:cs="Tahoma"/>
              <w:bCs/>
              <w:sz w:val="24"/>
              <w:szCs w:val="24"/>
              <w:lang w:val="mt-MT"/>
            </w:rPr>
          </w:rPrChange>
        </w:rPr>
        <w:t>Point</w:t>
      </w:r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f’</w:t>
      </w:r>
      <w:r w:rsidR="00B90C2C" w:rsidRPr="00804BC2">
        <w:rPr>
          <w:rFonts w:ascii="Tahoma" w:hAnsi="Tahoma" w:cs="Tahoma"/>
          <w:bCs/>
          <w:sz w:val="24"/>
          <w:szCs w:val="24"/>
          <w:lang w:val="mt-MT"/>
        </w:rPr>
        <w:t>Marsas</w:t>
      </w:r>
      <w:ins w:id="178" w:author="Abela" w:date="2015-08-28T19:41:00Z">
        <w:r w:rsidR="00804BC2">
          <w:rPr>
            <w:rFonts w:ascii="Tahoma" w:hAnsi="Tahoma" w:cs="Tahoma"/>
            <w:bCs/>
            <w:sz w:val="24"/>
            <w:szCs w:val="24"/>
            <w:lang w:val="mt-MT"/>
          </w:rPr>
          <w:t>k</w:t>
        </w:r>
      </w:ins>
      <w:del w:id="179" w:author="Abela" w:date="2015-08-28T19:41:00Z">
        <w:r w:rsidR="00B90C2C" w:rsidRPr="00804BC2" w:rsidDel="00804BC2">
          <w:rPr>
            <w:rFonts w:ascii="Tahoma" w:hAnsi="Tahoma" w:cs="Tahoma"/>
            <w:bCs/>
            <w:sz w:val="24"/>
            <w:szCs w:val="24"/>
            <w:lang w:val="mt-MT"/>
          </w:rPr>
          <w:delText>c</w:delText>
        </w:r>
      </w:del>
      <w:r w:rsidR="00B90C2C" w:rsidRPr="00804BC2">
        <w:rPr>
          <w:rFonts w:ascii="Tahoma" w:hAnsi="Tahoma" w:cs="Tahoma"/>
          <w:bCs/>
          <w:sz w:val="24"/>
          <w:szCs w:val="24"/>
          <w:lang w:val="mt-MT"/>
        </w:rPr>
        <w:t>ala</w:t>
      </w:r>
      <w:r w:rsidRPr="00472B53">
        <w:rPr>
          <w:rFonts w:ascii="Tahoma" w:hAnsi="Tahoma" w:cs="Tahoma"/>
          <w:bCs/>
          <w:sz w:val="24"/>
          <w:szCs w:val="24"/>
          <w:lang w:val="mt-MT"/>
        </w:rPr>
        <w:t>. Madankollu qal li sfortunat</w:t>
      </w:r>
      <w:ins w:id="180" w:author="Abela" w:date="2015-08-13T14:54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a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ment il-Gvern g</w:t>
      </w:r>
      <w:del w:id="181" w:author="Abela" w:date="2015-08-13T14:54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182" w:author="Abela" w:date="2015-08-13T14:54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adu ma laqg</w:t>
      </w:r>
      <w:del w:id="183" w:author="Abela" w:date="2015-08-13T14:54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184" w:author="Abela" w:date="2015-08-13T14:54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ax din l-offerta. 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r w:rsidRPr="00472B53">
        <w:rPr>
          <w:rFonts w:ascii="Tahoma" w:hAnsi="Tahoma" w:cs="Tahoma"/>
          <w:bCs/>
          <w:sz w:val="24"/>
          <w:szCs w:val="24"/>
          <w:lang w:val="mt-MT"/>
        </w:rPr>
        <w:t>Arnold Cassola qal li l-Universit</w:t>
      </w:r>
      <w:ins w:id="185" w:author="Abela" w:date="2015-08-13T14:54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à</w:t>
        </w:r>
      </w:ins>
      <w:del w:id="186" w:author="Abela" w:date="2015-08-13T14:54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a’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hija idea tajba imma li din issir fuq art li hija v</w:t>
      </w:r>
      <w:del w:id="187" w:author="Abela" w:date="2015-08-13T14:55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i</w:delText>
        </w:r>
      </w:del>
      <w:ins w:id="188" w:author="Abela" w:date="2015-08-13T14:55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e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r</w:t>
      </w:r>
      <w:ins w:id="189" w:author="Abela" w:date="2015-08-13T14:55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del w:id="190" w:author="Abela" w:date="2015-08-13T14:55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ni hija idea </w:t>
      </w:r>
      <w:del w:id="191" w:author="Abela" w:date="2015-08-13T14:55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192" w:author="Abela" w:date="2015-08-13T14:55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</w:t>
      </w:r>
      <w:del w:id="193" w:author="Abela" w:date="2015-08-13T14:55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194" w:author="Abela" w:date="2015-08-13T14:55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ina </w:t>
      </w:r>
      <w:del w:id="195" w:author="Abela" w:date="2015-08-13T14:55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196" w:author="Abela" w:date="2015-08-13T14:55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afna li se twassal biex ikomplu jinqerdu aktar spazji naturali a</w:t>
      </w:r>
      <w:del w:id="197" w:author="Abela" w:date="2015-08-13T14:55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cc</w:delText>
        </w:r>
      </w:del>
      <w:ins w:id="198" w:author="Abela" w:date="2015-08-13T14:56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ċċ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essi</w:t>
      </w:r>
      <w:ins w:id="199" w:author="Abela" w:date="2015-08-13T14:56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b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bli g</w:t>
      </w:r>
      <w:del w:id="200" w:author="Abela" w:date="2015-08-13T14:56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01" w:author="Abela" w:date="2015-08-13T14:56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all-pubbliku.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del w:id="202" w:author="Abela" w:date="2015-08-13T14:56:00Z">
        <w:r w:rsidRPr="00472B53" w:rsidDel="00D156D5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203" w:author="Abela" w:date="2015-08-13T14:56:00Z">
        <w:r w:rsidR="00D156D5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ied li meta jing</w:t>
      </w:r>
      <w:del w:id="204" w:author="Abela" w:date="2015-08-13T15:08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05" w:author="Abela" w:date="2015-08-13T15:08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ad li din hija art abbandunata tkun qed tinstab biss sku</w:t>
      </w:r>
      <w:ins w:id="206" w:author="Abela" w:date="2015-08-13T15:09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del w:id="207" w:author="Abela" w:date="2015-08-13T15:09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a g</w:t>
      </w:r>
      <w:del w:id="208" w:author="Abela" w:date="2015-08-13T15:10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09" w:author="Abela" w:date="2015-08-13T15:10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aliex dan l-ispazju miftu</w:t>
      </w:r>
      <w:ins w:id="210" w:author="Abela" w:date="2015-08-13T15:10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211" w:author="Abela" w:date="2015-08-13T15:10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g</w:t>
      </w:r>
      <w:del w:id="212" w:author="Abela" w:date="2015-08-13T15:10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13" w:author="Abela" w:date="2015-08-13T15:10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andu ji</w:t>
      </w:r>
      <w:del w:id="214" w:author="Abela" w:date="2015-08-13T15:10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215" w:author="Abela" w:date="2015-08-13T15:11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i m</w:t>
      </w:r>
      <w:del w:id="216" w:author="Abela" w:date="2015-08-13T15:11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17" w:author="Abela" w:date="2015-08-13T15:11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ares biex jer</w:t>
      </w:r>
      <w:del w:id="218" w:author="Abela" w:date="2015-08-13T15:11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219" w:author="Abela" w:date="2015-08-13T15:11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</w:t>
      </w:r>
      <w:ins w:id="220" w:author="Abela" w:date="2015-08-28T19:42:00Z">
        <w:r w:rsidR="00A87641">
          <w:rPr>
            <w:rFonts w:ascii="Tahoma" w:hAnsi="Tahoma" w:cs="Tahoma"/>
            <w:bCs/>
            <w:sz w:val="24"/>
            <w:szCs w:val="24"/>
            <w:lang w:val="mt-MT"/>
          </w:rPr>
          <w:t>’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jing</w:t>
      </w:r>
      <w:del w:id="221" w:author="Abela" w:date="2015-08-13T15:11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22" w:author="Abela" w:date="2015-08-13T15:11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ata d-dehra naturali tieg</w:t>
      </w:r>
      <w:del w:id="223" w:author="Abela" w:date="2015-08-13T15:11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24" w:author="Abela" w:date="2015-08-13T15:11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u. 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r w:rsidRPr="00472B53">
        <w:rPr>
          <w:rFonts w:ascii="Tahoma" w:hAnsi="Tahoma" w:cs="Tahoma"/>
          <w:bCs/>
          <w:sz w:val="24"/>
          <w:szCs w:val="24"/>
          <w:lang w:val="mt-MT"/>
        </w:rPr>
        <w:t>Cassola qal li l-pro</w:t>
      </w:r>
      <w:del w:id="225" w:author="Abela" w:date="2015-08-13T15:12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226" w:author="Abela" w:date="2015-08-13T15:12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ett kif propost se j</w:t>
      </w:r>
      <w:del w:id="227" w:author="Abela" w:date="2015-08-13T15:12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228" w:author="Abela" w:date="2015-08-13T15:12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id it-traffiku fiz-zoni ta’ </w:t>
      </w:r>
      <w:del w:id="229" w:author="Abela" w:date="2015-08-13T15:12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30" w:author="Abela" w:date="2015-08-13T15:12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</w:t>
      </w:r>
      <w:ins w:id="231" w:author="Abela" w:date="2015-08-13T15:13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del w:id="232" w:author="Abela" w:date="2015-08-13T15:13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-</w:t>
      </w:r>
      <w:del w:id="233" w:author="Abela" w:date="2015-08-13T15:13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234" w:author="Abela" w:date="2015-08-13T15:13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abbar u Wied il-G</w:t>
      </w:r>
      <w:del w:id="235" w:author="Abela" w:date="2015-08-13T15:13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36" w:author="Abela" w:date="2015-08-13T15:13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ajn. Dan filwaqt li l-Forti Rikasoli fil-Kalkara g</w:t>
      </w:r>
      <w:ins w:id="237" w:author="Abela" w:date="2015-08-13T15:14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238" w:author="Abela" w:date="2015-08-13T15:13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andu ji</w:t>
      </w:r>
      <w:ins w:id="239" w:author="Abela" w:date="2015-08-13T15:14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del w:id="240" w:author="Abela" w:date="2015-08-13T15:14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i restawrat u jing</w:t>
      </w:r>
      <w:ins w:id="241" w:author="Abela" w:date="2015-08-13T15:14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242" w:author="Abela" w:date="2015-08-13T15:14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ata u</w:t>
      </w:r>
      <w:del w:id="243" w:author="Abela" w:date="2015-08-13T15:14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244" w:author="Abela" w:date="2015-08-13T15:14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u li huwa utli.  Cassola jissu</w:t>
      </w:r>
      <w:ins w:id="245" w:author="Abela" w:date="2015-08-13T15:16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ġġ</w:t>
        </w:r>
      </w:ins>
      <w:del w:id="246" w:author="Abela" w:date="2015-08-13T15:16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erixxi li l-Universit</w:t>
      </w:r>
      <w:ins w:id="247" w:author="Abela" w:date="2015-08-13T15:17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à</w:t>
        </w:r>
      </w:ins>
      <w:del w:id="248" w:author="Abela" w:date="2015-08-13T15:17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a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ti</w:t>
      </w:r>
      <w:ins w:id="249" w:author="Abela" w:date="2015-08-13T15:18:00Z">
        <w:r w:rsidR="00A572EF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del w:id="250" w:author="Abela" w:date="2015-08-13T15:18:00Z">
        <w:r w:rsidRPr="00472B53" w:rsidDel="00A572EF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i allokata f’dan is-sit li jista’ jo</w:t>
      </w:r>
      <w:del w:id="251" w:author="Abela" w:date="2015-08-13T15:18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52" w:author="Abela" w:date="2015-08-13T15:18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loq siner</w:t>
      </w:r>
      <w:del w:id="253" w:author="Abela" w:date="2015-08-13T15:18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254" w:author="Abela" w:date="2015-08-13T15:18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ija ma’ </w:t>
      </w:r>
      <w:r w:rsidR="00C61260" w:rsidRPr="00E3008F">
        <w:rPr>
          <w:rFonts w:ascii="Tahoma" w:hAnsi="Tahoma" w:cs="Tahoma"/>
          <w:bCs/>
          <w:sz w:val="24"/>
          <w:szCs w:val="24"/>
          <w:lang w:val="mt-MT"/>
        </w:rPr>
        <w:t xml:space="preserve">Smart City </w:t>
      </w:r>
      <w:r w:rsidRPr="00472B53">
        <w:rPr>
          <w:rFonts w:ascii="Tahoma" w:hAnsi="Tahoma" w:cs="Tahoma"/>
          <w:bCs/>
          <w:sz w:val="24"/>
          <w:szCs w:val="24"/>
          <w:lang w:val="mt-MT"/>
        </w:rPr>
        <w:t>li tinsab vi</w:t>
      </w:r>
      <w:del w:id="255" w:author="Abela" w:date="2015-08-13T15:18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c</w:delText>
        </w:r>
      </w:del>
      <w:ins w:id="256" w:author="Abela" w:date="2015-08-13T15:18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ċ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in </w:t>
      </w:r>
      <w:ins w:id="257" w:author="Abela" w:date="2015-08-13T15:19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i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l-Forti Rikasoli.  L-Alternattiva Demokratika tenniet li l-proposta tag</w:t>
      </w:r>
      <w:ins w:id="258" w:author="Abela" w:date="2015-08-13T15:19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259" w:author="Abela" w:date="2015-08-13T15:19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ha hija ta’ benefi</w:t>
      </w:r>
      <w:ins w:id="260" w:author="Abela" w:date="2015-08-13T15:20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ċċ</w:t>
        </w:r>
      </w:ins>
      <w:del w:id="261" w:author="Abela" w:date="2015-08-13T15:19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cc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ju g</w:t>
      </w:r>
      <w:ins w:id="262" w:author="Abela" w:date="2015-08-13T15:20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263" w:author="Abela" w:date="2015-08-13T15:20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al kul</w:t>
      </w:r>
      <w:del w:id="264" w:author="Abela" w:date="2015-08-13T15:20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65" w:author="Abela" w:date="2015-08-13T15:20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add. 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bCs/>
          <w:sz w:val="24"/>
          <w:szCs w:val="24"/>
          <w:lang w:val="mt-MT"/>
        </w:rPr>
      </w:pPr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Ftit tal-jiem ilu, il-Prim Ministru </w:t>
      </w:r>
      <w:del w:id="266" w:author="Abela" w:date="2015-08-13T15:21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67" w:author="Abela" w:date="2015-08-13T15:21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abbar dan il-pro</w:t>
      </w:r>
      <w:del w:id="268" w:author="Abela" w:date="2015-08-13T15:21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ins w:id="269" w:author="Abela" w:date="2015-08-13T15:21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ett flimkien ma’ park naturali fin-na</w:t>
      </w:r>
      <w:del w:id="270" w:author="Abela" w:date="2015-08-13T15:21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71" w:author="Abela" w:date="2015-08-13T15:21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a ta’ isfel ta’ Malta u qal li dawn huma </w:t>
      </w:r>
      <w:del w:id="272" w:author="Abela" w:date="2015-08-13T15:21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273" w:author="Abela" w:date="2015-08-13T15:21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ew</w:t>
      </w:r>
      <w:ins w:id="274" w:author="Abela" w:date="2015-08-13T15:21:00Z">
        <w:r w:rsidR="00E669B7">
          <w:rPr>
            <w:rFonts w:ascii="Tahoma" w:hAnsi="Tahoma" w:cs="Tahoma"/>
            <w:bCs/>
            <w:sz w:val="24"/>
            <w:szCs w:val="24"/>
            <w:lang w:val="mt-MT"/>
          </w:rPr>
          <w:t>ġ</w:t>
        </w:r>
      </w:ins>
      <w:del w:id="275" w:author="Abela" w:date="2015-08-13T15:21:00Z">
        <w:r w:rsidRPr="00472B53" w:rsidDel="00E669B7">
          <w:rPr>
            <w:rFonts w:ascii="Tahoma" w:hAnsi="Tahoma" w:cs="Tahoma"/>
            <w:bCs/>
            <w:sz w:val="24"/>
            <w:szCs w:val="24"/>
            <w:lang w:val="mt-MT"/>
          </w:rPr>
          <w:delText>g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 siti li wie</w:t>
      </w:r>
      <w:del w:id="276" w:author="Abela" w:date="2015-08-13T15:22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77" w:author="Abela" w:date="2015-08-13T15:22:00Z">
        <w:r w:rsidR="000F4B4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ed mhux se jiddejjaq li jkun jg</w:t>
      </w:r>
      <w:ins w:id="278" w:author="Abela" w:date="2015-08-13T15:22:00Z">
        <w:r w:rsidR="000F4B4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279" w:author="Abela" w:date="2015-08-13T15:22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 xml:space="preserve">ix </w:t>
      </w:r>
      <w:del w:id="280" w:author="Abela" w:date="2015-08-13T15:22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81" w:author="Abela" w:date="2015-08-13T15:22:00Z">
        <w:r w:rsidR="000F4B4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dejhom. I</w:t>
      </w:r>
      <w:del w:id="282" w:author="Abela" w:date="2015-08-13T15:22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283" w:author="Abela" w:date="2015-08-13T15:22:00Z">
        <w:r w:rsidR="000F4B45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da minbarra l-Alternattiva Demokrat</w:t>
      </w:r>
      <w:del w:id="284" w:author="Abela" w:date="2015-08-13T15:23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t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ika anke l-g</w:t>
      </w:r>
      <w:ins w:id="285" w:author="Abela" w:date="2015-08-13T15:23:00Z">
        <w:r w:rsidR="000F4B45">
          <w:rPr>
            <w:rFonts w:ascii="Tahoma" w:hAnsi="Tahoma" w:cs="Tahoma"/>
            <w:bCs/>
            <w:sz w:val="24"/>
            <w:szCs w:val="24"/>
            <w:lang w:val="mt-MT"/>
          </w:rPr>
          <w:t>ħ</w:t>
        </w:r>
      </w:ins>
      <w:del w:id="286" w:author="Abela" w:date="2015-08-13T15:23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aqdiet ambjentali fl-a</w:t>
      </w:r>
      <w:del w:id="287" w:author="Abela" w:date="2015-08-13T15:23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hh</w:delText>
        </w:r>
      </w:del>
      <w:ins w:id="288" w:author="Abela" w:date="2015-08-13T15:23:00Z">
        <w:r w:rsidR="000F4B45">
          <w:rPr>
            <w:rFonts w:ascii="Tahoma" w:hAnsi="Tahoma" w:cs="Tahoma"/>
            <w:bCs/>
            <w:sz w:val="24"/>
            <w:szCs w:val="24"/>
            <w:lang w:val="mt-MT"/>
          </w:rPr>
          <w:t>ħħ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ar jiem qalu li ma jaqblux mas-sit mag</w:t>
      </w:r>
      <w:del w:id="289" w:author="Abela" w:date="2015-08-13T15:23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h</w:delText>
        </w:r>
      </w:del>
      <w:ins w:id="290" w:author="Abela" w:date="2015-08-13T15:23:00Z">
        <w:r w:rsidR="000F4B45">
          <w:rPr>
            <w:rFonts w:ascii="Tahoma" w:hAnsi="Tahoma" w:cs="Tahoma"/>
            <w:bCs/>
            <w:sz w:val="24"/>
            <w:szCs w:val="24"/>
            <w:lang w:val="mt-MT"/>
          </w:rPr>
          <w:t>ħż</w:t>
        </w:r>
      </w:ins>
      <w:del w:id="291" w:author="Abela" w:date="2015-08-13T15:23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r w:rsidRPr="00472B53">
        <w:rPr>
          <w:rFonts w:ascii="Tahoma" w:hAnsi="Tahoma" w:cs="Tahoma"/>
          <w:bCs/>
          <w:sz w:val="24"/>
          <w:szCs w:val="24"/>
          <w:lang w:val="mt-MT"/>
        </w:rPr>
        <w:t>ul hekk kif huwa zona barra mill-i</w:t>
      </w:r>
      <w:del w:id="292" w:author="Abela" w:date="2015-08-13T15:24:00Z">
        <w:r w:rsidRPr="00472B53" w:rsidDel="000F4B45">
          <w:rPr>
            <w:rFonts w:ascii="Tahoma" w:hAnsi="Tahoma" w:cs="Tahoma"/>
            <w:bCs/>
            <w:sz w:val="24"/>
            <w:szCs w:val="24"/>
            <w:lang w:val="mt-MT"/>
          </w:rPr>
          <w:delText>z</w:delText>
        </w:r>
      </w:del>
      <w:ins w:id="293" w:author="Abela" w:date="2015-08-13T15:24:00Z">
        <w:r w:rsidR="000F4B45">
          <w:rPr>
            <w:rFonts w:ascii="Tahoma" w:hAnsi="Tahoma" w:cs="Tahoma"/>
            <w:bCs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bCs/>
          <w:sz w:val="24"/>
          <w:szCs w:val="24"/>
          <w:lang w:val="mt-MT"/>
        </w:rPr>
        <w:t>vilupp.</w:t>
      </w:r>
    </w:p>
    <w:p w:rsidR="00472B53" w:rsidRPr="00472B53" w:rsidRDefault="00472B53" w:rsidP="00F90D22">
      <w:pPr>
        <w:spacing w:line="360" w:lineRule="auto"/>
        <w:rPr>
          <w:lang w:val="mt-MT"/>
        </w:rPr>
      </w:pPr>
    </w:p>
    <w:p w:rsidR="00472B53" w:rsidRPr="00472B53" w:rsidRDefault="00472B53" w:rsidP="00F90D22">
      <w:pPr>
        <w:spacing w:line="360" w:lineRule="auto"/>
        <w:rPr>
          <w:lang w:val="mt-MT"/>
        </w:rPr>
      </w:pPr>
    </w:p>
    <w:p w:rsidR="00472B53" w:rsidRPr="00472B53" w:rsidRDefault="00472B53" w:rsidP="00F90D22">
      <w:pPr>
        <w:spacing w:line="360" w:lineRule="auto"/>
        <w:rPr>
          <w:lang w:val="mt-MT"/>
        </w:rPr>
      </w:pPr>
    </w:p>
    <w:p w:rsidR="00472B53" w:rsidRPr="00472B53" w:rsidRDefault="00472B53" w:rsidP="00472B53">
      <w:pPr>
        <w:pStyle w:val="BodyText"/>
        <w:spacing w:line="360" w:lineRule="auto"/>
        <w:rPr>
          <w:rFonts w:ascii="Tahoma" w:hAnsi="Tahoma" w:cs="Tahoma"/>
          <w:color w:val="000000"/>
          <w:szCs w:val="24"/>
          <w:lang w:val="mt-MT"/>
        </w:rPr>
      </w:pPr>
      <w:r w:rsidRPr="00472B53">
        <w:rPr>
          <w:rFonts w:ascii="Tahoma" w:hAnsi="Tahoma" w:cs="Tahoma"/>
          <w:color w:val="000000"/>
          <w:szCs w:val="24"/>
          <w:lang w:val="mt-MT"/>
        </w:rPr>
        <w:lastRenderedPageBreak/>
        <w:t>Il-poplu Malti u Għawdxi hu ff</w:t>
      </w:r>
      <w:del w:id="294" w:author="Abela" w:date="2015-08-13T15:25:00Z">
        <w:r w:rsidRPr="00472B53" w:rsidDel="000F4B45">
          <w:rPr>
            <w:rFonts w:ascii="Tahoma" w:hAnsi="Tahoma" w:cs="Tahoma"/>
            <w:color w:val="000000"/>
            <w:szCs w:val="24"/>
            <w:lang w:val="mt-MT"/>
          </w:rPr>
          <w:delText>u</w:delText>
        </w:r>
      </w:del>
      <w:ins w:id="295" w:author="Abela" w:date="2015-08-13T15:25:00Z">
        <w:r w:rsidR="000F4B45">
          <w:rPr>
            <w:rFonts w:ascii="Tahoma" w:hAnsi="Tahoma" w:cs="Tahoma"/>
            <w:color w:val="000000"/>
            <w:szCs w:val="24"/>
            <w:lang w:val="mt-MT"/>
          </w:rPr>
          <w:t>o</w:t>
        </w:r>
      </w:ins>
      <w:r w:rsidRPr="00472B53">
        <w:rPr>
          <w:rFonts w:ascii="Tahoma" w:hAnsi="Tahoma" w:cs="Tahoma"/>
          <w:color w:val="000000"/>
          <w:szCs w:val="24"/>
          <w:lang w:val="mt-MT"/>
        </w:rPr>
        <w:t xml:space="preserve">rtunat li f’pajjiżna hawn eluf ta’ persuni li jaħdmu fis-settur tas-Saħħa u li huma tant iddedikati fix-xogħol tagħhom. Għall-maġġoranza ta’ dawn il-ħaddiema, ma jeżistux iljieli jew festi, iżda huma </w:t>
      </w:r>
      <w:ins w:id="296" w:author="Abela" w:date="2015-08-28T19:47:00Z">
        <w:r w:rsidR="00A87641">
          <w:rPr>
            <w:rFonts w:ascii="Tahoma" w:hAnsi="Tahoma" w:cs="Tahoma"/>
            <w:color w:val="000000"/>
            <w:szCs w:val="24"/>
            <w:lang w:val="mt-MT"/>
          </w:rPr>
          <w:t>i</w:t>
        </w:r>
      </w:ins>
      <w:r w:rsidRPr="00472B53">
        <w:rPr>
          <w:rFonts w:ascii="Tahoma" w:hAnsi="Tahoma" w:cs="Tahoma"/>
          <w:color w:val="000000"/>
          <w:szCs w:val="24"/>
          <w:lang w:val="mt-MT"/>
        </w:rPr>
        <w:t>mpenjati li joffru s-servizz tagħhom kull ħin u kull mument.</w:t>
      </w:r>
    </w:p>
    <w:p w:rsidR="00472B53" w:rsidRPr="00472B53" w:rsidRDefault="00472B53" w:rsidP="00472B53">
      <w:pPr>
        <w:pStyle w:val="BodyText"/>
        <w:spacing w:line="360" w:lineRule="auto"/>
        <w:rPr>
          <w:rFonts w:ascii="Tahoma" w:hAnsi="Tahoma" w:cs="Tahoma"/>
          <w:color w:val="000000"/>
          <w:szCs w:val="24"/>
          <w:lang w:val="mt-MT"/>
        </w:rPr>
      </w:pPr>
    </w:p>
    <w:p w:rsidR="00472B53" w:rsidRPr="00472B53" w:rsidRDefault="00472B53" w:rsidP="00472B53">
      <w:pPr>
        <w:pStyle w:val="BodyText"/>
        <w:spacing w:after="225" w:line="360" w:lineRule="auto"/>
        <w:rPr>
          <w:rFonts w:ascii="Tahoma" w:hAnsi="Tahoma" w:cs="Tahoma"/>
          <w:color w:val="000000"/>
          <w:szCs w:val="24"/>
          <w:lang w:val="mt-MT"/>
        </w:rPr>
      </w:pPr>
      <w:r w:rsidRPr="00472B53">
        <w:rPr>
          <w:rFonts w:ascii="Tahoma" w:hAnsi="Tahoma" w:cs="Tahoma"/>
          <w:color w:val="000000"/>
          <w:szCs w:val="24"/>
          <w:lang w:val="mt-MT"/>
        </w:rPr>
        <w:t>Fi stqarrija f’isem ix-</w:t>
      </w:r>
      <w:r w:rsidR="0088770C" w:rsidRPr="0088770C">
        <w:rPr>
          <w:rFonts w:ascii="Tahoma" w:hAnsi="Tahoma" w:cs="Tahoma"/>
          <w:i/>
          <w:color w:val="000000"/>
          <w:szCs w:val="24"/>
          <w:lang w:val="mt-MT"/>
          <w:rPrChange w:id="297" w:author="Abela" w:date="2015-08-13T15:28:00Z">
            <w:rPr>
              <w:rFonts w:ascii="Tahoma" w:hAnsi="Tahoma" w:cs="Tahoma"/>
              <w:color w:val="000000"/>
              <w:szCs w:val="24"/>
              <w:lang w:val="mt-MT"/>
            </w:rPr>
          </w:rPrChange>
        </w:rPr>
        <w:t>Shadow Minister</w:t>
      </w:r>
      <w:r w:rsidRPr="00472B53">
        <w:rPr>
          <w:rFonts w:ascii="Tahoma" w:hAnsi="Tahoma" w:cs="Tahoma"/>
          <w:color w:val="000000"/>
          <w:szCs w:val="24"/>
          <w:lang w:val="mt-MT"/>
        </w:rPr>
        <w:t xml:space="preserve"> għas-Saħħa Claudette Buttigieg, il-Partit Nazzjonalista qal li fl-aħħar ġimgħat u xhur kienu bosta dawk il-ħaddiema fis-settur pubbliku fil-qasam tas-Saħħa li għamlu kuntatt mal-Partit u tkellmu dwar it-tħassib tagħhom għall-mod kif qed jitmexxa dan il-qasam.</w:t>
      </w:r>
    </w:p>
    <w:p w:rsidR="00472B53" w:rsidRPr="00472B53" w:rsidRDefault="00472B53" w:rsidP="00472B53">
      <w:pPr>
        <w:pStyle w:val="BodyText"/>
        <w:spacing w:after="225" w:line="360" w:lineRule="auto"/>
        <w:rPr>
          <w:rFonts w:ascii="Tahoma" w:hAnsi="Tahoma" w:cs="Tahoma"/>
          <w:color w:val="000000"/>
          <w:szCs w:val="24"/>
          <w:lang w:val="mt-MT"/>
        </w:rPr>
      </w:pPr>
      <w:r w:rsidRPr="00472B53">
        <w:rPr>
          <w:rFonts w:ascii="Tahoma" w:hAnsi="Tahoma" w:cs="Tahoma"/>
          <w:color w:val="000000"/>
          <w:szCs w:val="24"/>
          <w:lang w:val="mt-MT"/>
        </w:rPr>
        <w:t>Jidher ċar li l-kriterji fl-għa</w:t>
      </w:r>
      <w:del w:id="298" w:author="Abela" w:date="2015-08-13T15:29:00Z">
        <w:r w:rsidRPr="00472B53" w:rsidDel="00B02289">
          <w:rPr>
            <w:rFonts w:ascii="Tahoma" w:hAnsi="Tahoma" w:cs="Tahoma"/>
            <w:color w:val="000000"/>
            <w:szCs w:val="24"/>
            <w:lang w:val="mt-MT"/>
          </w:rPr>
          <w:delText>z</w:delText>
        </w:r>
      </w:del>
      <w:ins w:id="299" w:author="Abela" w:date="2015-08-13T15:29:00Z">
        <w:r w:rsidR="00B02289">
          <w:rPr>
            <w:rFonts w:ascii="Tahoma" w:hAnsi="Tahoma" w:cs="Tahoma"/>
            <w:color w:val="000000"/>
            <w:szCs w:val="24"/>
            <w:lang w:val="mt-MT"/>
          </w:rPr>
          <w:t>ż</w:t>
        </w:r>
      </w:ins>
      <w:r w:rsidRPr="00472B53">
        <w:rPr>
          <w:rFonts w:ascii="Tahoma" w:hAnsi="Tahoma" w:cs="Tahoma"/>
          <w:color w:val="000000"/>
          <w:szCs w:val="24"/>
          <w:lang w:val="mt-MT"/>
        </w:rPr>
        <w:t>liet ta’ min imexxi l-istituzzjonijiet tas-Saħħa f’pajjiżna mhux qed ikunu ċ-ċertifikati u l-esperjenza, iżda fatturi oħrajn. U dan il-fatt qed iqanqal rabja kbira fost il-ħaddiema, sostna l-Partit Nazzjonalista.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  <w:lang w:val="mt-MT"/>
        </w:rPr>
      </w:pPr>
      <w:r w:rsidRPr="00472B53">
        <w:rPr>
          <w:rFonts w:ascii="Tahoma" w:hAnsi="Tahoma" w:cs="Tahoma"/>
          <w:color w:val="000000"/>
          <w:sz w:val="24"/>
          <w:szCs w:val="24"/>
          <w:lang w:val="mt-MT"/>
        </w:rPr>
        <w:t>Fid-dawl ta’ dan, il-Partit Nazzjonalista qal li qed jieħu nota tal-każi kollha ta’ inġustizzji li qed jaslulu, filwaqt li appella lill-Ministru Konrad Mizzi u lis-Segretarju Parlamentari Chris Fearne biex minnufih ireġġgħu lura din l-attitudni u jwettqu l-wegħda li huma stess għamlu, ji</w:t>
      </w:r>
      <w:del w:id="300" w:author="Abela" w:date="2015-08-13T15:33:00Z">
        <w:r w:rsidRPr="00472B53" w:rsidDel="00B02289">
          <w:rPr>
            <w:rFonts w:ascii="Tahoma" w:hAnsi="Tahoma" w:cs="Tahoma"/>
            <w:color w:val="000000"/>
            <w:sz w:val="24"/>
            <w:szCs w:val="24"/>
            <w:lang w:val="mt-MT"/>
          </w:rPr>
          <w:delText>g</w:delText>
        </w:r>
      </w:del>
      <w:ins w:id="301" w:author="Abela" w:date="2015-08-13T15:33:00Z">
        <w:r w:rsidR="00B02289">
          <w:rPr>
            <w:rFonts w:ascii="Tahoma" w:hAnsi="Tahoma" w:cs="Tahoma"/>
            <w:color w:val="000000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color w:val="000000"/>
          <w:sz w:val="24"/>
          <w:szCs w:val="24"/>
          <w:lang w:val="mt-MT"/>
        </w:rPr>
        <w:t>ifieri dik tal-</w:t>
      </w:r>
      <w:r w:rsidR="0088770C" w:rsidRPr="0088770C">
        <w:rPr>
          <w:rFonts w:ascii="Tahoma" w:hAnsi="Tahoma" w:cs="Tahoma"/>
          <w:i/>
          <w:color w:val="000000"/>
          <w:sz w:val="24"/>
          <w:szCs w:val="24"/>
          <w:lang w:val="mt-MT"/>
          <w:rPrChange w:id="302" w:author="Abela" w:date="2015-08-13T15:33:00Z">
            <w:rPr>
              <w:rFonts w:ascii="Tahoma" w:hAnsi="Tahoma" w:cs="Tahoma"/>
              <w:color w:val="000000"/>
              <w:sz w:val="24"/>
              <w:szCs w:val="24"/>
              <w:lang w:val="mt-MT"/>
            </w:rPr>
          </w:rPrChange>
        </w:rPr>
        <w:t>accountability</w:t>
      </w:r>
      <w:r w:rsidRPr="00472B53">
        <w:rPr>
          <w:rFonts w:ascii="Tahoma" w:hAnsi="Tahoma" w:cs="Tahoma"/>
          <w:color w:val="000000"/>
          <w:sz w:val="24"/>
          <w:szCs w:val="24"/>
          <w:lang w:val="mt-MT"/>
        </w:rPr>
        <w:t>, it-trasparenza u l-meritokrazija.</w:t>
      </w:r>
    </w:p>
    <w:p w:rsidR="00472B53" w:rsidRPr="00472B53" w:rsidRDefault="00472B53" w:rsidP="00F90D22">
      <w:pPr>
        <w:spacing w:line="360" w:lineRule="auto"/>
        <w:rPr>
          <w:lang w:val="mt-MT"/>
        </w:rPr>
      </w:pPr>
    </w:p>
    <w:p w:rsidR="00472B53" w:rsidRPr="00472B53" w:rsidRDefault="00472B53" w:rsidP="00F90D22">
      <w:pPr>
        <w:spacing w:line="360" w:lineRule="auto"/>
        <w:rPr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472B53">
        <w:rPr>
          <w:rFonts w:ascii="Tahoma" w:hAnsi="Tahoma" w:cs="Tahoma"/>
          <w:sz w:val="24"/>
          <w:szCs w:val="24"/>
          <w:lang w:val="mt-MT"/>
        </w:rPr>
        <w:t>Il-</w:t>
      </w:r>
      <w:del w:id="303" w:author="Abela" w:date="2015-08-13T15:40:00Z">
        <w:r w:rsidRPr="00472B53" w:rsidDel="00195147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04" w:author="Abela" w:date="2015-08-13T15:40:00Z">
        <w:r w:rsidR="00195147">
          <w:rPr>
            <w:rFonts w:ascii="Tahoma" w:hAnsi="Tahoma" w:cs="Tahoma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i</w:t>
      </w:r>
      <w:del w:id="305" w:author="Abela" w:date="2015-08-13T15:40:00Z">
        <w:r w:rsidRPr="00472B53" w:rsidDel="00195147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ins w:id="306" w:author="Abela" w:date="2015-08-13T15:40:00Z">
        <w:r w:rsidR="00195147">
          <w:rPr>
            <w:rFonts w:ascii="Tahoma" w:hAnsi="Tahoma" w:cs="Tahoma"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witi jappellaw lill-</w:t>
      </w:r>
      <w:del w:id="307" w:author="Abela" w:date="2015-08-28T19:51:00Z">
        <w:r w:rsidRPr="00472B53" w:rsidDel="00A87641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08" w:author="Abela" w:date="2015-08-28T19:51:00Z">
        <w:r w:rsidR="00A87641">
          <w:rPr>
            <w:rFonts w:ascii="Tahoma" w:hAnsi="Tahoma" w:cs="Tahoma"/>
            <w:sz w:val="24"/>
            <w:szCs w:val="24"/>
            <w:lang w:val="mt-MT"/>
          </w:rPr>
          <w:t>G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vern biex  quddiem it-theddida li huma r</w:t>
      </w:r>
      <w:del w:id="309" w:author="Abela" w:date="2015-08-13T15:41:00Z">
        <w:r w:rsidRPr="00472B53" w:rsidDel="00195147">
          <w:rPr>
            <w:rFonts w:ascii="Tahoma" w:hAnsi="Tahoma" w:cs="Tahoma"/>
            <w:sz w:val="24"/>
            <w:szCs w:val="24"/>
            <w:lang w:val="mt-MT"/>
          </w:rPr>
          <w:delText>c</w:delText>
        </w:r>
      </w:del>
      <w:ins w:id="310" w:author="Abela" w:date="2015-08-13T15:41:00Z">
        <w:r w:rsidR="00195147">
          <w:rPr>
            <w:rFonts w:ascii="Tahoma" w:hAnsi="Tahoma" w:cs="Tahoma"/>
            <w:sz w:val="24"/>
            <w:szCs w:val="24"/>
            <w:lang w:val="mt-MT"/>
          </w:rPr>
          <w:t>ċ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evew permezz ta' balla f'ittra anonima, jag</w:t>
      </w:r>
      <w:del w:id="311" w:author="Abela" w:date="2015-08-13T15:42:00Z">
        <w:r w:rsidRPr="00472B53" w:rsidDel="00195147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12" w:author="Abela" w:date="2015-08-13T15:42:00Z">
        <w:r w:rsidR="00195147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laq kemm jista' jkun malajr il-kontroversja dwar 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13" w:author="Abela" w:date="2015-08-13T15:42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shooting range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biswit 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14" w:author="Abela" w:date="2015-08-13T15:42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Mount St</w:t>
      </w:r>
      <w:del w:id="315" w:author="Abela" w:date="2015-08-13T16:15:00Z">
        <w:r w:rsidR="0088770C" w:rsidRPr="0088770C">
          <w:rPr>
            <w:rFonts w:ascii="Tahoma" w:hAnsi="Tahoma" w:cs="Tahoma"/>
            <w:i/>
            <w:sz w:val="24"/>
            <w:szCs w:val="24"/>
            <w:lang w:val="mt-MT"/>
            <w:rPrChange w:id="316" w:author="Abela" w:date="2015-08-13T15:42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delText>.</w:delText>
        </w:r>
      </w:del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17" w:author="Abela" w:date="2015-08-13T15:42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 xml:space="preserve"> Joseph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fil-Mosta.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472B53">
        <w:rPr>
          <w:rFonts w:ascii="Tahoma" w:hAnsi="Tahoma" w:cs="Tahoma"/>
          <w:sz w:val="24"/>
          <w:szCs w:val="24"/>
          <w:lang w:val="mt-MT"/>
        </w:rPr>
        <w:t>Il-kontrove</w:t>
      </w:r>
      <w:ins w:id="318" w:author="Abela" w:date="2015-08-13T15:50:00Z">
        <w:r w:rsidR="006050EF">
          <w:rPr>
            <w:rFonts w:ascii="Tahoma" w:hAnsi="Tahoma" w:cs="Tahoma"/>
            <w:sz w:val="24"/>
            <w:szCs w:val="24"/>
            <w:lang w:val="mt-MT"/>
          </w:rPr>
          <w:t>r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sja dwar ix-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19" w:author="Abela" w:date="2015-08-13T15:50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shooting range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proposta 150 metru bog</w:t>
      </w:r>
      <w:ins w:id="320" w:author="Abela" w:date="2015-08-13T15:50:00Z">
        <w:r w:rsidR="006050EF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21" w:author="Abela" w:date="2015-08-13T15:50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 xml:space="preserve">od minn </w:t>
      </w:r>
      <w:del w:id="322" w:author="Abela" w:date="2015-08-13T15:51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m</w:delText>
        </w:r>
      </w:del>
      <w:ins w:id="323" w:author="Abela" w:date="2015-08-13T15:51:00Z">
        <w:r w:rsidR="0088770C" w:rsidRPr="0088770C">
          <w:rPr>
            <w:rFonts w:ascii="Tahoma" w:hAnsi="Tahoma" w:cs="Tahoma"/>
            <w:i/>
            <w:sz w:val="24"/>
            <w:szCs w:val="24"/>
            <w:lang w:val="mt-MT"/>
            <w:rPrChange w:id="324" w:author="Abela" w:date="2015-08-13T15:51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t>M</w:t>
        </w:r>
      </w:ins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25" w:author="Abela" w:date="2015-08-13T15:51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ount St Joseph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fil-Mosta tie</w:t>
      </w:r>
      <w:del w:id="326" w:author="Abela" w:date="2015-08-13T15:51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27" w:author="Abela" w:date="2015-08-13T15:51:00Z">
        <w:r w:rsidR="006050EF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u dimensjoni ikbar hekk kif il-</w:t>
      </w:r>
      <w:del w:id="328" w:author="Abela" w:date="2015-08-13T15:51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29" w:author="Abela" w:date="2015-08-13T15:52:00Z">
        <w:r w:rsidR="006050EF">
          <w:rPr>
            <w:rFonts w:ascii="Tahoma" w:hAnsi="Tahoma" w:cs="Tahoma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i</w:t>
      </w:r>
      <w:ins w:id="330" w:author="Abela" w:date="2015-08-13T15:52:00Z">
        <w:r w:rsidR="006050EF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331" w:author="Abela" w:date="2015-08-13T15:52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>witi r</w:t>
      </w:r>
      <w:del w:id="332" w:author="Abela" w:date="2015-08-13T15:52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c</w:delText>
        </w:r>
      </w:del>
      <w:ins w:id="333" w:author="Abela" w:date="2015-08-13T15:52:00Z">
        <w:r w:rsidR="006050EF">
          <w:rPr>
            <w:rFonts w:ascii="Tahoma" w:hAnsi="Tahoma" w:cs="Tahoma"/>
            <w:sz w:val="24"/>
            <w:szCs w:val="24"/>
            <w:lang w:val="mt-MT"/>
          </w:rPr>
          <w:t>ċ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evew ittra anonima b'theddid u b'balla </w:t>
      </w:r>
      <w:del w:id="334" w:author="Abela" w:date="2015-08-13T15:52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35" w:author="Abela" w:date="2015-08-13T15:52:00Z">
        <w:r w:rsidR="006050EF">
          <w:rPr>
            <w:rFonts w:ascii="Tahoma" w:hAnsi="Tahoma" w:cs="Tahoma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o fiha.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472B53">
        <w:rPr>
          <w:rFonts w:ascii="Tahoma" w:hAnsi="Tahoma" w:cs="Tahoma"/>
          <w:sz w:val="24"/>
          <w:szCs w:val="24"/>
          <w:lang w:val="mt-MT"/>
        </w:rPr>
        <w:lastRenderedPageBreak/>
        <w:t>Dwar din it-theddida u dwar is-sitwazzjoni pre</w:t>
      </w:r>
      <w:del w:id="336" w:author="Abela" w:date="2015-08-13T15:52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ins w:id="337" w:author="Abela" w:date="2015-08-13T15:52:00Z">
        <w:r w:rsidR="006050EF">
          <w:rPr>
            <w:rFonts w:ascii="Tahoma" w:hAnsi="Tahoma" w:cs="Tahoma"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enti dwar il-proposta ta' 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38" w:author="Abela" w:date="2015-08-13T15:53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 xml:space="preserve">shooting range </w:t>
      </w:r>
      <w:del w:id="339" w:author="Abela" w:date="2015-08-13T15:53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40" w:author="Abela" w:date="2015-08-13T15:53:00Z">
        <w:r w:rsidR="006050EF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dejn 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41" w:author="Abela" w:date="2015-08-13T15:53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Mount St</w:t>
      </w:r>
      <w:del w:id="342" w:author="Abela" w:date="2015-08-13T16:14:00Z">
        <w:r w:rsidR="0088770C" w:rsidRPr="0088770C">
          <w:rPr>
            <w:rFonts w:ascii="Tahoma" w:hAnsi="Tahoma" w:cs="Tahoma"/>
            <w:i/>
            <w:sz w:val="24"/>
            <w:szCs w:val="24"/>
            <w:lang w:val="mt-MT"/>
            <w:rPrChange w:id="343" w:author="Abela" w:date="2015-08-13T15:53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delText>.</w:delText>
        </w:r>
      </w:del>
      <w:ins w:id="344" w:author="Abela" w:date="2015-11-22T11:44:00Z">
        <w:r w:rsidR="002C555C" w:rsidRPr="002C555C">
          <w:rPr>
            <w:rFonts w:ascii="Tahoma" w:hAnsi="Tahoma" w:cs="Tahoma"/>
            <w:sz w:val="24"/>
            <w:szCs w:val="24"/>
            <w:lang w:val="mt-MT"/>
            <w:rPrChange w:id="345" w:author="Abela" w:date="2015-11-22T11:45:00Z">
              <w:rPr>
                <w:rFonts w:ascii="Tahoma" w:hAnsi="Tahoma" w:cs="Tahoma"/>
                <w:i/>
                <w:sz w:val="24"/>
                <w:szCs w:val="24"/>
                <w:lang w:val="mt-MT"/>
              </w:rPr>
            </w:rPrChange>
          </w:rPr>
          <w:t xml:space="preserve"> </w:t>
        </w:r>
      </w:ins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46" w:author="Abela" w:date="2015-08-13T15:53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Joseph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, Net </w:t>
      </w:r>
      <w:r w:rsidR="00C61260" w:rsidRPr="00E3008F">
        <w:rPr>
          <w:rFonts w:ascii="Tahoma" w:hAnsi="Tahoma" w:cs="Tahoma"/>
          <w:sz w:val="24"/>
          <w:szCs w:val="24"/>
          <w:lang w:val="mt-MT"/>
        </w:rPr>
        <w:t>News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tkellem mal-Provin</w:t>
      </w:r>
      <w:del w:id="347" w:author="Abela" w:date="2015-08-13T15:54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c</w:delText>
        </w:r>
      </w:del>
      <w:ins w:id="348" w:author="Abela" w:date="2015-08-13T15:54:00Z">
        <w:r w:rsidR="006050EF">
          <w:rPr>
            <w:rFonts w:ascii="Tahoma" w:hAnsi="Tahoma" w:cs="Tahoma"/>
            <w:sz w:val="24"/>
            <w:szCs w:val="24"/>
            <w:lang w:val="mt-MT"/>
          </w:rPr>
          <w:t>ċ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jal tal-</w:t>
      </w:r>
      <w:del w:id="349" w:author="Abela" w:date="2015-08-13T15:54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50" w:author="Abela" w:date="2015-08-13T15:54:00Z">
        <w:r w:rsidR="006050EF">
          <w:rPr>
            <w:rFonts w:ascii="Tahoma" w:hAnsi="Tahoma" w:cs="Tahoma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i</w:t>
      </w:r>
      <w:ins w:id="351" w:author="Abela" w:date="2015-08-13T15:54:00Z">
        <w:r w:rsidR="006050EF">
          <w:rPr>
            <w:rFonts w:ascii="Tahoma" w:hAnsi="Tahoma" w:cs="Tahoma"/>
            <w:sz w:val="24"/>
            <w:szCs w:val="24"/>
            <w:lang w:val="mt-MT"/>
          </w:rPr>
          <w:t>ż</w:t>
        </w:r>
      </w:ins>
      <w:del w:id="352" w:author="Abela" w:date="2015-08-13T15:54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>witi Fr.Patrick Magro li tkellem dwar laqg</w:t>
      </w:r>
      <w:del w:id="353" w:author="Abela" w:date="2015-08-13T15:55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54" w:author="Abela" w:date="2015-08-13T15:55:00Z">
        <w:r w:rsidR="006050EF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a li kellhom mal-Gvern.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472B53">
        <w:rPr>
          <w:rFonts w:ascii="Tahoma" w:hAnsi="Tahoma" w:cs="Tahoma"/>
          <w:sz w:val="24"/>
          <w:szCs w:val="24"/>
          <w:lang w:val="mt-MT"/>
        </w:rPr>
        <w:t>Jidher li minkejja l-impres</w:t>
      </w:r>
      <w:del w:id="355" w:author="Abela" w:date="2015-08-13T15:55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j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>s</w:t>
      </w:r>
      <w:ins w:id="356" w:author="Abela" w:date="2015-08-13T15:55:00Z">
        <w:r w:rsidR="006050EF">
          <w:rPr>
            <w:rFonts w:ascii="Tahoma" w:hAnsi="Tahoma" w:cs="Tahoma"/>
            <w:sz w:val="24"/>
            <w:szCs w:val="24"/>
            <w:lang w:val="mt-MT"/>
          </w:rPr>
          <w:t>j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oni li l-Gvern g</w:t>
      </w:r>
      <w:ins w:id="357" w:author="Abela" w:date="2015-08-13T15:55:00Z">
        <w:r w:rsidR="006050EF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58" w:author="Abela" w:date="2015-08-13T15:55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>andu pro</w:t>
      </w:r>
      <w:del w:id="359" w:author="Abela" w:date="2015-08-13T15:56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60" w:author="Abela" w:date="2015-08-13T15:56:00Z">
        <w:r w:rsidR="006050EF">
          <w:rPr>
            <w:rFonts w:ascii="Tahoma" w:hAnsi="Tahoma" w:cs="Tahoma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ett g</w:t>
      </w:r>
      <w:ins w:id="361" w:author="Abela" w:date="2015-08-13T15:56:00Z">
        <w:r w:rsidR="006050EF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62" w:author="Abela" w:date="2015-08-13T15:56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 xml:space="preserve">al 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63" w:author="Abela" w:date="2015-08-13T15:56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shooting range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</w:t>
      </w:r>
      <w:del w:id="364" w:author="Abela" w:date="2015-08-13T15:56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65" w:author="Abela" w:date="2015-08-13T15:56:00Z">
        <w:r w:rsidR="006050EF">
          <w:rPr>
            <w:rFonts w:ascii="Tahoma" w:hAnsi="Tahoma" w:cs="Tahoma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dida, ir-realt</w:t>
      </w:r>
      <w:ins w:id="366" w:author="Abela" w:date="2015-08-13T15:57:00Z">
        <w:r w:rsidR="006050EF">
          <w:rPr>
            <w:rFonts w:ascii="Tahoma" w:hAnsi="Tahoma" w:cs="Tahoma"/>
            <w:sz w:val="24"/>
            <w:szCs w:val="24"/>
            <w:lang w:val="mt-MT"/>
          </w:rPr>
          <w:t>à</w:t>
        </w:r>
      </w:ins>
      <w:del w:id="367" w:author="Abela" w:date="2015-08-13T15:57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a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 xml:space="preserve"> hi differenti.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472B53">
        <w:rPr>
          <w:rFonts w:ascii="Tahoma" w:hAnsi="Tahoma" w:cs="Tahoma"/>
          <w:sz w:val="24"/>
          <w:szCs w:val="24"/>
          <w:lang w:val="mt-MT"/>
        </w:rPr>
        <w:t>G</w:t>
      </w:r>
      <w:ins w:id="368" w:author="Abela" w:date="2015-08-13T15:57:00Z">
        <w:r w:rsidR="006050EF">
          <w:rPr>
            <w:rFonts w:ascii="Tahoma" w:hAnsi="Tahoma" w:cs="Tahoma"/>
            <w:sz w:val="24"/>
            <w:szCs w:val="24"/>
            <w:lang w:val="mt-MT"/>
          </w:rPr>
          <w:t>ħ</w:t>
        </w:r>
      </w:ins>
      <w:del w:id="369" w:author="Abela" w:date="2015-08-13T15:57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>all-</w:t>
      </w:r>
      <w:del w:id="370" w:author="Abela" w:date="2015-08-13T15:57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71" w:author="Abela" w:date="2015-08-13T15:57:00Z">
        <w:r w:rsidR="006050EF">
          <w:rPr>
            <w:rFonts w:ascii="Tahoma" w:hAnsi="Tahoma" w:cs="Tahoma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i</w:t>
      </w:r>
      <w:del w:id="372" w:author="Abela" w:date="2015-08-13T15:57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ins w:id="373" w:author="Abela" w:date="2015-08-13T15:57:00Z">
        <w:r w:rsidR="006050EF">
          <w:rPr>
            <w:rFonts w:ascii="Tahoma" w:hAnsi="Tahoma" w:cs="Tahoma"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witi </w:t>
      </w:r>
      <w:del w:id="374" w:author="Abela" w:date="2015-08-13T15:57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i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>t-theddi</w:t>
      </w:r>
      <w:ins w:id="375" w:author="Abela" w:date="2015-08-13T15:57:00Z">
        <w:r w:rsidR="006050EF">
          <w:rPr>
            <w:rFonts w:ascii="Tahoma" w:hAnsi="Tahoma" w:cs="Tahoma"/>
            <w:sz w:val="24"/>
            <w:szCs w:val="24"/>
            <w:lang w:val="mt-MT"/>
          </w:rPr>
          <w:t>d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a li r</w:t>
      </w:r>
      <w:del w:id="376" w:author="Abela" w:date="2015-08-13T15:58:00Z">
        <w:r w:rsidRPr="00472B53" w:rsidDel="006050EF">
          <w:rPr>
            <w:rFonts w:ascii="Tahoma" w:hAnsi="Tahoma" w:cs="Tahoma"/>
            <w:sz w:val="24"/>
            <w:szCs w:val="24"/>
            <w:lang w:val="mt-MT"/>
          </w:rPr>
          <w:delText>c</w:delText>
        </w:r>
      </w:del>
      <w:ins w:id="377" w:author="Abela" w:date="2015-08-13T15:58:00Z">
        <w:r w:rsidR="006050EF">
          <w:rPr>
            <w:rFonts w:ascii="Tahoma" w:hAnsi="Tahoma" w:cs="Tahoma"/>
            <w:sz w:val="24"/>
            <w:szCs w:val="24"/>
            <w:lang w:val="mt-MT"/>
          </w:rPr>
          <w:t>ċ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evew hi serja. Minkejja l-pressjoni li qed issir, l-appo</w:t>
      </w:r>
      <w:ins w:id="378" w:author="Abela" w:date="2015-08-13T16:00:00Z">
        <w:r w:rsidR="00053947">
          <w:rPr>
            <w:rFonts w:ascii="Tahoma" w:hAnsi="Tahoma" w:cs="Tahoma"/>
            <w:sz w:val="24"/>
            <w:szCs w:val="24"/>
            <w:lang w:val="mt-MT"/>
          </w:rPr>
          <w:t>ġġ</w:t>
        </w:r>
      </w:ins>
      <w:del w:id="379" w:author="Abela" w:date="2015-08-13T16:00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 xml:space="preserve"> g</w:t>
      </w:r>
      <w:del w:id="380" w:author="Abela" w:date="2015-08-13T16:00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81" w:author="Abela" w:date="2015-08-13T16:00:00Z">
        <w:r w:rsidR="00053947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all-</w:t>
      </w:r>
      <w:del w:id="382" w:author="Abela" w:date="2015-08-13T16:00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G</w:delText>
        </w:r>
      </w:del>
      <w:ins w:id="383" w:author="Abela" w:date="2015-08-13T16:00:00Z">
        <w:r w:rsidR="00053947">
          <w:rPr>
            <w:rFonts w:ascii="Tahoma" w:hAnsi="Tahoma" w:cs="Tahoma"/>
            <w:sz w:val="24"/>
            <w:szCs w:val="24"/>
            <w:lang w:val="mt-MT"/>
          </w:rPr>
          <w:t>Ġ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i</w:t>
      </w:r>
      <w:del w:id="384" w:author="Abela" w:date="2015-08-13T16:00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z</w:delText>
        </w:r>
      </w:del>
      <w:ins w:id="385" w:author="Abela" w:date="2015-08-13T16:00:00Z">
        <w:r w:rsidR="00053947">
          <w:rPr>
            <w:rFonts w:ascii="Tahoma" w:hAnsi="Tahoma" w:cs="Tahoma"/>
            <w:sz w:val="24"/>
            <w:szCs w:val="24"/>
            <w:lang w:val="mt-MT"/>
          </w:rPr>
          <w:t>ż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witi kontra l-proposta tal-Gvern li jag</w:t>
      </w:r>
      <w:del w:id="386" w:author="Abela" w:date="2015-08-13T16:01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87" w:author="Abela" w:date="2015-08-13T16:01:00Z">
        <w:r w:rsidR="00053947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mel 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88" w:author="Abela" w:date="2015-08-13T16:01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shooting range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</w:t>
      </w:r>
      <w:del w:id="389" w:author="Abela" w:date="2015-08-13T16:01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90" w:author="Abela" w:date="2015-08-13T16:01:00Z">
        <w:r w:rsidR="00053947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dejn 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91" w:author="Abela" w:date="2015-08-13T16:01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Mount St</w:t>
      </w:r>
      <w:ins w:id="392" w:author="Abela" w:date="2015-08-28T19:59:00Z">
        <w:r w:rsidR="00E04C6F">
          <w:rPr>
            <w:rFonts w:ascii="Tahoma" w:hAnsi="Tahoma" w:cs="Tahoma"/>
            <w:i/>
            <w:sz w:val="24"/>
            <w:szCs w:val="24"/>
            <w:lang w:val="mt-MT"/>
          </w:rPr>
          <w:t>.</w:t>
        </w:r>
      </w:ins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393" w:author="Abela" w:date="2015-08-13T16:01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 xml:space="preserve"> Joseph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qed issa</w:t>
      </w:r>
      <w:del w:id="394" w:author="Abela" w:date="2015-08-13T16:01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hh</w:delText>
        </w:r>
      </w:del>
      <w:ins w:id="395" w:author="Abela" w:date="2015-08-13T16:01:00Z">
        <w:r w:rsidR="00053947">
          <w:rPr>
            <w:rFonts w:ascii="Tahoma" w:hAnsi="Tahoma" w:cs="Tahoma"/>
            <w:sz w:val="24"/>
            <w:szCs w:val="24"/>
            <w:lang w:val="mt-MT"/>
          </w:rPr>
          <w:t>ħħ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a</w:t>
      </w:r>
      <w:del w:id="396" w:author="Abela" w:date="2015-08-13T16:01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397" w:author="Abela" w:date="2015-08-13T16:01:00Z">
        <w:r w:rsidR="00053947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 l-appo</w:t>
      </w:r>
      <w:ins w:id="398" w:author="Abela" w:date="2015-08-13T16:02:00Z">
        <w:r w:rsidR="00053947">
          <w:rPr>
            <w:rFonts w:ascii="Tahoma" w:hAnsi="Tahoma" w:cs="Tahoma"/>
            <w:sz w:val="24"/>
            <w:szCs w:val="24"/>
            <w:lang w:val="mt-MT"/>
          </w:rPr>
          <w:t>ġġ</w:t>
        </w:r>
      </w:ins>
      <w:del w:id="399" w:author="Abela" w:date="2015-08-13T16:01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gg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>.</w:t>
      </w: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</w:p>
    <w:p w:rsidR="00472B53" w:rsidRPr="00472B53" w:rsidRDefault="00472B53" w:rsidP="00472B53">
      <w:pPr>
        <w:spacing w:line="360" w:lineRule="auto"/>
        <w:jc w:val="both"/>
        <w:rPr>
          <w:rFonts w:ascii="Tahoma" w:hAnsi="Tahoma" w:cs="Tahoma"/>
          <w:sz w:val="24"/>
          <w:szCs w:val="24"/>
          <w:lang w:val="mt-MT"/>
        </w:rPr>
      </w:pPr>
      <w:r w:rsidRPr="00472B53">
        <w:rPr>
          <w:rFonts w:ascii="Tahoma" w:hAnsi="Tahoma" w:cs="Tahoma"/>
          <w:sz w:val="24"/>
          <w:szCs w:val="24"/>
          <w:lang w:val="mt-MT"/>
        </w:rPr>
        <w:t>L-in</w:t>
      </w:r>
      <w:del w:id="400" w:author="Abela" w:date="2015-08-13T16:02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c</w:delText>
        </w:r>
      </w:del>
      <w:ins w:id="401" w:author="Abela" w:date="2015-08-13T16:02:00Z">
        <w:r w:rsidR="00053947">
          <w:rPr>
            <w:rFonts w:ascii="Tahoma" w:hAnsi="Tahoma" w:cs="Tahoma"/>
            <w:sz w:val="24"/>
            <w:szCs w:val="24"/>
            <w:lang w:val="mt-MT"/>
          </w:rPr>
          <w:t>ċ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ertezza dwar jekk </w:t>
      </w:r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402" w:author="Abela" w:date="2015-08-13T16:02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Mount St</w:t>
      </w:r>
      <w:del w:id="403" w:author="Abela" w:date="2015-08-13T16:15:00Z">
        <w:r w:rsidR="0088770C" w:rsidRPr="0088770C">
          <w:rPr>
            <w:rFonts w:ascii="Tahoma" w:hAnsi="Tahoma" w:cs="Tahoma"/>
            <w:i/>
            <w:sz w:val="24"/>
            <w:szCs w:val="24"/>
            <w:lang w:val="mt-MT"/>
            <w:rPrChange w:id="404" w:author="Abela" w:date="2015-08-13T16:02:00Z">
              <w:rPr>
                <w:rFonts w:ascii="Tahoma" w:hAnsi="Tahoma" w:cs="Tahoma"/>
                <w:sz w:val="24"/>
                <w:szCs w:val="24"/>
                <w:lang w:val="mt-MT"/>
              </w:rPr>
            </w:rPrChange>
          </w:rPr>
          <w:delText>.</w:delText>
        </w:r>
      </w:del>
      <w:r w:rsidR="0088770C" w:rsidRPr="0088770C">
        <w:rPr>
          <w:rFonts w:ascii="Tahoma" w:hAnsi="Tahoma" w:cs="Tahoma"/>
          <w:i/>
          <w:sz w:val="24"/>
          <w:szCs w:val="24"/>
          <w:lang w:val="mt-MT"/>
          <w:rPrChange w:id="405" w:author="Abela" w:date="2015-08-13T16:02:00Z">
            <w:rPr>
              <w:rFonts w:ascii="Tahoma" w:hAnsi="Tahoma" w:cs="Tahoma"/>
              <w:sz w:val="24"/>
              <w:szCs w:val="24"/>
              <w:lang w:val="mt-MT"/>
            </w:rPr>
          </w:rPrChange>
        </w:rPr>
        <w:t>Joseph</w:t>
      </w:r>
      <w:r w:rsidRPr="00472B53">
        <w:rPr>
          <w:rFonts w:ascii="Tahoma" w:hAnsi="Tahoma" w:cs="Tahoma"/>
          <w:sz w:val="24"/>
          <w:szCs w:val="24"/>
          <w:lang w:val="mt-MT"/>
        </w:rPr>
        <w:t xml:space="preserve"> hux se jibqa</w:t>
      </w:r>
      <w:ins w:id="406" w:author="Abela" w:date="2015-08-13T16:02:00Z">
        <w:r w:rsidR="00053947">
          <w:rPr>
            <w:rFonts w:ascii="Tahoma" w:hAnsi="Tahoma" w:cs="Tahoma"/>
            <w:sz w:val="24"/>
            <w:szCs w:val="24"/>
            <w:lang w:val="mt-MT"/>
          </w:rPr>
          <w:t>’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 l-post li dejjem kien fejn is-silenzju jiddomina z-zona, tibqa</w:t>
      </w:r>
      <w:ins w:id="407" w:author="Abela" w:date="2015-08-13T16:03:00Z">
        <w:r w:rsidR="00053947">
          <w:rPr>
            <w:rFonts w:ascii="Tahoma" w:hAnsi="Tahoma" w:cs="Tahoma"/>
            <w:sz w:val="24"/>
            <w:szCs w:val="24"/>
            <w:lang w:val="mt-MT"/>
          </w:rPr>
          <w:t>’</w:t>
        </w:r>
      </w:ins>
      <w:r w:rsidRPr="00472B53">
        <w:rPr>
          <w:rFonts w:ascii="Tahoma" w:hAnsi="Tahoma" w:cs="Tahoma"/>
          <w:sz w:val="24"/>
          <w:szCs w:val="24"/>
          <w:lang w:val="mt-MT"/>
        </w:rPr>
        <w:t xml:space="preserve"> tikber he</w:t>
      </w:r>
      <w:del w:id="408" w:author="Abela" w:date="2015-08-13T16:03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e</w:delText>
        </w:r>
      </w:del>
      <w:r w:rsidRPr="00472B53">
        <w:rPr>
          <w:rFonts w:ascii="Tahoma" w:hAnsi="Tahoma" w:cs="Tahoma"/>
          <w:sz w:val="24"/>
          <w:szCs w:val="24"/>
          <w:lang w:val="mt-MT"/>
        </w:rPr>
        <w:t>kk kif g</w:t>
      </w:r>
      <w:del w:id="409" w:author="Abela" w:date="2015-08-13T16:03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10" w:author="Abela" w:date="2015-08-13T16:03:00Z">
        <w:r w:rsidR="00053947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adu mhux mag</w:t>
      </w:r>
      <w:del w:id="411" w:author="Abela" w:date="2015-08-13T16:03:00Z">
        <w:r w:rsidRPr="00472B53" w:rsidDel="00053947">
          <w:rPr>
            <w:rFonts w:ascii="Tahoma" w:hAnsi="Tahoma" w:cs="Tahoma"/>
            <w:sz w:val="24"/>
            <w:szCs w:val="24"/>
            <w:lang w:val="mt-MT"/>
          </w:rPr>
          <w:delText>h</w:delText>
        </w:r>
      </w:del>
      <w:ins w:id="412" w:author="Abela" w:date="2015-08-13T16:03:00Z">
        <w:r w:rsidR="00053947">
          <w:rPr>
            <w:rFonts w:ascii="Tahoma" w:hAnsi="Tahoma" w:cs="Tahoma"/>
            <w:sz w:val="24"/>
            <w:szCs w:val="24"/>
            <w:lang w:val="mt-MT"/>
          </w:rPr>
          <w:t>ħ</w:t>
        </w:r>
      </w:ins>
      <w:r w:rsidRPr="00472B53">
        <w:rPr>
          <w:rFonts w:ascii="Tahoma" w:hAnsi="Tahoma" w:cs="Tahoma"/>
          <w:sz w:val="24"/>
          <w:szCs w:val="24"/>
          <w:lang w:val="mt-MT"/>
        </w:rPr>
        <w:t>ruf il-futur ta' dan il-post li fih imorru madwar 10,000 persuna kull sena.</w:t>
      </w:r>
    </w:p>
    <w:p w:rsidR="00472B53" w:rsidRPr="00472B53" w:rsidRDefault="00472B53" w:rsidP="00F90D22">
      <w:pPr>
        <w:spacing w:line="360" w:lineRule="auto"/>
        <w:rPr>
          <w:lang w:val="mt-MT"/>
        </w:rPr>
      </w:pPr>
      <w:bookmarkStart w:id="413" w:name="_GoBack"/>
      <w:bookmarkEnd w:id="413"/>
    </w:p>
    <w:sectPr w:rsidR="00472B53" w:rsidRPr="00472B53" w:rsidSect="0019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73D" w:rsidRDefault="0019373D" w:rsidP="00580EAC">
      <w:pPr>
        <w:spacing w:after="0" w:line="240" w:lineRule="auto"/>
      </w:pPr>
      <w:r>
        <w:separator/>
      </w:r>
    </w:p>
  </w:endnote>
  <w:endnote w:type="continuationSeparator" w:id="0">
    <w:p w:rsidR="0019373D" w:rsidRDefault="0019373D" w:rsidP="0058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i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73D" w:rsidRDefault="0019373D" w:rsidP="00580EAC">
      <w:pPr>
        <w:spacing w:after="0" w:line="240" w:lineRule="auto"/>
      </w:pPr>
      <w:r>
        <w:separator/>
      </w:r>
    </w:p>
  </w:footnote>
  <w:footnote w:type="continuationSeparator" w:id="0">
    <w:p w:rsidR="0019373D" w:rsidRDefault="0019373D" w:rsidP="00580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51A"/>
    <w:rsid w:val="00043E43"/>
    <w:rsid w:val="00053947"/>
    <w:rsid w:val="000F4B45"/>
    <w:rsid w:val="0016046E"/>
    <w:rsid w:val="00162980"/>
    <w:rsid w:val="0017530C"/>
    <w:rsid w:val="00190551"/>
    <w:rsid w:val="0019373D"/>
    <w:rsid w:val="00195147"/>
    <w:rsid w:val="00206273"/>
    <w:rsid w:val="002B27E0"/>
    <w:rsid w:val="002C555C"/>
    <w:rsid w:val="00332329"/>
    <w:rsid w:val="003C1C9F"/>
    <w:rsid w:val="004317C7"/>
    <w:rsid w:val="00472B53"/>
    <w:rsid w:val="00580EAC"/>
    <w:rsid w:val="006050EF"/>
    <w:rsid w:val="0065494F"/>
    <w:rsid w:val="006E5B2C"/>
    <w:rsid w:val="0072274A"/>
    <w:rsid w:val="007F0071"/>
    <w:rsid w:val="00804BC2"/>
    <w:rsid w:val="00880C6E"/>
    <w:rsid w:val="0088770C"/>
    <w:rsid w:val="008C7F67"/>
    <w:rsid w:val="00953085"/>
    <w:rsid w:val="009B7D24"/>
    <w:rsid w:val="009C4538"/>
    <w:rsid w:val="00A01468"/>
    <w:rsid w:val="00A56E6F"/>
    <w:rsid w:val="00A572EF"/>
    <w:rsid w:val="00A87641"/>
    <w:rsid w:val="00AF3D1F"/>
    <w:rsid w:val="00B02289"/>
    <w:rsid w:val="00B07BF1"/>
    <w:rsid w:val="00B90C2C"/>
    <w:rsid w:val="00BD3002"/>
    <w:rsid w:val="00C013F4"/>
    <w:rsid w:val="00C121B6"/>
    <w:rsid w:val="00C61260"/>
    <w:rsid w:val="00C66BCA"/>
    <w:rsid w:val="00C80C25"/>
    <w:rsid w:val="00CA1F10"/>
    <w:rsid w:val="00CB2C5A"/>
    <w:rsid w:val="00CF6A9F"/>
    <w:rsid w:val="00D05603"/>
    <w:rsid w:val="00D10299"/>
    <w:rsid w:val="00D156D5"/>
    <w:rsid w:val="00D260C8"/>
    <w:rsid w:val="00D76D01"/>
    <w:rsid w:val="00DA3D3C"/>
    <w:rsid w:val="00DB0A78"/>
    <w:rsid w:val="00DF1D35"/>
    <w:rsid w:val="00E04C6F"/>
    <w:rsid w:val="00E3008F"/>
    <w:rsid w:val="00E3051A"/>
    <w:rsid w:val="00E31F7C"/>
    <w:rsid w:val="00E325D3"/>
    <w:rsid w:val="00E61584"/>
    <w:rsid w:val="00E666B0"/>
    <w:rsid w:val="00E669B7"/>
    <w:rsid w:val="00E67EA0"/>
    <w:rsid w:val="00EC0DE1"/>
    <w:rsid w:val="00EC0F2E"/>
    <w:rsid w:val="00F44BD4"/>
    <w:rsid w:val="00F90D22"/>
    <w:rsid w:val="00FB71CD"/>
    <w:rsid w:val="00FC4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1A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30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51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E305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472B53"/>
    <w:pPr>
      <w:suppressAutoHyphens/>
      <w:spacing w:after="0" w:line="480" w:lineRule="auto"/>
      <w:jc w:val="both"/>
    </w:pPr>
    <w:rPr>
      <w:rFonts w:ascii="Mtimes" w:eastAsia="Times New Roman" w:hAnsi="Mtimes" w:cs="Mtimes"/>
      <w:color w:val="000080"/>
      <w:sz w:val="24"/>
      <w:szCs w:val="28"/>
      <w:lang w:eastAsia="ar-SA"/>
    </w:rPr>
  </w:style>
  <w:style w:type="character" w:customStyle="1" w:styleId="BodyTextChar">
    <w:name w:val="Body Text Char"/>
    <w:basedOn w:val="DefaultParagraphFont"/>
    <w:link w:val="BodyText"/>
    <w:rsid w:val="00472B53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58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EA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8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EAC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B6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B3999-F4BF-4A43-A500-F04EFAA4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11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Abela</cp:lastModifiedBy>
  <cp:revision>33</cp:revision>
  <dcterms:created xsi:type="dcterms:W3CDTF">2015-07-16T13:43:00Z</dcterms:created>
  <dcterms:modified xsi:type="dcterms:W3CDTF">2015-11-22T10:45:00Z</dcterms:modified>
</cp:coreProperties>
</file>