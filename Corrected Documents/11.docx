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  <w:r w:rsidRPr="00AE0253">
        <w:rPr>
          <w:rFonts w:asciiTheme="minorHAnsi" w:hAnsiTheme="minorHAnsi" w:cs="Mtimes"/>
          <w:sz w:val="24"/>
          <w:szCs w:val="24"/>
          <w:lang w:val="mt-MT"/>
        </w:rPr>
        <w:t>Tensjoni u rabja min-numru ta' pitkala li ma t</w:t>
      </w:r>
      <w:ins w:id="0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1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allewx ja</w:t>
      </w:r>
      <w:ins w:id="2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3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dmu wara li mhumiex jaqblu mal-</w:t>
      </w:r>
      <w:ins w:id="4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G</w:t>
        </w:r>
      </w:ins>
      <w:del w:id="5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g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vern dwar impo</w:t>
      </w:r>
      <w:ins w:id="6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ż</w:t>
        </w:r>
      </w:ins>
      <w:del w:id="7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z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izzjoni ta' garanzija bankarja mitluba lilhom.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  <w:r w:rsidRPr="00AE0253">
        <w:rPr>
          <w:rFonts w:asciiTheme="minorHAnsi" w:hAnsiTheme="minorHAnsi" w:cs="Mtimes"/>
          <w:sz w:val="24"/>
          <w:szCs w:val="24"/>
          <w:lang w:val="mt-MT"/>
        </w:rPr>
        <w:t>Il-Gvern qed jinsisti mal-pitkala li jag</w:t>
      </w:r>
      <w:ins w:id="8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9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mlu garanzija ta' flus biex jag</w:t>
      </w:r>
      <w:ins w:id="10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11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mel tajjeb g</w:t>
      </w:r>
      <w:ins w:id="12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13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all-</w:t>
      </w:r>
      <w:ins w:id="14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15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las li jkun irid isir lill-bdiewa tal-prodotti li huma jda</w:t>
      </w:r>
      <w:ins w:id="16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ħħ</w:t>
        </w:r>
      </w:ins>
      <w:del w:id="17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lu l-pitkalija. Il-pitkala qed jo</w:t>
      </w:r>
      <w:ins w:id="18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ġġ</w:t>
        </w:r>
      </w:ins>
      <w:del w:id="19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gg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ezzjonaw g</w:t>
      </w:r>
      <w:ins w:id="20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21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al dan g</w:t>
      </w:r>
      <w:ins w:id="22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23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aliex qed isostnu li din il-garanzija qatt ma kienet diskussa qabel u g</w:t>
      </w:r>
      <w:ins w:id="24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25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ax l-ammonti mitluba huma g</w:t>
      </w:r>
      <w:ins w:id="26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27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oljin wisq.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  <w:r w:rsidRPr="00AE0253">
        <w:rPr>
          <w:rFonts w:asciiTheme="minorHAnsi" w:hAnsiTheme="minorHAnsi" w:cs="Mtimes"/>
          <w:sz w:val="24"/>
          <w:szCs w:val="24"/>
          <w:lang w:val="mt-MT"/>
        </w:rPr>
        <w:t>Kien kmieni filg</w:t>
      </w:r>
      <w:ins w:id="28" w:author="b" w:date="2015-11-24T17:59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29" w:author="b" w:date="2015-11-24T17:59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odu li l-pitkala li mhumiex jaqblu mal-Gvern, marru g</w:t>
      </w:r>
      <w:ins w:id="30" w:author="b" w:date="2015-11-24T18:00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31" w:author="b" w:date="2015-11-24T18:00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 xml:space="preserve">al </w:t>
      </w:r>
      <w:ins w:id="32" w:author="b" w:date="2015-11-24T18:00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ġ</w:t>
        </w:r>
      </w:ins>
      <w:del w:id="33" w:author="b" w:date="2015-11-24T18:00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g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urnata xog</w:t>
      </w:r>
      <w:ins w:id="34" w:author="b" w:date="2015-11-24T18:00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35" w:author="b" w:date="2015-11-24T18:00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ol normali, u ma t</w:t>
      </w:r>
      <w:ins w:id="36" w:author="b" w:date="2015-11-24T18:00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37" w:author="b" w:date="2015-11-24T18:00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allewx jid</w:t>
      </w:r>
      <w:ins w:id="38" w:author="b" w:date="2015-11-24T18:00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39" w:author="b" w:date="2015-11-24T18:00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lu fil-pitkalija mill-pulizija u uffi</w:t>
      </w:r>
      <w:ins w:id="40" w:author="b" w:date="2015-11-24T18:00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ċ</w:t>
        </w:r>
      </w:ins>
      <w:del w:id="41" w:author="b" w:date="2015-11-24T18:00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c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jali tas-sigurt</w:t>
      </w:r>
      <w:ins w:id="42" w:author="b" w:date="2015-11-24T18:00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à</w:t>
        </w:r>
      </w:ins>
      <w:del w:id="43" w:author="b" w:date="2015-11-24T18:00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a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 xml:space="preserve"> tal-pitkalija. Kif jixhed dan il-filmat li ttie</w:t>
      </w:r>
      <w:ins w:id="44" w:author="b" w:date="2015-11-24T18:00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45" w:author="b" w:date="2015-11-24T18:00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ed kmieni filg</w:t>
      </w:r>
      <w:ins w:id="46" w:author="b" w:date="2015-11-24T18:00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47" w:author="b" w:date="2015-11-24T18:00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odu mill-kameras ta' dan l-istazzjon.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AA75A4" w:rsidRDefault="00AA75A4" w:rsidP="00AA75A4">
      <w:pPr>
        <w:spacing w:line="360" w:lineRule="auto"/>
        <w:jc w:val="both"/>
        <w:rPr>
          <w:ins w:id="48" w:author="b" w:date="2015-11-24T23:07:00Z"/>
          <w:rFonts w:asciiTheme="minorHAnsi" w:hAnsiTheme="minorHAnsi" w:cs="Mtimes"/>
          <w:sz w:val="24"/>
          <w:szCs w:val="24"/>
          <w:lang w:val="mt-MT"/>
        </w:rPr>
      </w:pPr>
      <w:r w:rsidRPr="00AE0253">
        <w:rPr>
          <w:rFonts w:asciiTheme="minorHAnsi" w:hAnsiTheme="minorHAnsi" w:cs="Mtimes"/>
          <w:sz w:val="24"/>
          <w:szCs w:val="24"/>
          <w:lang w:val="mt-MT"/>
        </w:rPr>
        <w:t>Aktar tard filg</w:t>
      </w:r>
      <w:ins w:id="49" w:author="b" w:date="2015-11-24T18:00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50" w:author="b" w:date="2015-11-24T18:00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odu dawn il-pit</w:t>
      </w:r>
      <w:del w:id="51" w:author="b" w:date="2015-11-24T18:01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i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kala u familjari tag</w:t>
      </w:r>
      <w:ins w:id="52" w:author="b" w:date="2015-11-24T18:01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53" w:author="b" w:date="2015-11-24T18:01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hom in</w:t>
      </w:r>
      <w:ins w:id="54" w:author="b" w:date="2015-11-24T18:01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ġ</w:t>
        </w:r>
      </w:ins>
      <w:del w:id="55" w:author="b" w:date="2015-11-24T18:01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g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 xml:space="preserve">abru quddiem il-bieb tal-pitkalija fejn </w:t>
      </w:r>
      <w:ins w:id="56" w:author="b" w:date="2015-11-24T18:01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i</w:t>
        </w:r>
      </w:ins>
      <w:r w:rsidRPr="00AE0253">
        <w:rPr>
          <w:rFonts w:asciiTheme="minorHAnsi" w:hAnsiTheme="minorHAnsi" w:cs="Mtimes"/>
          <w:sz w:val="24"/>
          <w:szCs w:val="24"/>
          <w:lang w:val="mt-MT"/>
        </w:rPr>
        <w:t>lkoll flimkien da</w:t>
      </w:r>
      <w:ins w:id="57" w:author="b" w:date="2015-11-24T18:01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58" w:author="b" w:date="2015-11-24T18:01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lu fil-pitkalija u marru lejn il-postijiet li huma g</w:t>
      </w:r>
      <w:ins w:id="59" w:author="b" w:date="2015-11-24T18:01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60" w:author="b" w:date="2015-11-24T18:01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andhom mikrija. F'konferenza tal-a</w:t>
      </w:r>
      <w:ins w:id="61" w:author="b" w:date="2015-11-24T18:01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ħ</w:t>
        </w:r>
      </w:ins>
      <w:del w:id="62" w:author="b" w:date="2015-11-24T18:01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barijiet f'isem il-pitkala, indirizzata mill-Avukat Adrian Delia kienu spe</w:t>
      </w:r>
      <w:ins w:id="63" w:author="b" w:date="2015-11-24T18:01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ċ</w:t>
        </w:r>
      </w:ins>
      <w:del w:id="64" w:author="b" w:date="2015-11-24T18:01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c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ifikati l-prin</w:t>
      </w:r>
      <w:ins w:id="65" w:author="b" w:date="2015-11-24T18:01:00Z">
        <w:r w:rsidR="00321031">
          <w:rPr>
            <w:rFonts w:asciiTheme="minorHAnsi" w:hAnsiTheme="minorHAnsi" w:cs="Mtimes"/>
            <w:sz w:val="24"/>
            <w:szCs w:val="24"/>
            <w:lang w:val="mt-MT"/>
          </w:rPr>
          <w:t>ċ</w:t>
        </w:r>
      </w:ins>
      <w:del w:id="66" w:author="b" w:date="2015-11-24T18:01:00Z">
        <w:r w:rsidRPr="00AE0253" w:rsidDel="00321031">
          <w:rPr>
            <w:rFonts w:asciiTheme="minorHAnsi" w:hAnsiTheme="minorHAnsi" w:cs="Mtimes"/>
            <w:sz w:val="24"/>
            <w:szCs w:val="24"/>
            <w:lang w:val="mt-MT"/>
          </w:rPr>
          <w:delText>c</w:delText>
        </w:r>
      </w:del>
      <w:r w:rsidRPr="00AE0253">
        <w:rPr>
          <w:rFonts w:asciiTheme="minorHAnsi" w:hAnsiTheme="minorHAnsi" w:cs="Mtimes"/>
          <w:sz w:val="24"/>
          <w:szCs w:val="24"/>
          <w:lang w:val="mt-MT"/>
        </w:rPr>
        <w:t>ipji dwar din il-kwistjoni.</w:t>
      </w:r>
    </w:p>
    <w:p w:rsidR="006669F9" w:rsidRPr="00AE0253" w:rsidRDefault="006669F9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Mtimes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AE0253">
        <w:rPr>
          <w:rFonts w:asciiTheme="minorHAnsi" w:hAnsiTheme="minorHAnsi"/>
          <w:bCs/>
          <w:sz w:val="24"/>
          <w:szCs w:val="24"/>
          <w:lang w:val="mt-MT"/>
        </w:rPr>
        <w:t xml:space="preserve">Anzjan li kien ħiereġ minn maħżen fil-Crafts Village ta’ Ta’ Qali, b’kaxxa f’idu mimlija affarijiet personali, twaqqaf minn uffiċjali tal-Gvern li ntbagħtu biex jissiġillaw 15-il maħżen. 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AE0253">
        <w:rPr>
          <w:rFonts w:asciiTheme="minorHAnsi" w:hAnsiTheme="minorHAnsi"/>
          <w:bCs/>
          <w:sz w:val="24"/>
          <w:szCs w:val="24"/>
          <w:lang w:val="mt-MT"/>
        </w:rPr>
        <w:t>Is-sidien ta’ dawn l-imħażen, minn fost total ta’ 62, baqgħu ma ffirmawx li jġeddu l-kera għal 65 sena bil-patt u l-kundizzjoni li jkollhom jiżviluppaw sit ġdid fil-villaġġ bi spejjeż għalihom.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AE0253">
        <w:rPr>
          <w:rFonts w:asciiTheme="minorHAnsi" w:hAnsiTheme="minorHAnsi"/>
          <w:bCs/>
          <w:sz w:val="24"/>
          <w:szCs w:val="24"/>
          <w:lang w:val="mt-MT"/>
        </w:rPr>
        <w:t xml:space="preserve">Waqt il-laqgħa ntqal kif kien impossibbli li f’24 siegħa, dawn is-sidien </w:t>
      </w:r>
      <w:ins w:id="67" w:author="b" w:date="2015-11-24T18:02:00Z">
        <w:r w:rsidR="00321031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</w:ins>
      <w:del w:id="68" w:author="b" w:date="2015-11-24T18:02:00Z">
        <w:r w:rsidRPr="00AE0253" w:rsidDel="00321031">
          <w:rPr>
            <w:rFonts w:asciiTheme="minorHAnsi" w:hAnsiTheme="minorHAnsi"/>
            <w:bCs/>
            <w:sz w:val="24"/>
            <w:szCs w:val="24"/>
            <w:lang w:val="mt-MT"/>
          </w:rPr>
          <w:delText>j</w:delText>
        </w:r>
      </w:del>
      <w:r w:rsidRPr="00AE0253">
        <w:rPr>
          <w:rFonts w:asciiTheme="minorHAnsi" w:hAnsiTheme="minorHAnsi"/>
          <w:bCs/>
          <w:sz w:val="24"/>
          <w:szCs w:val="24"/>
          <w:lang w:val="mt-MT"/>
        </w:rPr>
        <w:t>battlu l-imħażen u joħorġu minnhom anke</w:t>
      </w:r>
      <w:del w:id="69" w:author="b" w:date="2015-11-24T18:03:00Z">
        <w:r w:rsidRPr="00AE0253" w:rsidDel="00321031">
          <w:rPr>
            <w:rFonts w:asciiTheme="minorHAnsi" w:hAnsiTheme="minorHAnsi"/>
            <w:bCs/>
            <w:sz w:val="24"/>
            <w:szCs w:val="24"/>
            <w:lang w:val="mt-MT"/>
          </w:rPr>
          <w:delText>’</w:delText>
        </w:r>
      </w:del>
      <w:r w:rsidRPr="00AE0253">
        <w:rPr>
          <w:rFonts w:asciiTheme="minorHAnsi" w:hAnsiTheme="minorHAnsi"/>
          <w:bCs/>
          <w:sz w:val="24"/>
          <w:szCs w:val="24"/>
          <w:lang w:val="mt-MT"/>
        </w:rPr>
        <w:t xml:space="preserve"> l-makkinarju kbir li kienu jużaw fix-xogħol tagħhom. 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AE0253">
        <w:rPr>
          <w:rFonts w:asciiTheme="minorHAnsi" w:hAnsiTheme="minorHAnsi"/>
          <w:bCs/>
          <w:sz w:val="24"/>
          <w:szCs w:val="24"/>
          <w:lang w:val="mt-MT"/>
        </w:rPr>
        <w:lastRenderedPageBreak/>
        <w:t xml:space="preserve">Fil-każ ta’ dan l-anzjan, lanqas tħalla jieħu kaxxa bl-affarijiet personali tiegħu għaliex l-uffiċjali tal-Gvern qalulu li s-sit issa hu </w:t>
      </w:r>
      <w:del w:id="70" w:author="b" w:date="2015-11-24T18:03:00Z">
        <w:r w:rsidRPr="00AE0253" w:rsidDel="00321031">
          <w:rPr>
            <w:rFonts w:asciiTheme="minorHAnsi" w:hAnsiTheme="minorHAnsi"/>
            <w:bCs/>
            <w:sz w:val="24"/>
            <w:szCs w:val="24"/>
            <w:lang w:val="mt-MT"/>
          </w:rPr>
          <w:delText xml:space="preserve">propjeta </w:delText>
        </w:r>
      </w:del>
      <w:ins w:id="71" w:author="b" w:date="2015-11-24T18:03:00Z">
        <w:r w:rsidR="00321031" w:rsidRPr="00AE0253">
          <w:rPr>
            <w:rFonts w:asciiTheme="minorHAnsi" w:hAnsiTheme="minorHAnsi"/>
            <w:bCs/>
            <w:sz w:val="24"/>
            <w:szCs w:val="24"/>
            <w:lang w:val="mt-MT"/>
          </w:rPr>
          <w:t>prop</w:t>
        </w:r>
        <w:r w:rsidR="00321031">
          <w:rPr>
            <w:rFonts w:asciiTheme="minorHAnsi" w:hAnsiTheme="minorHAnsi"/>
            <w:bCs/>
            <w:sz w:val="24"/>
            <w:szCs w:val="24"/>
            <w:lang w:val="mt-MT"/>
          </w:rPr>
          <w:t>r</w:t>
        </w:r>
        <w:r w:rsidR="00321031" w:rsidRPr="00AE0253">
          <w:rPr>
            <w:rFonts w:asciiTheme="minorHAnsi" w:hAnsiTheme="minorHAnsi"/>
            <w:bCs/>
            <w:sz w:val="24"/>
            <w:szCs w:val="24"/>
            <w:lang w:val="mt-MT"/>
          </w:rPr>
          <w:t>jet</w:t>
        </w:r>
        <w:r w:rsidR="00321031">
          <w:rPr>
            <w:rFonts w:asciiTheme="minorHAnsi" w:hAnsiTheme="minorHAnsi"/>
            <w:bCs/>
            <w:sz w:val="24"/>
            <w:szCs w:val="24"/>
            <w:lang w:val="mt-MT"/>
          </w:rPr>
          <w:t>à</w:t>
        </w:r>
        <w:r w:rsidR="00321031" w:rsidRPr="00AE0253">
          <w:rPr>
            <w:rFonts w:asciiTheme="minorHAnsi" w:hAnsiTheme="minorHAnsi"/>
            <w:bCs/>
            <w:sz w:val="24"/>
            <w:szCs w:val="24"/>
            <w:lang w:val="mt-MT"/>
          </w:rPr>
          <w:t xml:space="preserve"> </w:t>
        </w:r>
      </w:ins>
      <w:r w:rsidRPr="00AE0253">
        <w:rPr>
          <w:rFonts w:asciiTheme="minorHAnsi" w:hAnsiTheme="minorHAnsi"/>
          <w:bCs/>
          <w:sz w:val="24"/>
          <w:szCs w:val="24"/>
          <w:lang w:val="mt-MT"/>
        </w:rPr>
        <w:t>tal-Gvern.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mt-MT"/>
        </w:rPr>
      </w:pPr>
      <w:r w:rsidRPr="00AE0253">
        <w:rPr>
          <w:rFonts w:asciiTheme="minorHAnsi" w:hAnsiTheme="minorHAnsi"/>
          <w:bCs/>
          <w:sz w:val="24"/>
          <w:szCs w:val="24"/>
          <w:lang w:val="mt-MT"/>
        </w:rPr>
        <w:t>Issa dawn is-sidien mhux talli se jkollhom ifittxu sit alternattiv minn fejn joperaw, imma wkoll iridu jikru x</w:t>
      </w:r>
      <w:del w:id="72" w:author="b" w:date="2015-11-24T18:03:00Z">
        <w:r w:rsidRPr="00AE0253" w:rsidDel="00321031">
          <w:rPr>
            <w:rFonts w:asciiTheme="minorHAnsi" w:hAnsiTheme="minorHAnsi"/>
            <w:bCs/>
            <w:sz w:val="24"/>
            <w:szCs w:val="24"/>
            <w:lang w:val="mt-MT"/>
          </w:rPr>
          <w:delText>’</w:delText>
        </w:r>
      </w:del>
      <w:r w:rsidRPr="00AE0253">
        <w:rPr>
          <w:rFonts w:asciiTheme="minorHAnsi" w:hAnsiTheme="minorHAnsi"/>
          <w:bCs/>
          <w:sz w:val="24"/>
          <w:szCs w:val="24"/>
          <w:lang w:val="mt-MT"/>
        </w:rPr>
        <w:t>i</w:t>
      </w:r>
      <w:ins w:id="73" w:author="b" w:date="2015-11-24T18:03:00Z">
        <w:r w:rsidR="00321031">
          <w:rPr>
            <w:rFonts w:asciiTheme="minorHAnsi" w:hAnsiTheme="minorHAnsi"/>
            <w:bCs/>
            <w:sz w:val="24"/>
            <w:szCs w:val="24"/>
            <w:lang w:val="mt-MT"/>
          </w:rPr>
          <w:t xml:space="preserve"> </w:t>
        </w:r>
      </w:ins>
      <w:r w:rsidRPr="00AE0253">
        <w:rPr>
          <w:rFonts w:asciiTheme="minorHAnsi" w:hAnsiTheme="minorHAnsi"/>
          <w:bCs/>
          <w:sz w:val="24"/>
          <w:szCs w:val="24"/>
          <w:lang w:val="mt-MT"/>
        </w:rPr>
        <w:t>mkien biex ipoġġu l-affarijiet li laħqu ħarġu mill-imħażen qabel l-uffiċjali tal-Gvern marru u qaflu kollox b’katnazz.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AE0253">
        <w:rPr>
          <w:rFonts w:asciiTheme="minorHAnsi" w:hAnsiTheme="minorHAnsi"/>
          <w:bCs/>
          <w:sz w:val="24"/>
          <w:szCs w:val="24"/>
          <w:lang w:val="mt-MT"/>
        </w:rPr>
        <w:t xml:space="preserve">Kien dan wieħed mill-punti li ħarġu waqt laqgħa li l-Oppożizzjoni, rappreżentata mill-Kelliem għan-Negozji </w:t>
      </w:r>
      <w:del w:id="74" w:author="b" w:date="2015-11-24T23:11:00Z">
        <w:r w:rsidRPr="00AE0253" w:rsidDel="006669F9">
          <w:rPr>
            <w:rFonts w:asciiTheme="minorHAnsi" w:hAnsiTheme="minorHAnsi"/>
            <w:bCs/>
            <w:sz w:val="24"/>
            <w:szCs w:val="24"/>
            <w:lang w:val="mt-MT"/>
          </w:rPr>
          <w:delText>Ż</w:delText>
        </w:r>
      </w:del>
      <w:del w:id="75" w:author="b" w:date="2015-11-24T18:03:00Z">
        <w:r w:rsidRPr="00AE0253" w:rsidDel="00321031">
          <w:rPr>
            <w:rFonts w:asciiTheme="minorHAnsi" w:hAnsiTheme="minorHAnsi"/>
            <w:bCs/>
            <w:sz w:val="24"/>
            <w:szCs w:val="24"/>
            <w:lang w:val="mt-MT"/>
          </w:rPr>
          <w:delText>g</w:delText>
        </w:r>
      </w:del>
      <w:del w:id="76" w:author="b" w:date="2015-11-24T23:11:00Z">
        <w:r w:rsidRPr="00AE0253" w:rsidDel="006669F9">
          <w:rPr>
            <w:rFonts w:asciiTheme="minorHAnsi" w:hAnsiTheme="minorHAnsi"/>
            <w:bCs/>
            <w:sz w:val="24"/>
            <w:szCs w:val="24"/>
            <w:lang w:val="mt-MT"/>
          </w:rPr>
          <w:delText>ar</w:delText>
        </w:r>
      </w:del>
      <w:ins w:id="77" w:author="b" w:date="2015-11-24T23:11:00Z">
        <w:r w:rsidR="006669F9">
          <w:rPr>
            <w:rFonts w:asciiTheme="minorHAnsi" w:hAnsiTheme="minorHAnsi"/>
            <w:bCs/>
            <w:sz w:val="24"/>
            <w:szCs w:val="24"/>
            <w:lang w:val="mt-MT"/>
          </w:rPr>
          <w:t>Żgħar</w:t>
        </w:r>
      </w:ins>
      <w:r w:rsidRPr="00AE0253">
        <w:rPr>
          <w:rFonts w:asciiTheme="minorHAnsi" w:hAnsiTheme="minorHAnsi"/>
          <w:bCs/>
          <w:sz w:val="24"/>
          <w:szCs w:val="24"/>
          <w:lang w:val="mt-MT"/>
        </w:rPr>
        <w:t xml:space="preserve">, Manifattura, Kummerċ, </w:t>
      </w:r>
      <w:r w:rsidR="00224410" w:rsidRPr="00224410">
        <w:rPr>
          <w:rFonts w:asciiTheme="minorHAnsi" w:hAnsiTheme="minorHAnsi"/>
          <w:bCs/>
          <w:i/>
          <w:sz w:val="24"/>
          <w:szCs w:val="24"/>
          <w:lang w:val="mt-MT"/>
          <w:rPrChange w:id="78" w:author="b" w:date="2015-11-24T23:45:00Z">
            <w:rPr>
              <w:rFonts w:asciiTheme="minorHAnsi" w:hAnsiTheme="minorHAnsi"/>
              <w:bCs/>
              <w:sz w:val="24"/>
              <w:szCs w:val="24"/>
              <w:lang w:val="mt-MT"/>
            </w:rPr>
          </w:rPrChange>
        </w:rPr>
        <w:t>Self Employed</w:t>
      </w:r>
      <w:r w:rsidRPr="00AE0253">
        <w:rPr>
          <w:rFonts w:asciiTheme="minorHAnsi" w:hAnsiTheme="minorHAnsi"/>
          <w:bCs/>
          <w:sz w:val="24"/>
          <w:szCs w:val="24"/>
          <w:lang w:val="mt-MT"/>
        </w:rPr>
        <w:t xml:space="preserve"> u l-Kooperattivi Robert Arrigo kellha mal-GRTU.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AE0253">
        <w:rPr>
          <w:rFonts w:asciiTheme="minorHAnsi" w:hAnsiTheme="minorHAnsi"/>
          <w:bCs/>
          <w:sz w:val="24"/>
          <w:szCs w:val="24"/>
          <w:lang w:val="mt-MT"/>
        </w:rPr>
        <w:t>Arrigo qal li dawn il-laqgħat li qed tagħmel l-Oppożizzjoni se jkomplu għaliex qed iħallu l-frott. Semma’ kif wara laqgħat li kellu ma’ entitajiet differenti, hu ħa l-punti ta’ tħassib li tqaj</w:t>
      </w:r>
      <w:del w:id="79" w:author="b" w:date="2015-11-24T18:04:00Z">
        <w:r w:rsidRPr="00AE0253" w:rsidDel="00321031">
          <w:rPr>
            <w:rFonts w:asciiTheme="minorHAnsi" w:hAnsiTheme="minorHAnsi"/>
            <w:bCs/>
            <w:sz w:val="24"/>
            <w:szCs w:val="24"/>
            <w:lang w:val="mt-MT"/>
          </w:rPr>
          <w:delText>j</w:delText>
        </w:r>
      </w:del>
      <w:r w:rsidRPr="00AE0253">
        <w:rPr>
          <w:rFonts w:asciiTheme="minorHAnsi" w:hAnsiTheme="minorHAnsi"/>
          <w:bCs/>
          <w:sz w:val="24"/>
          <w:szCs w:val="24"/>
          <w:lang w:val="mt-MT"/>
        </w:rPr>
        <w:t>mu, tkellem dwarhom fil-Parlament u dawn ġew indirizzati.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AE0253">
        <w:rPr>
          <w:rFonts w:asciiTheme="minorHAnsi" w:hAnsiTheme="minorHAnsi"/>
          <w:bCs/>
          <w:sz w:val="24"/>
          <w:szCs w:val="24"/>
          <w:lang w:val="mt-MT"/>
        </w:rPr>
        <w:t>Filwaqt li qal li l-Oppożizzjoni trid tħares lejn iż-żmien li għamlet fil-</w:t>
      </w:r>
      <w:ins w:id="80" w:author="b" w:date="2015-11-24T18:04:00Z">
        <w:r w:rsidR="00321031">
          <w:rPr>
            <w:rFonts w:asciiTheme="minorHAnsi" w:hAnsiTheme="minorHAnsi"/>
            <w:bCs/>
            <w:sz w:val="24"/>
            <w:szCs w:val="24"/>
            <w:lang w:val="mt-MT"/>
          </w:rPr>
          <w:t>G</w:t>
        </w:r>
      </w:ins>
      <w:del w:id="81" w:author="b" w:date="2015-11-24T18:04:00Z">
        <w:r w:rsidRPr="00AE0253" w:rsidDel="00321031">
          <w:rPr>
            <w:rFonts w:asciiTheme="minorHAnsi" w:hAnsiTheme="minorHAnsi"/>
            <w:bCs/>
            <w:sz w:val="24"/>
            <w:szCs w:val="24"/>
            <w:lang w:val="mt-MT"/>
          </w:rPr>
          <w:delText>g</w:delText>
        </w:r>
      </w:del>
      <w:r w:rsidRPr="00AE0253">
        <w:rPr>
          <w:rFonts w:asciiTheme="minorHAnsi" w:hAnsiTheme="minorHAnsi"/>
          <w:bCs/>
          <w:sz w:val="24"/>
          <w:szCs w:val="24"/>
          <w:lang w:val="mt-MT"/>
        </w:rPr>
        <w:t xml:space="preserve">vern u tagħraf fejn naqset li tieħu azzjoni, trid tħares ukoll </w:t>
      </w:r>
      <w:ins w:id="82" w:author="b" w:date="2015-11-24T18:04:00Z">
        <w:r w:rsidR="00321031">
          <w:rPr>
            <w:rFonts w:asciiTheme="minorHAnsi" w:hAnsiTheme="minorHAnsi"/>
            <w:bCs/>
            <w:sz w:val="24"/>
            <w:szCs w:val="24"/>
            <w:lang w:val="mt-MT"/>
          </w:rPr>
          <w:t>’</w:t>
        </w:r>
      </w:ins>
      <w:del w:id="83" w:author="b" w:date="2015-11-24T18:04:00Z">
        <w:r w:rsidRPr="00AE0253" w:rsidDel="00321031">
          <w:rPr>
            <w:rFonts w:asciiTheme="minorHAnsi" w:hAnsiTheme="minorHAnsi"/>
            <w:bCs/>
            <w:sz w:val="24"/>
            <w:szCs w:val="24"/>
            <w:lang w:val="mt-MT"/>
          </w:rPr>
          <w:delText>‘</w:delText>
        </w:r>
      </w:del>
      <w:r w:rsidRPr="00AE0253">
        <w:rPr>
          <w:rFonts w:asciiTheme="minorHAnsi" w:hAnsiTheme="minorHAnsi"/>
          <w:bCs/>
          <w:sz w:val="24"/>
          <w:szCs w:val="24"/>
          <w:lang w:val="mt-MT"/>
        </w:rPr>
        <w:t>il quddiem u titgħallem minn dik l-esperjenza.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AE0253">
        <w:rPr>
          <w:rFonts w:asciiTheme="minorHAnsi" w:hAnsiTheme="minorHAnsi"/>
          <w:bCs/>
          <w:sz w:val="24"/>
          <w:szCs w:val="24"/>
          <w:lang w:val="mt-MT"/>
        </w:rPr>
        <w:t>Fil</w:t>
      </w:r>
      <w:ins w:id="84" w:author="b" w:date="2015-11-24T18:04:00Z">
        <w:r w:rsidR="00321031">
          <w:rPr>
            <w:rFonts w:asciiTheme="minorHAnsi" w:hAnsiTheme="minorHAnsi"/>
            <w:bCs/>
            <w:sz w:val="24"/>
            <w:szCs w:val="24"/>
            <w:lang w:val="mt-MT"/>
          </w:rPr>
          <w:t>-</w:t>
        </w:r>
      </w:ins>
      <w:r w:rsidRPr="00AE0253">
        <w:rPr>
          <w:rFonts w:asciiTheme="minorHAnsi" w:hAnsiTheme="minorHAnsi"/>
          <w:bCs/>
          <w:sz w:val="24"/>
          <w:szCs w:val="24"/>
          <w:lang w:val="mt-MT"/>
        </w:rPr>
        <w:t xml:space="preserve">fatt Robert Arrigo sostna li l-Oppożizzjoni </w:t>
      </w:r>
      <w:del w:id="85" w:author="b" w:date="2015-11-24T18:04:00Z">
        <w:r w:rsidRPr="00AE0253" w:rsidDel="00321031">
          <w:rPr>
            <w:rFonts w:asciiTheme="minorHAnsi" w:hAnsiTheme="minorHAnsi"/>
            <w:bCs/>
            <w:sz w:val="24"/>
            <w:szCs w:val="24"/>
            <w:lang w:val="mt-MT"/>
          </w:rPr>
          <w:delText xml:space="preserve">diġa’ </w:delText>
        </w:r>
      </w:del>
      <w:ins w:id="86" w:author="b" w:date="2015-11-24T18:04:00Z">
        <w:r w:rsidR="00321031" w:rsidRPr="00AE0253">
          <w:rPr>
            <w:rFonts w:asciiTheme="minorHAnsi" w:hAnsiTheme="minorHAnsi"/>
            <w:bCs/>
            <w:sz w:val="24"/>
            <w:szCs w:val="24"/>
            <w:lang w:val="mt-MT"/>
          </w:rPr>
          <w:t>diġ</w:t>
        </w:r>
        <w:r w:rsidR="00321031">
          <w:rPr>
            <w:rFonts w:asciiTheme="minorHAnsi" w:hAnsiTheme="minorHAnsi"/>
            <w:bCs/>
            <w:sz w:val="24"/>
            <w:szCs w:val="24"/>
            <w:lang w:val="mt-MT"/>
          </w:rPr>
          <w:t>à</w:t>
        </w:r>
        <w:r w:rsidR="00321031" w:rsidRPr="00AE0253">
          <w:rPr>
            <w:rFonts w:asciiTheme="minorHAnsi" w:hAnsiTheme="minorHAnsi"/>
            <w:bCs/>
            <w:sz w:val="24"/>
            <w:szCs w:val="24"/>
            <w:lang w:val="mt-MT"/>
          </w:rPr>
          <w:t xml:space="preserve"> </w:t>
        </w:r>
      </w:ins>
      <w:r w:rsidRPr="00AE0253">
        <w:rPr>
          <w:rFonts w:asciiTheme="minorHAnsi" w:hAnsiTheme="minorHAnsi"/>
          <w:bCs/>
          <w:sz w:val="24"/>
          <w:szCs w:val="24"/>
          <w:lang w:val="mt-MT"/>
        </w:rPr>
        <w:t>bdiet taħseb fuq ideat għas-settur tar-</w:t>
      </w:r>
      <w:r w:rsidR="00224410" w:rsidRPr="00224410">
        <w:rPr>
          <w:rFonts w:asciiTheme="minorHAnsi" w:hAnsiTheme="minorHAnsi"/>
          <w:bCs/>
          <w:i/>
          <w:sz w:val="24"/>
          <w:szCs w:val="24"/>
          <w:lang w:val="mt-MT"/>
          <w:rPrChange w:id="87" w:author="b" w:date="2015-11-24T23:46:00Z">
            <w:rPr>
              <w:rFonts w:asciiTheme="minorHAnsi" w:hAnsiTheme="minorHAnsi"/>
              <w:bCs/>
              <w:sz w:val="24"/>
              <w:szCs w:val="24"/>
              <w:lang w:val="mt-MT"/>
            </w:rPr>
          </w:rPrChange>
        </w:rPr>
        <w:t xml:space="preserve">retail </w:t>
      </w:r>
      <w:r w:rsidRPr="00AE0253">
        <w:rPr>
          <w:rFonts w:asciiTheme="minorHAnsi" w:hAnsiTheme="minorHAnsi"/>
          <w:bCs/>
          <w:sz w:val="24"/>
          <w:szCs w:val="24"/>
          <w:lang w:val="mt-MT"/>
        </w:rPr>
        <w:t>u s-servizzi, li dwarhom iddur l-ekonomija Maltija.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AE0253">
        <w:rPr>
          <w:rFonts w:asciiTheme="minorHAnsi" w:hAnsiTheme="minorHAnsi"/>
          <w:bCs/>
          <w:sz w:val="24"/>
          <w:szCs w:val="24"/>
          <w:lang w:val="mt-MT"/>
        </w:rPr>
        <w:t>Min</w:t>
      </w:r>
      <w:ins w:id="88" w:author="b" w:date="2015-11-24T18:04:00Z">
        <w:r w:rsidR="00321031">
          <w:rPr>
            <w:rFonts w:asciiTheme="minorHAnsi" w:hAnsiTheme="minorHAnsi"/>
            <w:bCs/>
            <w:sz w:val="24"/>
            <w:szCs w:val="24"/>
            <w:lang w:val="mt-MT"/>
          </w:rPr>
          <w:t>-</w:t>
        </w:r>
      </w:ins>
      <w:del w:id="89" w:author="b" w:date="2015-11-24T18:04:00Z">
        <w:r w:rsidRPr="00AE0253" w:rsidDel="00321031">
          <w:rPr>
            <w:rFonts w:asciiTheme="minorHAnsi" w:hAnsiTheme="minorHAnsi"/>
            <w:bCs/>
            <w:sz w:val="24"/>
            <w:szCs w:val="24"/>
            <w:lang w:val="mt-MT"/>
          </w:rPr>
          <w:delText xml:space="preserve">n </w:delText>
        </w:r>
      </w:del>
      <w:r w:rsidRPr="00AE0253">
        <w:rPr>
          <w:rFonts w:asciiTheme="minorHAnsi" w:hAnsiTheme="minorHAnsi"/>
          <w:bCs/>
          <w:sz w:val="24"/>
          <w:szCs w:val="24"/>
          <w:lang w:val="mt-MT"/>
        </w:rPr>
        <w:t>naħa tiegħu l-President tal-GRTU Paul Abela qal li l-Oppożizzjoni għandha tiġi kkunsidrata bħala Gvern alternattiv u għalhekk dawn il-laqgħat se jkomplu bħalma sar fil-passat.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AA75A4" w:rsidRPr="00AE0253" w:rsidRDefault="00AA75A4" w:rsidP="00AA75A4">
      <w:pPr>
        <w:snapToGrid w:val="0"/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Fil-Palazz tal-President f'San Ant</w:t>
      </w:r>
      <w:del w:id="90" w:author="b" w:date="2015-11-24T18:05:00Z">
        <w:r w:rsidRPr="00AE0253" w:rsidDel="00321031">
          <w:rPr>
            <w:rFonts w:asciiTheme="minorHAnsi" w:hAnsiTheme="minorHAnsi"/>
            <w:sz w:val="24"/>
            <w:szCs w:val="24"/>
            <w:lang w:val="mt-MT"/>
          </w:rPr>
          <w:delText>r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on, f'laqgha mal-President Germaniz Joachim Gauck, il-Kap tal-Oppozizzjoni Simon Busuttil kienu enfasizzati r-riformi li Malta ghamlet fl-aspetti pol</w:t>
      </w:r>
      <w:ins w:id="91" w:author="b" w:date="2015-11-24T18:05:00Z">
        <w:r w:rsidR="00321031">
          <w:rPr>
            <w:rFonts w:asciiTheme="minorHAnsi" w:hAnsiTheme="minorHAnsi"/>
            <w:sz w:val="24"/>
            <w:szCs w:val="24"/>
            <w:lang w:val="mt-MT"/>
          </w:rPr>
          <w:t>i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>tici u ekonomici tul il-25 sena ta' Gvern Nazzjonalista</w:t>
      </w:r>
    </w:p>
    <w:p w:rsidR="00AA75A4" w:rsidRPr="00AE0253" w:rsidRDefault="00AA75A4" w:rsidP="00AA75A4">
      <w:pPr>
        <w:snapToGrid w:val="0"/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napToGrid w:val="0"/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lastRenderedPageBreak/>
        <w:t>Il-kap tal-Partit Nazzjonalista Simon Busuttil qal li tul dawn is-snin, Gvernijiet Nazzjonalisti wettqu riformi li poggew lil Malta fuq quddiem fost il-pajjizi Ewropej u dinjija.</w:t>
      </w:r>
    </w:p>
    <w:p w:rsidR="00AA75A4" w:rsidRPr="00AE0253" w:rsidRDefault="00AA75A4" w:rsidP="00AA75A4">
      <w:pPr>
        <w:snapToGrid w:val="0"/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napToGrid w:val="0"/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 xml:space="preserve">Matul il-laqgha mal-President Germaniz, il-Kap tal-Oppozizzjoni Simon Busuttil </w:t>
      </w:r>
      <w:ins w:id="92" w:author="b" w:date="2015-11-24T18:06:00Z">
        <w:r w:rsidR="00321031">
          <w:rPr>
            <w:rFonts w:asciiTheme="minorHAnsi" w:hAnsiTheme="minorHAnsi"/>
            <w:sz w:val="24"/>
            <w:szCs w:val="24"/>
            <w:lang w:val="mt-MT"/>
          </w:rPr>
          <w:t>i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>rrefera wkoll ghal problemi tal-immigrazzjoni. Fejn il-Kap tal-Oppozizzjoni rrefera wkoll ghat-tragedji li kellna fl-ahhar gimghat fil-</w:t>
      </w:r>
      <w:ins w:id="93" w:author="b" w:date="2015-11-24T18:06:00Z">
        <w:r w:rsidR="00321031">
          <w:rPr>
            <w:rFonts w:asciiTheme="minorHAnsi" w:hAnsiTheme="minorHAnsi"/>
            <w:sz w:val="24"/>
            <w:szCs w:val="24"/>
            <w:lang w:val="mt-MT"/>
          </w:rPr>
          <w:t>B</w:t>
        </w:r>
      </w:ins>
      <w:del w:id="94" w:author="b" w:date="2015-11-24T18:06:00Z">
        <w:r w:rsidRPr="00AE0253" w:rsidDel="00321031">
          <w:rPr>
            <w:rFonts w:asciiTheme="minorHAnsi" w:hAnsiTheme="minorHAnsi"/>
            <w:sz w:val="24"/>
            <w:szCs w:val="24"/>
            <w:lang w:val="mt-MT"/>
          </w:rPr>
          <w:delText>b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ahar </w:t>
      </w:r>
      <w:ins w:id="95" w:author="b" w:date="2015-11-24T18:06:00Z">
        <w:r w:rsidR="00321031">
          <w:rPr>
            <w:rFonts w:asciiTheme="minorHAnsi" w:hAnsiTheme="minorHAnsi"/>
            <w:sz w:val="24"/>
            <w:szCs w:val="24"/>
            <w:lang w:val="mt-MT"/>
          </w:rPr>
          <w:t>M</w:t>
        </w:r>
      </w:ins>
      <w:del w:id="96" w:author="b" w:date="2015-11-24T18:06:00Z">
        <w:r w:rsidRPr="00AE0253" w:rsidDel="00321031">
          <w:rPr>
            <w:rFonts w:asciiTheme="minorHAnsi" w:hAnsiTheme="minorHAnsi"/>
            <w:sz w:val="24"/>
            <w:szCs w:val="24"/>
            <w:lang w:val="mt-MT"/>
          </w:rPr>
          <w:delText>m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editerran.</w:t>
      </w:r>
    </w:p>
    <w:p w:rsidR="00AA75A4" w:rsidRPr="00AE0253" w:rsidRDefault="00AA75A4" w:rsidP="00AA75A4">
      <w:pPr>
        <w:snapToGrid w:val="0"/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napToGrid w:val="0"/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Matul il-gurnata, il-President Gauick zar l-</w:t>
      </w:r>
      <w:r w:rsidR="00224410" w:rsidRPr="00224410">
        <w:rPr>
          <w:rFonts w:asciiTheme="minorHAnsi" w:hAnsiTheme="minorHAnsi"/>
          <w:i/>
          <w:sz w:val="24"/>
          <w:szCs w:val="24"/>
          <w:lang w:val="mt-MT"/>
          <w:rPrChange w:id="97" w:author="b" w:date="2015-11-24T23:46:00Z">
            <w:rPr>
              <w:rFonts w:asciiTheme="minorHAnsi" w:hAnsiTheme="minorHAnsi"/>
              <w:sz w:val="24"/>
              <w:szCs w:val="24"/>
              <w:lang w:val="mt-MT"/>
            </w:rPr>
          </w:rPrChange>
        </w:rPr>
        <w:t>open centre</w:t>
      </w:r>
      <w:r w:rsidRPr="00AE0253">
        <w:rPr>
          <w:rFonts w:asciiTheme="minorHAnsi" w:hAnsiTheme="minorHAnsi"/>
          <w:sz w:val="24"/>
          <w:szCs w:val="24"/>
          <w:lang w:val="mt-MT"/>
        </w:rPr>
        <w:t xml:space="preserve"> fil-Marsa fejn tkellem mal-immigranti dwar l-esperjenzi taghhom porpju f</w:t>
      </w:r>
      <w:ins w:id="98" w:author="b" w:date="2015-11-24T18:06:00Z">
        <w:r w:rsidR="00321031">
          <w:rPr>
            <w:rFonts w:asciiTheme="minorHAnsi" w:hAnsiTheme="minorHAnsi"/>
            <w:sz w:val="24"/>
            <w:szCs w:val="24"/>
            <w:lang w:val="mt-MT"/>
          </w:rPr>
          <w:t>ti</w:t>
        </w:r>
      </w:ins>
      <w:del w:id="99" w:author="b" w:date="2015-11-24T18:06:00Z">
        <w:r w:rsidRPr="00AE0253" w:rsidDel="00321031">
          <w:rPr>
            <w:rFonts w:asciiTheme="minorHAnsi" w:hAnsiTheme="minorHAnsi"/>
            <w:sz w:val="24"/>
            <w:szCs w:val="24"/>
            <w:lang w:val="mt-MT"/>
          </w:rPr>
          <w:delText>it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t granet wara l-ikbar tragedja fil-Mediterran li fiha mietu mijiet ta' immigranti li kienu qed jaharbu mill-Afrika ta' Fuq lejn l-Ewropa.</w:t>
      </w:r>
    </w:p>
    <w:p w:rsidR="00AA75A4" w:rsidRPr="00AE0253" w:rsidRDefault="00AA75A4" w:rsidP="00AA75A4">
      <w:pPr>
        <w:snapToGrid w:val="0"/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napToGrid w:val="0"/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Fil-Lukanda Phoen</w:t>
      </w:r>
      <w:ins w:id="100" w:author="b" w:date="2015-11-24T18:06:00Z">
        <w:r w:rsidR="00321031">
          <w:rPr>
            <w:rFonts w:asciiTheme="minorHAnsi" w:hAnsiTheme="minorHAnsi"/>
            <w:sz w:val="24"/>
            <w:szCs w:val="24"/>
            <w:lang w:val="mt-MT"/>
          </w:rPr>
          <w:t>i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>cia, il-Presi</w:t>
      </w:r>
      <w:ins w:id="101" w:author="b" w:date="2015-11-24T18:06:00Z">
        <w:r w:rsidR="00321031">
          <w:rPr>
            <w:rFonts w:asciiTheme="minorHAnsi" w:hAnsiTheme="minorHAnsi"/>
            <w:sz w:val="24"/>
            <w:szCs w:val="24"/>
            <w:lang w:val="mt-MT"/>
          </w:rPr>
          <w:t>d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>ent Germaniz iltaqa' ma</w:t>
      </w:r>
      <w:ins w:id="102" w:author="b" w:date="2015-11-24T18:07:00Z">
        <w:r w:rsidR="00321031">
          <w:rPr>
            <w:rFonts w:asciiTheme="minorHAnsi" w:hAnsiTheme="minorHAnsi"/>
            <w:sz w:val="24"/>
            <w:szCs w:val="24"/>
            <w:lang w:val="mt-MT"/>
          </w:rPr>
          <w:t>’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 xml:space="preserve"> numru ta' ghaqdiet volontarji u pogga kuruni tal-fjuri mal-monument tal-gwerra.</w:t>
      </w:r>
    </w:p>
    <w:p w:rsidR="00AA75A4" w:rsidRPr="00AE0253" w:rsidRDefault="00AA75A4" w:rsidP="00AA75A4">
      <w:pPr>
        <w:snapToGrid w:val="0"/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Fiz-zjara tieghu l-President Germaniz zar lill-President ta' Malta Marie Louise Coleiro Preca fl-Palazz Pre</w:t>
      </w:r>
      <w:ins w:id="103" w:author="b" w:date="2015-11-24T18:07:00Z">
        <w:r w:rsidR="00321031">
          <w:rPr>
            <w:rFonts w:asciiTheme="minorHAnsi" w:hAnsiTheme="minorHAnsi"/>
            <w:sz w:val="24"/>
            <w:szCs w:val="24"/>
            <w:lang w:val="mt-MT"/>
          </w:rPr>
          <w:t>si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>d</w:t>
      </w:r>
      <w:del w:id="104" w:author="b" w:date="2015-11-24T18:07:00Z">
        <w:r w:rsidRPr="00AE0253" w:rsidDel="00321031">
          <w:rPr>
            <w:rFonts w:asciiTheme="minorHAnsi" w:hAnsiTheme="minorHAnsi"/>
            <w:sz w:val="24"/>
            <w:szCs w:val="24"/>
            <w:lang w:val="mt-MT"/>
          </w:rPr>
          <w:delText>i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enzjali fil-Belt u ltaqa' mal-Prim Ministru Joseph Muscat fil-Berga ta' Kastilja.</w:t>
      </w:r>
    </w:p>
    <w:p w:rsidR="00AA75A4" w:rsidRPr="00AE0253" w:rsidRDefault="00AA75A4" w:rsidP="00AA75A4">
      <w:pPr>
        <w:snapToGrid w:val="0"/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Mill-Ufficcju tal-Prim Ministru l-President Germaniz mar il-Barrakka ta' Fuq u zar il-Kon Katidral ta' San Gwann.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 w:cs="Arial"/>
          <w:color w:val="000000"/>
          <w:szCs w:val="24"/>
          <w:lang w:val="mt-MT"/>
        </w:rPr>
      </w:pPr>
      <w:r w:rsidRPr="00AE0253">
        <w:rPr>
          <w:rFonts w:asciiTheme="minorHAnsi" w:hAnsiTheme="minorHAnsi" w:cs="Arial"/>
          <w:color w:val="000000"/>
          <w:szCs w:val="24"/>
          <w:lang w:val="mt-MT"/>
        </w:rPr>
        <w:t>L-Ambaxxata Libjana f’Malta qalet fi stqarrija li qed issegwi mill-qrib u tinsab imħassba dwar is-sitwazzjoni tal-immigrazzjoni irregolari fil-Mediterran. Quddiem dawn il-kundizzjonijiet u l-kriżi, l-Ambaxxata Libjana f’Malta appellat għall-appoġġ tal-komunità internazzjonali lil-Libja quddiem il-periklu tal-gruppi terroristiċi.</w:t>
      </w: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 w:cs="Arial"/>
          <w:color w:val="000000"/>
          <w:szCs w:val="24"/>
          <w:lang w:val="mt-MT"/>
        </w:rPr>
      </w:pPr>
    </w:p>
    <w:p w:rsidR="00AA75A4" w:rsidRPr="00AE0253" w:rsidRDefault="00AA75A4" w:rsidP="00AA75A4">
      <w:pPr>
        <w:pStyle w:val="BodyText"/>
        <w:spacing w:after="225"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AE0253">
        <w:rPr>
          <w:rFonts w:asciiTheme="minorHAnsi" w:hAnsiTheme="minorHAnsi"/>
          <w:color w:val="000000"/>
          <w:szCs w:val="24"/>
          <w:lang w:val="mt-MT"/>
        </w:rPr>
        <w:t xml:space="preserve">L-Ambaxxata Libjana qalet li l-problema tal-immigrazzjoni irregolari hi waħda mill-problemi li l-Libja qed tiffaċċja. Biex din il-problema tissolva, il-Libja għandha bżonn </w:t>
      </w:r>
      <w:ins w:id="105" w:author="b" w:date="2015-11-24T23:14:00Z">
        <w:r w:rsidR="006669F9">
          <w:rPr>
            <w:rFonts w:asciiTheme="minorHAnsi" w:hAnsiTheme="minorHAnsi"/>
            <w:color w:val="000000"/>
            <w:szCs w:val="24"/>
            <w:lang w:val="mt-MT"/>
          </w:rPr>
          <w:t>r</w:t>
        </w:r>
      </w:ins>
      <w:del w:id="106" w:author="b" w:date="2015-11-24T23:14:00Z">
        <w:r w:rsidRPr="00AE0253" w:rsidDel="006669F9">
          <w:rPr>
            <w:rFonts w:asciiTheme="minorHAnsi" w:hAnsiTheme="minorHAnsi"/>
            <w:color w:val="000000"/>
            <w:szCs w:val="24"/>
            <w:lang w:val="mt-MT"/>
          </w:rPr>
          <w:delText>R</w:delText>
        </w:r>
      </w:del>
      <w:r w:rsidRPr="00AE0253">
        <w:rPr>
          <w:rFonts w:asciiTheme="minorHAnsi" w:hAnsiTheme="minorHAnsi"/>
          <w:color w:val="000000"/>
          <w:szCs w:val="24"/>
          <w:lang w:val="mt-MT"/>
        </w:rPr>
        <w:t>iżoluzzjoni komprensiva għall-aspetti kollha tal-kriżi preżenti.</w:t>
      </w:r>
    </w:p>
    <w:p w:rsidR="00AA75A4" w:rsidRPr="00AE0253" w:rsidRDefault="00AA75A4" w:rsidP="00AA75A4">
      <w:pPr>
        <w:pStyle w:val="BodyText"/>
        <w:spacing w:after="225"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AE0253">
        <w:rPr>
          <w:rFonts w:asciiTheme="minorHAnsi" w:hAnsiTheme="minorHAnsi"/>
          <w:color w:val="000000"/>
          <w:szCs w:val="24"/>
          <w:lang w:val="mt-MT"/>
        </w:rPr>
        <w:lastRenderedPageBreak/>
        <w:t>Il-Libja, sostniet l-Ambaxxata, hi impenjata li tkun sieħeb onest u effettiv għall-qafas Ewro-Mediterranju. Dan jista’ jinkiseb b’koperazzjoni mal-pajjiżi Afrikani, li jservu bħala pajjiżi li fihom jidħlu l-immigranti lejn il-Libja u wara lejn l-Ewropa.</w:t>
      </w:r>
    </w:p>
    <w:p w:rsidR="00AA75A4" w:rsidRPr="00AE0253" w:rsidRDefault="00AA75A4" w:rsidP="00AA75A4">
      <w:pPr>
        <w:pStyle w:val="BodyText"/>
        <w:spacing w:after="225" w:line="360" w:lineRule="auto"/>
        <w:rPr>
          <w:rFonts w:asciiTheme="minorHAnsi" w:hAnsiTheme="minorHAnsi" w:cs="Arial"/>
          <w:color w:val="000000"/>
          <w:szCs w:val="24"/>
          <w:lang w:val="mt-MT"/>
        </w:rPr>
      </w:pPr>
      <w:r w:rsidRPr="00AE0253">
        <w:rPr>
          <w:rFonts w:asciiTheme="minorHAnsi" w:hAnsiTheme="minorHAnsi"/>
          <w:color w:val="000000"/>
          <w:szCs w:val="24"/>
          <w:lang w:val="mt-MT"/>
        </w:rPr>
        <w:t>Fl-istqarrija, l-Ambaxxata Libjana offriet il-kondoljanzi u s-simpatiji lill-pajjiżi u l-familji tagħhom għall-vittmi li tilfu ħajjithom fit-traġedja fil-Mediterran, filwaqt li espremiet dispjaċir li din il-problema qed tikber.</w:t>
      </w: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 w:cs="Arial"/>
          <w:color w:val="000000"/>
          <w:szCs w:val="24"/>
          <w:lang w:val="mt-MT"/>
        </w:rPr>
      </w:pPr>
      <w:r w:rsidRPr="00AE0253">
        <w:rPr>
          <w:rFonts w:asciiTheme="minorHAnsi" w:hAnsiTheme="minorHAnsi" w:cs="Arial"/>
          <w:color w:val="000000"/>
          <w:szCs w:val="24"/>
          <w:lang w:val="mt-MT"/>
        </w:rPr>
        <w:t>Sadanittant, il-Membru Parlamentari Ewropew Roberta Metsola flimkien mal-Membru Parlamentari Ewropew Taljana Cécile Kyenge mill-Grupp tas-Soċjalisti u d-Demokratiċi qed imexxu proċess f’isem il-Parlament Ewropew li permezz tiegħu se jsir rapport dwar l-immigrazzjoni. Dan ir-rapport hu intiż biex ifassal ir-rispons tal-Parlament Ewropew għal terminu medju u twil.</w:t>
      </w: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 w:cs="Arial"/>
          <w:color w:val="000000"/>
          <w:szCs w:val="24"/>
          <w:lang w:val="mt-MT"/>
        </w:rPr>
      </w:pPr>
    </w:p>
    <w:p w:rsidR="00AA75A4" w:rsidRPr="00AE0253" w:rsidRDefault="00AA75A4" w:rsidP="00AA75A4">
      <w:pPr>
        <w:pStyle w:val="BodyText"/>
        <w:spacing w:after="283" w:line="360" w:lineRule="auto"/>
        <w:rPr>
          <w:rFonts w:asciiTheme="minorHAnsi" w:hAnsiTheme="minorHAnsi"/>
          <w:b/>
          <w:bCs/>
          <w:szCs w:val="24"/>
          <w:lang w:val="mt-MT"/>
        </w:rPr>
      </w:pPr>
      <w:r w:rsidRPr="00AE0253">
        <w:rPr>
          <w:rFonts w:asciiTheme="minorHAnsi" w:hAnsiTheme="minorHAnsi"/>
          <w:color w:val="000000"/>
          <w:szCs w:val="24"/>
          <w:lang w:val="mt-MT"/>
        </w:rPr>
        <w:t xml:space="preserve">Ir-rapport għandu l-iskop li jgħid x’inizjattivi għandha tieħu l-Unjoni Ewropea fid-dawl tal-influss migratorju fil-Mediterran. Ir-rapport ser iħares lejn kull aspett tal-immigrazzjoni, minn modi ta' kif l-UE tista' torganizza lilha nnifisha biex issalva l-ħajjiet, miżuri biex jitkissru </w:t>
      </w:r>
      <w:del w:id="107" w:author="b" w:date="2015-11-24T23:15:00Z">
        <w:r w:rsidRPr="00AE0253" w:rsidDel="006669F9">
          <w:rPr>
            <w:rFonts w:asciiTheme="minorHAnsi" w:hAnsiTheme="minorHAnsi"/>
            <w:color w:val="000000"/>
            <w:szCs w:val="24"/>
            <w:lang w:val="mt-MT"/>
          </w:rPr>
          <w:delText>i</w:delText>
        </w:r>
      </w:del>
      <w:r w:rsidRPr="00AE0253">
        <w:rPr>
          <w:rFonts w:asciiTheme="minorHAnsi" w:hAnsiTheme="minorHAnsi"/>
          <w:color w:val="000000"/>
          <w:szCs w:val="24"/>
          <w:lang w:val="mt-MT"/>
        </w:rPr>
        <w:t>n-networks tat-traffikar, it-titjib fit-tqassim ġust tar-responsabbiltà, l-għajnuna lill-pajjiżi fl-Afrika sub-Saħarjana biex dawn jiġu fuq saqajhom, jiġu eżaminati l-għażliet legali għall-immigrazzjoni, u ssir analiżi ta’ kif l-aħjar jintefqu l-fondi tal-UE f'dan il-qasam.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AE0253">
        <w:rPr>
          <w:rFonts w:asciiTheme="minorHAnsi" w:hAnsiTheme="minorHAnsi" w:cs="Arial"/>
          <w:color w:val="000000"/>
          <w:szCs w:val="24"/>
          <w:lang w:val="mt-MT"/>
        </w:rPr>
        <w:t>Wara la</w:t>
      </w:r>
      <w:del w:id="108" w:author="b" w:date="2015-11-24T18:22:00Z">
        <w:r w:rsidRPr="00AE0253" w:rsidDel="002F4FBB">
          <w:rPr>
            <w:rFonts w:asciiTheme="minorHAnsi" w:hAnsiTheme="minorHAnsi" w:cs="Arial"/>
            <w:color w:val="000000"/>
            <w:szCs w:val="24"/>
            <w:lang w:val="mt-MT"/>
          </w:rPr>
          <w:delText>gh</w:delText>
        </w:r>
      </w:del>
      <w:r w:rsidRPr="00AE0253">
        <w:rPr>
          <w:rFonts w:asciiTheme="minorHAnsi" w:hAnsiTheme="minorHAnsi" w:cs="Arial"/>
          <w:color w:val="000000"/>
          <w:szCs w:val="24"/>
          <w:lang w:val="mt-MT"/>
        </w:rPr>
        <w:t>q</w:t>
      </w:r>
      <w:ins w:id="109" w:author="b" w:date="2015-11-24T18:22:00Z">
        <w:r w:rsidR="002F4FBB">
          <w:rPr>
            <w:rFonts w:asciiTheme="minorHAnsi" w:hAnsiTheme="minorHAnsi" w:cs="Arial"/>
            <w:color w:val="000000"/>
            <w:szCs w:val="24"/>
            <w:lang w:val="mt-MT"/>
          </w:rPr>
          <w:t>għ</w:t>
        </w:r>
      </w:ins>
      <w:r w:rsidRPr="00AE0253">
        <w:rPr>
          <w:rFonts w:asciiTheme="minorHAnsi" w:hAnsiTheme="minorHAnsi" w:cs="Arial"/>
          <w:color w:val="000000"/>
          <w:szCs w:val="24"/>
          <w:lang w:val="mt-MT"/>
        </w:rPr>
        <w:t>a straordinarja bejn il-Ministri tal-Affarijiet Barranin u tal-Intern tat-28 pajjiż membru tal-UE f’Lussemburgu, il-Ministri kollha qablu dwar pjan ta’ 10 punti, ippreżentat mill-Kummissarju Ewropew għall-Immigrazzjoni Dimitiris Avramopoulous, bi tweġiba għat-traġedja tal-aħħar jiem.</w:t>
      </w: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/>
          <w:color w:val="000000"/>
          <w:szCs w:val="24"/>
          <w:lang w:val="mt-MT"/>
        </w:rPr>
      </w:pPr>
    </w:p>
    <w:p w:rsidR="00AA75A4" w:rsidRPr="00AE0253" w:rsidRDefault="00AA75A4" w:rsidP="00AA75A4">
      <w:pPr>
        <w:pStyle w:val="BodyText"/>
        <w:spacing w:after="225"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AE0253">
        <w:rPr>
          <w:rFonts w:asciiTheme="minorHAnsi" w:hAnsiTheme="minorHAnsi"/>
          <w:color w:val="000000"/>
          <w:szCs w:val="24"/>
          <w:lang w:val="mt-MT"/>
        </w:rPr>
        <w:t>L-għaxar punti issa mistennija jitressqu quddiem il-Kunsill Ewropew li se jitlaqqa’ b’mod straordinarju wkoll, nhar il-Ħamis.</w:t>
      </w:r>
    </w:p>
    <w:p w:rsidR="00AA75A4" w:rsidRPr="00AE0253" w:rsidRDefault="00AA75A4" w:rsidP="00AA75A4">
      <w:pPr>
        <w:pStyle w:val="BodyText"/>
        <w:spacing w:after="225"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AE0253">
        <w:rPr>
          <w:rFonts w:asciiTheme="minorHAnsi" w:hAnsiTheme="minorHAnsi"/>
          <w:color w:val="000000"/>
          <w:szCs w:val="24"/>
          <w:lang w:val="mt-MT"/>
        </w:rPr>
        <w:t>Il-punti huma:</w:t>
      </w:r>
    </w:p>
    <w:p w:rsidR="00AA75A4" w:rsidRPr="00AE0253" w:rsidRDefault="00AA75A4" w:rsidP="00AA75A4">
      <w:pPr>
        <w:pStyle w:val="BodyText"/>
        <w:spacing w:after="225" w:line="360" w:lineRule="auto"/>
        <w:jc w:val="left"/>
        <w:rPr>
          <w:rFonts w:asciiTheme="minorHAnsi" w:hAnsiTheme="minorHAnsi"/>
          <w:color w:val="000000"/>
          <w:szCs w:val="24"/>
          <w:lang w:val="mt-MT"/>
        </w:rPr>
      </w:pPr>
      <w:r w:rsidRPr="00AE0253">
        <w:rPr>
          <w:rFonts w:asciiTheme="minorHAnsi" w:hAnsiTheme="minorHAnsi"/>
          <w:color w:val="000000"/>
          <w:szCs w:val="24"/>
          <w:lang w:val="mt-MT"/>
        </w:rPr>
        <w:t>1. Jissaħħu l-operazzjonijiet ta’ salvataġġ konġunti fil-Mediterran u titkabbar iż-żona ta’ tiftix;</w:t>
      </w:r>
      <w:r w:rsidRPr="00AE0253">
        <w:rPr>
          <w:rFonts w:asciiTheme="minorHAnsi" w:hAnsiTheme="minorHAnsi"/>
          <w:color w:val="000000"/>
          <w:szCs w:val="24"/>
          <w:lang w:val="mt-MT"/>
        </w:rPr>
        <w:br/>
      </w:r>
      <w:r w:rsidRPr="00AE0253">
        <w:rPr>
          <w:rFonts w:asciiTheme="minorHAnsi" w:hAnsiTheme="minorHAnsi"/>
          <w:color w:val="000000"/>
          <w:szCs w:val="24"/>
          <w:lang w:val="mt-MT"/>
        </w:rPr>
        <w:lastRenderedPageBreak/>
        <w:t>2. Ikun hemm sforz sistematiku biex jinqabdu u jinqerdu l-bastimenti użati mit-traffikanti;</w:t>
      </w:r>
      <w:r w:rsidRPr="00AE0253">
        <w:rPr>
          <w:rFonts w:asciiTheme="minorHAnsi" w:hAnsiTheme="minorHAnsi"/>
          <w:color w:val="000000"/>
          <w:szCs w:val="24"/>
          <w:lang w:val="mt-MT"/>
        </w:rPr>
        <w:br/>
        <w:t>3. Europol, Frontex, Easo u Eurojust għandhom jaħdmu flimkien biex jiġbru iktar informazzjoni dwar it-traffikanti;</w:t>
      </w:r>
      <w:r w:rsidRPr="00AE0253">
        <w:rPr>
          <w:rFonts w:asciiTheme="minorHAnsi" w:hAnsiTheme="minorHAnsi"/>
          <w:color w:val="000000"/>
          <w:szCs w:val="24"/>
          <w:lang w:val="mt-MT"/>
        </w:rPr>
        <w:br/>
        <w:t>4. Easo għandha tibgħat skwadri fl-Italja u fil-Greċja fejn jiġu pproċessati applikazzjonijiet għall-ażil;</w:t>
      </w:r>
      <w:r w:rsidRPr="00AE0253">
        <w:rPr>
          <w:rFonts w:asciiTheme="minorHAnsi" w:hAnsiTheme="minorHAnsi"/>
          <w:color w:val="000000"/>
          <w:szCs w:val="24"/>
          <w:lang w:val="mt-MT"/>
        </w:rPr>
        <w:br/>
        <w:t>5. L-istati membri tal-UE għandhom jassiguraw li jittieħdu l-marki tas-swaba’ tal-immigranti kollha;</w:t>
      </w:r>
      <w:r w:rsidRPr="00AE0253">
        <w:rPr>
          <w:rFonts w:asciiTheme="minorHAnsi" w:hAnsiTheme="minorHAnsi"/>
          <w:color w:val="000000"/>
          <w:szCs w:val="24"/>
          <w:lang w:val="mt-MT"/>
        </w:rPr>
        <w:br/>
        <w:t>6. Għandhom jiġu kkunsidrati għażliet oħra għall-mekkaniżmu ta’ rilokazzjoni f’każ ta’ emerġenza;</w:t>
      </w:r>
      <w:r w:rsidRPr="00AE0253">
        <w:rPr>
          <w:rFonts w:asciiTheme="minorHAnsi" w:hAnsiTheme="minorHAnsi"/>
          <w:color w:val="000000"/>
          <w:szCs w:val="24"/>
          <w:lang w:val="mt-MT"/>
        </w:rPr>
        <w:br/>
        <w:t>7. Għandu jkun hemm proġett pilota fuq bażi volontarja mifruxa mal-UE kollha biex immigranti jmorru jgħixu f’pajjiż ieħor;</w:t>
      </w:r>
      <w:r w:rsidRPr="00AE0253">
        <w:rPr>
          <w:rFonts w:asciiTheme="minorHAnsi" w:hAnsiTheme="minorHAnsi"/>
          <w:color w:val="000000"/>
          <w:szCs w:val="24"/>
          <w:lang w:val="mt-MT"/>
        </w:rPr>
        <w:br/>
        <w:t>8. Għandu jkun hemm programm ġdid għal ritorna ta’ malajr għall-immigranti irregolari;</w:t>
      </w:r>
      <w:r w:rsidRPr="00AE0253">
        <w:rPr>
          <w:rFonts w:asciiTheme="minorHAnsi" w:hAnsiTheme="minorHAnsi"/>
          <w:color w:val="000000"/>
          <w:szCs w:val="24"/>
          <w:lang w:val="mt-MT"/>
        </w:rPr>
        <w:br/>
        <w:t>9. Għandu jkun hemm ħidma ma</w:t>
      </w:r>
      <w:ins w:id="110" w:author="b" w:date="2015-11-24T18:23:00Z">
        <w:r w:rsidR="002F4FBB">
          <w:rPr>
            <w:rFonts w:asciiTheme="minorHAnsi" w:hAnsiTheme="minorHAnsi"/>
            <w:color w:val="000000"/>
            <w:szCs w:val="24"/>
            <w:lang w:val="mt-MT"/>
          </w:rPr>
          <w:t>’</w:t>
        </w:r>
      </w:ins>
      <w:r w:rsidRPr="00AE0253">
        <w:rPr>
          <w:rFonts w:asciiTheme="minorHAnsi" w:hAnsiTheme="minorHAnsi"/>
          <w:color w:val="000000"/>
          <w:szCs w:val="24"/>
          <w:lang w:val="mt-MT"/>
        </w:rPr>
        <w:t xml:space="preserve"> pajjiżi li jda</w:t>
      </w:r>
      <w:del w:id="111" w:author="b" w:date="2015-11-24T18:23:00Z">
        <w:r w:rsidRPr="00AE0253" w:rsidDel="002F4FBB">
          <w:rPr>
            <w:rFonts w:asciiTheme="minorHAnsi" w:hAnsiTheme="minorHAnsi"/>
            <w:color w:val="000000"/>
            <w:szCs w:val="24"/>
            <w:lang w:val="mt-MT"/>
          </w:rPr>
          <w:delText>w</w:delText>
        </w:r>
      </w:del>
      <w:r w:rsidRPr="00AE0253">
        <w:rPr>
          <w:rFonts w:asciiTheme="minorHAnsi" w:hAnsiTheme="minorHAnsi"/>
          <w:color w:val="000000"/>
          <w:szCs w:val="24"/>
          <w:lang w:val="mt-MT"/>
        </w:rPr>
        <w:t>wru lil</w:t>
      </w:r>
      <w:del w:id="112" w:author="b" w:date="2015-11-24T18:23:00Z">
        <w:r w:rsidRPr="00AE0253" w:rsidDel="002F4FBB">
          <w:rPr>
            <w:rFonts w:asciiTheme="minorHAnsi" w:hAnsiTheme="minorHAnsi"/>
            <w:color w:val="000000"/>
            <w:szCs w:val="24"/>
            <w:lang w:val="mt-MT"/>
          </w:rPr>
          <w:delText>l</w:delText>
        </w:r>
      </w:del>
      <w:r w:rsidRPr="00AE0253">
        <w:rPr>
          <w:rFonts w:asciiTheme="minorHAnsi" w:hAnsiTheme="minorHAnsi"/>
          <w:color w:val="000000"/>
          <w:szCs w:val="24"/>
          <w:lang w:val="mt-MT"/>
        </w:rPr>
        <w:t>-Libja;</w:t>
      </w:r>
      <w:r w:rsidRPr="00AE0253">
        <w:rPr>
          <w:rFonts w:asciiTheme="minorHAnsi" w:hAnsiTheme="minorHAnsi"/>
          <w:color w:val="000000"/>
          <w:szCs w:val="24"/>
          <w:lang w:val="mt-MT"/>
        </w:rPr>
        <w:br/>
        <w:t>10. F’pajjiżi terzi, għandhom jintb</w:t>
      </w:r>
      <w:ins w:id="113" w:author="b" w:date="2015-11-24T18:23:00Z">
        <w:r w:rsidR="002F4FBB">
          <w:rPr>
            <w:rFonts w:asciiTheme="minorHAnsi" w:hAnsiTheme="minorHAnsi"/>
            <w:color w:val="000000"/>
            <w:szCs w:val="24"/>
            <w:lang w:val="mt-MT"/>
          </w:rPr>
          <w:t>a</w:t>
        </w:r>
      </w:ins>
      <w:r w:rsidRPr="00AE0253">
        <w:rPr>
          <w:rFonts w:asciiTheme="minorHAnsi" w:hAnsiTheme="minorHAnsi"/>
          <w:color w:val="000000"/>
          <w:szCs w:val="24"/>
          <w:lang w:val="mt-MT"/>
        </w:rPr>
        <w:t>għ</w:t>
      </w:r>
      <w:del w:id="114" w:author="b" w:date="2015-11-24T18:23:00Z">
        <w:r w:rsidRPr="00AE0253" w:rsidDel="002F4FBB">
          <w:rPr>
            <w:rFonts w:asciiTheme="minorHAnsi" w:hAnsiTheme="minorHAnsi"/>
            <w:color w:val="000000"/>
            <w:szCs w:val="24"/>
            <w:lang w:val="mt-MT"/>
          </w:rPr>
          <w:delText>a</w:delText>
        </w:r>
      </w:del>
      <w:r w:rsidRPr="00AE0253">
        <w:rPr>
          <w:rFonts w:asciiTheme="minorHAnsi" w:hAnsiTheme="minorHAnsi"/>
          <w:color w:val="000000"/>
          <w:szCs w:val="24"/>
          <w:lang w:val="mt-MT"/>
        </w:rPr>
        <w:t>tu uffi</w:t>
      </w:r>
      <w:del w:id="115" w:author="b" w:date="2015-11-24T18:23:00Z">
        <w:r w:rsidRPr="00AE0253" w:rsidDel="002F4FBB">
          <w:rPr>
            <w:rFonts w:asciiTheme="minorHAnsi" w:hAnsiTheme="minorHAnsi"/>
            <w:color w:val="000000"/>
            <w:szCs w:val="24"/>
            <w:lang w:val="mt-MT"/>
          </w:rPr>
          <w:delText>ċ</w:delText>
        </w:r>
      </w:del>
      <w:r w:rsidRPr="00AE0253">
        <w:rPr>
          <w:rFonts w:asciiTheme="minorHAnsi" w:hAnsiTheme="minorHAnsi"/>
          <w:color w:val="000000"/>
          <w:szCs w:val="24"/>
          <w:lang w:val="mt-MT"/>
        </w:rPr>
        <w:t>ċjali apposta mill-uffiċċji tal-immigrazzjoni biex jiġbru informazzjoni dwar l-influss tal-immigrazzjoni.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Malta kienet preżenti permezz tal-Ministr</w:t>
      </w:r>
      <w:del w:id="116" w:author="b" w:date="2015-11-24T18:23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>j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i George Vella u Carmelo Abela li laqgħu l-qbil dwar l-għaxar punti.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 xml:space="preserve">Mijiet ta' persuni u l-awtoritajiet tal-pajjiz, inghaqdu flimkien  f'San Giljan u </w:t>
      </w:r>
      <w:ins w:id="117" w:author="b" w:date="2015-11-24T23:19:00Z">
        <w:r w:rsidR="00784461">
          <w:rPr>
            <w:rFonts w:asciiTheme="minorHAnsi" w:hAnsiTheme="minorHAnsi"/>
            <w:sz w:val="24"/>
            <w:szCs w:val="24"/>
            <w:lang w:val="mt-MT"/>
          </w:rPr>
          <w:t>T</w:t>
        </w:r>
      </w:ins>
      <w:del w:id="118" w:author="b" w:date="2015-11-24T23:19:00Z">
        <w:r w:rsidRPr="00AE0253" w:rsidDel="00784461">
          <w:rPr>
            <w:rFonts w:asciiTheme="minorHAnsi" w:hAnsiTheme="minorHAnsi"/>
            <w:sz w:val="24"/>
            <w:szCs w:val="24"/>
            <w:lang w:val="mt-MT"/>
          </w:rPr>
          <w:delText>t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as-Sliema biex jesprimu solidarjet</w:t>
      </w:r>
      <w:ins w:id="119" w:author="b" w:date="2015-11-24T18:24:00Z">
        <w:r w:rsidR="002F4FBB">
          <w:rPr>
            <w:rFonts w:asciiTheme="minorHAnsi" w:hAnsiTheme="minorHAnsi"/>
            <w:sz w:val="24"/>
            <w:szCs w:val="24"/>
            <w:lang w:val="mt-MT"/>
          </w:rPr>
          <w:t>à</w:t>
        </w:r>
      </w:ins>
      <w:del w:id="120" w:author="b" w:date="2015-11-24T18:24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a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 mal-immigranti u juru s-soghba taghhom ghall-mewt tal-mijiet ta' immigranti li mietu mgharrqa fil-</w:t>
      </w:r>
      <w:ins w:id="121" w:author="b" w:date="2015-11-24T18:24:00Z">
        <w:r w:rsidR="002F4FBB">
          <w:rPr>
            <w:rFonts w:asciiTheme="minorHAnsi" w:hAnsiTheme="minorHAnsi"/>
            <w:sz w:val="24"/>
            <w:szCs w:val="24"/>
            <w:lang w:val="mt-MT"/>
          </w:rPr>
          <w:t>M</w:t>
        </w:r>
      </w:ins>
      <w:del w:id="122" w:author="b" w:date="2015-11-24T18:24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m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editerran fl-ahhar granet.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B'xemghat f'id</w:t>
      </w:r>
      <w:ins w:id="123" w:author="b" w:date="2015-11-24T18:24:00Z">
        <w:r w:rsidR="002F4FBB">
          <w:rPr>
            <w:rFonts w:asciiTheme="minorHAnsi" w:hAnsiTheme="minorHAnsi"/>
            <w:sz w:val="24"/>
            <w:szCs w:val="24"/>
            <w:lang w:val="mt-MT"/>
          </w:rPr>
          <w:t>ej</w:t>
        </w:r>
      </w:ins>
      <w:del w:id="124" w:author="b" w:date="2015-11-24T18:24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je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hom, Maltin, barranin u immigranti li jghixu f'Malta </w:t>
      </w:r>
      <w:del w:id="125" w:author="b" w:date="2015-11-24T18:24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i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mxew flimkien fis-skiet izda b'determinazzjoni li jib</w:t>
      </w:r>
      <w:ins w:id="126" w:author="b" w:date="2015-11-24T18:24:00Z">
        <w:r w:rsidR="002F4FBB">
          <w:rPr>
            <w:rFonts w:asciiTheme="minorHAnsi" w:hAnsiTheme="minorHAnsi"/>
            <w:sz w:val="24"/>
            <w:szCs w:val="24"/>
            <w:lang w:val="mt-MT"/>
          </w:rPr>
          <w:t>a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>g</w:t>
      </w:r>
      <w:ins w:id="127" w:author="b" w:date="2015-11-24T18:24:00Z">
        <w:r w:rsidR="002F4FB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28" w:author="b" w:date="2015-11-24T18:24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ha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tu messagg lill-pajjizi Ewropej u lill-komunit</w:t>
      </w:r>
      <w:ins w:id="129" w:author="b" w:date="2015-11-24T18:24:00Z">
        <w:r w:rsidR="002F4FBB">
          <w:rPr>
            <w:rFonts w:asciiTheme="minorHAnsi" w:hAnsiTheme="minorHAnsi"/>
            <w:sz w:val="24"/>
            <w:szCs w:val="24"/>
            <w:lang w:val="mt-MT"/>
          </w:rPr>
          <w:t>à</w:t>
        </w:r>
      </w:ins>
      <w:del w:id="130" w:author="b" w:date="2015-11-24T18:24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a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 internazzjonali biex jittiehdu l-azzjonijiet mehtiega biex ma jerga' j</w:t>
      </w:r>
      <w:del w:id="131" w:author="b" w:date="2015-11-24T18:25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i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kun hemm qatt tragedji ta' d</w:t>
      </w:r>
      <w:del w:id="132" w:author="b" w:date="2015-11-24T18:25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d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in x-xorta.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lastRenderedPageBreak/>
        <w:t>Minbarra xemghat, il-partecipanti garrew kartelluni b'messaggi kontra l-fruntieri u favur l-integrazzjoni....u mxew flimkien ma' immigranti li wara kull wiehed storja differenti ta' tbatija.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hd w:val="clear" w:color="auto" w:fill="FFFFFF"/>
        <w:spacing w:after="225"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Il-ħaddiema tal-HSBC tlaqqgħu mill-MUBE, il-</w:t>
      </w:r>
      <w:r w:rsidR="00224410" w:rsidRPr="00224410">
        <w:rPr>
          <w:rFonts w:asciiTheme="minorHAnsi" w:hAnsiTheme="minorHAnsi"/>
          <w:i/>
          <w:color w:val="000000"/>
          <w:sz w:val="24"/>
          <w:szCs w:val="24"/>
          <w:lang w:val="mt-MT"/>
          <w:rPrChange w:id="133" w:author="b" w:date="2015-11-24T23:54:00Z">
            <w:rPr>
              <w:rFonts w:asciiTheme="minorHAnsi" w:hAnsiTheme="minorHAnsi"/>
              <w:color w:val="000000"/>
              <w:sz w:val="24"/>
              <w:szCs w:val="24"/>
              <w:lang w:val="mt-MT"/>
            </w:rPr>
          </w:rPrChange>
        </w:rPr>
        <w:t>union</w:t>
      </w: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 xml:space="preserve"> li tirrappreżenta</w:t>
      </w:r>
      <w:del w:id="134" w:author="b" w:date="2015-11-24T18:25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 xml:space="preserve">hom, biex ikunu </w:t>
      </w:r>
      <w:ins w:id="135" w:author="b" w:date="2015-11-24T18:25:00Z">
        <w:r w:rsidR="002F4FBB">
          <w:rPr>
            <w:rFonts w:asciiTheme="minorHAnsi" w:hAnsiTheme="minorHAnsi"/>
            <w:color w:val="000000"/>
            <w:sz w:val="24"/>
            <w:szCs w:val="24"/>
            <w:lang w:val="mt-MT"/>
          </w:rPr>
          <w:t>i</w:t>
        </w:r>
      </w:ins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nfurmati dwar l-iżviluppi fil-kwistjoni bejn il-</w:t>
      </w:r>
      <w:r w:rsidR="00224410" w:rsidRPr="00224410">
        <w:rPr>
          <w:rFonts w:asciiTheme="minorHAnsi" w:hAnsiTheme="minorHAnsi"/>
          <w:i/>
          <w:color w:val="000000"/>
          <w:sz w:val="24"/>
          <w:szCs w:val="24"/>
          <w:lang w:val="mt-MT"/>
          <w:rPrChange w:id="136" w:author="b" w:date="2015-11-24T23:54:00Z">
            <w:rPr>
              <w:rFonts w:asciiTheme="minorHAnsi" w:hAnsiTheme="minorHAnsi"/>
              <w:color w:val="000000"/>
              <w:sz w:val="24"/>
              <w:szCs w:val="24"/>
              <w:lang w:val="mt-MT"/>
            </w:rPr>
          </w:rPrChange>
        </w:rPr>
        <w:t>union</w:t>
      </w: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 xml:space="preserve"> u l-bank.</w:t>
      </w:r>
    </w:p>
    <w:p w:rsidR="00AA75A4" w:rsidRPr="00AE0253" w:rsidRDefault="00AA75A4" w:rsidP="00AA75A4">
      <w:pPr>
        <w:shd w:val="clear" w:color="auto" w:fill="FFFFFF"/>
        <w:spacing w:after="225"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Fi tmiem din il-laqgħa, il-MUBE se tkun qed titlob vot lill-membri tagħha biex ikunu huma stess li jiddeċiedu jekk iridux li jkomplu bl-azzjonijiet industrijali.</w:t>
      </w:r>
    </w:p>
    <w:p w:rsidR="00AA75A4" w:rsidRPr="00AE0253" w:rsidRDefault="00AA75A4" w:rsidP="00AA75A4">
      <w:pPr>
        <w:shd w:val="clear" w:color="auto" w:fill="FFFFFF"/>
        <w:spacing w:after="225"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Il-MUBE wettqet sensiela ta’ azzjonijiet industrijali, li matul il-ġurnata ta</w:t>
      </w:r>
      <w:del w:id="137" w:author="b" w:date="2015-11-24T18:25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’ 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l</w:t>
      </w:r>
      <w:ins w:id="138" w:author="b" w:date="2015-11-24T18:25:00Z">
        <w:r w:rsidR="002F4FBB">
          <w:rPr>
            <w:rFonts w:asciiTheme="minorHAnsi" w:hAnsiTheme="minorHAnsi"/>
            <w:color w:val="000000"/>
            <w:sz w:val="24"/>
            <w:szCs w:val="24"/>
            <w:lang w:val="mt-MT"/>
          </w:rPr>
          <w:t>-</w:t>
        </w:r>
      </w:ins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lum saħansitra eskalaw b’ordni biex il-ħaddiema ma jirra</w:t>
      </w:r>
      <w:ins w:id="139" w:author="b" w:date="2015-11-24T18:25:00Z">
        <w:r w:rsidR="002F4FBB">
          <w:rPr>
            <w:rFonts w:asciiTheme="minorHAnsi" w:hAnsiTheme="minorHAnsi"/>
            <w:color w:val="000000"/>
            <w:sz w:val="24"/>
            <w:szCs w:val="24"/>
            <w:lang w:val="mt-MT"/>
          </w:rPr>
          <w:t>p</w:t>
        </w:r>
      </w:ins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 xml:space="preserve">purtawx għax-xogħol. Dan għaliex </w:t>
      </w:r>
      <w:del w:id="140" w:author="b" w:date="2015-11-24T18:25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>i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l-MUBE qed takkuża lill-</w:t>
      </w:r>
      <w:r w:rsidR="00224410" w:rsidRPr="00224410">
        <w:rPr>
          <w:rFonts w:asciiTheme="minorHAnsi" w:hAnsiTheme="minorHAnsi"/>
          <w:i/>
          <w:color w:val="000000"/>
          <w:sz w:val="24"/>
          <w:szCs w:val="24"/>
          <w:lang w:val="mt-MT"/>
          <w:rPrChange w:id="141" w:author="b" w:date="2015-11-24T23:55:00Z">
            <w:rPr>
              <w:rFonts w:asciiTheme="minorHAnsi" w:hAnsiTheme="minorHAnsi"/>
              <w:color w:val="000000"/>
              <w:sz w:val="24"/>
              <w:szCs w:val="24"/>
              <w:lang w:val="mt-MT"/>
            </w:rPr>
          </w:rPrChange>
        </w:rPr>
        <w:t>management</w:t>
      </w: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 xml:space="preserve"> tal-Bank HSBC li qed ikaxkar saqajh apposta dwar il-ftehim kollettiv tal-ħaddiema.</w:t>
      </w:r>
    </w:p>
    <w:p w:rsidR="00AA75A4" w:rsidRPr="00AE0253" w:rsidRDefault="00AA75A4" w:rsidP="00AA75A4">
      <w:pPr>
        <w:shd w:val="clear" w:color="auto" w:fill="FFFFFF"/>
        <w:spacing w:after="225"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 xml:space="preserve">F’ċirkolari lill-ħaddiema membri fl-HSBC, </w:t>
      </w:r>
      <w:del w:id="142" w:author="b" w:date="2015-11-24T18:26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>i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l-MUBE qalet li l-fatt li għadu ma ntlaħaqx ftehim hu kollu tort tal-</w:t>
      </w:r>
      <w:r w:rsidR="00224410" w:rsidRPr="00224410">
        <w:rPr>
          <w:rFonts w:asciiTheme="minorHAnsi" w:hAnsiTheme="minorHAnsi"/>
          <w:i/>
          <w:color w:val="000000"/>
          <w:sz w:val="24"/>
          <w:szCs w:val="24"/>
          <w:lang w:val="mt-MT"/>
          <w:rPrChange w:id="143" w:author="b" w:date="2015-11-24T23:55:00Z">
            <w:rPr>
              <w:rFonts w:asciiTheme="minorHAnsi" w:hAnsiTheme="minorHAnsi"/>
              <w:color w:val="000000"/>
              <w:sz w:val="24"/>
              <w:szCs w:val="24"/>
              <w:lang w:val="mt-MT"/>
            </w:rPr>
          </w:rPrChange>
        </w:rPr>
        <w:t>management</w:t>
      </w: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 xml:space="preserve"> tal-bank HSBC li ma ried</w:t>
      </w:r>
      <w:del w:id="144" w:author="b" w:date="2015-11-24T18:26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>t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x icaqlaq il-pozizzjoni tieghu u apposta ma ressaqx kontroproposti raġjonevoli sabiex l-affarijiet ikomplu jkarkru.</w:t>
      </w:r>
    </w:p>
    <w:p w:rsidR="00AA75A4" w:rsidRPr="00AE0253" w:rsidRDefault="00AA75A4" w:rsidP="00AA75A4">
      <w:pPr>
        <w:shd w:val="clear" w:color="auto" w:fill="FFFFFF"/>
        <w:spacing w:after="225"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del w:id="145" w:author="b" w:date="2015-11-24T18:26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>I</w:delText>
        </w:r>
      </w:del>
      <w:ins w:id="146" w:author="b" w:date="2015-11-24T18:26:00Z">
        <w:r w:rsidR="002F4FBB">
          <w:rPr>
            <w:rFonts w:asciiTheme="minorHAnsi" w:hAnsiTheme="minorHAnsi"/>
            <w:color w:val="000000"/>
            <w:sz w:val="24"/>
            <w:szCs w:val="24"/>
            <w:lang w:val="mt-MT"/>
          </w:rPr>
          <w:t>L</w:t>
        </w:r>
      </w:ins>
      <w:del w:id="147" w:author="b" w:date="2015-11-24T18:26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>l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-MUBE fl-aħħar jiem saħansitra akkużat lill-HSBC li hedde</w:t>
      </w:r>
      <w:ins w:id="148" w:author="b" w:date="2015-11-24T23:20:00Z">
        <w:r w:rsidR="00784461">
          <w:rPr>
            <w:rFonts w:asciiTheme="minorHAnsi" w:hAnsiTheme="minorHAnsi"/>
            <w:color w:val="000000"/>
            <w:sz w:val="24"/>
            <w:szCs w:val="24"/>
            <w:lang w:val="mt-MT"/>
          </w:rPr>
          <w:t>d</w:t>
        </w:r>
      </w:ins>
      <w:del w:id="149" w:author="b" w:date="2015-11-24T18:26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>t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 xml:space="preserve"> lil</w:t>
      </w:r>
      <w:ins w:id="150" w:author="b" w:date="2015-11-24T18:26:00Z">
        <w:r w:rsidR="002F4FBB">
          <w:rPr>
            <w:rFonts w:asciiTheme="minorHAnsi" w:hAnsiTheme="minorHAnsi"/>
            <w:color w:val="000000"/>
            <w:sz w:val="24"/>
            <w:szCs w:val="24"/>
            <w:lang w:val="mt-MT"/>
          </w:rPr>
          <w:t>l-</w:t>
        </w:r>
      </w:ins>
      <w:del w:id="151" w:author="b" w:date="2015-11-24T18:26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 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impjegati tagħha b’Lock-Out, minflok offriet proposti konkreti.</w:t>
      </w:r>
    </w:p>
    <w:p w:rsidR="00AA75A4" w:rsidRPr="00AE0253" w:rsidRDefault="00AA75A4" w:rsidP="00AA75A4">
      <w:pPr>
        <w:shd w:val="clear" w:color="auto" w:fill="FFFFFF"/>
        <w:spacing w:after="225" w:line="360" w:lineRule="auto"/>
        <w:jc w:val="both"/>
        <w:rPr>
          <w:rFonts w:asciiTheme="minorHAnsi" w:hAnsiTheme="minorHAnsi" w:cs="Arial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F'kummenti lil dan l-istazzjon, il-President tal-MUBE, William Portelli, spjega li l-azzjonijiet industrijali li ttieħdu jmorru oltre</w:t>
      </w:r>
      <w:del w:id="152" w:author="b" w:date="2015-11-24T18:27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>'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 xml:space="preserve"> minn hekk.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William Portelli qal li mindu bdew it-trattattivi, il-bank talab lill-MUBE biex tissospendi l-azzjonijiet. Wissa</w:t>
      </w:r>
      <w:del w:id="153" w:author="b" w:date="2015-11-24T23:22:00Z">
        <w:r w:rsidRPr="00AE0253" w:rsidDel="00784461">
          <w:rPr>
            <w:rFonts w:asciiTheme="minorHAnsi" w:hAnsiTheme="minorHAnsi"/>
            <w:sz w:val="24"/>
            <w:szCs w:val="24"/>
            <w:lang w:val="mt-MT"/>
          </w:rPr>
          <w:delText>'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 li din is-sitwazzjoni hi ta' theddid</w:t>
      </w:r>
      <w:ins w:id="154" w:author="b" w:date="2015-11-24T23:22:00Z">
        <w:r w:rsidR="00784461">
          <w:rPr>
            <w:rFonts w:asciiTheme="minorHAnsi" w:hAnsiTheme="minorHAnsi"/>
            <w:sz w:val="24"/>
            <w:szCs w:val="24"/>
            <w:lang w:val="mt-MT"/>
          </w:rPr>
          <w:t>.</w:t>
        </w:r>
      </w:ins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William Portelli skuża ruħu mal-klijenti imma qal li l-ħaddiema ma kienx fadlilhom triq oħra ħlief li jieħdu dawn l-azzjonijiet industrijali.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Il-progetti tal-Park Nazzjonali Naturali u ta</w:t>
      </w:r>
      <w:del w:id="155" w:author="b" w:date="2015-11-24T18:27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 xml:space="preserve">' 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l-universit</w:t>
      </w:r>
      <w:ins w:id="156" w:author="b" w:date="2015-11-24T18:27:00Z">
        <w:r w:rsidR="002F4FBB">
          <w:rPr>
            <w:rFonts w:asciiTheme="minorHAnsi" w:hAnsiTheme="minorHAnsi"/>
            <w:sz w:val="24"/>
            <w:szCs w:val="24"/>
            <w:lang w:val="mt-MT"/>
          </w:rPr>
          <w:t>à</w:t>
        </w:r>
      </w:ins>
      <w:del w:id="157" w:author="b" w:date="2015-11-24T18:27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a'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 l-gdida huma marbuta flimkien. Hekk sahaq il-Prim Ministru Joseph Muscat f'intervent telefoniku fuq l-istazzjon tar-radju tal-Partit Laburista One Radio. 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Muscat sahaq li l-progett ta</w:t>
      </w:r>
      <w:del w:id="158" w:author="b" w:date="2015-11-24T18:27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 xml:space="preserve">' 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l-universit</w:t>
      </w:r>
      <w:ins w:id="159" w:author="b" w:date="2015-11-24T18:27:00Z">
        <w:r w:rsidR="002F4FBB">
          <w:rPr>
            <w:rFonts w:asciiTheme="minorHAnsi" w:hAnsiTheme="minorHAnsi"/>
            <w:sz w:val="24"/>
            <w:szCs w:val="24"/>
            <w:lang w:val="mt-MT"/>
          </w:rPr>
          <w:t>à</w:t>
        </w:r>
      </w:ins>
      <w:del w:id="160" w:author="b" w:date="2015-11-24T18:27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a'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 ser ikun lest f'4 snin min</w:t>
      </w:r>
      <w:ins w:id="161" w:author="b" w:date="2015-11-24T18:27:00Z">
        <w:r w:rsidR="002F4FBB">
          <w:rPr>
            <w:rFonts w:asciiTheme="minorHAnsi" w:hAnsiTheme="minorHAnsi"/>
            <w:sz w:val="24"/>
            <w:szCs w:val="24"/>
            <w:lang w:val="mt-MT"/>
          </w:rPr>
          <w:t>n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 xml:space="preserve"> meta johrog il-permess. Sahaq li l-</w:t>
      </w:r>
      <w:ins w:id="162" w:author="b" w:date="2015-11-24T18:27:00Z">
        <w:r w:rsidR="002F4FBB">
          <w:rPr>
            <w:rFonts w:asciiTheme="minorHAnsi" w:hAnsiTheme="minorHAnsi"/>
            <w:sz w:val="24"/>
            <w:szCs w:val="24"/>
            <w:lang w:val="mt-MT"/>
          </w:rPr>
          <w:t>G</w:t>
        </w:r>
      </w:ins>
      <w:del w:id="163" w:author="b" w:date="2015-11-24T18:27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g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vern kien ghazel li dan il-progett isir fin-naha t'isfel ta' Malta ghaliex fin-naha t'isfel ta' Malta </w:t>
      </w:r>
      <w:del w:id="164" w:author="b" w:date="2015-11-24T18:27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i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n-nies ghandhom inqas dhul min</w:t>
      </w:r>
      <w:ins w:id="165" w:author="b" w:date="2015-11-24T18:27:00Z">
        <w:r w:rsidR="002F4FBB">
          <w:rPr>
            <w:rFonts w:asciiTheme="minorHAnsi" w:hAnsiTheme="minorHAnsi"/>
            <w:sz w:val="24"/>
            <w:szCs w:val="24"/>
            <w:lang w:val="mt-MT"/>
          </w:rPr>
          <w:t>n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 xml:space="preserve"> dawk ta' regjuni ohra. 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 xml:space="preserve">Muscat sahaq li dan l-investiment mhuwiex wiehed li jkerrah jew wiehed li ma tridx toqghod hdejh. 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Madank</w:t>
      </w:r>
      <w:del w:id="166" w:author="b" w:date="2015-11-24T18:28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ollu huwa naqas milli jaghmel ebda referenza lejn il-progett tal-Power Station tad-Delimara fejn l-istess </w:t>
      </w:r>
      <w:ins w:id="167" w:author="b" w:date="2015-11-24T18:28:00Z">
        <w:r w:rsidR="002F4FBB">
          <w:rPr>
            <w:rFonts w:asciiTheme="minorHAnsi" w:hAnsiTheme="minorHAnsi"/>
            <w:sz w:val="24"/>
            <w:szCs w:val="24"/>
            <w:lang w:val="mt-MT"/>
          </w:rPr>
          <w:t>G</w:t>
        </w:r>
      </w:ins>
      <w:del w:id="168" w:author="b" w:date="2015-11-24T18:28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g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vern Laburista sar jankra b'mod permanenti tanker tal-gass fil-bajja ta' Marsaxlokk, ezatt faccata l-irhula ta' Marsaxlokk u Birzebbu</w:t>
      </w:r>
      <w:del w:id="169" w:author="b" w:date="2015-11-24T18:28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g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ga. 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Fl-intervent tieghu Muscat akkuza lil gvern precidenti bhala wiehed li kien joqghod attent li ma jiggieled ma' hadd filwaqt li sahaq li l-progetti ta</w:t>
      </w:r>
      <w:del w:id="170" w:author="b" w:date="2015-11-24T18:28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 xml:space="preserve">' 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l-universit</w:t>
      </w:r>
      <w:ins w:id="171" w:author="b" w:date="2015-11-24T18:28:00Z">
        <w:r w:rsidR="002F4FBB">
          <w:rPr>
            <w:rFonts w:asciiTheme="minorHAnsi" w:hAnsiTheme="minorHAnsi"/>
            <w:sz w:val="24"/>
            <w:szCs w:val="24"/>
            <w:lang w:val="mt-MT"/>
          </w:rPr>
          <w:t>à</w:t>
        </w:r>
      </w:ins>
      <w:del w:id="172" w:author="b" w:date="2015-11-24T18:28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a'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 u tal-park ghandhom jikkuntentaw kemm lill-izviluppaturi kif ukoll lill-ambjentalisti.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In-Nepal theżżeż mill-ġdid minn terremot qawwi li laqat l-inħawi tal-Lvant qrib il-Muntanja Everest, bl-ewwel rapporti jikkonfermaw ghexieren mejta u ammont mhux magħruf ta’ midruba.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It-theżżiża tal-art seħħet proprju ġim</w:t>
      </w:r>
      <w:ins w:id="173" w:author="b" w:date="2015-11-24T18:29:00Z">
        <w:r w:rsidR="002F4FBB">
          <w:rPr>
            <w:rFonts w:asciiTheme="minorHAnsi" w:hAnsiTheme="minorHAnsi"/>
            <w:sz w:val="24"/>
            <w:szCs w:val="24"/>
            <w:lang w:val="mt-MT"/>
          </w:rPr>
          <w:t>a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>għ</w:t>
      </w:r>
      <w:del w:id="174" w:author="b" w:date="2015-11-24T18:29:00Z">
        <w:r w:rsidRPr="00AE0253" w:rsidDel="002F4FBB">
          <w:rPr>
            <w:rFonts w:asciiTheme="minorHAnsi" w:hAnsiTheme="minorHAnsi"/>
            <w:sz w:val="24"/>
            <w:szCs w:val="24"/>
            <w:lang w:val="mt-MT"/>
          </w:rPr>
          <w:delText>a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tejn wara li n-Nepal kien intlaqat mit-terremot kbir li ħalla mat-8,000 mejtin. L-aħħar rapporti mir-reġjun qalu li l-awtoritajiet, fil-preżent, qed jevalwaw it-telf ta’ ħajja u ħsarat fost il-potenzjal ta’ valangi f’dan ir-reġjun iddominat mill-muntanji.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L-epiċentru tal-aħħar terremot kien indikat qrib il-belt ta’ Namche u kien jimmarka mas-7.3 fuq l-Iskala Richter. Dan it-terremot tant kien b’saħħtu li nħass ukoll fl-Indja u f</w:t>
      </w:r>
      <w:ins w:id="175" w:author="b" w:date="2015-11-24T23:24:00Z">
        <w:r w:rsidR="00784461">
          <w:rPr>
            <w:rFonts w:asciiTheme="minorHAnsi" w:hAnsiTheme="minorHAnsi"/>
            <w:sz w:val="24"/>
            <w:szCs w:val="24"/>
            <w:lang w:val="mt-MT"/>
          </w:rPr>
          <w:t>il-</w:t>
        </w:r>
      </w:ins>
      <w:del w:id="176" w:author="b" w:date="2015-11-24T23:24:00Z">
        <w:r w:rsidRPr="00AE0253" w:rsidDel="00784461">
          <w:rPr>
            <w:rFonts w:asciiTheme="minorHAnsi" w:hAnsiTheme="minorHAnsi"/>
            <w:sz w:val="24"/>
            <w:szCs w:val="24"/>
            <w:lang w:val="mt-MT"/>
          </w:rPr>
          <w:delText>’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Bangladesh.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L-ewwel rapporti minn Kathmandu, il-kapitali tan-Nepal, qalu li n-nies ħarġu mwerwrin minn ġol-bini malli nħasset it-theżżiża ġdida, bin-nies intervistati qalu li ħassew l-art titriegħed għal ħafna ħin. Uħud qalu li anki raw il-ġebel qed itir minfuq muntanja fil-madwar tal-kapitali, bir-residenti f’Kathmandu għadhom qed jippruvaw jistejqru mill-impatt tat-terremot kbir tal-25 ta’ April li bidel iz-zona f’wied ta’ straġi.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Fil-jiem li għaddew, instab dak li jidher li hu kumpless ta' oqbra Puniċi fl-inħawi ta' wara San Franġisk fir-Rabat Għawdex.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Is-sejba saret waqt li kien qed jitwaqqa' bini biex minfloku jinbena Ċentru Franġiskan. Jirriżulta li wara li sar it-twaqqigħ tal-bini u beda t-tħammil, il-ħaddiema taħt is-superviżjoni ta</w:t>
      </w:r>
      <w:del w:id="177" w:author="b" w:date="2015-11-24T18:30:00Z">
        <w:r w:rsidRPr="00AE0253" w:rsidDel="002F4FBB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' 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l-Arkeologu Għawdxi Mark Attard,  indunaw li waqt it-tħaffir kien hemm xi ħaġa li mhix tas-soltu.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Minħabba f'hekk, l-Arkeologu ta l-ordni biex it-tħaffir jitwaqqaf minnufih u l-proċess jitkompla bl-idejn minflok bl-inġenji biex tinġabar kull informazzjoni li seta' kien hemm ta' valur arkeoloġiku u storiku, filwaqt li ma ssir l-ebda ħsara lis-sit.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Il-ġurnal In-Nazzjon illum irrap</w:t>
      </w:r>
      <w:ins w:id="178" w:author="b" w:date="2015-11-24T18:31:00Z">
        <w:r w:rsidR="002F4FBB">
          <w:rPr>
            <w:rFonts w:asciiTheme="minorHAnsi" w:hAnsiTheme="minorHAnsi"/>
            <w:color w:val="000000"/>
            <w:sz w:val="24"/>
            <w:szCs w:val="24"/>
            <w:lang w:val="mt-MT"/>
          </w:rPr>
          <w:t>p</w:t>
        </w:r>
      </w:ins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orta li l-</w:t>
      </w:r>
      <w:ins w:id="179" w:author="b" w:date="2015-11-24T23:57:00Z">
        <w:r w:rsidR="009A2CB0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</w:ins>
      <w:del w:id="180" w:author="b" w:date="2015-11-24T23:57:00Z">
        <w:r w:rsidRPr="00AE0253" w:rsidDel="009A2CB0">
          <w:rPr>
            <w:rFonts w:asciiTheme="minorHAnsi" w:hAnsiTheme="minorHAnsi"/>
            <w:color w:val="000000"/>
            <w:sz w:val="24"/>
            <w:szCs w:val="24"/>
            <w:lang w:val="mt-MT"/>
          </w:rPr>
          <w:delText>A</w:delText>
        </w:r>
      </w:del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rkeologu informa mill-ewwel lill-ogħla awtoritajiet tas-Soprintendenza tal-Wirt Kulturali, fejn ġibdilhom l-attenzjoni li waqt xogħol ta' tħaffir li kien qed isir fir-Rabat Għawdex, probabbilment kienu nstabu l-famużi oq</w:t>
      </w:r>
      <w:ins w:id="181" w:author="b" w:date="2015-11-24T18:31:00Z">
        <w:r w:rsidR="002F4FBB">
          <w:rPr>
            <w:rFonts w:asciiTheme="minorHAnsi" w:hAnsiTheme="minorHAnsi"/>
            <w:color w:val="000000"/>
            <w:sz w:val="24"/>
            <w:szCs w:val="24"/>
            <w:lang w:val="mt-MT"/>
          </w:rPr>
          <w:t>b</w:t>
        </w:r>
      </w:ins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ra Puniċi mitlufin.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 xml:space="preserve">Wara kitba storika ta' Ġan Franġisk Abela, li tmur lura mijiet ta' snin, dawn l-oqbra misjuba f'Għawdex jista' jkun li għandhom importanza kbira, għalkemm l-Arkeologu Mark Attard ma </w:t>
      </w: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lastRenderedPageBreak/>
        <w:t>jeskludix li s-sejba reċenti hi fil-fatt waħda kompletament ġdida minn dik li rrefera għaliha Ġan Franġisk Abela.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Attard fisser li kemm-il darba jirriżulta fil-fatt li dawn l-oqbra huma Puniċi, allura nkunu qed nitkellmu dwar oqbra li għandhom aktar minn 2,500 sena. Hu fisser li fil-bokka nstabu biċċiet ta' oġġetti tal-fuħħar, li jmorru lura għal żmien ir-Rumani u għal żmien il-Biżantini.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  <w:lang w:val="mt-MT"/>
        </w:rPr>
      </w:pPr>
      <w:r w:rsidRPr="00AE0253">
        <w:rPr>
          <w:rFonts w:asciiTheme="minorHAnsi" w:hAnsiTheme="minorHAnsi" w:cs="Arial"/>
          <w:color w:val="000000"/>
          <w:sz w:val="24"/>
          <w:szCs w:val="24"/>
          <w:lang w:val="mt-MT"/>
        </w:rPr>
        <w:t>Is-sejba ta' dawn l-oġġetti tindika li dawn l-istess oqbra Puniċi baqgħu jintużaw mill-anqas sa żmien ir-Rumani.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AE0253">
        <w:rPr>
          <w:rFonts w:asciiTheme="minorHAnsi" w:hAnsiTheme="minorHAnsi"/>
          <w:bCs/>
          <w:color w:val="000000"/>
          <w:szCs w:val="24"/>
          <w:lang w:val="mt-MT"/>
        </w:rPr>
        <w:t xml:space="preserve">Il-grupp Panta Lesco se jkeċċi l-ħaddiema fil-ġranet li ġejjin. </w:t>
      </w: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/>
          <w:color w:val="000000"/>
          <w:szCs w:val="24"/>
          <w:lang w:val="mt-MT"/>
        </w:rPr>
      </w:pP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AE0253">
        <w:rPr>
          <w:rFonts w:asciiTheme="minorHAnsi" w:hAnsiTheme="minorHAnsi"/>
          <w:bCs/>
          <w:color w:val="000000"/>
          <w:szCs w:val="24"/>
          <w:lang w:val="mt-MT"/>
        </w:rPr>
        <w:t>Sorsi qrib il-grupp qalu li se jitneħħew madwar 70 ħaddiem minħabba li lill-grupp naqsulu l-ordnijiet.</w:t>
      </w: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/>
          <w:color w:val="000000"/>
          <w:szCs w:val="24"/>
          <w:lang w:val="mt-MT"/>
        </w:rPr>
      </w:pPr>
    </w:p>
    <w:p w:rsidR="00AA75A4" w:rsidRPr="00AE0253" w:rsidRDefault="00AA75A4" w:rsidP="00AA75A4">
      <w:pPr>
        <w:pStyle w:val="BodyText"/>
        <w:spacing w:after="283" w:line="360" w:lineRule="auto"/>
        <w:rPr>
          <w:rFonts w:asciiTheme="minorHAnsi" w:hAnsiTheme="minorHAnsi"/>
          <w:color w:val="000000"/>
          <w:szCs w:val="24"/>
          <w:lang w:val="mt-MT"/>
        </w:rPr>
      </w:pPr>
      <w:r w:rsidRPr="00AE0253">
        <w:rPr>
          <w:rFonts w:asciiTheme="minorHAnsi" w:hAnsiTheme="minorHAnsi"/>
          <w:color w:val="000000"/>
          <w:szCs w:val="24"/>
          <w:lang w:val="mt-MT"/>
        </w:rPr>
        <w:t>Il-grupp Panta Lesco jaħdem fil-qasam ta’ servizzi tal-bini u jispeċjalizza f’servizzi ta’ inġinerija mekkanika u installazzjonijiet elettriċi, tal-ilma u liftijiet. Sal-lum iħaddem madwar 260 persuna.</w:t>
      </w:r>
    </w:p>
    <w:p w:rsidR="00AA75A4" w:rsidRPr="00AE0253" w:rsidRDefault="00AA75A4" w:rsidP="00AA75A4">
      <w:pPr>
        <w:pStyle w:val="BodyText"/>
        <w:spacing w:after="283" w:line="360" w:lineRule="auto"/>
        <w:rPr>
          <w:rFonts w:asciiTheme="minorHAnsi" w:hAnsiTheme="minorHAnsi"/>
          <w:szCs w:val="24"/>
          <w:lang w:val="mt-MT"/>
        </w:rPr>
      </w:pPr>
      <w:r w:rsidRPr="00AE0253">
        <w:rPr>
          <w:rFonts w:asciiTheme="minorHAnsi" w:hAnsiTheme="minorHAnsi"/>
          <w:color w:val="000000"/>
          <w:szCs w:val="24"/>
          <w:lang w:val="mt-MT"/>
        </w:rPr>
        <w:t>B'reazzjoni għal din l-aħbar, il-kelliem tal-Oppożizzjoni għan-Negozji ż-Żgħar u s-</w:t>
      </w:r>
      <w:r w:rsidR="00224410" w:rsidRPr="00224410">
        <w:rPr>
          <w:rFonts w:asciiTheme="minorHAnsi" w:hAnsiTheme="minorHAnsi"/>
          <w:i/>
          <w:color w:val="000000"/>
          <w:szCs w:val="24"/>
          <w:lang w:val="mt-MT"/>
          <w:rPrChange w:id="182" w:author="b" w:date="2015-11-24T23:58:00Z">
            <w:rPr>
              <w:rFonts w:asciiTheme="minorHAnsi" w:hAnsiTheme="minorHAnsi"/>
              <w:color w:val="000000"/>
              <w:szCs w:val="24"/>
              <w:lang w:val="mt-MT"/>
            </w:rPr>
          </w:rPrChange>
        </w:rPr>
        <w:t>Self Employed</w:t>
      </w:r>
      <w:r w:rsidRPr="00AE0253">
        <w:rPr>
          <w:rFonts w:asciiTheme="minorHAnsi" w:hAnsiTheme="minorHAnsi"/>
          <w:color w:val="000000"/>
          <w:szCs w:val="24"/>
          <w:lang w:val="mt-MT"/>
        </w:rPr>
        <w:t xml:space="preserve"> Robert Arrigo, filwaqt li esprima solidarjet</w:t>
      </w:r>
      <w:ins w:id="183" w:author="b" w:date="2015-11-24T18:32:00Z">
        <w:r w:rsidR="002F4FBB">
          <w:rPr>
            <w:rFonts w:asciiTheme="minorHAnsi" w:hAnsiTheme="minorHAnsi"/>
            <w:color w:val="000000"/>
            <w:szCs w:val="24"/>
            <w:lang w:val="mt-MT"/>
          </w:rPr>
          <w:t>à</w:t>
        </w:r>
      </w:ins>
      <w:del w:id="184" w:author="b" w:date="2015-11-24T18:32:00Z">
        <w:r w:rsidRPr="00AE0253" w:rsidDel="002F4FBB">
          <w:rPr>
            <w:rFonts w:asciiTheme="minorHAnsi" w:hAnsiTheme="minorHAnsi"/>
            <w:color w:val="000000"/>
            <w:szCs w:val="24"/>
            <w:lang w:val="mt-MT"/>
          </w:rPr>
          <w:delText>a'</w:delText>
        </w:r>
      </w:del>
      <w:r w:rsidRPr="00AE0253">
        <w:rPr>
          <w:rFonts w:asciiTheme="minorHAnsi" w:hAnsiTheme="minorHAnsi"/>
          <w:color w:val="000000"/>
          <w:szCs w:val="24"/>
          <w:lang w:val="mt-MT"/>
        </w:rPr>
        <w:t xml:space="preserve"> mal-ħaddiema u l-familji tagħhom, appella lill-Gvern biex jieħu azzjoni u jindirizza s-sitwazzjoni mill-aktar fi</w:t>
      </w:r>
      <w:del w:id="185" w:author="b" w:date="2015-11-24T18:32:00Z">
        <w:r w:rsidRPr="00AE0253" w:rsidDel="002F4FBB">
          <w:rPr>
            <w:rFonts w:asciiTheme="minorHAnsi" w:hAnsiTheme="minorHAnsi"/>
            <w:color w:val="000000"/>
            <w:szCs w:val="24"/>
            <w:lang w:val="mt-MT"/>
          </w:rPr>
          <w:delText>s</w:delText>
        </w:r>
      </w:del>
      <w:r w:rsidRPr="00AE0253">
        <w:rPr>
          <w:rFonts w:asciiTheme="minorHAnsi" w:hAnsiTheme="minorHAnsi"/>
          <w:color w:val="000000"/>
          <w:szCs w:val="24"/>
          <w:lang w:val="mt-MT"/>
        </w:rPr>
        <w:t>s possibbli.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Haddiema li tkellmu ma</w:t>
      </w:r>
      <w:ins w:id="186" w:author="b" w:date="2015-11-24T18:32:00Z">
        <w:r w:rsidR="002F4FBB">
          <w:rPr>
            <w:rFonts w:asciiTheme="minorHAnsi" w:hAnsiTheme="minorHAnsi"/>
            <w:sz w:val="24"/>
            <w:szCs w:val="24"/>
            <w:lang w:val="mt-MT"/>
          </w:rPr>
          <w:t>’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 xml:space="preserve"> dan l-istazzjon qalulna li fost il-haddiema li se jispiccaw mill-impjieg, hemm dawk li ilhom jahdmu mal-grupp 35 sena.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Il-grupp Panta Lesco ilu jopera aktar minn 50 sena.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  <w:r w:rsidRPr="00AE0253">
        <w:rPr>
          <w:rFonts w:asciiTheme="minorHAnsi" w:hAnsiTheme="minorHAnsi" w:cs="Times New Roman"/>
          <w:color w:val="000000"/>
          <w:szCs w:val="24"/>
          <w:lang w:val="mt-MT"/>
        </w:rPr>
        <w:t>F’laqgħa kordjali li saret bejn l-Arċisqof ta’ Malta Charles Scicluna, Patri Mark Montebello u l-Provinċjal tal-Provinċja Dumnikana Maltija Patri Frans Micallef, l-Arċisqof inkoraġixxa lil Patri Mark biex ikompli bil-ħidma pastorali tiegħu ma’ persuni omosesswali.</w:t>
      </w:r>
    </w:p>
    <w:p w:rsidR="00AA75A4" w:rsidRPr="00AE0253" w:rsidRDefault="00AA75A4" w:rsidP="00AA75A4">
      <w:pPr>
        <w:pStyle w:val="BodyText"/>
        <w:spacing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</w:p>
    <w:p w:rsidR="00AA75A4" w:rsidRPr="00AE0253" w:rsidRDefault="00AA75A4" w:rsidP="00AA75A4">
      <w:pPr>
        <w:pStyle w:val="BodyText"/>
        <w:spacing w:after="225"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  <w:r w:rsidRPr="00AE0253">
        <w:rPr>
          <w:rFonts w:asciiTheme="minorHAnsi" w:hAnsiTheme="minorHAnsi" w:cs="Times New Roman"/>
          <w:color w:val="000000"/>
          <w:szCs w:val="24"/>
          <w:lang w:val="mt-MT"/>
        </w:rPr>
        <w:t>F’komunikat mill-Kurja, intqal li l-Arċisqof talab lil Patri Mark biex ikompli jsegwi l-prassi u d-dixxiplina tal-Knisja fil-ministeru tiegħu, speċjalment fiċ-ċelebrazzjoni ta’ riti sagri u fir-ritwali tal-Knisja.</w:t>
      </w:r>
    </w:p>
    <w:p w:rsidR="00AA75A4" w:rsidRPr="00AE0253" w:rsidRDefault="00AA75A4" w:rsidP="00AA75A4">
      <w:pPr>
        <w:pStyle w:val="BodyText"/>
        <w:spacing w:after="225"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  <w:r w:rsidRPr="00AE0253">
        <w:rPr>
          <w:rFonts w:asciiTheme="minorHAnsi" w:hAnsiTheme="minorHAnsi" w:cs="Times New Roman"/>
          <w:color w:val="000000"/>
          <w:szCs w:val="24"/>
          <w:lang w:val="mt-MT"/>
        </w:rPr>
        <w:t>Min-naħa tiegħu, Patri Mark irringrazzja lill-Arċisqof u lill-Vigarju Ġenerali għas-sapport tagħhom u qabel li fil-ministeru pastorali tiegħu ma’ persuni omosesswali hu jkompli jsegwi l-prassi u d-dixxiplina tal-Knisja.</w:t>
      </w:r>
    </w:p>
    <w:p w:rsidR="00AA75A4" w:rsidRPr="00AE0253" w:rsidRDefault="00AA75A4" w:rsidP="00AA75A4">
      <w:pPr>
        <w:pStyle w:val="BodyText"/>
        <w:spacing w:after="225" w:line="360" w:lineRule="auto"/>
        <w:rPr>
          <w:rFonts w:asciiTheme="minorHAnsi" w:hAnsiTheme="minorHAnsi" w:cs="Times New Roman"/>
          <w:bCs/>
          <w:color w:val="000000"/>
          <w:szCs w:val="24"/>
          <w:lang w:val="mt-MT"/>
        </w:rPr>
      </w:pPr>
      <w:r w:rsidRPr="00AE0253">
        <w:rPr>
          <w:rFonts w:asciiTheme="minorHAnsi" w:hAnsiTheme="minorHAnsi" w:cs="Times New Roman"/>
          <w:color w:val="000000"/>
          <w:szCs w:val="24"/>
          <w:lang w:val="mt-MT"/>
        </w:rPr>
        <w:t>Il-laqgħa ssej</w:t>
      </w:r>
      <w:del w:id="187" w:author="b" w:date="2015-11-24T18:33:00Z">
        <w:r w:rsidRPr="00AE0253" w:rsidDel="003F5657">
          <w:rPr>
            <w:rFonts w:asciiTheme="minorHAnsi" w:hAnsiTheme="minorHAnsi" w:cs="Times New Roman"/>
            <w:color w:val="000000"/>
            <w:szCs w:val="24"/>
            <w:lang w:val="mt-MT"/>
          </w:rPr>
          <w:delText>j</w:delText>
        </w:r>
      </w:del>
      <w:r w:rsidRPr="00AE0253">
        <w:rPr>
          <w:rFonts w:asciiTheme="minorHAnsi" w:hAnsiTheme="minorHAnsi" w:cs="Times New Roman"/>
          <w:color w:val="000000"/>
          <w:szCs w:val="24"/>
          <w:lang w:val="mt-MT"/>
        </w:rPr>
        <w:t xml:space="preserve">ħet mill-Arċisqof ta’ Malta stess wara li fl-aħħar jiem ġie ppubblikat ritratt li juri lil Patri Mark ibierek ċrieket ta’ koppja </w:t>
      </w:r>
      <w:r w:rsidR="00224410" w:rsidRPr="00224410">
        <w:rPr>
          <w:rFonts w:asciiTheme="minorHAnsi" w:hAnsiTheme="minorHAnsi" w:cs="Times New Roman"/>
          <w:i/>
          <w:color w:val="000000"/>
          <w:szCs w:val="24"/>
          <w:lang w:val="mt-MT"/>
          <w:rPrChange w:id="188" w:author="b" w:date="2015-11-24T23:59:00Z">
            <w:rPr>
              <w:rFonts w:asciiTheme="minorHAnsi" w:hAnsiTheme="minorHAnsi" w:cs="Times New Roman"/>
              <w:color w:val="000000"/>
              <w:szCs w:val="24"/>
              <w:lang w:val="mt-MT"/>
            </w:rPr>
          </w:rPrChange>
        </w:rPr>
        <w:t>gay</w:t>
      </w:r>
      <w:r w:rsidRPr="00AE0253">
        <w:rPr>
          <w:rFonts w:asciiTheme="minorHAnsi" w:hAnsiTheme="minorHAnsi" w:cs="Times New Roman"/>
          <w:color w:val="000000"/>
          <w:szCs w:val="24"/>
          <w:lang w:val="mt-MT"/>
        </w:rPr>
        <w:t xml:space="preserve"> waqt ċeremonja tal-għerusija.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L-istorja giet zvelata </w:t>
      </w:r>
      <w:del w:id="189" w:author="b" w:date="2015-11-24T18:33:00Z">
        <w:r w:rsidRPr="00AE0253" w:rsidDel="003F5657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i</w:delText>
        </w:r>
      </w:del>
      <w:r w:rsidRPr="00AE0253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t-Tnejn mill-gurnal </w:t>
      </w:r>
      <w:ins w:id="190" w:author="b" w:date="2015-11-25T00:03:00Z">
        <w:r w:rsidR="00404514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‘</w:t>
        </w:r>
      </w:ins>
      <w:r w:rsidRPr="00AE0253">
        <w:rPr>
          <w:rFonts w:asciiTheme="minorHAnsi" w:hAnsiTheme="minorHAnsi"/>
          <w:bCs/>
          <w:color w:val="000000"/>
          <w:sz w:val="24"/>
          <w:szCs w:val="24"/>
          <w:lang w:val="mt-MT"/>
        </w:rPr>
        <w:t>The Malta Independent</w:t>
      </w:r>
      <w:ins w:id="191" w:author="b" w:date="2015-11-25T00:03:00Z">
        <w:r w:rsidR="00404514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’</w:t>
        </w:r>
      </w:ins>
      <w:r w:rsidRPr="00AE0253">
        <w:rPr>
          <w:rFonts w:asciiTheme="minorHAnsi" w:hAnsiTheme="minorHAnsi"/>
          <w:bCs/>
          <w:color w:val="000000"/>
          <w:sz w:val="24"/>
          <w:szCs w:val="24"/>
          <w:lang w:val="mt-MT"/>
        </w:rPr>
        <w:t>. Ic-cerimonja saret nhar il-Gimgha, u r-ritratt tat-tberik tac-crieket minn Patri Mark kien jinsab fuq is-</w:t>
      </w:r>
      <w:r w:rsidR="00224410" w:rsidRPr="00224410">
        <w:rPr>
          <w:rFonts w:asciiTheme="minorHAnsi" w:hAnsiTheme="minorHAnsi"/>
          <w:bCs/>
          <w:i/>
          <w:color w:val="000000"/>
          <w:sz w:val="24"/>
          <w:szCs w:val="24"/>
          <w:lang w:val="mt-MT"/>
          <w:rPrChange w:id="192" w:author="b" w:date="2015-11-25T00:03:00Z">
            <w:rPr>
              <w:rFonts w:asciiTheme="minorHAnsi" w:hAnsiTheme="minorHAnsi"/>
              <w:bCs/>
              <w:color w:val="000000"/>
              <w:sz w:val="24"/>
              <w:szCs w:val="24"/>
              <w:lang w:val="mt-MT"/>
            </w:rPr>
          </w:rPrChange>
        </w:rPr>
        <w:t>social media</w:t>
      </w:r>
      <w:r w:rsidRPr="00AE0253">
        <w:rPr>
          <w:rFonts w:asciiTheme="minorHAnsi" w:hAnsiTheme="minorHAnsi"/>
          <w:bCs/>
          <w:color w:val="000000"/>
          <w:sz w:val="24"/>
          <w:szCs w:val="24"/>
          <w:lang w:val="mt-MT"/>
        </w:rPr>
        <w:t>. Ic-cerimonja tal-gherusija saret f’San Giljan.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Li sacerdot imexxi cerimonja ta’ Unjoni Civili jew tberik tac-crieket imur kontra d-dut</w:t>
      </w:r>
      <w:ins w:id="193" w:author="b" w:date="2015-11-24T18:33:00Z">
        <w:r w:rsidR="003F5657">
          <w:rPr>
            <w:rFonts w:asciiTheme="minorHAnsi" w:hAnsiTheme="minorHAnsi"/>
            <w:color w:val="000000"/>
            <w:sz w:val="24"/>
            <w:szCs w:val="24"/>
            <w:lang w:val="mt-MT"/>
          </w:rPr>
          <w:t>t</w:t>
        </w:r>
      </w:ins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rina tal-Knisja Kattolika. Ghalkemm il-Knisja tinsisti li tirrispetta koppji tal-istess sess.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Fil</w:t>
      </w:r>
      <w:ins w:id="194" w:author="b" w:date="2015-11-24T18:34:00Z">
        <w:r w:rsidR="003F5657">
          <w:rPr>
            <w:rFonts w:asciiTheme="minorHAnsi" w:hAnsiTheme="minorHAnsi"/>
            <w:color w:val="000000"/>
            <w:sz w:val="24"/>
            <w:szCs w:val="24"/>
            <w:lang w:val="mt-MT"/>
          </w:rPr>
          <w:t>-</w:t>
        </w:r>
      </w:ins>
      <w:r w:rsidRPr="00AE0253">
        <w:rPr>
          <w:rFonts w:asciiTheme="minorHAnsi" w:hAnsiTheme="minorHAnsi"/>
          <w:color w:val="000000"/>
          <w:sz w:val="24"/>
          <w:szCs w:val="24"/>
          <w:lang w:val="mt-MT"/>
        </w:rPr>
        <w:t>fatt, f'kummenti ma' Radju RTK, l-Arcisqof Charles Scicluna qal li t-tberik tac-crieket f'cerimonji tal-gherusija u ceremonji taz-zwieg ghandhom isiru biss f'kaz ta' koppji ffurmati minn ragel u mara.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Is-sistema prezenti tal-gwardjani lokali se tispicca biex minflok tinfetah agenzija li se tkun qed titmexxa mill-eks</w:t>
      </w:r>
      <w:del w:id="195" w:author="b" w:date="2015-11-24T23:35:00Z">
        <w:r w:rsidRPr="00AE0253" w:rsidDel="005979ED">
          <w:rPr>
            <w:rFonts w:asciiTheme="minorHAnsi" w:hAnsiTheme="minorHAnsi"/>
            <w:sz w:val="24"/>
            <w:szCs w:val="24"/>
            <w:lang w:val="mt-MT"/>
          </w:rPr>
          <w:delText xml:space="preserve"> 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agent kummissarju tal-Pulizija Ray Zammit. Zammit f'Dicembru kellu jirrizenja mill-kariga wara l-kaz tal-isparatura tax-xufier tal-eks Ministru Manuel Mallia.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lastRenderedPageBreak/>
        <w:t>Is-sistema l-gdida tal-gwardjani lokali habbar</w:t>
      </w:r>
      <w:ins w:id="196" w:author="b" w:date="2015-11-24T23:35:00Z">
        <w:r w:rsidR="005979ED">
          <w:rPr>
            <w:rFonts w:asciiTheme="minorHAnsi" w:hAnsiTheme="minorHAnsi"/>
            <w:sz w:val="24"/>
            <w:szCs w:val="24"/>
            <w:lang w:val="mt-MT"/>
          </w:rPr>
          <w:t>h</w:t>
        </w:r>
      </w:ins>
      <w:r w:rsidRPr="00AE0253">
        <w:rPr>
          <w:rFonts w:asciiTheme="minorHAnsi" w:hAnsiTheme="minorHAnsi"/>
          <w:sz w:val="24"/>
          <w:szCs w:val="24"/>
          <w:lang w:val="mt-MT"/>
        </w:rPr>
        <w:t>a l-Ministru Owen Bonnici waqt konferenza tal-ahbarijiet li matulha qal li l-agenzija l-iskop principali taghha se jkun li t</w:t>
      </w:r>
      <w:del w:id="197" w:author="b" w:date="2015-11-24T18:34:00Z">
        <w:r w:rsidRPr="00AE0253" w:rsidDel="003F5657">
          <w:rPr>
            <w:rFonts w:asciiTheme="minorHAnsi" w:hAnsiTheme="minorHAnsi"/>
            <w:sz w:val="24"/>
            <w:szCs w:val="24"/>
            <w:lang w:val="mt-MT"/>
          </w:rPr>
          <w:delText>-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tejjeb is-sistema tac-citazzjonijiet billi nedukaw lic-cittadini u tingheleb il-kultura ta' kastig.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 xml:space="preserve">Il-Ministru Bonnici qal li fit-tieni fazi  l-agenzija se ssir </w:t>
      </w:r>
      <w:ins w:id="198" w:author="b" w:date="2015-11-24T18:34:00Z">
        <w:r w:rsidR="003F5657">
          <w:rPr>
            <w:rFonts w:asciiTheme="minorHAnsi" w:hAnsiTheme="minorHAnsi"/>
            <w:sz w:val="24"/>
            <w:szCs w:val="24"/>
            <w:lang w:val="mt-MT"/>
          </w:rPr>
          <w:t>a</w:t>
        </w:r>
      </w:ins>
      <w:del w:id="199" w:author="b" w:date="2015-11-24T18:34:00Z">
        <w:r w:rsidRPr="00AE0253" w:rsidDel="003F5657">
          <w:rPr>
            <w:rFonts w:asciiTheme="minorHAnsi" w:hAnsiTheme="minorHAnsi"/>
            <w:sz w:val="24"/>
            <w:szCs w:val="24"/>
            <w:lang w:val="mt-MT"/>
          </w:rPr>
          <w:delText>A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wtorit</w:t>
      </w:r>
      <w:ins w:id="200" w:author="b" w:date="2015-11-24T18:34:00Z">
        <w:r w:rsidR="003F5657">
          <w:rPr>
            <w:rFonts w:asciiTheme="minorHAnsi" w:hAnsiTheme="minorHAnsi"/>
            <w:sz w:val="24"/>
            <w:szCs w:val="24"/>
            <w:lang w:val="mt-MT"/>
          </w:rPr>
          <w:t>à</w:t>
        </w:r>
      </w:ins>
      <w:del w:id="201" w:author="b" w:date="2015-11-24T18:34:00Z">
        <w:r w:rsidRPr="00AE0253" w:rsidDel="003F5657">
          <w:rPr>
            <w:rFonts w:asciiTheme="minorHAnsi" w:hAnsiTheme="minorHAnsi"/>
            <w:sz w:val="24"/>
            <w:szCs w:val="24"/>
            <w:lang w:val="mt-MT"/>
          </w:rPr>
          <w:delText>a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 xml:space="preserve"> regolatorja filwaqt li qal li s-sena l-ohra sar process ta' konsultazzjoni biex is-sistema tal-gwardjani lokali ssir aktar gusta mac-cittadini u aktar trasparenti.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 xml:space="preserve">Bonnici qal </w:t>
      </w:r>
      <w:ins w:id="202" w:author="b" w:date="2015-11-24T18:35:00Z">
        <w:r w:rsidR="003F5657">
          <w:rPr>
            <w:rFonts w:asciiTheme="minorHAnsi" w:hAnsiTheme="minorHAnsi"/>
            <w:sz w:val="24"/>
            <w:szCs w:val="24"/>
            <w:lang w:val="mt-MT"/>
          </w:rPr>
          <w:t>u</w:t>
        </w:r>
      </w:ins>
      <w:del w:id="203" w:author="b" w:date="2015-11-24T18:35:00Z">
        <w:r w:rsidRPr="00AE0253" w:rsidDel="003F5657">
          <w:rPr>
            <w:rFonts w:asciiTheme="minorHAnsi" w:hAnsiTheme="minorHAnsi"/>
            <w:sz w:val="24"/>
            <w:szCs w:val="24"/>
            <w:lang w:val="mt-MT"/>
          </w:rPr>
          <w:delText>w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koll li se jsiru diskussjonijiet dwar fejn imorru l-flus li jidhlu minn citazzjonijiet filwaqt li qal li mhux se jkun it</w:t>
      </w:r>
      <w:del w:id="204" w:author="b" w:date="2015-11-24T18:35:00Z">
        <w:r w:rsidRPr="00AE0253" w:rsidDel="003F5657">
          <w:rPr>
            <w:rFonts w:asciiTheme="minorHAnsi" w:hAnsiTheme="minorHAnsi"/>
            <w:sz w:val="24"/>
            <w:szCs w:val="24"/>
            <w:lang w:val="mt-MT"/>
          </w:rPr>
          <w:delText>-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tollerat agir ta' gwardjani li jistahbew biex jaghtu c-citazzjonijiet.</w:t>
      </w:r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bookmarkStart w:id="205" w:name="_GoBack"/>
      <w:bookmarkEnd w:id="205"/>
    </w:p>
    <w:p w:rsidR="00AA75A4" w:rsidRPr="00AE0253" w:rsidRDefault="00AA75A4" w:rsidP="00AA75A4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AE0253">
        <w:rPr>
          <w:rFonts w:asciiTheme="minorHAnsi" w:hAnsiTheme="minorHAnsi"/>
          <w:sz w:val="24"/>
          <w:szCs w:val="24"/>
          <w:lang w:val="mt-MT"/>
        </w:rPr>
        <w:t>Dwar li se jkun l-eks</w:t>
      </w:r>
      <w:ins w:id="206" w:author="b" w:date="2015-11-24T23:37:00Z">
        <w:r w:rsidR="005979ED">
          <w:rPr>
            <w:rFonts w:asciiTheme="minorHAnsi" w:hAnsiTheme="minorHAnsi"/>
            <w:sz w:val="24"/>
            <w:szCs w:val="24"/>
            <w:lang w:val="mt-MT"/>
          </w:rPr>
          <w:t>-</w:t>
        </w:r>
      </w:ins>
      <w:del w:id="207" w:author="b" w:date="2015-11-24T23:37:00Z">
        <w:r w:rsidRPr="00AE0253" w:rsidDel="005979ED">
          <w:rPr>
            <w:rFonts w:asciiTheme="minorHAnsi" w:hAnsiTheme="minorHAnsi"/>
            <w:sz w:val="24"/>
            <w:szCs w:val="24"/>
            <w:lang w:val="mt-MT"/>
          </w:rPr>
          <w:delText xml:space="preserve"> </w:delText>
        </w:r>
      </w:del>
      <w:r w:rsidRPr="00AE0253">
        <w:rPr>
          <w:rFonts w:asciiTheme="minorHAnsi" w:hAnsiTheme="minorHAnsi"/>
          <w:sz w:val="24"/>
          <w:szCs w:val="24"/>
          <w:lang w:val="mt-MT"/>
        </w:rPr>
        <w:t>Kummissarju tal-Pulizija Ray Zammit li se jmexxi din l-agenzija, il-Ministru Owen Bonnici qal li ghandu mohhu mistrieh.</w:t>
      </w:r>
    </w:p>
    <w:p w:rsidR="00C57637" w:rsidRPr="00AE0253" w:rsidRDefault="00C57637">
      <w:pPr>
        <w:rPr>
          <w:lang w:val="mt-MT"/>
        </w:rPr>
      </w:pPr>
    </w:p>
    <w:sectPr w:rsidR="00C57637" w:rsidRPr="00AE0253" w:rsidSect="006F519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D17" w:rsidRDefault="00F33D17" w:rsidP="002E2C29">
      <w:r>
        <w:separator/>
      </w:r>
    </w:p>
  </w:endnote>
  <w:endnote w:type="continuationSeparator" w:id="0">
    <w:p w:rsidR="00F33D17" w:rsidRDefault="00F33D17" w:rsidP="002E2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time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51846"/>
      <w:docPartObj>
        <w:docPartGallery w:val="Page Numbers (Bottom of Page)"/>
        <w:docPartUnique/>
      </w:docPartObj>
    </w:sdtPr>
    <w:sdtContent>
      <w:p w:rsidR="002E2C29" w:rsidRDefault="002E2C29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E2C29" w:rsidRDefault="002E2C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D17" w:rsidRDefault="00F33D17" w:rsidP="002E2C29">
      <w:r>
        <w:separator/>
      </w:r>
    </w:p>
  </w:footnote>
  <w:footnote w:type="continuationSeparator" w:id="0">
    <w:p w:rsidR="00F33D17" w:rsidRDefault="00F33D17" w:rsidP="002E2C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77"/>
      <w:gridCol w:w="6479"/>
    </w:tblGrid>
    <w:tr w:rsidR="002E2C29">
      <w:sdt>
        <w:sdtPr>
          <w:rPr>
            <w:color w:val="FFFFFF" w:themeColor="background1"/>
          </w:rPr>
          <w:alias w:val="Date"/>
          <w:id w:val="77625188"/>
          <w:placeholder>
            <w:docPart w:val="3435D71EB35E4BABA1D610D887BD85F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2E2C29" w:rsidRDefault="002E2C29" w:rsidP="002E2C29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MAL1049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2C29" w:rsidRDefault="002E2C29" w:rsidP="002E2C29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2CB35926B0894DCEBE325198625E741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JEAN PIERRE CASSAR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</w:tr>
  </w:tbl>
  <w:p w:rsidR="002E2C29" w:rsidRDefault="002E2C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5A4"/>
    <w:rsid w:val="00224410"/>
    <w:rsid w:val="002E2C29"/>
    <w:rsid w:val="002F4FBB"/>
    <w:rsid w:val="00321031"/>
    <w:rsid w:val="003F5657"/>
    <w:rsid w:val="00404514"/>
    <w:rsid w:val="005979ED"/>
    <w:rsid w:val="006669F9"/>
    <w:rsid w:val="006F5198"/>
    <w:rsid w:val="00784461"/>
    <w:rsid w:val="009A2CB0"/>
    <w:rsid w:val="00AA75A4"/>
    <w:rsid w:val="00AC3E24"/>
    <w:rsid w:val="00AE0253"/>
    <w:rsid w:val="00C57637"/>
    <w:rsid w:val="00F3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A4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A75A4"/>
    <w:pPr>
      <w:spacing w:line="480" w:lineRule="auto"/>
      <w:jc w:val="both"/>
    </w:pPr>
    <w:rPr>
      <w:rFonts w:ascii="Mtimes" w:hAnsi="Mtimes" w:cs="Mtimes"/>
      <w:color w:val="000080"/>
      <w:sz w:val="24"/>
    </w:rPr>
  </w:style>
  <w:style w:type="character" w:customStyle="1" w:styleId="BodyTextChar">
    <w:name w:val="Body Text Char"/>
    <w:basedOn w:val="DefaultParagraphFont"/>
    <w:link w:val="BodyText"/>
    <w:rsid w:val="00AA75A4"/>
    <w:rPr>
      <w:rFonts w:ascii="Mtimes" w:eastAsia="Times New Roman" w:hAnsi="Mtimes" w:cs="Mtimes"/>
      <w:color w:val="000080"/>
      <w:sz w:val="24"/>
      <w:szCs w:val="28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E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E24"/>
    <w:rPr>
      <w:rFonts w:ascii="Tahoma" w:eastAsia="Times New Roman" w:hAnsi="Tahoma" w:cs="Tahoma"/>
      <w:sz w:val="16"/>
      <w:szCs w:val="16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2E2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C29"/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2E2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C29"/>
    <w:rPr>
      <w:rFonts w:ascii="Times New Roman" w:eastAsia="Times New Roman" w:hAnsi="Times New Roman" w:cs="Times New Roman"/>
      <w:sz w:val="28"/>
      <w:szCs w:val="28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35D71EB35E4BABA1D610D887BD8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0686-F5DF-422E-9EDA-B25053E374BF}"/>
      </w:docPartPr>
      <w:docPartBody>
        <w:p w:rsidR="00000000" w:rsidRDefault="0082297D" w:rsidP="0082297D">
          <w:pPr>
            <w:pStyle w:val="3435D71EB35E4BABA1D610D887BD85F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CB35926B0894DCEBE325198625E7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4207-3D2C-4F90-B945-E1F5F055D058}"/>
      </w:docPartPr>
      <w:docPartBody>
        <w:p w:rsidR="00000000" w:rsidRDefault="0082297D" w:rsidP="0082297D">
          <w:pPr>
            <w:pStyle w:val="2CB35926B0894DCEBE325198625E7417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time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82297D"/>
    <w:rsid w:val="0082297D"/>
    <w:rsid w:val="00C51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9F673EA8124553B9281D7E4C03D973">
    <w:name w:val="E59F673EA8124553B9281D7E4C03D973"/>
    <w:rsid w:val="0082297D"/>
  </w:style>
  <w:style w:type="paragraph" w:customStyle="1" w:styleId="F1E41AA604BE41F7BBB8C4370ED486FE">
    <w:name w:val="F1E41AA604BE41F7BBB8C4370ED486FE"/>
    <w:rsid w:val="0082297D"/>
  </w:style>
  <w:style w:type="paragraph" w:customStyle="1" w:styleId="5BF83DE11A834939B6F882E98DF60FFC">
    <w:name w:val="5BF83DE11A834939B6F882E98DF60FFC"/>
    <w:rsid w:val="0082297D"/>
  </w:style>
  <w:style w:type="paragraph" w:customStyle="1" w:styleId="A0F0EFCE7C3B49938B7DE99974211942">
    <w:name w:val="A0F0EFCE7C3B49938B7DE99974211942"/>
    <w:rsid w:val="0082297D"/>
  </w:style>
  <w:style w:type="paragraph" w:customStyle="1" w:styleId="3435D71EB35E4BABA1D610D887BD85F5">
    <w:name w:val="3435D71EB35E4BABA1D610D887BD85F5"/>
    <w:rsid w:val="0082297D"/>
  </w:style>
  <w:style w:type="paragraph" w:customStyle="1" w:styleId="2CB35926B0894DCEBE325198625E7417">
    <w:name w:val="2CB35926B0894DCEBE325198625E7417"/>
    <w:rsid w:val="008229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MAL1049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2614</Words>
  <Characters>14902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PIERRE CASSAR</dc:title>
  <dc:subject/>
  <dc:creator>USER</dc:creator>
  <cp:keywords/>
  <dc:description/>
  <cp:lastModifiedBy>b</cp:lastModifiedBy>
  <cp:revision>2</cp:revision>
  <cp:lastPrinted>2015-11-24T23:08:00Z</cp:lastPrinted>
  <dcterms:created xsi:type="dcterms:W3CDTF">2015-11-26T23:40:00Z</dcterms:created>
  <dcterms:modified xsi:type="dcterms:W3CDTF">2015-11-26T23:40:00Z</dcterms:modified>
</cp:coreProperties>
</file>