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65343" w14:textId="77777777" w:rsidR="00641724" w:rsidRDefault="00641724" w:rsidP="00A35832">
      <w:pPr>
        <w:spacing w:line="480" w:lineRule="auto"/>
        <w:jc w:val="both"/>
        <w:rPr>
          <w:ins w:id="0" w:author="Martha Farrugia" w:date="2015-11-26T12:31:00Z"/>
          <w:sz w:val="24"/>
          <w:szCs w:val="24"/>
          <w:lang w:val="mt-MT"/>
        </w:rPr>
      </w:pPr>
      <w:bookmarkStart w:id="1" w:name="_GoBack"/>
      <w:bookmarkEnd w:id="1"/>
      <w:ins w:id="2" w:author="Martha Farrugia" w:date="2015-11-26T12:31:00Z">
        <w:r>
          <w:rPr>
            <w:sz w:val="24"/>
            <w:szCs w:val="24"/>
            <w:lang w:val="mt-MT"/>
          </w:rPr>
          <w:t>Martha Travers-Tauss Mal1</w:t>
        </w:r>
      </w:ins>
      <w:ins w:id="3" w:author="Martha Farrugia" w:date="2015-11-26T12:32:00Z">
        <w:r>
          <w:rPr>
            <w:sz w:val="24"/>
            <w:szCs w:val="24"/>
            <w:lang w:val="mt-MT"/>
          </w:rPr>
          <w:t>049 proġett 41.doc</w:t>
        </w:r>
      </w:ins>
    </w:p>
    <w:p w14:paraId="43B5082F" w14:textId="77777777" w:rsidR="00641724" w:rsidRDefault="00641724" w:rsidP="00A35832">
      <w:pPr>
        <w:spacing w:line="480" w:lineRule="auto"/>
        <w:jc w:val="both"/>
        <w:rPr>
          <w:ins w:id="4" w:author="Martha Farrugia" w:date="2015-11-26T12:31:00Z"/>
          <w:sz w:val="24"/>
          <w:szCs w:val="24"/>
          <w:lang w:val="mt-MT"/>
        </w:rPr>
      </w:pPr>
    </w:p>
    <w:p w14:paraId="1307BA8F" w14:textId="77777777" w:rsidR="00641724" w:rsidRDefault="00641724" w:rsidP="00A35832">
      <w:pPr>
        <w:spacing w:line="480" w:lineRule="auto"/>
        <w:jc w:val="both"/>
        <w:rPr>
          <w:ins w:id="5" w:author="Martha Farrugia" w:date="2015-11-26T12:31:00Z"/>
          <w:sz w:val="24"/>
          <w:szCs w:val="24"/>
          <w:lang w:val="mt-MT"/>
        </w:rPr>
      </w:pPr>
    </w:p>
    <w:p w14:paraId="2A8CBE5E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It-tbatijiet fuq il-poplu se jkomplu</w:t>
      </w:r>
    </w:p>
    <w:p w14:paraId="746FDB6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Il-Kunsill Nazzjonali tal-General Workers</w:t>
      </w:r>
      <w:del w:id="6" w:author="Martha Farrugia" w:date="2015-11-25T12:14:00Z">
        <w:r w:rsidRPr="00B64B47" w:rsidDel="00050CCF">
          <w:rPr>
            <w:sz w:val="24"/>
            <w:szCs w:val="24"/>
            <w:lang w:val="mt-MT"/>
          </w:rPr>
          <w:delText>'</w:delText>
        </w:r>
      </w:del>
      <w:r w:rsidRPr="00B64B47">
        <w:rPr>
          <w:sz w:val="24"/>
          <w:szCs w:val="24"/>
          <w:lang w:val="mt-MT"/>
        </w:rPr>
        <w:t xml:space="preserve"> Union ilbieraħ sostna li mill-Baġit 2012 ħareġ li t-tbatijiet fuq il-poplu se jkomplu u għalhekk iqis li dan il</w:t>
      </w:r>
      <w:r w:rsidRPr="005E5B9A">
        <w:rPr>
          <w:sz w:val="24"/>
          <w:szCs w:val="24"/>
          <w:lang w:val="mt-MT"/>
        </w:rPr>
        <w:t>-Baġit</w:t>
      </w:r>
      <w:r w:rsidRPr="00B64B47">
        <w:rPr>
          <w:sz w:val="24"/>
          <w:szCs w:val="24"/>
          <w:lang w:val="mt-MT"/>
        </w:rPr>
        <w:t xml:space="preserve"> żamm 'il bogħod minn dak mistenni.</w:t>
      </w:r>
    </w:p>
    <w:p w14:paraId="02404A7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Fi stqarrija l-General Workers</w:t>
      </w:r>
      <w:del w:id="7" w:author="Martha Farrugia" w:date="2015-11-25T12:20:00Z">
        <w:r w:rsidRPr="00B64B47" w:rsidDel="00050CCF">
          <w:rPr>
            <w:sz w:val="24"/>
            <w:szCs w:val="24"/>
            <w:lang w:val="mt-MT"/>
          </w:rPr>
          <w:delText>'</w:delText>
        </w:r>
      </w:del>
      <w:r w:rsidRPr="00B64B47">
        <w:rPr>
          <w:sz w:val="24"/>
          <w:szCs w:val="24"/>
          <w:lang w:val="mt-MT"/>
        </w:rPr>
        <w:t xml:space="preserve"> Union innotat li l-miżuri li twettqu f'dan </w:t>
      </w:r>
      <w:r w:rsidRPr="005E5B9A">
        <w:rPr>
          <w:sz w:val="24"/>
          <w:szCs w:val="24"/>
          <w:lang w:val="mt-MT"/>
        </w:rPr>
        <w:t>il-</w:t>
      </w:r>
      <w:ins w:id="8" w:author="Martha Farrugia" w:date="2015-11-26T10:48:00Z">
        <w:r w:rsidR="005E5B9A" w:rsidRPr="005E5B9A">
          <w:rPr>
            <w:sz w:val="24"/>
            <w:szCs w:val="24"/>
            <w:lang w:val="mt-MT"/>
          </w:rPr>
          <w:t>B</w:t>
        </w:r>
      </w:ins>
      <w:del w:id="9" w:author="Martha Farrugia" w:date="2015-11-26T10:48:00Z">
        <w:r w:rsidRPr="005E5B9A" w:rsidDel="005E5B9A">
          <w:rPr>
            <w:sz w:val="24"/>
            <w:szCs w:val="24"/>
            <w:lang w:val="mt-MT"/>
          </w:rPr>
          <w:delText>b</w:delText>
        </w:r>
      </w:del>
      <w:r w:rsidRPr="005E5B9A">
        <w:rPr>
          <w:sz w:val="24"/>
          <w:szCs w:val="24"/>
          <w:lang w:val="mt-MT"/>
        </w:rPr>
        <w:t>aġit</w:t>
      </w:r>
      <w:r w:rsidRPr="00B64B47">
        <w:rPr>
          <w:sz w:val="24"/>
          <w:szCs w:val="24"/>
          <w:lang w:val="mt-MT"/>
        </w:rPr>
        <w:t xml:space="preserve"> (dejjem jekk dawn il-miżuri jitħaddmu kif imwiegħed) itaffu ftit mill-piżijiet li qed </w:t>
      </w:r>
      <w:r w:rsidRPr="005E5B9A">
        <w:rPr>
          <w:sz w:val="24"/>
          <w:szCs w:val="24"/>
          <w:lang w:val="mt-MT"/>
        </w:rPr>
        <w:t>i</w:t>
      </w:r>
      <w:r w:rsidRPr="005E5B9A">
        <w:rPr>
          <w:sz w:val="24"/>
          <w:szCs w:val="24"/>
          <w:lang w:val="mt-MT"/>
          <w:rPrChange w:id="10" w:author="Martha Farrugia" w:date="2015-11-26T10:50:00Z">
            <w:rPr>
              <w:sz w:val="24"/>
              <w:szCs w:val="24"/>
              <w:highlight w:val="yellow"/>
              <w:lang w:val="mt-MT"/>
            </w:rPr>
          </w:rPrChange>
        </w:rPr>
        <w:t>ġ</w:t>
      </w:r>
      <w:del w:id="11" w:author="Martha Farrugia" w:date="2015-11-26T10:50:00Z">
        <w:r w:rsidRPr="005E5B9A" w:rsidDel="005E5B9A">
          <w:rPr>
            <w:sz w:val="24"/>
            <w:szCs w:val="24"/>
            <w:lang w:val="mt-MT"/>
            <w:rPrChange w:id="12" w:author="Martha Farrugia" w:date="2015-11-26T10:50:00Z">
              <w:rPr>
                <w:sz w:val="24"/>
                <w:szCs w:val="24"/>
                <w:highlight w:val="yellow"/>
                <w:lang w:val="mt-MT"/>
              </w:rPr>
            </w:rPrChange>
          </w:rPr>
          <w:delText>ġ</w:delText>
        </w:r>
      </w:del>
      <w:r w:rsidRPr="005E5B9A">
        <w:rPr>
          <w:sz w:val="24"/>
          <w:szCs w:val="24"/>
          <w:lang w:val="mt-MT"/>
          <w:rPrChange w:id="13" w:author="Martha Farrugia" w:date="2015-11-26T10:50:00Z">
            <w:rPr>
              <w:sz w:val="24"/>
              <w:szCs w:val="24"/>
              <w:highlight w:val="yellow"/>
              <w:lang w:val="mt-MT"/>
            </w:rPr>
          </w:rPrChange>
        </w:rPr>
        <w:t>orr</w:t>
      </w:r>
      <w:r w:rsidRPr="00B64B47">
        <w:rPr>
          <w:sz w:val="24"/>
          <w:szCs w:val="24"/>
          <w:lang w:val="mt-MT"/>
        </w:rPr>
        <w:t xml:space="preserve"> parti mill-</w:t>
      </w:r>
      <w:r w:rsidRPr="005E5B9A">
        <w:rPr>
          <w:sz w:val="24"/>
          <w:szCs w:val="24"/>
          <w:lang w:val="mt-MT"/>
        </w:rPr>
        <w:t>klassi medja</w:t>
      </w:r>
      <w:r w:rsidRPr="00B64B47">
        <w:rPr>
          <w:sz w:val="24"/>
          <w:szCs w:val="24"/>
          <w:lang w:val="mt-MT"/>
        </w:rPr>
        <w:t>, fosthom bit-tnaqqis fit-taxxa ta' dħul għal</w:t>
      </w:r>
      <w:ins w:id="14" w:author="Martha Farrugia" w:date="2015-11-26T11:02:00Z">
        <w:r w:rsidR="00F1170E">
          <w:rPr>
            <w:sz w:val="24"/>
            <w:szCs w:val="24"/>
            <w:lang w:val="mt-MT"/>
          </w:rPr>
          <w:t>l-</w:t>
        </w:r>
      </w:ins>
      <w:del w:id="15" w:author="Martha Farrugia" w:date="2015-11-26T11:02:00Z">
        <w:r w:rsidRPr="00B64B47" w:rsidDel="00F1170E">
          <w:rPr>
            <w:sz w:val="24"/>
            <w:szCs w:val="24"/>
            <w:lang w:val="mt-MT"/>
          </w:rPr>
          <w:delText xml:space="preserve"> </w:delText>
        </w:r>
      </w:del>
      <w:r w:rsidRPr="00B64B47">
        <w:rPr>
          <w:sz w:val="24"/>
          <w:szCs w:val="24"/>
          <w:lang w:val="mt-MT"/>
        </w:rPr>
        <w:t>ġenituri li jaħdmu u għandhom l-ulied, biż-żieda fiċ-</w:t>
      </w:r>
      <w:del w:id="16" w:author="Martha Farrugia" w:date="2015-11-24T16:01:00Z">
        <w:r w:rsidR="000E532E" w:rsidDel="000E532E">
          <w:rPr>
            <w:i/>
            <w:sz w:val="24"/>
            <w:szCs w:val="24"/>
            <w:lang w:val="mt-MT"/>
          </w:rPr>
          <w:delText xml:space="preserve"> </w:delText>
        </w:r>
        <w:r w:rsidRPr="00B64B47" w:rsidDel="000E532E">
          <w:rPr>
            <w:sz w:val="24"/>
            <w:szCs w:val="24"/>
            <w:lang w:val="mt-MT"/>
          </w:rPr>
          <w:delText>childrens' allowance</w:delText>
        </w:r>
      </w:del>
      <w:ins w:id="17" w:author="Martha Farrugia" w:date="2015-11-24T16:01:00Z">
        <w:r w:rsidR="000E532E">
          <w:rPr>
            <w:sz w:val="24"/>
            <w:szCs w:val="24"/>
            <w:lang w:val="mt-MT"/>
          </w:rPr>
          <w:t xml:space="preserve"> </w:t>
        </w:r>
        <w:r w:rsidR="000E532E">
          <w:rPr>
            <w:i/>
            <w:sz w:val="24"/>
            <w:szCs w:val="24"/>
            <w:lang w:val="mt-MT"/>
          </w:rPr>
          <w:t>children</w:t>
        </w:r>
      </w:ins>
      <w:ins w:id="18" w:author="Martha Farrugia" w:date="2015-11-24T16:04:00Z">
        <w:r w:rsidR="000E532E">
          <w:rPr>
            <w:i/>
            <w:sz w:val="24"/>
            <w:szCs w:val="24"/>
            <w:lang w:val="mt-MT"/>
          </w:rPr>
          <w:t>’</w:t>
        </w:r>
      </w:ins>
      <w:ins w:id="19" w:author="Martha Farrugia" w:date="2015-11-24T16:01:00Z">
        <w:r w:rsidR="000E532E">
          <w:rPr>
            <w:i/>
            <w:sz w:val="24"/>
            <w:szCs w:val="24"/>
            <w:lang w:val="mt-MT"/>
          </w:rPr>
          <w:t>s allowance</w:t>
        </w:r>
      </w:ins>
      <w:r w:rsidRPr="00B64B47">
        <w:rPr>
          <w:sz w:val="24"/>
          <w:szCs w:val="24"/>
          <w:lang w:val="mt-MT"/>
        </w:rPr>
        <w:t xml:space="preserve"> u b'miżuri oħrajn ta' inċentivi għal min ma </w:t>
      </w:r>
      <w:r w:rsidRPr="005E5B9A">
        <w:rPr>
          <w:sz w:val="24"/>
          <w:szCs w:val="24"/>
          <w:lang w:val="mt-MT"/>
        </w:rPr>
        <w:t>j</w:t>
      </w:r>
      <w:r w:rsidRPr="00F1170E">
        <w:rPr>
          <w:sz w:val="24"/>
          <w:szCs w:val="24"/>
          <w:lang w:val="mt-MT"/>
        </w:rPr>
        <w:t>inqediex</w:t>
      </w:r>
      <w:r w:rsidRPr="00B64B47">
        <w:rPr>
          <w:sz w:val="24"/>
          <w:szCs w:val="24"/>
          <w:lang w:val="mt-MT"/>
        </w:rPr>
        <w:t xml:space="preserve"> fuq servizzi tal-Gvern, bħal żieda fl-inċentiv fiskali </w:t>
      </w:r>
      <w:r w:rsidRPr="0088194B">
        <w:rPr>
          <w:sz w:val="24"/>
          <w:szCs w:val="24"/>
          <w:lang w:val="mt-MT"/>
        </w:rPr>
        <w:t>għal</w:t>
      </w:r>
      <w:ins w:id="20" w:author="Martha Farrugia" w:date="2015-11-25T12:23:00Z">
        <w:r w:rsidR="0088194B" w:rsidRPr="0088194B">
          <w:rPr>
            <w:sz w:val="24"/>
            <w:szCs w:val="24"/>
            <w:lang w:val="mt-MT"/>
            <w:rPrChange w:id="21" w:author="Martha Farrugia" w:date="2015-11-25T12:23:00Z">
              <w:rPr>
                <w:sz w:val="24"/>
                <w:szCs w:val="24"/>
                <w:highlight w:val="yellow"/>
                <w:lang w:val="mt-MT"/>
              </w:rPr>
            </w:rPrChange>
          </w:rPr>
          <w:t>l-</w:t>
        </w:r>
      </w:ins>
      <w:del w:id="22" w:author="Martha Farrugia" w:date="2015-11-25T12:23:00Z">
        <w:r w:rsidRPr="0088194B" w:rsidDel="0088194B">
          <w:rPr>
            <w:sz w:val="24"/>
            <w:szCs w:val="24"/>
            <w:lang w:val="mt-MT"/>
          </w:rPr>
          <w:delText xml:space="preserve"> </w:delText>
        </w:r>
      </w:del>
      <w:r w:rsidRPr="0088194B">
        <w:rPr>
          <w:sz w:val="24"/>
          <w:szCs w:val="24"/>
          <w:lang w:val="mt-MT"/>
        </w:rPr>
        <w:t>ġenituri</w:t>
      </w:r>
      <w:r w:rsidRPr="00B64B47">
        <w:rPr>
          <w:sz w:val="24"/>
          <w:szCs w:val="24"/>
          <w:lang w:val="mt-MT"/>
        </w:rPr>
        <w:t xml:space="preserve"> li jibagħtu lil uliedhom fl-iskejjel mhux governattivi. Ta' min j</w:t>
      </w:r>
      <w:r w:rsidRPr="00F1170E">
        <w:rPr>
          <w:sz w:val="24"/>
          <w:szCs w:val="24"/>
          <w:lang w:val="mt-MT"/>
        </w:rPr>
        <w:t>enfasizza</w:t>
      </w:r>
      <w:r w:rsidRPr="00B64B47">
        <w:rPr>
          <w:sz w:val="24"/>
          <w:szCs w:val="24"/>
          <w:lang w:val="mt-MT"/>
        </w:rPr>
        <w:t xml:space="preserve"> li fuq livell nazzjonali dawn il-miżuri ma jtaffux mill-piżijiet enormi li qed </w:t>
      </w:r>
      <w:r w:rsidRPr="00F1170E">
        <w:rPr>
          <w:sz w:val="24"/>
          <w:szCs w:val="24"/>
          <w:lang w:val="mt-MT"/>
        </w:rPr>
        <w:t>iġorr</w:t>
      </w:r>
      <w:r w:rsidRPr="00B64B47">
        <w:rPr>
          <w:sz w:val="24"/>
          <w:szCs w:val="24"/>
          <w:lang w:val="mt-MT"/>
        </w:rPr>
        <w:t xml:space="preserve"> il-poplu Malti, aktar u aktar li dawn l-inċentivi jolqtu biss faxxa żgħira tal-poplu Malti. Fuq kollox il-kontijiet qawwijin tad-dawl u l-ilma ma ġewx </w:t>
      </w:r>
      <w:r w:rsidRPr="00F1170E">
        <w:rPr>
          <w:sz w:val="24"/>
          <w:szCs w:val="24"/>
          <w:lang w:val="mt-MT"/>
        </w:rPr>
        <w:t>imtaffijin.</w:t>
      </w:r>
      <w:r w:rsidRPr="00B64B47">
        <w:rPr>
          <w:sz w:val="24"/>
          <w:szCs w:val="24"/>
          <w:lang w:val="mt-MT"/>
        </w:rPr>
        <w:t xml:space="preserve"> </w:t>
      </w:r>
    </w:p>
    <w:p w14:paraId="7776A26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Il-GWU qalet li qed tinsisti mal-Gvern fuq il-ħtieġa li dawn il-kontijiet jiġu riveduti 'l isfel. Qalet ukoll li għandha </w:t>
      </w:r>
      <w:r w:rsidRPr="00F1170E">
        <w:rPr>
          <w:sz w:val="24"/>
          <w:szCs w:val="24"/>
          <w:lang w:val="mt-MT"/>
        </w:rPr>
        <w:t>tingħata</w:t>
      </w:r>
      <w:r w:rsidRPr="00B64B47">
        <w:rPr>
          <w:sz w:val="24"/>
          <w:szCs w:val="24"/>
          <w:lang w:val="mt-MT"/>
        </w:rPr>
        <w:t xml:space="preserve"> garanzija ċara mill-Gvern li dawn il-kontijiet ma jerġgħux jiżdiedu fis-sena li ġejja. Jidher ċar li l-Gvern mhux qed joffri din il-garanzija b'effett li l-inċertezza fuq il-ħaddiema u l-pensjonanti se jibqgħu hemm.</w:t>
      </w:r>
    </w:p>
    <w:p w14:paraId="1D41596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lastRenderedPageBreak/>
        <w:t>Dwar iż-żieda fil-</w:t>
      </w:r>
      <w:del w:id="23" w:author="Martha Farrugia" w:date="2015-11-24T16:09:00Z">
        <w:r w:rsidRPr="00B64B47" w:rsidDel="008711B4">
          <w:rPr>
            <w:sz w:val="24"/>
            <w:szCs w:val="24"/>
            <w:lang w:val="mt-MT"/>
          </w:rPr>
          <w:delText>leave</w:delText>
        </w:r>
      </w:del>
      <w:ins w:id="24" w:author="Martha Farrugia" w:date="2015-11-24T16:09:00Z">
        <w:r w:rsidR="008711B4">
          <w:rPr>
            <w:i/>
            <w:sz w:val="24"/>
            <w:szCs w:val="24"/>
            <w:lang w:val="mt-MT"/>
          </w:rPr>
          <w:t>leave</w:t>
        </w:r>
      </w:ins>
      <w:r w:rsidRPr="00B64B47">
        <w:rPr>
          <w:sz w:val="24"/>
          <w:szCs w:val="24"/>
          <w:lang w:val="mt-MT"/>
        </w:rPr>
        <w:t xml:space="preserve"> tal-maternità l-GWU tqis li din il-miżura ddaħħlet fis-seħħ u għalhekk, il-GWU se tippersisti li l-ħaddiema jingħataw paga sħiħa fil-każi fejn il-paga tkun iktar mill-€160 fil-ġimgħa li ddikjara l-Gvern.</w:t>
      </w:r>
    </w:p>
    <w:p w14:paraId="6F10C63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Il-GWU tikkundanna li ħafna mill-proposti tagħha ma ġewx indirizzati.  Fost il-punti msemmijin fid-dokument tal-GWU ta' qabel il-</w:t>
      </w:r>
      <w:ins w:id="25" w:author="Martha Farrugia" w:date="2015-11-26T11:15:00Z">
        <w:r w:rsidR="00786740">
          <w:rPr>
            <w:sz w:val="24"/>
            <w:szCs w:val="24"/>
            <w:lang w:val="mt-MT"/>
          </w:rPr>
          <w:t>B</w:t>
        </w:r>
      </w:ins>
      <w:del w:id="26" w:author="Martha Farrugia" w:date="2015-11-26T11:14:00Z">
        <w:r w:rsidRPr="00B64B47" w:rsidDel="00786740">
          <w:rPr>
            <w:sz w:val="24"/>
            <w:szCs w:val="24"/>
            <w:lang w:val="mt-MT"/>
          </w:rPr>
          <w:delText>b</w:delText>
        </w:r>
      </w:del>
      <w:r w:rsidRPr="00B64B47">
        <w:rPr>
          <w:sz w:val="24"/>
          <w:szCs w:val="24"/>
          <w:lang w:val="mt-MT"/>
        </w:rPr>
        <w:t>aġit,  il-GWU terġa' tfakkar lill-Gvern fuq;</w:t>
      </w:r>
    </w:p>
    <w:p w14:paraId="71915CC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In-neċessità li jiġu riveduti 'l isfel il-kontijiet tad-dawl u l-ilma biex nerġgħu nagħtu ftit nifs </w:t>
      </w:r>
      <w:r w:rsidRPr="00786740">
        <w:rPr>
          <w:sz w:val="24"/>
          <w:szCs w:val="24"/>
          <w:lang w:val="mt-MT"/>
        </w:rPr>
        <w:t>lill-</w:t>
      </w:r>
      <w:r w:rsidRPr="00B64B47">
        <w:rPr>
          <w:sz w:val="24"/>
          <w:szCs w:val="24"/>
          <w:lang w:val="mt-MT"/>
        </w:rPr>
        <w:t>industrija u fuq kollox lill-ħaddiema u l-pensjonanti tagħna. Din ir-realtà ġdida ta' dawn il-kontijiet terġa' tirrikjedi reviżjoni fil-</w:t>
      </w:r>
      <w:del w:id="27" w:author="Martha Farrugia" w:date="2015-11-24T16:13:00Z">
        <w:r w:rsidRPr="00B64B47" w:rsidDel="008711B4">
          <w:rPr>
            <w:rFonts w:cs="Calibri"/>
            <w:sz w:val="24"/>
            <w:szCs w:val="24"/>
            <w:lang w:val="mt-MT"/>
          </w:rPr>
          <w:delText></w:delText>
        </w:r>
        <w:r w:rsidRPr="00B64B47" w:rsidDel="008711B4">
          <w:rPr>
            <w:sz w:val="24"/>
            <w:szCs w:val="24"/>
            <w:lang w:val="mt-MT"/>
          </w:rPr>
          <w:delText>weightings'</w:delText>
        </w:r>
      </w:del>
      <w:ins w:id="28" w:author="Martha Farrugia" w:date="2015-11-24T16:13:00Z">
        <w:r w:rsidR="008711B4">
          <w:rPr>
            <w:i/>
            <w:sz w:val="24"/>
            <w:szCs w:val="24"/>
            <w:lang w:val="mt-MT"/>
          </w:rPr>
          <w:t>weightings</w:t>
        </w:r>
      </w:ins>
      <w:r w:rsidRPr="00B64B47">
        <w:rPr>
          <w:sz w:val="24"/>
          <w:szCs w:val="24"/>
          <w:lang w:val="mt-MT"/>
        </w:rPr>
        <w:t xml:space="preserve"> ta' nefqa li 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ar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u mill-a</w:t>
      </w:r>
      <w:r w:rsidRPr="00B64B47">
        <w:rPr>
          <w:rFonts w:cs="Calibri"/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 xml:space="preserve">ar </w:t>
      </w:r>
      <w:del w:id="29" w:author="Martha Farrugia" w:date="2015-11-24T16:13:00Z">
        <w:r w:rsidRPr="00B64B47" w:rsidDel="008711B4">
          <w:rPr>
            <w:sz w:val="24"/>
            <w:szCs w:val="24"/>
            <w:lang w:val="mt-MT"/>
          </w:rPr>
          <w:delText>Household Budgetary Surve</w:delText>
        </w:r>
      </w:del>
      <w:del w:id="30" w:author="Martha Farrugia" w:date="2015-11-24T16:14:00Z">
        <w:r w:rsidRPr="00B64B47" w:rsidDel="008711B4">
          <w:rPr>
            <w:sz w:val="24"/>
            <w:szCs w:val="24"/>
            <w:lang w:val="mt-MT"/>
          </w:rPr>
          <w:delText>y</w:delText>
        </w:r>
      </w:del>
      <w:ins w:id="31" w:author="Martha Farrugia" w:date="2015-11-24T16:14:00Z">
        <w:r w:rsidR="008711B4">
          <w:rPr>
            <w:sz w:val="24"/>
            <w:szCs w:val="24"/>
            <w:lang w:val="mt-MT"/>
          </w:rPr>
          <w:t xml:space="preserve"> </w:t>
        </w:r>
        <w:r w:rsidR="008711B4">
          <w:rPr>
            <w:i/>
            <w:sz w:val="24"/>
            <w:szCs w:val="24"/>
            <w:lang w:val="mt-MT"/>
          </w:rPr>
          <w:t>Household Budgetary Survey.</w:t>
        </w:r>
      </w:ins>
      <w:r w:rsidRPr="00B64B47">
        <w:rPr>
          <w:sz w:val="24"/>
          <w:szCs w:val="24"/>
          <w:lang w:val="mt-MT"/>
        </w:rPr>
        <w:t>.</w:t>
      </w:r>
    </w:p>
    <w:p w14:paraId="70A264D0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Għandu jiġi inċentivat aktar l-użu tal-kuntratt indefinit biex dan  jipprovdi iktar sigurtà tal-</w:t>
      </w:r>
      <w:r w:rsidRPr="00786740">
        <w:rPr>
          <w:sz w:val="24"/>
          <w:szCs w:val="24"/>
          <w:lang w:val="mt-MT"/>
        </w:rPr>
        <w:t>impjieg</w:t>
      </w:r>
      <w:r w:rsidRPr="00B64B47">
        <w:rPr>
          <w:sz w:val="24"/>
          <w:szCs w:val="24"/>
          <w:lang w:val="mt-MT"/>
        </w:rPr>
        <w:t xml:space="preserve"> għall-ħaddiema, u jkun flessibbli biżżejjed biex iħeġġeġ lil min iħaddem jimpjega n-nies. </w:t>
      </w:r>
    </w:p>
    <w:p w14:paraId="210263E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Il-Gvern għandu jassigura inqas burokrazija fejn jidħlu l-approvazzjonijiet neċessarji għall-investiment ġdid u ma nerġgħux nisimgħu problemi li l-Gvern ma setax iwettaq l-obbligi tiegħu fejn jidħlu investimenti sostanzjali fil-pajjiż bir-riskju li nipperikolaw dawn l-investimenti u nitilfu l-opportunità ta' xogħol ġdid u produttiv fil-pajjiż.</w:t>
      </w:r>
    </w:p>
    <w:p w14:paraId="73BF040E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Għandu jkun hemm miżuri konkreti biex il-postijiet tax-xogħol ikunu nieqsa minn kull inċidenti u mard industrijali.</w:t>
      </w:r>
    </w:p>
    <w:p w14:paraId="020B9250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Għandu jsir qbil mal-banek kummerċjali fuq sistema ta' moratorju fuq il-ħlas lura fuq is-self għa</w:t>
      </w:r>
      <w:ins w:id="32" w:author="Martha Farrugia" w:date="2015-12-03T15:42:00Z">
        <w:r w:rsidR="00BB6570">
          <w:rPr>
            <w:sz w:val="24"/>
            <w:szCs w:val="24"/>
            <w:lang w:val="mt-MT"/>
          </w:rPr>
          <w:t>l</w:t>
        </w:r>
      </w:ins>
      <w:r w:rsidRPr="00B64B47">
        <w:rPr>
          <w:sz w:val="24"/>
          <w:szCs w:val="24"/>
          <w:lang w:val="mt-MT"/>
        </w:rPr>
        <w:t>l</w:t>
      </w:r>
      <w:ins w:id="33" w:author="Martha Farrugia" w:date="2015-12-03T15:43:00Z">
        <w:r w:rsidR="00BB6570">
          <w:rPr>
            <w:sz w:val="24"/>
            <w:szCs w:val="24"/>
            <w:lang w:val="mt-MT"/>
          </w:rPr>
          <w:t>-</w:t>
        </w:r>
      </w:ins>
      <w:r w:rsidRPr="00B64B47">
        <w:rPr>
          <w:sz w:val="24"/>
          <w:szCs w:val="24"/>
          <w:lang w:val="mt-MT"/>
        </w:rPr>
        <w:t xml:space="preserve"> xiri ta' djar meta xi ħadd mill-familja jispiċċa bla </w:t>
      </w:r>
      <w:r w:rsidRPr="00FC6CD5">
        <w:rPr>
          <w:sz w:val="24"/>
          <w:szCs w:val="24"/>
          <w:lang w:val="mt-MT"/>
        </w:rPr>
        <w:t>impjieg.</w:t>
      </w:r>
    </w:p>
    <w:p w14:paraId="10F8B90B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Għandu jsir </w:t>
      </w:r>
      <w:r w:rsidRPr="00786740">
        <w:rPr>
          <w:sz w:val="24"/>
          <w:szCs w:val="24"/>
          <w:lang w:val="mt-MT"/>
        </w:rPr>
        <w:t>titjib</w:t>
      </w:r>
      <w:r w:rsidRPr="00B64B47">
        <w:rPr>
          <w:sz w:val="24"/>
          <w:szCs w:val="24"/>
          <w:lang w:val="mt-MT"/>
        </w:rPr>
        <w:t xml:space="preserve"> fil-kundizzjonijiet għal dawk li jaħdmu għal rashom.</w:t>
      </w:r>
    </w:p>
    <w:p w14:paraId="30DF946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Għandu jiġi aġġornat il-mekkaniżmu tal-</w:t>
      </w:r>
      <w:r w:rsidRPr="00786740">
        <w:rPr>
          <w:sz w:val="24"/>
          <w:szCs w:val="24"/>
          <w:lang w:val="mt-MT"/>
        </w:rPr>
        <w:t>COLA</w:t>
      </w:r>
      <w:r w:rsidRPr="00B64B47">
        <w:rPr>
          <w:sz w:val="24"/>
          <w:szCs w:val="24"/>
          <w:lang w:val="mt-MT"/>
        </w:rPr>
        <w:t xml:space="preserve"> biex dan verament jirrifletti l-pożizzjoni tal-ħaddiema u l-pensjonanti Maltin. </w:t>
      </w:r>
    </w:p>
    <w:p w14:paraId="0C4CB66B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Iż-żieda għal</w:t>
      </w:r>
      <w:ins w:id="34" w:author="Martha Farrugia" w:date="2015-11-24T16:21:00Z">
        <w:r w:rsidR="005269F4">
          <w:rPr>
            <w:sz w:val="24"/>
            <w:szCs w:val="24"/>
            <w:lang w:val="mt-MT"/>
          </w:rPr>
          <w:t>l</w:t>
        </w:r>
      </w:ins>
      <w:r w:rsidRPr="00B64B47">
        <w:rPr>
          <w:sz w:val="24"/>
          <w:szCs w:val="24"/>
          <w:lang w:val="mt-MT"/>
        </w:rPr>
        <w:t>-għoli tal-ħajja għandha tiġi bbażata fuq il-</w:t>
      </w:r>
      <w:ins w:id="35" w:author="Martha Farrugia" w:date="2015-11-26T11:19:00Z">
        <w:r w:rsidR="00786740">
          <w:rPr>
            <w:sz w:val="24"/>
            <w:szCs w:val="24"/>
            <w:lang w:val="mt-MT"/>
          </w:rPr>
          <w:t>P</w:t>
        </w:r>
      </w:ins>
      <w:del w:id="36" w:author="Martha Farrugia" w:date="2015-11-26T11:19:00Z">
        <w:r w:rsidRPr="00B64B47" w:rsidDel="00786740">
          <w:rPr>
            <w:sz w:val="24"/>
            <w:szCs w:val="24"/>
            <w:lang w:val="mt-MT"/>
          </w:rPr>
          <w:delText>p</w:delText>
        </w:r>
      </w:del>
      <w:r w:rsidRPr="00B64B47">
        <w:rPr>
          <w:sz w:val="24"/>
          <w:szCs w:val="24"/>
          <w:lang w:val="mt-MT"/>
        </w:rPr>
        <w:t xml:space="preserve">aga </w:t>
      </w:r>
      <w:del w:id="37" w:author="Martha Farrugia" w:date="2015-11-26T11:19:00Z">
        <w:r w:rsidRPr="00B64B47" w:rsidDel="00786740">
          <w:rPr>
            <w:sz w:val="24"/>
            <w:szCs w:val="24"/>
            <w:lang w:val="mt-MT"/>
          </w:rPr>
          <w:delText>m</w:delText>
        </w:r>
      </w:del>
      <w:ins w:id="38" w:author="Martha Farrugia" w:date="2015-11-26T11:19:00Z">
        <w:r w:rsidR="00786740">
          <w:rPr>
            <w:sz w:val="24"/>
            <w:szCs w:val="24"/>
            <w:lang w:val="mt-MT"/>
          </w:rPr>
          <w:t>M</w:t>
        </w:r>
      </w:ins>
      <w:r w:rsidRPr="00B64B47">
        <w:rPr>
          <w:sz w:val="24"/>
          <w:szCs w:val="24"/>
          <w:lang w:val="mt-MT"/>
        </w:rPr>
        <w:t xml:space="preserve">edja </w:t>
      </w:r>
      <w:ins w:id="39" w:author="Martha Farrugia" w:date="2015-11-26T11:19:00Z">
        <w:r w:rsidR="00786740">
          <w:rPr>
            <w:sz w:val="24"/>
            <w:szCs w:val="24"/>
            <w:lang w:val="mt-MT"/>
          </w:rPr>
          <w:t>N</w:t>
        </w:r>
      </w:ins>
      <w:del w:id="40" w:author="Martha Farrugia" w:date="2015-11-26T11:19:00Z">
        <w:r w:rsidRPr="00B64B47" w:rsidDel="00786740">
          <w:rPr>
            <w:sz w:val="24"/>
            <w:szCs w:val="24"/>
            <w:lang w:val="mt-MT"/>
          </w:rPr>
          <w:delText>n</w:delText>
        </w:r>
      </w:del>
      <w:r w:rsidRPr="00B64B47">
        <w:rPr>
          <w:sz w:val="24"/>
          <w:szCs w:val="24"/>
          <w:lang w:val="mt-MT"/>
        </w:rPr>
        <w:t>azzjonali hekk kif maħduma mill-</w:t>
      </w:r>
      <w:r w:rsidRPr="00786740">
        <w:rPr>
          <w:sz w:val="24"/>
          <w:szCs w:val="24"/>
          <w:lang w:val="mt-MT"/>
        </w:rPr>
        <w:t>Uffiċċju Nazzjonali tal-Istatistika.</w:t>
      </w:r>
    </w:p>
    <w:p w14:paraId="75FEE48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</w:t>
      </w:r>
      <w:ins w:id="41" w:author="Martha Farrugia" w:date="2015-11-26T11:21:00Z">
        <w:r w:rsidR="00786740">
          <w:rPr>
            <w:sz w:val="24"/>
            <w:szCs w:val="24"/>
            <w:lang w:val="mt-MT"/>
          </w:rPr>
          <w:t>A</w:t>
        </w:r>
      </w:ins>
      <w:del w:id="42" w:author="Martha Farrugia" w:date="2015-11-26T11:21:00Z">
        <w:r w:rsidRPr="00B64B47" w:rsidDel="00786740">
          <w:rPr>
            <w:sz w:val="24"/>
            <w:szCs w:val="24"/>
            <w:lang w:val="mt-MT"/>
          </w:rPr>
          <w:delText>a</w:delText>
        </w:r>
      </w:del>
      <w:r w:rsidRPr="00B64B47">
        <w:rPr>
          <w:sz w:val="24"/>
          <w:szCs w:val="24"/>
          <w:lang w:val="mt-MT"/>
        </w:rPr>
        <w:t>nzjani għandhom jingħataw sħiħ il-</w:t>
      </w:r>
      <w:r w:rsidRPr="0034347D">
        <w:rPr>
          <w:sz w:val="24"/>
          <w:szCs w:val="24"/>
          <w:lang w:val="mt-MT"/>
        </w:rPr>
        <w:t>bonus</w:t>
      </w:r>
      <w:r w:rsidRPr="00B64B47">
        <w:rPr>
          <w:sz w:val="24"/>
          <w:szCs w:val="24"/>
          <w:lang w:val="mt-MT"/>
        </w:rPr>
        <w:t xml:space="preserve"> ta' Marzu u Settembru u kull żieda li tingħata lill-ħaddiema fil-forma ta' bonus flok żieda fil-paga, tiġi riflessa wkoll fil-pensjoni.</w:t>
      </w:r>
    </w:p>
    <w:p w14:paraId="4E92486A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34347D">
        <w:rPr>
          <w:sz w:val="24"/>
          <w:szCs w:val="24"/>
          <w:lang w:val="mt-MT"/>
        </w:rPr>
        <w:t>Il-Pensjoni Minima Nazzjonali</w:t>
      </w:r>
      <w:r w:rsidRPr="00B64B47">
        <w:rPr>
          <w:sz w:val="24"/>
          <w:szCs w:val="24"/>
          <w:lang w:val="mt-MT"/>
        </w:rPr>
        <w:t xml:space="preserve"> għandha tkun mhux inqas minn 60% tad-dħul medjan għal kulħadd u mhux biss għal dawk li twieldu wara l-1962. L-għafsa fiż-żieda tal-kontijiet tal-enerġija qed jinħass ferm negattiv fuq dan is-settur u din il-miżura żgur se tikkumpensa xi ftit għal dan il-għan. Wieħed tajjeb ukoll jinnota li parti minn din iż-żieda se terġa' tmur lura għand il-Gvern fil-forma ta' taxxi u bolla tas-</w:t>
      </w:r>
      <w:ins w:id="43" w:author="Martha Farrugia" w:date="2015-11-26T11:25:00Z">
        <w:r w:rsidR="0034347D">
          <w:rPr>
            <w:sz w:val="24"/>
            <w:szCs w:val="24"/>
            <w:lang w:val="mt-MT"/>
          </w:rPr>
          <w:t>S</w:t>
        </w:r>
      </w:ins>
      <w:del w:id="44" w:author="Martha Farrugia" w:date="2015-11-26T11:25:00Z">
        <w:r w:rsidRPr="00B64B47" w:rsidDel="0034347D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 xml:space="preserve">igurtà </w:t>
      </w:r>
      <w:ins w:id="45" w:author="Martha Farrugia" w:date="2015-11-26T11:25:00Z">
        <w:r w:rsidR="0034347D">
          <w:rPr>
            <w:sz w:val="24"/>
            <w:szCs w:val="24"/>
            <w:lang w:val="mt-MT"/>
          </w:rPr>
          <w:t>S</w:t>
        </w:r>
      </w:ins>
      <w:del w:id="46" w:author="Martha Farrugia" w:date="2015-11-26T11:25:00Z">
        <w:r w:rsidRPr="00B64B47" w:rsidDel="0034347D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>oċjali.</w:t>
      </w:r>
    </w:p>
    <w:p w14:paraId="5CF0F30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Għandu jsir investiment fis-settur tas-</w:t>
      </w:r>
      <w:del w:id="47" w:author="Martha Farrugia" w:date="2015-11-26T11:25:00Z">
        <w:r w:rsidRPr="00B64B47" w:rsidDel="0034347D">
          <w:rPr>
            <w:sz w:val="24"/>
            <w:szCs w:val="24"/>
            <w:lang w:val="mt-MT"/>
          </w:rPr>
          <w:delText>s</w:delText>
        </w:r>
      </w:del>
      <w:ins w:id="48" w:author="Martha Farrugia" w:date="2015-11-26T11:25:00Z">
        <w:r w:rsidR="0034347D">
          <w:rPr>
            <w:sz w:val="24"/>
            <w:szCs w:val="24"/>
            <w:lang w:val="mt-MT"/>
          </w:rPr>
          <w:t>S</w:t>
        </w:r>
      </w:ins>
      <w:r w:rsidRPr="00B64B47">
        <w:rPr>
          <w:sz w:val="24"/>
          <w:szCs w:val="24"/>
          <w:lang w:val="mt-MT"/>
        </w:rPr>
        <w:t xml:space="preserve">aħħa ħalli tiġi żviluppata l-kura primarja u preventiva f'pajjiżna </w:t>
      </w:r>
      <w:r w:rsidRPr="0034347D">
        <w:rPr>
          <w:sz w:val="24"/>
          <w:szCs w:val="24"/>
          <w:lang w:val="mt-MT"/>
        </w:rPr>
        <w:t>b'e</w:t>
      </w:r>
      <w:del w:id="49" w:author="Martha Farrugia" w:date="2015-11-24T16:27:00Z">
        <w:r w:rsidRPr="0034347D" w:rsidDel="005B4630">
          <w:rPr>
            <w:sz w:val="24"/>
            <w:szCs w:val="24"/>
            <w:lang w:val="mt-MT"/>
          </w:rPr>
          <w:delText>m</w:delText>
        </w:r>
      </w:del>
      <w:ins w:id="50" w:author="Martha Farrugia" w:date="2015-11-24T16:27:00Z">
        <w:r w:rsidR="005B4630" w:rsidRPr="0034347D">
          <w:rPr>
            <w:sz w:val="24"/>
            <w:szCs w:val="24"/>
            <w:lang w:val="mt-MT"/>
            <w:rPrChange w:id="51" w:author="Martha Farrugia" w:date="2015-11-26T11:25:00Z">
              <w:rPr>
                <w:sz w:val="24"/>
                <w:szCs w:val="24"/>
                <w:highlight w:val="yellow"/>
                <w:lang w:val="mt-MT"/>
              </w:rPr>
            </w:rPrChange>
          </w:rPr>
          <w:t>n</w:t>
        </w:r>
      </w:ins>
      <w:r w:rsidRPr="0034347D">
        <w:rPr>
          <w:sz w:val="24"/>
          <w:szCs w:val="24"/>
          <w:lang w:val="mt-MT"/>
        </w:rPr>
        <w:t>fasi</w:t>
      </w:r>
      <w:r w:rsidRPr="00B64B47">
        <w:rPr>
          <w:sz w:val="24"/>
          <w:szCs w:val="24"/>
          <w:lang w:val="mt-MT"/>
        </w:rPr>
        <w:t xml:space="preserve"> biex tiżdied l-aċċessibilità fiċ-</w:t>
      </w:r>
      <w:ins w:id="52" w:author="Martha Farrugia" w:date="2015-11-26T11:25:00Z">
        <w:r w:rsidR="0034347D">
          <w:rPr>
            <w:sz w:val="24"/>
            <w:szCs w:val="24"/>
            <w:lang w:val="mt-MT"/>
          </w:rPr>
          <w:t>C</w:t>
        </w:r>
      </w:ins>
      <w:del w:id="53" w:author="Martha Farrugia" w:date="2015-11-26T11:25:00Z">
        <w:r w:rsidRPr="00B64B47" w:rsidDel="0034347D">
          <w:rPr>
            <w:sz w:val="24"/>
            <w:szCs w:val="24"/>
            <w:lang w:val="mt-MT"/>
          </w:rPr>
          <w:delText>ċ</w:delText>
        </w:r>
      </w:del>
      <w:r w:rsidRPr="00B64B47">
        <w:rPr>
          <w:sz w:val="24"/>
          <w:szCs w:val="24"/>
          <w:lang w:val="mt-MT"/>
        </w:rPr>
        <w:t>entri tas-</w:t>
      </w:r>
      <w:ins w:id="54" w:author="Martha Farrugia" w:date="2015-11-26T11:26:00Z">
        <w:r w:rsidR="0034347D">
          <w:rPr>
            <w:sz w:val="24"/>
            <w:szCs w:val="24"/>
            <w:lang w:val="mt-MT"/>
          </w:rPr>
          <w:t>S</w:t>
        </w:r>
      </w:ins>
      <w:del w:id="55" w:author="Martha Farrugia" w:date="2015-11-26T11:26:00Z">
        <w:r w:rsidRPr="00B64B47" w:rsidDel="0034347D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 xml:space="preserve">aħħa ħalli titnaqqas id-dipendenza kbira fuq l-Isptar </w:t>
      </w:r>
      <w:r w:rsidRPr="0034347D">
        <w:rPr>
          <w:sz w:val="24"/>
          <w:szCs w:val="24"/>
          <w:lang w:val="mt-MT"/>
        </w:rPr>
        <w:t>Mater Dei.</w:t>
      </w:r>
      <w:r w:rsidRPr="00B64B47">
        <w:rPr>
          <w:sz w:val="24"/>
          <w:szCs w:val="24"/>
          <w:lang w:val="mt-MT"/>
        </w:rPr>
        <w:t xml:space="preserve"> </w:t>
      </w:r>
    </w:p>
    <w:p w14:paraId="22A862A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Għandu jkun hemm investiment akbar fil-kura preventiva li hija ferm kruċjali biex nassiguraw </w:t>
      </w:r>
      <w:r w:rsidRPr="0034347D">
        <w:rPr>
          <w:sz w:val="24"/>
          <w:szCs w:val="24"/>
          <w:lang w:val="mt-MT"/>
        </w:rPr>
        <w:t>titjib</w:t>
      </w:r>
      <w:r w:rsidRPr="00B64B47">
        <w:rPr>
          <w:sz w:val="24"/>
          <w:szCs w:val="24"/>
          <w:lang w:val="mt-MT"/>
        </w:rPr>
        <w:t xml:space="preserve"> fil-livell tal-</w:t>
      </w:r>
      <w:r w:rsidRPr="0034347D">
        <w:rPr>
          <w:sz w:val="24"/>
          <w:szCs w:val="24"/>
          <w:lang w:val="mt-MT"/>
        </w:rPr>
        <w:t>għajxien</w:t>
      </w:r>
      <w:r w:rsidRPr="00B64B47">
        <w:rPr>
          <w:sz w:val="24"/>
          <w:szCs w:val="24"/>
          <w:lang w:val="mt-MT"/>
        </w:rPr>
        <w:t xml:space="preserve"> tal-poplu Malti.</w:t>
      </w:r>
    </w:p>
    <w:p w14:paraId="30DD9E5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Ma għandu jsir l-ebda tnaqqis għal min għandu xi għajnuna soċjali. Fuq kollox il-GWU tinsisti li l-attitudni lejn is-servizzi soċjali għandha tinbidel u ssir waħda pożittiva.</w:t>
      </w:r>
    </w:p>
    <w:p w14:paraId="410FA11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Jingħata taħriġ bil-għan li jingħataw </w:t>
      </w:r>
      <w:r w:rsidRPr="00B64B47">
        <w:rPr>
          <w:rFonts w:cs="Calibri"/>
          <w:sz w:val="24"/>
          <w:szCs w:val="24"/>
          <w:lang w:val="mt-MT"/>
        </w:rPr>
        <w:t></w:t>
      </w:r>
      <w:r w:rsidRPr="0034347D">
        <w:rPr>
          <w:i/>
          <w:sz w:val="24"/>
          <w:szCs w:val="24"/>
          <w:lang w:val="mt-MT"/>
          <w:rPrChange w:id="56" w:author="Martha Farrugia" w:date="2015-11-26T11:30:00Z">
            <w:rPr>
              <w:sz w:val="24"/>
              <w:szCs w:val="24"/>
              <w:lang w:val="mt-MT"/>
            </w:rPr>
          </w:rPrChange>
        </w:rPr>
        <w:t>Green Job Qualifications'</w:t>
      </w:r>
      <w:r w:rsidRPr="00B64B47">
        <w:rPr>
          <w:sz w:val="24"/>
          <w:szCs w:val="24"/>
          <w:lang w:val="mt-MT"/>
        </w:rPr>
        <w:t xml:space="preserve">. </w:t>
      </w:r>
      <w:r w:rsidRPr="00B64B47">
        <w:rPr>
          <w:rFonts w:cs="Calibri"/>
          <w:sz w:val="24"/>
          <w:szCs w:val="24"/>
          <w:lang w:val="mt-MT"/>
        </w:rPr>
        <w:t> </w:t>
      </w:r>
    </w:p>
    <w:p w14:paraId="0FA36EA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Il-Gvern ħabbar skemi biex jinħa</w:t>
      </w:r>
      <w:ins w:id="57" w:author="Martha Farrugia" w:date="2015-12-03T15:46:00Z">
        <w:r w:rsidR="00BB6570">
          <w:rPr>
            <w:sz w:val="24"/>
            <w:szCs w:val="24"/>
            <w:lang w:val="mt-MT"/>
          </w:rPr>
          <w:t>f</w:t>
        </w:r>
      </w:ins>
      <w:r w:rsidRPr="00B64B47">
        <w:rPr>
          <w:sz w:val="24"/>
          <w:szCs w:val="24"/>
          <w:lang w:val="mt-MT"/>
        </w:rPr>
        <w:t>fru interessi u penali mid-</w:t>
      </w:r>
      <w:ins w:id="58" w:author="Martha Farrugia" w:date="2015-11-26T11:30:00Z">
        <w:r w:rsidR="0034347D">
          <w:rPr>
            <w:sz w:val="24"/>
            <w:szCs w:val="24"/>
            <w:lang w:val="mt-MT"/>
          </w:rPr>
          <w:t>D</w:t>
        </w:r>
      </w:ins>
      <w:del w:id="59" w:author="Martha Farrugia" w:date="2015-11-26T11:30:00Z">
        <w:r w:rsidRPr="00B64B47" w:rsidDel="0034347D">
          <w:rPr>
            <w:sz w:val="24"/>
            <w:szCs w:val="24"/>
            <w:lang w:val="mt-MT"/>
          </w:rPr>
          <w:delText>d</w:delText>
        </w:r>
      </w:del>
      <w:r w:rsidRPr="00B64B47">
        <w:rPr>
          <w:sz w:val="24"/>
          <w:szCs w:val="24"/>
          <w:lang w:val="mt-MT"/>
        </w:rPr>
        <w:t>ipartiment tal-VAT għal dawk it-</w:t>
      </w:r>
      <w:ins w:id="60" w:author="Martha Farrugia" w:date="2015-11-24T16:31:00Z">
        <w:r w:rsidR="005B4630">
          <w:rPr>
            <w:i/>
            <w:sz w:val="24"/>
            <w:szCs w:val="24"/>
            <w:lang w:val="mt-MT"/>
          </w:rPr>
          <w:t xml:space="preserve">taxpayers </w:t>
        </w:r>
      </w:ins>
      <w:del w:id="61" w:author="Martha Farrugia" w:date="2015-11-24T16:31:00Z">
        <w:r w:rsidRPr="00B64B47" w:rsidDel="005B4630">
          <w:rPr>
            <w:sz w:val="24"/>
            <w:szCs w:val="24"/>
            <w:lang w:val="mt-MT"/>
          </w:rPr>
          <w:delText>taxpayers</w:delText>
        </w:r>
      </w:del>
      <w:r w:rsidRPr="00B64B47">
        <w:rPr>
          <w:sz w:val="24"/>
          <w:szCs w:val="24"/>
          <w:lang w:val="mt-MT"/>
        </w:rPr>
        <w:t xml:space="preserve"> li ma ħallsux il-VAT tul is-snin. Għall-GWU dan  jimplika amnestiji fuq ammonti dovuti min</w:t>
      </w:r>
      <w:ins w:id="62" w:author="Martha Farrugia" w:date="2015-11-24T16:32:00Z">
        <w:r w:rsidR="005B4630">
          <w:rPr>
            <w:sz w:val="24"/>
            <w:szCs w:val="24"/>
            <w:lang w:val="mt-MT"/>
          </w:rPr>
          <w:t>n</w:t>
        </w:r>
      </w:ins>
      <w:r w:rsidRPr="00B64B47">
        <w:rPr>
          <w:sz w:val="24"/>
          <w:szCs w:val="24"/>
          <w:lang w:val="mt-MT"/>
        </w:rPr>
        <w:t xml:space="preserve"> xi </w:t>
      </w:r>
      <w:ins w:id="63" w:author="Martha Farrugia" w:date="2015-11-24T16:32:00Z">
        <w:r w:rsidR="005B4630" w:rsidRPr="0034347D">
          <w:rPr>
            <w:i/>
            <w:sz w:val="24"/>
            <w:szCs w:val="24"/>
            <w:lang w:val="mt-MT"/>
            <w:rPrChange w:id="64" w:author="Martha Farrugia" w:date="2015-11-26T11:31:00Z">
              <w:rPr>
                <w:sz w:val="24"/>
                <w:szCs w:val="24"/>
                <w:lang w:val="mt-MT"/>
              </w:rPr>
            </w:rPrChange>
          </w:rPr>
          <w:t xml:space="preserve">taxpayers </w:t>
        </w:r>
      </w:ins>
      <w:del w:id="65" w:author="Martha Farrugia" w:date="2015-11-24T16:32:00Z">
        <w:r w:rsidRPr="0034347D" w:rsidDel="005B4630">
          <w:rPr>
            <w:i/>
            <w:sz w:val="24"/>
            <w:szCs w:val="24"/>
            <w:lang w:val="mt-MT"/>
            <w:rPrChange w:id="66" w:author="Martha Farrugia" w:date="2015-11-26T11:31:00Z">
              <w:rPr>
                <w:sz w:val="24"/>
                <w:szCs w:val="24"/>
                <w:lang w:val="mt-MT"/>
              </w:rPr>
            </w:rPrChange>
          </w:rPr>
          <w:delText>t</w:delText>
        </w:r>
        <w:r w:rsidRPr="00B64B47" w:rsidDel="005B4630">
          <w:rPr>
            <w:sz w:val="24"/>
            <w:szCs w:val="24"/>
            <w:lang w:val="mt-MT"/>
          </w:rPr>
          <w:delText>axpayers</w:delText>
        </w:r>
      </w:del>
      <w:r w:rsidRPr="00B64B47">
        <w:rPr>
          <w:sz w:val="24"/>
          <w:szCs w:val="24"/>
          <w:lang w:val="mt-MT"/>
        </w:rPr>
        <w:t xml:space="preserve"> fejn jirrigwardja l-VAT. Il-GWU tagħmilha ċara li hi ma taqbilx ma' dawn l-amnestiji li jmorru kontra kull prinċipju tal-</w:t>
      </w:r>
      <w:ins w:id="67" w:author="Martha Farrugia" w:date="2015-11-26T11:31:00Z">
        <w:r w:rsidR="0034347D" w:rsidRPr="0034347D">
          <w:rPr>
            <w:sz w:val="24"/>
            <w:szCs w:val="24"/>
            <w:lang w:val="mt-MT"/>
            <w:rPrChange w:id="68" w:author="Martha Farrugia" w:date="2015-11-26T11:32:00Z">
              <w:rPr>
                <w:sz w:val="24"/>
                <w:szCs w:val="24"/>
                <w:highlight w:val="yellow"/>
                <w:lang w:val="mt-MT"/>
              </w:rPr>
            </w:rPrChange>
          </w:rPr>
          <w:t>Ġ</w:t>
        </w:r>
      </w:ins>
      <w:del w:id="69" w:author="Martha Farrugia" w:date="2015-11-26T11:31:00Z">
        <w:r w:rsidRPr="0034347D" w:rsidDel="0034347D">
          <w:rPr>
            <w:sz w:val="24"/>
            <w:szCs w:val="24"/>
            <w:lang w:val="mt-MT"/>
          </w:rPr>
          <w:delText>ġ</w:delText>
        </w:r>
      </w:del>
      <w:r w:rsidRPr="0034347D">
        <w:rPr>
          <w:sz w:val="24"/>
          <w:szCs w:val="24"/>
          <w:lang w:val="mt-MT"/>
        </w:rPr>
        <w:t xml:space="preserve">ustizzja </w:t>
      </w:r>
      <w:ins w:id="70" w:author="Martha Farrugia" w:date="2015-11-26T11:32:00Z">
        <w:r w:rsidR="0034347D" w:rsidRPr="0034347D">
          <w:rPr>
            <w:sz w:val="24"/>
            <w:szCs w:val="24"/>
            <w:lang w:val="mt-MT"/>
            <w:rPrChange w:id="71" w:author="Martha Farrugia" w:date="2015-11-26T11:32:00Z">
              <w:rPr>
                <w:sz w:val="24"/>
                <w:szCs w:val="24"/>
                <w:highlight w:val="yellow"/>
                <w:lang w:val="mt-MT"/>
              </w:rPr>
            </w:rPrChange>
          </w:rPr>
          <w:t>S</w:t>
        </w:r>
      </w:ins>
      <w:del w:id="72" w:author="Martha Farrugia" w:date="2015-11-26T11:32:00Z">
        <w:r w:rsidRPr="0034347D" w:rsidDel="0034347D">
          <w:rPr>
            <w:sz w:val="24"/>
            <w:szCs w:val="24"/>
            <w:lang w:val="mt-MT"/>
          </w:rPr>
          <w:delText>s</w:delText>
        </w:r>
      </w:del>
      <w:r w:rsidRPr="0034347D">
        <w:rPr>
          <w:sz w:val="24"/>
          <w:szCs w:val="24"/>
          <w:lang w:val="mt-MT"/>
        </w:rPr>
        <w:t>oċjali.</w:t>
      </w:r>
      <w:r w:rsidRPr="00B64B47">
        <w:rPr>
          <w:sz w:val="24"/>
          <w:szCs w:val="24"/>
          <w:lang w:val="mt-MT"/>
        </w:rPr>
        <w:t xml:space="preserve"> </w:t>
      </w:r>
    </w:p>
    <w:p w14:paraId="0BD9F111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Fuq kollox il-ħaddiem qed ikollu jħallas għall-abbużi ta' dawk li jevadu t-taxxa u l-Gvern b'dawn l-amnestiji qed jippremja proprju dan l-aġir.</w:t>
      </w:r>
    </w:p>
    <w:p w14:paraId="4301C336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Iż-żidiet imħabbrin fil-</w:t>
      </w:r>
      <w:del w:id="73" w:author="Martha Farrugia" w:date="2015-11-26T11:32:00Z">
        <w:r w:rsidRPr="00B64B47" w:rsidDel="0034347D">
          <w:rPr>
            <w:sz w:val="24"/>
            <w:szCs w:val="24"/>
            <w:lang w:val="mt-MT"/>
          </w:rPr>
          <w:delText>b</w:delText>
        </w:r>
      </w:del>
      <w:ins w:id="74" w:author="Martha Farrugia" w:date="2015-11-26T11:32:00Z">
        <w:r w:rsidR="0034347D">
          <w:rPr>
            <w:sz w:val="24"/>
            <w:szCs w:val="24"/>
            <w:lang w:val="mt-MT"/>
          </w:rPr>
          <w:t>B</w:t>
        </w:r>
      </w:ins>
      <w:r w:rsidRPr="00B64B47">
        <w:rPr>
          <w:sz w:val="24"/>
          <w:szCs w:val="24"/>
          <w:lang w:val="mt-MT"/>
        </w:rPr>
        <w:t xml:space="preserve">aġit żgur ma jagħmlux tajjeb għat-tbatijiet li qed iġorr il-poplu biż-żidiet fit-taxxi, </w:t>
      </w:r>
      <w:ins w:id="75" w:author="Martha Farrugia" w:date="2015-11-24T16:33:00Z">
        <w:r w:rsidR="005B4630">
          <w:rPr>
            <w:sz w:val="24"/>
            <w:szCs w:val="24"/>
            <w:lang w:val="mt-MT"/>
          </w:rPr>
          <w:t>tariffi</w:t>
        </w:r>
      </w:ins>
      <w:del w:id="76" w:author="Martha Farrugia" w:date="2015-11-24T16:33:00Z">
        <w:r w:rsidRPr="00B64B47" w:rsidDel="005B4630">
          <w:rPr>
            <w:sz w:val="24"/>
            <w:szCs w:val="24"/>
            <w:lang w:val="mt-MT"/>
          </w:rPr>
          <w:delText>tarrifi</w:delText>
        </w:r>
      </w:del>
      <w:r w:rsidRPr="00B64B47">
        <w:rPr>
          <w:sz w:val="24"/>
          <w:szCs w:val="24"/>
          <w:lang w:val="mt-MT"/>
        </w:rPr>
        <w:t xml:space="preserve"> u </w:t>
      </w:r>
      <w:ins w:id="77" w:author="Martha Farrugia" w:date="2015-12-03T15:51:00Z">
        <w:r w:rsidR="00BB6570">
          <w:rPr>
            <w:sz w:val="24"/>
            <w:szCs w:val="24"/>
            <w:lang w:val="mt-MT"/>
          </w:rPr>
          <w:t>l-</w:t>
        </w:r>
      </w:ins>
      <w:r w:rsidRPr="00B64B47">
        <w:rPr>
          <w:sz w:val="24"/>
          <w:szCs w:val="24"/>
          <w:lang w:val="mt-MT"/>
        </w:rPr>
        <w:t xml:space="preserve">għoli tal-ħajja ta' dawn l-aħħar snin. Il-GWU tinsab imħassba ferm bil-livell ta' faqar moħbi li jinsab fil-pajjiż u li kulma jmur qiegħed dejjem jiżdied iktar. Ta' min ifakkar kif f'dawn l-aħħar snin il-paga reali naqset b'5%. </w:t>
      </w:r>
    </w:p>
    <w:p w14:paraId="35AAC4A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Huwa għalhekk li l-GWU tibqa' tinsisti mal-Gvern li għandhom jiġu ffriżati fuq perjodu ta' żmien maqbul mal-</w:t>
      </w:r>
      <w:ins w:id="78" w:author="Martha Farrugia" w:date="2015-11-26T11:36:00Z">
        <w:r w:rsidR="00287086">
          <w:rPr>
            <w:sz w:val="24"/>
            <w:szCs w:val="24"/>
            <w:lang w:val="mt-MT"/>
          </w:rPr>
          <w:t>I</w:t>
        </w:r>
      </w:ins>
      <w:del w:id="79" w:author="Martha Farrugia" w:date="2015-11-26T11:36:00Z">
        <w:r w:rsidRPr="00B64B47" w:rsidDel="00287086">
          <w:rPr>
            <w:sz w:val="24"/>
            <w:szCs w:val="24"/>
            <w:lang w:val="mt-MT"/>
          </w:rPr>
          <w:delText>i</w:delText>
        </w:r>
      </w:del>
      <w:r w:rsidRPr="00B64B47">
        <w:rPr>
          <w:sz w:val="24"/>
          <w:szCs w:val="24"/>
          <w:lang w:val="mt-MT"/>
        </w:rPr>
        <w:t xml:space="preserve">msieħba </w:t>
      </w:r>
      <w:ins w:id="80" w:author="Martha Farrugia" w:date="2015-11-26T11:36:00Z">
        <w:r w:rsidR="00287086">
          <w:rPr>
            <w:sz w:val="24"/>
            <w:szCs w:val="24"/>
            <w:lang w:val="mt-MT"/>
          </w:rPr>
          <w:t>S</w:t>
        </w:r>
      </w:ins>
      <w:del w:id="81" w:author="Martha Farrugia" w:date="2015-11-26T11:36:00Z">
        <w:r w:rsidRPr="00B64B47" w:rsidDel="00287086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 xml:space="preserve">oċjali, l-hekk imsejħa </w:t>
      </w:r>
      <w:del w:id="82" w:author="Martha Farrugia" w:date="2015-11-26T11:36:00Z">
        <w:r w:rsidRPr="00287086" w:rsidDel="00287086">
          <w:rPr>
            <w:rFonts w:cs="Calibri"/>
            <w:sz w:val="24"/>
            <w:szCs w:val="24"/>
            <w:lang w:val="mt-MT"/>
          </w:rPr>
          <w:delText></w:delText>
        </w:r>
      </w:del>
      <w:r w:rsidRPr="00287086">
        <w:rPr>
          <w:i/>
          <w:sz w:val="24"/>
          <w:szCs w:val="24"/>
          <w:lang w:val="mt-MT"/>
          <w:rPrChange w:id="83" w:author="Martha Farrugia" w:date="2015-11-26T11:37:00Z">
            <w:rPr>
              <w:sz w:val="24"/>
              <w:szCs w:val="24"/>
              <w:lang w:val="mt-MT"/>
            </w:rPr>
          </w:rPrChange>
        </w:rPr>
        <w:t>Government Induced Costs'</w:t>
      </w:r>
      <w:r w:rsidRPr="00B64B47">
        <w:rPr>
          <w:sz w:val="24"/>
          <w:szCs w:val="24"/>
          <w:lang w:val="mt-MT"/>
        </w:rPr>
        <w:t>.</w:t>
      </w:r>
      <w:r w:rsidRPr="00B64B47">
        <w:rPr>
          <w:rFonts w:cs="Calibri"/>
          <w:sz w:val="24"/>
          <w:szCs w:val="24"/>
          <w:lang w:val="mt-MT"/>
        </w:rPr>
        <w:t> </w:t>
      </w:r>
      <w:r w:rsidRPr="00B64B47">
        <w:rPr>
          <w:sz w:val="24"/>
          <w:szCs w:val="24"/>
          <w:lang w:val="mt-MT"/>
        </w:rPr>
        <w:t xml:space="preserve"> Hu </w:t>
      </w:r>
      <w:r w:rsidRPr="00B64B47">
        <w:rPr>
          <w:rFonts w:cs="Calibri"/>
          <w:sz w:val="24"/>
          <w:szCs w:val="24"/>
          <w:lang w:val="mt-MT"/>
        </w:rPr>
        <w:t>ċ</w:t>
      </w:r>
      <w:r w:rsidRPr="00B64B47">
        <w:rPr>
          <w:sz w:val="24"/>
          <w:szCs w:val="24"/>
          <w:lang w:val="mt-MT"/>
        </w:rPr>
        <w:t xml:space="preserve">ar li dawn iż-żidiet se jkollhom effett inflazzjonarju fuq l-ekonomija Maltija bir-riżultat li ż-żieda mħabbrin fuq materja prima se jkollha impatt negattiv fuq </w:t>
      </w:r>
      <w:ins w:id="84" w:author="Martha Farrugia" w:date="2015-11-24T16:35:00Z">
        <w:r w:rsidR="007549CD">
          <w:rPr>
            <w:sz w:val="24"/>
            <w:szCs w:val="24"/>
            <w:lang w:val="mt-MT"/>
          </w:rPr>
          <w:t>i</w:t>
        </w:r>
      </w:ins>
      <w:r w:rsidRPr="00B64B47">
        <w:rPr>
          <w:sz w:val="24"/>
          <w:szCs w:val="24"/>
          <w:lang w:val="mt-MT"/>
        </w:rPr>
        <w:t>l-livell tal</w:t>
      </w:r>
      <w:r w:rsidRPr="00287086">
        <w:rPr>
          <w:sz w:val="24"/>
          <w:szCs w:val="24"/>
          <w:lang w:val="mt-MT"/>
        </w:rPr>
        <w:t>-għajxien t</w:t>
      </w:r>
      <w:r w:rsidRPr="00B64B47">
        <w:rPr>
          <w:sz w:val="24"/>
          <w:szCs w:val="24"/>
          <w:lang w:val="mt-MT"/>
        </w:rPr>
        <w:t>al-ħaddiema u l-pensjonanti. Fl-istess ħin, il-GWU tibqa' tinsisti mal-Gvern fuq in-</w:t>
      </w:r>
      <w:r w:rsidRPr="00287086">
        <w:rPr>
          <w:sz w:val="24"/>
          <w:szCs w:val="24"/>
          <w:lang w:val="mt-MT"/>
        </w:rPr>
        <w:t>neċessità</w:t>
      </w:r>
      <w:r w:rsidRPr="00B64B47">
        <w:rPr>
          <w:sz w:val="24"/>
          <w:szCs w:val="24"/>
          <w:lang w:val="mt-MT"/>
        </w:rPr>
        <w:t xml:space="preserve"> ta' kumpens għall-għoli tal-ħajja darbtejn fis-sena skont il-kejl imħabbar mill-Indiċi tal-Prezzijiet. </w:t>
      </w:r>
    </w:p>
    <w:p w14:paraId="734668C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Dan il-</w:t>
      </w:r>
      <w:ins w:id="85" w:author="Martha Farrugia" w:date="2015-11-26T11:37:00Z">
        <w:r w:rsidR="00287086" w:rsidRPr="00287086">
          <w:rPr>
            <w:sz w:val="24"/>
            <w:szCs w:val="24"/>
            <w:lang w:val="mt-MT"/>
            <w:rPrChange w:id="86" w:author="Martha Farrugia" w:date="2015-11-26T11:37:00Z">
              <w:rPr>
                <w:sz w:val="24"/>
                <w:szCs w:val="24"/>
                <w:highlight w:val="yellow"/>
                <w:lang w:val="mt-MT"/>
              </w:rPr>
            </w:rPrChange>
          </w:rPr>
          <w:t>B</w:t>
        </w:r>
      </w:ins>
      <w:del w:id="87" w:author="Martha Farrugia" w:date="2015-11-26T11:37:00Z">
        <w:r w:rsidRPr="00287086" w:rsidDel="00287086">
          <w:rPr>
            <w:sz w:val="24"/>
            <w:szCs w:val="24"/>
            <w:lang w:val="mt-MT"/>
          </w:rPr>
          <w:delText>b</w:delText>
        </w:r>
      </w:del>
      <w:r w:rsidRPr="00287086">
        <w:rPr>
          <w:sz w:val="24"/>
          <w:szCs w:val="24"/>
          <w:lang w:val="mt-MT"/>
        </w:rPr>
        <w:t>aġit</w:t>
      </w:r>
      <w:r w:rsidRPr="00B64B47">
        <w:rPr>
          <w:sz w:val="24"/>
          <w:szCs w:val="24"/>
          <w:lang w:val="mt-MT"/>
        </w:rPr>
        <w:t xml:space="preserve"> iħalli mistoqsijet mhux imweġbin. Fil-</w:t>
      </w:r>
      <w:ins w:id="88" w:author="Martha Farrugia" w:date="2015-11-26T11:38:00Z">
        <w:r w:rsidR="00287086">
          <w:rPr>
            <w:sz w:val="24"/>
            <w:szCs w:val="24"/>
            <w:lang w:val="mt-MT"/>
          </w:rPr>
          <w:t>B</w:t>
        </w:r>
      </w:ins>
      <w:del w:id="89" w:author="Martha Farrugia" w:date="2015-11-26T11:38:00Z">
        <w:r w:rsidRPr="00B64B47" w:rsidDel="00287086">
          <w:rPr>
            <w:sz w:val="24"/>
            <w:szCs w:val="24"/>
            <w:lang w:val="mt-MT"/>
          </w:rPr>
          <w:delText>b</w:delText>
        </w:r>
      </w:del>
      <w:r w:rsidRPr="00B64B47">
        <w:rPr>
          <w:sz w:val="24"/>
          <w:szCs w:val="24"/>
          <w:lang w:val="mt-MT"/>
        </w:rPr>
        <w:t xml:space="preserve">aġit ma </w:t>
      </w:r>
      <w:r w:rsidRPr="00287086">
        <w:rPr>
          <w:sz w:val="24"/>
          <w:szCs w:val="24"/>
          <w:lang w:val="mt-MT"/>
        </w:rPr>
        <w:t>jissemma</w:t>
      </w:r>
      <w:r w:rsidRPr="00B64B47">
        <w:rPr>
          <w:sz w:val="24"/>
          <w:szCs w:val="24"/>
          <w:lang w:val="mt-MT"/>
        </w:rPr>
        <w:t xml:space="preserve"> xejn x'se jagħmel il-Gvern biex jonqos ix-xogħol prekarju f'pajjiżna. F'dan il-qasam il-GWU kienet l-ewwel organizzazzjoni li </w:t>
      </w:r>
      <w:r w:rsidRPr="00287086">
        <w:rPr>
          <w:sz w:val="24"/>
          <w:szCs w:val="24"/>
          <w:lang w:val="mt-MT"/>
        </w:rPr>
        <w:t>semmgħet</w:t>
      </w:r>
      <w:r w:rsidRPr="00B64B47">
        <w:rPr>
          <w:sz w:val="24"/>
          <w:szCs w:val="24"/>
          <w:lang w:val="mt-MT"/>
        </w:rPr>
        <w:t xml:space="preserve"> leħinha kontra x-xogħol prekarju. F'dan il-</w:t>
      </w:r>
      <w:ins w:id="90" w:author="Martha Farrugia" w:date="2015-11-26T11:40:00Z">
        <w:r w:rsidR="00287086">
          <w:rPr>
            <w:sz w:val="24"/>
            <w:szCs w:val="24"/>
            <w:lang w:val="mt-MT"/>
          </w:rPr>
          <w:t>B</w:t>
        </w:r>
      </w:ins>
      <w:del w:id="91" w:author="Martha Farrugia" w:date="2015-11-26T11:40:00Z">
        <w:r w:rsidRPr="00B64B47" w:rsidDel="00287086">
          <w:rPr>
            <w:sz w:val="24"/>
            <w:szCs w:val="24"/>
            <w:lang w:val="mt-MT"/>
          </w:rPr>
          <w:delText>b</w:delText>
        </w:r>
      </w:del>
      <w:r w:rsidRPr="00B64B47">
        <w:rPr>
          <w:sz w:val="24"/>
          <w:szCs w:val="24"/>
          <w:lang w:val="mt-MT"/>
        </w:rPr>
        <w:t xml:space="preserve">aġit il-Gvern mhux biss ma tax widen għall-proposti tal-GWU dwar ix-xogħol prekarju imma jidher ukoll li l-Gvern mhux bi ħsiebu jindirizza l-problema tax-xogħol prekarju u b'dan qed jikkonferma li huwa kompliċi biex ix-xogħol prekarju jiġi pperpetwat </w:t>
      </w:r>
      <w:r w:rsidRPr="006B6F70">
        <w:rPr>
          <w:sz w:val="24"/>
          <w:szCs w:val="24"/>
          <w:lang w:val="mt-MT"/>
        </w:rPr>
        <w:t>anke</w:t>
      </w:r>
      <w:r w:rsidRPr="00B64B47">
        <w:rPr>
          <w:sz w:val="24"/>
          <w:szCs w:val="24"/>
          <w:lang w:val="mt-MT"/>
        </w:rPr>
        <w:t xml:space="preserve"> bl-għoti ta' tenders prekarji minnu, minn dipartimenti tiegħu u minn aġenziji u entitajiet pubbliċi.</w:t>
      </w:r>
    </w:p>
    <w:p w14:paraId="6F2E3950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Fil-</w:t>
      </w:r>
      <w:ins w:id="92" w:author="Martha Farrugia" w:date="2015-11-26T11:41:00Z">
        <w:r w:rsidR="00287086">
          <w:rPr>
            <w:sz w:val="24"/>
            <w:szCs w:val="24"/>
            <w:lang w:val="mt-MT"/>
          </w:rPr>
          <w:t>B</w:t>
        </w:r>
      </w:ins>
      <w:del w:id="93" w:author="Martha Farrugia" w:date="2015-11-26T11:41:00Z">
        <w:r w:rsidRPr="00B64B47" w:rsidDel="00287086">
          <w:rPr>
            <w:sz w:val="24"/>
            <w:szCs w:val="24"/>
            <w:lang w:val="mt-MT"/>
          </w:rPr>
          <w:delText>b</w:delText>
        </w:r>
      </w:del>
      <w:r w:rsidRPr="00B64B47">
        <w:rPr>
          <w:sz w:val="24"/>
          <w:szCs w:val="24"/>
          <w:lang w:val="mt-MT"/>
        </w:rPr>
        <w:t xml:space="preserve">aġit il-Gvern qal li se jdaħħal </w:t>
      </w:r>
      <w:r w:rsidRPr="00287086">
        <w:rPr>
          <w:sz w:val="24"/>
          <w:szCs w:val="24"/>
          <w:lang w:val="mt-MT"/>
        </w:rPr>
        <w:t>mas-€46 miljun</w:t>
      </w:r>
      <w:r w:rsidRPr="00B64B47">
        <w:rPr>
          <w:sz w:val="24"/>
          <w:szCs w:val="24"/>
          <w:lang w:val="mt-MT"/>
        </w:rPr>
        <w:t xml:space="preserve"> iktar mill-</w:t>
      </w:r>
      <w:ins w:id="94" w:author="Martha Farrugia" w:date="2015-11-26T11:42:00Z">
        <w:r w:rsidR="00287086">
          <w:rPr>
            <w:sz w:val="24"/>
            <w:szCs w:val="24"/>
            <w:lang w:val="mt-MT"/>
          </w:rPr>
          <w:t>B</w:t>
        </w:r>
      </w:ins>
      <w:del w:id="95" w:author="Martha Farrugia" w:date="2015-11-26T11:42:00Z">
        <w:r w:rsidRPr="00B64B47" w:rsidDel="00287086">
          <w:rPr>
            <w:sz w:val="24"/>
            <w:szCs w:val="24"/>
            <w:lang w:val="mt-MT"/>
          </w:rPr>
          <w:delText>b</w:delText>
        </w:r>
      </w:del>
      <w:r w:rsidRPr="00B64B47">
        <w:rPr>
          <w:sz w:val="24"/>
          <w:szCs w:val="24"/>
          <w:lang w:val="mt-MT"/>
        </w:rPr>
        <w:t>olla tas-</w:t>
      </w:r>
      <w:del w:id="96" w:author="Martha Farrugia" w:date="2015-11-26T11:42:00Z">
        <w:r w:rsidRPr="00B64B47" w:rsidDel="00287086">
          <w:rPr>
            <w:sz w:val="24"/>
            <w:szCs w:val="24"/>
            <w:lang w:val="mt-MT"/>
          </w:rPr>
          <w:delText>s</w:delText>
        </w:r>
      </w:del>
      <w:ins w:id="97" w:author="Martha Farrugia" w:date="2015-11-26T11:42:00Z">
        <w:r w:rsidR="00287086">
          <w:rPr>
            <w:sz w:val="24"/>
            <w:szCs w:val="24"/>
            <w:lang w:val="mt-MT"/>
          </w:rPr>
          <w:t>S</w:t>
        </w:r>
      </w:ins>
      <w:r w:rsidRPr="00B64B47">
        <w:rPr>
          <w:sz w:val="24"/>
          <w:szCs w:val="24"/>
          <w:lang w:val="mt-MT"/>
        </w:rPr>
        <w:t xml:space="preserve">igurtà </w:t>
      </w:r>
      <w:ins w:id="98" w:author="Martha Farrugia" w:date="2015-11-26T11:42:00Z">
        <w:r w:rsidR="00287086">
          <w:rPr>
            <w:sz w:val="24"/>
            <w:szCs w:val="24"/>
            <w:lang w:val="mt-MT"/>
          </w:rPr>
          <w:t>S</w:t>
        </w:r>
      </w:ins>
      <w:del w:id="99" w:author="Martha Farrugia" w:date="2015-11-26T11:42:00Z">
        <w:r w:rsidRPr="00B64B47" w:rsidDel="00287086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>oċjali iżda fl-istess ħin naqas milli jgħid kif se jdaħħal dawn il-flus.  </w:t>
      </w:r>
    </w:p>
    <w:p w14:paraId="5B5993B1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Il-GWU tistenna spjega; </w:t>
      </w:r>
    </w:p>
    <w:p w14:paraId="1683E13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Kif il-Gvern qiegħed jipproġetta dħul ta' </w:t>
      </w:r>
      <w:r w:rsidRPr="00287086">
        <w:rPr>
          <w:sz w:val="24"/>
          <w:szCs w:val="24"/>
          <w:lang w:val="mt-MT"/>
        </w:rPr>
        <w:t>€10,</w:t>
      </w:r>
      <w:commentRangeStart w:id="100"/>
      <w:r w:rsidRPr="00287086">
        <w:rPr>
          <w:sz w:val="24"/>
          <w:szCs w:val="24"/>
          <w:lang w:val="mt-MT"/>
        </w:rPr>
        <w:t>000</w:t>
      </w:r>
      <w:commentRangeEnd w:id="100"/>
      <w:r w:rsidR="007549CD" w:rsidRPr="00287086">
        <w:rPr>
          <w:rStyle w:val="CommentReference"/>
        </w:rPr>
        <w:commentReference w:id="100"/>
      </w:r>
      <w:r w:rsidRPr="00B64B47">
        <w:rPr>
          <w:sz w:val="24"/>
          <w:szCs w:val="24"/>
          <w:lang w:val="mt-MT"/>
        </w:rPr>
        <w:t xml:space="preserve"> mit-</w:t>
      </w:r>
      <w:ins w:id="101" w:author="Martha Farrugia" w:date="2015-11-26T11:43:00Z">
        <w:r w:rsidR="00946BB9">
          <w:rPr>
            <w:sz w:val="24"/>
            <w:szCs w:val="24"/>
            <w:lang w:val="mt-MT"/>
          </w:rPr>
          <w:t>T</w:t>
        </w:r>
      </w:ins>
      <w:del w:id="102" w:author="Martha Farrugia" w:date="2015-11-26T11:43:00Z">
        <w:r w:rsidRPr="00B64B47" w:rsidDel="00946BB9">
          <w:rPr>
            <w:sz w:val="24"/>
            <w:szCs w:val="24"/>
            <w:lang w:val="mt-MT"/>
          </w:rPr>
          <w:delText>t</w:delText>
        </w:r>
      </w:del>
      <w:r w:rsidRPr="00B64B47">
        <w:rPr>
          <w:sz w:val="24"/>
          <w:szCs w:val="24"/>
          <w:lang w:val="mt-MT"/>
        </w:rPr>
        <w:t>ariffi tar-</w:t>
      </w:r>
      <w:ins w:id="103" w:author="Martha Farrugia" w:date="2015-11-26T11:43:00Z">
        <w:r w:rsidR="00946BB9">
          <w:rPr>
            <w:sz w:val="24"/>
            <w:szCs w:val="24"/>
            <w:lang w:val="mt-MT"/>
          </w:rPr>
          <w:t>T</w:t>
        </w:r>
      </w:ins>
      <w:del w:id="104" w:author="Martha Farrugia" w:date="2015-11-26T11:43:00Z">
        <w:r w:rsidRPr="00B64B47" w:rsidDel="00946BB9">
          <w:rPr>
            <w:sz w:val="24"/>
            <w:szCs w:val="24"/>
            <w:lang w:val="mt-MT"/>
          </w:rPr>
          <w:delText>r</w:delText>
        </w:r>
      </w:del>
      <w:r w:rsidRPr="00B64B47">
        <w:rPr>
          <w:sz w:val="24"/>
          <w:szCs w:val="24"/>
          <w:lang w:val="mt-MT"/>
        </w:rPr>
        <w:t>eġistrazzjoni tat-</w:t>
      </w:r>
      <w:ins w:id="105" w:author="Martha Farrugia" w:date="2015-11-26T11:43:00Z">
        <w:r w:rsidR="00946BB9">
          <w:rPr>
            <w:sz w:val="24"/>
            <w:szCs w:val="24"/>
            <w:lang w:val="mt-MT"/>
          </w:rPr>
          <w:t>T</w:t>
        </w:r>
      </w:ins>
      <w:del w:id="106" w:author="Martha Farrugia" w:date="2015-11-26T11:43:00Z">
        <w:r w:rsidRPr="00B64B47" w:rsidDel="00946BB9">
          <w:rPr>
            <w:sz w:val="24"/>
            <w:szCs w:val="24"/>
            <w:lang w:val="mt-MT"/>
          </w:rPr>
          <w:delText>t</w:delText>
        </w:r>
      </w:del>
      <w:r w:rsidRPr="00B64B47">
        <w:rPr>
          <w:sz w:val="24"/>
          <w:szCs w:val="24"/>
          <w:lang w:val="mt-MT"/>
        </w:rPr>
        <w:t>welid, meta fis-snin li għaddew, dan qatt ma kien imsemmi.</w:t>
      </w:r>
    </w:p>
    <w:p w14:paraId="5C63D4BE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Kif il-Gvern, filwaqt li s-sena l-oħra daħħal €90,953 mit-</w:t>
      </w:r>
      <w:ins w:id="107" w:author="Martha Farrugia" w:date="2015-11-26T11:43:00Z">
        <w:r w:rsidR="00946BB9">
          <w:rPr>
            <w:sz w:val="24"/>
            <w:szCs w:val="24"/>
            <w:lang w:val="mt-MT"/>
          </w:rPr>
          <w:t>T</w:t>
        </w:r>
      </w:ins>
      <w:del w:id="108" w:author="Martha Farrugia" w:date="2015-11-26T11:43:00Z">
        <w:r w:rsidRPr="00B64B47" w:rsidDel="00946BB9">
          <w:rPr>
            <w:sz w:val="24"/>
            <w:szCs w:val="24"/>
            <w:lang w:val="mt-MT"/>
          </w:rPr>
          <w:delText>t</w:delText>
        </w:r>
      </w:del>
      <w:r w:rsidRPr="00B64B47">
        <w:rPr>
          <w:sz w:val="24"/>
          <w:szCs w:val="24"/>
          <w:lang w:val="mt-MT"/>
        </w:rPr>
        <w:t>ariffi tar-Reġistru taż-Żwieġ, għas-sena li ġejja qiegħed jipproġetta li se jdaħħal €200,000.</w:t>
      </w:r>
    </w:p>
    <w:p w14:paraId="7CE56E16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Kif  il-Gvern qed jistma li se jġib lura €52 miljun li kien sel</w:t>
      </w:r>
      <w:del w:id="109" w:author="Martha Farrugia" w:date="2015-11-24T16:44:00Z">
        <w:r w:rsidRPr="00B64B47" w:rsidDel="007549CD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lef lill-</w:t>
      </w:r>
      <w:r w:rsidRPr="00946BB9">
        <w:rPr>
          <w:sz w:val="24"/>
          <w:szCs w:val="24"/>
          <w:lang w:val="mt-MT"/>
        </w:rPr>
        <w:t>Air Malta</w:t>
      </w:r>
      <w:r w:rsidRPr="00B64B47">
        <w:rPr>
          <w:sz w:val="24"/>
          <w:szCs w:val="24"/>
          <w:lang w:val="mt-MT"/>
        </w:rPr>
        <w:t xml:space="preserve"> iżda fl-istess waqt fil-</w:t>
      </w:r>
      <w:r w:rsidRPr="00946BB9">
        <w:rPr>
          <w:sz w:val="24"/>
          <w:szCs w:val="24"/>
          <w:lang w:val="mt-MT"/>
        </w:rPr>
        <w:t>Baġit</w:t>
      </w:r>
      <w:r w:rsidRPr="00B64B47">
        <w:rPr>
          <w:sz w:val="24"/>
          <w:szCs w:val="24"/>
          <w:lang w:val="mt-MT"/>
        </w:rPr>
        <w:t xml:space="preserve"> qal li se jalloka €20 miljun biex tissaħħaħ il-vijabbi</w:t>
      </w:r>
      <w:del w:id="110" w:author="Martha Farrugia" w:date="2015-11-24T16:44:00Z">
        <w:r w:rsidRPr="00B64B47" w:rsidDel="007549CD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ltà tal-</w:t>
      </w:r>
      <w:r w:rsidRPr="00946BB9">
        <w:rPr>
          <w:sz w:val="24"/>
          <w:szCs w:val="24"/>
          <w:lang w:val="mt-MT"/>
        </w:rPr>
        <w:t>Air Malta</w:t>
      </w:r>
      <w:r w:rsidRPr="00B64B47">
        <w:rPr>
          <w:sz w:val="24"/>
          <w:szCs w:val="24"/>
          <w:lang w:val="mt-MT"/>
        </w:rPr>
        <w:t xml:space="preserve"> fis-snin ta' wara, skont il-</w:t>
      </w:r>
      <w:del w:id="111" w:author="Martha Farrugia" w:date="2015-11-26T11:46:00Z">
        <w:r w:rsidRPr="00B64B47" w:rsidDel="00946BB9">
          <w:rPr>
            <w:sz w:val="24"/>
            <w:szCs w:val="24"/>
            <w:lang w:val="mt-MT"/>
          </w:rPr>
          <w:delText>p</w:delText>
        </w:r>
      </w:del>
      <w:ins w:id="112" w:author="Martha Farrugia" w:date="2015-11-26T11:46:00Z">
        <w:r w:rsidR="00946BB9">
          <w:rPr>
            <w:sz w:val="24"/>
            <w:szCs w:val="24"/>
            <w:lang w:val="mt-MT"/>
          </w:rPr>
          <w:t>P</w:t>
        </w:r>
      </w:ins>
      <w:r w:rsidRPr="00B64B47">
        <w:rPr>
          <w:sz w:val="24"/>
          <w:szCs w:val="24"/>
          <w:lang w:val="mt-MT"/>
        </w:rPr>
        <w:t xml:space="preserve">jan ta' </w:t>
      </w:r>
      <w:del w:id="113" w:author="Martha Farrugia" w:date="2015-11-26T11:46:00Z">
        <w:r w:rsidRPr="00B64B47" w:rsidDel="00946BB9">
          <w:rPr>
            <w:sz w:val="24"/>
            <w:szCs w:val="24"/>
            <w:lang w:val="mt-MT"/>
          </w:rPr>
          <w:delText>r</w:delText>
        </w:r>
      </w:del>
      <w:ins w:id="114" w:author="Martha Farrugia" w:date="2015-11-26T11:46:00Z">
        <w:r w:rsidR="00946BB9">
          <w:rPr>
            <w:sz w:val="24"/>
            <w:szCs w:val="24"/>
            <w:lang w:val="mt-MT"/>
          </w:rPr>
          <w:t>R</w:t>
        </w:r>
      </w:ins>
      <w:r w:rsidRPr="00B64B47">
        <w:rPr>
          <w:sz w:val="24"/>
          <w:szCs w:val="24"/>
          <w:lang w:val="mt-MT"/>
        </w:rPr>
        <w:t>istrutturar.</w:t>
      </w:r>
    </w:p>
    <w:p w14:paraId="08BD45D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Kif il-Gvern qed jippjana li se jżid </w:t>
      </w:r>
      <w:commentRangeStart w:id="115"/>
      <w:r w:rsidRPr="00B64B47">
        <w:rPr>
          <w:sz w:val="24"/>
          <w:szCs w:val="24"/>
          <w:lang w:val="mt-MT"/>
        </w:rPr>
        <w:t xml:space="preserve">b'€60,000 </w:t>
      </w:r>
      <w:commentRangeEnd w:id="115"/>
      <w:r w:rsidR="00DE1223">
        <w:rPr>
          <w:rStyle w:val="CommentReference"/>
        </w:rPr>
        <w:commentReference w:id="115"/>
      </w:r>
      <w:del w:id="116" w:author="Martha Farrugia" w:date="2015-11-26T11:45:00Z">
        <w:r w:rsidRPr="00B64B47" w:rsidDel="00946BB9">
          <w:rPr>
            <w:sz w:val="24"/>
            <w:szCs w:val="24"/>
            <w:lang w:val="mt-MT"/>
          </w:rPr>
          <w:delText>i</w:delText>
        </w:r>
      </w:del>
      <w:r w:rsidRPr="00B64B47">
        <w:rPr>
          <w:sz w:val="24"/>
          <w:szCs w:val="24"/>
          <w:lang w:val="mt-MT"/>
        </w:rPr>
        <w:t xml:space="preserve">d-dħul tiegħu, għal €13-il miljun, minn </w:t>
      </w:r>
      <w:ins w:id="117" w:author="Martha Farrugia" w:date="2015-11-26T11:45:00Z">
        <w:r w:rsidR="00946BB9">
          <w:rPr>
            <w:sz w:val="24"/>
            <w:szCs w:val="24"/>
            <w:lang w:val="mt-MT"/>
          </w:rPr>
          <w:t>D</w:t>
        </w:r>
      </w:ins>
      <w:del w:id="118" w:author="Martha Farrugia" w:date="2015-11-26T11:45:00Z">
        <w:r w:rsidRPr="00B64B47" w:rsidDel="00946BB9">
          <w:rPr>
            <w:sz w:val="24"/>
            <w:szCs w:val="24"/>
            <w:lang w:val="mt-MT"/>
          </w:rPr>
          <w:delText>d</w:delText>
        </w:r>
      </w:del>
      <w:r w:rsidRPr="00B64B47">
        <w:rPr>
          <w:sz w:val="24"/>
          <w:szCs w:val="24"/>
          <w:lang w:val="mt-MT"/>
        </w:rPr>
        <w:t xml:space="preserve">jar u </w:t>
      </w:r>
      <w:del w:id="119" w:author="Martha Farrugia" w:date="2015-11-26T11:45:00Z">
        <w:r w:rsidRPr="00B64B47" w:rsidDel="00946BB9">
          <w:rPr>
            <w:sz w:val="24"/>
            <w:szCs w:val="24"/>
            <w:lang w:val="mt-MT"/>
          </w:rPr>
          <w:delText>i</w:delText>
        </w:r>
      </w:del>
      <w:ins w:id="120" w:author="Martha Farrugia" w:date="2015-11-26T11:45:00Z">
        <w:r w:rsidR="00946BB9">
          <w:rPr>
            <w:sz w:val="24"/>
            <w:szCs w:val="24"/>
            <w:lang w:val="mt-MT"/>
          </w:rPr>
          <w:t>I</w:t>
        </w:r>
      </w:ins>
      <w:r w:rsidRPr="00B64B47">
        <w:rPr>
          <w:sz w:val="24"/>
          <w:szCs w:val="24"/>
          <w:lang w:val="mt-MT"/>
        </w:rPr>
        <w:t>stituzzjonijiet tal-</w:t>
      </w:r>
      <w:ins w:id="121" w:author="Martha Farrugia" w:date="2015-11-26T11:46:00Z">
        <w:r w:rsidR="00946BB9">
          <w:rPr>
            <w:sz w:val="24"/>
            <w:szCs w:val="24"/>
            <w:lang w:val="mt-MT"/>
          </w:rPr>
          <w:t>A</w:t>
        </w:r>
      </w:ins>
      <w:del w:id="122" w:author="Martha Farrugia" w:date="2015-11-26T11:45:00Z">
        <w:r w:rsidRPr="00B64B47" w:rsidDel="00946BB9">
          <w:rPr>
            <w:sz w:val="24"/>
            <w:szCs w:val="24"/>
            <w:lang w:val="mt-MT"/>
          </w:rPr>
          <w:delText>a</w:delText>
        </w:r>
      </w:del>
      <w:r w:rsidRPr="00B64B47">
        <w:rPr>
          <w:sz w:val="24"/>
          <w:szCs w:val="24"/>
          <w:lang w:val="mt-MT"/>
        </w:rPr>
        <w:t>nzjani, meta fil-Baġit 2012, ħabbar għotja ġdida ta' €300 fis-sena lill-</w:t>
      </w:r>
      <w:ins w:id="123" w:author="Martha Farrugia" w:date="2015-11-26T11:46:00Z">
        <w:r w:rsidR="00946BB9">
          <w:rPr>
            <w:sz w:val="24"/>
            <w:szCs w:val="24"/>
            <w:lang w:val="mt-MT"/>
          </w:rPr>
          <w:t>A</w:t>
        </w:r>
      </w:ins>
      <w:del w:id="124" w:author="Martha Farrugia" w:date="2015-11-26T11:46:00Z">
        <w:r w:rsidRPr="00B64B47" w:rsidDel="00946BB9">
          <w:rPr>
            <w:sz w:val="24"/>
            <w:szCs w:val="24"/>
            <w:lang w:val="mt-MT"/>
          </w:rPr>
          <w:delText>a</w:delText>
        </w:r>
      </w:del>
      <w:r w:rsidRPr="00B64B47">
        <w:rPr>
          <w:sz w:val="24"/>
          <w:szCs w:val="24"/>
          <w:lang w:val="mt-MT"/>
        </w:rPr>
        <w:t>nzjani ta' '</w:t>
      </w:r>
      <w:ins w:id="125" w:author="Martha Farrugia" w:date="2015-11-24T16:46:00Z">
        <w:r w:rsidR="00605351">
          <w:rPr>
            <w:sz w:val="24"/>
            <w:szCs w:val="24"/>
            <w:lang w:val="mt-MT"/>
          </w:rPr>
          <w:t>i</w:t>
        </w:r>
      </w:ins>
      <w:r w:rsidRPr="00B64B47">
        <w:rPr>
          <w:sz w:val="24"/>
          <w:szCs w:val="24"/>
          <w:lang w:val="mt-MT"/>
        </w:rPr>
        <w:t>l fuq minn 80 sena li jgħixu b'mod indipendenti fi djarhom.</w:t>
      </w:r>
    </w:p>
    <w:p w14:paraId="602E237F" w14:textId="77777777" w:rsidR="00A35832" w:rsidRPr="00B64B47" w:rsidRDefault="00A35832" w:rsidP="00A35832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Jidher ċar li l-Gvern f'dan il-</w:t>
      </w:r>
      <w:ins w:id="126" w:author="Martha Farrugia" w:date="2015-11-26T11:46:00Z">
        <w:r w:rsidR="00946BB9" w:rsidRPr="00946BB9">
          <w:rPr>
            <w:sz w:val="24"/>
            <w:szCs w:val="24"/>
            <w:lang w:val="mt-MT"/>
            <w:rPrChange w:id="127" w:author="Martha Farrugia" w:date="2015-11-26T11:46:00Z">
              <w:rPr>
                <w:sz w:val="24"/>
                <w:szCs w:val="24"/>
                <w:highlight w:val="yellow"/>
                <w:lang w:val="mt-MT"/>
              </w:rPr>
            </w:rPrChange>
          </w:rPr>
          <w:t>B</w:t>
        </w:r>
      </w:ins>
      <w:del w:id="128" w:author="Martha Farrugia" w:date="2015-11-26T11:46:00Z">
        <w:r w:rsidRPr="00946BB9" w:rsidDel="00946BB9">
          <w:rPr>
            <w:sz w:val="24"/>
            <w:szCs w:val="24"/>
            <w:lang w:val="mt-MT"/>
          </w:rPr>
          <w:delText>b</w:delText>
        </w:r>
      </w:del>
      <w:r w:rsidRPr="00946BB9">
        <w:rPr>
          <w:sz w:val="24"/>
          <w:szCs w:val="24"/>
          <w:lang w:val="mt-MT"/>
        </w:rPr>
        <w:t>aġit</w:t>
      </w:r>
      <w:r w:rsidRPr="00B64B47">
        <w:rPr>
          <w:sz w:val="24"/>
          <w:szCs w:val="24"/>
          <w:lang w:val="mt-MT"/>
        </w:rPr>
        <w:t xml:space="preserve"> m'għamel xejn biex inaqqas it-tbatijiet minn fuq il-poplu li ħoloq hu stess fil-baġits preċedenti. Il-GWU tħoss li bl-attitudni tiegħu l-Gvern mhux qiegħed jaħdem bis-serjetà biex inaqqas mill-piżijiet li huwa stess tefa' fuq il-poplu u minħabba f'hekk il-</w:t>
      </w:r>
      <w:ins w:id="129" w:author="Martha Farrugia" w:date="2015-12-03T16:00:00Z">
        <w:r w:rsidR="00F964C5">
          <w:rPr>
            <w:sz w:val="24"/>
            <w:szCs w:val="24"/>
            <w:lang w:val="mt-MT"/>
          </w:rPr>
          <w:t>P</w:t>
        </w:r>
      </w:ins>
      <w:del w:id="130" w:author="Martha Farrugia" w:date="2015-12-03T16:00:00Z">
        <w:r w:rsidRPr="00B64B47" w:rsidDel="00F964C5">
          <w:rPr>
            <w:sz w:val="24"/>
            <w:szCs w:val="24"/>
            <w:lang w:val="mt-MT"/>
          </w:rPr>
          <w:delText>p</w:delText>
        </w:r>
      </w:del>
      <w:r w:rsidRPr="00B64B47">
        <w:rPr>
          <w:sz w:val="24"/>
          <w:szCs w:val="24"/>
          <w:lang w:val="mt-MT"/>
        </w:rPr>
        <w:t>oplu mhux qed ikollu ħajja aħjar. Il-Prim Ministru u l-Ministri ma jistgħux iħossu t-tbatijiet li qed iħoss il-</w:t>
      </w:r>
      <w:ins w:id="131" w:author="Martha Farrugia" w:date="2015-12-03T16:00:00Z">
        <w:r w:rsidR="00F964C5">
          <w:rPr>
            <w:sz w:val="24"/>
            <w:szCs w:val="24"/>
            <w:lang w:val="mt-MT"/>
          </w:rPr>
          <w:t>P</w:t>
        </w:r>
      </w:ins>
      <w:commentRangeStart w:id="132"/>
      <w:del w:id="133" w:author="Martha Farrugia" w:date="2015-12-03T16:00:00Z">
        <w:r w:rsidRPr="00B64B47" w:rsidDel="00F964C5">
          <w:rPr>
            <w:sz w:val="24"/>
            <w:szCs w:val="24"/>
            <w:lang w:val="mt-MT"/>
          </w:rPr>
          <w:delText>p</w:delText>
        </w:r>
      </w:del>
      <w:r w:rsidRPr="00B64B47">
        <w:rPr>
          <w:sz w:val="24"/>
          <w:szCs w:val="24"/>
          <w:lang w:val="mt-MT"/>
        </w:rPr>
        <w:t>oplu</w:t>
      </w:r>
      <w:commentRangeEnd w:id="132"/>
      <w:r w:rsidR="00946BB9">
        <w:rPr>
          <w:rStyle w:val="CommentReference"/>
        </w:rPr>
        <w:commentReference w:id="132"/>
      </w:r>
      <w:r w:rsidRPr="00B64B47">
        <w:rPr>
          <w:sz w:val="24"/>
          <w:szCs w:val="24"/>
          <w:lang w:val="mt-MT"/>
        </w:rPr>
        <w:t xml:space="preserve"> għax huma komdi u għalihom innifishom ħadu €500 fil-ġimgħa u kif ukoll kull żieda </w:t>
      </w:r>
      <w:r w:rsidRPr="00946BB9">
        <w:rPr>
          <w:sz w:val="24"/>
          <w:szCs w:val="24"/>
          <w:lang w:val="mt-MT"/>
        </w:rPr>
        <w:t>għall-għoli tal-ħajja</w:t>
      </w:r>
      <w:r w:rsidRPr="00B64B47">
        <w:rPr>
          <w:sz w:val="24"/>
          <w:szCs w:val="24"/>
          <w:lang w:val="mt-MT"/>
        </w:rPr>
        <w:t xml:space="preserve"> u ħallew lill-ħaddiema u l-pensjonanti mgħobbijin bil-piżijiet.</w:t>
      </w:r>
    </w:p>
    <w:p w14:paraId="6514B4C6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946BB9">
        <w:rPr>
          <w:sz w:val="24"/>
          <w:szCs w:val="24"/>
          <w:lang w:val="mt-MT"/>
        </w:rPr>
        <w:t>Lill</w:t>
      </w:r>
      <w:r w:rsidRPr="00B64B47">
        <w:rPr>
          <w:sz w:val="24"/>
          <w:szCs w:val="24"/>
          <w:lang w:val="mt-MT"/>
        </w:rPr>
        <w:t>-President Amerikan Barack Obama nist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ajlu l-Gvern Laburista tal-1971-1987. Barack Obama huwa Laburista f'termini Maltin. Il-</w:t>
      </w:r>
      <w:r w:rsidRPr="00946BB9">
        <w:rPr>
          <w:sz w:val="24"/>
          <w:szCs w:val="24"/>
          <w:lang w:val="mt-MT"/>
        </w:rPr>
        <w:t>Partit Demokratiku Amerikan</w:t>
      </w:r>
      <w:r w:rsidRPr="00B64B47">
        <w:rPr>
          <w:sz w:val="24"/>
          <w:szCs w:val="24"/>
          <w:lang w:val="mt-MT"/>
        </w:rPr>
        <w:t xml:space="preserve"> huwa l-ekwivalenti </w:t>
      </w:r>
      <w:r w:rsidRPr="00946BB9">
        <w:rPr>
          <w:sz w:val="24"/>
          <w:szCs w:val="24"/>
          <w:lang w:val="mt-MT"/>
        </w:rPr>
        <w:t>għall-</w:t>
      </w:r>
      <w:r w:rsidRPr="00B64B47">
        <w:rPr>
          <w:sz w:val="24"/>
          <w:szCs w:val="24"/>
          <w:lang w:val="mt-MT"/>
        </w:rPr>
        <w:t>Partit Laburista ta' Malta.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andu f'mo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u dejjem u kullimkien l-interessi tal-klassi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</w:t>
      </w:r>
      <w:ins w:id="134" w:author="Martha Farrugia" w:date="2015-11-24T17:27:00Z">
        <w:r w:rsidR="00D72DEE">
          <w:rPr>
            <w:sz w:val="24"/>
            <w:szCs w:val="24"/>
            <w:lang w:val="mt-MT"/>
          </w:rPr>
          <w:t xml:space="preserve"> </w:t>
        </w:r>
      </w:ins>
      <w:r w:rsidRPr="00B64B47">
        <w:rPr>
          <w:sz w:val="24"/>
          <w:szCs w:val="24"/>
          <w:lang w:val="mt-MT"/>
        </w:rPr>
        <w:t>Amerikana l-ewwel u qabel kollox.</w:t>
      </w:r>
    </w:p>
    <w:p w14:paraId="6667F08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</w:t>
      </w:r>
      <w:r w:rsidRPr="00946BB9">
        <w:rPr>
          <w:sz w:val="24"/>
          <w:szCs w:val="24"/>
          <w:lang w:val="mt-MT"/>
        </w:rPr>
        <w:t>Partit Repubblikan Amerikan</w:t>
      </w:r>
      <w:r w:rsidRPr="00B64B47">
        <w:rPr>
          <w:sz w:val="24"/>
          <w:szCs w:val="24"/>
          <w:lang w:val="mt-MT"/>
        </w:rPr>
        <w:t xml:space="preserve"> huwa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all-PN: </w:t>
      </w:r>
      <w:ins w:id="135" w:author="Martha Farrugia" w:date="2015-11-26T11:50:00Z">
        <w:r w:rsidR="00946BB9">
          <w:rPr>
            <w:sz w:val="24"/>
            <w:szCs w:val="24"/>
            <w:lang w:val="mt-MT"/>
          </w:rPr>
          <w:t>P</w:t>
        </w:r>
      </w:ins>
      <w:del w:id="136" w:author="Martha Farrugia" w:date="2015-11-26T11:50:00Z">
        <w:r w:rsidRPr="00B64B47" w:rsidDel="00946BB9">
          <w:rPr>
            <w:sz w:val="24"/>
            <w:szCs w:val="24"/>
            <w:lang w:val="mt-MT"/>
          </w:rPr>
          <w:delText>p</w:delText>
        </w:r>
      </w:del>
      <w:r w:rsidRPr="00B64B47">
        <w:rPr>
          <w:sz w:val="24"/>
          <w:szCs w:val="24"/>
          <w:lang w:val="mt-MT"/>
        </w:rPr>
        <w:t>artit tal-</w:t>
      </w:r>
      <w:r w:rsidRPr="00946BB9">
        <w:rPr>
          <w:sz w:val="24"/>
          <w:szCs w:val="24"/>
          <w:lang w:val="mt-MT"/>
        </w:rPr>
        <w:t>Kapitalisti</w:t>
      </w:r>
      <w:r w:rsidRPr="00B64B47">
        <w:rPr>
          <w:sz w:val="24"/>
          <w:szCs w:val="24"/>
          <w:lang w:val="mt-MT"/>
        </w:rPr>
        <w:t xml:space="preserve"> u tan-nies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onja u setg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ana. Barack Obama ilu kwa</w:t>
      </w:r>
      <w:ins w:id="137" w:author="Martha Farrugia" w:date="2015-11-26T11:50:00Z">
        <w:r w:rsidR="00946BB9">
          <w:rPr>
            <w:sz w:val="24"/>
            <w:szCs w:val="24"/>
            <w:lang w:val="mt-MT"/>
          </w:rPr>
          <w:t>ż</w:t>
        </w:r>
      </w:ins>
      <w:del w:id="138" w:author="Martha Farrugia" w:date="2015-11-26T11:50:00Z">
        <w:r w:rsidRPr="00B64B47" w:rsidDel="00946BB9">
          <w:rPr>
            <w:sz w:val="24"/>
            <w:szCs w:val="24"/>
            <w:lang w:val="mt-MT"/>
          </w:rPr>
          <w:delText>z</w:delText>
        </w:r>
      </w:del>
      <w:r w:rsidRPr="00B64B47">
        <w:rPr>
          <w:sz w:val="24"/>
          <w:szCs w:val="24"/>
          <w:lang w:val="mt-MT"/>
        </w:rPr>
        <w:t>i erba' snin jipprova jg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 liġijiet favur il-klassi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Amerikana imma qatt ma jirnexxilu ja</w:t>
      </w:r>
      <w:ins w:id="139" w:author="Martha Farrugia" w:date="2015-11-24T17:32:00Z">
        <w:r w:rsidR="00D72DEE">
          <w:rPr>
            <w:sz w:val="24"/>
            <w:szCs w:val="24"/>
            <w:lang w:val="mt-MT"/>
          </w:rPr>
          <w:t>għ</w:t>
        </w:r>
      </w:ins>
      <w:r w:rsidRPr="00B64B47">
        <w:rPr>
          <w:sz w:val="24"/>
          <w:szCs w:val="24"/>
          <w:lang w:val="mt-MT"/>
        </w:rPr>
        <w:t>mel dan,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m'g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andux maġġoranza assoluta ta' membri la fis-</w:t>
      </w:r>
      <w:r w:rsidRPr="00946BB9">
        <w:rPr>
          <w:sz w:val="24"/>
          <w:szCs w:val="24"/>
          <w:lang w:val="mt-MT"/>
        </w:rPr>
        <w:t>Senat</w:t>
      </w:r>
      <w:r w:rsidRPr="00B64B47">
        <w:rPr>
          <w:sz w:val="24"/>
          <w:szCs w:val="24"/>
          <w:lang w:val="mt-MT"/>
        </w:rPr>
        <w:t xml:space="preserve"> u lanqas fil-</w:t>
      </w:r>
      <w:r w:rsidRPr="00946BB9">
        <w:rPr>
          <w:sz w:val="24"/>
          <w:szCs w:val="24"/>
          <w:lang w:val="mt-MT"/>
        </w:rPr>
        <w:t>Kamra tar-Rappreżentanti</w:t>
      </w:r>
      <w:r w:rsidRPr="00B64B47">
        <w:rPr>
          <w:sz w:val="24"/>
          <w:szCs w:val="24"/>
          <w:lang w:val="mt-MT"/>
        </w:rPr>
        <w:t>. Ma jistax jiċċaqlaq.</w:t>
      </w:r>
    </w:p>
    <w:p w14:paraId="3C82B09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La 'l hemm u lanqas 'l hawn. Ried ida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 xml:space="preserve">al </w:t>
      </w:r>
      <w:ins w:id="140" w:author="Martha Farrugia" w:date="2015-11-26T11:51:00Z">
        <w:r w:rsidR="00946BB9">
          <w:rPr>
            <w:sz w:val="24"/>
            <w:szCs w:val="24"/>
            <w:lang w:val="mt-MT"/>
          </w:rPr>
          <w:t>S</w:t>
        </w:r>
      </w:ins>
      <w:del w:id="141" w:author="Martha Farrugia" w:date="2015-11-26T11:51:00Z">
        <w:r w:rsidRPr="00B64B47" w:rsidDel="00946BB9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 xml:space="preserve">kema </w:t>
      </w:r>
      <w:ins w:id="142" w:author="Martha Farrugia" w:date="2015-11-26T11:51:00Z">
        <w:r w:rsidR="00946BB9">
          <w:rPr>
            <w:sz w:val="24"/>
            <w:szCs w:val="24"/>
            <w:lang w:val="mt-MT"/>
          </w:rPr>
          <w:t>N</w:t>
        </w:r>
      </w:ins>
      <w:del w:id="143" w:author="Martha Farrugia" w:date="2015-11-26T11:51:00Z">
        <w:r w:rsidRPr="00B64B47" w:rsidDel="00946BB9">
          <w:rPr>
            <w:sz w:val="24"/>
            <w:szCs w:val="24"/>
            <w:lang w:val="mt-MT"/>
          </w:rPr>
          <w:delText>n</w:delText>
        </w:r>
      </w:del>
      <w:r w:rsidRPr="00B64B47">
        <w:rPr>
          <w:sz w:val="24"/>
          <w:szCs w:val="24"/>
          <w:lang w:val="mt-MT"/>
        </w:rPr>
        <w:t>azzjonali tas-</w:t>
      </w:r>
      <w:ins w:id="144" w:author="Martha Farrugia" w:date="2015-11-26T11:51:00Z">
        <w:r w:rsidR="00946BB9">
          <w:rPr>
            <w:sz w:val="24"/>
            <w:szCs w:val="24"/>
            <w:lang w:val="mt-MT"/>
          </w:rPr>
          <w:t>S</w:t>
        </w:r>
      </w:ins>
      <w:del w:id="145" w:author="Martha Farrugia" w:date="2015-11-26T11:51:00Z">
        <w:r w:rsidRPr="00B64B47" w:rsidDel="00946BB9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>a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a biex il-fqar ukoll ikunu jistg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 jkollhom servizzi  tas-sa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 xml:space="preserve">a, bla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las, imma r-</w:t>
      </w:r>
      <w:r w:rsidRPr="00946BB9">
        <w:rPr>
          <w:sz w:val="24"/>
          <w:szCs w:val="24"/>
          <w:lang w:val="mt-MT"/>
        </w:rPr>
        <w:t>Repubblikani</w:t>
      </w:r>
      <w:r w:rsidRPr="00B64B47">
        <w:rPr>
          <w:sz w:val="24"/>
          <w:szCs w:val="24"/>
          <w:lang w:val="mt-MT"/>
        </w:rPr>
        <w:t xml:space="preserve"> żammewh milli jag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mel dan.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ma ridux li s-s</w:t>
      </w:r>
      <w:r>
        <w:rPr>
          <w:sz w:val="24"/>
          <w:szCs w:val="24"/>
          <w:lang w:val="mt-MT"/>
        </w:rPr>
        <w:t>idien tal-fabbriki u l-Istat ja</w:t>
      </w:r>
      <w:ins w:id="146" w:author="Martha Farrugia" w:date="2015-11-24T17:35:00Z">
        <w:r w:rsidR="00D72DEE">
          <w:rPr>
            <w:sz w:val="24"/>
            <w:szCs w:val="24"/>
            <w:lang w:val="mt-MT"/>
          </w:rPr>
          <w:t>għ</w:t>
        </w:r>
      </w:ins>
      <w:r w:rsidRPr="00B64B47">
        <w:rPr>
          <w:sz w:val="24"/>
          <w:szCs w:val="24"/>
          <w:lang w:val="mt-MT"/>
        </w:rPr>
        <w:t>mlu tajjeb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all-mard, l-uġig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u l-operazzjonijiet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addiema. U din il-</w:t>
      </w:r>
      <w:ins w:id="147" w:author="Martha Farrugia" w:date="2015-11-26T11:53:00Z">
        <w:r w:rsidR="00694476">
          <w:rPr>
            <w:sz w:val="24"/>
            <w:szCs w:val="24"/>
            <w:lang w:val="mt-MT"/>
          </w:rPr>
          <w:t>L</w:t>
        </w:r>
      </w:ins>
      <w:del w:id="148" w:author="Martha Farrugia" w:date="2015-11-26T11:53:00Z">
        <w:r w:rsidRPr="00B64B47" w:rsidDel="00694476">
          <w:rPr>
            <w:sz w:val="24"/>
            <w:szCs w:val="24"/>
            <w:lang w:val="mt-MT"/>
          </w:rPr>
          <w:delText>l</w:delText>
        </w:r>
      </w:del>
      <w:r w:rsidRPr="00B64B47">
        <w:rPr>
          <w:sz w:val="24"/>
          <w:szCs w:val="24"/>
          <w:lang w:val="mt-MT"/>
        </w:rPr>
        <w:t>iġi taret mar-ri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. Jekk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andek il-flus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amilhom. Jekk m'g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andekx flus insihom.</w:t>
      </w:r>
    </w:p>
    <w:p w14:paraId="7CBDC3B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Issa Barack Obama </w:t>
      </w:r>
      <w:ins w:id="149" w:author="Martha Farrugia" w:date="2015-11-24T18:15:00Z">
        <w:r w:rsidR="00F13AC2">
          <w:rPr>
            <w:sz w:val="24"/>
            <w:szCs w:val="24"/>
            <w:lang w:val="mt-MT"/>
          </w:rPr>
          <w:t>i</w:t>
        </w:r>
      </w:ins>
      <w:r w:rsidRPr="00B64B47">
        <w:rPr>
          <w:sz w:val="24"/>
          <w:szCs w:val="24"/>
          <w:lang w:val="mt-MT"/>
        </w:rPr>
        <w:t xml:space="preserve">mbarka fuq pjan ta'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olqien tax-xog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</w:t>
      </w:r>
      <w:del w:id="150" w:author="Martha Farrugia" w:date="2015-11-24T18:15:00Z">
        <w:r w:rsidRPr="00B64B47" w:rsidDel="00F13AC2">
          <w:rPr>
            <w:sz w:val="24"/>
            <w:szCs w:val="24"/>
            <w:lang w:val="mt-MT"/>
          </w:rPr>
          <w:delText>l-</w:delText>
        </w:r>
      </w:del>
      <w:r w:rsidRPr="00B64B47">
        <w:rPr>
          <w:sz w:val="24"/>
          <w:szCs w:val="24"/>
          <w:lang w:val="mt-MT"/>
        </w:rPr>
        <w:t>14-il miljun Amerikan bla 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ol. Pjan li se jkun jiswa $450 biljun bl-isem ta'</w:t>
      </w:r>
      <w:ins w:id="151" w:author="Martha Farrugia" w:date="2015-11-24T18:16:00Z">
        <w:r w:rsidR="00F13AC2">
          <w:rPr>
            <w:i/>
            <w:sz w:val="24"/>
            <w:szCs w:val="24"/>
            <w:lang w:val="mt-MT"/>
          </w:rPr>
          <w:t xml:space="preserve"> American Jobs Act</w:t>
        </w:r>
      </w:ins>
      <w:del w:id="152" w:author="Martha Farrugia" w:date="2015-11-24T18:16:00Z">
        <w:r w:rsidRPr="00B64B47" w:rsidDel="00F13AC2">
          <w:rPr>
            <w:sz w:val="24"/>
            <w:szCs w:val="24"/>
            <w:lang w:val="mt-MT"/>
          </w:rPr>
          <w:delText xml:space="preserve"> American Jobs Act</w:delText>
        </w:r>
      </w:del>
      <w:r w:rsidRPr="00B64B47">
        <w:rPr>
          <w:sz w:val="24"/>
          <w:szCs w:val="24"/>
          <w:lang w:val="mt-MT"/>
        </w:rPr>
        <w:t>. $50 miljun minnhom iridhom imorru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all-infrastruttura tal-pajjiż. </w:t>
      </w:r>
      <w:commentRangeStart w:id="153"/>
      <w:r w:rsidRPr="00B64B47">
        <w:rPr>
          <w:sz w:val="24"/>
          <w:szCs w:val="24"/>
          <w:lang w:val="mt-MT"/>
        </w:rPr>
        <w:t>U</w:t>
      </w:r>
      <w:commentRangeEnd w:id="153"/>
      <w:r w:rsidR="00F13AC2">
        <w:rPr>
          <w:rStyle w:val="CommentReference"/>
        </w:rPr>
        <w:commentReference w:id="153"/>
      </w:r>
      <w:r w:rsidRPr="00B64B47">
        <w:rPr>
          <w:sz w:val="24"/>
          <w:szCs w:val="24"/>
          <w:lang w:val="mt-MT"/>
        </w:rPr>
        <w:t xml:space="preserve"> jrid jag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ti tnaqqis fit-taxxi lis-sidien biex </w:t>
      </w:r>
      <w:r w:rsidRPr="00694476">
        <w:rPr>
          <w:sz w:val="24"/>
          <w:szCs w:val="24"/>
          <w:lang w:val="mt-MT"/>
        </w:rPr>
        <w:t>joħolq</w:t>
      </w:r>
      <w:ins w:id="154" w:author="Martha Farrugia" w:date="2015-11-26T11:56:00Z">
        <w:r w:rsidR="00694476" w:rsidRPr="00694476">
          <w:rPr>
            <w:sz w:val="24"/>
            <w:szCs w:val="24"/>
            <w:lang w:val="mt-MT"/>
            <w:rPrChange w:id="155" w:author="Martha Farrugia" w:date="2015-11-26T11:59:00Z">
              <w:rPr>
                <w:sz w:val="24"/>
                <w:szCs w:val="24"/>
                <w:highlight w:val="yellow"/>
                <w:lang w:val="mt-MT"/>
              </w:rPr>
            </w:rPrChange>
          </w:rPr>
          <w:t>h</w:t>
        </w:r>
      </w:ins>
      <w:r w:rsidRPr="00694476">
        <w:rPr>
          <w:sz w:val="24"/>
          <w:szCs w:val="24"/>
          <w:lang w:val="mt-MT"/>
        </w:rPr>
        <w:t>ulu</w:t>
      </w:r>
      <w:r w:rsidRPr="00B64B47">
        <w:rPr>
          <w:sz w:val="24"/>
          <w:szCs w:val="24"/>
          <w:lang w:val="mt-MT"/>
        </w:rPr>
        <w:t xml:space="preserve"> l-</w:t>
      </w:r>
      <w:r w:rsidRPr="00FC6CD5">
        <w:rPr>
          <w:sz w:val="24"/>
          <w:szCs w:val="24"/>
          <w:lang w:val="mt-MT"/>
        </w:rPr>
        <w:t>impjiegi</w:t>
      </w:r>
      <w:r w:rsidRPr="00B64B47">
        <w:rPr>
          <w:sz w:val="24"/>
          <w:szCs w:val="24"/>
          <w:lang w:val="mt-MT"/>
        </w:rPr>
        <w:t>. Imma r-Repubblikani diġà qalulu li ma jaqblux ma' dan il-pjan.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lanqas ir-Repubblikani nfushom ma jafdawhom lis-</w:t>
      </w:r>
      <w:ins w:id="156" w:author="Martha Farrugia" w:date="2015-11-26T11:57:00Z">
        <w:r w:rsidR="00694476">
          <w:rPr>
            <w:sz w:val="24"/>
            <w:szCs w:val="24"/>
            <w:lang w:val="mt-MT"/>
          </w:rPr>
          <w:t>S</w:t>
        </w:r>
      </w:ins>
      <w:del w:id="157" w:author="Martha Farrugia" w:date="2015-11-26T11:57:00Z">
        <w:r w:rsidRPr="00B64B47" w:rsidDel="00694476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>idien tal-</w:t>
      </w:r>
      <w:del w:id="158" w:author="Martha Farrugia" w:date="2015-11-26T11:57:00Z">
        <w:r w:rsidRPr="00B64B47" w:rsidDel="00694476">
          <w:rPr>
            <w:sz w:val="24"/>
            <w:szCs w:val="24"/>
            <w:lang w:val="mt-MT"/>
          </w:rPr>
          <w:delText>f</w:delText>
        </w:r>
      </w:del>
      <w:ins w:id="159" w:author="Martha Farrugia" w:date="2015-11-26T11:57:00Z">
        <w:r w:rsidR="00694476">
          <w:rPr>
            <w:sz w:val="24"/>
            <w:szCs w:val="24"/>
            <w:lang w:val="mt-MT"/>
          </w:rPr>
          <w:t>F</w:t>
        </w:r>
      </w:ins>
      <w:r w:rsidRPr="00B64B47">
        <w:rPr>
          <w:sz w:val="24"/>
          <w:szCs w:val="24"/>
          <w:lang w:val="mt-MT"/>
        </w:rPr>
        <w:t xml:space="preserve">abbriki u </w:t>
      </w:r>
      <w:del w:id="160" w:author="Martha Farrugia" w:date="2015-11-26T11:57:00Z">
        <w:r w:rsidRPr="00B64B47" w:rsidDel="00694476">
          <w:rPr>
            <w:sz w:val="24"/>
            <w:szCs w:val="24"/>
            <w:lang w:val="mt-MT"/>
          </w:rPr>
          <w:delText>k</w:delText>
        </w:r>
      </w:del>
      <w:ins w:id="161" w:author="Martha Farrugia" w:date="2015-11-26T11:57:00Z">
        <w:r w:rsidR="00694476">
          <w:rPr>
            <w:sz w:val="24"/>
            <w:szCs w:val="24"/>
            <w:lang w:val="mt-MT"/>
          </w:rPr>
          <w:t>K</w:t>
        </w:r>
      </w:ins>
      <w:r w:rsidRPr="00B64B47">
        <w:rPr>
          <w:sz w:val="24"/>
          <w:szCs w:val="24"/>
          <w:lang w:val="mt-MT"/>
        </w:rPr>
        <w:t xml:space="preserve">orporazzjonijiet </w:t>
      </w:r>
      <w:ins w:id="162" w:author="Martha Farrugia" w:date="2015-11-26T11:57:00Z">
        <w:r w:rsidR="00694476">
          <w:rPr>
            <w:sz w:val="24"/>
            <w:szCs w:val="24"/>
            <w:lang w:val="mt-MT"/>
          </w:rPr>
          <w:t>M</w:t>
        </w:r>
      </w:ins>
      <w:del w:id="163" w:author="Martha Farrugia" w:date="2015-11-26T11:57:00Z">
        <w:r w:rsidRPr="00B64B47" w:rsidDel="00694476">
          <w:rPr>
            <w:sz w:val="24"/>
            <w:szCs w:val="24"/>
            <w:lang w:val="mt-MT"/>
          </w:rPr>
          <w:delText>m</w:delText>
        </w:r>
      </w:del>
      <w:r w:rsidRPr="00B64B47">
        <w:rPr>
          <w:sz w:val="24"/>
          <w:szCs w:val="24"/>
          <w:lang w:val="mt-MT"/>
        </w:rPr>
        <w:t>ulti</w:t>
      </w:r>
      <w:del w:id="164" w:author="Martha Farrugia" w:date="2015-11-24T18:20:00Z">
        <w:r w:rsidRPr="00B64B47" w:rsidDel="00F13AC2">
          <w:rPr>
            <w:sz w:val="24"/>
            <w:szCs w:val="24"/>
            <w:lang w:val="mt-MT"/>
          </w:rPr>
          <w:delText>-</w:delText>
        </w:r>
      </w:del>
      <w:r w:rsidRPr="00B64B47">
        <w:rPr>
          <w:sz w:val="24"/>
          <w:szCs w:val="24"/>
          <w:lang w:val="mt-MT"/>
        </w:rPr>
        <w:t>nazzjonali. Hekk iridu s-</w:t>
      </w:r>
      <w:ins w:id="165" w:author="Martha Farrugia" w:date="2015-11-26T11:58:00Z">
        <w:r w:rsidR="00694476">
          <w:rPr>
            <w:sz w:val="24"/>
            <w:szCs w:val="24"/>
            <w:lang w:val="mt-MT"/>
          </w:rPr>
          <w:t>S</w:t>
        </w:r>
      </w:ins>
      <w:del w:id="166" w:author="Martha Farrugia" w:date="2015-11-26T11:58:00Z">
        <w:r w:rsidRPr="00B64B47" w:rsidDel="00694476">
          <w:rPr>
            <w:sz w:val="24"/>
            <w:szCs w:val="24"/>
            <w:lang w:val="mt-MT"/>
          </w:rPr>
          <w:delText>s</w:delText>
        </w:r>
      </w:del>
      <w:r w:rsidRPr="00B64B47">
        <w:rPr>
          <w:sz w:val="24"/>
          <w:szCs w:val="24"/>
          <w:lang w:val="mt-MT"/>
        </w:rPr>
        <w:t xml:space="preserve">idien </w:t>
      </w:r>
      <w:ins w:id="167" w:author="Martha Farrugia" w:date="2015-11-26T11:58:00Z">
        <w:r w:rsidR="00694476" w:rsidRPr="00694476">
          <w:rPr>
            <w:sz w:val="24"/>
            <w:szCs w:val="24"/>
            <w:lang w:val="mt-MT"/>
            <w:rPrChange w:id="168" w:author="Martha Farrugia" w:date="2015-11-26T11:59:00Z">
              <w:rPr>
                <w:sz w:val="24"/>
                <w:szCs w:val="24"/>
                <w:highlight w:val="yellow"/>
                <w:lang w:val="mt-MT"/>
              </w:rPr>
            </w:rPrChange>
          </w:rPr>
          <w:t>K</w:t>
        </w:r>
      </w:ins>
      <w:del w:id="169" w:author="Martha Farrugia" w:date="2015-11-26T11:58:00Z">
        <w:r w:rsidRPr="00694476" w:rsidDel="00694476">
          <w:rPr>
            <w:sz w:val="24"/>
            <w:szCs w:val="24"/>
            <w:lang w:val="mt-MT"/>
          </w:rPr>
          <w:delText>k</w:delText>
        </w:r>
      </w:del>
      <w:r w:rsidRPr="00694476">
        <w:rPr>
          <w:sz w:val="24"/>
          <w:szCs w:val="24"/>
          <w:lang w:val="mt-MT"/>
        </w:rPr>
        <w:t>apitalisti</w:t>
      </w:r>
      <w:r w:rsidRPr="00B64B47">
        <w:rPr>
          <w:sz w:val="24"/>
          <w:szCs w:val="24"/>
          <w:lang w:val="mt-MT"/>
        </w:rPr>
        <w:t xml:space="preserve"> Amerikani lil xi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add li jnaqqsilhom it-taxxi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alli b'dan il-qtug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fit-taxxi jkollhom flus biex jixxalaw aktar milli qeg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din jixxalaw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alissa. U mela se joqog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du j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abblu</w:t>
      </w:r>
      <w:r>
        <w:rPr>
          <w:sz w:val="24"/>
          <w:szCs w:val="24"/>
          <w:lang w:val="mt-MT"/>
        </w:rPr>
        <w:t xml:space="preserve"> </w:t>
      </w:r>
      <w:r w:rsidRPr="00B64B47">
        <w:rPr>
          <w:sz w:val="24"/>
          <w:szCs w:val="24"/>
          <w:lang w:val="mt-MT"/>
        </w:rPr>
        <w:t xml:space="preserve">rashom kif u fejn se jimpjegaw iktar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addiema. Imbag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 ta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t </w:t>
      </w:r>
      <w:r w:rsidRPr="00694476">
        <w:rPr>
          <w:sz w:val="24"/>
          <w:szCs w:val="24"/>
          <w:lang w:val="mt-MT"/>
        </w:rPr>
        <w:t>Gvern</w:t>
      </w:r>
      <w:r w:rsidRPr="00B64B47">
        <w:rPr>
          <w:sz w:val="24"/>
          <w:szCs w:val="24"/>
          <w:lang w:val="mt-MT"/>
        </w:rPr>
        <w:t xml:space="preserve"> ta' Barack Obama li ma jriduhx jag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mel erba' snin 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ra fil-Gvern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appuntu huwa gvern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addiema. Barack Obama jaf li bil-</w:t>
      </w:r>
      <w:del w:id="170" w:author="Martha Farrugia" w:date="2015-11-24T18:24:00Z">
        <w:r w:rsidRPr="00B64B47" w:rsidDel="00F13AC2">
          <w:rPr>
            <w:sz w:val="24"/>
            <w:szCs w:val="24"/>
            <w:lang w:val="mt-MT"/>
          </w:rPr>
          <w:delText>bail-outs'</w:delText>
        </w:r>
      </w:del>
      <w:ins w:id="171" w:author="Martha Farrugia" w:date="2015-11-24T18:24:00Z">
        <w:r w:rsidR="00F13AC2">
          <w:rPr>
            <w:i/>
            <w:sz w:val="24"/>
            <w:szCs w:val="24"/>
            <w:lang w:val="mt-MT"/>
          </w:rPr>
          <w:t>bailouts</w:t>
        </w:r>
      </w:ins>
      <w:r w:rsidRPr="00B64B47">
        <w:rPr>
          <w:sz w:val="24"/>
          <w:szCs w:val="24"/>
          <w:lang w:val="mt-MT"/>
        </w:rPr>
        <w:t xml:space="preserve"> b'kollox li kien ta lill-banek fl-2008 il-q</w:t>
      </w:r>
      <w:ins w:id="172" w:author="Martha Farrugia" w:date="2015-11-26T12:00:00Z">
        <w:r w:rsidR="00694476">
          <w:rPr>
            <w:sz w:val="24"/>
            <w:szCs w:val="24"/>
            <w:lang w:val="mt-MT"/>
          </w:rPr>
          <w:t>a</w:t>
        </w:r>
      </w:ins>
      <w:r w:rsidRPr="00B64B47">
        <w:rPr>
          <w:sz w:val="24"/>
          <w:szCs w:val="24"/>
          <w:lang w:val="mt-MT"/>
        </w:rPr>
        <w:t>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ad 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died flok naqas. Ji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ifieri l-</w:t>
      </w:r>
      <w:commentRangeStart w:id="173"/>
      <w:commentRangeStart w:id="174"/>
      <w:ins w:id="175" w:author="Martha Farrugia" w:date="2015-11-24T18:54:00Z">
        <w:r w:rsidR="006B6F70" w:rsidRPr="006B6F70">
          <w:rPr>
            <w:i/>
            <w:sz w:val="24"/>
            <w:szCs w:val="24"/>
            <w:lang w:val="mt-MT"/>
            <w:rPrChange w:id="176" w:author="Martha Farrugia" w:date="2015-11-24T18:55:00Z">
              <w:rPr>
                <w:sz w:val="24"/>
                <w:szCs w:val="24"/>
                <w:lang w:val="mt-MT"/>
              </w:rPr>
            </w:rPrChange>
          </w:rPr>
          <w:t>bailouts</w:t>
        </w:r>
      </w:ins>
      <w:commentRangeEnd w:id="173"/>
      <w:ins w:id="177" w:author="Martha Farrugia" w:date="2015-11-24T20:41:00Z">
        <w:r w:rsidR="00FC6CD5">
          <w:rPr>
            <w:rStyle w:val="CommentReference"/>
          </w:rPr>
          <w:commentReference w:id="173"/>
        </w:r>
      </w:ins>
      <w:commentRangeEnd w:id="174"/>
      <w:ins w:id="178" w:author="Martha Farrugia" w:date="2015-11-24T20:43:00Z">
        <w:r w:rsidR="00FC6CD5">
          <w:rPr>
            <w:rStyle w:val="CommentReference"/>
          </w:rPr>
          <w:commentReference w:id="174"/>
        </w:r>
      </w:ins>
      <w:r w:rsidRPr="00B64B47">
        <w:rPr>
          <w:rFonts w:cs="Calibri"/>
          <w:sz w:val="24"/>
          <w:szCs w:val="24"/>
          <w:lang w:val="mt-MT"/>
        </w:rPr>
        <w:t></w:t>
      </w:r>
      <w:del w:id="179" w:author="Martha Farrugia" w:date="2015-11-24T18:56:00Z">
        <w:r w:rsidRPr="00B64B47" w:rsidDel="006B6F70">
          <w:rPr>
            <w:sz w:val="24"/>
            <w:szCs w:val="24"/>
            <w:lang w:val="mt-MT"/>
          </w:rPr>
          <w:delText>bailouts'</w:delText>
        </w:r>
      </w:del>
      <w:r w:rsidRPr="00B64B47">
        <w:rPr>
          <w:sz w:val="24"/>
          <w:szCs w:val="24"/>
          <w:lang w:val="mt-MT"/>
        </w:rPr>
        <w:t xml:space="preserve"> servew biss biex Barack Obama salva lill-bankieri u lill-banek. Imma salva l-impjiegi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</w:t>
      </w:r>
      <w:ins w:id="180" w:author="Martha Farrugia" w:date="2015-11-26T12:00:00Z">
        <w:r w:rsidR="00694476">
          <w:rPr>
            <w:sz w:val="24"/>
            <w:szCs w:val="24"/>
            <w:lang w:val="mt-MT"/>
          </w:rPr>
          <w:t>?</w:t>
        </w:r>
      </w:ins>
      <w:del w:id="181" w:author="Martha Farrugia" w:date="2015-11-26T12:00:00Z">
        <w:r w:rsidRPr="00B64B47" w:rsidDel="00694476">
          <w:rPr>
            <w:sz w:val="24"/>
            <w:szCs w:val="24"/>
            <w:lang w:val="mt-MT"/>
          </w:rPr>
          <w:delText>.</w:delText>
        </w:r>
      </w:del>
    </w:p>
    <w:p w14:paraId="1709E6B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Fil-fehma tieg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 kulma jrid jag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mel Barack Obama biex jo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loq 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kbir fl-Amerika huwa li jibda jo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loq il-</w:t>
      </w:r>
      <w:r w:rsidRPr="00694476">
        <w:rPr>
          <w:sz w:val="24"/>
          <w:szCs w:val="24"/>
          <w:lang w:val="mt-MT"/>
        </w:rPr>
        <w:t>Korpi tax-Xogħol</w:t>
      </w:r>
      <w:r w:rsidRPr="00B64B47">
        <w:rPr>
          <w:sz w:val="24"/>
          <w:szCs w:val="24"/>
          <w:lang w:val="mt-MT"/>
        </w:rPr>
        <w:t xml:space="preserve"> ta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 dixxiplina militari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alma kien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amel il-President Roosevelt fis-snin 30. Ladarba lest li jonfoq $450 biljun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olqien tal-impjiegi. U ma jiġix bżonn il-Kapitalisti Amerikani li ma jriduhx fil-Gvern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erba' snin 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ra. Imma 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 bla 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ol lilu terġa' tivvota b'maġġoranza kbira. Lest li jonfoq </w:t>
      </w:r>
      <w:r w:rsidRPr="00694476">
        <w:rPr>
          <w:sz w:val="24"/>
          <w:szCs w:val="24"/>
          <w:lang w:val="mt-MT"/>
        </w:rPr>
        <w:t>$50 biljun</w:t>
      </w:r>
      <w:r w:rsidRPr="00B64B47">
        <w:rPr>
          <w:sz w:val="24"/>
          <w:szCs w:val="24"/>
          <w:lang w:val="mt-MT"/>
        </w:rPr>
        <w:t xml:space="preserve"> fl-infrastruttura biss. U </w:t>
      </w:r>
      <w:commentRangeStart w:id="182"/>
      <w:r w:rsidRPr="008A3763">
        <w:rPr>
          <w:sz w:val="24"/>
          <w:szCs w:val="24"/>
          <w:highlight w:val="yellow"/>
          <w:lang w:val="mt-MT"/>
          <w:rPrChange w:id="183" w:author="Martha Farrugia" w:date="2015-12-03T16:15:00Z">
            <w:rPr>
              <w:sz w:val="24"/>
              <w:szCs w:val="24"/>
              <w:lang w:val="mt-MT"/>
            </w:rPr>
          </w:rPrChange>
        </w:rPr>
        <w:t>x'hemm</w:t>
      </w:r>
      <w:commentRangeEnd w:id="182"/>
      <w:r w:rsidR="008A3763">
        <w:rPr>
          <w:rStyle w:val="CommentReference"/>
        </w:rPr>
        <w:commentReference w:id="182"/>
      </w:r>
      <w:r w:rsidRPr="00B64B47">
        <w:rPr>
          <w:sz w:val="24"/>
          <w:szCs w:val="24"/>
          <w:lang w:val="mt-MT"/>
        </w:rPr>
        <w:t xml:space="preserve"> aqwa mill</w:t>
      </w:r>
      <w:r w:rsidRPr="00694476">
        <w:rPr>
          <w:sz w:val="24"/>
          <w:szCs w:val="24"/>
          <w:lang w:val="mt-MT"/>
        </w:rPr>
        <w:t>-korpi tax-xogħol</w:t>
      </w:r>
      <w:r w:rsidRPr="00B64B47">
        <w:rPr>
          <w:sz w:val="24"/>
          <w:szCs w:val="24"/>
          <w:lang w:val="mt-MT"/>
        </w:rPr>
        <w:t xml:space="preserve">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all-infrastruttura u x-xog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tal-bini? L-impjiegi jo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loqhom l-Istat b'dik is-somma flus, flok il-Kapitalist.</w:t>
      </w:r>
    </w:p>
    <w:p w14:paraId="71E422E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Ir-Repubblikani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andhom </w:t>
      </w:r>
      <w:ins w:id="184" w:author="Martha Farrugia" w:date="2015-12-03T16:16:00Z">
        <w:r w:rsidR="008A3763">
          <w:rPr>
            <w:sz w:val="24"/>
            <w:szCs w:val="24"/>
            <w:lang w:val="mt-MT"/>
          </w:rPr>
          <w:t>i</w:t>
        </w:r>
      </w:ins>
      <w:r w:rsidRPr="00B64B47">
        <w:rPr>
          <w:sz w:val="24"/>
          <w:szCs w:val="24"/>
          <w:lang w:val="mt-MT"/>
        </w:rPr>
        <w:t>mnejn jaċċettaw pjan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dan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</w:t>
      </w:r>
      <w:ins w:id="185" w:author="Martha Farrugia" w:date="2015-11-26T12:02:00Z">
        <w:r w:rsidR="00694476">
          <w:rPr>
            <w:sz w:val="24"/>
            <w:szCs w:val="24"/>
            <w:lang w:val="mt-MT"/>
          </w:rPr>
          <w:t>l-</w:t>
        </w:r>
      </w:ins>
      <w:del w:id="186" w:author="Martha Farrugia" w:date="2015-11-26T12:02:00Z">
        <w:r w:rsidRPr="00B64B47" w:rsidDel="00694476">
          <w:rPr>
            <w:sz w:val="24"/>
            <w:szCs w:val="24"/>
            <w:lang w:val="mt-MT"/>
          </w:rPr>
          <w:delText xml:space="preserve"> </w:delText>
        </w:r>
        <w:r w:rsidRPr="00694476" w:rsidDel="00694476">
          <w:rPr>
            <w:sz w:val="24"/>
            <w:szCs w:val="24"/>
            <w:lang w:val="mt-MT"/>
          </w:rPr>
          <w:delText>k</w:delText>
        </w:r>
      </w:del>
      <w:ins w:id="187" w:author="Martha Farrugia" w:date="2015-11-26T12:02:00Z">
        <w:r w:rsidR="00694476">
          <w:rPr>
            <w:sz w:val="24"/>
            <w:szCs w:val="24"/>
            <w:lang w:val="mt-MT"/>
          </w:rPr>
          <w:t>K</w:t>
        </w:r>
      </w:ins>
      <w:r w:rsidRPr="00694476">
        <w:rPr>
          <w:sz w:val="24"/>
          <w:szCs w:val="24"/>
          <w:lang w:val="mt-MT"/>
        </w:rPr>
        <w:t>orpi tax-</w:t>
      </w:r>
      <w:ins w:id="188" w:author="Martha Farrugia" w:date="2015-11-26T12:03:00Z">
        <w:r w:rsidR="00694476">
          <w:rPr>
            <w:sz w:val="24"/>
            <w:szCs w:val="24"/>
            <w:lang w:val="mt-MT"/>
          </w:rPr>
          <w:t>X</w:t>
        </w:r>
      </w:ins>
      <w:del w:id="189" w:author="Martha Farrugia" w:date="2015-11-26T12:02:00Z">
        <w:r w:rsidRPr="00694476" w:rsidDel="00694476">
          <w:rPr>
            <w:sz w:val="24"/>
            <w:szCs w:val="24"/>
            <w:lang w:val="mt-MT"/>
          </w:rPr>
          <w:delText>x</w:delText>
        </w:r>
      </w:del>
      <w:r w:rsidRPr="00694476">
        <w:rPr>
          <w:sz w:val="24"/>
          <w:szCs w:val="24"/>
          <w:lang w:val="mt-MT"/>
        </w:rPr>
        <w:t>ogħol ta'</w:t>
      </w:r>
      <w:r w:rsidRPr="00B64B47">
        <w:rPr>
          <w:sz w:val="24"/>
          <w:szCs w:val="24"/>
          <w:lang w:val="mt-MT"/>
        </w:rPr>
        <w:t xml:space="preserve"> </w:t>
      </w:r>
      <w:del w:id="190" w:author="Martha Farrugia" w:date="2015-11-26T12:03:00Z">
        <w:r w:rsidRPr="00B64B47" w:rsidDel="00694476">
          <w:rPr>
            <w:sz w:val="24"/>
            <w:szCs w:val="24"/>
            <w:lang w:val="mt-MT"/>
          </w:rPr>
          <w:delText>e</w:delText>
        </w:r>
      </w:del>
      <w:ins w:id="191" w:author="Martha Farrugia" w:date="2015-11-26T12:03:00Z">
        <w:r w:rsidR="00694476">
          <w:rPr>
            <w:sz w:val="24"/>
            <w:szCs w:val="24"/>
            <w:lang w:val="mt-MT"/>
          </w:rPr>
          <w:t>E</w:t>
        </w:r>
      </w:ins>
      <w:r w:rsidRPr="00B64B47">
        <w:rPr>
          <w:sz w:val="24"/>
          <w:szCs w:val="24"/>
          <w:lang w:val="mt-MT"/>
        </w:rPr>
        <w:t>merġenza ta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t </w:t>
      </w:r>
      <w:ins w:id="192" w:author="Martha Farrugia" w:date="2015-11-26T12:03:00Z">
        <w:r w:rsidR="00694476">
          <w:rPr>
            <w:sz w:val="24"/>
            <w:szCs w:val="24"/>
            <w:lang w:val="mt-MT"/>
          </w:rPr>
          <w:t>D</w:t>
        </w:r>
      </w:ins>
      <w:del w:id="193" w:author="Martha Farrugia" w:date="2015-11-26T12:03:00Z">
        <w:r w:rsidRPr="00B64B47" w:rsidDel="00694476">
          <w:rPr>
            <w:sz w:val="24"/>
            <w:szCs w:val="24"/>
            <w:lang w:val="mt-MT"/>
          </w:rPr>
          <w:delText>d</w:delText>
        </w:r>
      </w:del>
      <w:r w:rsidRPr="00B64B47">
        <w:rPr>
          <w:sz w:val="24"/>
          <w:szCs w:val="24"/>
          <w:lang w:val="mt-MT"/>
        </w:rPr>
        <w:t xml:space="preserve">ixxiplina </w:t>
      </w:r>
      <w:ins w:id="194" w:author="Martha Farrugia" w:date="2015-11-26T12:03:00Z">
        <w:r w:rsidR="00694476">
          <w:rPr>
            <w:sz w:val="24"/>
            <w:szCs w:val="24"/>
            <w:lang w:val="mt-MT"/>
          </w:rPr>
          <w:t>M</w:t>
        </w:r>
      </w:ins>
      <w:del w:id="195" w:author="Martha Farrugia" w:date="2015-11-26T12:03:00Z">
        <w:r w:rsidRPr="00B64B47" w:rsidDel="00694476">
          <w:rPr>
            <w:sz w:val="24"/>
            <w:szCs w:val="24"/>
            <w:lang w:val="mt-MT"/>
          </w:rPr>
          <w:delText>m</w:delText>
        </w:r>
      </w:del>
      <w:r w:rsidRPr="00B64B47">
        <w:rPr>
          <w:sz w:val="24"/>
          <w:szCs w:val="24"/>
          <w:lang w:val="mt-MT"/>
        </w:rPr>
        <w:t>ilitari, ladarba mhux se joqg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od idejjaq lis-sidien </w:t>
      </w:r>
      <w:r w:rsidRPr="00694476">
        <w:rPr>
          <w:sz w:val="24"/>
          <w:szCs w:val="24"/>
          <w:lang w:val="mt-MT"/>
        </w:rPr>
        <w:t>Kapitalisti Amerikani.</w:t>
      </w:r>
      <w:r w:rsidRPr="00B64B47">
        <w:rPr>
          <w:sz w:val="24"/>
          <w:szCs w:val="24"/>
          <w:lang w:val="mt-MT"/>
        </w:rPr>
        <w:t xml:space="preserve"> Id-dixxiplina </w:t>
      </w:r>
      <w:r w:rsidR="008A3763">
        <w:rPr>
          <w:sz w:val="24"/>
          <w:szCs w:val="24"/>
          <w:lang w:val="mt-MT"/>
        </w:rPr>
        <w:t>m</w:t>
      </w:r>
      <w:r w:rsidRPr="00B64B47">
        <w:rPr>
          <w:sz w:val="24"/>
          <w:szCs w:val="24"/>
          <w:lang w:val="mt-MT"/>
        </w:rPr>
        <w:t>ilitari trid tkun hemm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inkella kul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 jibda jiskarta minn fuq ix-xog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u x-xog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 ma jitlax. Meta ng</w:t>
      </w:r>
      <w:r>
        <w:rPr>
          <w:sz w:val="24"/>
          <w:szCs w:val="24"/>
          <w:lang w:val="mt-MT"/>
        </w:rPr>
        <w:t>ħi</w:t>
      </w:r>
      <w:r w:rsidRPr="00B64B47">
        <w:rPr>
          <w:sz w:val="24"/>
          <w:szCs w:val="24"/>
          <w:lang w:val="mt-MT"/>
        </w:rPr>
        <w:t xml:space="preserve">du </w:t>
      </w:r>
      <w:ins w:id="196" w:author="Martha Farrugia" w:date="2015-11-26T12:04:00Z">
        <w:r w:rsidR="00574D75">
          <w:rPr>
            <w:sz w:val="24"/>
            <w:szCs w:val="24"/>
            <w:lang w:val="mt-MT"/>
          </w:rPr>
          <w:t>D</w:t>
        </w:r>
      </w:ins>
      <w:del w:id="197" w:author="Martha Farrugia" w:date="2015-11-26T12:04:00Z">
        <w:r w:rsidRPr="00B64B47" w:rsidDel="00574D75">
          <w:rPr>
            <w:sz w:val="24"/>
            <w:szCs w:val="24"/>
            <w:lang w:val="mt-MT"/>
          </w:rPr>
          <w:delText>d</w:delText>
        </w:r>
      </w:del>
      <w:r w:rsidRPr="00B64B47">
        <w:rPr>
          <w:sz w:val="24"/>
          <w:szCs w:val="24"/>
          <w:lang w:val="mt-MT"/>
        </w:rPr>
        <w:t xml:space="preserve">ixxiplina </w:t>
      </w:r>
      <w:ins w:id="198" w:author="Martha Farrugia" w:date="2015-11-26T12:04:00Z">
        <w:r w:rsidR="00574D75">
          <w:rPr>
            <w:sz w:val="24"/>
            <w:szCs w:val="24"/>
            <w:lang w:val="mt-MT"/>
          </w:rPr>
          <w:t>M</w:t>
        </w:r>
      </w:ins>
      <w:del w:id="199" w:author="Martha Farrugia" w:date="2015-11-26T12:04:00Z">
        <w:r w:rsidRPr="00B64B47" w:rsidDel="00574D75">
          <w:rPr>
            <w:sz w:val="24"/>
            <w:szCs w:val="24"/>
            <w:lang w:val="mt-MT"/>
          </w:rPr>
          <w:delText>m</w:delText>
        </w:r>
      </w:del>
      <w:r w:rsidRPr="00B64B47">
        <w:rPr>
          <w:sz w:val="24"/>
          <w:szCs w:val="24"/>
          <w:lang w:val="mt-MT"/>
        </w:rPr>
        <w:t>ilitari jfisser biss li dawn il-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jkollhom nies tas-seng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 u professjonisti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 </w:t>
      </w:r>
      <w:r w:rsidRPr="00FC6CD5">
        <w:rPr>
          <w:sz w:val="24"/>
          <w:szCs w:val="24"/>
          <w:lang w:val="mt-MT"/>
        </w:rPr>
        <w:t>inġinieri ċivili</w:t>
      </w:r>
      <w:r w:rsidRPr="00B64B47">
        <w:rPr>
          <w:sz w:val="24"/>
          <w:szCs w:val="24"/>
          <w:lang w:val="mt-MT"/>
        </w:rPr>
        <w:t xml:space="preserve"> u </w:t>
      </w:r>
      <w:r w:rsidRPr="00FC6CD5">
        <w:rPr>
          <w:sz w:val="24"/>
          <w:szCs w:val="24"/>
          <w:lang w:val="mt-MT"/>
        </w:rPr>
        <w:t>periti mill-</w:t>
      </w:r>
      <w:r w:rsidRPr="00574D75">
        <w:rPr>
          <w:sz w:val="24"/>
          <w:szCs w:val="24"/>
          <w:lang w:val="mt-MT"/>
        </w:rPr>
        <w:t>Armata</w:t>
      </w:r>
      <w:r w:rsidRPr="00B64B47">
        <w:rPr>
          <w:sz w:val="24"/>
          <w:szCs w:val="24"/>
          <w:lang w:val="mt-MT"/>
        </w:rPr>
        <w:t xml:space="preserve"> jmexxuhom u jqassmuhom fuq ix-xog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lijiet me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tieġa mill-Gvern, u mhux se jsuqu bastimenti tal-gwerra u ajruplani.</w:t>
      </w:r>
    </w:p>
    <w:p w14:paraId="581B51B4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Lanqas mhuma se jmorru jiġġieldu fl-Afganistan u fl-Iraq. Meta l-President Roosevelt kien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amel il-</w:t>
      </w:r>
      <w:r w:rsidRPr="00574D75">
        <w:rPr>
          <w:sz w:val="24"/>
          <w:szCs w:val="24"/>
          <w:lang w:val="mt-MT"/>
        </w:rPr>
        <w:t>Korpi tax-Xogħol ta' Emerġenza</w:t>
      </w:r>
      <w:r w:rsidRPr="00B64B47">
        <w:rPr>
          <w:sz w:val="24"/>
          <w:szCs w:val="24"/>
          <w:lang w:val="mt-MT"/>
        </w:rPr>
        <w:t xml:space="preserve"> fis-snin 30, l-elettorat Amerikan ma ridu</w:t>
      </w:r>
      <w:ins w:id="200" w:author="Martha Farrugia" w:date="2015-11-26T12:05:00Z">
        <w:r w:rsidR="00574D75">
          <w:rPr>
            <w:sz w:val="24"/>
            <w:szCs w:val="24"/>
            <w:lang w:val="mt-MT"/>
          </w:rPr>
          <w:t>h</w:t>
        </w:r>
      </w:ins>
      <w:r w:rsidRPr="00B64B47">
        <w:rPr>
          <w:sz w:val="24"/>
          <w:szCs w:val="24"/>
          <w:lang w:val="mt-MT"/>
        </w:rPr>
        <w:t>x jinżel minn President Amerikan.</w:t>
      </w:r>
    </w:p>
    <w:p w14:paraId="2B1A4E51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U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aliex dan l-artiklu semmejtu </w:t>
      </w:r>
      <w:del w:id="201" w:author="Martha Farrugia" w:date="2015-11-26T12:06:00Z">
        <w:r w:rsidRPr="00B64B47" w:rsidDel="00574D75">
          <w:rPr>
            <w:rFonts w:cs="Calibri"/>
            <w:sz w:val="24"/>
            <w:szCs w:val="24"/>
            <w:lang w:val="mt-MT"/>
          </w:rPr>
          <w:delText></w:delText>
        </w:r>
      </w:del>
      <w:r w:rsidRPr="00574D75">
        <w:rPr>
          <w:i/>
          <w:sz w:val="24"/>
          <w:szCs w:val="24"/>
          <w:lang w:val="mt-MT"/>
          <w:rPrChange w:id="202" w:author="Martha Farrugia" w:date="2015-11-26T12:05:00Z">
            <w:rPr>
              <w:sz w:val="24"/>
              <w:szCs w:val="24"/>
              <w:lang w:val="mt-MT"/>
            </w:rPr>
          </w:rPrChange>
        </w:rPr>
        <w:t>'Xebh ma' Barack Obama'</w:t>
      </w:r>
      <w:del w:id="203" w:author="Martha Farrugia" w:date="2015-11-26T12:06:00Z">
        <w:r w:rsidRPr="00574D75" w:rsidDel="00574D75">
          <w:rPr>
            <w:i/>
            <w:sz w:val="24"/>
            <w:szCs w:val="24"/>
            <w:lang w:val="mt-MT"/>
            <w:rPrChange w:id="204" w:author="Martha Farrugia" w:date="2015-11-26T12:05:00Z">
              <w:rPr>
                <w:sz w:val="24"/>
                <w:szCs w:val="24"/>
                <w:lang w:val="mt-MT"/>
              </w:rPr>
            </w:rPrChange>
          </w:rPr>
          <w:delText>'</w:delText>
        </w:r>
      </w:del>
      <w:r w:rsidRPr="00B64B47">
        <w:rPr>
          <w:sz w:val="24"/>
          <w:szCs w:val="24"/>
          <w:lang w:val="mt-MT"/>
        </w:rPr>
        <w:t>?</w:t>
      </w:r>
    </w:p>
    <w:p w14:paraId="2B3B50CB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Barack Obama nist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ajlu l-Gvern Laburista tal-1971-1987 u l-Partit Repubblikan nist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ajlu l-Partit Nazzjonalista fl</w:t>
      </w:r>
      <w:r w:rsidRPr="00574D75">
        <w:rPr>
          <w:sz w:val="24"/>
          <w:szCs w:val="24"/>
          <w:lang w:val="mt-MT"/>
        </w:rPr>
        <w:t>-Oppożizzjoni.</w:t>
      </w:r>
    </w:p>
    <w:p w14:paraId="1D974DA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In-Nazzjonalisti kienu kontra kollox.</w:t>
      </w:r>
    </w:p>
    <w:p w14:paraId="508A7ADF" w14:textId="77777777" w:rsidR="00A35832" w:rsidRPr="00B64B47" w:rsidDel="00574D75" w:rsidRDefault="00A35832" w:rsidP="00A35832">
      <w:pPr>
        <w:spacing w:line="480" w:lineRule="auto"/>
        <w:jc w:val="both"/>
        <w:rPr>
          <w:del w:id="205" w:author="Martha Farrugia" w:date="2015-11-26T12:11:00Z"/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Kontra kulma kien jipproponi, jag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mel u jwettaq </w:t>
      </w:r>
      <w:r w:rsidRPr="00574D75">
        <w:rPr>
          <w:sz w:val="24"/>
          <w:szCs w:val="24"/>
          <w:lang w:val="mt-MT"/>
        </w:rPr>
        <w:t>Gvern Laburista</w:t>
      </w:r>
      <w:r w:rsidRPr="00B64B47">
        <w:rPr>
          <w:sz w:val="24"/>
          <w:szCs w:val="24"/>
          <w:lang w:val="mt-MT"/>
        </w:rPr>
        <w:t xml:space="preserve">. Semmuli kull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aġa li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amel </w:t>
      </w:r>
      <w:r w:rsidRPr="00574D75">
        <w:rPr>
          <w:sz w:val="24"/>
          <w:szCs w:val="24"/>
          <w:lang w:val="mt-MT"/>
        </w:rPr>
        <w:t>Gvern Laburista</w:t>
      </w:r>
      <w:r w:rsidRPr="00B64B47">
        <w:rPr>
          <w:sz w:val="24"/>
          <w:szCs w:val="24"/>
          <w:lang w:val="mt-MT"/>
        </w:rPr>
        <w:t xml:space="preserve"> f'dawn is-snin u ng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idilkom jekk l-</w:t>
      </w:r>
      <w:r w:rsidRPr="00574D75">
        <w:rPr>
          <w:sz w:val="24"/>
          <w:szCs w:val="24"/>
          <w:lang w:val="mt-MT"/>
        </w:rPr>
        <w:t>Oppożizzjoni Laburista</w:t>
      </w:r>
      <w:r w:rsidRPr="00B64B47">
        <w:rPr>
          <w:sz w:val="24"/>
          <w:szCs w:val="24"/>
          <w:lang w:val="mt-MT"/>
        </w:rPr>
        <w:t xml:space="preserve"> vvotatx kontra tag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ha bil-qalb. Nixtieq insemmi wkoll is-snin ta' qabel ta' żmien it-Tabib Pawlu Boffa u Gerald Strickland. Kienu kontra kollox. Jiena kont qlajthielhom </w:t>
      </w:r>
      <w:del w:id="206" w:author="Martha Farrugia" w:date="2015-11-26T12:07:00Z">
        <w:r w:rsidRPr="00B64B47" w:rsidDel="00574D75">
          <w:rPr>
            <w:rFonts w:cs="Calibri"/>
            <w:sz w:val="24"/>
            <w:szCs w:val="24"/>
            <w:lang w:val="mt-MT"/>
          </w:rPr>
          <w:delText></w:delText>
        </w:r>
      </w:del>
      <w:r w:rsidRPr="00574D75">
        <w:rPr>
          <w:i/>
          <w:sz w:val="24"/>
          <w:szCs w:val="24"/>
          <w:lang w:val="mt-MT"/>
          <w:rPrChange w:id="207" w:author="Martha Farrugia" w:date="2015-11-26T12:07:00Z">
            <w:rPr>
              <w:sz w:val="24"/>
              <w:szCs w:val="24"/>
              <w:lang w:val="mt-MT"/>
            </w:rPr>
          </w:rPrChange>
        </w:rPr>
        <w:t>il-Gvern ta' kontra kollox</w:t>
      </w:r>
      <w:del w:id="208" w:author="Martha Farrugia" w:date="2015-11-26T12:07:00Z">
        <w:r w:rsidRPr="00574D75" w:rsidDel="00574D75">
          <w:rPr>
            <w:i/>
            <w:sz w:val="24"/>
            <w:szCs w:val="24"/>
            <w:lang w:val="mt-MT"/>
            <w:rPrChange w:id="209" w:author="Martha Farrugia" w:date="2015-11-26T12:07:00Z">
              <w:rPr>
                <w:sz w:val="24"/>
                <w:szCs w:val="24"/>
                <w:lang w:val="mt-MT"/>
              </w:rPr>
            </w:rPrChange>
          </w:rPr>
          <w:delText>''</w:delText>
        </w:r>
      </w:del>
      <w:r w:rsidRPr="00B64B47">
        <w:rPr>
          <w:sz w:val="24"/>
          <w:szCs w:val="24"/>
          <w:lang w:val="mt-MT"/>
        </w:rPr>
        <w:t>. Ibda mil-</w:t>
      </w:r>
      <w:del w:id="210" w:author="Martha Farrugia" w:date="2015-11-26T12:07:00Z">
        <w:r w:rsidRPr="00B64B47" w:rsidDel="00574D75">
          <w:rPr>
            <w:sz w:val="24"/>
            <w:szCs w:val="24"/>
            <w:lang w:val="mt-MT"/>
          </w:rPr>
          <w:delText>l</w:delText>
        </w:r>
      </w:del>
      <w:ins w:id="211" w:author="Martha Farrugia" w:date="2015-11-26T12:07:00Z">
        <w:r w:rsidR="00574D75">
          <w:rPr>
            <w:sz w:val="24"/>
            <w:szCs w:val="24"/>
            <w:lang w:val="mt-MT"/>
          </w:rPr>
          <w:t>L</w:t>
        </w:r>
      </w:ins>
      <w:r w:rsidRPr="00B64B47">
        <w:rPr>
          <w:sz w:val="24"/>
          <w:szCs w:val="24"/>
          <w:lang w:val="mt-MT"/>
        </w:rPr>
        <w:t>iġi fejn l-omosesswalità ma kinitx baqg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et aktar offi</w:t>
      </w:r>
      <w:ins w:id="212" w:author="Martha Farrugia" w:date="2015-12-03T16:20:00Z">
        <w:r w:rsidR="008A3763">
          <w:rPr>
            <w:sz w:val="24"/>
            <w:szCs w:val="24"/>
            <w:lang w:val="mt-MT"/>
          </w:rPr>
          <w:t>ż</w:t>
        </w:r>
      </w:ins>
      <w:del w:id="213" w:author="Martha Farrugia" w:date="2015-12-03T16:20:00Z">
        <w:r w:rsidRPr="00B64B47" w:rsidDel="008A3763">
          <w:rPr>
            <w:sz w:val="24"/>
            <w:szCs w:val="24"/>
            <w:lang w:val="mt-MT"/>
          </w:rPr>
          <w:delText>z</w:delText>
        </w:r>
      </w:del>
      <w:r w:rsidRPr="00B64B47">
        <w:rPr>
          <w:sz w:val="24"/>
          <w:szCs w:val="24"/>
          <w:lang w:val="mt-MT"/>
        </w:rPr>
        <w:t>a kriminali. Iċ-</w:t>
      </w:r>
      <w:ins w:id="214" w:author="Martha Farrugia" w:date="2015-11-24T21:13:00Z">
        <w:r w:rsidR="00FC6CD5">
          <w:rPr>
            <w:i/>
            <w:sz w:val="24"/>
            <w:szCs w:val="24"/>
            <w:lang w:val="mt-MT"/>
          </w:rPr>
          <w:t>Children’s Allowance</w:t>
        </w:r>
      </w:ins>
      <w:del w:id="215" w:author="Martha Farrugia" w:date="2015-11-24T21:13:00Z">
        <w:r w:rsidRPr="00B64B47" w:rsidDel="00FC6CD5">
          <w:rPr>
            <w:sz w:val="24"/>
            <w:szCs w:val="24"/>
            <w:lang w:val="mt-MT"/>
          </w:rPr>
          <w:delText>Children's Allowan</w:delText>
        </w:r>
      </w:del>
      <w:del w:id="216" w:author="Martha Farrugia" w:date="2015-11-24T21:14:00Z">
        <w:r w:rsidRPr="00B64B47" w:rsidDel="00FC6CD5">
          <w:rPr>
            <w:sz w:val="24"/>
            <w:szCs w:val="24"/>
            <w:lang w:val="mt-MT"/>
          </w:rPr>
          <w:delText>ce</w:delText>
        </w:r>
      </w:del>
      <w:r w:rsidRPr="00B64B47">
        <w:rPr>
          <w:sz w:val="24"/>
          <w:szCs w:val="24"/>
          <w:lang w:val="mt-MT"/>
        </w:rPr>
        <w:t xml:space="preserve"> u l-vot mat-18-il sena. Il-ġimg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 ta' 40 sieg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 xog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ol imqassmin fuq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amest ijiem bis-Sibt il-jum kollu btala. Il-bonus tal-a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>ar tas-sena u l-</w:t>
      </w:r>
      <w:r w:rsidRPr="00574D75">
        <w:rPr>
          <w:sz w:val="24"/>
          <w:szCs w:val="24"/>
          <w:lang w:val="mt-MT"/>
        </w:rPr>
        <w:t>Paga Minima Nazzjonali</w:t>
      </w:r>
      <w:r w:rsidRPr="00B64B47">
        <w:rPr>
          <w:sz w:val="24"/>
          <w:szCs w:val="24"/>
          <w:lang w:val="mt-MT"/>
        </w:rPr>
        <w:t>. L-Air Malta u s-Sea Malta u l-assi kollha li qabel kellha Malta u li llum jinsabu f'idejn il-barranin. Tmiem tat-</w:t>
      </w:r>
      <w:r w:rsidRPr="00574D75">
        <w:rPr>
          <w:sz w:val="24"/>
          <w:szCs w:val="24"/>
          <w:lang w:val="mt-MT"/>
        </w:rPr>
        <w:t>tur</w:t>
      </w:r>
      <w:ins w:id="217" w:author="Martha Farrugia" w:date="2015-11-26T12:09:00Z">
        <w:r w:rsidR="00574D75" w:rsidRPr="00574D75">
          <w:rPr>
            <w:sz w:val="24"/>
            <w:szCs w:val="24"/>
            <w:lang w:val="mt-MT"/>
            <w:rPrChange w:id="218" w:author="Martha Farrugia" w:date="2015-11-26T12:10:00Z">
              <w:rPr>
                <w:sz w:val="24"/>
                <w:szCs w:val="24"/>
                <w:highlight w:val="red"/>
                <w:lang w:val="mt-MT"/>
              </w:rPr>
            </w:rPrChange>
          </w:rPr>
          <w:t>r</w:t>
        </w:r>
      </w:ins>
      <w:r w:rsidRPr="00574D75">
        <w:rPr>
          <w:sz w:val="24"/>
          <w:szCs w:val="24"/>
          <w:lang w:val="mt-MT"/>
        </w:rPr>
        <w:t>ufnament</w:t>
      </w:r>
      <w:r w:rsidRPr="00B64B47">
        <w:rPr>
          <w:sz w:val="24"/>
          <w:szCs w:val="24"/>
          <w:lang w:val="mt-MT"/>
        </w:rPr>
        <w:t xml:space="preserve"> tal-klassi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minn Malta lejn l-Awstralja. Fl-antik insemmu</w:t>
      </w:r>
      <w:ins w:id="219" w:author="Martha Farrugia" w:date="2015-11-26T12:10:00Z">
        <w:r w:rsidR="00574D75">
          <w:rPr>
            <w:sz w:val="24"/>
            <w:szCs w:val="24"/>
            <w:lang w:val="mt-MT"/>
          </w:rPr>
          <w:t>:</w:t>
        </w:r>
      </w:ins>
      <w:r w:rsidRPr="00B64B47">
        <w:rPr>
          <w:sz w:val="24"/>
          <w:szCs w:val="24"/>
          <w:lang w:val="mt-MT"/>
        </w:rPr>
        <w:t xml:space="preserve"> </w:t>
      </w:r>
      <w:r w:rsidRPr="00574D75">
        <w:rPr>
          <w:sz w:val="24"/>
          <w:szCs w:val="24"/>
          <w:lang w:val="mt-MT"/>
        </w:rPr>
        <w:t>l-</w:t>
      </w:r>
      <w:r w:rsidRPr="00574D75">
        <w:rPr>
          <w:i/>
          <w:sz w:val="24"/>
          <w:szCs w:val="24"/>
          <w:lang w:val="mt-MT"/>
          <w:rPrChange w:id="220" w:author="Martha Farrugia" w:date="2015-11-26T12:10:00Z">
            <w:rPr>
              <w:sz w:val="24"/>
              <w:szCs w:val="24"/>
              <w:lang w:val="mt-MT"/>
            </w:rPr>
          </w:rPrChange>
        </w:rPr>
        <w:t>Workmen's Compensation Act</w:t>
      </w:r>
      <w:r w:rsidRPr="00574D75">
        <w:rPr>
          <w:sz w:val="24"/>
          <w:szCs w:val="24"/>
          <w:lang w:val="mt-MT"/>
        </w:rPr>
        <w:t>, il-Pensjoni tax-Xjuħ u tar-Romol, Skema Nazzjonali tas-Saħħa, in-nofstanhari fis-sajf għall-ħaddiema tal-Gvern</w:t>
      </w:r>
      <w:ins w:id="221" w:author="Martha Farrugia" w:date="2015-11-26T12:10:00Z">
        <w:r w:rsidR="00574D75">
          <w:rPr>
            <w:sz w:val="24"/>
            <w:szCs w:val="24"/>
            <w:lang w:val="mt-MT"/>
          </w:rPr>
          <w:t>,</w:t>
        </w:r>
      </w:ins>
      <w:del w:id="222" w:author="Martha Farrugia" w:date="2015-11-26T12:10:00Z">
        <w:r w:rsidRPr="00574D75" w:rsidDel="00574D75">
          <w:rPr>
            <w:sz w:val="24"/>
            <w:szCs w:val="24"/>
            <w:lang w:val="mt-MT"/>
          </w:rPr>
          <w:delText>;</w:delText>
        </w:r>
      </w:del>
      <w:r w:rsidRPr="00574D75">
        <w:rPr>
          <w:sz w:val="24"/>
          <w:szCs w:val="24"/>
          <w:lang w:val="mt-MT"/>
        </w:rPr>
        <w:t xml:space="preserve"> tmiem tat-tallaba fit-</w:t>
      </w:r>
      <w:commentRangeStart w:id="223"/>
      <w:r w:rsidRPr="00574D75">
        <w:rPr>
          <w:sz w:val="24"/>
          <w:szCs w:val="24"/>
          <w:lang w:val="mt-MT"/>
        </w:rPr>
        <w:t>toroq</w:t>
      </w:r>
      <w:commentRangeEnd w:id="223"/>
      <w:r w:rsidR="00574D75">
        <w:rPr>
          <w:rStyle w:val="CommentReference"/>
        </w:rPr>
        <w:commentReference w:id="223"/>
      </w:r>
      <w:del w:id="224" w:author="Martha Farrugia" w:date="2015-11-26T12:11:00Z">
        <w:r w:rsidRPr="00574D75" w:rsidDel="00574D75">
          <w:rPr>
            <w:sz w:val="24"/>
            <w:szCs w:val="24"/>
            <w:lang w:val="mt-MT"/>
          </w:rPr>
          <w:delText>,</w:delText>
        </w:r>
      </w:del>
    </w:p>
    <w:p w14:paraId="6B98A53C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il-vot wie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ed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raġel wie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ed, il-vot lin-nisa, l-iskola obbligatorja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at-tfal kollha Maltin u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awdxin sa 14-il sena, u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afna ġid ie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or </w:t>
      </w:r>
      <w:r w:rsidRPr="00574D75">
        <w:rPr>
          <w:sz w:val="24"/>
          <w:szCs w:val="24"/>
          <w:lang w:val="mt-MT"/>
        </w:rPr>
        <w:t>għall-klassi tal-ħaddiema</w:t>
      </w:r>
      <w:r w:rsidRPr="00B64B47">
        <w:rPr>
          <w:sz w:val="24"/>
          <w:szCs w:val="24"/>
          <w:lang w:val="mt-MT"/>
        </w:rPr>
        <w:t>. Dejjem kienu jsibu xi skuża biex jivvotaw kontra l-proposti Laburisti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meta kienu qalu li bil-</w:t>
      </w:r>
      <w:ins w:id="225" w:author="Martha Farrugia" w:date="2015-11-26T12:12:00Z">
        <w:r w:rsidR="00574D75">
          <w:rPr>
            <w:sz w:val="24"/>
            <w:szCs w:val="24"/>
            <w:lang w:val="mt-MT"/>
          </w:rPr>
          <w:t>P</w:t>
        </w:r>
      </w:ins>
      <w:del w:id="226" w:author="Martha Farrugia" w:date="2015-11-26T12:12:00Z">
        <w:r w:rsidRPr="00574D75" w:rsidDel="00574D75">
          <w:rPr>
            <w:sz w:val="24"/>
            <w:szCs w:val="24"/>
            <w:lang w:val="mt-MT"/>
          </w:rPr>
          <w:delText>p</w:delText>
        </w:r>
      </w:del>
      <w:r w:rsidRPr="00574D75">
        <w:rPr>
          <w:sz w:val="24"/>
          <w:szCs w:val="24"/>
          <w:lang w:val="mt-MT"/>
        </w:rPr>
        <w:t>ensjoni tax-</w:t>
      </w:r>
      <w:ins w:id="227" w:author="Martha Farrugia" w:date="2015-11-26T12:12:00Z">
        <w:r w:rsidR="00574D75">
          <w:rPr>
            <w:sz w:val="24"/>
            <w:szCs w:val="24"/>
            <w:lang w:val="mt-MT"/>
          </w:rPr>
          <w:t>X</w:t>
        </w:r>
      </w:ins>
      <w:del w:id="228" w:author="Martha Farrugia" w:date="2015-11-26T12:12:00Z">
        <w:r w:rsidRPr="00574D75" w:rsidDel="00574D75">
          <w:rPr>
            <w:sz w:val="24"/>
            <w:szCs w:val="24"/>
            <w:lang w:val="mt-MT"/>
          </w:rPr>
          <w:delText>x</w:delText>
        </w:r>
      </w:del>
      <w:r w:rsidRPr="00574D75">
        <w:rPr>
          <w:sz w:val="24"/>
          <w:szCs w:val="24"/>
          <w:lang w:val="mt-MT"/>
        </w:rPr>
        <w:t>juħ</w:t>
      </w:r>
      <w:r w:rsidRPr="00B64B47">
        <w:rPr>
          <w:sz w:val="24"/>
          <w:szCs w:val="24"/>
          <w:lang w:val="mt-MT"/>
        </w:rPr>
        <w:t xml:space="preserve"> kien se jkun hawn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afna xju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fis-sakra jiġru fit-toroq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ax il-pensjoni jmorru jonfquha nbid; U li n-nisa kienu tajbin biss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all-kċina u mhux biex jivvotaw. U li bit-tag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lim fl-iskola t-tfal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kienu se jitilfu rwie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hom u jmorru l-infern u li l-bdiewa ma kienx se jkollhom aktar lit-tfal tag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hom biex jiġbrulhom iż-żibel minn quddiem il-bibien tad-djar biex i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alltuh mad-demel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elieqi; U li ż-żg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ażag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 ta' 18-il sena jkunu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adhom immaturi biex tag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tihom il-jedd li jivvotaw. U aktar u aktar sku</w:t>
      </w:r>
      <w:del w:id="229" w:author="Martha Farrugia" w:date="2015-11-24T21:27:00Z">
        <w:r w:rsidRPr="00B64B47" w:rsidDel="00FC6CD5">
          <w:rPr>
            <w:sz w:val="24"/>
            <w:szCs w:val="24"/>
            <w:lang w:val="mt-MT"/>
          </w:rPr>
          <w:delText>z</w:delText>
        </w:r>
      </w:del>
      <w:ins w:id="230" w:author="Martha Farrugia" w:date="2015-11-24T21:27:00Z">
        <w:r w:rsidR="00FC6CD5">
          <w:rPr>
            <w:sz w:val="24"/>
            <w:szCs w:val="24"/>
            <w:lang w:val="mt-MT"/>
          </w:rPr>
          <w:t>ż</w:t>
        </w:r>
      </w:ins>
      <w:r w:rsidRPr="00B64B47">
        <w:rPr>
          <w:sz w:val="24"/>
          <w:szCs w:val="24"/>
          <w:lang w:val="mt-MT"/>
        </w:rPr>
        <w:t>i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 dawn li jekk noqg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od insemmihom kollha ma nispiċċa qatt.</w:t>
      </w:r>
    </w:p>
    <w:p w14:paraId="5A07E20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alma Barack Obama qieg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ed isib il-bibien kollha mag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luqin f'wiċċu biex jo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loq </w:t>
      </w:r>
      <w:r w:rsidRPr="00574D75">
        <w:rPr>
          <w:i/>
          <w:sz w:val="24"/>
          <w:szCs w:val="24"/>
          <w:lang w:val="mt-MT"/>
          <w:rPrChange w:id="231" w:author="Martha Farrugia" w:date="2015-11-26T12:13:00Z">
            <w:rPr>
              <w:sz w:val="24"/>
              <w:szCs w:val="24"/>
              <w:lang w:val="mt-MT"/>
            </w:rPr>
          </w:rPrChange>
        </w:rPr>
        <w:t>Welfare State</w:t>
      </w:r>
      <w:r w:rsidRPr="00B64B47">
        <w:rPr>
          <w:sz w:val="24"/>
          <w:szCs w:val="24"/>
          <w:lang w:val="mt-MT"/>
        </w:rPr>
        <w:t xml:space="preserve"> Amerikan </w:t>
      </w:r>
      <w:r w:rsidRPr="00D90829">
        <w:rPr>
          <w:sz w:val="24"/>
          <w:szCs w:val="24"/>
          <w:lang w:val="mt-MT"/>
        </w:rPr>
        <w:t>għall-klassi</w:t>
      </w:r>
      <w:r w:rsidRPr="00B64B47">
        <w:rPr>
          <w:sz w:val="24"/>
          <w:szCs w:val="24"/>
          <w:lang w:val="mt-MT"/>
        </w:rPr>
        <w:t xml:space="preserve">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Amerikana</w:t>
      </w:r>
      <w:ins w:id="232" w:author="Martha Farrugia" w:date="2015-11-24T21:56:00Z">
        <w:r w:rsidR="00D90829">
          <w:rPr>
            <w:sz w:val="24"/>
            <w:szCs w:val="24"/>
            <w:lang w:val="mt-MT"/>
          </w:rPr>
          <w:t>,</w:t>
        </w:r>
      </w:ins>
      <w:r w:rsidRPr="00B64B47">
        <w:rPr>
          <w:sz w:val="24"/>
          <w:szCs w:val="24"/>
          <w:lang w:val="mt-MT"/>
        </w:rPr>
        <w:t xml:space="preserve"> hekk ukoll il-Partit Nazzjonalista kien jimblokka kull </w:t>
      </w:r>
      <w:r w:rsidRPr="00D90829">
        <w:rPr>
          <w:sz w:val="24"/>
          <w:szCs w:val="24"/>
          <w:lang w:val="mt-MT"/>
        </w:rPr>
        <w:t>liġi soċjali</w:t>
      </w:r>
      <w:r w:rsidRPr="00B64B47">
        <w:rPr>
          <w:sz w:val="24"/>
          <w:szCs w:val="24"/>
          <w:lang w:val="mt-MT"/>
        </w:rPr>
        <w:t xml:space="preserve"> li kien jipproponi kull </w:t>
      </w:r>
      <w:r w:rsidRPr="007F3021">
        <w:rPr>
          <w:sz w:val="24"/>
          <w:szCs w:val="24"/>
          <w:lang w:val="mt-MT"/>
        </w:rPr>
        <w:t>Gvern Laburista</w:t>
      </w:r>
      <w:r w:rsidRPr="00B64B47">
        <w:rPr>
          <w:sz w:val="24"/>
          <w:szCs w:val="24"/>
          <w:lang w:val="mt-MT"/>
        </w:rPr>
        <w:t>.</w:t>
      </w:r>
    </w:p>
    <w:p w14:paraId="7B775B31" w14:textId="77777777" w:rsidR="00A35832" w:rsidRPr="00B64B47" w:rsidDel="007F3021" w:rsidRDefault="00A35832" w:rsidP="00A35832">
      <w:pPr>
        <w:spacing w:line="480" w:lineRule="auto"/>
        <w:jc w:val="both"/>
        <w:rPr>
          <w:del w:id="233" w:author="Martha Farrugia" w:date="2015-11-26T12:14:00Z"/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Barack Obama u l-</w:t>
      </w:r>
      <w:r w:rsidRPr="007F3021">
        <w:rPr>
          <w:sz w:val="24"/>
          <w:szCs w:val="24"/>
          <w:lang w:val="mt-MT"/>
        </w:rPr>
        <w:t>Gvernijiet Laburisti</w:t>
      </w:r>
      <w:r w:rsidRPr="00B64B47">
        <w:rPr>
          <w:sz w:val="24"/>
          <w:szCs w:val="24"/>
          <w:lang w:val="mt-MT"/>
        </w:rPr>
        <w:t xml:space="preserve"> qishom l-istess. It-tnejn sabu oppożizzjoni qawwija kontra l-proposti tag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hom favur il-klassi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addiema. Il-PN nist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ajlu l-Partit Repubblikan Amerikan li hu kontra kollox fejn jid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lu l-interessi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Amerikani. Qabel ma tela' Barack Obama b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ala President tal-Istati Uniti tal-Amerika erba' snin ilu l</w:t>
      </w:r>
      <w:r w:rsidRPr="00D90829">
        <w:rPr>
          <w:sz w:val="24"/>
          <w:szCs w:val="24"/>
          <w:lang w:val="mt-MT"/>
        </w:rPr>
        <w:t>-klassi tal-ħaddiema</w:t>
      </w:r>
      <w:r w:rsidRPr="00B64B47">
        <w:rPr>
          <w:sz w:val="24"/>
          <w:szCs w:val="24"/>
          <w:lang w:val="mt-MT"/>
        </w:rPr>
        <w:t xml:space="preserve"> Amerikana kellha tamiet kbar fih. Imma x-xorti riedet li l-Partit Demokratiku ma ġabx maġġoranza assoluta fil-Kamra tar-Rappreżentanti. U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alhekk </w:t>
      </w:r>
      <w:commentRangeStart w:id="234"/>
      <w:r w:rsidRPr="00B64B47">
        <w:rPr>
          <w:sz w:val="24"/>
          <w:szCs w:val="24"/>
          <w:lang w:val="mt-MT"/>
        </w:rPr>
        <w:t>m'g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andux</w:t>
      </w:r>
      <w:commentRangeEnd w:id="234"/>
      <w:r w:rsidR="007F3021">
        <w:rPr>
          <w:rStyle w:val="CommentReference"/>
        </w:rPr>
        <w:commentReference w:id="234"/>
      </w:r>
    </w:p>
    <w:p w14:paraId="2CF2648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sa</w:t>
      </w:r>
      <w:r>
        <w:rPr>
          <w:sz w:val="24"/>
          <w:szCs w:val="24"/>
          <w:lang w:val="mt-MT"/>
        </w:rPr>
        <w:t>ħħ</w:t>
      </w:r>
      <w:r w:rsidRPr="00B64B47">
        <w:rPr>
          <w:sz w:val="24"/>
          <w:szCs w:val="24"/>
          <w:lang w:val="mt-MT"/>
        </w:rPr>
        <w:t xml:space="preserve">a biex jibni l-ikbar 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olma tieg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 xml:space="preserve">u: </w:t>
      </w:r>
      <w:r w:rsidRPr="007F3021">
        <w:rPr>
          <w:i/>
          <w:sz w:val="24"/>
          <w:szCs w:val="24"/>
          <w:lang w:val="mt-MT"/>
          <w:rPrChange w:id="235" w:author="Martha Farrugia" w:date="2015-11-26T12:14:00Z">
            <w:rPr>
              <w:sz w:val="24"/>
              <w:szCs w:val="24"/>
              <w:lang w:val="mt-MT"/>
            </w:rPr>
          </w:rPrChange>
        </w:rPr>
        <w:t>Welfare State</w:t>
      </w:r>
      <w:r w:rsidRPr="00B64B47">
        <w:rPr>
          <w:sz w:val="24"/>
          <w:szCs w:val="24"/>
          <w:lang w:val="mt-MT"/>
        </w:rPr>
        <w:t xml:space="preserve"> Amerikan </w:t>
      </w:r>
      <w:r w:rsidRPr="00D90829">
        <w:rPr>
          <w:sz w:val="24"/>
          <w:szCs w:val="24"/>
          <w:lang w:val="mt-MT"/>
        </w:rPr>
        <w:t>għall-klassi</w:t>
      </w:r>
      <w:r w:rsidRPr="00B64B47">
        <w:rPr>
          <w:sz w:val="24"/>
          <w:szCs w:val="24"/>
          <w:lang w:val="mt-MT"/>
        </w:rPr>
        <w:t xml:space="preserve">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Amerikana. Issa r-Repubblikani qeg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din jg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idu li l-</w:t>
      </w:r>
      <w:r w:rsidRPr="007F3021">
        <w:rPr>
          <w:i/>
          <w:sz w:val="24"/>
          <w:szCs w:val="24"/>
          <w:lang w:val="mt-MT"/>
          <w:rPrChange w:id="236" w:author="Martha Farrugia" w:date="2015-11-26T12:15:00Z">
            <w:rPr>
              <w:sz w:val="24"/>
              <w:szCs w:val="24"/>
              <w:lang w:val="mt-MT"/>
            </w:rPr>
          </w:rPrChange>
        </w:rPr>
        <w:t>American Jobs Ac</w:t>
      </w:r>
      <w:r w:rsidRPr="007F3021">
        <w:rPr>
          <w:sz w:val="24"/>
          <w:szCs w:val="24"/>
          <w:lang w:val="mt-MT"/>
        </w:rPr>
        <w:t>t</w:t>
      </w:r>
      <w:r w:rsidRPr="00B64B47">
        <w:rPr>
          <w:sz w:val="24"/>
          <w:szCs w:val="24"/>
          <w:lang w:val="mt-MT"/>
        </w:rPr>
        <w:t xml:space="preserve"> hu lixka ta' Obama g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all-Elezzjoni Presidenzjali ta' sena u xahrejn o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ra. U x'aktarx jimblokkawlu kollox. Issa naraw.</w:t>
      </w:r>
    </w:p>
    <w:p w14:paraId="6A078773" w14:textId="77777777" w:rsidR="00A35832" w:rsidRPr="00B64B47" w:rsidRDefault="00A35832" w:rsidP="00A35832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U sadanittant il-klassi tal-</w:t>
      </w:r>
      <w:r>
        <w:rPr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addiema Amerikana tibqa' tistenna u titherra.</w:t>
      </w:r>
    </w:p>
    <w:p w14:paraId="3DE44302" w14:textId="77777777" w:rsidR="00A35832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</w:p>
    <w:p w14:paraId="78EB83B5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Bor</w:t>
      </w:r>
      <w:ins w:id="237" w:author="Martha Farrugia" w:date="2015-11-25T12:42:00Z">
        <w:r w:rsidR="008C79A0">
          <w:rPr>
            <w:sz w:val="24"/>
            <w:szCs w:val="24"/>
            <w:lang w:val="mt-MT"/>
          </w:rPr>
          <w:t>g</w:t>
        </w:r>
      </w:ins>
      <w:del w:id="238" w:author="Martha Farrugia" w:date="2015-11-25T12:42:00Z">
        <w:r w:rsidRPr="00B64B47" w:rsidDel="008C79A0">
          <w:rPr>
            <w:sz w:val="24"/>
            <w:szCs w:val="24"/>
            <w:lang w:val="mt-MT"/>
          </w:rPr>
          <w:delText>ġ</w:delText>
        </w:r>
      </w:del>
      <w:r w:rsidRPr="00B64B47">
        <w:rPr>
          <w:sz w:val="24"/>
          <w:szCs w:val="24"/>
          <w:lang w:val="mt-MT"/>
        </w:rPr>
        <w:t xml:space="preserve">: </w:t>
      </w:r>
      <w:ins w:id="239" w:author="Martha Farrugia" w:date="2015-11-25T12:43:00Z">
        <w:r w:rsidR="008C79A0">
          <w:rPr>
            <w:sz w:val="24"/>
            <w:szCs w:val="24"/>
            <w:lang w:val="mt-MT"/>
          </w:rPr>
          <w:t>“</w:t>
        </w:r>
      </w:ins>
      <w:r w:rsidRPr="00B64B47">
        <w:rPr>
          <w:sz w:val="24"/>
          <w:szCs w:val="24"/>
          <w:lang w:val="mt-MT"/>
        </w:rPr>
        <w:t>Ma nippretendux demokrazija simili għal tagħna fil-pajjiżi Għarab</w:t>
      </w:r>
      <w:ins w:id="240" w:author="Martha Farrugia" w:date="2015-11-25T12:43:00Z">
        <w:r w:rsidR="008C79A0">
          <w:rPr>
            <w:sz w:val="24"/>
            <w:szCs w:val="24"/>
            <w:lang w:val="mt-MT"/>
          </w:rPr>
          <w:t>”</w:t>
        </w:r>
      </w:ins>
    </w:p>
    <w:p w14:paraId="7E28AABD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Il-Ministru għall-Affarijiet Barranin Tonio Borg jemmen li </w:t>
      </w:r>
      <w:r w:rsidRPr="000D71D7">
        <w:rPr>
          <w:sz w:val="24"/>
          <w:szCs w:val="24"/>
          <w:lang w:val="mt-MT"/>
        </w:rPr>
        <w:t>d-dinja</w:t>
      </w:r>
      <w:r w:rsidRPr="00B64B47">
        <w:rPr>
          <w:sz w:val="24"/>
          <w:szCs w:val="24"/>
          <w:lang w:val="mt-MT"/>
        </w:rPr>
        <w:t xml:space="preserve"> m'għand</w:t>
      </w:r>
      <w:ins w:id="241" w:author="Martha Farrugia" w:date="2015-12-03T16:26:00Z">
        <w:r w:rsidR="006404E3">
          <w:rPr>
            <w:sz w:val="24"/>
            <w:szCs w:val="24"/>
            <w:lang w:val="mt-MT"/>
          </w:rPr>
          <w:t>h</w:t>
        </w:r>
      </w:ins>
      <w:r w:rsidRPr="00B64B47">
        <w:rPr>
          <w:sz w:val="24"/>
          <w:szCs w:val="24"/>
          <w:lang w:val="mt-MT"/>
        </w:rPr>
        <w:t>i</w:t>
      </w:r>
      <w:ins w:id="242" w:author="Martha Farrugia" w:date="2015-12-03T16:26:00Z">
        <w:r w:rsidR="006404E3">
          <w:rPr>
            <w:sz w:val="24"/>
            <w:szCs w:val="24"/>
            <w:lang w:val="mt-MT"/>
          </w:rPr>
          <w:t>e</w:t>
        </w:r>
      </w:ins>
      <w:r w:rsidRPr="00B64B47">
        <w:rPr>
          <w:sz w:val="24"/>
          <w:szCs w:val="24"/>
          <w:lang w:val="mt-MT"/>
        </w:rPr>
        <w:t xml:space="preserve">x għax </w:t>
      </w:r>
      <w:r w:rsidRPr="006A2C78">
        <w:rPr>
          <w:color w:val="FF0000"/>
          <w:sz w:val="24"/>
          <w:szCs w:val="24"/>
          <w:lang w:val="mt-MT"/>
          <w:rPrChange w:id="243" w:author="Martha Farrugia" w:date="2015-11-25T12:45:00Z">
            <w:rPr>
              <w:sz w:val="24"/>
              <w:szCs w:val="24"/>
              <w:lang w:val="mt-MT"/>
            </w:rPr>
          </w:rPrChange>
        </w:rPr>
        <w:t>tibża'</w:t>
      </w:r>
      <w:r w:rsidRPr="00B64B47">
        <w:rPr>
          <w:sz w:val="24"/>
          <w:szCs w:val="24"/>
          <w:lang w:val="mt-MT"/>
        </w:rPr>
        <w:t xml:space="preserve"> mill-</w:t>
      </w:r>
      <w:ins w:id="244" w:author="Martha Farrugia" w:date="2015-11-24T21:58:00Z">
        <w:r w:rsidR="00D90829" w:rsidRPr="000D71D7">
          <w:rPr>
            <w:sz w:val="24"/>
            <w:szCs w:val="24"/>
            <w:lang w:val="mt-MT"/>
            <w:rPrChange w:id="245" w:author="Martha Farrugia" w:date="2015-11-26T12:19:00Z">
              <w:rPr>
                <w:sz w:val="24"/>
                <w:szCs w:val="24"/>
                <w:highlight w:val="yellow"/>
                <w:lang w:val="mt-MT"/>
              </w:rPr>
            </w:rPrChange>
          </w:rPr>
          <w:t>I</w:t>
        </w:r>
      </w:ins>
      <w:del w:id="246" w:author="Martha Farrugia" w:date="2015-11-24T21:58:00Z">
        <w:r w:rsidRPr="000D71D7" w:rsidDel="00D90829">
          <w:rPr>
            <w:sz w:val="24"/>
            <w:szCs w:val="24"/>
            <w:lang w:val="mt-MT"/>
          </w:rPr>
          <w:delText>i</w:delText>
        </w:r>
      </w:del>
      <w:r w:rsidRPr="000D71D7">
        <w:rPr>
          <w:sz w:val="24"/>
          <w:szCs w:val="24"/>
          <w:lang w:val="mt-MT"/>
        </w:rPr>
        <w:t>stati</w:t>
      </w:r>
      <w:r w:rsidRPr="00B64B47">
        <w:rPr>
          <w:sz w:val="24"/>
          <w:szCs w:val="24"/>
          <w:lang w:val="mt-MT"/>
        </w:rPr>
        <w:t xml:space="preserve"> Iżlamiċi imma fl-istess waqt m'għand</w:t>
      </w:r>
      <w:ins w:id="247" w:author="Martha Farrugia" w:date="2015-11-24T21:34:00Z">
        <w:r w:rsidR="00FC6CD5">
          <w:rPr>
            <w:sz w:val="24"/>
            <w:szCs w:val="24"/>
            <w:lang w:val="mt-MT"/>
          </w:rPr>
          <w:t>h</w:t>
        </w:r>
      </w:ins>
      <w:r w:rsidRPr="00B64B47">
        <w:rPr>
          <w:sz w:val="24"/>
          <w:szCs w:val="24"/>
          <w:lang w:val="mt-MT"/>
        </w:rPr>
        <w:t>i</w:t>
      </w:r>
      <w:ins w:id="248" w:author="Martha Farrugia" w:date="2015-11-24T21:34:00Z">
        <w:r w:rsidR="00FC6CD5">
          <w:rPr>
            <w:sz w:val="24"/>
            <w:szCs w:val="24"/>
            <w:lang w:val="mt-MT"/>
          </w:rPr>
          <w:t>e</w:t>
        </w:r>
      </w:ins>
      <w:r w:rsidRPr="00B64B47">
        <w:rPr>
          <w:sz w:val="24"/>
          <w:szCs w:val="24"/>
          <w:lang w:val="mt-MT"/>
        </w:rPr>
        <w:t>x tippretendi li d-demokraziji fil-pajjiżi Għarab tkun eżat</w:t>
      </w:r>
      <w:del w:id="249" w:author="Martha Farrugia" w:date="2015-11-24T21:34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tament bħal dik fid</w:t>
      </w:r>
      <w:r w:rsidRPr="000D71D7">
        <w:rPr>
          <w:sz w:val="24"/>
          <w:szCs w:val="24"/>
          <w:lang w:val="mt-MT"/>
        </w:rPr>
        <w:t>-</w:t>
      </w:r>
      <w:ins w:id="250" w:author="Martha Farrugia" w:date="2015-11-25T12:47:00Z">
        <w:r w:rsidR="006A2C78" w:rsidRPr="000D71D7">
          <w:rPr>
            <w:sz w:val="24"/>
            <w:szCs w:val="24"/>
            <w:lang w:val="mt-MT"/>
          </w:rPr>
          <w:t>D</w:t>
        </w:r>
      </w:ins>
      <w:del w:id="251" w:author="Martha Farrugia" w:date="2015-11-25T12:47:00Z">
        <w:r w:rsidRPr="000D71D7" w:rsidDel="006A2C78">
          <w:rPr>
            <w:sz w:val="24"/>
            <w:szCs w:val="24"/>
            <w:lang w:val="mt-MT"/>
          </w:rPr>
          <w:delText>d</w:delText>
        </w:r>
      </w:del>
      <w:r w:rsidRPr="000D71D7">
        <w:rPr>
          <w:sz w:val="24"/>
          <w:szCs w:val="24"/>
          <w:lang w:val="mt-MT"/>
        </w:rPr>
        <w:t>inja</w:t>
      </w:r>
      <w:r w:rsidRPr="00B64B47">
        <w:rPr>
          <w:sz w:val="24"/>
          <w:szCs w:val="24"/>
          <w:lang w:val="mt-MT"/>
        </w:rPr>
        <w:t xml:space="preserve"> tal-Punent.</w:t>
      </w:r>
    </w:p>
    <w:p w14:paraId="792B1BC1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Huwa għamel din l-istqarrija waqt dibattitu li kien organizzat fl-</w:t>
      </w:r>
      <w:r w:rsidRPr="000D71D7">
        <w:rPr>
          <w:sz w:val="24"/>
          <w:szCs w:val="24"/>
          <w:lang w:val="mt-MT"/>
        </w:rPr>
        <w:t>Università</w:t>
      </w:r>
      <w:r w:rsidRPr="00B64B47">
        <w:rPr>
          <w:sz w:val="24"/>
          <w:szCs w:val="24"/>
          <w:lang w:val="mt-MT"/>
        </w:rPr>
        <w:t xml:space="preserve"> mill-Kunsill Studenti Universitarji (KSU) li ttratta </w:t>
      </w:r>
      <w:r w:rsidRPr="000D71D7">
        <w:rPr>
          <w:sz w:val="24"/>
          <w:szCs w:val="24"/>
          <w:lang w:val="mt-MT"/>
        </w:rPr>
        <w:t>r</w:t>
      </w:r>
      <w:r w:rsidRPr="00BE24DB">
        <w:rPr>
          <w:sz w:val="24"/>
          <w:szCs w:val="24"/>
          <w:lang w:val="mt-MT"/>
        </w:rPr>
        <w:t>-</w:t>
      </w:r>
      <w:del w:id="252" w:author="Martha Farrugia" w:date="2015-11-25T12:56:00Z">
        <w:r w:rsidRPr="00BE24DB" w:rsidDel="00BE24DB">
          <w:rPr>
            <w:rFonts w:cs="Calibri"/>
            <w:sz w:val="24"/>
            <w:szCs w:val="24"/>
            <w:lang w:val="mt-MT"/>
          </w:rPr>
          <w:delText></w:delText>
        </w:r>
      </w:del>
      <w:commentRangeStart w:id="253"/>
      <w:r w:rsidRPr="00BE24DB">
        <w:rPr>
          <w:sz w:val="24"/>
          <w:szCs w:val="24"/>
          <w:lang w:val="mt-MT"/>
        </w:rPr>
        <w:t>Rebbieg</w:t>
      </w:r>
      <w:r w:rsidRPr="00BE24DB">
        <w:rPr>
          <w:rFonts w:cs="Calibri"/>
          <w:sz w:val="24"/>
          <w:szCs w:val="24"/>
          <w:lang w:val="mt-MT"/>
        </w:rPr>
        <w:t>ħ</w:t>
      </w:r>
      <w:r w:rsidRPr="00BE24DB">
        <w:rPr>
          <w:sz w:val="24"/>
          <w:szCs w:val="24"/>
          <w:lang w:val="mt-MT"/>
        </w:rPr>
        <w:t>a</w:t>
      </w:r>
      <w:commentRangeEnd w:id="253"/>
      <w:r w:rsidR="000D71D7">
        <w:rPr>
          <w:rStyle w:val="CommentReference"/>
        </w:rPr>
        <w:commentReference w:id="253"/>
      </w:r>
      <w:r w:rsidRPr="00BE24DB">
        <w:rPr>
          <w:sz w:val="24"/>
          <w:szCs w:val="24"/>
          <w:lang w:val="mt-MT"/>
        </w:rPr>
        <w:t xml:space="preserve"> G</w:t>
      </w:r>
      <w:r w:rsidRPr="00BE24DB">
        <w:rPr>
          <w:rFonts w:cs="Calibri"/>
          <w:sz w:val="24"/>
          <w:szCs w:val="24"/>
          <w:lang w:val="mt-MT"/>
        </w:rPr>
        <w:t>ħ</w:t>
      </w:r>
      <w:r w:rsidRPr="005E5B9A">
        <w:rPr>
          <w:sz w:val="24"/>
          <w:szCs w:val="24"/>
          <w:lang w:val="mt-MT"/>
        </w:rPr>
        <w:t>arbija</w:t>
      </w:r>
      <w:del w:id="254" w:author="Martha Farrugia" w:date="2015-11-25T12:56:00Z">
        <w:r w:rsidRPr="00B64B47" w:rsidDel="00BE24DB">
          <w:rPr>
            <w:rFonts w:cs="Calibri"/>
            <w:sz w:val="24"/>
            <w:szCs w:val="24"/>
            <w:lang w:val="mt-MT"/>
          </w:rPr>
          <w:delText></w:delText>
        </w:r>
      </w:del>
      <w:r w:rsidRPr="00B64B47">
        <w:rPr>
          <w:sz w:val="24"/>
          <w:szCs w:val="24"/>
          <w:lang w:val="mt-MT"/>
        </w:rPr>
        <w:t xml:space="preserve"> jew a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jar il-qawmien ta' w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ud mill-popli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arab kontra l-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akkiema ta' pajji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hom.</w:t>
      </w:r>
    </w:p>
    <w:p w14:paraId="05D4A823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Fid-dibattitu ħadu sehem ukoll l-</w:t>
      </w:r>
      <w:r w:rsidRPr="00D90829">
        <w:rPr>
          <w:sz w:val="24"/>
          <w:szCs w:val="24"/>
          <w:lang w:val="mt-MT"/>
        </w:rPr>
        <w:t>ambaxxaturi t</w:t>
      </w:r>
      <w:r w:rsidRPr="00B64B47">
        <w:rPr>
          <w:sz w:val="24"/>
          <w:szCs w:val="24"/>
          <w:lang w:val="mt-MT"/>
        </w:rPr>
        <w:t>at-tliet pajjiżi li f'dawn l-aħħar xhur kien hemm taqlib kbir – il-Libjan Saadun Suayeh, it-Tuneżina Souad Gueblaoui u l-Eġizzjan Abdelmawgoud Ehabashy – kif ukoll l-istudenta Libjana Alaa Ben Mahmud.</w:t>
      </w:r>
    </w:p>
    <w:p w14:paraId="4A430548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Il-Ministru Borg </w:t>
      </w:r>
      <w:r w:rsidRPr="000D71D7">
        <w:rPr>
          <w:sz w:val="24"/>
          <w:szCs w:val="24"/>
          <w:lang w:val="mt-MT"/>
        </w:rPr>
        <w:t>semma</w:t>
      </w:r>
      <w:r w:rsidRPr="00B64B47">
        <w:rPr>
          <w:sz w:val="24"/>
          <w:szCs w:val="24"/>
          <w:lang w:val="mt-MT"/>
        </w:rPr>
        <w:t xml:space="preserve"> kif wara t-Tieni Gwerra Dinjija l-</w:t>
      </w:r>
      <w:ins w:id="255" w:author="Martha Farrugia" w:date="2015-11-24T22:00:00Z">
        <w:r w:rsidR="00D90829" w:rsidRPr="000D71D7">
          <w:rPr>
            <w:sz w:val="24"/>
            <w:szCs w:val="24"/>
            <w:lang w:val="mt-MT"/>
            <w:rPrChange w:id="256" w:author="Martha Farrugia" w:date="2015-11-26T12:22:00Z">
              <w:rPr>
                <w:sz w:val="24"/>
                <w:szCs w:val="24"/>
                <w:highlight w:val="yellow"/>
                <w:lang w:val="mt-MT"/>
              </w:rPr>
            </w:rPrChange>
          </w:rPr>
          <w:t>P</w:t>
        </w:r>
      </w:ins>
      <w:del w:id="257" w:author="Martha Farrugia" w:date="2015-11-24T22:00:00Z">
        <w:r w:rsidRPr="000D71D7" w:rsidDel="00D90829">
          <w:rPr>
            <w:sz w:val="24"/>
            <w:szCs w:val="24"/>
            <w:lang w:val="mt-MT"/>
          </w:rPr>
          <w:delText>p</w:delText>
        </w:r>
      </w:del>
      <w:r w:rsidRPr="000D71D7">
        <w:rPr>
          <w:sz w:val="24"/>
          <w:szCs w:val="24"/>
          <w:lang w:val="mt-MT"/>
        </w:rPr>
        <w:t>artiti Demokristjani</w:t>
      </w:r>
      <w:r w:rsidRPr="00B64B47">
        <w:rPr>
          <w:sz w:val="24"/>
          <w:szCs w:val="24"/>
          <w:lang w:val="mt-MT"/>
        </w:rPr>
        <w:t xml:space="preserve"> daħħlu demokrazija ispirata mit-twemmin Nisrani u llum hawn ukoll demokraziji </w:t>
      </w:r>
      <w:ins w:id="258" w:author="Martha Farrugia" w:date="2015-11-24T21:42:00Z">
        <w:r w:rsidR="00FC6CD5">
          <w:rPr>
            <w:sz w:val="24"/>
            <w:szCs w:val="24"/>
            <w:lang w:val="mt-MT"/>
          </w:rPr>
          <w:t>A</w:t>
        </w:r>
      </w:ins>
      <w:del w:id="259" w:author="Martha Farrugia" w:date="2015-11-24T21:42:00Z">
        <w:r w:rsidRPr="00B64B47" w:rsidDel="00FC6CD5">
          <w:rPr>
            <w:sz w:val="24"/>
            <w:szCs w:val="24"/>
            <w:lang w:val="mt-MT"/>
          </w:rPr>
          <w:delText>a</w:delText>
        </w:r>
      </w:del>
      <w:r w:rsidRPr="00B64B47">
        <w:rPr>
          <w:sz w:val="24"/>
          <w:szCs w:val="24"/>
          <w:lang w:val="mt-MT"/>
        </w:rPr>
        <w:t>tei fejn ma ssirx referenza għar-reliġjon.</w:t>
      </w:r>
    </w:p>
    <w:p w14:paraId="082E6856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del w:id="260" w:author="Martha Farrugia" w:date="2015-11-25T12:58:00Z">
        <w:r w:rsidRPr="00B64B47" w:rsidDel="00BE24DB">
          <w:rPr>
            <w:rFonts w:cs="Calibri"/>
            <w:sz w:val="24"/>
            <w:szCs w:val="24"/>
            <w:lang w:val="mt-MT"/>
          </w:rPr>
          <w:delText></w:delText>
        </w:r>
      </w:del>
      <w:ins w:id="261" w:author="Martha Farrugia" w:date="2015-11-25T12:58:00Z">
        <w:r w:rsidR="00BE24DB">
          <w:rPr>
            <w:rFonts w:cs="Calibri"/>
            <w:sz w:val="24"/>
            <w:szCs w:val="24"/>
            <w:lang w:val="mt-MT"/>
          </w:rPr>
          <w:t>”</w:t>
        </w:r>
      </w:ins>
      <w:r w:rsidRPr="00B64B47">
        <w:rPr>
          <w:sz w:val="24"/>
          <w:szCs w:val="24"/>
          <w:lang w:val="mt-MT"/>
        </w:rPr>
        <w:t xml:space="preserve">Allura jekk naċċettaw id-demokraziji Kristjani u dawk </w:t>
      </w:r>
      <w:del w:id="262" w:author="Martha Farrugia" w:date="2015-11-24T21:43:00Z">
        <w:r w:rsidRPr="00B64B47" w:rsidDel="00FC6CD5">
          <w:rPr>
            <w:sz w:val="24"/>
            <w:szCs w:val="24"/>
            <w:lang w:val="mt-MT"/>
          </w:rPr>
          <w:delText>a</w:delText>
        </w:r>
      </w:del>
      <w:ins w:id="263" w:author="Martha Farrugia" w:date="2015-11-24T21:43:00Z">
        <w:r w:rsidR="00FC6CD5">
          <w:rPr>
            <w:sz w:val="24"/>
            <w:szCs w:val="24"/>
            <w:lang w:val="mt-MT"/>
          </w:rPr>
          <w:t>A</w:t>
        </w:r>
      </w:ins>
      <w:r w:rsidRPr="00B64B47">
        <w:rPr>
          <w:sz w:val="24"/>
          <w:szCs w:val="24"/>
          <w:lang w:val="mt-MT"/>
        </w:rPr>
        <w:t>tei għaliex id-demokraziji Iżlamiċi le?</w:t>
      </w:r>
      <w:ins w:id="264" w:author="Martha Farrugia" w:date="2015-11-25T12:58:00Z">
        <w:r w:rsidR="00BE24DB">
          <w:rPr>
            <w:sz w:val="24"/>
            <w:szCs w:val="24"/>
            <w:lang w:val="mt-MT"/>
          </w:rPr>
          <w:t>”</w:t>
        </w:r>
      </w:ins>
      <w:del w:id="265" w:author="Martha Farrugia" w:date="2015-11-25T12:58:00Z">
        <w:r w:rsidRPr="00B64B47" w:rsidDel="00BE24DB">
          <w:rPr>
            <w:rFonts w:cs="Calibri"/>
            <w:sz w:val="24"/>
            <w:szCs w:val="24"/>
            <w:lang w:val="mt-MT"/>
          </w:rPr>
          <w:delText></w:delText>
        </w:r>
      </w:del>
      <w:r w:rsidRPr="00B64B47">
        <w:rPr>
          <w:sz w:val="24"/>
          <w:szCs w:val="24"/>
          <w:lang w:val="mt-MT"/>
        </w:rPr>
        <w:t xml:space="preserve"> </w:t>
      </w:r>
      <w:ins w:id="266" w:author="Martha Farrugia" w:date="2015-11-24T21:43:00Z">
        <w:r w:rsidR="00FC6CD5">
          <w:rPr>
            <w:sz w:val="24"/>
            <w:szCs w:val="24"/>
            <w:lang w:val="mt-MT"/>
          </w:rPr>
          <w:t>H</w:t>
        </w:r>
      </w:ins>
      <w:del w:id="267" w:author="Martha Farrugia" w:date="2015-11-24T21:43:00Z">
        <w:r w:rsidRPr="00B64B47" w:rsidDel="00FC6CD5">
          <w:rPr>
            <w:sz w:val="24"/>
            <w:szCs w:val="24"/>
            <w:lang w:val="mt-MT"/>
          </w:rPr>
          <w:delText>h</w:delText>
        </w:r>
      </w:del>
      <w:r w:rsidRPr="00B64B47">
        <w:rPr>
          <w:sz w:val="24"/>
          <w:szCs w:val="24"/>
          <w:lang w:val="mt-MT"/>
        </w:rPr>
        <w:t>uwa staqsa waqt li b'referenza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all-elezz</w:t>
      </w:r>
      <w:del w:id="268" w:author="Martha Farrugia" w:date="2015-11-24T21:43:00Z">
        <w:r w:rsidRPr="00B64B47" w:rsidDel="00FC6CD5">
          <w:rPr>
            <w:rFonts w:cs="Calibri"/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joni li se ssir fl-E</w:t>
      </w:r>
      <w:r w:rsidRPr="00B64B47">
        <w:rPr>
          <w:rFonts w:cs="Calibri"/>
          <w:sz w:val="24"/>
          <w:szCs w:val="24"/>
          <w:lang w:val="mt-MT"/>
        </w:rPr>
        <w:t>ġ</w:t>
      </w:r>
      <w:r w:rsidRPr="00B64B47">
        <w:rPr>
          <w:sz w:val="24"/>
          <w:szCs w:val="24"/>
          <w:lang w:val="mt-MT"/>
        </w:rPr>
        <w:t>ittu qal li m'g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andniex nib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 jekk jirb</w:t>
      </w:r>
      <w:del w:id="269" w:author="Martha Farrugia" w:date="2015-11-24T21:43:00Z">
        <w:r w:rsidRPr="00B64B47" w:rsidDel="00FC6CD5">
          <w:rPr>
            <w:rFonts w:cs="Calibri"/>
            <w:sz w:val="24"/>
            <w:szCs w:val="24"/>
            <w:lang w:val="mt-MT"/>
          </w:rPr>
          <w:delText>­</w:delText>
        </w:r>
      </w:del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uha l-</w:t>
      </w:r>
      <w:commentRangeStart w:id="270"/>
      <w:r w:rsidRPr="000D71D7">
        <w:rPr>
          <w:i/>
          <w:sz w:val="24"/>
          <w:szCs w:val="24"/>
          <w:lang w:val="mt-MT"/>
          <w:rPrChange w:id="271" w:author="Martha Farrugia" w:date="2015-11-26T12:23:00Z">
            <w:rPr>
              <w:sz w:val="24"/>
              <w:szCs w:val="24"/>
              <w:lang w:val="mt-MT"/>
            </w:rPr>
          </w:rPrChange>
        </w:rPr>
        <w:t>Muslim Brotherhood</w:t>
      </w:r>
      <w:commentRangeEnd w:id="270"/>
      <w:r w:rsidR="000D71D7">
        <w:rPr>
          <w:rStyle w:val="CommentReference"/>
        </w:rPr>
        <w:commentReference w:id="270"/>
      </w:r>
      <w:r w:rsidRPr="00B64B47">
        <w:rPr>
          <w:sz w:val="24"/>
          <w:szCs w:val="24"/>
          <w:lang w:val="mt-MT"/>
        </w:rPr>
        <w:t>, g</w:t>
      </w:r>
      <w:r w:rsidRPr="00B64B47">
        <w:rPr>
          <w:rFonts w:cs="Calibri"/>
          <w:sz w:val="24"/>
          <w:szCs w:val="24"/>
          <w:lang w:val="mt-MT"/>
        </w:rPr>
        <w:t>ħ</w:t>
      </w:r>
      <w:r w:rsidRPr="00B64B47">
        <w:rPr>
          <w:sz w:val="24"/>
          <w:szCs w:val="24"/>
          <w:lang w:val="mt-MT"/>
        </w:rPr>
        <w:t>aqda li kif tindika isimha hija I</w:t>
      </w:r>
      <w:r w:rsidRPr="00B64B47">
        <w:rPr>
          <w:rFonts w:cs="Calibri"/>
          <w:sz w:val="24"/>
          <w:szCs w:val="24"/>
          <w:lang w:val="mt-MT"/>
        </w:rPr>
        <w:t>ż</w:t>
      </w:r>
      <w:r w:rsidRPr="00B64B47">
        <w:rPr>
          <w:sz w:val="24"/>
          <w:szCs w:val="24"/>
          <w:lang w:val="mt-MT"/>
        </w:rPr>
        <w:t>lamika.</w:t>
      </w:r>
    </w:p>
    <w:p w14:paraId="7765622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Tonio Borg saħaq li l-UE, inkluż Malta, </w:t>
      </w:r>
      <w:r w:rsidRPr="000067E5">
        <w:rPr>
          <w:sz w:val="24"/>
          <w:szCs w:val="24"/>
          <w:lang w:val="mt-MT"/>
        </w:rPr>
        <w:t>m'għand</w:t>
      </w:r>
      <w:ins w:id="272" w:author="Martha Farrugia" w:date="2015-11-24T21:44:00Z">
        <w:r w:rsidR="00FC6CD5" w:rsidRPr="000067E5">
          <w:rPr>
            <w:sz w:val="24"/>
            <w:szCs w:val="24"/>
            <w:lang w:val="mt-MT"/>
          </w:rPr>
          <w:t>h</w:t>
        </w:r>
      </w:ins>
      <w:r w:rsidRPr="000067E5">
        <w:rPr>
          <w:sz w:val="24"/>
          <w:szCs w:val="24"/>
          <w:lang w:val="mt-MT"/>
        </w:rPr>
        <w:t>iex t</w:t>
      </w:r>
      <w:r w:rsidRPr="00B64B47">
        <w:rPr>
          <w:sz w:val="24"/>
          <w:szCs w:val="24"/>
          <w:lang w:val="mt-MT"/>
        </w:rPr>
        <w:t xml:space="preserve">istenna li l-pajjiżi Għarab iħaddnu demokraziji bħal tal-Ewropa għax inkella dan ikun forma oħra ta' </w:t>
      </w:r>
      <w:ins w:id="273" w:author="Martha Farrugia" w:date="2015-11-24T21:45:00Z">
        <w:r w:rsidR="00FC6CD5">
          <w:rPr>
            <w:sz w:val="24"/>
            <w:szCs w:val="24"/>
            <w:lang w:val="mt-MT"/>
          </w:rPr>
          <w:t>K</w:t>
        </w:r>
      </w:ins>
      <w:del w:id="274" w:author="Martha Farrugia" w:date="2015-11-24T21:45:00Z">
        <w:r w:rsidRPr="00B64B47" w:rsidDel="00FC6CD5">
          <w:rPr>
            <w:sz w:val="24"/>
            <w:szCs w:val="24"/>
            <w:lang w:val="mt-MT"/>
          </w:rPr>
          <w:delText>k</w:delText>
        </w:r>
      </w:del>
      <w:r w:rsidRPr="00B64B47">
        <w:rPr>
          <w:sz w:val="24"/>
          <w:szCs w:val="24"/>
          <w:lang w:val="mt-MT"/>
        </w:rPr>
        <w:t xml:space="preserve">olonjaliżmu jew </w:t>
      </w:r>
      <w:ins w:id="275" w:author="Martha Farrugia" w:date="2015-11-24T21:45:00Z">
        <w:r w:rsidR="00FC6CD5">
          <w:rPr>
            <w:sz w:val="24"/>
            <w:szCs w:val="24"/>
            <w:lang w:val="mt-MT"/>
          </w:rPr>
          <w:t>I</w:t>
        </w:r>
      </w:ins>
      <w:del w:id="276" w:author="Martha Farrugia" w:date="2015-11-24T21:45:00Z">
        <w:r w:rsidRPr="00B64B47" w:rsidDel="00FC6CD5">
          <w:rPr>
            <w:sz w:val="24"/>
            <w:szCs w:val="24"/>
            <w:lang w:val="mt-MT"/>
          </w:rPr>
          <w:delText>i</w:delText>
        </w:r>
      </w:del>
      <w:r w:rsidRPr="00B64B47">
        <w:rPr>
          <w:sz w:val="24"/>
          <w:szCs w:val="24"/>
          <w:lang w:val="mt-MT"/>
        </w:rPr>
        <w:t>mperjaliżmu. Fl-istess waqt qal li l-Ewropa mhux se tgħallem lill-Eġittu dwar iċ-ċivilta</w:t>
      </w:r>
      <w:ins w:id="277" w:author="Martha Farrugia" w:date="2015-11-24T21:46:00Z">
        <w:r w:rsidR="00FC6CD5">
          <w:rPr>
            <w:sz w:val="24"/>
            <w:szCs w:val="24"/>
          </w:rPr>
          <w:t>`</w:t>
        </w:r>
      </w:ins>
      <w:r w:rsidRPr="00B64B47">
        <w:rPr>
          <w:sz w:val="24"/>
          <w:szCs w:val="24"/>
          <w:lang w:val="mt-MT"/>
        </w:rPr>
        <w:t xml:space="preserve"> għax dik Eġizzjana kienet ilha s-snin qabel dik Ewropea.</w:t>
      </w:r>
    </w:p>
    <w:p w14:paraId="0773C492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Huwa żied li l-Ewropa m'għandha xejn x'tiggwa</w:t>
      </w:r>
      <w:del w:id="278" w:author="Martha Farrugia" w:date="2015-11-24T21:46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 xml:space="preserve">danja jekk tippanikkja jekk tisma' li </w:t>
      </w:r>
      <w:ins w:id="279" w:author="Martha Farrugia" w:date="2015-11-24T22:01:00Z">
        <w:r w:rsidR="00D90829" w:rsidRPr="000067E5">
          <w:rPr>
            <w:sz w:val="24"/>
            <w:szCs w:val="24"/>
            <w:lang w:val="mt-MT"/>
            <w:rPrChange w:id="280" w:author="Martha Farrugia" w:date="2015-11-26T12:25:00Z">
              <w:rPr>
                <w:sz w:val="24"/>
                <w:szCs w:val="24"/>
                <w:highlight w:val="yellow"/>
                <w:lang w:val="mt-MT"/>
              </w:rPr>
            </w:rPrChange>
          </w:rPr>
          <w:t>P</w:t>
        </w:r>
      </w:ins>
      <w:del w:id="281" w:author="Martha Farrugia" w:date="2015-11-24T22:01:00Z">
        <w:r w:rsidRPr="000067E5" w:rsidDel="00D90829">
          <w:rPr>
            <w:sz w:val="24"/>
            <w:szCs w:val="24"/>
            <w:lang w:val="mt-MT"/>
          </w:rPr>
          <w:delText>p</w:delText>
        </w:r>
      </w:del>
      <w:r w:rsidRPr="000067E5">
        <w:rPr>
          <w:sz w:val="24"/>
          <w:szCs w:val="24"/>
          <w:lang w:val="mt-MT"/>
        </w:rPr>
        <w:t>artiti</w:t>
      </w:r>
      <w:r w:rsidRPr="00B64B47">
        <w:rPr>
          <w:sz w:val="24"/>
          <w:szCs w:val="24"/>
          <w:lang w:val="mt-MT"/>
        </w:rPr>
        <w:t xml:space="preserve"> Iżlamiċi jirbħu l-elezzjonijiet fil-pajjiżi Għa</w:t>
      </w:r>
      <w:del w:id="282" w:author="Martha Farrugia" w:date="2015-11-24T21:47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rab għax sakemm l-elettorat huwa ħieles id-</w:t>
      </w:r>
      <w:r w:rsidRPr="000067E5">
        <w:rPr>
          <w:sz w:val="24"/>
          <w:szCs w:val="24"/>
          <w:lang w:val="mt-MT"/>
        </w:rPr>
        <w:t>demokrazija</w:t>
      </w:r>
      <w:r w:rsidRPr="00B64B47">
        <w:rPr>
          <w:sz w:val="24"/>
          <w:szCs w:val="24"/>
          <w:lang w:val="mt-MT"/>
        </w:rPr>
        <w:t xml:space="preserve"> trid tiġi aċċettata.</w:t>
      </w:r>
    </w:p>
    <w:p w14:paraId="7F48CA4F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 xml:space="preserve">Il-Ministru Borg </w:t>
      </w:r>
      <w:r w:rsidRPr="000067E5">
        <w:rPr>
          <w:sz w:val="24"/>
          <w:szCs w:val="24"/>
          <w:lang w:val="mt-MT"/>
        </w:rPr>
        <w:t>semma</w:t>
      </w:r>
      <w:r w:rsidRPr="00B64B47">
        <w:rPr>
          <w:sz w:val="24"/>
          <w:szCs w:val="24"/>
          <w:lang w:val="mt-MT"/>
        </w:rPr>
        <w:t xml:space="preserve"> wkoll li huwa jaqbel li kull sentejn isir </w:t>
      </w:r>
      <w:del w:id="283" w:author="Martha Farrugia" w:date="2015-11-25T13:07:00Z">
        <w:r w:rsidRPr="00FC6CD5" w:rsidDel="00BE24DB">
          <w:rPr>
            <w:i/>
            <w:sz w:val="24"/>
            <w:szCs w:val="24"/>
            <w:lang w:val="mt-MT"/>
            <w:rPrChange w:id="284" w:author="Martha Farrugia" w:date="2015-11-24T21:47:00Z">
              <w:rPr>
                <w:sz w:val="24"/>
                <w:szCs w:val="24"/>
                <w:lang w:val="mt-MT"/>
              </w:rPr>
            </w:rPrChange>
          </w:rPr>
          <w:delText>s</w:delText>
        </w:r>
      </w:del>
      <w:ins w:id="285" w:author="Martha Farrugia" w:date="2015-11-25T13:07:00Z">
        <w:r w:rsidR="00BE24DB">
          <w:rPr>
            <w:i/>
            <w:sz w:val="24"/>
            <w:szCs w:val="24"/>
            <w:lang w:val="mt-MT"/>
          </w:rPr>
          <w:t>S</w:t>
        </w:r>
      </w:ins>
      <w:r w:rsidRPr="00FC6CD5">
        <w:rPr>
          <w:i/>
          <w:sz w:val="24"/>
          <w:szCs w:val="24"/>
          <w:lang w:val="mt-MT"/>
          <w:rPrChange w:id="286" w:author="Martha Farrugia" w:date="2015-11-24T21:47:00Z">
            <w:rPr>
              <w:sz w:val="24"/>
              <w:szCs w:val="24"/>
              <w:lang w:val="mt-MT"/>
            </w:rPr>
          </w:rPrChange>
        </w:rPr>
        <w:t>ummit</w:t>
      </w:r>
      <w:r w:rsidRPr="00B64B47">
        <w:rPr>
          <w:sz w:val="24"/>
          <w:szCs w:val="24"/>
          <w:lang w:val="mt-MT"/>
        </w:rPr>
        <w:t xml:space="preserve"> bejn l-UE u l-pajjiżi Għarab waqt li dwar l-assi Libjani ta' familjari tal-eks-</w:t>
      </w:r>
      <w:ins w:id="287" w:author="Martha Farrugia" w:date="2015-11-25T13:08:00Z">
        <w:r w:rsidR="005E4D67">
          <w:rPr>
            <w:sz w:val="24"/>
            <w:szCs w:val="24"/>
            <w:lang w:val="mt-MT"/>
          </w:rPr>
          <w:t>M</w:t>
        </w:r>
      </w:ins>
      <w:del w:id="288" w:author="Martha Farrugia" w:date="2015-11-25T13:08:00Z">
        <w:r w:rsidRPr="00B64B47" w:rsidDel="005E4D67">
          <w:rPr>
            <w:sz w:val="24"/>
            <w:szCs w:val="24"/>
            <w:lang w:val="mt-MT"/>
          </w:rPr>
          <w:delText>m</w:delText>
        </w:r>
      </w:del>
      <w:r w:rsidRPr="00B64B47">
        <w:rPr>
          <w:sz w:val="24"/>
          <w:szCs w:val="24"/>
          <w:lang w:val="mt-MT"/>
        </w:rPr>
        <w:t>exxej Muammar Gaddafi dawn għadhom iffriżati u jiddependu minn x</w:t>
      </w:r>
      <w:ins w:id="289" w:author="Martha Farrugia" w:date="2015-12-03T16:29:00Z">
        <w:r w:rsidR="006404E3">
          <w:rPr>
            <w:sz w:val="24"/>
            <w:szCs w:val="24"/>
            <w:lang w:val="mt-MT"/>
          </w:rPr>
          <w:t xml:space="preserve">i </w:t>
        </w:r>
      </w:ins>
      <w:del w:id="290" w:author="Martha Farrugia" w:date="2015-12-03T16:29:00Z">
        <w:r w:rsidRPr="00B64B47" w:rsidDel="006404E3">
          <w:rPr>
            <w:sz w:val="24"/>
            <w:szCs w:val="24"/>
            <w:lang w:val="mt-MT"/>
          </w:rPr>
          <w:delText>'</w:delText>
        </w:r>
      </w:del>
      <w:r w:rsidRPr="00B64B47">
        <w:rPr>
          <w:sz w:val="24"/>
          <w:szCs w:val="24"/>
          <w:lang w:val="mt-MT"/>
        </w:rPr>
        <w:t>linja jieħdu l-Ġnus Ma</w:t>
      </w:r>
      <w:del w:id="291" w:author="Martha Farrugia" w:date="2015-11-24T21:48:00Z">
        <w:r w:rsidRPr="00B64B47" w:rsidDel="00FC6CD5">
          <w:rPr>
            <w:sz w:val="24"/>
            <w:szCs w:val="24"/>
            <w:lang w:val="mt-MT"/>
          </w:rPr>
          <w:delText>q</w:delText>
        </w:r>
      </w:del>
      <w:r w:rsidRPr="00B64B47">
        <w:rPr>
          <w:sz w:val="24"/>
          <w:szCs w:val="24"/>
          <w:lang w:val="mt-MT"/>
        </w:rPr>
        <w:t>għ</w:t>
      </w:r>
      <w:ins w:id="292" w:author="Martha Farrugia" w:date="2015-11-24T21:48:00Z">
        <w:r w:rsidR="00FC6CD5">
          <w:rPr>
            <w:sz w:val="24"/>
            <w:szCs w:val="24"/>
            <w:lang w:val="mt-MT"/>
          </w:rPr>
          <w:t>q</w:t>
        </w:r>
      </w:ins>
      <w:r w:rsidRPr="00B64B47">
        <w:rPr>
          <w:sz w:val="24"/>
          <w:szCs w:val="24"/>
          <w:lang w:val="mt-MT"/>
        </w:rPr>
        <w:t>uda u l-UE.</w:t>
      </w:r>
    </w:p>
    <w:p w14:paraId="26863E86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L-Ambaxxatur Libjan irrimarka li m</w:t>
      </w:r>
      <w:ins w:id="293" w:author="Martha Farrugia" w:date="2015-12-03T16:29:00Z">
        <w:r w:rsidR="006404E3">
          <w:rPr>
            <w:sz w:val="24"/>
            <w:szCs w:val="24"/>
            <w:lang w:val="mt-MT"/>
          </w:rPr>
          <w:t>’</w:t>
        </w:r>
      </w:ins>
      <w:r w:rsidRPr="00B64B47">
        <w:rPr>
          <w:sz w:val="24"/>
          <w:szCs w:val="24"/>
          <w:lang w:val="mt-MT"/>
        </w:rPr>
        <w:t>hemm xejn fl-Iżlam li jipprojbixxi d</w:t>
      </w:r>
      <w:r w:rsidRPr="000067E5">
        <w:rPr>
          <w:sz w:val="24"/>
          <w:szCs w:val="24"/>
          <w:lang w:val="mt-MT"/>
        </w:rPr>
        <w:t>-demokrazija u</w:t>
      </w:r>
      <w:r w:rsidRPr="00B64B47">
        <w:rPr>
          <w:sz w:val="24"/>
          <w:szCs w:val="24"/>
          <w:lang w:val="mt-MT"/>
        </w:rPr>
        <w:t xml:space="preserve"> sostna li x-</w:t>
      </w:r>
      <w:r w:rsidRPr="00D90829">
        <w:rPr>
          <w:i/>
          <w:sz w:val="24"/>
          <w:szCs w:val="24"/>
          <w:lang w:val="mt-MT"/>
          <w:rPrChange w:id="294" w:author="Martha Farrugia" w:date="2015-11-24T22:00:00Z">
            <w:rPr>
              <w:sz w:val="24"/>
              <w:szCs w:val="24"/>
              <w:lang w:val="mt-MT"/>
            </w:rPr>
          </w:rPrChange>
        </w:rPr>
        <w:t>Sharia</w:t>
      </w:r>
      <w:r w:rsidRPr="00B64B47">
        <w:rPr>
          <w:sz w:val="24"/>
          <w:szCs w:val="24"/>
          <w:lang w:val="mt-MT"/>
        </w:rPr>
        <w:t xml:space="preserve"> hija ispirazzjoni għal-liġi. Waqt li </w:t>
      </w:r>
      <w:r w:rsidRPr="0088194B">
        <w:rPr>
          <w:sz w:val="24"/>
          <w:szCs w:val="24"/>
          <w:lang w:val="mt-MT"/>
        </w:rPr>
        <w:t>xebba</w:t>
      </w:r>
      <w:ins w:id="295" w:author="Martha Farrugia" w:date="2015-11-24T21:49:00Z">
        <w:r w:rsidR="00FC6CD5" w:rsidRPr="0088194B">
          <w:rPr>
            <w:sz w:val="24"/>
            <w:szCs w:val="24"/>
            <w:lang w:val="mt-MT"/>
          </w:rPr>
          <w:t>h</w:t>
        </w:r>
      </w:ins>
      <w:del w:id="296" w:author="Martha Farrugia" w:date="2015-11-24T21:49:00Z">
        <w:r w:rsidRPr="0088194B" w:rsidDel="00FC6CD5">
          <w:rPr>
            <w:sz w:val="24"/>
            <w:szCs w:val="24"/>
            <w:lang w:val="mt-MT"/>
          </w:rPr>
          <w:delText>ħ</w:delText>
        </w:r>
      </w:del>
      <w:r w:rsidRPr="00B64B47">
        <w:rPr>
          <w:sz w:val="24"/>
          <w:szCs w:val="24"/>
          <w:lang w:val="mt-MT"/>
        </w:rPr>
        <w:t xml:space="preserve"> ir-rivoluzzjoni f'pajjiżu ma' dik Franċiża, huwa </w:t>
      </w:r>
      <w:r w:rsidRPr="0088194B">
        <w:rPr>
          <w:sz w:val="24"/>
          <w:szCs w:val="24"/>
          <w:lang w:val="mt-MT"/>
        </w:rPr>
        <w:t>xebba</w:t>
      </w:r>
      <w:del w:id="297" w:author="Martha Farrugia" w:date="2015-11-25T12:28:00Z">
        <w:r w:rsidRPr="0088194B" w:rsidDel="0088194B">
          <w:rPr>
            <w:sz w:val="24"/>
            <w:szCs w:val="24"/>
            <w:lang w:val="mt-MT"/>
          </w:rPr>
          <w:delText>ħ</w:delText>
        </w:r>
      </w:del>
      <w:ins w:id="298" w:author="Martha Farrugia" w:date="2015-11-25T12:28:00Z">
        <w:r w:rsidR="0088194B" w:rsidRPr="0088194B">
          <w:rPr>
            <w:sz w:val="24"/>
            <w:szCs w:val="24"/>
            <w:lang w:val="mt-MT"/>
          </w:rPr>
          <w:t>h</w:t>
        </w:r>
      </w:ins>
      <w:r w:rsidRPr="00B64B47">
        <w:rPr>
          <w:sz w:val="24"/>
          <w:szCs w:val="24"/>
          <w:lang w:val="mt-MT"/>
        </w:rPr>
        <w:t xml:space="preserve"> il-pożizzjoni tiegħu tul il-kunflitt fil-Libja u qal li għalkemm kien hemm mumenti fejn għaddielu minn rasu li jirriżenja, imma baqa' biex jaqdi l-interess tal-poplu. Fl-istess waqt sostna li issa pajjiżu jrid iħares lejn il-futur u mhux lejn il-passat.</w:t>
      </w:r>
    </w:p>
    <w:p w14:paraId="07195E0B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L-Ambaxxat</w:t>
      </w:r>
      <w:ins w:id="299" w:author="Martha Farrugia" w:date="2015-11-24T21:51:00Z">
        <w:r w:rsidR="00FC6CD5">
          <w:rPr>
            <w:sz w:val="24"/>
            <w:szCs w:val="24"/>
            <w:lang w:val="mt-MT"/>
          </w:rPr>
          <w:t>t</w:t>
        </w:r>
      </w:ins>
      <w:r w:rsidRPr="00B64B47">
        <w:rPr>
          <w:sz w:val="24"/>
          <w:szCs w:val="24"/>
          <w:lang w:val="mt-MT"/>
        </w:rPr>
        <w:t>riċi Tuneżina qalet li hija kburija bil-fatt li l-qawmien ta' diversi popli Għarab bdiet f'pajjiżha imma rrimarkat li dan seħħ biss f'ħames pajjiżi biss u għalhekk għadu forsi kmieni wisq biex nitkellmu dwar ir-</w:t>
      </w:r>
      <w:del w:id="300" w:author="Martha Farrugia" w:date="2015-11-26T12:28:00Z">
        <w:r w:rsidRPr="00B64B47" w:rsidDel="000067E5">
          <w:rPr>
            <w:rFonts w:cs="Calibri"/>
            <w:sz w:val="24"/>
            <w:szCs w:val="24"/>
            <w:lang w:val="mt-MT"/>
          </w:rPr>
          <w:delText></w:delText>
        </w:r>
      </w:del>
      <w:r w:rsidRPr="0088194B">
        <w:rPr>
          <w:sz w:val="24"/>
          <w:szCs w:val="24"/>
          <w:lang w:val="mt-MT"/>
        </w:rPr>
        <w:t>Rebbieg</w:t>
      </w:r>
      <w:r w:rsidRPr="008C79A0">
        <w:rPr>
          <w:rFonts w:cs="Calibri"/>
          <w:sz w:val="24"/>
          <w:szCs w:val="24"/>
          <w:lang w:val="mt-MT"/>
        </w:rPr>
        <w:t>ħ</w:t>
      </w:r>
      <w:r w:rsidRPr="008C79A0">
        <w:rPr>
          <w:sz w:val="24"/>
          <w:szCs w:val="24"/>
          <w:lang w:val="mt-MT"/>
        </w:rPr>
        <w:t>a tal-G</w:t>
      </w:r>
      <w:r w:rsidRPr="008C79A0">
        <w:rPr>
          <w:rFonts w:cs="Calibri"/>
          <w:sz w:val="24"/>
          <w:szCs w:val="24"/>
          <w:lang w:val="mt-MT"/>
        </w:rPr>
        <w:t>ħ</w:t>
      </w:r>
      <w:r w:rsidRPr="008C79A0">
        <w:rPr>
          <w:sz w:val="24"/>
          <w:szCs w:val="24"/>
          <w:lang w:val="mt-MT"/>
        </w:rPr>
        <w:t>arab</w:t>
      </w:r>
      <w:del w:id="301" w:author="Martha Farrugia" w:date="2015-11-26T12:28:00Z">
        <w:r w:rsidRPr="008C79A0" w:rsidDel="000067E5">
          <w:rPr>
            <w:rFonts w:cs="Calibri"/>
            <w:sz w:val="24"/>
            <w:szCs w:val="24"/>
            <w:lang w:val="mt-MT"/>
          </w:rPr>
          <w:delText></w:delText>
        </w:r>
      </w:del>
      <w:r w:rsidRPr="008C79A0">
        <w:rPr>
          <w:sz w:val="24"/>
          <w:szCs w:val="24"/>
          <w:lang w:val="mt-MT"/>
        </w:rPr>
        <w:t>.</w:t>
      </w:r>
    </w:p>
    <w:p w14:paraId="73398AC9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Min</w:t>
      </w:r>
      <w:ins w:id="302" w:author="Martha Farrugia" w:date="2015-11-26T12:28:00Z">
        <w:r w:rsidR="000067E5">
          <w:rPr>
            <w:sz w:val="24"/>
            <w:szCs w:val="24"/>
            <w:lang w:val="mt-MT"/>
          </w:rPr>
          <w:t xml:space="preserve">n </w:t>
        </w:r>
      </w:ins>
      <w:del w:id="303" w:author="Martha Farrugia" w:date="2015-11-26T12:28:00Z">
        <w:r w:rsidRPr="00B64B47" w:rsidDel="000067E5">
          <w:rPr>
            <w:sz w:val="24"/>
            <w:szCs w:val="24"/>
            <w:lang w:val="mt-MT"/>
          </w:rPr>
          <w:delText>-</w:delText>
        </w:r>
      </w:del>
      <w:r w:rsidRPr="00B64B47">
        <w:rPr>
          <w:sz w:val="24"/>
          <w:szCs w:val="24"/>
          <w:lang w:val="mt-MT"/>
        </w:rPr>
        <w:t>naħa tiegħu l-Am</w:t>
      </w:r>
      <w:del w:id="304" w:author="Martha Farrugia" w:date="2015-11-24T21:51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baxxatur Eġizzjan ukoll tkellem dwar is-sitwazzjoni f'paj</w:t>
      </w:r>
      <w:del w:id="305" w:author="Martha Farrugia" w:date="2015-11-24T21:52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jiżu fid-dawl tal-elezzjoni f'artu fejn qal li xi ħaġa żgura hija li l-Eġittu llum huwa kompletament differenti mill-Eġittu tal-bieraħ.</w:t>
      </w:r>
    </w:p>
    <w:p w14:paraId="018E231B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L-istudenta Libjana qalet li x-xewqa tagħha hija li tirritorna pajjiżha imma mis</w:t>
      </w:r>
      <w:del w:id="306" w:author="Martha Farrugia" w:date="2015-11-24T21:53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 xml:space="preserve">sierha qalilha li għalissa s-sitwazzjoni għadha instabbli u għalhekk se tkompli tistudja Malta. </w:t>
      </w:r>
    </w:p>
    <w:p w14:paraId="44E56D71" w14:textId="77777777" w:rsidR="00A35832" w:rsidRPr="00B64B47" w:rsidRDefault="00A35832" w:rsidP="00A35832">
      <w:pPr>
        <w:pBdr>
          <w:bottom w:val="single" w:sz="6" w:space="1" w:color="auto"/>
        </w:pBdr>
        <w:spacing w:line="480" w:lineRule="auto"/>
        <w:jc w:val="both"/>
        <w:rPr>
          <w:sz w:val="24"/>
          <w:szCs w:val="24"/>
          <w:lang w:val="mt-MT"/>
        </w:rPr>
      </w:pPr>
      <w:r w:rsidRPr="00B64B47">
        <w:rPr>
          <w:sz w:val="24"/>
          <w:szCs w:val="24"/>
          <w:lang w:val="mt-MT"/>
        </w:rPr>
        <w:t>Madanakollu insistiet li issa huwa ż-żmien li Libjani bħal</w:t>
      </w:r>
      <w:del w:id="307" w:author="Martha Farrugia" w:date="2015-11-24T21:53:00Z">
        <w:r w:rsidRPr="00B64B47" w:rsidDel="00FC6CD5">
          <w:rPr>
            <w:sz w:val="24"/>
            <w:szCs w:val="24"/>
            <w:lang w:val="mt-MT"/>
          </w:rPr>
          <w:delText>n</w:delText>
        </w:r>
      </w:del>
      <w:ins w:id="308" w:author="Martha Farrugia" w:date="2015-11-24T21:53:00Z">
        <w:r w:rsidR="00FC6CD5">
          <w:rPr>
            <w:sz w:val="24"/>
            <w:szCs w:val="24"/>
            <w:lang w:val="mt-MT"/>
          </w:rPr>
          <w:t>h</w:t>
        </w:r>
      </w:ins>
      <w:r w:rsidRPr="00B64B47">
        <w:rPr>
          <w:sz w:val="24"/>
          <w:szCs w:val="24"/>
          <w:lang w:val="mt-MT"/>
        </w:rPr>
        <w:t>a li qegħdin jistudjaw barra minn pajjiżhom jagħtu xi ħaġa lura lill-pajjiż u sa</w:t>
      </w:r>
      <w:ins w:id="309" w:author="Martha Farrugia" w:date="2015-11-24T21:54:00Z">
        <w:r w:rsidR="00FC6CD5">
          <w:rPr>
            <w:sz w:val="24"/>
            <w:szCs w:val="24"/>
            <w:lang w:val="mt-MT"/>
          </w:rPr>
          <w:t>ħ</w:t>
        </w:r>
      </w:ins>
      <w:r w:rsidRPr="00B64B47">
        <w:rPr>
          <w:sz w:val="24"/>
          <w:szCs w:val="24"/>
          <w:lang w:val="mt-MT"/>
        </w:rPr>
        <w:t>ħqet li m'għandhomx jitolbu bidla f'pajjiżhom mingħajr ma jagħ</w:t>
      </w:r>
      <w:del w:id="310" w:author="Martha Farrugia" w:date="2015-11-24T21:54:00Z">
        <w:r w:rsidRPr="00B64B47" w:rsidDel="00FC6CD5">
          <w:rPr>
            <w:sz w:val="24"/>
            <w:szCs w:val="24"/>
            <w:lang w:val="mt-MT"/>
          </w:rPr>
          <w:delText>­</w:delText>
        </w:r>
      </w:del>
      <w:r w:rsidRPr="00B64B47">
        <w:rPr>
          <w:sz w:val="24"/>
          <w:szCs w:val="24"/>
          <w:lang w:val="mt-MT"/>
        </w:rPr>
        <w:t>tu daqqa t'id biex dan iseħħ.</w:t>
      </w:r>
    </w:p>
    <w:p w14:paraId="30A46F74" w14:textId="77777777" w:rsidR="00A35832" w:rsidRPr="00B64B47" w:rsidRDefault="00A35832" w:rsidP="00A35832">
      <w:pPr>
        <w:spacing w:line="480" w:lineRule="auto"/>
        <w:jc w:val="both"/>
        <w:rPr>
          <w:sz w:val="24"/>
          <w:szCs w:val="24"/>
          <w:lang w:val="mt-MT"/>
        </w:rPr>
      </w:pPr>
    </w:p>
    <w:sectPr w:rsidR="00A35832" w:rsidRPr="00B64B47" w:rsidSect="0004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0" w:author="Martha Farrugia" w:date="2015-11-24T16:42:00Z" w:initials="MF">
    <w:p w14:paraId="2F548D8F" w14:textId="77777777" w:rsidR="007549CD" w:rsidRDefault="007549CD">
      <w:pPr>
        <w:pStyle w:val="CommentText"/>
      </w:pPr>
      <w:r>
        <w:rPr>
          <w:rStyle w:val="CommentReference"/>
        </w:rPr>
        <w:annotationRef/>
      </w:r>
      <w:proofErr w:type="spellStart"/>
      <w:r>
        <w:t>Nuqqas</w:t>
      </w:r>
      <w:proofErr w:type="spellEnd"/>
      <w:r>
        <w:t xml:space="preserve"> ta’ </w:t>
      </w:r>
      <w:proofErr w:type="spellStart"/>
      <w:r>
        <w:t>konsistenza</w:t>
      </w:r>
      <w:proofErr w:type="spellEnd"/>
      <w:r>
        <w:t xml:space="preserve"> </w:t>
      </w:r>
      <w:proofErr w:type="spellStart"/>
      <w:r>
        <w:t>bejn</w:t>
      </w:r>
      <w:proofErr w:type="spellEnd"/>
      <w:r>
        <w:t xml:space="preserve"> €46 </w:t>
      </w:r>
      <w:proofErr w:type="spellStart"/>
      <w:r>
        <w:t>miljun</w:t>
      </w:r>
      <w:proofErr w:type="spellEnd"/>
      <w:r>
        <w:t xml:space="preserve"> u €10,000?</w:t>
      </w:r>
    </w:p>
  </w:comment>
  <w:comment w:id="115" w:author="Martha Farrugia" w:date="2015-12-03T15:56:00Z" w:initials="MF">
    <w:p w14:paraId="59C76750" w14:textId="77777777" w:rsidR="00DE1223" w:rsidRPr="00DE1223" w:rsidRDefault="00DE1223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B’sittin elf Ewro. Ma nafx jekk hux aċċettat li tagħmel b’ qabel sinjal bħas-sinjal tal-ewro . Tidher stramba kif inhi. Kieki nagħmel b’60,000 Ewro, jekk irrid inżomm mal-istil li nuża figuri flok kliem</w:t>
      </w:r>
    </w:p>
  </w:comment>
  <w:comment w:id="132" w:author="Martha Farrugia" w:date="2015-11-26T11:47:00Z" w:initials="MF">
    <w:p w14:paraId="51D34306" w14:textId="77777777" w:rsidR="00946BB9" w:rsidRPr="00946BB9" w:rsidRDefault="00946BB9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Ma kontx ċerta jekk poplu teħtieġ ittra kapitali. Dan qed jigħad għar-referenzi kollha f’dan il-paragrafu</w:t>
      </w:r>
      <w:r w:rsidR="00F964C5">
        <w:rPr>
          <w:lang w:val="mt-MT"/>
        </w:rPr>
        <w:t>, għax il-kelma qed jintuża għall-poplu Malti mhux kwalukwe poplu b’hekk naħseb li aħjar tibda b’ittra kapitali</w:t>
      </w:r>
    </w:p>
  </w:comment>
  <w:comment w:id="153" w:author="Martha Farrugia" w:date="2015-11-24T18:16:00Z" w:initials="MF">
    <w:p w14:paraId="30BF2AA7" w14:textId="77777777" w:rsidR="00F13AC2" w:rsidRPr="00F13AC2" w:rsidRDefault="00F13AC2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Hu jew U ma nistax nifhem il-kuntest?</w:t>
      </w:r>
    </w:p>
  </w:comment>
  <w:comment w:id="173" w:author="Martha Farrugia" w:date="2015-11-24T20:41:00Z" w:initials="MF">
    <w:p w14:paraId="30D40A9B" w14:textId="77777777" w:rsidR="00FC6CD5" w:rsidRPr="00FC6CD5" w:rsidRDefault="00FC6CD5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NB kull fejn ktibt bil-korsiv għamilt hekk għax fit test li irċevejt jiena, kelli simbolu stramb fuq naħa qabel il-kelma u virgoletta waħda fuq naħa l-oħra. Nixtieq ngħid li naf li nistgħu nużaw virgoletti mingħajr niktby bil-korsiv.</w:t>
      </w:r>
    </w:p>
  </w:comment>
  <w:comment w:id="174" w:author="Martha Farrugia" w:date="2015-11-24T20:43:00Z" w:initials="MF">
    <w:p w14:paraId="51A7B027" w14:textId="77777777" w:rsidR="00FC6CD5" w:rsidRDefault="00FC6CD5">
      <w:pPr>
        <w:pStyle w:val="CommentText"/>
      </w:pPr>
      <w:r>
        <w:rPr>
          <w:rStyle w:val="CommentReference"/>
        </w:rPr>
        <w:annotationRef/>
      </w:r>
    </w:p>
  </w:comment>
  <w:comment w:id="182" w:author="Martha Farrugia" w:date="2015-12-03T16:15:00Z" w:initials="MF">
    <w:p w14:paraId="291DABD3" w14:textId="77777777" w:rsidR="008A3763" w:rsidRPr="008A3763" w:rsidRDefault="008A3763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Hemm xi ħaġa aqwa, xi hemm??</w:t>
      </w:r>
    </w:p>
  </w:comment>
  <w:comment w:id="223" w:author="Martha Farrugia" w:date="2015-11-26T12:11:00Z" w:initials="MF">
    <w:p w14:paraId="72558774" w14:textId="77777777" w:rsidR="00574D75" w:rsidRPr="00574D75" w:rsidRDefault="00574D75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Din is-sentenza għandha titkompla b’ta’ warajha jew inkella pawża u sentenza ġdida</w:t>
      </w:r>
    </w:p>
  </w:comment>
  <w:comment w:id="234" w:author="Martha Farrugia" w:date="2015-11-26T12:14:00Z" w:initials="MF">
    <w:p w14:paraId="563A6A1F" w14:textId="77777777" w:rsidR="007F3021" w:rsidRPr="007F3021" w:rsidRDefault="007F3021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Formatting tas-sentenza.</w:t>
      </w:r>
    </w:p>
  </w:comment>
  <w:comment w:id="253" w:author="Martha Farrugia" w:date="2015-11-26T12:20:00Z" w:initials="MF">
    <w:p w14:paraId="1A060034" w14:textId="77777777" w:rsidR="000D71D7" w:rsidRPr="000D71D7" w:rsidRDefault="000D71D7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>Skont nid-deċiżjonijiet ghaqdiet u movimenti jinkitbu b’ittra kbira pero ġejt f’diffikuklta minħabba l-kelma rebbiegħa</w:t>
      </w:r>
    </w:p>
  </w:comment>
  <w:comment w:id="270" w:author="Martha Farrugia" w:date="2015-11-26T12:23:00Z" w:initials="MF">
    <w:p w14:paraId="734295AB" w14:textId="77777777" w:rsidR="000D71D7" w:rsidRPr="000D71D7" w:rsidRDefault="000D71D7">
      <w:pPr>
        <w:pStyle w:val="CommentText"/>
        <w:rPr>
          <w:lang w:val="mt-MT"/>
        </w:rPr>
      </w:pPr>
      <w:r>
        <w:rPr>
          <w:rStyle w:val="CommentReference"/>
        </w:rPr>
        <w:annotationRef/>
      </w:r>
      <w:r>
        <w:rPr>
          <w:lang w:val="mt-MT"/>
        </w:rPr>
        <w:t xml:space="preserve">Użajt il-korsiv għax il-kelma miktuba bl-Ingliz. Skont id-deċiżjonijiet </w:t>
      </w:r>
      <w:r w:rsidR="000067E5">
        <w:rPr>
          <w:lang w:val="mt-MT"/>
        </w:rPr>
        <w:t>ghaqdiet u movimenti – ittri kbar – mhemm xejn fuq jekk l-aghaqda tkun mimktuba bl-Ingliż?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548D8F" w15:done="0"/>
  <w15:commentEx w15:paraId="59C76750" w15:done="0"/>
  <w15:commentEx w15:paraId="51D34306" w15:done="0"/>
  <w15:commentEx w15:paraId="30BF2AA7" w15:done="0"/>
  <w15:commentEx w15:paraId="30D40A9B" w15:done="0"/>
  <w15:commentEx w15:paraId="51A7B027" w15:paraIdParent="30D40A9B" w15:done="0"/>
  <w15:commentEx w15:paraId="291DABD3" w15:done="0"/>
  <w15:commentEx w15:paraId="72558774" w15:done="0"/>
  <w15:commentEx w15:paraId="563A6A1F" w15:done="0"/>
  <w15:commentEx w15:paraId="1A060034" w15:done="0"/>
  <w15:commentEx w15:paraId="734295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revisionView w:inkAnnotations="0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832"/>
    <w:rsid w:val="000067E5"/>
    <w:rsid w:val="0004747D"/>
    <w:rsid w:val="00050CCF"/>
    <w:rsid w:val="000D71D7"/>
    <w:rsid w:val="000E532E"/>
    <w:rsid w:val="00164612"/>
    <w:rsid w:val="001F1BBD"/>
    <w:rsid w:val="00287086"/>
    <w:rsid w:val="00294BE2"/>
    <w:rsid w:val="00303CCC"/>
    <w:rsid w:val="0034347D"/>
    <w:rsid w:val="003657DA"/>
    <w:rsid w:val="00394D98"/>
    <w:rsid w:val="003C01DD"/>
    <w:rsid w:val="00426C7E"/>
    <w:rsid w:val="00440474"/>
    <w:rsid w:val="004A5869"/>
    <w:rsid w:val="005269F4"/>
    <w:rsid w:val="00574D75"/>
    <w:rsid w:val="005B4630"/>
    <w:rsid w:val="005E4D67"/>
    <w:rsid w:val="005E5B9A"/>
    <w:rsid w:val="00605351"/>
    <w:rsid w:val="006404E3"/>
    <w:rsid w:val="00641724"/>
    <w:rsid w:val="00675492"/>
    <w:rsid w:val="00694476"/>
    <w:rsid w:val="006A2C78"/>
    <w:rsid w:val="006B6F70"/>
    <w:rsid w:val="00750C73"/>
    <w:rsid w:val="007549CD"/>
    <w:rsid w:val="00786740"/>
    <w:rsid w:val="007F3021"/>
    <w:rsid w:val="008711B4"/>
    <w:rsid w:val="0088194B"/>
    <w:rsid w:val="008A3763"/>
    <w:rsid w:val="008C79A0"/>
    <w:rsid w:val="00946BB9"/>
    <w:rsid w:val="00961B16"/>
    <w:rsid w:val="009E5F45"/>
    <w:rsid w:val="009F0E32"/>
    <w:rsid w:val="00A35832"/>
    <w:rsid w:val="00BB6570"/>
    <w:rsid w:val="00BE24DB"/>
    <w:rsid w:val="00CA418E"/>
    <w:rsid w:val="00D72DEE"/>
    <w:rsid w:val="00D90829"/>
    <w:rsid w:val="00DE1223"/>
    <w:rsid w:val="00E325B6"/>
    <w:rsid w:val="00F1170E"/>
    <w:rsid w:val="00F13AC2"/>
    <w:rsid w:val="00F964C5"/>
    <w:rsid w:val="00FA2D66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65725F"/>
  <w15:chartTrackingRefBased/>
  <w15:docId w15:val="{29B82C37-FB76-4A68-80EC-7C1737E3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832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532E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7549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9C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49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9C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49C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6EE9322-E9B8-45E9-B215-E3A35809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2754</Words>
  <Characters>15704</Characters>
  <Application>Microsoft Office Word</Application>
  <DocSecurity>4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word</cp:lastModifiedBy>
  <cp:revision>2</cp:revision>
  <dcterms:created xsi:type="dcterms:W3CDTF">2022-03-10T20:57:00Z</dcterms:created>
  <dcterms:modified xsi:type="dcterms:W3CDTF">2022-03-10T20:57:00Z</dcterms:modified>
</cp:coreProperties>
</file>