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BC" w:rsidRPr="004D07E4" w:rsidRDefault="0081135F" w:rsidP="00B34742">
      <w:pPr>
        <w:rPr>
          <w:lang w:val="mt-MT"/>
        </w:rPr>
      </w:pPr>
      <w:bookmarkStart w:id="0" w:name="_GoBack"/>
      <w:bookmarkEnd w:id="0"/>
      <w:r w:rsidRPr="004D07E4">
        <w:rPr>
          <w:noProof/>
          <w:lang w:val="mt-MT" w:eastAsia="en-GB"/>
        </w:rPr>
        <w:pict>
          <v:rect id="_x0000_s1030" style="position:absolute;left:0;text-align:left;margin-left:0;margin-top:198pt;width:550.8pt;height:49.4pt;z-index:251656704;mso-position-horizontal:left;mso-position-horizontal-relative:page;mso-position-vertical-relative:page;v-text-anchor:middle" o:allowincell="f" fillcolor="#00a44a" stroked="f" strokecolor="white" strokeweight="1pt">
            <v:fill color2="#365f91"/>
            <v:shadow color="#d8d8d8" offset="3pt,3pt" offset2="2pt,2pt"/>
            <v:textbox style="mso-next-textbox:#_x0000_s1030;mso-fit-shape-to-text:t" inset="14.4pt,,14.4pt">
              <w:txbxContent>
                <w:p w:rsidR="0043677F" w:rsidRPr="00AC51DC" w:rsidRDefault="006C1DA3">
                  <w:pPr>
                    <w:pStyle w:val="NoSpacing"/>
                    <w:jc w:val="right"/>
                    <w:rPr>
                      <w:rFonts w:ascii="Cambria" w:hAnsi="Cambria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mbria" w:hAnsi="Cambria"/>
                      <w:color w:val="FFFFFF"/>
                      <w:sz w:val="72"/>
                      <w:szCs w:val="72"/>
                      <w:lang w:val="mt-MT"/>
                    </w:rPr>
                    <w:t>Rapport</w:t>
                  </w:r>
                  <w:r w:rsidR="0043677F">
                    <w:rPr>
                      <w:rFonts w:ascii="Cambria" w:hAnsi="Cambria"/>
                      <w:color w:val="FFFFFF"/>
                      <w:sz w:val="72"/>
                      <w:szCs w:val="72"/>
                      <w:lang w:val="mt-MT"/>
                    </w:rPr>
                    <w:t xml:space="preserve"> ta’ Ħidma</w:t>
                  </w:r>
                </w:p>
              </w:txbxContent>
            </v:textbox>
            <w10:wrap anchorx="page" anchory="page"/>
          </v:rect>
        </w:pict>
      </w:r>
      <w:r w:rsidRPr="004D07E4">
        <w:rPr>
          <w:noProof/>
          <w:lang w:val="mt-MT" w:eastAsia="en-GB"/>
        </w:rPr>
        <w:pict>
          <v:group id="_x0000_s1031" style="position:absolute;left:0;text-align:left;margin-left:2740.1pt;margin-top:0;width:242.1pt;height:786.75pt;z-index:251655680;mso-position-horizontal:right;mso-position-horizontal-relative:page;mso-position-vertical:top;mso-position-vertical-relative:page" coordorigin="7329" coordsize="4911,15840" o:allowincell="f">
            <v:group id="_x0000_s1032" style="position:absolute;left:7344;width:4896;height:15840;mso-position-horizontal:right;mso-position-horizontal-relative:page;mso-position-vertical:top;mso-position-vertical-relative:page" coordorigin="7560" coordsize="4700,15840" o:allowincell="f">
              <v:rect id="_x0000_s1033" style="position:absolute;left:7755;width:4505;height:15840;mso-position-vertical:top;mso-position-vertical-relative:page" fillcolor="#92f618" strokecolor="#f2f2f2" strokeweight="3pt">
                <v:fill rotate="t"/>
                <v:shadow on="t" type="perspective" color="#622423" opacity=".5" offset="1pt" offset2="-1pt"/>
              </v:rect>
              <v:rect id="_x0000_s1034" style="position:absolute;left:7560;top:8;width:195;height:15825;mso-position-vertical-relative:page;v-text-anchor:middle" fillcolor="#9bbb59" stroked="f" strokecolor="white" strokeweight="1pt">
                <v:fill r:id="rId8" o:title="" opacity="52429f" o:opacity2="52429f" type="pattern"/>
                <v:shadow color="#d8d8d8" offset="3pt,3pt" offset2="2pt,2pt"/>
              </v:rect>
            </v:group>
            <v:rect id="_x0000_s1035" style="position:absolute;left:7344;width:4896;height:3958;mso-position-horizontal:right;mso-position-horizontal-relative:page;mso-position-vertical:top;mso-position-vertical-relative:page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5" inset="28.8pt,14.4pt,14.4pt,14.4pt">
                <w:txbxContent>
                  <w:p w:rsidR="0043677F" w:rsidRPr="00AC51DC" w:rsidRDefault="0043677F">
                    <w:pPr>
                      <w:pStyle w:val="NoSpacing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AC51DC"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  <w:lang w:val="mt-MT"/>
                      </w:rPr>
                      <w:t>200</w:t>
                    </w:r>
                    <w:r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  <w:lang w:val="mt-MT"/>
                      </w:rPr>
                      <w:t>9</w:t>
                    </w:r>
                  </w:p>
                </w:txbxContent>
              </v:textbox>
            </v:rect>
            <v:rect id="_x0000_s1036" style="position:absolute;left:7329;top:10658;width:4889;height:4462;mso-position-horizontal-relative:page;mso-position-vertical-relative:margin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6" inset="28.8pt,14.4pt,14.4pt,14.4pt">
                <w:txbxContent>
                  <w:p w:rsidR="0043677F" w:rsidRPr="00AC51DC" w:rsidRDefault="0043677F">
                    <w:pPr>
                      <w:pStyle w:val="NoSpacing"/>
                      <w:spacing w:line="360" w:lineRule="auto"/>
                      <w:rPr>
                        <w:color w:val="FFFFFF"/>
                        <w:lang w:val="mt-MT"/>
                      </w:rPr>
                    </w:pPr>
                  </w:p>
                  <w:p w:rsidR="0043677F" w:rsidRPr="000123DB" w:rsidRDefault="0043677F">
                    <w:pPr>
                      <w:pStyle w:val="NoSpacing"/>
                      <w:spacing w:line="360" w:lineRule="auto"/>
                      <w:rPr>
                        <w:color w:val="008000"/>
                        <w:lang w:val="mt-MT"/>
                      </w:rPr>
                    </w:pPr>
                  </w:p>
                  <w:p w:rsidR="0043677F" w:rsidRPr="000123DB" w:rsidRDefault="0043677F">
                    <w:pPr>
                      <w:pStyle w:val="NoSpacing"/>
                      <w:spacing w:line="360" w:lineRule="auto"/>
                      <w:rPr>
                        <w:color w:val="008000"/>
                        <w:lang w:val="mt-MT"/>
                      </w:rPr>
                    </w:pPr>
                    <w:r w:rsidRPr="000123DB">
                      <w:rPr>
                        <w:color w:val="008000"/>
                        <w:lang w:val="mt-MT"/>
                      </w:rPr>
                      <w:t>203,</w:t>
                    </w:r>
                    <w:r w:rsidR="00F2636E">
                      <w:rPr>
                        <w:color w:val="008000"/>
                        <w:lang w:val="mt-MT"/>
                      </w:rPr>
                      <w:t xml:space="preserve"> It-T</w:t>
                    </w:r>
                    <w:r>
                      <w:rPr>
                        <w:color w:val="008000"/>
                        <w:lang w:val="mt-MT"/>
                      </w:rPr>
                      <w:t>ielet Sular</w:t>
                    </w:r>
                    <w:r w:rsidRPr="000123DB">
                      <w:rPr>
                        <w:color w:val="008000"/>
                        <w:lang w:val="mt-MT"/>
                      </w:rPr>
                      <w:t>,</w:t>
                    </w:r>
                  </w:p>
                  <w:p w:rsidR="0043677F" w:rsidRPr="000123DB" w:rsidRDefault="0043677F">
                    <w:pPr>
                      <w:pStyle w:val="NoSpacing"/>
                      <w:spacing w:line="360" w:lineRule="auto"/>
                      <w:rPr>
                        <w:color w:val="008000"/>
                        <w:lang w:val="mt-MT"/>
                      </w:rPr>
                    </w:pPr>
                    <w:r w:rsidRPr="000123DB">
                      <w:rPr>
                        <w:color w:val="008000"/>
                        <w:lang w:val="mt-MT"/>
                      </w:rPr>
                      <w:t>Rue D’Argens,</w:t>
                    </w:r>
                  </w:p>
                  <w:p w:rsidR="0043677F" w:rsidRPr="000123DB" w:rsidRDefault="0043677F">
                    <w:pPr>
                      <w:pStyle w:val="NoSpacing"/>
                      <w:spacing w:line="360" w:lineRule="auto"/>
                      <w:rPr>
                        <w:color w:val="008000"/>
                        <w:lang w:val="mt-MT"/>
                      </w:rPr>
                    </w:pPr>
                    <w:r w:rsidRPr="000123DB">
                      <w:rPr>
                        <w:color w:val="008000"/>
                        <w:lang w:val="mt-MT"/>
                      </w:rPr>
                      <w:t>G</w:t>
                    </w:r>
                    <w:ins w:id="1" w:author="Asus" w:date="2015-08-10T11:30:00Z">
                      <w:r w:rsidR="00583B7B">
                        <w:rPr>
                          <w:color w:val="008000"/>
                          <w:lang w:val="mt-MT"/>
                        </w:rPr>
                        <w:t>ż</w:t>
                      </w:r>
                    </w:ins>
                    <w:del w:id="2" w:author="Asus" w:date="2015-08-10T11:29:00Z">
                      <w:r w:rsidRPr="000123DB" w:rsidDel="00583B7B">
                        <w:rPr>
                          <w:color w:val="008000"/>
                          <w:lang w:val="mt-MT"/>
                        </w:rPr>
                        <w:delText>z</w:delText>
                      </w:r>
                    </w:del>
                    <w:r w:rsidRPr="000123DB">
                      <w:rPr>
                        <w:color w:val="008000"/>
                        <w:lang w:val="mt-MT"/>
                      </w:rPr>
                      <w:t>ira,G</w:t>
                    </w:r>
                    <w:ins w:id="3" w:author="Asus" w:date="2015-08-23T13:13:00Z">
                      <w:r w:rsidR="00157604">
                        <w:rPr>
                          <w:color w:val="008000"/>
                          <w:lang w:val="mt-MT"/>
                        </w:rPr>
                        <w:t>Ż</w:t>
                      </w:r>
                    </w:ins>
                    <w:del w:id="4" w:author="Asus" w:date="2015-08-23T13:13:00Z">
                      <w:r w:rsidRPr="000123DB" w:rsidDel="00157604">
                        <w:rPr>
                          <w:color w:val="008000"/>
                          <w:lang w:val="mt-MT"/>
                        </w:rPr>
                        <w:delText>Z</w:delText>
                      </w:r>
                    </w:del>
                    <w:r w:rsidRPr="000123DB">
                      <w:rPr>
                        <w:color w:val="008000"/>
                        <w:lang w:val="mt-MT"/>
                      </w:rPr>
                      <w:t>R 1363</w:t>
                    </w:r>
                  </w:p>
                  <w:p w:rsidR="0043677F" w:rsidRPr="000123DB" w:rsidRDefault="0043677F">
                    <w:pPr>
                      <w:pStyle w:val="NoSpacing"/>
                      <w:spacing w:line="360" w:lineRule="auto"/>
                      <w:rPr>
                        <w:color w:val="008000"/>
                        <w:lang w:val="mt-MT"/>
                      </w:rPr>
                    </w:pPr>
                    <w:r w:rsidRPr="000123DB">
                      <w:rPr>
                        <w:color w:val="008000"/>
                        <w:lang w:val="mt-MT"/>
                      </w:rPr>
                      <w:t>Tel:  (+356) 2343 9000</w:t>
                    </w:r>
                  </w:p>
                  <w:p w:rsidR="0043677F" w:rsidRPr="000123DB" w:rsidRDefault="0043677F">
                    <w:pPr>
                      <w:pStyle w:val="NoSpacing"/>
                      <w:spacing w:line="360" w:lineRule="auto"/>
                      <w:rPr>
                        <w:color w:val="008000"/>
                        <w:lang w:val="mt-MT"/>
                      </w:rPr>
                    </w:pPr>
                    <w:r w:rsidRPr="000123DB">
                      <w:rPr>
                        <w:color w:val="008000"/>
                        <w:lang w:val="mt-MT"/>
                      </w:rPr>
                      <w:t>Fax:  (+356) 2343 9161</w:t>
                    </w:r>
                  </w:p>
                  <w:p w:rsidR="0043677F" w:rsidRPr="000123DB" w:rsidRDefault="0043677F">
                    <w:pPr>
                      <w:pStyle w:val="NoSpacing"/>
                      <w:spacing w:line="360" w:lineRule="auto"/>
                      <w:rPr>
                        <w:color w:val="008000"/>
                        <w:lang w:val="mt-MT"/>
                      </w:rPr>
                    </w:pPr>
                    <w:r>
                      <w:rPr>
                        <w:color w:val="008000"/>
                        <w:lang w:val="mt-MT"/>
                      </w:rPr>
                      <w:t>Imejl</w:t>
                    </w:r>
                    <w:r w:rsidRPr="000123DB">
                      <w:rPr>
                        <w:color w:val="008000"/>
                        <w:lang w:val="mt-MT"/>
                      </w:rPr>
                      <w:t>: info.medicinesauthority@gov.</w:t>
                    </w:r>
                    <w:smartTag w:uri="urn:schemas-microsoft-com:office:smarttags" w:element="PersonName">
                      <w:r w:rsidRPr="000123DB">
                        <w:rPr>
                          <w:color w:val="008000"/>
                          <w:lang w:val="mt-MT"/>
                        </w:rPr>
                        <w:t>mt</w:t>
                      </w:r>
                    </w:smartTag>
                  </w:p>
                  <w:p w:rsidR="0043677F" w:rsidRPr="00AC51DC" w:rsidRDefault="0043677F">
                    <w:pPr>
                      <w:pStyle w:val="NoSpacing"/>
                      <w:spacing w:line="360" w:lineRule="auto"/>
                      <w:rPr>
                        <w:color w:val="FFFFFF"/>
                        <w:lang w:val="mt-MT"/>
                      </w:rPr>
                    </w:pPr>
                  </w:p>
                  <w:p w:rsidR="0043677F" w:rsidRPr="00AC51DC" w:rsidRDefault="0043677F">
                    <w:pPr>
                      <w:pStyle w:val="NoSpacing"/>
                      <w:spacing w:line="360" w:lineRule="auto"/>
                      <w:rPr>
                        <w:color w:val="FFFFFF"/>
                        <w:lang w:val="mt-MT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5D5FD1" w:rsidRPr="004D07E4" w:rsidRDefault="005D5FD1" w:rsidP="00A45009">
      <w:pPr>
        <w:ind w:left="2160"/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6675E3" w:rsidP="00A45009">
      <w:pPr>
        <w:ind w:left="2160"/>
        <w:rPr>
          <w:rFonts w:ascii="Verdana" w:hAnsi="Verdana"/>
          <w:sz w:val="17"/>
          <w:szCs w:val="20"/>
          <w:lang w:val="mt-MT"/>
        </w:rPr>
      </w:pPr>
      <w:r w:rsidRPr="004D07E4">
        <w:rPr>
          <w:noProof/>
          <w:lang w:val="mt-M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s1055" type="#_x0000_t75" style="position:absolute;left:0;text-align:left;margin-left:210pt;margin-top:174.05pt;width:329.25pt;height:289.5pt;z-index:251657728;visibility:visible" stroked="t" strokecolor="#92f618">
            <v:imagedata r:id="rId9" o:title=""/>
          </v:shape>
        </w:pict>
      </w: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rPr>
          <w:rFonts w:ascii="Verdana" w:hAnsi="Verdana"/>
          <w:sz w:val="17"/>
          <w:szCs w:val="20"/>
          <w:lang w:val="mt-MT"/>
        </w:rPr>
      </w:pPr>
    </w:p>
    <w:p w:rsidR="005D5FD1" w:rsidRPr="004D07E4" w:rsidRDefault="005D5FD1" w:rsidP="005D5FD1">
      <w:pPr>
        <w:tabs>
          <w:tab w:val="left" w:pos="2880"/>
        </w:tabs>
        <w:rPr>
          <w:rFonts w:ascii="Verdana" w:hAnsi="Verdana"/>
          <w:sz w:val="17"/>
          <w:szCs w:val="20"/>
          <w:lang w:val="mt-MT"/>
        </w:rPr>
        <w:sectPr w:rsidR="005D5FD1" w:rsidRPr="004D07E4" w:rsidSect="005D5FD1">
          <w:headerReference w:type="default" r:id="rId10"/>
          <w:footerReference w:type="default" r:id="rId11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4D07E4">
        <w:rPr>
          <w:rFonts w:ascii="Verdana" w:hAnsi="Verdana"/>
          <w:sz w:val="17"/>
          <w:szCs w:val="20"/>
          <w:lang w:val="mt-MT"/>
        </w:rPr>
        <w:tab/>
      </w:r>
    </w:p>
    <w:p w:rsidR="00B73D16" w:rsidRPr="004D07E4" w:rsidRDefault="00B73D16" w:rsidP="00B73D16">
      <w:pPr>
        <w:tabs>
          <w:tab w:val="left" w:pos="2880"/>
        </w:tabs>
        <w:ind w:left="2040" w:hanging="85"/>
        <w:rPr>
          <w:rFonts w:ascii="Verdana" w:hAnsi="Verdana"/>
          <w:b/>
          <w:color w:val="008000"/>
          <w:sz w:val="28"/>
          <w:szCs w:val="28"/>
          <w:lang w:val="mt-MT"/>
        </w:rPr>
      </w:pPr>
      <w:bookmarkStart w:id="22" w:name="_Toc252377368"/>
      <w:r w:rsidRPr="004D07E4">
        <w:rPr>
          <w:rFonts w:ascii="Verdana" w:hAnsi="Verdana"/>
          <w:noProof/>
          <w:sz w:val="17"/>
          <w:szCs w:val="20"/>
          <w:lang w:val="mt-MT" w:eastAsia="en-GB"/>
        </w:rPr>
        <w:lastRenderedPageBreak/>
        <w:pict>
          <v:group id="_x0000_s1056" style="position:absolute;left:0;text-align:left;margin-left:4pt;margin-top:0;width:144.5pt;height:795.75pt;rotation:180;z-index:251658752;mso-position-horizontal-relative:page;mso-position-vertical-relative:page" coordorigin="7560" coordsize="4700,15840">
            <v:rect id="_x0000_s1057" style="position:absolute;left:7755;width:4505;height:15840;mso-position-vertical:top;mso-position-vertical-relative:page" fillcolor="#92f618" strokecolor="#f2f2f2" strokeweight="3pt">
              <v:fill rotate="t"/>
              <v:shadow on="t" type="perspective" color="#622423" opacity=".5" offset="1pt" offset2="-1pt"/>
            </v:rect>
            <v:rect id="_x0000_s1058" style="position:absolute;left:7560;top:8;width:195;height:15825;mso-position-vertical-relative:page;v-text-anchor:middle" fillcolor="#9bbb59" stroked="f" strokecolor="white" strokeweight="1pt">
              <v:fill r:id="rId8" o:title="" opacity="52429f" o:opacity2="52429f" type="pattern"/>
              <v:shadow color="#d8d8d8" offset="3pt,3pt" offset2="2pt,2pt"/>
            </v:rect>
            <w10:wrap anchorx="page" anchory="page"/>
          </v:group>
        </w:pict>
      </w:r>
      <w:r w:rsidRPr="004D07E4">
        <w:rPr>
          <w:rFonts w:ascii="Verdana" w:hAnsi="Verdana"/>
          <w:b/>
          <w:color w:val="008000"/>
          <w:sz w:val="28"/>
          <w:szCs w:val="28"/>
          <w:lang w:val="mt-MT"/>
        </w:rPr>
        <w:t>Summarju Eżekuttiv</w:t>
      </w:r>
    </w:p>
    <w:p w:rsidR="00B73D16" w:rsidRPr="004D07E4" w:rsidRDefault="00B73D16" w:rsidP="00B73D16">
      <w:pPr>
        <w:ind w:left="2160"/>
        <w:rPr>
          <w:color w:val="000000"/>
          <w:sz w:val="20"/>
          <w:szCs w:val="20"/>
          <w:lang w:val="mt-MT"/>
        </w:rPr>
      </w:pPr>
    </w:p>
    <w:p w:rsidR="00B73D16" w:rsidRPr="004D07E4" w:rsidRDefault="00B73D16" w:rsidP="00B73D16">
      <w:pPr>
        <w:ind w:left="2160"/>
        <w:rPr>
          <w:color w:val="000000"/>
          <w:lang w:val="mt-MT"/>
        </w:rPr>
      </w:pPr>
      <w:r w:rsidRPr="004D07E4">
        <w:rPr>
          <w:color w:val="000000"/>
          <w:sz w:val="20"/>
          <w:szCs w:val="20"/>
          <w:lang w:val="mt-MT"/>
        </w:rPr>
        <w:t>L-</w:t>
      </w:r>
      <w:r w:rsidRPr="004D07E4">
        <w:rPr>
          <w:color w:val="000000"/>
          <w:lang w:val="mt-MT"/>
        </w:rPr>
        <w:t xml:space="preserve">Awtorità dwar il-Mediċini ġiet imwaqqfa bl-Att dwar il-Mediċini </w:t>
      </w:r>
      <w:r w:rsidR="0034530A" w:rsidRPr="004D07E4">
        <w:rPr>
          <w:color w:val="000000"/>
          <w:lang w:val="mt-MT"/>
        </w:rPr>
        <w:t xml:space="preserve">tal-2003 </w:t>
      </w:r>
      <w:r w:rsidRPr="004D07E4">
        <w:rPr>
          <w:color w:val="000000"/>
          <w:lang w:val="mt-MT"/>
        </w:rPr>
        <w:t xml:space="preserve">u </w:t>
      </w:r>
      <w:ins w:id="23" w:author="Asus" w:date="2015-08-10T11:30:00Z">
        <w:r w:rsidR="00583B7B">
          <w:rPr>
            <w:color w:val="000000"/>
            <w:lang w:val="mt-MT"/>
          </w:rPr>
          <w:t>l</w:t>
        </w:r>
      </w:ins>
      <w:del w:id="24" w:author="Asus" w:date="2015-08-10T11:30:00Z">
        <w:r w:rsidR="0034530A" w:rsidRPr="004D07E4" w:rsidDel="00583B7B">
          <w:rPr>
            <w:color w:val="000000"/>
            <w:lang w:val="mt-MT"/>
          </w:rPr>
          <w:delText>L</w:delText>
        </w:r>
      </w:del>
      <w:r w:rsidRPr="004D07E4">
        <w:rPr>
          <w:color w:val="000000"/>
          <w:lang w:val="mt-MT"/>
        </w:rPr>
        <w:t>-Awtorità ġiet iddelegata l-funzjonijiet varji għar-regolamentazzjoni tal-prodotti mediċinali u l-attivitajiet farmaċewtiċi mill-Aw</w:t>
      </w:r>
      <w:del w:id="25" w:author="Asus" w:date="2015-08-23T13:14:00Z">
        <w:r w:rsidRPr="004D07E4" w:rsidDel="00157604">
          <w:rPr>
            <w:color w:val="000000"/>
            <w:lang w:val="mt-MT"/>
          </w:rPr>
          <w:delText>o</w:delText>
        </w:r>
      </w:del>
      <w:r w:rsidRPr="004D07E4">
        <w:rPr>
          <w:color w:val="000000"/>
          <w:lang w:val="mt-MT"/>
        </w:rPr>
        <w:t>t</w:t>
      </w:r>
      <w:ins w:id="26" w:author="Asus" w:date="2015-08-23T13:14:00Z">
        <w:r w:rsidR="00157604">
          <w:rPr>
            <w:color w:val="000000"/>
            <w:lang w:val="mt-MT"/>
          </w:rPr>
          <w:t>o</w:t>
        </w:r>
      </w:ins>
      <w:r w:rsidRPr="004D07E4">
        <w:rPr>
          <w:color w:val="000000"/>
          <w:lang w:val="mt-MT"/>
        </w:rPr>
        <w:t>rit</w:t>
      </w:r>
      <w:ins w:id="27" w:author="Asus" w:date="2015-08-10T11:30:00Z">
        <w:r w:rsidR="00583B7B">
          <w:rPr>
            <w:color w:val="000000"/>
            <w:lang w:val="mt-MT"/>
          </w:rPr>
          <w:t>à</w:t>
        </w:r>
      </w:ins>
      <w:del w:id="28" w:author="Asus" w:date="2015-08-10T11:30:00Z">
        <w:r w:rsidRPr="004D07E4" w:rsidDel="00583B7B">
          <w:rPr>
            <w:color w:val="000000"/>
            <w:lang w:val="mt-MT"/>
          </w:rPr>
          <w:delText>a’</w:delText>
        </w:r>
      </w:del>
      <w:r w:rsidRPr="004D07E4">
        <w:rPr>
          <w:color w:val="000000"/>
          <w:lang w:val="mt-MT"/>
        </w:rPr>
        <w:t xml:space="preserve"> dwar il-Liċenzjar.</w:t>
      </w:r>
    </w:p>
    <w:p w:rsidR="00B73D16" w:rsidRPr="004D07E4" w:rsidRDefault="00B73D16" w:rsidP="00B73D16">
      <w:pPr>
        <w:tabs>
          <w:tab w:val="left" w:pos="1875"/>
        </w:tabs>
        <w:ind w:left="2160"/>
        <w:rPr>
          <w:color w:val="000000"/>
          <w:lang w:val="mt-MT"/>
        </w:rPr>
      </w:pPr>
      <w:r w:rsidRPr="004D07E4">
        <w:rPr>
          <w:color w:val="000000"/>
          <w:lang w:val="mt-MT"/>
        </w:rPr>
        <w:tab/>
      </w:r>
    </w:p>
    <w:p w:rsidR="00B73D16" w:rsidRPr="004D07E4" w:rsidRDefault="00B73D16" w:rsidP="00B73D16">
      <w:pPr>
        <w:ind w:left="2160"/>
        <w:rPr>
          <w:color w:val="000000"/>
          <w:lang w:val="mt-MT"/>
        </w:rPr>
      </w:pPr>
      <w:r w:rsidRPr="004D07E4">
        <w:rPr>
          <w:color w:val="000000"/>
          <w:lang w:val="mt-MT"/>
        </w:rPr>
        <w:t>Matul l-2009 l-Awtorità dwar il-Medi</w:t>
      </w:r>
      <w:ins w:id="29" w:author="Asus" w:date="2015-08-10T11:31:00Z">
        <w:r w:rsidR="00583B7B">
          <w:rPr>
            <w:color w:val="000000"/>
            <w:lang w:val="mt-MT"/>
          </w:rPr>
          <w:t>ċ</w:t>
        </w:r>
      </w:ins>
      <w:del w:id="30" w:author="Asus" w:date="2015-08-10T11:31:00Z">
        <w:r w:rsidRPr="004D07E4" w:rsidDel="00583B7B">
          <w:rPr>
            <w:color w:val="000000"/>
            <w:lang w:val="mt-MT"/>
          </w:rPr>
          <w:delText>c</w:delText>
        </w:r>
      </w:del>
      <w:r w:rsidRPr="004D07E4">
        <w:rPr>
          <w:color w:val="000000"/>
          <w:lang w:val="mt-MT"/>
        </w:rPr>
        <w:t xml:space="preserve">ini </w:t>
      </w:r>
      <w:del w:id="31" w:author="Asus" w:date="2015-08-10T11:31:00Z">
        <w:r w:rsidRPr="004D07E4" w:rsidDel="00583B7B">
          <w:rPr>
            <w:color w:val="000000"/>
            <w:lang w:val="mt-MT"/>
          </w:rPr>
          <w:delText>i</w:delText>
        </w:r>
      </w:del>
      <w:r w:rsidR="0034530A" w:rsidRPr="004D07E4">
        <w:rPr>
          <w:color w:val="000000"/>
          <w:lang w:val="mt-MT"/>
        </w:rPr>
        <w:t>ffukat fuq il-konsolidazzjoni ta</w:t>
      </w:r>
      <w:r w:rsidRPr="004D07E4">
        <w:rPr>
          <w:color w:val="000000"/>
          <w:lang w:val="mt-MT"/>
        </w:rPr>
        <w:t xml:space="preserve">l-attivitajiet tagħha.  Filwaqt li fl-2008 sar </w:t>
      </w:r>
      <w:r w:rsidR="0034530A" w:rsidRPr="004D07E4">
        <w:rPr>
          <w:color w:val="000000"/>
          <w:lang w:val="mt-MT"/>
        </w:rPr>
        <w:t>il-pro</w:t>
      </w:r>
      <w:del w:id="32" w:author="Asus" w:date="2015-08-10T11:31:00Z">
        <w:r w:rsidR="0034530A" w:rsidRPr="004D07E4" w:rsidDel="00583B7B">
          <w:rPr>
            <w:color w:val="000000"/>
            <w:lang w:val="mt-MT"/>
          </w:rPr>
          <w:delText>ġ</w:delText>
        </w:r>
      </w:del>
      <w:r w:rsidR="0034530A" w:rsidRPr="004D07E4">
        <w:rPr>
          <w:color w:val="000000"/>
          <w:lang w:val="mt-MT"/>
        </w:rPr>
        <w:t>ġett ta’ ġemellaġġ biex j</w:t>
      </w:r>
      <w:r w:rsidRPr="004D07E4">
        <w:rPr>
          <w:color w:val="000000"/>
          <w:lang w:val="mt-MT"/>
        </w:rPr>
        <w:t>issaħħaħ i</w:t>
      </w:r>
      <w:r w:rsidR="0034530A" w:rsidRPr="004D07E4">
        <w:rPr>
          <w:color w:val="000000"/>
          <w:lang w:val="mt-MT"/>
        </w:rPr>
        <w:t>t-taħriġ tal-impjegati</w:t>
      </w:r>
      <w:r w:rsidRPr="004D07E4">
        <w:rPr>
          <w:color w:val="000000"/>
          <w:lang w:val="mt-MT"/>
        </w:rPr>
        <w:t>,</w:t>
      </w:r>
      <w:del w:id="33" w:author="Asus" w:date="2015-12-02T20:23:00Z">
        <w:r w:rsidRPr="004D07E4" w:rsidDel="00C1727E">
          <w:rPr>
            <w:color w:val="000000"/>
            <w:lang w:val="mt-MT"/>
          </w:rPr>
          <w:delText xml:space="preserve"> </w:delText>
        </w:r>
      </w:del>
      <w:r w:rsidRPr="004D07E4">
        <w:rPr>
          <w:color w:val="000000"/>
          <w:lang w:val="mt-MT"/>
        </w:rPr>
        <w:t xml:space="preserve"> fl-2009 l-Awtorità implementat l-attivitajiet kollha </w:t>
      </w:r>
      <w:del w:id="34" w:author="Asus" w:date="2015-08-10T11:31:00Z">
        <w:r w:rsidRPr="004D07E4" w:rsidDel="00583B7B">
          <w:rPr>
            <w:color w:val="000000"/>
            <w:lang w:val="mt-MT"/>
          </w:rPr>
          <w:delText>i</w:delText>
        </w:r>
      </w:del>
      <w:r w:rsidRPr="004D07E4">
        <w:rPr>
          <w:color w:val="000000"/>
          <w:lang w:val="mt-MT"/>
        </w:rPr>
        <w:t>ppjanati. Fl-istess ħin, saret reviżjoni tal-proċeduri stabbiliti fl-</w:t>
      </w:r>
      <w:r w:rsidR="0034530A" w:rsidRPr="004D07E4">
        <w:rPr>
          <w:color w:val="000000"/>
          <w:lang w:val="mt-MT"/>
        </w:rPr>
        <w:t>A</w:t>
      </w:r>
      <w:r w:rsidRPr="004D07E4">
        <w:rPr>
          <w:color w:val="000000"/>
          <w:lang w:val="mt-MT"/>
        </w:rPr>
        <w:t>wtorità u żdied l-i</w:t>
      </w:r>
      <w:r w:rsidRPr="004D07E4">
        <w:rPr>
          <w:i/>
          <w:color w:val="000000"/>
          <w:lang w:val="mt-MT"/>
        </w:rPr>
        <w:t>streamlining</w:t>
      </w:r>
      <w:r w:rsidRPr="004D07E4">
        <w:rPr>
          <w:color w:val="000000"/>
          <w:lang w:val="mt-MT"/>
        </w:rPr>
        <w:t xml:space="preserve"> ta</w:t>
      </w:r>
      <w:ins w:id="35" w:author="Asus" w:date="2015-08-10T11:31:00Z">
        <w:r w:rsidR="00583B7B">
          <w:rPr>
            <w:color w:val="000000"/>
            <w:lang w:val="mt-MT"/>
          </w:rPr>
          <w:t>l-</w:t>
        </w:r>
      </w:ins>
      <w:del w:id="36" w:author="Asus" w:date="2015-08-10T11:31:00Z">
        <w:r w:rsidRPr="004D07E4" w:rsidDel="00583B7B">
          <w:rPr>
            <w:color w:val="000000"/>
            <w:lang w:val="mt-MT"/>
          </w:rPr>
          <w:delText>’ l-</w:delText>
        </w:r>
      </w:del>
      <w:ins w:id="37" w:author="Asus" w:date="2015-08-10T11:32:00Z">
        <w:r w:rsidR="00583B7B">
          <w:rPr>
            <w:color w:val="000000"/>
            <w:lang w:val="mt-MT"/>
          </w:rPr>
          <w:t>i</w:t>
        </w:r>
      </w:ins>
      <w:r w:rsidRPr="004D07E4">
        <w:rPr>
          <w:color w:val="000000"/>
          <w:lang w:val="mt-MT"/>
        </w:rPr>
        <w:t>rwoli u r-responsab</w:t>
      </w:r>
      <w:ins w:id="38" w:author="Asus" w:date="2015-11-10T17:39:00Z">
        <w:r w:rsidR="00110730">
          <w:rPr>
            <w:color w:val="000000"/>
            <w:lang w:val="mt-MT"/>
          </w:rPr>
          <w:t>b</w:t>
        </w:r>
      </w:ins>
      <w:r w:rsidRPr="004D07E4">
        <w:rPr>
          <w:color w:val="000000"/>
          <w:lang w:val="mt-MT"/>
        </w:rPr>
        <w:t>ilitajiet tal-impjegati.</w:t>
      </w:r>
    </w:p>
    <w:p w:rsidR="00B73D16" w:rsidRPr="004D07E4" w:rsidRDefault="00B73D16" w:rsidP="00B73D16">
      <w:pPr>
        <w:ind w:left="2160"/>
        <w:rPr>
          <w:color w:val="000000"/>
          <w:lang w:val="mt-MT"/>
        </w:rPr>
      </w:pPr>
    </w:p>
    <w:p w:rsidR="00B73D16" w:rsidRPr="004D07E4" w:rsidRDefault="00B73D16" w:rsidP="00B73D16">
      <w:pPr>
        <w:ind w:left="2160"/>
        <w:rPr>
          <w:lang w:val="mt-MT"/>
        </w:rPr>
      </w:pPr>
      <w:r w:rsidRPr="004D07E4">
        <w:rPr>
          <w:color w:val="000000"/>
          <w:lang w:val="mt-MT"/>
        </w:rPr>
        <w:t xml:space="preserve">L-attivitajiet kif </w:t>
      </w:r>
      <w:ins w:id="39" w:author="Asus" w:date="2015-08-10T11:32:00Z">
        <w:r w:rsidR="00583B7B">
          <w:rPr>
            <w:color w:val="000000"/>
            <w:lang w:val="mt-MT"/>
          </w:rPr>
          <w:t>u</w:t>
        </w:r>
      </w:ins>
      <w:del w:id="40" w:author="Asus" w:date="2015-08-10T11:32:00Z">
        <w:r w:rsidRPr="004D07E4" w:rsidDel="00583B7B">
          <w:rPr>
            <w:color w:val="000000"/>
            <w:lang w:val="mt-MT"/>
          </w:rPr>
          <w:delText>w</w:delText>
        </w:r>
      </w:del>
      <w:r w:rsidRPr="004D07E4">
        <w:rPr>
          <w:color w:val="000000"/>
          <w:lang w:val="mt-MT"/>
        </w:rPr>
        <w:t xml:space="preserve">koll ir-rekwiżiti tal-ħidma </w:t>
      </w:r>
      <w:r w:rsidR="0034530A" w:rsidRPr="004D07E4">
        <w:rPr>
          <w:color w:val="000000"/>
          <w:lang w:val="mt-MT"/>
        </w:rPr>
        <w:t>fuq bażi n</w:t>
      </w:r>
      <w:r w:rsidRPr="004D07E4">
        <w:rPr>
          <w:color w:val="000000"/>
          <w:lang w:val="mt-MT"/>
        </w:rPr>
        <w:t>azzjonali qegħdin dejjem jiżdiedu, partikular</w:t>
      </w:r>
      <w:del w:id="41" w:author="Asus" w:date="2015-08-10T11:32:00Z">
        <w:r w:rsidRPr="004D07E4" w:rsidDel="00583B7B">
          <w:rPr>
            <w:color w:val="000000"/>
            <w:lang w:val="mt-MT"/>
          </w:rPr>
          <w:delText>l</w:delText>
        </w:r>
      </w:del>
      <w:r w:rsidRPr="004D07E4">
        <w:rPr>
          <w:color w:val="000000"/>
          <w:lang w:val="mt-MT"/>
        </w:rPr>
        <w:t>m</w:t>
      </w:r>
      <w:r w:rsidR="0034530A" w:rsidRPr="004D07E4">
        <w:rPr>
          <w:color w:val="000000"/>
          <w:lang w:val="mt-MT"/>
        </w:rPr>
        <w:t>e</w:t>
      </w:r>
      <w:r w:rsidRPr="004D07E4">
        <w:rPr>
          <w:color w:val="000000"/>
          <w:lang w:val="mt-MT"/>
        </w:rPr>
        <w:t>nt fejn ji</w:t>
      </w:r>
      <w:r w:rsidR="007545ED" w:rsidRPr="004D07E4">
        <w:rPr>
          <w:color w:val="000000"/>
          <w:lang w:val="mt-MT"/>
        </w:rPr>
        <w:t>dħol il-liċenzjar ta</w:t>
      </w:r>
      <w:r w:rsidRPr="004D07E4">
        <w:rPr>
          <w:color w:val="000000"/>
          <w:lang w:val="mt-MT"/>
        </w:rPr>
        <w:t xml:space="preserve">l-attivitajiet farmaċewtiċi u l-bżonn għall-infurzar tal-liġijiet.  </w:t>
      </w:r>
      <w:r w:rsidR="0034530A" w:rsidRPr="004D07E4">
        <w:rPr>
          <w:color w:val="000000"/>
          <w:lang w:val="mt-MT"/>
        </w:rPr>
        <w:t>L</w:t>
      </w:r>
      <w:r w:rsidRPr="004D07E4">
        <w:rPr>
          <w:color w:val="000000"/>
          <w:lang w:val="mt-MT"/>
        </w:rPr>
        <w:t>-Awtorità dwar il-Mediċini laħqet il-mira tagħha li taqdi l-bżonnijiet ta</w:t>
      </w:r>
      <w:r w:rsidR="0034530A" w:rsidRPr="004D07E4">
        <w:rPr>
          <w:color w:val="000000"/>
          <w:lang w:val="mt-MT"/>
        </w:rPr>
        <w:t>l-imsieħba</w:t>
      </w:r>
      <w:r w:rsidRPr="004D07E4">
        <w:rPr>
          <w:color w:val="000000"/>
          <w:lang w:val="mt-MT"/>
        </w:rPr>
        <w:t xml:space="preserve"> lokali.  Fl-2009, </w:t>
      </w:r>
      <w:r w:rsidR="007545ED" w:rsidRPr="004D07E4">
        <w:rPr>
          <w:color w:val="000000"/>
          <w:lang w:val="mt-MT"/>
        </w:rPr>
        <w:t>l</w:t>
      </w:r>
      <w:r w:rsidRPr="004D07E4">
        <w:rPr>
          <w:color w:val="000000"/>
          <w:lang w:val="mt-MT"/>
        </w:rPr>
        <w:t xml:space="preserve">-Awtorità qabdet sew ir-ritmu biex Malta </w:t>
      </w:r>
      <w:r w:rsidR="007545ED" w:rsidRPr="004D07E4">
        <w:rPr>
          <w:color w:val="000000"/>
          <w:lang w:val="mt-MT"/>
        </w:rPr>
        <w:t xml:space="preserve">tkun </w:t>
      </w:r>
      <w:r w:rsidRPr="004D07E4">
        <w:rPr>
          <w:color w:val="000000"/>
          <w:lang w:val="mt-MT"/>
        </w:rPr>
        <w:t xml:space="preserve">Stat Membru ta’ Referenza biex prodotti mediċinali jiġu awtorizzati fis-suq Ewropew, kif </w:t>
      </w:r>
      <w:ins w:id="42" w:author="Asus" w:date="2015-08-10T11:32:00Z">
        <w:r w:rsidR="00583B7B">
          <w:rPr>
            <w:color w:val="000000"/>
            <w:lang w:val="mt-MT"/>
          </w:rPr>
          <w:t>u</w:t>
        </w:r>
      </w:ins>
      <w:del w:id="43" w:author="Asus" w:date="2015-08-10T11:32:00Z">
        <w:r w:rsidRPr="004D07E4" w:rsidDel="00583B7B">
          <w:rPr>
            <w:color w:val="000000"/>
            <w:lang w:val="mt-MT"/>
          </w:rPr>
          <w:delText>w</w:delText>
        </w:r>
      </w:del>
      <w:r w:rsidRPr="004D07E4">
        <w:rPr>
          <w:color w:val="000000"/>
          <w:lang w:val="mt-MT"/>
        </w:rPr>
        <w:t>koll aċċettat l-ewwel applikazzjoni għall-proċedura ċentralizzata.  Saret l-ewwel spe</w:t>
      </w:r>
      <w:r w:rsidR="008558CD">
        <w:rPr>
          <w:color w:val="000000"/>
          <w:lang w:val="mt-MT"/>
        </w:rPr>
        <w:t>z</w:t>
      </w:r>
      <w:r w:rsidRPr="004D07E4">
        <w:rPr>
          <w:color w:val="000000"/>
          <w:lang w:val="mt-MT"/>
        </w:rPr>
        <w:t>zjoni</w:t>
      </w:r>
      <w:del w:id="44" w:author="Asus" w:date="2015-08-10T11:32:00Z">
        <w:r w:rsidR="0034530A" w:rsidRPr="004D07E4" w:rsidDel="00583B7B">
          <w:rPr>
            <w:color w:val="000000"/>
            <w:lang w:val="mt-MT"/>
          </w:rPr>
          <w:delText>jiet</w:delText>
        </w:r>
      </w:del>
      <w:r w:rsidRPr="004D07E4">
        <w:rPr>
          <w:color w:val="000000"/>
          <w:lang w:val="mt-MT"/>
        </w:rPr>
        <w:t xml:space="preserve"> ta’ provi kliniċi u l-ewwel rapport fuq l-Investigazzjoni tas-Sigurt</w:t>
      </w:r>
      <w:ins w:id="45" w:author="Asus" w:date="2015-08-10T11:32:00Z">
        <w:r w:rsidR="00583B7B">
          <w:rPr>
            <w:color w:val="000000"/>
            <w:lang w:val="mt-MT"/>
          </w:rPr>
          <w:t>à</w:t>
        </w:r>
      </w:ins>
      <w:del w:id="46" w:author="Asus" w:date="2015-08-10T11:32:00Z">
        <w:r w:rsidRPr="004D07E4" w:rsidDel="00583B7B">
          <w:rPr>
            <w:color w:val="000000"/>
            <w:lang w:val="mt-MT"/>
          </w:rPr>
          <w:delText>a</w:delText>
        </w:r>
      </w:del>
      <w:r w:rsidRPr="004D07E4">
        <w:rPr>
          <w:color w:val="000000"/>
          <w:lang w:val="mt-MT"/>
        </w:rPr>
        <w:t xml:space="preserve"> ta’ Prodotti Awtorizzati fl-Ewropa (PSUR).  </w:t>
      </w:r>
    </w:p>
    <w:p w:rsidR="00B73D16" w:rsidRPr="004D07E4" w:rsidRDefault="00B73D16" w:rsidP="00B73D16">
      <w:pPr>
        <w:ind w:left="2160"/>
        <w:rPr>
          <w:lang w:val="mt-MT"/>
        </w:rPr>
      </w:pPr>
    </w:p>
    <w:p w:rsidR="00B73D16" w:rsidRPr="004D07E4" w:rsidRDefault="00B73D16" w:rsidP="00B73D16">
      <w:pPr>
        <w:ind w:left="2160"/>
        <w:rPr>
          <w:lang w:val="mt-MT"/>
        </w:rPr>
      </w:pPr>
      <w:r w:rsidRPr="004D07E4">
        <w:rPr>
          <w:lang w:val="mt-MT"/>
        </w:rPr>
        <w:t xml:space="preserve">L-Awtorità </w:t>
      </w:r>
      <w:del w:id="47" w:author="Asus" w:date="2015-08-10T11:33:00Z">
        <w:r w:rsidRPr="004D07E4" w:rsidDel="00583B7B">
          <w:rPr>
            <w:lang w:val="mt-MT"/>
          </w:rPr>
          <w:delText>i</w:delText>
        </w:r>
      </w:del>
      <w:r w:rsidRPr="004D07E4">
        <w:rPr>
          <w:lang w:val="mt-MT"/>
        </w:rPr>
        <w:t>kkontribwiet fuq livell Ewropew b’parteċipazzjoni f’kumitati u b’asses</w:t>
      </w:r>
      <w:r w:rsidR="007545ED" w:rsidRPr="004D07E4">
        <w:rPr>
          <w:lang w:val="mt-MT"/>
        </w:rPr>
        <w:t>s</w:t>
      </w:r>
      <w:r w:rsidRPr="004D07E4">
        <w:rPr>
          <w:lang w:val="mt-MT"/>
        </w:rPr>
        <w:t>jar għall-Aġenzija Ewrope</w:t>
      </w:r>
      <w:del w:id="48" w:author="Asus" w:date="2015-08-10T11:33:00Z">
        <w:r w:rsidRPr="004D07E4" w:rsidDel="00583B7B">
          <w:rPr>
            <w:lang w:val="mt-MT"/>
          </w:rPr>
          <w:delText>j</w:delText>
        </w:r>
      </w:del>
      <w:r w:rsidRPr="004D07E4">
        <w:rPr>
          <w:lang w:val="mt-MT"/>
        </w:rPr>
        <w:t xml:space="preserve">a tal-Mediċini (EMA) u </w:t>
      </w:r>
      <w:r w:rsidR="0034530A" w:rsidRPr="004D07E4">
        <w:rPr>
          <w:lang w:val="mt-MT"/>
        </w:rPr>
        <w:t>bħala Awtorità Nazzjonali Kompetenti fost in-</w:t>
      </w:r>
      <w:r w:rsidR="0034530A" w:rsidRPr="00583B7B">
        <w:rPr>
          <w:i/>
          <w:lang w:val="mt-MT"/>
          <w:rPrChange w:id="49" w:author="Asus" w:date="2015-08-10T11:35:00Z">
            <w:rPr>
              <w:lang w:val="mt-MT"/>
            </w:rPr>
          </w:rPrChange>
        </w:rPr>
        <w:t>network</w:t>
      </w:r>
      <w:r w:rsidR="0034530A" w:rsidRPr="004D07E4">
        <w:rPr>
          <w:lang w:val="mt-MT"/>
        </w:rPr>
        <w:t xml:space="preserve"> </w:t>
      </w:r>
      <w:r w:rsidRPr="004D07E4">
        <w:rPr>
          <w:lang w:val="mt-MT"/>
        </w:rPr>
        <w:t>tal-Aġenziji tal-Mediċini.  Dan għamlitu fl-isfon</w:t>
      </w:r>
      <w:ins w:id="50" w:author="Asus" w:date="2015-08-10T11:33:00Z">
        <w:r w:rsidR="00583B7B">
          <w:rPr>
            <w:lang w:val="mt-MT"/>
          </w:rPr>
          <w:t>d</w:t>
        </w:r>
      </w:ins>
      <w:del w:id="51" w:author="Asus" w:date="2015-08-10T11:33:00Z">
        <w:r w:rsidRPr="004D07E4" w:rsidDel="00583B7B">
          <w:rPr>
            <w:lang w:val="mt-MT"/>
          </w:rPr>
          <w:delText>t</w:delText>
        </w:r>
      </w:del>
      <w:r w:rsidRPr="004D07E4">
        <w:rPr>
          <w:lang w:val="mt-MT"/>
        </w:rPr>
        <w:t xml:space="preserve"> tar-riżor</w:t>
      </w:r>
      <w:ins w:id="52" w:author="Asus" w:date="2015-08-10T11:33:00Z">
        <w:r w:rsidR="00583B7B">
          <w:rPr>
            <w:lang w:val="mt-MT"/>
          </w:rPr>
          <w:t>s</w:t>
        </w:r>
      </w:ins>
      <w:del w:id="53" w:author="Asus" w:date="2015-08-10T11:33:00Z">
        <w:r w:rsidRPr="004D07E4" w:rsidDel="00583B7B">
          <w:rPr>
            <w:lang w:val="mt-MT"/>
          </w:rPr>
          <w:delText>ż</w:delText>
        </w:r>
      </w:del>
      <w:r w:rsidRPr="004D07E4">
        <w:rPr>
          <w:lang w:val="mt-MT"/>
        </w:rPr>
        <w:t xml:space="preserve">i li kellha. L-Awtorità ħadet sehem </w:t>
      </w:r>
      <w:ins w:id="54" w:author="Asus" w:date="2015-08-10T11:33:00Z">
        <w:r w:rsidR="00583B7B">
          <w:rPr>
            <w:lang w:val="mt-MT"/>
          </w:rPr>
          <w:t>u</w:t>
        </w:r>
      </w:ins>
      <w:del w:id="55" w:author="Asus" w:date="2015-08-10T11:33:00Z">
        <w:r w:rsidRPr="004D07E4" w:rsidDel="00583B7B">
          <w:rPr>
            <w:lang w:val="mt-MT"/>
          </w:rPr>
          <w:delText>w</w:delText>
        </w:r>
      </w:del>
      <w:r w:rsidRPr="004D07E4">
        <w:rPr>
          <w:lang w:val="mt-MT"/>
        </w:rPr>
        <w:t xml:space="preserve">koll f’eżerċizzju ta’ </w:t>
      </w:r>
      <w:r w:rsidRPr="004D07E4">
        <w:rPr>
          <w:i/>
          <w:lang w:val="mt-MT"/>
        </w:rPr>
        <w:t>benchmarking</w:t>
      </w:r>
      <w:r w:rsidRPr="004D07E4">
        <w:rPr>
          <w:lang w:val="mt-MT"/>
        </w:rPr>
        <w:t xml:space="preserve"> għall-Aġenziji Ewropej tal-Mediċini.  Filwaqt li pprep</w:t>
      </w:r>
      <w:del w:id="56" w:author="Asus" w:date="2015-08-10T11:33:00Z">
        <w:r w:rsidRPr="004D07E4" w:rsidDel="00583B7B">
          <w:rPr>
            <w:lang w:val="mt-MT"/>
          </w:rPr>
          <w:delText>r</w:delText>
        </w:r>
      </w:del>
      <w:r w:rsidRPr="004D07E4">
        <w:rPr>
          <w:lang w:val="mt-MT"/>
        </w:rPr>
        <w:t>arat ruħha permezz ta’ assessjar</w:t>
      </w:r>
      <w:r w:rsidR="0034530A" w:rsidRPr="004D07E4">
        <w:rPr>
          <w:lang w:val="mt-MT"/>
        </w:rPr>
        <w:t xml:space="preserve"> intern</w:t>
      </w:r>
      <w:r w:rsidRPr="004D07E4">
        <w:rPr>
          <w:lang w:val="mt-MT"/>
        </w:rPr>
        <w:t>, l-indikaturi ewlenin</w:t>
      </w:r>
      <w:r w:rsidR="009265C8" w:rsidRPr="004D07E4">
        <w:rPr>
          <w:lang w:val="mt-MT"/>
        </w:rPr>
        <w:t xml:space="preserve"> intużaw bħala kriterji prin</w:t>
      </w:r>
      <w:r w:rsidRPr="004D07E4">
        <w:rPr>
          <w:lang w:val="mt-MT"/>
        </w:rPr>
        <w:t>ċipali</w:t>
      </w:r>
      <w:r w:rsidR="009265C8" w:rsidRPr="004D07E4">
        <w:rPr>
          <w:lang w:val="mt-MT"/>
        </w:rPr>
        <w:t xml:space="preserve"> għall-kwalità</w:t>
      </w:r>
      <w:r w:rsidRPr="004D07E4">
        <w:rPr>
          <w:lang w:val="mt-MT"/>
        </w:rPr>
        <w:t>.  Dan wassal għat-tisħiħ fl-operat u l-mod kif jittieħdu d-deċi</w:t>
      </w:r>
      <w:ins w:id="57" w:author="Asus" w:date="2015-08-11T15:10:00Z">
        <w:r w:rsidR="00031527">
          <w:rPr>
            <w:lang w:val="mt-MT"/>
          </w:rPr>
          <w:t>ż</w:t>
        </w:r>
      </w:ins>
      <w:del w:id="58" w:author="Asus" w:date="2015-08-11T15:09:00Z">
        <w:r w:rsidRPr="004D07E4" w:rsidDel="00031527">
          <w:rPr>
            <w:lang w:val="mt-MT"/>
          </w:rPr>
          <w:delText>z</w:delText>
        </w:r>
      </w:del>
      <w:r w:rsidRPr="004D07E4">
        <w:rPr>
          <w:lang w:val="mt-MT"/>
        </w:rPr>
        <w:t xml:space="preserve">jonijiet fl-Awtorità dwar il-Mediċini.  </w:t>
      </w:r>
    </w:p>
    <w:p w:rsidR="00B73D16" w:rsidRPr="004D07E4" w:rsidRDefault="00B73D16" w:rsidP="00B73D16">
      <w:pPr>
        <w:ind w:left="2160"/>
        <w:rPr>
          <w:lang w:val="mt-MT"/>
        </w:rPr>
      </w:pPr>
      <w:r w:rsidRPr="004D07E4">
        <w:rPr>
          <w:noProof/>
          <w:lang w:val="mt-MT" w:eastAsia="en-GB"/>
        </w:rPr>
        <w:t xml:space="preserve"> </w:t>
      </w:r>
      <w:r w:rsidRPr="004D07E4">
        <w:rPr>
          <w:noProof/>
          <w:lang w:val="mt-MT" w:eastAsia="en-GB"/>
        </w:rPr>
        <w:pict>
          <v:group id="_x0000_s1059" style="position:absolute;left:0;text-align:left;margin-left:4pt;margin-top:0;width:144.5pt;height:795.75pt;rotation:180;z-index:251659776;mso-position-horizontal-relative:page;mso-position-vertical-relative:page" coordorigin="7560" coordsize="4700,15840">
            <v:rect id="_x0000_s1060" style="position:absolute;left:7755;width:4505;height:15840;mso-position-vertical:top;mso-position-vertical-relative:page" fillcolor="#92f618" strokecolor="#f2f2f2" strokeweight="3pt">
              <v:fill rotate="t"/>
              <v:shadow on="t" type="perspective" color="#622423" opacity=".5" offset="1pt" offset2="-1pt"/>
            </v:rect>
            <v:rect id="_x0000_s1061" style="position:absolute;left:7560;top:8;width:195;height:15825;mso-position-vertical-relative:page;v-text-anchor:middle" fillcolor="#9bbb59" stroked="f" strokecolor="white" strokeweight="1pt">
              <v:fill r:id="rId8" o:title="" opacity="52429f" o:opacity2="52429f" type="pattern"/>
              <v:shadow color="#d8d8d8" offset="3pt,3pt" offset2="2pt,2pt"/>
            </v:rect>
            <w10:wrap anchorx="page" anchory="page"/>
          </v:group>
        </w:pict>
      </w:r>
    </w:p>
    <w:p w:rsidR="00B73D16" w:rsidRPr="004D07E4" w:rsidRDefault="00B73D16" w:rsidP="00B73D16">
      <w:pPr>
        <w:ind w:left="2160"/>
        <w:rPr>
          <w:lang w:val="mt-MT"/>
        </w:rPr>
      </w:pPr>
      <w:bookmarkStart w:id="59" w:name="OLE_LINK4"/>
      <w:r w:rsidRPr="004D07E4">
        <w:rPr>
          <w:lang w:val="mt-MT"/>
        </w:rPr>
        <w:t>Ir-ri</w:t>
      </w:r>
      <w:ins w:id="60" w:author="Asus" w:date="2015-08-10T11:34:00Z">
        <w:r w:rsidR="00583B7B">
          <w:rPr>
            <w:lang w:val="mt-MT"/>
          </w:rPr>
          <w:t>ż</w:t>
        </w:r>
      </w:ins>
      <w:del w:id="61" w:author="Asus" w:date="2015-08-10T11:33:00Z">
        <w:r w:rsidRPr="004D07E4" w:rsidDel="00583B7B">
          <w:rPr>
            <w:lang w:val="mt-MT"/>
          </w:rPr>
          <w:delText>z</w:delText>
        </w:r>
      </w:del>
      <w:r w:rsidRPr="004D07E4">
        <w:rPr>
          <w:lang w:val="mt-MT"/>
        </w:rPr>
        <w:t>ultati tajbin li ġabet l-</w:t>
      </w:r>
      <w:del w:id="62" w:author="Asus" w:date="2015-08-10T11:34:00Z">
        <w:r w:rsidRPr="004D07E4" w:rsidDel="00583B7B">
          <w:rPr>
            <w:lang w:val="mt-MT"/>
          </w:rPr>
          <w:delText xml:space="preserve"> </w:delText>
        </w:r>
      </w:del>
      <w:r w:rsidRPr="004D07E4">
        <w:rPr>
          <w:lang w:val="mt-MT"/>
        </w:rPr>
        <w:t>Awtorità fl-2009 kienu possib</w:t>
      </w:r>
      <w:ins w:id="63" w:author="Asus" w:date="2015-08-10T11:34:00Z">
        <w:r w:rsidR="00583B7B">
          <w:rPr>
            <w:lang w:val="mt-MT"/>
          </w:rPr>
          <w:t>b</w:t>
        </w:r>
      </w:ins>
      <w:r w:rsidRPr="004D07E4">
        <w:rPr>
          <w:lang w:val="mt-MT"/>
        </w:rPr>
        <w:t xml:space="preserve">li għax l-Awtorità kompliet tinvesti fil-ħaddiema tagħha.  Għall-ewwel darba ġie ingaġġat </w:t>
      </w:r>
      <w:r w:rsidR="007545ED" w:rsidRPr="004D07E4">
        <w:rPr>
          <w:lang w:val="mt-MT"/>
        </w:rPr>
        <w:t>i</w:t>
      </w:r>
      <w:r w:rsidRPr="004D07E4">
        <w:rPr>
          <w:lang w:val="mt-MT"/>
        </w:rPr>
        <w:t xml:space="preserve">t-tim kollu tat-tmexxija kif propost, u r-riżorsi umani żdiedu </w:t>
      </w:r>
      <w:r w:rsidR="009265C8" w:rsidRPr="004D07E4">
        <w:rPr>
          <w:lang w:val="mt-MT"/>
        </w:rPr>
        <w:t>skont il-bżonnijiet tas-servizzi</w:t>
      </w:r>
      <w:r w:rsidRPr="004D07E4">
        <w:rPr>
          <w:lang w:val="mt-MT"/>
        </w:rPr>
        <w:t xml:space="preserve">. </w:t>
      </w:r>
      <w:r w:rsidR="009265C8" w:rsidRPr="004D07E4">
        <w:rPr>
          <w:lang w:val="mt-MT"/>
        </w:rPr>
        <w:t>L</w:t>
      </w:r>
      <w:r w:rsidRPr="004D07E4">
        <w:rPr>
          <w:lang w:val="mt-MT"/>
        </w:rPr>
        <w:t>-Awtorità ġiet mogħtija premju mill-Fundazzjoni għall-</w:t>
      </w:r>
      <w:r w:rsidRPr="004D07E4">
        <w:rPr>
          <w:rFonts w:eastAsia="PMingLiU"/>
          <w:lang w:val="mt-MT" w:eastAsia="zh-TW"/>
        </w:rPr>
        <w:t>I</w:t>
      </w:r>
      <w:r w:rsidRPr="004D07E4">
        <w:rPr>
          <w:lang w:val="mt-MT"/>
        </w:rPr>
        <w:t>żvilupp tar-</w:t>
      </w:r>
      <w:r w:rsidRPr="004D07E4">
        <w:rPr>
          <w:rFonts w:eastAsia="PMingLiU"/>
          <w:lang w:val="mt-MT" w:eastAsia="zh-TW"/>
        </w:rPr>
        <w:t>R</w:t>
      </w:r>
      <w:r w:rsidRPr="004D07E4">
        <w:rPr>
          <w:lang w:val="mt-MT"/>
        </w:rPr>
        <w:t xml:space="preserve">iżorsi </w:t>
      </w:r>
      <w:r w:rsidRPr="004D07E4">
        <w:rPr>
          <w:rFonts w:eastAsia="PMingLiU"/>
          <w:lang w:val="mt-MT" w:eastAsia="zh-TW"/>
        </w:rPr>
        <w:t>U</w:t>
      </w:r>
      <w:r w:rsidRPr="004D07E4">
        <w:rPr>
          <w:lang w:val="mt-MT"/>
        </w:rPr>
        <w:t>mani għall-inizjattiv</w:t>
      </w:r>
      <w:r w:rsidR="00C63804">
        <w:rPr>
          <w:lang w:val="mt-MT"/>
        </w:rPr>
        <w:t>a</w:t>
      </w:r>
      <w:r w:rsidRPr="004D07E4">
        <w:rPr>
          <w:lang w:val="mt-MT"/>
        </w:rPr>
        <w:t xml:space="preserve"> li wettqet għat-taħriġ u l-iżvilupp tal-impjegati. </w:t>
      </w:r>
    </w:p>
    <w:p w:rsidR="00B73D16" w:rsidRPr="004D07E4" w:rsidRDefault="00B73D16" w:rsidP="00B73D16">
      <w:pPr>
        <w:pStyle w:val="Heading1"/>
        <w:numPr>
          <w:ilvl w:val="0"/>
          <w:numId w:val="13"/>
        </w:numPr>
        <w:spacing w:before="100" w:beforeAutospacing="1" w:after="100" w:afterAutospacing="1"/>
        <w:rPr>
          <w:lang w:val="mt-MT"/>
        </w:rPr>
      </w:pPr>
      <w:bookmarkStart w:id="64" w:name="_Toc252377365"/>
      <w:bookmarkEnd w:id="59"/>
      <w:r w:rsidRPr="004D07E4">
        <w:rPr>
          <w:lang w:val="mt-MT"/>
        </w:rPr>
        <w:t>Organiz</w:t>
      </w:r>
      <w:ins w:id="65" w:author="Asus" w:date="2015-08-10T11:34:00Z">
        <w:r w:rsidR="00583B7B">
          <w:rPr>
            <w:lang w:val="mt-MT"/>
          </w:rPr>
          <w:t>z</w:t>
        </w:r>
      </w:ins>
      <w:r w:rsidRPr="004D07E4">
        <w:rPr>
          <w:lang w:val="mt-MT"/>
        </w:rPr>
        <w:t>azzjoni</w:t>
      </w:r>
      <w:bookmarkEnd w:id="64"/>
      <w:r w:rsidRPr="004D07E4">
        <w:rPr>
          <w:lang w:val="mt-MT"/>
        </w:rPr>
        <w:t xml:space="preserve"> </w:t>
      </w:r>
    </w:p>
    <w:p w:rsidR="00B73D16" w:rsidRPr="004D07E4" w:rsidRDefault="00B73D16" w:rsidP="00B73D16">
      <w:pPr>
        <w:pStyle w:val="Heading2"/>
        <w:spacing w:before="100" w:beforeAutospacing="1" w:after="100" w:afterAutospacing="1"/>
        <w:rPr>
          <w:lang w:val="mt-MT"/>
        </w:rPr>
      </w:pPr>
      <w:bookmarkStart w:id="66" w:name="_Toc235419462"/>
      <w:bookmarkStart w:id="67" w:name="_Toc235864818"/>
      <w:bookmarkStart w:id="68" w:name="_Toc252377366"/>
      <w:r w:rsidRPr="004D07E4">
        <w:rPr>
          <w:lang w:val="mt-MT"/>
        </w:rPr>
        <w:t>1.1</w:t>
      </w:r>
      <w:bookmarkEnd w:id="66"/>
      <w:bookmarkEnd w:id="67"/>
      <w:r w:rsidRPr="004D07E4">
        <w:rPr>
          <w:lang w:val="mt-MT"/>
        </w:rPr>
        <w:tab/>
        <w:t>Tmexxija</w:t>
      </w:r>
      <w:bookmarkEnd w:id="68"/>
    </w:p>
    <w:p w:rsidR="00B73D16" w:rsidRPr="004D07E4" w:rsidRDefault="00B73D16" w:rsidP="00B73D16">
      <w:pPr>
        <w:rPr>
          <w:lang w:val="mt-MT"/>
        </w:rPr>
      </w:pPr>
      <w:r w:rsidRPr="004D07E4">
        <w:rPr>
          <w:lang w:val="mt-MT"/>
        </w:rPr>
        <w:t xml:space="preserve">Fl-2009 l-Awtorità dwar il-Mediċini kompliet </w:t>
      </w:r>
      <w:r w:rsidR="00705F89" w:rsidRPr="004D07E4">
        <w:rPr>
          <w:lang w:val="mt-MT"/>
        </w:rPr>
        <w:t xml:space="preserve">issaħħaħ </w:t>
      </w:r>
      <w:ins w:id="69" w:author="Asus" w:date="2015-08-10T11:34:00Z">
        <w:r w:rsidR="00583B7B">
          <w:rPr>
            <w:lang w:val="mt-MT"/>
          </w:rPr>
          <w:t>i</w:t>
        </w:r>
      </w:ins>
      <w:r w:rsidRPr="004D07E4">
        <w:rPr>
          <w:lang w:val="mt-MT"/>
        </w:rPr>
        <w:t>t-tmexxija b’mod attiv.  Għaldaqstant, mhux biss l</w:t>
      </w:r>
      <w:r w:rsidR="007545ED" w:rsidRPr="004D07E4">
        <w:rPr>
          <w:lang w:val="mt-MT"/>
        </w:rPr>
        <w:t>a</w:t>
      </w:r>
      <w:r w:rsidRPr="004D07E4">
        <w:rPr>
          <w:lang w:val="mt-MT"/>
        </w:rPr>
        <w:t xml:space="preserve">ħqet l-għanijiet </w:t>
      </w:r>
      <w:r w:rsidR="009265C8" w:rsidRPr="004D07E4">
        <w:rPr>
          <w:lang w:val="mt-MT"/>
        </w:rPr>
        <w:t>assenjati</w:t>
      </w:r>
      <w:r w:rsidRPr="004D07E4">
        <w:rPr>
          <w:lang w:val="mt-MT"/>
        </w:rPr>
        <w:t xml:space="preserve"> fil-kalendarju tagħha, bħal Pjan Operattiv</w:t>
      </w:r>
      <w:del w:id="70" w:author="Asus" w:date="2015-08-10T11:34:00Z">
        <w:r w:rsidRPr="004D07E4" w:rsidDel="00583B7B">
          <w:rPr>
            <w:lang w:val="mt-MT"/>
          </w:rPr>
          <w:delText>,</w:delText>
        </w:r>
      </w:del>
      <w:r w:rsidR="007545ED" w:rsidRPr="004D07E4">
        <w:rPr>
          <w:lang w:val="mt-MT"/>
        </w:rPr>
        <w:t>i</w:t>
      </w:r>
      <w:ins w:id="71" w:author="Asus" w:date="2015-08-10T11:34:00Z">
        <w:r w:rsidR="00583B7B">
          <w:rPr>
            <w:lang w:val="mt-MT"/>
          </w:rPr>
          <w:t>,</w:t>
        </w:r>
      </w:ins>
      <w:r w:rsidRPr="004D07E4">
        <w:rPr>
          <w:i/>
          <w:lang w:val="mt-MT"/>
        </w:rPr>
        <w:t xml:space="preserve"> </w:t>
      </w:r>
      <w:r w:rsidRPr="004D07E4">
        <w:rPr>
          <w:lang w:val="mt-MT"/>
        </w:rPr>
        <w:t>l-</w:t>
      </w:r>
      <w:r w:rsidRPr="004D07E4">
        <w:rPr>
          <w:i/>
          <w:lang w:val="mt-MT"/>
        </w:rPr>
        <w:t>Business Plan</w:t>
      </w:r>
      <w:r w:rsidRPr="004D07E4">
        <w:rPr>
          <w:lang w:val="mt-MT"/>
        </w:rPr>
        <w:t xml:space="preserve"> u laqgħa ma’ kull ħaddiem b’mod individwali darbtejn fis-sena, imma wkoll ipparteċipat bi sħiħ fl-eżerċizzju tal-</w:t>
      </w:r>
      <w:r w:rsidRPr="004D07E4">
        <w:rPr>
          <w:i/>
          <w:lang w:val="mt-MT"/>
        </w:rPr>
        <w:t>benchmarking</w:t>
      </w:r>
      <w:r w:rsidRPr="004D07E4">
        <w:rPr>
          <w:lang w:val="mt-MT"/>
        </w:rPr>
        <w:t xml:space="preserve"> li qiegħed isir għall-Aġenziji tal-Mediċini fl-Ewropa.  Kompl</w:t>
      </w:r>
      <w:r w:rsidR="007545ED" w:rsidRPr="004D07E4">
        <w:rPr>
          <w:lang w:val="mt-MT"/>
        </w:rPr>
        <w:t>iet</w:t>
      </w:r>
      <w:r w:rsidRPr="004D07E4">
        <w:rPr>
          <w:lang w:val="mt-MT"/>
        </w:rPr>
        <w:t xml:space="preserve"> </w:t>
      </w:r>
      <w:ins w:id="72" w:author="Asus" w:date="2015-08-11T15:13:00Z">
        <w:r w:rsidR="00031527">
          <w:rPr>
            <w:lang w:val="mt-MT"/>
          </w:rPr>
          <w:t>u</w:t>
        </w:r>
      </w:ins>
      <w:del w:id="73" w:author="Asus" w:date="2015-08-11T15:13:00Z">
        <w:r w:rsidRPr="004D07E4" w:rsidDel="00031527">
          <w:rPr>
            <w:lang w:val="mt-MT"/>
          </w:rPr>
          <w:delText>w</w:delText>
        </w:r>
      </w:del>
      <w:r w:rsidRPr="004D07E4">
        <w:rPr>
          <w:lang w:val="mt-MT"/>
        </w:rPr>
        <w:t>koll ir-ristrut</w:t>
      </w:r>
      <w:r w:rsidR="007545ED" w:rsidRPr="004D07E4">
        <w:rPr>
          <w:lang w:val="mt-MT"/>
        </w:rPr>
        <w:t>t</w:t>
      </w:r>
      <w:r w:rsidRPr="004D07E4">
        <w:rPr>
          <w:lang w:val="mt-MT"/>
        </w:rPr>
        <w:t>urazzjoni biex jiġi msaħħa</w:t>
      </w:r>
      <w:ins w:id="74" w:author="Asus" w:date="2015-08-10T11:35:00Z">
        <w:r w:rsidR="00583B7B">
          <w:rPr>
            <w:lang w:val="mt-MT"/>
          </w:rPr>
          <w:t>ħ</w:t>
        </w:r>
      </w:ins>
      <w:del w:id="75" w:author="Asus" w:date="2015-08-10T11:34:00Z">
        <w:r w:rsidRPr="004D07E4" w:rsidDel="00583B7B">
          <w:rPr>
            <w:lang w:val="mt-MT"/>
          </w:rPr>
          <w:delText>h</w:delText>
        </w:r>
      </w:del>
      <w:r w:rsidRPr="004D07E4">
        <w:rPr>
          <w:lang w:val="mt-MT"/>
        </w:rPr>
        <w:t xml:space="preserve"> l-operat, </w:t>
      </w:r>
      <w:r w:rsidR="007545ED" w:rsidRPr="004D07E4">
        <w:rPr>
          <w:lang w:val="mt-MT"/>
        </w:rPr>
        <w:t>i</w:t>
      </w:r>
      <w:r w:rsidRPr="004D07E4">
        <w:rPr>
          <w:lang w:val="mt-MT"/>
        </w:rPr>
        <w:t xml:space="preserve">t-teħid tad-deċiżjonijiet u </w:t>
      </w:r>
      <w:r w:rsidR="009265C8" w:rsidRPr="004D07E4">
        <w:rPr>
          <w:lang w:val="mt-MT"/>
        </w:rPr>
        <w:t>l-</w:t>
      </w:r>
      <w:r w:rsidRPr="004D07E4">
        <w:rPr>
          <w:lang w:val="mt-MT"/>
        </w:rPr>
        <w:t>monit</w:t>
      </w:r>
      <w:r w:rsidR="007545ED" w:rsidRPr="004D07E4">
        <w:rPr>
          <w:lang w:val="mt-MT"/>
        </w:rPr>
        <w:t>o</w:t>
      </w:r>
      <w:r w:rsidRPr="004D07E4">
        <w:rPr>
          <w:lang w:val="mt-MT"/>
        </w:rPr>
        <w:t>raġġ tad-dmirijiet tal-ħaddiema.  Fuq livell maniġerjali, bdew isiru laqgħat bejn id-diretturi biex jiġu diskussi affarijiet tekniċi li huma relevanti għal</w:t>
      </w:r>
      <w:ins w:id="76" w:author="Asus" w:date="2015-12-02T21:16:00Z">
        <w:r w:rsidR="00B259F5">
          <w:rPr>
            <w:lang w:val="mt-MT"/>
          </w:rPr>
          <w:t xml:space="preserve"> </w:t>
        </w:r>
      </w:ins>
      <w:del w:id="77" w:author="Asus" w:date="2015-08-10T11:35:00Z">
        <w:r w:rsidRPr="004D07E4" w:rsidDel="00583B7B">
          <w:rPr>
            <w:lang w:val="mt-MT"/>
          </w:rPr>
          <w:delText>-</w:delText>
        </w:r>
      </w:del>
      <w:r w:rsidRPr="004D07E4">
        <w:rPr>
          <w:lang w:val="mt-MT"/>
        </w:rPr>
        <w:t xml:space="preserve">iktar minn direttorat wieħed separatament </w:t>
      </w:r>
      <w:del w:id="78" w:author="Asus" w:date="2015-12-02T20:24:00Z">
        <w:r w:rsidRPr="004D07E4" w:rsidDel="00C1727E">
          <w:rPr>
            <w:lang w:val="mt-MT"/>
          </w:rPr>
          <w:delText xml:space="preserve"> </w:delText>
        </w:r>
      </w:del>
      <w:r w:rsidRPr="004D07E4">
        <w:rPr>
          <w:lang w:val="mt-MT"/>
        </w:rPr>
        <w:t>mil</w:t>
      </w:r>
      <w:del w:id="79" w:author="Asus" w:date="2015-08-10T11:35:00Z">
        <w:r w:rsidRPr="004D07E4" w:rsidDel="00583B7B">
          <w:rPr>
            <w:lang w:val="mt-MT"/>
          </w:rPr>
          <w:delText>l</w:delText>
        </w:r>
      </w:del>
      <w:r w:rsidRPr="004D07E4">
        <w:rPr>
          <w:lang w:val="mt-MT"/>
        </w:rPr>
        <w:t>-laqg</w:t>
      </w:r>
      <w:r w:rsidR="009265C8" w:rsidRPr="004D07E4">
        <w:rPr>
          <w:lang w:val="mt-MT"/>
        </w:rPr>
        <w:t>ħ</w:t>
      </w:r>
      <w:r w:rsidRPr="004D07E4">
        <w:rPr>
          <w:lang w:val="mt-MT"/>
        </w:rPr>
        <w:t xml:space="preserve">at </w:t>
      </w:r>
      <w:r w:rsidR="009265C8" w:rsidRPr="004D07E4">
        <w:rPr>
          <w:lang w:val="mt-MT"/>
        </w:rPr>
        <w:t xml:space="preserve">għat-tim </w:t>
      </w:r>
      <w:r w:rsidRPr="004D07E4">
        <w:rPr>
          <w:lang w:val="mt-MT"/>
        </w:rPr>
        <w:t xml:space="preserve">maniġerjali. </w:t>
      </w:r>
    </w:p>
    <w:p w:rsidR="00B73D16" w:rsidRPr="004D07E4" w:rsidRDefault="00B73D16" w:rsidP="00B73D16">
      <w:pPr>
        <w:rPr>
          <w:lang w:val="mt-MT"/>
        </w:rPr>
      </w:pPr>
    </w:p>
    <w:p w:rsidR="00B73D16" w:rsidRPr="004D07E4" w:rsidRDefault="00B73D16" w:rsidP="00B73D16">
      <w:pPr>
        <w:rPr>
          <w:lang w:val="mt-MT"/>
        </w:rPr>
      </w:pPr>
      <w:r w:rsidRPr="004D07E4">
        <w:rPr>
          <w:lang w:val="mt-MT"/>
        </w:rPr>
        <w:t xml:space="preserve">Fuq livell tekniku, </w:t>
      </w:r>
      <w:r w:rsidR="007545ED" w:rsidRPr="004D07E4">
        <w:rPr>
          <w:lang w:val="mt-MT"/>
        </w:rPr>
        <w:t>i</w:t>
      </w:r>
      <w:r w:rsidRPr="004D07E4">
        <w:rPr>
          <w:lang w:val="mt-MT"/>
        </w:rPr>
        <w:t>l-</w:t>
      </w:r>
      <w:r w:rsidRPr="004D07E4">
        <w:rPr>
          <w:rFonts w:eastAsia="PMingLiU"/>
          <w:i/>
          <w:lang w:val="mt-MT" w:eastAsia="zh-TW"/>
        </w:rPr>
        <w:t>Medicines Review Committee (MRC)</w:t>
      </w:r>
      <w:r w:rsidRPr="004D07E4">
        <w:rPr>
          <w:rFonts w:eastAsia="PMingLiU"/>
          <w:lang w:val="mt-MT" w:eastAsia="zh-TW"/>
        </w:rPr>
        <w:t xml:space="preserve"> li twaqqaf fl-2008</w:t>
      </w:r>
      <w:r w:rsidRPr="004D07E4">
        <w:rPr>
          <w:lang w:val="mt-MT"/>
        </w:rPr>
        <w:t xml:space="preserve"> ġie kkonsolidat biex fih jibdew ji</w:t>
      </w:r>
      <w:r w:rsidRPr="004D07E4">
        <w:rPr>
          <w:rFonts w:eastAsia="PMingLiU"/>
          <w:lang w:val="mt-MT" w:eastAsia="zh-TW"/>
        </w:rPr>
        <w:t>tt</w:t>
      </w:r>
      <w:r w:rsidRPr="004D07E4">
        <w:rPr>
          <w:lang w:val="mt-MT"/>
        </w:rPr>
        <w:t>ieħdu deċiżjonijiet marbuta ma</w:t>
      </w:r>
      <w:r w:rsidR="009265C8" w:rsidRPr="004D07E4">
        <w:rPr>
          <w:lang w:val="mt-MT"/>
        </w:rPr>
        <w:t>l-liċenzjar tal-prodotti,</w:t>
      </w:r>
      <w:r w:rsidRPr="004D07E4">
        <w:rPr>
          <w:lang w:val="mt-MT"/>
        </w:rPr>
        <w:t xml:space="preserve"> provi kliniċi u farmakoviġilanza.  Sabiex jiġi msaħħaħ l-infurzar tal-liġi, t</w:t>
      </w:r>
      <w:r w:rsidR="009265C8" w:rsidRPr="004D07E4">
        <w:rPr>
          <w:lang w:val="mt-MT"/>
        </w:rPr>
        <w:t>waqqaf kumitat speċifiku għall-infurzar.</w:t>
      </w:r>
      <w:r w:rsidRPr="004D07E4">
        <w:rPr>
          <w:lang w:val="mt-MT"/>
        </w:rPr>
        <w:t xml:space="preserve">  B’hekk deċiżjonijiet ta</w:t>
      </w:r>
      <w:r w:rsidR="007545ED" w:rsidRPr="004D07E4">
        <w:rPr>
          <w:lang w:val="mt-MT"/>
        </w:rPr>
        <w:t>’</w:t>
      </w:r>
      <w:r w:rsidRPr="004D07E4">
        <w:rPr>
          <w:lang w:val="mt-MT"/>
        </w:rPr>
        <w:t xml:space="preserve"> dan it-tip ġew sep</w:t>
      </w:r>
      <w:ins w:id="80" w:author="Asus" w:date="2015-08-10T11:36:00Z">
        <w:r w:rsidR="00583B7B">
          <w:rPr>
            <w:lang w:val="mt-MT"/>
          </w:rPr>
          <w:t>a</w:t>
        </w:r>
      </w:ins>
      <w:del w:id="81" w:author="Asus" w:date="2015-08-10T11:36:00Z">
        <w:r w:rsidRPr="004D07E4" w:rsidDel="00583B7B">
          <w:rPr>
            <w:lang w:val="mt-MT"/>
          </w:rPr>
          <w:delText>e</w:delText>
        </w:r>
      </w:del>
      <w:r w:rsidRPr="004D07E4">
        <w:rPr>
          <w:lang w:val="mt-MT"/>
        </w:rPr>
        <w:t xml:space="preserve">rati </w:t>
      </w:r>
      <w:r w:rsidR="009265C8" w:rsidRPr="004D07E4">
        <w:rPr>
          <w:lang w:val="mt-MT"/>
        </w:rPr>
        <w:t xml:space="preserve">minn deċiżjonijiet </w:t>
      </w:r>
      <w:del w:id="82" w:author="Asus" w:date="2015-08-23T13:26:00Z">
        <w:r w:rsidR="009265C8" w:rsidRPr="004D07E4" w:rsidDel="006E2BA0">
          <w:rPr>
            <w:lang w:val="mt-MT"/>
          </w:rPr>
          <w:delText xml:space="preserve"> </w:delText>
        </w:r>
      </w:del>
      <w:r w:rsidR="009265C8" w:rsidRPr="004D07E4">
        <w:rPr>
          <w:lang w:val="mt-MT"/>
        </w:rPr>
        <w:t xml:space="preserve">li jiġu diskussi b’riżultat </w:t>
      </w:r>
      <w:r w:rsidR="00883F69" w:rsidRPr="004D07E4">
        <w:rPr>
          <w:lang w:val="mt-MT"/>
        </w:rPr>
        <w:t>tal-i</w:t>
      </w:r>
      <w:r w:rsidRPr="004D07E4">
        <w:rPr>
          <w:lang w:val="mt-MT"/>
        </w:rPr>
        <w:t xml:space="preserve">spezzjonijiet.  L-Awtorità addottat sistema strutturata u formali </w:t>
      </w:r>
      <w:del w:id="83" w:author="Asus" w:date="2015-08-10T11:36:00Z">
        <w:r w:rsidR="00883F69" w:rsidRPr="004D07E4" w:rsidDel="00583B7B">
          <w:rPr>
            <w:lang w:val="mt-MT"/>
          </w:rPr>
          <w:delText>i</w:delText>
        </w:r>
      </w:del>
      <w:r w:rsidR="00883F69" w:rsidRPr="004D07E4">
        <w:rPr>
          <w:lang w:val="mt-MT"/>
        </w:rPr>
        <w:t>bbażata fuq risk</w:t>
      </w:r>
      <w:r w:rsidRPr="004D07E4">
        <w:rPr>
          <w:lang w:val="mt-MT"/>
        </w:rPr>
        <w:t>ju kkalkulat biex b’hekk tkun tista</w:t>
      </w:r>
      <w:ins w:id="84" w:author="Asus" w:date="2015-08-10T11:36:00Z">
        <w:r w:rsidR="00583B7B">
          <w:rPr>
            <w:lang w:val="mt-MT"/>
          </w:rPr>
          <w:t>’</w:t>
        </w:r>
      </w:ins>
      <w:r w:rsidRPr="004D07E4">
        <w:rPr>
          <w:lang w:val="mt-MT"/>
        </w:rPr>
        <w:t xml:space="preserve"> tippjoritizza </w:t>
      </w:r>
      <w:bookmarkStart w:id="85" w:name="OLE_LINK2"/>
      <w:bookmarkStart w:id="86" w:name="OLE_LINK3"/>
      <w:r w:rsidRPr="004D07E4">
        <w:rPr>
          <w:lang w:val="mt-MT"/>
        </w:rPr>
        <w:t xml:space="preserve">l-operat bir-riżorsi li għandha.  Filwaqt li l-kriterji ġew stabbiliti fil-bidu, din is-sistema </w:t>
      </w:r>
      <w:del w:id="87" w:author="Asus" w:date="2015-08-10T11:36:00Z">
        <w:r w:rsidR="00883F69" w:rsidRPr="004D07E4" w:rsidDel="00583B7B">
          <w:rPr>
            <w:lang w:val="mt-MT"/>
          </w:rPr>
          <w:delText>i</w:delText>
        </w:r>
      </w:del>
      <w:r w:rsidR="00883F69" w:rsidRPr="004D07E4">
        <w:rPr>
          <w:lang w:val="mt-MT"/>
        </w:rPr>
        <w:t>bbażata fuq kalkolazzjoni ta’</w:t>
      </w:r>
      <w:r w:rsidR="007545ED" w:rsidRPr="004D07E4">
        <w:rPr>
          <w:lang w:val="mt-MT"/>
        </w:rPr>
        <w:t xml:space="preserve"> </w:t>
      </w:r>
      <w:r w:rsidR="00883F69" w:rsidRPr="004D07E4">
        <w:rPr>
          <w:lang w:val="mt-MT"/>
        </w:rPr>
        <w:t>riskju</w:t>
      </w:r>
      <w:r w:rsidRPr="004D07E4">
        <w:rPr>
          <w:lang w:val="mt-MT"/>
        </w:rPr>
        <w:t xml:space="preserve"> ġiet utilizzata għall-pjan tal-ispezzjonijiet tal-provi kliniċi u fl-assessjar ta’ </w:t>
      </w:r>
      <w:r w:rsidR="007545ED" w:rsidRPr="004D07E4">
        <w:rPr>
          <w:lang w:val="mt-MT"/>
        </w:rPr>
        <w:t>p</w:t>
      </w:r>
      <w:r w:rsidRPr="004D07E4">
        <w:rPr>
          <w:lang w:val="mt-MT"/>
        </w:rPr>
        <w:t xml:space="preserve">rodotti </w:t>
      </w:r>
      <w:r w:rsidR="007545ED" w:rsidRPr="004D07E4">
        <w:rPr>
          <w:lang w:val="mt-MT"/>
        </w:rPr>
        <w:t>m</w:t>
      </w:r>
      <w:r w:rsidRPr="004D07E4">
        <w:rPr>
          <w:lang w:val="mt-MT"/>
        </w:rPr>
        <w:t>ediċinali fejn Malta hi Stat Membru Kkonċernat.</w:t>
      </w:r>
    </w:p>
    <w:bookmarkEnd w:id="85"/>
    <w:bookmarkEnd w:id="86"/>
    <w:p w:rsidR="00B73D16" w:rsidRPr="004D07E4" w:rsidRDefault="00B73D16" w:rsidP="00B73D16">
      <w:pPr>
        <w:pStyle w:val="Heading2"/>
        <w:spacing w:before="100" w:beforeAutospacing="1" w:after="100" w:afterAutospacing="1"/>
        <w:rPr>
          <w:lang w:val="mt-MT"/>
        </w:rPr>
      </w:pPr>
    </w:p>
    <w:p w:rsidR="00B73D16" w:rsidRPr="004D07E4" w:rsidRDefault="00B73D16" w:rsidP="00B73D16">
      <w:pPr>
        <w:pStyle w:val="Heading2"/>
        <w:spacing w:before="100" w:beforeAutospacing="1" w:after="100" w:afterAutospacing="1"/>
        <w:rPr>
          <w:szCs w:val="20"/>
          <w:lang w:val="mt-MT"/>
        </w:rPr>
      </w:pPr>
      <w:bookmarkStart w:id="88" w:name="_Toc235864819"/>
      <w:bookmarkStart w:id="89" w:name="_Toc252377367"/>
      <w:r w:rsidRPr="004D07E4">
        <w:rPr>
          <w:lang w:val="mt-MT"/>
        </w:rPr>
        <w:t>1.2</w:t>
      </w:r>
      <w:r w:rsidRPr="004D07E4">
        <w:rPr>
          <w:lang w:val="mt-MT"/>
        </w:rPr>
        <w:tab/>
        <w:t>Komunikazzjoni u s-sodisfazzjon tal-klijenti</w:t>
      </w:r>
      <w:bookmarkEnd w:id="88"/>
      <w:bookmarkEnd w:id="89"/>
    </w:p>
    <w:p w:rsidR="00B73D16" w:rsidRPr="004D07E4" w:rsidRDefault="00B73D16" w:rsidP="00B73D16">
      <w:pPr>
        <w:tabs>
          <w:tab w:val="left" w:pos="340"/>
        </w:tabs>
        <w:spacing w:before="100" w:beforeAutospacing="1" w:after="100" w:afterAutospacing="1"/>
        <w:rPr>
          <w:color w:val="000000"/>
          <w:lang w:val="mt-MT"/>
        </w:rPr>
      </w:pPr>
      <w:r w:rsidRPr="004D07E4">
        <w:rPr>
          <w:lang w:val="mt-MT"/>
        </w:rPr>
        <w:t xml:space="preserve">Matul l-2009, l-Awtorità dwar il-Mediċini kellha </w:t>
      </w:r>
      <w:ins w:id="90" w:author="Asus" w:date="2015-08-10T11:36:00Z">
        <w:r w:rsidR="00583B7B">
          <w:rPr>
            <w:lang w:val="mt-MT"/>
          </w:rPr>
          <w:t>’</w:t>
        </w:r>
      </w:ins>
      <w:del w:id="91" w:author="Asus" w:date="2015-08-10T11:36:00Z">
        <w:r w:rsidR="007545ED" w:rsidRPr="004D07E4" w:rsidDel="00583B7B">
          <w:rPr>
            <w:lang w:val="mt-MT"/>
          </w:rPr>
          <w:delText>‘</w:delText>
        </w:r>
      </w:del>
      <w:r w:rsidRPr="004D07E4">
        <w:rPr>
          <w:lang w:val="mt-MT"/>
        </w:rPr>
        <w:t>l</w:t>
      </w:r>
      <w:r w:rsidR="007545ED" w:rsidRPr="004D07E4">
        <w:rPr>
          <w:lang w:val="mt-MT"/>
        </w:rPr>
        <w:t xml:space="preserve"> </w:t>
      </w:r>
      <w:r w:rsidRPr="004D07E4">
        <w:rPr>
          <w:lang w:val="mt-MT"/>
        </w:rPr>
        <w:t>fuq minn sitta u sebg</w:t>
      </w:r>
      <w:ins w:id="92" w:author="Asus" w:date="2015-08-10T11:37:00Z">
        <w:r w:rsidR="00583B7B">
          <w:rPr>
            <w:lang w:val="mt-MT"/>
          </w:rPr>
          <w:t>ħ</w:t>
        </w:r>
      </w:ins>
      <w:del w:id="93" w:author="Asus" w:date="2015-08-10T11:37:00Z">
        <w:r w:rsidRPr="004D07E4" w:rsidDel="00583B7B">
          <w:rPr>
            <w:lang w:val="mt-MT"/>
          </w:rPr>
          <w:delText>h</w:delText>
        </w:r>
      </w:del>
      <w:r w:rsidRPr="004D07E4">
        <w:rPr>
          <w:lang w:val="mt-MT"/>
        </w:rPr>
        <w:t>in (76) laqgħa ma’ klijenti</w:t>
      </w:r>
      <w:r w:rsidRPr="004D07E4">
        <w:rPr>
          <w:i/>
          <w:lang w:val="mt-MT"/>
        </w:rPr>
        <w:t xml:space="preserve"> </w:t>
      </w:r>
      <w:r w:rsidRPr="004D07E4">
        <w:rPr>
          <w:lang w:val="mt-MT"/>
        </w:rPr>
        <w:t xml:space="preserve">individwali fil-binja tal-Awtorità, fosthom mal-industrija, </w:t>
      </w:r>
      <w:r w:rsidRPr="004D07E4">
        <w:rPr>
          <w:i/>
          <w:lang w:val="mt-MT"/>
        </w:rPr>
        <w:t>unions</w:t>
      </w:r>
      <w:r w:rsidRPr="004D07E4">
        <w:rPr>
          <w:lang w:val="mt-MT"/>
        </w:rPr>
        <w:t xml:space="preserve">, akkademiċi u entitajiet oħra kemm Maltin kif </w:t>
      </w:r>
      <w:ins w:id="94" w:author="Asus" w:date="2015-08-11T15:29:00Z">
        <w:r w:rsidR="00F41521">
          <w:rPr>
            <w:lang w:val="mt-MT"/>
          </w:rPr>
          <w:t>u</w:t>
        </w:r>
      </w:ins>
      <w:del w:id="95" w:author="Asus" w:date="2015-08-11T15:29:00Z">
        <w:r w:rsidRPr="004D07E4" w:rsidDel="00F41521">
          <w:rPr>
            <w:lang w:val="mt-MT"/>
          </w:rPr>
          <w:delText>w</w:delText>
        </w:r>
      </w:del>
      <w:r w:rsidRPr="004D07E4">
        <w:rPr>
          <w:lang w:val="mt-MT"/>
        </w:rPr>
        <w:t>koll Ewropej. Il-</w:t>
      </w:r>
      <w:r w:rsidR="00407E35" w:rsidRPr="004D07E4">
        <w:rPr>
          <w:lang w:val="mt-MT"/>
        </w:rPr>
        <w:t>m</w:t>
      </w:r>
      <w:r w:rsidRPr="004D07E4">
        <w:rPr>
          <w:lang w:val="mt-MT"/>
        </w:rPr>
        <w:t>aġġoranza ta’ dawn il-laqgħat saru fuq talba tal-klijent</w:t>
      </w:r>
      <w:r w:rsidR="00876262">
        <w:rPr>
          <w:lang w:val="mt-MT"/>
        </w:rPr>
        <w:t>i</w:t>
      </w:r>
      <w:r w:rsidRPr="004D07E4">
        <w:rPr>
          <w:lang w:val="mt-MT"/>
        </w:rPr>
        <w:t xml:space="preserve"> biex jiġu diskussi aspetti differenti mir-regolazzjoni.  L-Awtorit</w:t>
      </w:r>
      <w:ins w:id="96" w:author="Asus" w:date="2015-08-10T11:37:00Z">
        <w:r w:rsidR="00583B7B">
          <w:rPr>
            <w:lang w:val="mt-MT"/>
          </w:rPr>
          <w:t>à</w:t>
        </w:r>
      </w:ins>
      <w:del w:id="97" w:author="Asus" w:date="2015-08-10T11:37:00Z">
        <w:r w:rsidRPr="004D07E4" w:rsidDel="00583B7B">
          <w:rPr>
            <w:lang w:val="mt-MT"/>
          </w:rPr>
          <w:delText>a</w:delText>
        </w:r>
      </w:del>
      <w:r w:rsidRPr="004D07E4">
        <w:rPr>
          <w:lang w:val="mt-MT"/>
        </w:rPr>
        <w:t xml:space="preserve"> wieġbet elf sebgħa u disgħin (1097) mistoqsija mill-klijenti (esklużi dawk relatati ma’ prodotti partikolari fejn ikun hemm impjegat assenjat</w:t>
      </w:r>
      <w:r w:rsidR="00407E35" w:rsidRPr="004D07E4">
        <w:rPr>
          <w:lang w:val="mt-MT"/>
        </w:rPr>
        <w:t>)</w:t>
      </w:r>
      <w:r w:rsidRPr="004D07E4">
        <w:rPr>
          <w:lang w:val="mt-MT"/>
        </w:rPr>
        <w:t>. L-Awtorità kompliet tikkomunika permezz ta’ ċirkularijiet lill-professjonisti tas-saħħa u s-sit elet</w:t>
      </w:r>
      <w:ins w:id="98" w:author="Asus" w:date="2015-08-10T11:37:00Z">
        <w:r w:rsidR="00583B7B">
          <w:rPr>
            <w:lang w:val="mt-MT"/>
          </w:rPr>
          <w:t>t</w:t>
        </w:r>
      </w:ins>
      <w:r w:rsidRPr="004D07E4">
        <w:rPr>
          <w:lang w:val="mt-MT"/>
        </w:rPr>
        <w:t>roniku li perjodikament jiġi aġġornat b’informazzjoni relevanti għall-viżitaturi</w:t>
      </w:r>
      <w:r w:rsidRPr="004D07E4">
        <w:rPr>
          <w:color w:val="000000"/>
          <w:lang w:val="mt-MT"/>
        </w:rPr>
        <w:t xml:space="preserve">. Is-servizz offrut fejn persuna tista’ </w:t>
      </w:r>
      <w:del w:id="99" w:author="Asus" w:date="2015-08-10T11:38:00Z">
        <w:r w:rsidRPr="004D07E4" w:rsidDel="007C4D9C">
          <w:rPr>
            <w:color w:val="000000"/>
            <w:lang w:val="mt-MT"/>
          </w:rPr>
          <w:delText>i</w:delText>
        </w:r>
      </w:del>
      <w:r w:rsidRPr="004D07E4">
        <w:rPr>
          <w:color w:val="000000"/>
          <w:lang w:val="mt-MT"/>
        </w:rPr>
        <w:t>ssib</w:t>
      </w:r>
      <w:r w:rsidRPr="004D07E4">
        <w:rPr>
          <w:lang w:val="mt-MT"/>
        </w:rPr>
        <w:t xml:space="preserve"> il-fuljett ta’ tagħrif (g</w:t>
      </w:r>
      <w:ins w:id="100" w:author="Asus" w:date="2015-08-10T11:38:00Z">
        <w:r w:rsidR="007C4D9C">
          <w:rPr>
            <w:lang w:val="mt-MT"/>
          </w:rPr>
          <w:t>ħ</w:t>
        </w:r>
      </w:ins>
      <w:del w:id="101" w:author="Asus" w:date="2015-08-10T11:38:00Z">
        <w:r w:rsidRPr="004D07E4" w:rsidDel="007C4D9C">
          <w:rPr>
            <w:lang w:val="mt-MT"/>
          </w:rPr>
          <w:delText>h</w:delText>
        </w:r>
      </w:del>
      <w:r w:rsidRPr="004D07E4">
        <w:rPr>
          <w:lang w:val="mt-MT"/>
        </w:rPr>
        <w:t>all-pazjenti) u l-Karatteristi</w:t>
      </w:r>
      <w:ins w:id="102" w:author="Asus" w:date="2015-08-10T11:38:00Z">
        <w:r w:rsidR="007C4D9C">
          <w:rPr>
            <w:lang w:val="mt-MT"/>
          </w:rPr>
          <w:t>ċ</w:t>
        </w:r>
      </w:ins>
      <w:del w:id="103" w:author="Asus" w:date="2015-08-10T11:38:00Z">
        <w:r w:rsidRPr="004D07E4" w:rsidDel="007C4D9C">
          <w:rPr>
            <w:lang w:val="mt-MT"/>
          </w:rPr>
          <w:delText>c</w:delText>
        </w:r>
      </w:del>
      <w:r w:rsidRPr="004D07E4">
        <w:rPr>
          <w:lang w:val="mt-MT"/>
        </w:rPr>
        <w:t>i tal-Prodott fil-</w:t>
      </w:r>
      <w:del w:id="104" w:author="Asus" w:date="2015-08-10T11:39:00Z">
        <w:r w:rsidRPr="004D07E4" w:rsidDel="007C4D9C">
          <w:rPr>
            <w:lang w:val="mt-MT"/>
          </w:rPr>
          <w:delText xml:space="preserve"> </w:delText>
        </w:r>
      </w:del>
      <w:r w:rsidRPr="004D07E4">
        <w:rPr>
          <w:lang w:val="mt-MT"/>
        </w:rPr>
        <w:t>Qosor (</w:t>
      </w:r>
      <w:r w:rsidRPr="004D07E4">
        <w:rPr>
          <w:i/>
          <w:iCs/>
          <w:lang w:val="mt-MT"/>
        </w:rPr>
        <w:t xml:space="preserve">SPC- </w:t>
      </w:r>
      <w:r w:rsidRPr="004D07E4">
        <w:rPr>
          <w:lang w:val="mt-MT"/>
        </w:rPr>
        <w:t>għa</w:t>
      </w:r>
      <w:del w:id="105" w:author="Asus" w:date="2015-08-10T11:39:00Z">
        <w:r w:rsidRPr="004D07E4" w:rsidDel="007C4D9C">
          <w:rPr>
            <w:lang w:val="mt-MT"/>
          </w:rPr>
          <w:delText>l</w:delText>
        </w:r>
      </w:del>
      <w:r w:rsidRPr="004D07E4">
        <w:rPr>
          <w:lang w:val="mt-MT"/>
        </w:rPr>
        <w:t>l</w:t>
      </w:r>
      <w:del w:id="106" w:author="Asus" w:date="2015-08-11T15:31:00Z">
        <w:r w:rsidRPr="004D07E4" w:rsidDel="00F41521">
          <w:rPr>
            <w:lang w:val="mt-MT"/>
          </w:rPr>
          <w:delText>-</w:delText>
        </w:r>
      </w:del>
      <w:ins w:id="107" w:author="Asus" w:date="2015-12-02T20:37:00Z">
        <w:r w:rsidR="00AA489A">
          <w:rPr>
            <w:lang w:val="mt-MT"/>
          </w:rPr>
          <w:t xml:space="preserve"> </w:t>
        </w:r>
      </w:ins>
      <w:r w:rsidRPr="004D07E4">
        <w:rPr>
          <w:lang w:val="mt-MT"/>
        </w:rPr>
        <w:t xml:space="preserve">dawk li jaħdmu fil-qasam tas-saħħa) </w:t>
      </w:r>
      <w:del w:id="108" w:author="Asus" w:date="2015-12-02T20:38:00Z">
        <w:r w:rsidRPr="004D07E4" w:rsidDel="00AA489A">
          <w:rPr>
            <w:color w:val="000000"/>
            <w:lang w:val="mt-MT"/>
          </w:rPr>
          <w:delText xml:space="preserve"> </w:delText>
        </w:r>
      </w:del>
      <w:r w:rsidRPr="004D07E4">
        <w:rPr>
          <w:color w:val="000000"/>
          <w:lang w:val="mt-MT"/>
        </w:rPr>
        <w:t>kompla jiġi aġġornat.</w:t>
      </w:r>
    </w:p>
    <w:p w:rsidR="00E77B6C" w:rsidRPr="004D07E4" w:rsidRDefault="00001502" w:rsidP="00E77B6C">
      <w:pPr>
        <w:pStyle w:val="Heading2"/>
        <w:rPr>
          <w:b w:val="0"/>
          <w:lang w:val="mt-MT"/>
        </w:rPr>
      </w:pPr>
      <w:r w:rsidRPr="004D07E4">
        <w:rPr>
          <w:lang w:val="mt-MT"/>
        </w:rPr>
        <w:t>1.3</w:t>
      </w:r>
      <w:r w:rsidR="004C1C13" w:rsidRPr="004D07E4">
        <w:rPr>
          <w:lang w:val="mt-MT"/>
        </w:rPr>
        <w:tab/>
      </w:r>
      <w:bookmarkEnd w:id="22"/>
      <w:r w:rsidR="00E77B6C" w:rsidRPr="004D07E4">
        <w:rPr>
          <w:lang w:val="mt-MT"/>
        </w:rPr>
        <w:t>Sistema għall-Immaniġjar tal-Kwalit</w:t>
      </w:r>
      <w:ins w:id="109" w:author="Asus" w:date="2015-08-10T11:41:00Z">
        <w:r w:rsidR="007C4D9C">
          <w:rPr>
            <w:lang w:val="mt-MT"/>
          </w:rPr>
          <w:t>à</w:t>
        </w:r>
      </w:ins>
      <w:del w:id="110" w:author="Asus" w:date="2015-08-10T11:41:00Z">
        <w:r w:rsidR="00E77B6C" w:rsidRPr="004D07E4" w:rsidDel="007C4D9C">
          <w:rPr>
            <w:lang w:val="mt-MT"/>
          </w:rPr>
          <w:delText>a’</w:delText>
        </w:r>
      </w:del>
      <w:r w:rsidR="00E77B6C" w:rsidRPr="004D07E4">
        <w:rPr>
          <w:lang w:val="mt-MT"/>
        </w:rPr>
        <w:t xml:space="preserve"> </w:t>
      </w:r>
      <w:r w:rsidR="00E77B6C" w:rsidRPr="004D07E4">
        <w:rPr>
          <w:b w:val="0"/>
          <w:lang w:val="mt-MT"/>
        </w:rPr>
        <w:t>(</w:t>
      </w:r>
      <w:r w:rsidR="00E77B6C" w:rsidRPr="00AA489A">
        <w:rPr>
          <w:b w:val="0"/>
          <w:i/>
          <w:lang w:val="mt-MT"/>
          <w:rPrChange w:id="111" w:author="Asus" w:date="2015-12-02T20:42:00Z">
            <w:rPr>
              <w:b w:val="0"/>
              <w:lang w:val="mt-MT"/>
            </w:rPr>
          </w:rPrChange>
        </w:rPr>
        <w:t>Quality Management System</w:t>
      </w:r>
      <w:r w:rsidR="00E77B6C" w:rsidRPr="004D07E4">
        <w:rPr>
          <w:b w:val="0"/>
          <w:lang w:val="mt-MT"/>
        </w:rPr>
        <w:t>)</w:t>
      </w:r>
    </w:p>
    <w:p w:rsidR="00ED32C6" w:rsidRPr="004D07E4" w:rsidRDefault="00ED32C6" w:rsidP="00D052A2">
      <w:pPr>
        <w:rPr>
          <w:lang w:val="mt-MT"/>
        </w:rPr>
      </w:pPr>
    </w:p>
    <w:p w:rsidR="00A11243" w:rsidRPr="004D07E4" w:rsidRDefault="00E77B6C" w:rsidP="00D052A2">
      <w:pPr>
        <w:rPr>
          <w:lang w:val="mt-MT"/>
        </w:rPr>
      </w:pPr>
      <w:r w:rsidRPr="004D07E4">
        <w:rPr>
          <w:lang w:val="mt-MT"/>
        </w:rPr>
        <w:t xml:space="preserve">Matul </w:t>
      </w:r>
      <w:r w:rsidR="00B73D16" w:rsidRPr="004D07E4">
        <w:rPr>
          <w:lang w:val="mt-MT"/>
        </w:rPr>
        <w:t>l-</w:t>
      </w:r>
      <w:r w:rsidRPr="004D07E4">
        <w:rPr>
          <w:lang w:val="mt-MT"/>
        </w:rPr>
        <w:t>2009 kien hemm reviżjoni tal-proċeduri stabbiliti</w:t>
      </w:r>
      <w:r w:rsidR="0038715D" w:rsidRPr="004D07E4">
        <w:rPr>
          <w:lang w:val="mt-MT"/>
        </w:rPr>
        <w:t>. Ġ</w:t>
      </w:r>
      <w:r w:rsidR="00157711" w:rsidRPr="004D07E4">
        <w:rPr>
          <w:lang w:val="mt-MT"/>
        </w:rPr>
        <w:t>ew impli</w:t>
      </w:r>
      <w:r w:rsidR="0038715D" w:rsidRPr="004D07E4">
        <w:rPr>
          <w:lang w:val="mt-MT"/>
        </w:rPr>
        <w:t>mentati r-rakkomandazzjon</w:t>
      </w:r>
      <w:r w:rsidR="00157711" w:rsidRPr="004D07E4">
        <w:rPr>
          <w:lang w:val="mt-MT"/>
        </w:rPr>
        <w:t>i</w:t>
      </w:r>
      <w:r w:rsidR="0038715D" w:rsidRPr="004D07E4">
        <w:rPr>
          <w:lang w:val="mt-MT"/>
        </w:rPr>
        <w:t>jiet tal-awdituri</w:t>
      </w:r>
      <w:r w:rsidR="00FA7D80" w:rsidRPr="004D07E4">
        <w:rPr>
          <w:lang w:val="mt-MT"/>
        </w:rPr>
        <w:t xml:space="preserve"> u opportunitajiet oħ</w:t>
      </w:r>
      <w:r w:rsidR="0038715D" w:rsidRPr="004D07E4">
        <w:rPr>
          <w:lang w:val="mt-MT"/>
        </w:rPr>
        <w:t>ra ta</w:t>
      </w:r>
      <w:r w:rsidR="00FA7D80" w:rsidRPr="004D07E4">
        <w:rPr>
          <w:lang w:val="mt-MT"/>
        </w:rPr>
        <w:t xml:space="preserve">’ </w:t>
      </w:r>
      <w:r w:rsidR="00894609" w:rsidRPr="004D07E4">
        <w:rPr>
          <w:lang w:val="mt-MT"/>
        </w:rPr>
        <w:t>titjib</w:t>
      </w:r>
      <w:r w:rsidR="0038715D" w:rsidRPr="004D07E4">
        <w:rPr>
          <w:lang w:val="mt-MT"/>
        </w:rPr>
        <w:t xml:space="preserve"> li tqajmu waqt il-pro</w:t>
      </w:r>
      <w:ins w:id="112" w:author="Asus" w:date="2015-08-11T15:31:00Z">
        <w:r w:rsidR="00F41521">
          <w:rPr>
            <w:lang w:val="mt-MT"/>
          </w:rPr>
          <w:t>ċ</w:t>
        </w:r>
      </w:ins>
      <w:del w:id="113" w:author="Asus" w:date="2015-08-11T15:31:00Z">
        <w:r w:rsidR="0038715D" w:rsidRPr="004D07E4" w:rsidDel="00F41521">
          <w:rPr>
            <w:lang w:val="mt-MT"/>
          </w:rPr>
          <w:delText>c</w:delText>
        </w:r>
      </w:del>
      <w:r w:rsidR="0038715D" w:rsidRPr="004D07E4">
        <w:rPr>
          <w:lang w:val="mt-MT"/>
        </w:rPr>
        <w:t>ess ta</w:t>
      </w:r>
      <w:r w:rsidR="00883F69" w:rsidRPr="004D07E4">
        <w:rPr>
          <w:lang w:val="mt-MT"/>
        </w:rPr>
        <w:t>’ asse</w:t>
      </w:r>
      <w:r w:rsidR="00407E35" w:rsidRPr="004D07E4">
        <w:rPr>
          <w:lang w:val="mt-MT"/>
        </w:rPr>
        <w:t>s</w:t>
      </w:r>
      <w:r w:rsidR="00883F69" w:rsidRPr="004D07E4">
        <w:rPr>
          <w:lang w:val="mt-MT"/>
        </w:rPr>
        <w:t>sjar intern</w:t>
      </w:r>
      <w:r w:rsidR="00705F89" w:rsidRPr="004D07E4">
        <w:rPr>
          <w:lang w:val="mt-MT"/>
        </w:rPr>
        <w:t xml:space="preserve"> </w:t>
      </w:r>
      <w:r w:rsidR="00FA7D80" w:rsidRPr="004D07E4">
        <w:rPr>
          <w:lang w:val="mt-MT"/>
        </w:rPr>
        <w:t>u</w:t>
      </w:r>
      <w:r w:rsidR="0038715D" w:rsidRPr="004D07E4">
        <w:rPr>
          <w:lang w:val="mt-MT"/>
        </w:rPr>
        <w:t xml:space="preserve"> t-twettiq tal-istess proċ</w:t>
      </w:r>
      <w:r w:rsidR="00157711" w:rsidRPr="004D07E4">
        <w:rPr>
          <w:lang w:val="mt-MT"/>
        </w:rPr>
        <w:t>eduri. Il</w:t>
      </w:r>
      <w:r w:rsidR="0038715D" w:rsidRPr="004D07E4">
        <w:rPr>
          <w:lang w:val="mt-MT"/>
        </w:rPr>
        <w:t>-</w:t>
      </w:r>
      <w:r w:rsidR="00407E35" w:rsidRPr="004D07E4">
        <w:rPr>
          <w:lang w:val="mt-MT"/>
        </w:rPr>
        <w:t>m</w:t>
      </w:r>
      <w:r w:rsidR="0038715D" w:rsidRPr="004D07E4">
        <w:rPr>
          <w:lang w:val="mt-MT"/>
        </w:rPr>
        <w:t>aġġoranza t</w:t>
      </w:r>
      <w:r w:rsidR="00407E35" w:rsidRPr="004D07E4">
        <w:rPr>
          <w:lang w:val="mt-MT"/>
        </w:rPr>
        <w:t>a</w:t>
      </w:r>
      <w:r w:rsidR="0038715D" w:rsidRPr="004D07E4">
        <w:rPr>
          <w:lang w:val="mt-MT"/>
        </w:rPr>
        <w:t>l-</w:t>
      </w:r>
      <w:r w:rsidR="0038715D" w:rsidRPr="004D07E4">
        <w:rPr>
          <w:i/>
          <w:lang w:val="mt-MT"/>
        </w:rPr>
        <w:t>audits</w:t>
      </w:r>
      <w:r w:rsidR="0038715D" w:rsidRPr="004D07E4">
        <w:rPr>
          <w:lang w:val="mt-MT"/>
        </w:rPr>
        <w:t xml:space="preserve"> tas-snin ta</w:t>
      </w:r>
      <w:r w:rsidR="00894609" w:rsidRPr="004D07E4">
        <w:rPr>
          <w:lang w:val="mt-MT"/>
        </w:rPr>
        <w:t>’</w:t>
      </w:r>
      <w:r w:rsidR="0038715D" w:rsidRPr="004D07E4">
        <w:rPr>
          <w:lang w:val="mt-MT"/>
        </w:rPr>
        <w:t xml:space="preserve"> qabel ġew magħluqa</w:t>
      </w:r>
      <w:r w:rsidR="0096157A" w:rsidRPr="004D07E4">
        <w:rPr>
          <w:lang w:val="mt-MT"/>
        </w:rPr>
        <w:t xml:space="preserve"> u r-r</w:t>
      </w:r>
      <w:r w:rsidR="00FA7D80" w:rsidRPr="004D07E4">
        <w:rPr>
          <w:lang w:val="mt-MT"/>
        </w:rPr>
        <w:t>a</w:t>
      </w:r>
      <w:r w:rsidR="00407E35" w:rsidRPr="004D07E4">
        <w:rPr>
          <w:lang w:val="mt-MT"/>
        </w:rPr>
        <w:t>k</w:t>
      </w:r>
      <w:r w:rsidR="0096157A" w:rsidRPr="004D07E4">
        <w:rPr>
          <w:lang w:val="mt-MT"/>
        </w:rPr>
        <w:t>komandazzjonijiet</w:t>
      </w:r>
      <w:r w:rsidR="00F169C0" w:rsidRPr="004D07E4">
        <w:rPr>
          <w:lang w:val="mt-MT"/>
        </w:rPr>
        <w:t xml:space="preserve"> relevanti ġew</w:t>
      </w:r>
      <w:r w:rsidR="0096157A" w:rsidRPr="004D07E4">
        <w:rPr>
          <w:lang w:val="mt-MT"/>
        </w:rPr>
        <w:t xml:space="preserve"> impl</w:t>
      </w:r>
      <w:r w:rsidR="00157711" w:rsidRPr="004D07E4">
        <w:rPr>
          <w:lang w:val="mt-MT"/>
        </w:rPr>
        <w:t>i</w:t>
      </w:r>
      <w:r w:rsidR="0096157A" w:rsidRPr="004D07E4">
        <w:rPr>
          <w:lang w:val="mt-MT"/>
        </w:rPr>
        <w:t>mentati.  Dan jirrifletti</w:t>
      </w:r>
      <w:r w:rsidR="00A11243" w:rsidRPr="004D07E4">
        <w:rPr>
          <w:lang w:val="mt-MT"/>
        </w:rPr>
        <w:t xml:space="preserve"> </w:t>
      </w:r>
      <w:r w:rsidR="00FA7D80" w:rsidRPr="004D07E4">
        <w:rPr>
          <w:lang w:val="mt-MT"/>
        </w:rPr>
        <w:t>l-maturit</w:t>
      </w:r>
      <w:r w:rsidR="00407E35" w:rsidRPr="004D07E4">
        <w:rPr>
          <w:lang w:val="mt-MT"/>
        </w:rPr>
        <w:t>à</w:t>
      </w:r>
      <w:r w:rsidR="00FA7D80" w:rsidRPr="004D07E4">
        <w:rPr>
          <w:lang w:val="mt-MT"/>
        </w:rPr>
        <w:t xml:space="preserve"> </w:t>
      </w:r>
      <w:r w:rsidR="00B73D16" w:rsidRPr="004D07E4">
        <w:rPr>
          <w:lang w:val="mt-MT"/>
        </w:rPr>
        <w:t>li l-Awtorità kellha fil-qasam tal-kwalità</w:t>
      </w:r>
      <w:r w:rsidR="00A11243" w:rsidRPr="004D07E4">
        <w:rPr>
          <w:lang w:val="mt-MT"/>
        </w:rPr>
        <w:t xml:space="preserve">. </w:t>
      </w:r>
    </w:p>
    <w:p w:rsidR="006006AD" w:rsidRPr="004D07E4" w:rsidRDefault="006006AD" w:rsidP="00D052A2">
      <w:pPr>
        <w:rPr>
          <w:b/>
          <w:lang w:val="mt-MT"/>
        </w:rPr>
      </w:pPr>
    </w:p>
    <w:p w:rsidR="00001502" w:rsidRPr="004D07E4" w:rsidRDefault="00001502" w:rsidP="00D052A2">
      <w:pPr>
        <w:pStyle w:val="Heading2"/>
        <w:spacing w:before="100" w:beforeAutospacing="1" w:after="100" w:afterAutospacing="1"/>
        <w:rPr>
          <w:lang w:val="mt-MT"/>
        </w:rPr>
      </w:pPr>
      <w:bookmarkStart w:id="114" w:name="_Toc252377370"/>
      <w:r w:rsidRPr="004D07E4">
        <w:rPr>
          <w:lang w:val="mt-MT"/>
        </w:rPr>
        <w:t>1.</w:t>
      </w:r>
      <w:r w:rsidR="0096157A" w:rsidRPr="004D07E4">
        <w:rPr>
          <w:lang w:val="mt-MT"/>
        </w:rPr>
        <w:t>4</w:t>
      </w:r>
      <w:r w:rsidR="004C1C13" w:rsidRPr="004D07E4">
        <w:rPr>
          <w:lang w:val="mt-MT"/>
        </w:rPr>
        <w:tab/>
      </w:r>
      <w:r w:rsidR="0096157A" w:rsidRPr="004D07E4">
        <w:rPr>
          <w:lang w:val="mt-MT"/>
        </w:rPr>
        <w:t>Riżorsi Umani</w:t>
      </w:r>
      <w:bookmarkEnd w:id="114"/>
    </w:p>
    <w:p w:rsidR="00D177A5" w:rsidRPr="004D07E4" w:rsidRDefault="0096157A" w:rsidP="00D052A2">
      <w:pPr>
        <w:rPr>
          <w:lang w:val="mt-MT"/>
        </w:rPr>
      </w:pPr>
      <w:r w:rsidRPr="004D07E4">
        <w:rPr>
          <w:lang w:val="mt-MT" w:eastAsia="en-GB"/>
        </w:rPr>
        <w:t>Sabiex til</w:t>
      </w:r>
      <w:r w:rsidR="0090060F" w:rsidRPr="004D07E4">
        <w:rPr>
          <w:lang w:val="mt-MT" w:eastAsia="en-GB"/>
        </w:rPr>
        <w:t>ħ</w:t>
      </w:r>
      <w:r w:rsidRPr="004D07E4">
        <w:rPr>
          <w:lang w:val="mt-MT" w:eastAsia="en-GB"/>
        </w:rPr>
        <w:t xml:space="preserve">aq </w:t>
      </w:r>
      <w:r w:rsidR="0090060F" w:rsidRPr="004D07E4">
        <w:rPr>
          <w:lang w:val="mt-MT" w:eastAsia="en-GB"/>
        </w:rPr>
        <w:t>i</w:t>
      </w:r>
      <w:r w:rsidRPr="004D07E4">
        <w:rPr>
          <w:lang w:val="mt-MT" w:eastAsia="en-GB"/>
        </w:rPr>
        <w:t>l-missjoni u l-oġġettivi tagħha, matul l-2009 l-Awtorità dwar il-Mediċini kompliet issaħħa</w:t>
      </w:r>
      <w:ins w:id="115" w:author="Asus" w:date="2015-08-10T11:42:00Z">
        <w:r w:rsidR="007C4D9C">
          <w:rPr>
            <w:lang w:val="mt-MT" w:eastAsia="en-GB"/>
          </w:rPr>
          <w:t>ħ</w:t>
        </w:r>
      </w:ins>
      <w:del w:id="116" w:author="Asus" w:date="2015-08-10T11:42:00Z">
        <w:r w:rsidRPr="004D07E4" w:rsidDel="007C4D9C">
          <w:rPr>
            <w:lang w:val="mt-MT" w:eastAsia="en-GB"/>
          </w:rPr>
          <w:delText>h</w:delText>
        </w:r>
      </w:del>
      <w:r w:rsidRPr="004D07E4">
        <w:rPr>
          <w:lang w:val="mt-MT" w:eastAsia="en-GB"/>
        </w:rPr>
        <w:t xml:space="preserve"> ir-riżorsi umani.  Dan sar permezz ta</w:t>
      </w:r>
      <w:r w:rsidR="0090060F" w:rsidRPr="004D07E4">
        <w:rPr>
          <w:lang w:val="mt-MT" w:eastAsia="en-GB"/>
        </w:rPr>
        <w:t>’</w:t>
      </w:r>
      <w:r w:rsidRPr="004D07E4">
        <w:rPr>
          <w:lang w:val="mt-MT" w:eastAsia="en-GB"/>
        </w:rPr>
        <w:t xml:space="preserve"> żieda f</w:t>
      </w:r>
      <w:r w:rsidR="00B73D16" w:rsidRPr="004D07E4">
        <w:rPr>
          <w:lang w:val="mt-MT" w:eastAsia="en-GB"/>
        </w:rPr>
        <w:t>ir-</w:t>
      </w:r>
      <w:r w:rsidR="0090060F" w:rsidRPr="004D07E4">
        <w:rPr>
          <w:lang w:val="mt-MT" w:eastAsia="en-GB"/>
        </w:rPr>
        <w:t>riż</w:t>
      </w:r>
      <w:r w:rsidR="00FA7D80" w:rsidRPr="004D07E4">
        <w:rPr>
          <w:lang w:val="mt-MT" w:eastAsia="en-GB"/>
        </w:rPr>
        <w:t>orsi umani</w:t>
      </w:r>
      <w:r w:rsidR="00883F69" w:rsidRPr="004D07E4">
        <w:rPr>
          <w:lang w:val="mt-MT" w:eastAsia="en-GB"/>
        </w:rPr>
        <w:t xml:space="preserve"> skont il-ħtiġijiet tas-servizzi</w:t>
      </w:r>
      <w:r w:rsidRPr="004D07E4">
        <w:rPr>
          <w:lang w:val="mt-MT" w:eastAsia="en-GB"/>
        </w:rPr>
        <w:t>, taħriġ u żvilupp</w:t>
      </w:r>
      <w:r w:rsidR="00FC207B" w:rsidRPr="004D07E4">
        <w:rPr>
          <w:lang w:val="mt-MT" w:eastAsia="en-GB"/>
        </w:rPr>
        <w:t xml:space="preserve"> tal-ħaddiema, </w:t>
      </w:r>
      <w:r w:rsidR="00157711" w:rsidRPr="004D07E4">
        <w:rPr>
          <w:lang w:val="mt-MT" w:eastAsia="en-GB"/>
        </w:rPr>
        <w:t>impli</w:t>
      </w:r>
      <w:r w:rsidRPr="004D07E4">
        <w:rPr>
          <w:lang w:val="mt-MT" w:eastAsia="en-GB"/>
        </w:rPr>
        <w:t>mentazzjoni tal-ftehim kollett</w:t>
      </w:r>
      <w:r w:rsidR="0090060F" w:rsidRPr="004D07E4">
        <w:rPr>
          <w:lang w:val="mt-MT" w:eastAsia="en-GB"/>
        </w:rPr>
        <w:t>iv u tisħiħ fil-</w:t>
      </w:r>
      <w:r w:rsidR="00FC207B" w:rsidRPr="004D07E4">
        <w:rPr>
          <w:lang w:val="mt-MT" w:eastAsia="en-GB"/>
        </w:rPr>
        <w:t>monit</w:t>
      </w:r>
      <w:r w:rsidR="00407E35" w:rsidRPr="004D07E4">
        <w:rPr>
          <w:lang w:val="mt-MT" w:eastAsia="en-GB"/>
        </w:rPr>
        <w:t>o</w:t>
      </w:r>
      <w:r w:rsidR="00FC207B" w:rsidRPr="004D07E4">
        <w:rPr>
          <w:lang w:val="mt-MT" w:eastAsia="en-GB"/>
        </w:rPr>
        <w:t>raġġ ta</w:t>
      </w:r>
      <w:r w:rsidR="00157711" w:rsidRPr="004D07E4">
        <w:rPr>
          <w:lang w:val="mt-MT" w:eastAsia="en-GB"/>
        </w:rPr>
        <w:t>d-dm</w:t>
      </w:r>
      <w:del w:id="117" w:author="Asus" w:date="2015-08-10T11:42:00Z">
        <w:r w:rsidR="00157711" w:rsidRPr="004D07E4" w:rsidDel="007C4D9C">
          <w:rPr>
            <w:lang w:val="mt-MT" w:eastAsia="en-GB"/>
          </w:rPr>
          <w:delText>ij</w:delText>
        </w:r>
      </w:del>
      <w:r w:rsidR="00157711" w:rsidRPr="004D07E4">
        <w:rPr>
          <w:lang w:val="mt-MT" w:eastAsia="en-GB"/>
        </w:rPr>
        <w:t>irijiet</w:t>
      </w:r>
      <w:r w:rsidR="00FC207B" w:rsidRPr="004D07E4">
        <w:rPr>
          <w:lang w:val="mt-MT" w:eastAsia="en-GB"/>
        </w:rPr>
        <w:t>.  Fost l-opportunitajiet tat-taħriġ u żvilupp, kien hemm korsijiet mal-Aġenzija Ewrope</w:t>
      </w:r>
      <w:del w:id="118" w:author="Asus" w:date="2015-08-10T11:42:00Z">
        <w:r w:rsidR="00FC207B" w:rsidRPr="004D07E4" w:rsidDel="007C4D9C">
          <w:rPr>
            <w:lang w:val="mt-MT" w:eastAsia="en-GB"/>
          </w:rPr>
          <w:delText>j</w:delText>
        </w:r>
      </w:del>
      <w:r w:rsidR="00FC207B" w:rsidRPr="004D07E4">
        <w:rPr>
          <w:lang w:val="mt-MT" w:eastAsia="en-GB"/>
        </w:rPr>
        <w:t>a tal-Mediċini</w:t>
      </w:r>
      <w:r w:rsidR="00FA7D80" w:rsidRPr="004D07E4">
        <w:rPr>
          <w:lang w:val="mt-MT" w:eastAsia="en-GB"/>
        </w:rPr>
        <w:t xml:space="preserve"> </w:t>
      </w:r>
      <w:del w:id="119" w:author="Asus" w:date="2015-12-02T21:22:00Z">
        <w:r w:rsidR="00FA7D80" w:rsidRPr="004D07E4" w:rsidDel="00176C03">
          <w:rPr>
            <w:lang w:val="mt-MT" w:eastAsia="en-GB"/>
          </w:rPr>
          <w:delText xml:space="preserve"> </w:delText>
        </w:r>
      </w:del>
      <w:r w:rsidR="00FA7D80" w:rsidRPr="004D07E4">
        <w:rPr>
          <w:lang w:val="mt-MT" w:eastAsia="en-GB"/>
        </w:rPr>
        <w:t>(EMA)</w:t>
      </w:r>
      <w:r w:rsidR="007267B5" w:rsidRPr="004D07E4">
        <w:rPr>
          <w:lang w:val="mt-MT" w:eastAsia="en-GB"/>
        </w:rPr>
        <w:t>, l-organi</w:t>
      </w:r>
      <w:r w:rsidR="00FC207B" w:rsidRPr="004D07E4">
        <w:rPr>
          <w:lang w:val="mt-MT" w:eastAsia="en-GB"/>
        </w:rPr>
        <w:t>zz</w:t>
      </w:r>
      <w:r w:rsidR="007267B5" w:rsidRPr="004D07E4">
        <w:rPr>
          <w:lang w:val="mt-MT" w:eastAsia="en-GB"/>
        </w:rPr>
        <w:t>az</w:t>
      </w:r>
      <w:ins w:id="120" w:author="Asus" w:date="2015-08-10T11:42:00Z">
        <w:r w:rsidR="007C4D9C">
          <w:rPr>
            <w:lang w:val="mt-MT" w:eastAsia="en-GB"/>
          </w:rPr>
          <w:t>z</w:t>
        </w:r>
      </w:ins>
      <w:r w:rsidR="00FC207B" w:rsidRPr="004D07E4">
        <w:rPr>
          <w:lang w:val="mt-MT" w:eastAsia="en-GB"/>
        </w:rPr>
        <w:t>joni dinjija tas-saħħa (WHO) u l-Aġenzij</w:t>
      </w:r>
      <w:r w:rsidR="00407E35" w:rsidRPr="004D07E4">
        <w:rPr>
          <w:lang w:val="mt-MT" w:eastAsia="en-GB"/>
        </w:rPr>
        <w:t>a</w:t>
      </w:r>
      <w:r w:rsidR="00FC207B" w:rsidRPr="004D07E4">
        <w:rPr>
          <w:lang w:val="mt-MT" w:eastAsia="en-GB"/>
        </w:rPr>
        <w:t xml:space="preserve"> tal-Mediċini Taljan</w:t>
      </w:r>
      <w:r w:rsidR="00407E35" w:rsidRPr="004D07E4">
        <w:rPr>
          <w:lang w:val="mt-MT" w:eastAsia="en-GB"/>
        </w:rPr>
        <w:t>a</w:t>
      </w:r>
      <w:r w:rsidR="00FC207B" w:rsidRPr="004D07E4">
        <w:rPr>
          <w:lang w:val="mt-MT" w:eastAsia="en-GB"/>
        </w:rPr>
        <w:t xml:space="preserve"> u</w:t>
      </w:r>
      <w:r w:rsidR="00407E35" w:rsidRPr="004D07E4">
        <w:rPr>
          <w:lang w:val="mt-MT" w:eastAsia="en-GB"/>
        </w:rPr>
        <w:t xml:space="preserve"> dik</w:t>
      </w:r>
      <w:r w:rsidR="00FC207B" w:rsidRPr="004D07E4">
        <w:rPr>
          <w:lang w:val="mt-MT" w:eastAsia="en-GB"/>
        </w:rPr>
        <w:t xml:space="preserve"> tar-Renju Unit (</w:t>
      </w:r>
      <w:r w:rsidR="00E74350" w:rsidRPr="004D07E4">
        <w:rPr>
          <w:lang w:val="mt-MT"/>
        </w:rPr>
        <w:t>AIFA</w:t>
      </w:r>
      <w:r w:rsidR="00FA7D80" w:rsidRPr="004D07E4">
        <w:rPr>
          <w:lang w:val="mt-MT"/>
        </w:rPr>
        <w:t xml:space="preserve"> u </w:t>
      </w:r>
      <w:r w:rsidR="00FA7D80" w:rsidRPr="004D07E4">
        <w:rPr>
          <w:lang w:val="mt-MT" w:eastAsia="en-GB"/>
        </w:rPr>
        <w:t>MHRA</w:t>
      </w:r>
      <w:r w:rsidR="00E74350" w:rsidRPr="004D07E4">
        <w:rPr>
          <w:lang w:val="mt-MT"/>
        </w:rPr>
        <w:t>)</w:t>
      </w:r>
      <w:r w:rsidR="00FC207B" w:rsidRPr="004D07E4">
        <w:rPr>
          <w:lang w:val="mt-MT"/>
        </w:rPr>
        <w:t>.  Saru diversi laqgħat ta’ taħriġ mi</w:t>
      </w:r>
      <w:r w:rsidR="00FA7D80" w:rsidRPr="004D07E4">
        <w:rPr>
          <w:lang w:val="mt-MT"/>
        </w:rPr>
        <w:t>ll-impjegati stess</w:t>
      </w:r>
      <w:r w:rsidR="00FC207B" w:rsidRPr="004D07E4">
        <w:rPr>
          <w:lang w:val="mt-MT"/>
        </w:rPr>
        <w:t xml:space="preserve"> u l-ħaddiema l-ġodda ġew assistiti min</w:t>
      </w:r>
      <w:ins w:id="121" w:author="Asus" w:date="2015-08-10T11:42:00Z">
        <w:r w:rsidR="007C4D9C">
          <w:rPr>
            <w:lang w:val="mt-MT"/>
          </w:rPr>
          <w:t>n</w:t>
        </w:r>
      </w:ins>
      <w:r w:rsidR="00FC207B" w:rsidRPr="004D07E4">
        <w:rPr>
          <w:lang w:val="mt-MT"/>
        </w:rPr>
        <w:t xml:space="preserve"> ħaddiema esperjenzati.</w:t>
      </w:r>
      <w:r w:rsidR="00312DC8" w:rsidRPr="004D07E4">
        <w:rPr>
          <w:lang w:val="mt-MT"/>
        </w:rPr>
        <w:t xml:space="preserve">  Il-laqg</w:t>
      </w:r>
      <w:r w:rsidR="007267B5" w:rsidRPr="004D07E4">
        <w:rPr>
          <w:lang w:val="mt-MT"/>
        </w:rPr>
        <w:t>ħ</w:t>
      </w:r>
      <w:r w:rsidR="00312DC8" w:rsidRPr="004D07E4">
        <w:rPr>
          <w:lang w:val="mt-MT"/>
        </w:rPr>
        <w:t xml:space="preserve">at </w:t>
      </w:r>
      <w:r w:rsidR="00B73D16" w:rsidRPr="004D07E4">
        <w:rPr>
          <w:lang w:val="mt-MT"/>
        </w:rPr>
        <w:t xml:space="preserve">individwali </w:t>
      </w:r>
      <w:r w:rsidR="00312DC8" w:rsidRPr="004D07E4">
        <w:rPr>
          <w:lang w:val="mt-MT"/>
        </w:rPr>
        <w:t>ma’ kull ħaddiem żdiedu min</w:t>
      </w:r>
      <w:r w:rsidR="00157711" w:rsidRPr="004D07E4">
        <w:rPr>
          <w:lang w:val="mt-MT"/>
        </w:rPr>
        <w:t>n</w:t>
      </w:r>
      <w:r w:rsidR="00312DC8" w:rsidRPr="004D07E4">
        <w:rPr>
          <w:lang w:val="mt-MT"/>
        </w:rPr>
        <w:t xml:space="preserve"> darba għal darbtejn fis-sena u twaqqaf kumitat intern fuq is-saħħa u s-sigurt</w:t>
      </w:r>
      <w:ins w:id="122" w:author="Asus" w:date="2015-08-10T11:42:00Z">
        <w:r w:rsidR="007C4D9C">
          <w:rPr>
            <w:lang w:val="mt-MT"/>
          </w:rPr>
          <w:t>à</w:t>
        </w:r>
      </w:ins>
      <w:del w:id="123" w:author="Asus" w:date="2015-08-10T11:42:00Z">
        <w:r w:rsidR="00312DC8" w:rsidRPr="004D07E4" w:rsidDel="007C4D9C">
          <w:rPr>
            <w:lang w:val="mt-MT"/>
          </w:rPr>
          <w:delText>a</w:delText>
        </w:r>
      </w:del>
      <w:r w:rsidR="00312DC8" w:rsidRPr="004D07E4">
        <w:rPr>
          <w:lang w:val="mt-MT"/>
        </w:rPr>
        <w:t xml:space="preserve"> fuq il-post tax-xogħol.  Sar kw</w:t>
      </w:r>
      <w:r w:rsidR="00157711" w:rsidRPr="004D07E4">
        <w:rPr>
          <w:lang w:val="mt-MT"/>
        </w:rPr>
        <w:t>estjonarju dwar is-sodisfazzjon</w:t>
      </w:r>
      <w:r w:rsidR="00312DC8" w:rsidRPr="004D07E4">
        <w:rPr>
          <w:lang w:val="mt-MT"/>
        </w:rPr>
        <w:t xml:space="preserve"> tal-ħaddiema fl-Awtorit</w:t>
      </w:r>
      <w:r w:rsidR="007267B5" w:rsidRPr="004D07E4">
        <w:rPr>
          <w:lang w:val="mt-MT"/>
        </w:rPr>
        <w:t>à</w:t>
      </w:r>
      <w:r w:rsidR="00312DC8" w:rsidRPr="004D07E4">
        <w:rPr>
          <w:lang w:val="mt-MT"/>
        </w:rPr>
        <w:t xml:space="preserve"> u mill-</w:t>
      </w:r>
      <w:r w:rsidR="00B73D16" w:rsidRPr="004D07E4">
        <w:rPr>
          <w:lang w:val="mt-MT"/>
        </w:rPr>
        <w:t>wieħed u sebgħin (</w:t>
      </w:r>
      <w:r w:rsidR="009426BB" w:rsidRPr="004D07E4">
        <w:rPr>
          <w:lang w:val="mt-MT"/>
        </w:rPr>
        <w:t>71</w:t>
      </w:r>
      <w:r w:rsidR="00B73D16" w:rsidRPr="004D07E4">
        <w:rPr>
          <w:lang w:val="mt-MT"/>
        </w:rPr>
        <w:t xml:space="preserve">) fil-mija </w:t>
      </w:r>
      <w:r w:rsidR="00312DC8" w:rsidRPr="004D07E4">
        <w:rPr>
          <w:lang w:val="mt-MT"/>
        </w:rPr>
        <w:t>li wieġbu,</w:t>
      </w:r>
      <w:r w:rsidR="00B73D16" w:rsidRPr="004D07E4">
        <w:rPr>
          <w:lang w:val="mt-MT"/>
        </w:rPr>
        <w:t xml:space="preserve"> tlieta u disgħin (</w:t>
      </w:r>
      <w:r w:rsidR="001904B7" w:rsidRPr="004D07E4">
        <w:rPr>
          <w:lang w:val="mt-MT"/>
        </w:rPr>
        <w:t>93</w:t>
      </w:r>
      <w:r w:rsidR="00B73D16" w:rsidRPr="004D07E4">
        <w:rPr>
          <w:lang w:val="mt-MT"/>
        </w:rPr>
        <w:t>) fil-mija</w:t>
      </w:r>
      <w:r w:rsidR="004339F7" w:rsidRPr="004D07E4">
        <w:rPr>
          <w:lang w:val="mt-MT"/>
        </w:rPr>
        <w:t xml:space="preserve"> </w:t>
      </w:r>
      <w:r w:rsidR="00312DC8" w:rsidRPr="004D07E4">
        <w:rPr>
          <w:lang w:val="mt-MT"/>
        </w:rPr>
        <w:t xml:space="preserve">qalu li huma sodisfatti </w:t>
      </w:r>
      <w:r w:rsidR="00FA7D80" w:rsidRPr="004D07E4">
        <w:rPr>
          <w:lang w:val="mt-MT"/>
        </w:rPr>
        <w:t>ħ</w:t>
      </w:r>
      <w:r w:rsidR="00312DC8" w:rsidRPr="004D07E4">
        <w:rPr>
          <w:lang w:val="mt-MT"/>
        </w:rPr>
        <w:t>afna jew sodisfatti</w:t>
      </w:r>
      <w:r w:rsidR="00FA7D80" w:rsidRPr="004D07E4">
        <w:rPr>
          <w:lang w:val="mt-MT"/>
        </w:rPr>
        <w:t xml:space="preserve"> li qed jaħdmu fl-Awtorità</w:t>
      </w:r>
      <w:r w:rsidR="00312DC8" w:rsidRPr="004D07E4">
        <w:rPr>
          <w:lang w:val="mt-MT"/>
        </w:rPr>
        <w:t>.</w:t>
      </w:r>
    </w:p>
    <w:p w:rsidR="00312DC8" w:rsidRPr="004D07E4" w:rsidRDefault="00312DC8" w:rsidP="00D052A2">
      <w:pPr>
        <w:rPr>
          <w:lang w:val="mt-MT"/>
        </w:rPr>
      </w:pPr>
      <w:r w:rsidRPr="004D07E4">
        <w:rPr>
          <w:lang w:val="mt-MT"/>
        </w:rPr>
        <w:t xml:space="preserve">  </w:t>
      </w:r>
    </w:p>
    <w:p w:rsidR="00CF4CE2" w:rsidRPr="004D07E4" w:rsidRDefault="00312DC8" w:rsidP="00D052A2">
      <w:pPr>
        <w:rPr>
          <w:lang w:val="mt-MT"/>
        </w:rPr>
      </w:pPr>
      <w:r w:rsidRPr="004D07E4">
        <w:rPr>
          <w:lang w:val="mt-MT"/>
        </w:rPr>
        <w:t>L-</w:t>
      </w:r>
      <w:r w:rsidR="00FA7D80" w:rsidRPr="004D07E4">
        <w:rPr>
          <w:lang w:val="mt-MT"/>
        </w:rPr>
        <w:t>avvanz li sar fl-</w:t>
      </w:r>
      <w:r w:rsidRPr="004D07E4">
        <w:rPr>
          <w:lang w:val="mt-MT"/>
        </w:rPr>
        <w:t xml:space="preserve">Awtorità </w:t>
      </w:r>
      <w:r w:rsidR="00FA7D80" w:rsidRPr="004D07E4">
        <w:rPr>
          <w:lang w:val="mt-MT"/>
        </w:rPr>
        <w:t>f</w:t>
      </w:r>
      <w:r w:rsidR="004339F7" w:rsidRPr="004D07E4">
        <w:rPr>
          <w:lang w:val="mt-MT"/>
        </w:rPr>
        <w:t>i</w:t>
      </w:r>
      <w:r w:rsidR="00FA7D80" w:rsidRPr="004D07E4">
        <w:rPr>
          <w:lang w:val="mt-MT"/>
        </w:rPr>
        <w:t>l-qasam</w:t>
      </w:r>
      <w:r w:rsidR="004339F7" w:rsidRPr="004D07E4">
        <w:rPr>
          <w:lang w:val="mt-MT"/>
        </w:rPr>
        <w:t xml:space="preserve"> tar-riżorsi umani</w:t>
      </w:r>
      <w:r w:rsidR="00FA7D80" w:rsidRPr="004D07E4">
        <w:rPr>
          <w:lang w:val="mt-MT"/>
        </w:rPr>
        <w:t xml:space="preserve"> </w:t>
      </w:r>
      <w:r w:rsidRPr="004D07E4">
        <w:rPr>
          <w:lang w:val="mt-MT"/>
        </w:rPr>
        <w:t>ġ</w:t>
      </w:r>
      <w:r w:rsidR="00157711" w:rsidRPr="004D07E4">
        <w:rPr>
          <w:lang w:val="mt-MT"/>
        </w:rPr>
        <w:t xml:space="preserve">ie </w:t>
      </w:r>
      <w:r w:rsidRPr="004D07E4">
        <w:rPr>
          <w:lang w:val="mt-MT"/>
        </w:rPr>
        <w:t>r</w:t>
      </w:r>
      <w:r w:rsidR="007267B5" w:rsidRPr="004D07E4">
        <w:rPr>
          <w:lang w:val="mt-MT"/>
        </w:rPr>
        <w:t>i</w:t>
      </w:r>
      <w:r w:rsidRPr="004D07E4">
        <w:rPr>
          <w:lang w:val="mt-MT"/>
        </w:rPr>
        <w:t>k</w:t>
      </w:r>
      <w:r w:rsidR="007267B5" w:rsidRPr="004D07E4">
        <w:rPr>
          <w:lang w:val="mt-MT"/>
        </w:rPr>
        <w:t>onoxxut</w:t>
      </w:r>
      <w:r w:rsidRPr="004D07E4">
        <w:rPr>
          <w:lang w:val="mt-MT"/>
        </w:rPr>
        <w:t xml:space="preserve"> mi</w:t>
      </w:r>
      <w:r w:rsidR="007267B5" w:rsidRPr="004D07E4">
        <w:rPr>
          <w:lang w:val="mt-MT"/>
        </w:rPr>
        <w:t>l</w:t>
      </w:r>
      <w:r w:rsidRPr="004D07E4">
        <w:rPr>
          <w:lang w:val="mt-MT"/>
        </w:rPr>
        <w:t>l-Fundazzjoni għal</w:t>
      </w:r>
      <w:r w:rsidR="007267B5" w:rsidRPr="004D07E4">
        <w:rPr>
          <w:lang w:val="mt-MT"/>
        </w:rPr>
        <w:t>l</w:t>
      </w:r>
      <w:r w:rsidRPr="004D07E4">
        <w:rPr>
          <w:lang w:val="mt-MT"/>
        </w:rPr>
        <w:t>-</w:t>
      </w:r>
      <w:r w:rsidR="004339F7" w:rsidRPr="004D07E4">
        <w:rPr>
          <w:lang w:val="mt-MT"/>
        </w:rPr>
        <w:t>I</w:t>
      </w:r>
      <w:r w:rsidRPr="004D07E4">
        <w:rPr>
          <w:lang w:val="mt-MT"/>
        </w:rPr>
        <w:t>żvilupp tar-</w:t>
      </w:r>
      <w:r w:rsidR="004339F7" w:rsidRPr="004D07E4">
        <w:rPr>
          <w:lang w:val="mt-MT"/>
        </w:rPr>
        <w:t>R</w:t>
      </w:r>
      <w:r w:rsidRPr="004D07E4">
        <w:rPr>
          <w:lang w:val="mt-MT"/>
        </w:rPr>
        <w:t xml:space="preserve">iżorsi </w:t>
      </w:r>
      <w:r w:rsidR="004339F7" w:rsidRPr="004D07E4">
        <w:rPr>
          <w:lang w:val="mt-MT"/>
        </w:rPr>
        <w:t>U</w:t>
      </w:r>
      <w:r w:rsidRPr="004D07E4">
        <w:rPr>
          <w:lang w:val="mt-MT"/>
        </w:rPr>
        <w:t>mani permezz ta’ premju għa</w:t>
      </w:r>
      <w:ins w:id="124" w:author="Asus" w:date="2015-08-10T11:43:00Z">
        <w:r w:rsidR="007C4D9C">
          <w:rPr>
            <w:lang w:val="mt-MT"/>
          </w:rPr>
          <w:t>l</w:t>
        </w:r>
      </w:ins>
      <w:r w:rsidRPr="004D07E4">
        <w:rPr>
          <w:lang w:val="mt-MT"/>
        </w:rPr>
        <w:t>l-inizjattiv</w:t>
      </w:r>
      <w:r w:rsidR="00C63804">
        <w:rPr>
          <w:lang w:val="mt-MT"/>
        </w:rPr>
        <w:t>a</w:t>
      </w:r>
      <w:r w:rsidRPr="004D07E4">
        <w:rPr>
          <w:lang w:val="mt-MT"/>
        </w:rPr>
        <w:t xml:space="preserve"> ta’ taħriġ u żvilupp għa</w:t>
      </w:r>
      <w:r w:rsidR="007267B5" w:rsidRPr="004D07E4">
        <w:rPr>
          <w:lang w:val="mt-MT"/>
        </w:rPr>
        <w:t>l</w:t>
      </w:r>
      <w:r w:rsidRPr="004D07E4">
        <w:rPr>
          <w:lang w:val="mt-MT"/>
        </w:rPr>
        <w:t>l-ħaddiema.  Il-premju wera l-livell</w:t>
      </w:r>
      <w:r w:rsidR="00CF4CE2" w:rsidRPr="004D07E4">
        <w:rPr>
          <w:lang w:val="mt-MT"/>
        </w:rPr>
        <w:t xml:space="preserve"> tajjeb</w:t>
      </w:r>
      <w:r w:rsidRPr="004D07E4">
        <w:rPr>
          <w:lang w:val="mt-MT"/>
        </w:rPr>
        <w:t xml:space="preserve"> tal-</w:t>
      </w:r>
      <w:r w:rsidR="00CF4CE2" w:rsidRPr="004D07E4">
        <w:rPr>
          <w:lang w:val="mt-MT"/>
        </w:rPr>
        <w:t>pr</w:t>
      </w:r>
      <w:r w:rsidR="00157711" w:rsidRPr="004D07E4">
        <w:rPr>
          <w:lang w:val="mt-MT"/>
        </w:rPr>
        <w:t>oġett ta’</w:t>
      </w:r>
      <w:ins w:id="125" w:author="Asus" w:date="2015-08-10T11:43:00Z">
        <w:r w:rsidR="007C4D9C">
          <w:rPr>
            <w:lang w:val="mt-MT"/>
          </w:rPr>
          <w:t xml:space="preserve"> </w:t>
        </w:r>
      </w:ins>
      <w:r w:rsidR="00157711" w:rsidRPr="004D07E4">
        <w:rPr>
          <w:lang w:val="mt-MT"/>
        </w:rPr>
        <w:t>ġemelaġġ li l-</w:t>
      </w:r>
      <w:ins w:id="126" w:author="Asus" w:date="2015-08-11T15:34:00Z">
        <w:r w:rsidR="00F41521">
          <w:rPr>
            <w:lang w:val="mt-MT"/>
          </w:rPr>
          <w:t>A</w:t>
        </w:r>
      </w:ins>
      <w:del w:id="127" w:author="Asus" w:date="2015-08-11T15:34:00Z">
        <w:r w:rsidR="00157711" w:rsidRPr="004D07E4" w:rsidDel="00F41521">
          <w:rPr>
            <w:lang w:val="mt-MT"/>
          </w:rPr>
          <w:delText>a</w:delText>
        </w:r>
      </w:del>
      <w:r w:rsidR="00157711" w:rsidRPr="004D07E4">
        <w:rPr>
          <w:lang w:val="mt-MT"/>
        </w:rPr>
        <w:t>wtorità</w:t>
      </w:r>
      <w:r w:rsidR="00CF4CE2" w:rsidRPr="004D07E4">
        <w:rPr>
          <w:lang w:val="mt-MT"/>
        </w:rPr>
        <w:t xml:space="preserve"> wettqet fl-2008 </w:t>
      </w:r>
      <w:r w:rsidR="0036494B" w:rsidRPr="004D07E4">
        <w:rPr>
          <w:lang w:val="mt-MT"/>
        </w:rPr>
        <w:t xml:space="preserve">u </w:t>
      </w:r>
      <w:r w:rsidR="00CF4CE2" w:rsidRPr="004D07E4">
        <w:rPr>
          <w:lang w:val="mt-MT"/>
        </w:rPr>
        <w:t>li saħħaħ u mmotiva lil</w:t>
      </w:r>
      <w:r w:rsidR="007267B5" w:rsidRPr="004D07E4">
        <w:rPr>
          <w:lang w:val="mt-MT"/>
        </w:rPr>
        <w:t>l-</w:t>
      </w:r>
      <w:r w:rsidR="00CF4CE2" w:rsidRPr="004D07E4">
        <w:rPr>
          <w:lang w:val="mt-MT"/>
        </w:rPr>
        <w:t>ħaddiema</w:t>
      </w:r>
      <w:r w:rsidR="00FA7D80" w:rsidRPr="004D07E4">
        <w:rPr>
          <w:lang w:val="mt-MT"/>
        </w:rPr>
        <w:t xml:space="preserve">.  B’hekk </w:t>
      </w:r>
      <w:r w:rsidR="007267B5" w:rsidRPr="004D07E4">
        <w:rPr>
          <w:lang w:val="mt-MT"/>
        </w:rPr>
        <w:t>tjiebet</w:t>
      </w:r>
      <w:r w:rsidR="00CF4CE2" w:rsidRPr="004D07E4">
        <w:rPr>
          <w:lang w:val="mt-MT"/>
        </w:rPr>
        <w:t xml:space="preserve"> il-kwalità fis-servizzi li toffri l-Awtorit</w:t>
      </w:r>
      <w:r w:rsidR="007267B5" w:rsidRPr="004D07E4">
        <w:rPr>
          <w:lang w:val="mt-MT"/>
        </w:rPr>
        <w:t>à</w:t>
      </w:r>
      <w:r w:rsidR="00CF4CE2" w:rsidRPr="004D07E4">
        <w:rPr>
          <w:lang w:val="mt-MT"/>
        </w:rPr>
        <w:t xml:space="preserve"> dwar il-Medi</w:t>
      </w:r>
      <w:r w:rsidR="007267B5" w:rsidRPr="004D07E4">
        <w:rPr>
          <w:lang w:val="mt-MT"/>
        </w:rPr>
        <w:t>ċ</w:t>
      </w:r>
      <w:r w:rsidR="00CF4CE2" w:rsidRPr="004D07E4">
        <w:rPr>
          <w:lang w:val="mt-MT"/>
        </w:rPr>
        <w:t>ini.</w:t>
      </w:r>
    </w:p>
    <w:p w:rsidR="005A3238" w:rsidRPr="004D07E4" w:rsidRDefault="00CF4CE2" w:rsidP="00D052A2">
      <w:pPr>
        <w:rPr>
          <w:lang w:val="mt-MT"/>
        </w:rPr>
      </w:pPr>
      <w:r w:rsidRPr="004D07E4">
        <w:rPr>
          <w:lang w:val="mt-MT"/>
        </w:rPr>
        <w:t xml:space="preserve"> </w:t>
      </w:r>
    </w:p>
    <w:p w:rsidR="00CF4CE2" w:rsidRPr="004D07E4" w:rsidRDefault="00001502" w:rsidP="00ED32C6">
      <w:pPr>
        <w:pStyle w:val="Heading2"/>
        <w:rPr>
          <w:lang w:val="mt-MT"/>
        </w:rPr>
      </w:pPr>
      <w:bookmarkStart w:id="128" w:name="_Toc252377376"/>
      <w:r w:rsidRPr="004D07E4">
        <w:rPr>
          <w:lang w:val="mt-MT"/>
        </w:rPr>
        <w:t>1.</w:t>
      </w:r>
      <w:r w:rsidR="00CF4CE2" w:rsidRPr="004D07E4">
        <w:rPr>
          <w:lang w:val="mt-MT"/>
        </w:rPr>
        <w:t>5</w:t>
      </w:r>
      <w:r w:rsidR="004C1C13" w:rsidRPr="004D07E4">
        <w:rPr>
          <w:lang w:val="mt-MT"/>
        </w:rPr>
        <w:tab/>
      </w:r>
      <w:r w:rsidR="00CF4CE2" w:rsidRPr="004D07E4">
        <w:rPr>
          <w:lang w:val="mt-MT"/>
        </w:rPr>
        <w:t>Sistema ta</w:t>
      </w:r>
      <w:ins w:id="129" w:author="Asus" w:date="2015-08-10T11:43:00Z">
        <w:r w:rsidR="007C4D9C">
          <w:rPr>
            <w:lang w:val="mt-MT"/>
          </w:rPr>
          <w:t>l-</w:t>
        </w:r>
      </w:ins>
      <w:del w:id="130" w:author="Asus" w:date="2015-08-10T11:43:00Z">
        <w:r w:rsidR="00CF4CE2" w:rsidRPr="004D07E4" w:rsidDel="007C4D9C">
          <w:rPr>
            <w:lang w:val="mt-MT"/>
          </w:rPr>
          <w:delText>’ l-</w:delText>
        </w:r>
      </w:del>
      <w:r w:rsidR="00CF4CE2" w:rsidRPr="004D07E4">
        <w:rPr>
          <w:lang w:val="mt-MT"/>
        </w:rPr>
        <w:t xml:space="preserve"> Informatika</w:t>
      </w:r>
    </w:p>
    <w:p w:rsidR="00CF4CE2" w:rsidRPr="004D07E4" w:rsidRDefault="00CF4CE2" w:rsidP="00D052A2">
      <w:pPr>
        <w:rPr>
          <w:lang w:val="mt-MT"/>
        </w:rPr>
      </w:pPr>
      <w:bookmarkStart w:id="131" w:name="_Toc235864820"/>
      <w:bookmarkEnd w:id="128"/>
    </w:p>
    <w:p w:rsidR="00CC053F" w:rsidRPr="004D07E4" w:rsidRDefault="00CF4CE2" w:rsidP="00CC053F">
      <w:pPr>
        <w:rPr>
          <w:color w:val="008000"/>
          <w:highlight w:val="yellow"/>
          <w:lang w:val="mt-MT"/>
        </w:rPr>
      </w:pPr>
      <w:r w:rsidRPr="004D07E4">
        <w:rPr>
          <w:lang w:val="mt-MT"/>
        </w:rPr>
        <w:t xml:space="preserve">Matul l-2009 tbiddlu </w:t>
      </w:r>
      <w:r w:rsidR="004339F7" w:rsidRPr="004D07E4">
        <w:rPr>
          <w:lang w:val="mt-MT"/>
        </w:rPr>
        <w:t>seb</w:t>
      </w:r>
      <w:ins w:id="132" w:author="Asus" w:date="2015-08-10T11:43:00Z">
        <w:r w:rsidR="007C4D9C">
          <w:rPr>
            <w:lang w:val="mt-MT"/>
          </w:rPr>
          <w:t>għ</w:t>
        </w:r>
      </w:ins>
      <w:r w:rsidR="004339F7" w:rsidRPr="004D07E4">
        <w:rPr>
          <w:lang w:val="mt-MT"/>
        </w:rPr>
        <w:t>a u tletin (</w:t>
      </w:r>
      <w:r w:rsidR="00204435" w:rsidRPr="004D07E4">
        <w:rPr>
          <w:lang w:val="mt-MT"/>
        </w:rPr>
        <w:t>37</w:t>
      </w:r>
      <w:r w:rsidR="004339F7" w:rsidRPr="004D07E4">
        <w:rPr>
          <w:lang w:val="mt-MT"/>
        </w:rPr>
        <w:t xml:space="preserve">) fil-mija </w:t>
      </w:r>
      <w:r w:rsidR="007267B5" w:rsidRPr="004D07E4">
        <w:rPr>
          <w:lang w:val="mt-MT"/>
        </w:rPr>
        <w:t>tal-kompjuters ta</w:t>
      </w:r>
      <w:r w:rsidRPr="004D07E4">
        <w:rPr>
          <w:lang w:val="mt-MT"/>
        </w:rPr>
        <w:t>l-impjegati u twaqqfu laqgħat speċifiċi dwar l-informatika sabiex jiġu diskussi l-b</w:t>
      </w:r>
      <w:r w:rsidR="007267B5" w:rsidRPr="004D07E4">
        <w:rPr>
          <w:lang w:val="mt-MT"/>
        </w:rPr>
        <w:t>ż</w:t>
      </w:r>
      <w:r w:rsidRPr="004D07E4">
        <w:rPr>
          <w:lang w:val="mt-MT"/>
        </w:rPr>
        <w:t xml:space="preserve">onnijiet </w:t>
      </w:r>
      <w:r w:rsidR="004339F7" w:rsidRPr="004D07E4">
        <w:rPr>
          <w:lang w:val="mt-MT"/>
        </w:rPr>
        <w:t>li l-Awtori</w:t>
      </w:r>
      <w:r w:rsidRPr="004D07E4">
        <w:rPr>
          <w:lang w:val="mt-MT"/>
        </w:rPr>
        <w:t>t</w:t>
      </w:r>
      <w:r w:rsidR="004339F7" w:rsidRPr="004D07E4">
        <w:rPr>
          <w:lang w:val="mt-MT"/>
        </w:rPr>
        <w:t>à għandha fil-qasam t</w:t>
      </w:r>
      <w:r w:rsidRPr="004D07E4">
        <w:rPr>
          <w:lang w:val="mt-MT"/>
        </w:rPr>
        <w:t xml:space="preserve">al-informatika </w:t>
      </w:r>
      <w:r w:rsidR="0036494B" w:rsidRPr="004D07E4">
        <w:rPr>
          <w:lang w:val="mt-MT"/>
        </w:rPr>
        <w:t xml:space="preserve">u t-tim maniġerjali jżomm ruħu </w:t>
      </w:r>
      <w:ins w:id="133" w:author="Asus" w:date="2015-08-10T11:43:00Z">
        <w:r w:rsidR="007C4D9C">
          <w:rPr>
            <w:lang w:val="mt-MT"/>
          </w:rPr>
          <w:t>i</w:t>
        </w:r>
      </w:ins>
      <w:r w:rsidR="0036494B" w:rsidRPr="004D07E4">
        <w:rPr>
          <w:lang w:val="mt-MT"/>
        </w:rPr>
        <w:t>nfu</w:t>
      </w:r>
      <w:r w:rsidRPr="004D07E4">
        <w:rPr>
          <w:lang w:val="mt-MT"/>
        </w:rPr>
        <w:t>rmat fuq l-aħħar teknoloġija li tista’ tkun relevanti għall-</w:t>
      </w:r>
      <w:r w:rsidR="004339F7" w:rsidRPr="004D07E4">
        <w:rPr>
          <w:lang w:val="mt-MT"/>
        </w:rPr>
        <w:t>A</w:t>
      </w:r>
      <w:r w:rsidR="0036494B" w:rsidRPr="004D07E4">
        <w:rPr>
          <w:lang w:val="mt-MT"/>
        </w:rPr>
        <w:t>wtorità</w:t>
      </w:r>
      <w:r w:rsidRPr="004D07E4">
        <w:rPr>
          <w:lang w:val="mt-MT"/>
        </w:rPr>
        <w:t>.</w:t>
      </w:r>
      <w:r w:rsidR="00ED32C6" w:rsidRPr="004D07E4">
        <w:rPr>
          <w:lang w:val="mt-MT"/>
        </w:rPr>
        <w:t xml:space="preserve"> Barra min</w:t>
      </w:r>
      <w:r w:rsidR="002A7F7E" w:rsidRPr="004D07E4">
        <w:rPr>
          <w:lang w:val="mt-MT"/>
        </w:rPr>
        <w:t>n</w:t>
      </w:r>
      <w:ins w:id="134" w:author="Asus" w:date="2015-08-10T11:43:00Z">
        <w:r w:rsidR="007C4D9C">
          <w:rPr>
            <w:lang w:val="mt-MT"/>
          </w:rPr>
          <w:t xml:space="preserve"> </w:t>
        </w:r>
      </w:ins>
      <w:r w:rsidR="00ED32C6" w:rsidRPr="004D07E4">
        <w:rPr>
          <w:lang w:val="mt-MT"/>
        </w:rPr>
        <w:t xml:space="preserve">hekk </w:t>
      </w:r>
      <w:r w:rsidR="00FA7D80" w:rsidRPr="004D07E4">
        <w:rPr>
          <w:lang w:val="mt-MT"/>
        </w:rPr>
        <w:t>ġ</w:t>
      </w:r>
      <w:r w:rsidR="00ED32C6" w:rsidRPr="004D07E4">
        <w:rPr>
          <w:lang w:val="mt-MT"/>
        </w:rPr>
        <w:t xml:space="preserve">ie </w:t>
      </w:r>
      <w:del w:id="135" w:author="Asus" w:date="2015-08-10T11:44:00Z">
        <w:r w:rsidR="00ED32C6" w:rsidRPr="004D07E4" w:rsidDel="007C4D9C">
          <w:rPr>
            <w:lang w:val="mt-MT"/>
          </w:rPr>
          <w:delText>i</w:delText>
        </w:r>
      </w:del>
      <w:r w:rsidR="00ED32C6" w:rsidRPr="004D07E4">
        <w:rPr>
          <w:lang w:val="mt-MT"/>
        </w:rPr>
        <w:t>kkummis</w:t>
      </w:r>
      <w:ins w:id="136" w:author="Asus" w:date="2015-12-03T16:20:00Z">
        <w:r w:rsidR="00897643">
          <w:rPr>
            <w:lang w:val="mt-MT"/>
          </w:rPr>
          <w:t>s</w:t>
        </w:r>
      </w:ins>
      <w:r w:rsidR="00ED32C6" w:rsidRPr="004D07E4">
        <w:rPr>
          <w:lang w:val="mt-MT"/>
        </w:rPr>
        <w:t>jona</w:t>
      </w:r>
      <w:r w:rsidR="002A7F7E" w:rsidRPr="004D07E4">
        <w:rPr>
          <w:lang w:val="mt-MT"/>
        </w:rPr>
        <w:t>t</w:t>
      </w:r>
      <w:r w:rsidR="00ED32C6" w:rsidRPr="004D07E4">
        <w:rPr>
          <w:lang w:val="mt-MT"/>
        </w:rPr>
        <w:t xml:space="preserve"> u diskuss rapport dwar sistema elet</w:t>
      </w:r>
      <w:r w:rsidR="002A7F7E" w:rsidRPr="004D07E4">
        <w:rPr>
          <w:lang w:val="mt-MT"/>
        </w:rPr>
        <w:t>t</w:t>
      </w:r>
      <w:r w:rsidR="00ED32C6" w:rsidRPr="004D07E4">
        <w:rPr>
          <w:lang w:val="mt-MT"/>
        </w:rPr>
        <w:t>ronika ġdida ta’ liċenzjar</w:t>
      </w:r>
      <w:r w:rsidR="00FA7D80" w:rsidRPr="004D07E4">
        <w:rPr>
          <w:lang w:val="mt-MT"/>
        </w:rPr>
        <w:t>.</w:t>
      </w:r>
    </w:p>
    <w:p w:rsidR="00CC053F" w:rsidRPr="004D07E4" w:rsidRDefault="00CC053F" w:rsidP="00CC053F">
      <w:pPr>
        <w:rPr>
          <w:color w:val="008000"/>
          <w:highlight w:val="yellow"/>
          <w:lang w:val="mt-MT"/>
        </w:rPr>
      </w:pPr>
    </w:p>
    <w:p w:rsidR="00CC053F" w:rsidRPr="004D07E4" w:rsidRDefault="00CC053F" w:rsidP="00CC053F">
      <w:pPr>
        <w:pStyle w:val="Heading2"/>
        <w:spacing w:before="100" w:beforeAutospacing="1" w:after="100" w:afterAutospacing="1"/>
        <w:rPr>
          <w:lang w:val="mt-MT"/>
        </w:rPr>
      </w:pPr>
      <w:bookmarkStart w:id="137" w:name="_Toc252377377"/>
      <w:r w:rsidRPr="004D07E4">
        <w:rPr>
          <w:lang w:val="mt-MT"/>
        </w:rPr>
        <w:t>1.</w:t>
      </w:r>
      <w:r w:rsidR="00ED32C6" w:rsidRPr="004D07E4">
        <w:rPr>
          <w:lang w:val="mt-MT"/>
        </w:rPr>
        <w:t>6</w:t>
      </w:r>
      <w:r w:rsidRPr="004D07E4">
        <w:rPr>
          <w:lang w:val="mt-MT"/>
        </w:rPr>
        <w:tab/>
      </w:r>
      <w:r w:rsidR="00ED32C6" w:rsidRPr="004D07E4">
        <w:rPr>
          <w:lang w:val="mt-MT"/>
        </w:rPr>
        <w:t>Kollaborazzjoni m’entitajiet oħra</w:t>
      </w:r>
      <w:bookmarkEnd w:id="137"/>
    </w:p>
    <w:p w:rsidR="0043071E" w:rsidRPr="004D07E4" w:rsidRDefault="002C37EB" w:rsidP="0043071E">
      <w:pPr>
        <w:rPr>
          <w:color w:val="008000"/>
          <w:highlight w:val="yellow"/>
          <w:lang w:val="mt-MT"/>
        </w:rPr>
      </w:pPr>
      <w:r w:rsidRPr="004D07E4">
        <w:rPr>
          <w:lang w:val="mt-MT"/>
        </w:rPr>
        <w:t xml:space="preserve">Fl-2009, </w:t>
      </w:r>
      <w:ins w:id="138" w:author="Asus" w:date="2015-08-10T11:44:00Z">
        <w:r w:rsidR="007C4D9C">
          <w:rPr>
            <w:lang w:val="mt-MT"/>
          </w:rPr>
          <w:t>l</w:t>
        </w:r>
      </w:ins>
      <w:del w:id="139" w:author="Asus" w:date="2015-08-10T11:44:00Z">
        <w:r w:rsidRPr="004D07E4" w:rsidDel="007C4D9C">
          <w:rPr>
            <w:lang w:val="mt-MT"/>
          </w:rPr>
          <w:delText>L</w:delText>
        </w:r>
      </w:del>
      <w:r w:rsidRPr="004D07E4">
        <w:rPr>
          <w:lang w:val="mt-MT"/>
        </w:rPr>
        <w:t>-Awtorità</w:t>
      </w:r>
      <w:r w:rsidR="00ED32C6" w:rsidRPr="004D07E4">
        <w:rPr>
          <w:lang w:val="mt-MT"/>
        </w:rPr>
        <w:t xml:space="preserve"> dwar il-Mediċini kompliet issaħħa</w:t>
      </w:r>
      <w:r w:rsidR="0036494B" w:rsidRPr="004D07E4">
        <w:rPr>
          <w:lang w:val="mt-MT"/>
        </w:rPr>
        <w:t>ħ</w:t>
      </w:r>
      <w:r w:rsidR="00ED32C6" w:rsidRPr="004D07E4">
        <w:rPr>
          <w:lang w:val="mt-MT"/>
        </w:rPr>
        <w:t xml:space="preserve"> ir-relazzjonijiet m</w:t>
      </w:r>
      <w:r w:rsidR="00407E35" w:rsidRPr="004D07E4">
        <w:rPr>
          <w:lang w:val="mt-MT"/>
        </w:rPr>
        <w:t>a</w:t>
      </w:r>
      <w:r w:rsidR="00ED32C6" w:rsidRPr="004D07E4">
        <w:rPr>
          <w:lang w:val="mt-MT"/>
        </w:rPr>
        <w:t>’</w:t>
      </w:r>
      <w:r w:rsidR="00407E35" w:rsidRPr="004D07E4">
        <w:rPr>
          <w:lang w:val="mt-MT"/>
        </w:rPr>
        <w:t xml:space="preserve"> </w:t>
      </w:r>
      <w:r w:rsidR="00ED32C6" w:rsidRPr="004D07E4">
        <w:rPr>
          <w:lang w:val="mt-MT"/>
        </w:rPr>
        <w:t>entitajiet</w:t>
      </w:r>
      <w:r w:rsidR="006675E3" w:rsidRPr="004D07E4">
        <w:rPr>
          <w:lang w:val="mt-MT"/>
        </w:rPr>
        <w:t xml:space="preserve"> </w:t>
      </w:r>
      <w:r w:rsidR="00D36F9D" w:rsidRPr="004D07E4">
        <w:rPr>
          <w:lang w:val="mt-MT"/>
        </w:rPr>
        <w:t>lokali u E</w:t>
      </w:r>
      <w:r w:rsidR="006675E3" w:rsidRPr="004D07E4">
        <w:rPr>
          <w:lang w:val="mt-MT"/>
        </w:rPr>
        <w:t>wropej kemm</w:t>
      </w:r>
      <w:r w:rsidR="0036494B" w:rsidRPr="004D07E4">
        <w:rPr>
          <w:lang w:val="mt-MT"/>
        </w:rPr>
        <w:t xml:space="preserve"> fuq livell amministrattiv kif u</w:t>
      </w:r>
      <w:r w:rsidR="006675E3" w:rsidRPr="004D07E4">
        <w:rPr>
          <w:lang w:val="mt-MT"/>
        </w:rPr>
        <w:t>koll biex tifformalizza r-relazzjonijiet e</w:t>
      </w:r>
      <w:r w:rsidR="00D36F9D" w:rsidRPr="004D07E4">
        <w:rPr>
          <w:lang w:val="mt-MT"/>
        </w:rPr>
        <w:t>ż</w:t>
      </w:r>
      <w:r w:rsidR="006675E3" w:rsidRPr="004D07E4">
        <w:rPr>
          <w:lang w:val="mt-MT"/>
        </w:rPr>
        <w:t>ist</w:t>
      </w:r>
      <w:r w:rsidR="00D36F9D" w:rsidRPr="004D07E4">
        <w:rPr>
          <w:lang w:val="mt-MT"/>
        </w:rPr>
        <w:t>e</w:t>
      </w:r>
      <w:r w:rsidR="006675E3" w:rsidRPr="004D07E4">
        <w:rPr>
          <w:lang w:val="mt-MT"/>
        </w:rPr>
        <w:t>nti.</w:t>
      </w:r>
      <w:r w:rsidR="00ED32C6" w:rsidRPr="004D07E4">
        <w:rPr>
          <w:lang w:val="mt-MT"/>
        </w:rPr>
        <w:t xml:space="preserve"> </w:t>
      </w:r>
      <w:r w:rsidR="006675E3" w:rsidRPr="004D07E4">
        <w:rPr>
          <w:lang w:val="mt-MT"/>
        </w:rPr>
        <w:t>Da</w:t>
      </w:r>
      <w:r w:rsidR="00D36F9D" w:rsidRPr="004D07E4">
        <w:rPr>
          <w:lang w:val="mt-MT"/>
        </w:rPr>
        <w:t>n</w:t>
      </w:r>
      <w:r w:rsidR="006675E3" w:rsidRPr="004D07E4">
        <w:rPr>
          <w:lang w:val="mt-MT"/>
        </w:rPr>
        <w:t xml:space="preserve"> sar permezz </w:t>
      </w:r>
      <w:r w:rsidR="00ED32C6" w:rsidRPr="004D07E4">
        <w:rPr>
          <w:lang w:val="mt-MT"/>
        </w:rPr>
        <w:t>ta’</w:t>
      </w:r>
      <w:r w:rsidR="00CC053F" w:rsidRPr="004D07E4">
        <w:rPr>
          <w:lang w:val="mt-MT"/>
        </w:rPr>
        <w:t xml:space="preserve"> </w:t>
      </w:r>
      <w:r w:rsidR="00CC053F" w:rsidRPr="004D07E4">
        <w:rPr>
          <w:i/>
          <w:lang w:val="mt-MT"/>
        </w:rPr>
        <w:t>Memorandum of Understanding</w:t>
      </w:r>
      <w:r w:rsidR="00CC053F" w:rsidRPr="004D07E4">
        <w:rPr>
          <w:lang w:val="mt-MT"/>
        </w:rPr>
        <w:t xml:space="preserve"> (MoU) </w:t>
      </w:r>
      <w:r w:rsidR="00FA7D80" w:rsidRPr="004D07E4">
        <w:rPr>
          <w:lang w:val="mt-MT"/>
        </w:rPr>
        <w:t>mad-</w:t>
      </w:r>
      <w:r w:rsidR="004339F7" w:rsidRPr="004D07E4">
        <w:rPr>
          <w:lang w:val="mt-MT"/>
        </w:rPr>
        <w:t>Di</w:t>
      </w:r>
      <w:r w:rsidR="00FA7D80" w:rsidRPr="004D07E4">
        <w:rPr>
          <w:lang w:val="mt-MT"/>
        </w:rPr>
        <w:t>partiment tas-</w:t>
      </w:r>
      <w:r w:rsidR="004339F7" w:rsidRPr="004D07E4">
        <w:rPr>
          <w:lang w:val="mt-MT"/>
        </w:rPr>
        <w:t>S</w:t>
      </w:r>
      <w:r w:rsidR="00FA7D80" w:rsidRPr="004D07E4">
        <w:rPr>
          <w:lang w:val="mt-MT"/>
        </w:rPr>
        <w:t xml:space="preserve">aħħa </w:t>
      </w:r>
      <w:r w:rsidR="004339F7" w:rsidRPr="004D07E4">
        <w:rPr>
          <w:lang w:val="mt-MT"/>
        </w:rPr>
        <w:t>P</w:t>
      </w:r>
      <w:r w:rsidR="00FA7D80" w:rsidRPr="004D07E4">
        <w:rPr>
          <w:lang w:val="mt-MT"/>
        </w:rPr>
        <w:t>ubblika fuq is-servizz ta’ prosekuzzjoni li l-istess dipartiment qiegħed jagħmel għall-Awtorità</w:t>
      </w:r>
      <w:r w:rsidR="006675E3" w:rsidRPr="004D07E4">
        <w:rPr>
          <w:lang w:val="mt-MT"/>
        </w:rPr>
        <w:t>, mad-</w:t>
      </w:r>
      <w:r w:rsidR="004339F7" w:rsidRPr="004D07E4">
        <w:rPr>
          <w:lang w:val="mt-MT"/>
        </w:rPr>
        <w:t>D</w:t>
      </w:r>
      <w:r w:rsidR="006675E3" w:rsidRPr="004D07E4">
        <w:rPr>
          <w:lang w:val="mt-MT"/>
        </w:rPr>
        <w:t>ivi</w:t>
      </w:r>
      <w:r w:rsidR="0036494B" w:rsidRPr="004D07E4">
        <w:rPr>
          <w:lang w:val="mt-MT"/>
        </w:rPr>
        <w:t>ż</w:t>
      </w:r>
      <w:r w:rsidR="006675E3" w:rsidRPr="004D07E4">
        <w:rPr>
          <w:lang w:val="mt-MT"/>
        </w:rPr>
        <w:t>joni tar-</w:t>
      </w:r>
      <w:r w:rsidR="004339F7" w:rsidRPr="004D07E4">
        <w:rPr>
          <w:lang w:val="mt-MT"/>
        </w:rPr>
        <w:t>Regolazzjoni tas-S</w:t>
      </w:r>
      <w:r w:rsidR="006675E3" w:rsidRPr="004D07E4">
        <w:rPr>
          <w:lang w:val="mt-MT"/>
        </w:rPr>
        <w:t xml:space="preserve">aħħa </w:t>
      </w:r>
      <w:ins w:id="140" w:author="Asus" w:date="2015-08-23T14:07:00Z">
        <w:r w:rsidR="000B3C7C">
          <w:rPr>
            <w:lang w:val="mt-MT"/>
          </w:rPr>
          <w:t>P</w:t>
        </w:r>
      </w:ins>
      <w:del w:id="141" w:author="Asus" w:date="2015-08-23T14:07:00Z">
        <w:r w:rsidR="006675E3" w:rsidRPr="004D07E4" w:rsidDel="000B3C7C">
          <w:rPr>
            <w:lang w:val="mt-MT"/>
          </w:rPr>
          <w:delText>p</w:delText>
        </w:r>
      </w:del>
      <w:r w:rsidR="006675E3" w:rsidRPr="004D07E4">
        <w:rPr>
          <w:lang w:val="mt-MT"/>
        </w:rPr>
        <w:t>ubb</w:t>
      </w:r>
      <w:r w:rsidR="004339F7" w:rsidRPr="004D07E4">
        <w:rPr>
          <w:lang w:val="mt-MT"/>
        </w:rPr>
        <w:t>lika u d-D</w:t>
      </w:r>
      <w:r w:rsidR="006675E3" w:rsidRPr="004D07E4">
        <w:rPr>
          <w:lang w:val="mt-MT"/>
        </w:rPr>
        <w:t>ivi</w:t>
      </w:r>
      <w:r w:rsidR="0036494B" w:rsidRPr="004D07E4">
        <w:rPr>
          <w:lang w:val="mt-MT"/>
        </w:rPr>
        <w:t>ż</w:t>
      </w:r>
      <w:r w:rsidR="004339F7" w:rsidRPr="004D07E4">
        <w:rPr>
          <w:lang w:val="mt-MT"/>
        </w:rPr>
        <w:t>joni ta</w:t>
      </w:r>
      <w:ins w:id="142" w:author="Asus" w:date="2015-08-10T11:44:00Z">
        <w:r w:rsidR="007C4D9C">
          <w:rPr>
            <w:lang w:val="mt-MT"/>
          </w:rPr>
          <w:t>l-</w:t>
        </w:r>
      </w:ins>
      <w:del w:id="143" w:author="Asus" w:date="2015-08-10T11:44:00Z">
        <w:r w:rsidR="004339F7" w:rsidRPr="004D07E4" w:rsidDel="007C4D9C">
          <w:rPr>
            <w:lang w:val="mt-MT"/>
          </w:rPr>
          <w:delText>’ l-</w:delText>
        </w:r>
      </w:del>
      <w:r w:rsidR="004339F7" w:rsidRPr="004D07E4">
        <w:rPr>
          <w:lang w:val="mt-MT"/>
        </w:rPr>
        <w:t>I</w:t>
      </w:r>
      <w:r w:rsidR="006675E3" w:rsidRPr="004D07E4">
        <w:rPr>
          <w:lang w:val="mt-MT"/>
        </w:rPr>
        <w:t>st</w:t>
      </w:r>
      <w:r w:rsidR="004339F7" w:rsidRPr="004D07E4">
        <w:rPr>
          <w:lang w:val="mt-MT"/>
        </w:rPr>
        <w:t>r</w:t>
      </w:r>
      <w:r w:rsidR="006675E3" w:rsidRPr="004D07E4">
        <w:rPr>
          <w:lang w:val="mt-MT"/>
        </w:rPr>
        <w:t>ate</w:t>
      </w:r>
      <w:r w:rsidR="000C7ED5" w:rsidRPr="004D07E4">
        <w:rPr>
          <w:lang w:val="mt-MT"/>
        </w:rPr>
        <w:t>ġ</w:t>
      </w:r>
      <w:r w:rsidR="00D36F9D" w:rsidRPr="004D07E4">
        <w:rPr>
          <w:lang w:val="mt-MT"/>
        </w:rPr>
        <w:t>i</w:t>
      </w:r>
      <w:r w:rsidR="004339F7" w:rsidRPr="004D07E4">
        <w:rPr>
          <w:lang w:val="mt-MT"/>
        </w:rPr>
        <w:t>ja u S</w:t>
      </w:r>
      <w:r w:rsidR="00407E35" w:rsidRPr="004D07E4">
        <w:rPr>
          <w:lang w:val="mt-MT"/>
        </w:rPr>
        <w:t>o</w:t>
      </w:r>
      <w:r w:rsidR="006675E3" w:rsidRPr="004D07E4">
        <w:rPr>
          <w:lang w:val="mt-MT"/>
        </w:rPr>
        <w:t>st</w:t>
      </w:r>
      <w:r w:rsidR="00407E35" w:rsidRPr="004D07E4">
        <w:rPr>
          <w:lang w:val="mt-MT"/>
        </w:rPr>
        <w:t>e</w:t>
      </w:r>
      <w:r w:rsidR="00D36F9D" w:rsidRPr="004D07E4">
        <w:rPr>
          <w:lang w:val="mt-MT"/>
        </w:rPr>
        <w:t>n</w:t>
      </w:r>
      <w:r w:rsidR="00705F89" w:rsidRPr="004D07E4">
        <w:rPr>
          <w:lang w:val="mt-MT"/>
        </w:rPr>
        <w:t>n</w:t>
      </w:r>
      <w:r w:rsidR="00D36F9D" w:rsidRPr="004D07E4">
        <w:rPr>
          <w:lang w:val="mt-MT"/>
        </w:rPr>
        <w:t>i</w:t>
      </w:r>
      <w:r w:rsidR="00705F89" w:rsidRPr="004D07E4">
        <w:rPr>
          <w:lang w:val="mt-MT"/>
        </w:rPr>
        <w:t>b</w:t>
      </w:r>
      <w:r w:rsidR="00D36F9D" w:rsidRPr="004D07E4">
        <w:rPr>
          <w:lang w:val="mt-MT"/>
        </w:rPr>
        <w:t>bilt</w:t>
      </w:r>
      <w:r w:rsidR="004339F7" w:rsidRPr="004D07E4">
        <w:rPr>
          <w:lang w:val="mt-MT"/>
        </w:rPr>
        <w:t>à</w:t>
      </w:r>
      <w:r w:rsidR="006675E3" w:rsidRPr="004D07E4">
        <w:rPr>
          <w:lang w:val="mt-MT"/>
        </w:rPr>
        <w:t xml:space="preserve"> fil-Minister</w:t>
      </w:r>
      <w:r w:rsidR="00D36F9D" w:rsidRPr="004D07E4">
        <w:rPr>
          <w:lang w:val="mt-MT"/>
        </w:rPr>
        <w:t>u</w:t>
      </w:r>
      <w:r w:rsidR="00660E51" w:rsidRPr="004D07E4">
        <w:rPr>
          <w:lang w:val="mt-MT"/>
        </w:rPr>
        <w:t xml:space="preserve"> tal-Politika Soċ</w:t>
      </w:r>
      <w:r w:rsidR="006675E3" w:rsidRPr="004D07E4">
        <w:rPr>
          <w:lang w:val="mt-MT"/>
        </w:rPr>
        <w:t>jali</w:t>
      </w:r>
      <w:r w:rsidR="004339F7" w:rsidRPr="004D07E4">
        <w:rPr>
          <w:lang w:val="mt-MT"/>
        </w:rPr>
        <w:t xml:space="preserve"> </w:t>
      </w:r>
      <w:r w:rsidR="00217199" w:rsidRPr="004D07E4">
        <w:rPr>
          <w:lang w:val="mt-MT"/>
        </w:rPr>
        <w:t>(Saħħa, l-Anzjani u l-Kura tal-Komunità)</w:t>
      </w:r>
      <w:r w:rsidR="006675E3" w:rsidRPr="004D07E4">
        <w:rPr>
          <w:lang w:val="mt-MT"/>
        </w:rPr>
        <w:t>.  I</w:t>
      </w:r>
      <w:r w:rsidR="00FA7D80" w:rsidRPr="004D07E4">
        <w:rPr>
          <w:lang w:val="mt-MT"/>
        </w:rPr>
        <w:t>ġġedded</w:t>
      </w:r>
      <w:r w:rsidR="00660E51" w:rsidRPr="004D07E4">
        <w:rPr>
          <w:lang w:val="mt-MT"/>
        </w:rPr>
        <w:t xml:space="preserve"> u</w:t>
      </w:r>
      <w:r w:rsidR="006675E3" w:rsidRPr="004D07E4">
        <w:rPr>
          <w:lang w:val="mt-MT"/>
        </w:rPr>
        <w:t>koll</w:t>
      </w:r>
      <w:r w:rsidR="00FA7D80" w:rsidRPr="004D07E4">
        <w:rPr>
          <w:lang w:val="mt-MT"/>
        </w:rPr>
        <w:t xml:space="preserve"> il-kuntratt mal-Aġenzija tal-Mediċini tar-Renju </w:t>
      </w:r>
      <w:r w:rsidR="00660E51" w:rsidRPr="004D07E4">
        <w:rPr>
          <w:lang w:val="mt-MT"/>
        </w:rPr>
        <w:t>U</w:t>
      </w:r>
      <w:r w:rsidR="00FA7D80" w:rsidRPr="004D07E4">
        <w:rPr>
          <w:lang w:val="mt-MT"/>
        </w:rPr>
        <w:t>nit u laboratorju fil-Belġju</w:t>
      </w:r>
      <w:del w:id="144" w:author="Asus" w:date="2015-08-11T15:44:00Z">
        <w:r w:rsidR="00FA7D80" w:rsidRPr="004D07E4" w:rsidDel="00B928B9">
          <w:rPr>
            <w:lang w:val="mt-MT"/>
          </w:rPr>
          <w:delText>m</w:delText>
        </w:r>
      </w:del>
      <w:r w:rsidR="00FA7D80" w:rsidRPr="004D07E4">
        <w:rPr>
          <w:lang w:val="mt-MT"/>
        </w:rPr>
        <w:t xml:space="preserve"> dwar l-an</w:t>
      </w:r>
      <w:r w:rsidR="00D36F9D" w:rsidRPr="004D07E4">
        <w:rPr>
          <w:lang w:val="mt-MT"/>
        </w:rPr>
        <w:t>a</w:t>
      </w:r>
      <w:r w:rsidR="00FA7D80" w:rsidRPr="004D07E4">
        <w:rPr>
          <w:lang w:val="mt-MT"/>
        </w:rPr>
        <w:t>li</w:t>
      </w:r>
      <w:r w:rsidR="00D36F9D" w:rsidRPr="004D07E4">
        <w:rPr>
          <w:lang w:val="mt-MT"/>
        </w:rPr>
        <w:t>ż</w:t>
      </w:r>
      <w:r w:rsidR="00FA7D80" w:rsidRPr="004D07E4">
        <w:rPr>
          <w:lang w:val="mt-MT"/>
        </w:rPr>
        <w:t>i ta</w:t>
      </w:r>
      <w:r w:rsidR="00D36F9D" w:rsidRPr="004D07E4">
        <w:rPr>
          <w:lang w:val="mt-MT"/>
        </w:rPr>
        <w:t>l-kampjuni</w:t>
      </w:r>
      <w:r w:rsidR="00FA7D80" w:rsidRPr="004D07E4">
        <w:rPr>
          <w:lang w:val="mt-MT"/>
        </w:rPr>
        <w:t xml:space="preserve"> </w:t>
      </w:r>
      <w:r w:rsidR="00B97234" w:rsidRPr="004D07E4">
        <w:rPr>
          <w:lang w:val="mt-MT"/>
        </w:rPr>
        <w:t>mis-suq lokali.</w:t>
      </w:r>
      <w:r w:rsidR="00B97234" w:rsidRPr="004D07E4">
        <w:rPr>
          <w:color w:val="008000"/>
          <w:highlight w:val="yellow"/>
          <w:lang w:val="mt-MT"/>
        </w:rPr>
        <w:t xml:space="preserve"> </w:t>
      </w:r>
    </w:p>
    <w:p w:rsidR="00985888" w:rsidRPr="004D07E4" w:rsidRDefault="00985888" w:rsidP="0043071E">
      <w:pPr>
        <w:rPr>
          <w:color w:val="008000"/>
          <w:highlight w:val="yellow"/>
          <w:lang w:val="mt-MT"/>
        </w:rPr>
      </w:pPr>
    </w:p>
    <w:p w:rsidR="00985888" w:rsidRPr="004D07E4" w:rsidRDefault="00985888" w:rsidP="00985888">
      <w:pPr>
        <w:pStyle w:val="Heading2"/>
        <w:spacing w:before="100" w:beforeAutospacing="1" w:after="100" w:afterAutospacing="1"/>
        <w:rPr>
          <w:lang w:val="mt-MT"/>
        </w:rPr>
      </w:pPr>
      <w:r w:rsidRPr="004D07E4">
        <w:rPr>
          <w:lang w:val="mt-MT"/>
        </w:rPr>
        <w:t>1.7</w:t>
      </w:r>
      <w:r w:rsidRPr="004D07E4">
        <w:rPr>
          <w:lang w:val="mt-MT"/>
        </w:rPr>
        <w:tab/>
        <w:t>Sehem fuq livell Ewropew</w:t>
      </w:r>
    </w:p>
    <w:p w:rsidR="00985888" w:rsidRPr="004D07E4" w:rsidRDefault="00985888" w:rsidP="00985888">
      <w:pPr>
        <w:rPr>
          <w:color w:val="008000"/>
          <w:highlight w:val="yellow"/>
          <w:lang w:val="mt-MT"/>
        </w:rPr>
      </w:pPr>
      <w:r w:rsidRPr="004D07E4">
        <w:rPr>
          <w:lang w:val="mt-MT"/>
        </w:rPr>
        <w:t>L-Awtorità dwar il-Mediċini tinvolvi ruħha b’mod attiv f’numri ta’ kumitati u gruppi ta’ ħidma</w:t>
      </w:r>
      <w:r w:rsidR="00877CEE" w:rsidRPr="004D07E4">
        <w:rPr>
          <w:lang w:val="mt-MT"/>
        </w:rPr>
        <w:t xml:space="preserve"> Ewropej</w:t>
      </w:r>
      <w:r w:rsidRPr="004D07E4">
        <w:rPr>
          <w:lang w:val="mt-MT"/>
        </w:rPr>
        <w:t>.  Matul l-2009, impjegati ta</w:t>
      </w:r>
      <w:ins w:id="145" w:author="Asus" w:date="2015-08-10T11:44:00Z">
        <w:r w:rsidR="007C4D9C">
          <w:rPr>
            <w:lang w:val="mt-MT"/>
          </w:rPr>
          <w:t>l-</w:t>
        </w:r>
      </w:ins>
      <w:del w:id="146" w:author="Asus" w:date="2015-08-10T11:44:00Z">
        <w:r w:rsidR="00877CEE" w:rsidRPr="004D07E4" w:rsidDel="007C4D9C">
          <w:rPr>
            <w:lang w:val="mt-MT"/>
          </w:rPr>
          <w:delText>’</w:delText>
        </w:r>
        <w:r w:rsidRPr="004D07E4" w:rsidDel="007C4D9C">
          <w:rPr>
            <w:lang w:val="mt-MT"/>
          </w:rPr>
          <w:delText xml:space="preserve"> l-</w:delText>
        </w:r>
      </w:del>
      <w:r w:rsidRPr="004D07E4">
        <w:rPr>
          <w:lang w:val="mt-MT"/>
        </w:rPr>
        <w:t xml:space="preserve">Awtorità dwar il-Mediċini u professjonisti nnominati minnha attendew għall-mija </w:t>
      </w:r>
      <w:r w:rsidR="00877CEE" w:rsidRPr="004D07E4">
        <w:rPr>
          <w:lang w:val="mt-MT"/>
        </w:rPr>
        <w:t>ħ</w:t>
      </w:r>
      <w:r w:rsidRPr="004D07E4">
        <w:rPr>
          <w:lang w:val="mt-MT"/>
        </w:rPr>
        <w:t>a</w:t>
      </w:r>
      <w:r w:rsidR="00A5381A" w:rsidRPr="004D07E4">
        <w:rPr>
          <w:lang w:val="mt-MT"/>
        </w:rPr>
        <w:t>msa</w:t>
      </w:r>
      <w:r w:rsidRPr="004D07E4">
        <w:rPr>
          <w:lang w:val="mt-MT"/>
        </w:rPr>
        <w:t xml:space="preserve"> u </w:t>
      </w:r>
      <w:r w:rsidR="00A5381A" w:rsidRPr="004D07E4">
        <w:rPr>
          <w:lang w:val="mt-MT"/>
        </w:rPr>
        <w:t>tletin</w:t>
      </w:r>
      <w:r w:rsidRPr="004D07E4">
        <w:rPr>
          <w:lang w:val="mt-MT"/>
        </w:rPr>
        <w:t xml:space="preserve"> laqgħa u konferenz</w:t>
      </w:r>
      <w:r w:rsidR="00E53167" w:rsidRPr="004D07E4">
        <w:rPr>
          <w:lang w:val="mt-MT"/>
        </w:rPr>
        <w:t>a</w:t>
      </w:r>
      <w:r w:rsidRPr="004D07E4">
        <w:rPr>
          <w:lang w:val="mt-MT"/>
        </w:rPr>
        <w:t xml:space="preserve"> fejn aspetti diversi tal-prodotti mediċinali u attivitajiet farmaċewtiċi ġew diskussi</w:t>
      </w:r>
      <w:r w:rsidR="00E53167" w:rsidRPr="004D07E4">
        <w:rPr>
          <w:lang w:val="mt-MT"/>
        </w:rPr>
        <w:t xml:space="preserve"> u</w:t>
      </w:r>
      <w:r w:rsidR="00877CEE" w:rsidRPr="004D07E4">
        <w:rPr>
          <w:lang w:val="mt-MT"/>
        </w:rPr>
        <w:t xml:space="preserve"> </w:t>
      </w:r>
      <w:r w:rsidRPr="004D07E4">
        <w:rPr>
          <w:lang w:val="mt-MT"/>
        </w:rPr>
        <w:t xml:space="preserve">deċiżjonijiet </w:t>
      </w:r>
      <w:r w:rsidR="00E53167" w:rsidRPr="004D07E4">
        <w:rPr>
          <w:lang w:val="mt-MT"/>
        </w:rPr>
        <w:t xml:space="preserve">fuq livell Ewropew </w:t>
      </w:r>
      <w:ins w:id="147" w:author="Asus" w:date="2015-08-10T11:44:00Z">
        <w:r w:rsidR="007C4D9C">
          <w:rPr>
            <w:lang w:val="mt-MT"/>
          </w:rPr>
          <w:t>i</w:t>
        </w:r>
      </w:ins>
      <w:r w:rsidR="00E53167" w:rsidRPr="004D07E4">
        <w:rPr>
          <w:lang w:val="mt-MT"/>
        </w:rPr>
        <w:t>ttieħdu</w:t>
      </w:r>
      <w:r w:rsidR="00877CEE" w:rsidRPr="004D07E4">
        <w:rPr>
          <w:lang w:val="mt-MT"/>
        </w:rPr>
        <w:t>.</w:t>
      </w:r>
      <w:r w:rsidR="004379FC" w:rsidRPr="004D07E4">
        <w:rPr>
          <w:lang w:val="mt-MT"/>
        </w:rPr>
        <w:t xml:space="preserve">  L-Awtorità dwar il-Mediċini żiedet l-attività tagħha fil-proċeduri tal-</w:t>
      </w:r>
      <w:r w:rsidR="004379FC" w:rsidRPr="004D07E4">
        <w:rPr>
          <w:i/>
          <w:lang w:val="mt-MT"/>
        </w:rPr>
        <w:t xml:space="preserve">work-sharing </w:t>
      </w:r>
      <w:r w:rsidR="004379FC" w:rsidRPr="004D07E4">
        <w:rPr>
          <w:lang w:val="mt-MT"/>
        </w:rPr>
        <w:t>u l-im</w:t>
      </w:r>
      <w:ins w:id="148" w:author="Asus" w:date="2015-08-10T11:44:00Z">
        <w:r w:rsidR="007C4D9C">
          <w:rPr>
            <w:lang w:val="mt-MT"/>
          </w:rPr>
          <w:t>p</w:t>
        </w:r>
      </w:ins>
      <w:r w:rsidR="004379FC" w:rsidRPr="004D07E4">
        <w:rPr>
          <w:lang w:val="mt-MT"/>
        </w:rPr>
        <w:t>jegati tagħha kienu relaturi għal</w:t>
      </w:r>
      <w:ins w:id="149" w:author="Asus" w:date="2015-12-02T20:44:00Z">
        <w:r w:rsidR="00A80883">
          <w:rPr>
            <w:lang w:val="mt-MT"/>
          </w:rPr>
          <w:t xml:space="preserve"> </w:t>
        </w:r>
      </w:ins>
      <w:del w:id="150" w:author="Asus" w:date="2015-08-10T11:45:00Z">
        <w:r w:rsidR="004379FC" w:rsidRPr="004D07E4" w:rsidDel="007C4D9C">
          <w:rPr>
            <w:lang w:val="mt-MT"/>
          </w:rPr>
          <w:delText>l-</w:delText>
        </w:r>
      </w:del>
      <w:r w:rsidR="004379FC" w:rsidRPr="004D07E4">
        <w:rPr>
          <w:lang w:val="mt-MT"/>
        </w:rPr>
        <w:t xml:space="preserve">żewġ proċeduri Ewropej. </w:t>
      </w:r>
    </w:p>
    <w:p w:rsidR="0043071E" w:rsidRPr="004D07E4" w:rsidRDefault="0043071E" w:rsidP="0043071E">
      <w:pPr>
        <w:rPr>
          <w:color w:val="008000"/>
          <w:highlight w:val="yellow"/>
          <w:lang w:val="mt-MT"/>
        </w:rPr>
      </w:pPr>
    </w:p>
    <w:p w:rsidR="00CB7EB2" w:rsidRPr="004D07E4" w:rsidRDefault="00CB7EB2" w:rsidP="00CB7EB2">
      <w:pPr>
        <w:pStyle w:val="Heading1"/>
        <w:rPr>
          <w:lang w:val="mt-MT"/>
        </w:rPr>
      </w:pPr>
      <w:bookmarkStart w:id="151" w:name="_Toc252377378"/>
      <w:bookmarkStart w:id="152" w:name="_Toc235864834"/>
      <w:bookmarkStart w:id="153" w:name="_Toc235425806"/>
      <w:bookmarkStart w:id="154" w:name="_Toc235425558"/>
      <w:bookmarkStart w:id="155" w:name="_Toc235415648"/>
      <w:bookmarkStart w:id="156" w:name="_Toc192307513"/>
      <w:bookmarkEnd w:id="131"/>
      <w:bookmarkEnd w:id="151"/>
      <w:bookmarkEnd w:id="152"/>
      <w:bookmarkEnd w:id="153"/>
      <w:bookmarkEnd w:id="154"/>
      <w:bookmarkEnd w:id="155"/>
      <w:r w:rsidRPr="004D07E4">
        <w:rPr>
          <w:lang w:val="mt-MT"/>
        </w:rPr>
        <w:t xml:space="preserve">2.0 </w:t>
      </w:r>
      <w:r w:rsidR="002517F9" w:rsidRPr="004D07E4">
        <w:rPr>
          <w:lang w:val="mt-MT"/>
        </w:rPr>
        <w:t>Evalwazzjoni</w:t>
      </w:r>
      <w:bookmarkEnd w:id="156"/>
      <w:r w:rsidRPr="004D07E4">
        <w:rPr>
          <w:lang w:val="mt-MT"/>
        </w:rPr>
        <w:t xml:space="preserve"> tal-Prodotti Mediċinali</w:t>
      </w:r>
    </w:p>
    <w:p w:rsidR="004339F7" w:rsidRPr="004D07E4" w:rsidRDefault="004339F7" w:rsidP="00CB7EB2">
      <w:pPr>
        <w:rPr>
          <w:lang w:val="mt-MT"/>
        </w:rPr>
      </w:pPr>
    </w:p>
    <w:p w:rsidR="00CB7EB2" w:rsidRPr="004D07E4" w:rsidRDefault="00CB7EB2" w:rsidP="00CB7EB2">
      <w:pPr>
        <w:rPr>
          <w:i/>
          <w:lang w:val="mt-MT"/>
        </w:rPr>
      </w:pPr>
      <w:r w:rsidRPr="004D07E4">
        <w:rPr>
          <w:lang w:val="mt-MT"/>
        </w:rPr>
        <w:t>L-Awtorità dwar il-Mediċini hija responsabbli għal</w:t>
      </w:r>
      <w:r w:rsidR="00407E35" w:rsidRPr="004D07E4">
        <w:rPr>
          <w:lang w:val="mt-MT"/>
        </w:rPr>
        <w:t>l</w:t>
      </w:r>
      <w:r w:rsidRPr="004D07E4">
        <w:rPr>
          <w:lang w:val="mt-MT"/>
        </w:rPr>
        <w:t>-evalwazzjoni tas-sigurt</w:t>
      </w:r>
      <w:ins w:id="157" w:author="Asus" w:date="2015-08-10T11:45:00Z">
        <w:r w:rsidR="007C4D9C">
          <w:rPr>
            <w:lang w:val="mt-MT"/>
          </w:rPr>
          <w:t>à</w:t>
        </w:r>
      </w:ins>
      <w:del w:id="158" w:author="Asus" w:date="2015-08-10T11:45:00Z">
        <w:r w:rsidRPr="004D07E4" w:rsidDel="007C4D9C">
          <w:rPr>
            <w:lang w:val="mt-MT"/>
          </w:rPr>
          <w:delText>a</w:delText>
        </w:r>
      </w:del>
      <w:r w:rsidRPr="004D07E4">
        <w:rPr>
          <w:lang w:val="mt-MT"/>
        </w:rPr>
        <w:t>, kwalit</w:t>
      </w:r>
      <w:ins w:id="159" w:author="Asus" w:date="2015-08-10T11:45:00Z">
        <w:r w:rsidR="007C4D9C">
          <w:rPr>
            <w:lang w:val="mt-MT"/>
          </w:rPr>
          <w:t>à</w:t>
        </w:r>
      </w:ins>
      <w:del w:id="160" w:author="Asus" w:date="2015-08-10T11:45:00Z">
        <w:r w:rsidRPr="004D07E4" w:rsidDel="007C4D9C">
          <w:rPr>
            <w:lang w:val="mt-MT"/>
          </w:rPr>
          <w:delText>a</w:delText>
        </w:r>
      </w:del>
      <w:r w:rsidRPr="004D07E4">
        <w:rPr>
          <w:lang w:val="mt-MT"/>
        </w:rPr>
        <w:t xml:space="preserve"> u l-effikaċja tal-prodotti mediċinali li se jkunu </w:t>
      </w:r>
      <w:r w:rsidR="00407E35" w:rsidRPr="004D07E4">
        <w:rPr>
          <w:lang w:val="mt-MT"/>
        </w:rPr>
        <w:t xml:space="preserve">mqiegħda </w:t>
      </w:r>
      <w:r w:rsidRPr="004D07E4">
        <w:rPr>
          <w:lang w:val="mt-MT"/>
        </w:rPr>
        <w:t>f</w:t>
      </w:r>
      <w:r w:rsidR="00407E35" w:rsidRPr="004D07E4">
        <w:rPr>
          <w:lang w:val="mt-MT"/>
        </w:rPr>
        <w:t xml:space="preserve">uq </w:t>
      </w:r>
      <w:r w:rsidRPr="004D07E4">
        <w:rPr>
          <w:lang w:val="mt-MT"/>
        </w:rPr>
        <w:t xml:space="preserve">is-suq lokali. Matul dawn l-aħħar tliet snin, permezz tal-Awtorità dwar il-Mediċini, Malta bdiet </w:t>
      </w:r>
      <w:r w:rsidR="00407E35" w:rsidRPr="004D07E4">
        <w:rPr>
          <w:lang w:val="mt-MT"/>
        </w:rPr>
        <w:t>tkun</w:t>
      </w:r>
      <w:r w:rsidRPr="004D07E4">
        <w:rPr>
          <w:lang w:val="mt-MT"/>
        </w:rPr>
        <w:t xml:space="preserve"> Stat Membru ta’ Referenza għall-proċeduri </w:t>
      </w:r>
      <w:r w:rsidR="00407E35" w:rsidRPr="004D07E4">
        <w:rPr>
          <w:lang w:val="mt-MT"/>
        </w:rPr>
        <w:t>Ewropej, partikolarm</w:t>
      </w:r>
      <w:del w:id="161" w:author="Asus" w:date="2015-08-10T11:45:00Z">
        <w:r w:rsidR="00407E35" w:rsidRPr="004D07E4" w:rsidDel="007C4D9C">
          <w:rPr>
            <w:lang w:val="mt-MT"/>
          </w:rPr>
          <w:delText>an</w:delText>
        </w:r>
      </w:del>
      <w:r w:rsidR="00407E35" w:rsidRPr="004D07E4">
        <w:rPr>
          <w:lang w:val="mt-MT"/>
        </w:rPr>
        <w:t>e</w:t>
      </w:r>
      <w:ins w:id="162" w:author="Asus" w:date="2015-08-10T11:45:00Z">
        <w:r w:rsidR="007C4D9C">
          <w:rPr>
            <w:lang w:val="mt-MT"/>
          </w:rPr>
          <w:t>n</w:t>
        </w:r>
      </w:ins>
      <w:r w:rsidR="00407E35" w:rsidRPr="004D07E4">
        <w:rPr>
          <w:lang w:val="mt-MT"/>
        </w:rPr>
        <w:t xml:space="preserve">t dawk </w:t>
      </w:r>
      <w:r w:rsidRPr="004D07E4">
        <w:rPr>
          <w:lang w:val="mt-MT"/>
        </w:rPr>
        <w:t>deċentralizzati. Għall-ewwel darba fl-2009, l-Awtorità bdiet tipparteċipa bħala</w:t>
      </w:r>
      <w:r w:rsidR="00660E51" w:rsidRPr="004D07E4">
        <w:rPr>
          <w:lang w:val="mt-MT"/>
        </w:rPr>
        <w:t xml:space="preserve"> ko</w:t>
      </w:r>
      <w:del w:id="163" w:author="Asus" w:date="2015-08-11T15:48:00Z">
        <w:r w:rsidR="00660E51" w:rsidRPr="004D07E4" w:rsidDel="00B928B9">
          <w:rPr>
            <w:lang w:val="mt-MT"/>
          </w:rPr>
          <w:delText>-</w:delText>
        </w:r>
      </w:del>
      <w:r w:rsidR="00660E51" w:rsidRPr="004D07E4">
        <w:rPr>
          <w:lang w:val="mt-MT"/>
        </w:rPr>
        <w:t>relatur</w:t>
      </w:r>
      <w:r w:rsidRPr="004D07E4">
        <w:rPr>
          <w:lang w:val="mt-MT"/>
        </w:rPr>
        <w:t xml:space="preserve"> fil-proċeduri ċentralizzati</w:t>
      </w:r>
      <w:r w:rsidRPr="004D07E4">
        <w:rPr>
          <w:sz w:val="24"/>
          <w:szCs w:val="24"/>
          <w:lang w:val="mt-MT"/>
        </w:rPr>
        <w:t xml:space="preserve">. L-impjegati jsegwu </w:t>
      </w:r>
      <w:r w:rsidRPr="004D07E4">
        <w:rPr>
          <w:i/>
          <w:sz w:val="24"/>
          <w:szCs w:val="24"/>
          <w:lang w:val="mt-MT"/>
        </w:rPr>
        <w:t xml:space="preserve">Standard Operating Procedures </w:t>
      </w:r>
      <w:r w:rsidRPr="004D07E4">
        <w:rPr>
          <w:sz w:val="24"/>
          <w:szCs w:val="24"/>
          <w:lang w:val="mt-MT"/>
        </w:rPr>
        <w:t>u d-deċi</w:t>
      </w:r>
      <w:ins w:id="164" w:author="Asus" w:date="2015-08-10T11:46:00Z">
        <w:r w:rsidR="007C4D9C">
          <w:rPr>
            <w:sz w:val="24"/>
            <w:szCs w:val="24"/>
            <w:lang w:val="mt-MT"/>
          </w:rPr>
          <w:t>ż</w:t>
        </w:r>
      </w:ins>
      <w:del w:id="165" w:author="Asus" w:date="2015-08-10T11:46:00Z">
        <w:r w:rsidRPr="004D07E4" w:rsidDel="007C4D9C">
          <w:rPr>
            <w:sz w:val="24"/>
            <w:szCs w:val="24"/>
            <w:lang w:val="mt-MT"/>
          </w:rPr>
          <w:delText>z</w:delText>
        </w:r>
      </w:del>
      <w:r w:rsidRPr="004D07E4">
        <w:rPr>
          <w:sz w:val="24"/>
          <w:szCs w:val="24"/>
          <w:lang w:val="mt-MT"/>
        </w:rPr>
        <w:t>jonijiet jiġu meħuda f’kumitati stabbiliti.</w:t>
      </w: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4339F7" w:rsidP="00CB7EB2">
      <w:pPr>
        <w:pStyle w:val="Heading2"/>
        <w:rPr>
          <w:i/>
          <w:lang w:val="mt-MT"/>
        </w:rPr>
      </w:pPr>
      <w:bookmarkStart w:id="166" w:name="_Toc252377379"/>
      <w:r w:rsidRPr="004D07E4">
        <w:rPr>
          <w:lang w:val="mt-MT"/>
        </w:rPr>
        <w:t>2.1    Il-</w:t>
      </w:r>
      <w:r w:rsidR="00CB7EB2" w:rsidRPr="004D07E4">
        <w:rPr>
          <w:i/>
          <w:lang w:val="mt-MT"/>
        </w:rPr>
        <w:t>Medicines Review Committee</w:t>
      </w:r>
      <w:bookmarkEnd w:id="166"/>
    </w:p>
    <w:p w:rsidR="00CB7EB2" w:rsidRPr="004D07E4" w:rsidRDefault="00CB7EB2" w:rsidP="00CB7EB2">
      <w:pPr>
        <w:rPr>
          <w:lang w:val="mt-MT"/>
        </w:rPr>
      </w:pP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Il-</w:t>
      </w:r>
      <w:r w:rsidRPr="004D07E4">
        <w:rPr>
          <w:i/>
          <w:lang w:val="mt-MT"/>
        </w:rPr>
        <w:t>Medicines Review Committee</w:t>
      </w:r>
      <w:r w:rsidRPr="004D07E4">
        <w:rPr>
          <w:lang w:val="mt-MT"/>
        </w:rPr>
        <w:t xml:space="preserve"> jiltaqa’ biex jiddiskuti aspetti tekniċi u regola</w:t>
      </w:r>
      <w:r w:rsidR="001202DE" w:rsidRPr="004D07E4">
        <w:rPr>
          <w:lang w:val="mt-MT"/>
        </w:rPr>
        <w:t>t</w:t>
      </w:r>
      <w:r w:rsidRPr="004D07E4">
        <w:rPr>
          <w:lang w:val="mt-MT"/>
        </w:rPr>
        <w:t>orji relatati ma’ applika</w:t>
      </w:r>
      <w:r w:rsidR="001202DE" w:rsidRPr="004D07E4">
        <w:rPr>
          <w:lang w:val="mt-MT"/>
        </w:rPr>
        <w:t>z</w:t>
      </w:r>
      <w:r w:rsidRPr="004D07E4">
        <w:rPr>
          <w:lang w:val="mt-MT"/>
        </w:rPr>
        <w:t>zjonijiet biex jitqiegħdu prodotti mediċin</w:t>
      </w:r>
      <w:r w:rsidR="001202DE" w:rsidRPr="004D07E4">
        <w:rPr>
          <w:lang w:val="mt-MT"/>
        </w:rPr>
        <w:t>al</w:t>
      </w:r>
      <w:r w:rsidRPr="004D07E4">
        <w:rPr>
          <w:lang w:val="mt-MT"/>
        </w:rPr>
        <w:t>i fis-suq Malti u Ewropew, kemm qabel (e</w:t>
      </w:r>
      <w:del w:id="167" w:author="Asus" w:date="2015-08-11T15:48:00Z">
        <w:r w:rsidRPr="004D07E4" w:rsidDel="00135CDC">
          <w:rPr>
            <w:lang w:val="mt-MT"/>
          </w:rPr>
          <w:delText>.</w:delText>
        </w:r>
      </w:del>
      <w:r w:rsidR="001202DE" w:rsidRPr="004D07E4">
        <w:rPr>
          <w:lang w:val="mt-MT"/>
        </w:rPr>
        <w:t>ż</w:t>
      </w:r>
      <w:r w:rsidRPr="004D07E4">
        <w:rPr>
          <w:lang w:val="mt-MT"/>
        </w:rPr>
        <w:t>. pariri xjentifi</w:t>
      </w:r>
      <w:ins w:id="168" w:author="Asus" w:date="2015-08-10T11:46:00Z">
        <w:r w:rsidR="007C4D9C">
          <w:rPr>
            <w:lang w:val="mt-MT"/>
          </w:rPr>
          <w:t>ċ</w:t>
        </w:r>
      </w:ins>
      <w:del w:id="169" w:author="Asus" w:date="2015-08-10T11:46:00Z">
        <w:r w:rsidRPr="004D07E4" w:rsidDel="007C4D9C">
          <w:rPr>
            <w:lang w:val="mt-MT"/>
          </w:rPr>
          <w:delText>c</w:delText>
        </w:r>
      </w:del>
      <w:r w:rsidRPr="004D07E4">
        <w:rPr>
          <w:lang w:val="mt-MT"/>
        </w:rPr>
        <w:t xml:space="preserve">i) kif </w:t>
      </w:r>
      <w:ins w:id="170" w:author="Asus" w:date="2015-08-10T11:46:00Z">
        <w:r w:rsidR="007C4D9C">
          <w:rPr>
            <w:lang w:val="mt-MT"/>
          </w:rPr>
          <w:t>u</w:t>
        </w:r>
      </w:ins>
      <w:del w:id="171" w:author="Asus" w:date="2015-08-10T11:46:00Z">
        <w:r w:rsidRPr="004D07E4" w:rsidDel="007C4D9C">
          <w:rPr>
            <w:lang w:val="mt-MT"/>
          </w:rPr>
          <w:delText>w</w:delText>
        </w:r>
      </w:del>
      <w:r w:rsidRPr="004D07E4">
        <w:rPr>
          <w:lang w:val="mt-MT"/>
        </w:rPr>
        <w:t>koll wara l-approvazzjoni (e</w:t>
      </w:r>
      <w:del w:id="172" w:author="Asus" w:date="2015-08-10T11:46:00Z">
        <w:r w:rsidRPr="004D07E4" w:rsidDel="007C4D9C">
          <w:rPr>
            <w:lang w:val="mt-MT"/>
          </w:rPr>
          <w:delText>.</w:delText>
        </w:r>
      </w:del>
      <w:r w:rsidR="001202DE" w:rsidRPr="004D07E4">
        <w:rPr>
          <w:lang w:val="mt-MT"/>
        </w:rPr>
        <w:t>ż</w:t>
      </w:r>
      <w:r w:rsidRPr="004D07E4">
        <w:rPr>
          <w:lang w:val="mt-MT"/>
        </w:rPr>
        <w:t>. varja</w:t>
      </w:r>
      <w:r w:rsidR="00407E35" w:rsidRPr="004D07E4">
        <w:rPr>
          <w:lang w:val="mt-MT"/>
        </w:rPr>
        <w:t>z</w:t>
      </w:r>
      <w:r w:rsidRPr="004D07E4">
        <w:rPr>
          <w:lang w:val="mt-MT"/>
        </w:rPr>
        <w:t>zjonijiet). Barra</w:t>
      </w:r>
      <w:r w:rsidR="001202DE" w:rsidRPr="004D07E4">
        <w:rPr>
          <w:lang w:val="mt-MT"/>
        </w:rPr>
        <w:t xml:space="preserve"> minn</w:t>
      </w:r>
      <w:ins w:id="173" w:author="Asus" w:date="2015-08-10T11:46:00Z">
        <w:r w:rsidR="007C4D9C">
          <w:rPr>
            <w:lang w:val="mt-MT"/>
          </w:rPr>
          <w:t xml:space="preserve"> </w:t>
        </w:r>
      </w:ins>
      <w:r w:rsidRPr="004D07E4">
        <w:rPr>
          <w:lang w:val="mt-MT"/>
        </w:rPr>
        <w:t xml:space="preserve">hekk, </w:t>
      </w:r>
      <w:r w:rsidR="00407E35" w:rsidRPr="004D07E4">
        <w:rPr>
          <w:lang w:val="mt-MT"/>
        </w:rPr>
        <w:t>i</w:t>
      </w:r>
      <w:r w:rsidRPr="004D07E4">
        <w:rPr>
          <w:lang w:val="mt-MT"/>
        </w:rPr>
        <w:t>l-kumit</w:t>
      </w:r>
      <w:r w:rsidR="001202DE" w:rsidRPr="004D07E4">
        <w:rPr>
          <w:lang w:val="mt-MT"/>
        </w:rPr>
        <w:t>a</w:t>
      </w:r>
      <w:r w:rsidRPr="004D07E4">
        <w:rPr>
          <w:lang w:val="mt-MT"/>
        </w:rPr>
        <w:t xml:space="preserve">t jiddiskuti l-liċenzjar tal-provi kliniċi u </w:t>
      </w:r>
      <w:r w:rsidR="00FB104D" w:rsidRPr="004D07E4">
        <w:rPr>
          <w:lang w:val="mt-MT"/>
        </w:rPr>
        <w:t>proċeduri Ew</w:t>
      </w:r>
      <w:ins w:id="174" w:author="Asus" w:date="2015-08-10T12:09:00Z">
        <w:r w:rsidR="00977350">
          <w:rPr>
            <w:lang w:val="mt-MT"/>
          </w:rPr>
          <w:t>r</w:t>
        </w:r>
      </w:ins>
      <w:del w:id="175" w:author="Asus" w:date="2015-08-10T12:09:00Z">
        <w:r w:rsidR="00FB104D" w:rsidRPr="004D07E4" w:rsidDel="00977350">
          <w:rPr>
            <w:lang w:val="mt-MT"/>
          </w:rPr>
          <w:delText>j</w:delText>
        </w:r>
      </w:del>
      <w:r w:rsidR="00FB104D" w:rsidRPr="004D07E4">
        <w:rPr>
          <w:lang w:val="mt-MT"/>
        </w:rPr>
        <w:t>opej ta’</w:t>
      </w:r>
      <w:r w:rsidR="00407E35" w:rsidRPr="004D07E4">
        <w:rPr>
          <w:lang w:val="mt-MT"/>
        </w:rPr>
        <w:t xml:space="preserve"> </w:t>
      </w:r>
      <w:r w:rsidRPr="004D07E4">
        <w:rPr>
          <w:i/>
          <w:lang w:val="mt-MT"/>
        </w:rPr>
        <w:t>work-sharing</w:t>
      </w:r>
      <w:r w:rsidRPr="004D07E4">
        <w:rPr>
          <w:lang w:val="mt-MT"/>
        </w:rPr>
        <w:t>.  L-oġġettiv ta’ dan il-kumitat hu sabiex tintl</w:t>
      </w:r>
      <w:r w:rsidR="001202DE" w:rsidRPr="004D07E4">
        <w:rPr>
          <w:lang w:val="mt-MT"/>
        </w:rPr>
        <w:t>a</w:t>
      </w:r>
      <w:r w:rsidRPr="004D07E4">
        <w:rPr>
          <w:lang w:val="mt-MT"/>
        </w:rPr>
        <w:t xml:space="preserve">ħaq opinjoni integrata u jiġi </w:t>
      </w:r>
      <w:del w:id="176" w:author="Asus" w:date="2015-08-10T12:09:00Z">
        <w:r w:rsidRPr="004D07E4" w:rsidDel="00977350">
          <w:rPr>
            <w:lang w:val="mt-MT"/>
          </w:rPr>
          <w:delText>i</w:delText>
        </w:r>
      </w:del>
      <w:r w:rsidRPr="004D07E4">
        <w:rPr>
          <w:lang w:val="mt-MT"/>
        </w:rPr>
        <w:t>ssapportjat it-teħid tad-deċiżjonijiet fuq pożizzj</w:t>
      </w:r>
      <w:r w:rsidR="00660E51" w:rsidRPr="004D07E4">
        <w:rPr>
          <w:lang w:val="mt-MT"/>
        </w:rPr>
        <w:t>onijiet li għandha tieħu l-Awtor</w:t>
      </w:r>
      <w:r w:rsidRPr="004D07E4">
        <w:rPr>
          <w:lang w:val="mt-MT"/>
        </w:rPr>
        <w:t>it</w:t>
      </w:r>
      <w:r w:rsidR="001202DE" w:rsidRPr="004D07E4">
        <w:rPr>
          <w:lang w:val="mt-MT"/>
        </w:rPr>
        <w:t>à</w:t>
      </w:r>
      <w:r w:rsidRPr="004D07E4">
        <w:rPr>
          <w:lang w:val="mt-MT"/>
        </w:rPr>
        <w:t xml:space="preserve"> dwar il-proċeduri  li tkun involuta fihom. Dan il-kumitat ukoll iservi ta’ forum biex tinqasam informazzjoni u g</w:t>
      </w:r>
      <w:r w:rsidR="001202DE" w:rsidRPr="004D07E4">
        <w:rPr>
          <w:lang w:val="mt-MT"/>
        </w:rPr>
        <w:t>ħ</w:t>
      </w:r>
      <w:r w:rsidRPr="004D07E4">
        <w:rPr>
          <w:lang w:val="mt-MT"/>
        </w:rPr>
        <w:t>arfien miksuba waqt laqg</w:t>
      </w:r>
      <w:r w:rsidR="001202DE" w:rsidRPr="004D07E4">
        <w:rPr>
          <w:lang w:val="mt-MT"/>
        </w:rPr>
        <w:t>ħ</w:t>
      </w:r>
      <w:r w:rsidRPr="004D07E4">
        <w:rPr>
          <w:lang w:val="mt-MT"/>
        </w:rPr>
        <w:t>at f’livell Ewropew (eż. CMDh, PhVWP</w:t>
      </w:r>
      <w:r w:rsidR="00407E35" w:rsidRPr="004D07E4">
        <w:rPr>
          <w:lang w:val="mt-MT"/>
        </w:rPr>
        <w:t>, QWP</w:t>
      </w:r>
      <w:r w:rsidRPr="004D07E4">
        <w:rPr>
          <w:lang w:val="mt-MT"/>
        </w:rPr>
        <w:t>) jew waqt xi ta</w:t>
      </w:r>
      <w:r w:rsidR="001202DE" w:rsidRPr="004D07E4">
        <w:rPr>
          <w:lang w:val="mt-MT"/>
        </w:rPr>
        <w:t>ħ</w:t>
      </w:r>
      <w:r w:rsidRPr="004D07E4">
        <w:rPr>
          <w:lang w:val="mt-MT"/>
        </w:rPr>
        <w:t xml:space="preserve">rig tekniku li jsir kemm Malta u anke barra minn membri </w:t>
      </w:r>
      <w:r w:rsidR="00FB104D" w:rsidRPr="004D07E4">
        <w:rPr>
          <w:lang w:val="mt-MT"/>
        </w:rPr>
        <w:t>tal-kumitat</w:t>
      </w:r>
      <w:r w:rsidR="00407E35" w:rsidRPr="004D07E4">
        <w:rPr>
          <w:lang w:val="mt-MT"/>
        </w:rPr>
        <w:t xml:space="preserve"> jew ħaddiema oħra tal- Awtorità</w:t>
      </w:r>
      <w:r w:rsidRPr="004D07E4">
        <w:rPr>
          <w:lang w:val="mt-MT"/>
        </w:rPr>
        <w:t xml:space="preserve">. </w:t>
      </w:r>
      <w:r w:rsidR="00FB104D" w:rsidRPr="004D07E4">
        <w:rPr>
          <w:lang w:val="mt-MT"/>
        </w:rPr>
        <w:t>  Id-deċiżjonijiet meħ</w:t>
      </w:r>
      <w:r w:rsidRPr="004D07E4">
        <w:rPr>
          <w:lang w:val="mt-MT"/>
        </w:rPr>
        <w:t>uda mill-kumitat jgħaddu bħala rakkomandazzjonijiet lill-Awtorità dwar il-Liċenzjar għal</w:t>
      </w:r>
      <w:r w:rsidR="00660E51" w:rsidRPr="004D07E4">
        <w:rPr>
          <w:lang w:val="mt-MT"/>
        </w:rPr>
        <w:t xml:space="preserve"> </w:t>
      </w:r>
      <w:r w:rsidRPr="004D07E4">
        <w:rPr>
          <w:lang w:val="mt-MT"/>
        </w:rPr>
        <w:t>deċiżjoni finali. Il-kumitat twaqq</w:t>
      </w:r>
      <w:r w:rsidR="001202DE" w:rsidRPr="004D07E4">
        <w:rPr>
          <w:lang w:val="mt-MT"/>
        </w:rPr>
        <w:t>af</w:t>
      </w:r>
      <w:r w:rsidRPr="004D07E4">
        <w:rPr>
          <w:lang w:val="mt-MT"/>
        </w:rPr>
        <w:t xml:space="preserve"> fl-2008 u l-mandat u </w:t>
      </w:r>
      <w:r w:rsidR="001202DE" w:rsidRPr="004D07E4">
        <w:rPr>
          <w:lang w:val="mt-MT"/>
        </w:rPr>
        <w:t>r-regoli tal-proċeduri</w:t>
      </w:r>
      <w:r w:rsidRPr="004D07E4">
        <w:rPr>
          <w:lang w:val="mt-MT"/>
        </w:rPr>
        <w:t xml:space="preserve"> </w:t>
      </w:r>
      <w:r w:rsidR="001202DE" w:rsidRPr="004D07E4">
        <w:rPr>
          <w:lang w:val="mt-MT"/>
        </w:rPr>
        <w:t>ġ</w:t>
      </w:r>
      <w:r w:rsidRPr="004D07E4">
        <w:rPr>
          <w:lang w:val="mt-MT"/>
        </w:rPr>
        <w:t xml:space="preserve">ew </w:t>
      </w:r>
      <w:del w:id="177" w:author="Asus" w:date="2015-08-23T16:05:00Z">
        <w:r w:rsidRPr="004D07E4" w:rsidDel="00B62A40">
          <w:rPr>
            <w:lang w:val="mt-MT"/>
          </w:rPr>
          <w:delText>if</w:delText>
        </w:r>
      </w:del>
      <w:r w:rsidRPr="004D07E4">
        <w:rPr>
          <w:lang w:val="mt-MT"/>
        </w:rPr>
        <w:t xml:space="preserve">finalizzati fl-2009. </w:t>
      </w: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CB7EB2">
      <w:pPr>
        <w:pStyle w:val="Heading2"/>
        <w:rPr>
          <w:lang w:val="mt-MT"/>
        </w:rPr>
      </w:pPr>
      <w:bookmarkStart w:id="178" w:name="_Toc252377380"/>
      <w:r w:rsidRPr="004D07E4">
        <w:rPr>
          <w:lang w:val="mt-MT"/>
        </w:rPr>
        <w:t xml:space="preserve">2.2    </w:t>
      </w:r>
      <w:bookmarkEnd w:id="178"/>
      <w:r w:rsidRPr="004D07E4">
        <w:rPr>
          <w:lang w:val="mt-MT"/>
        </w:rPr>
        <w:t>Pro</w:t>
      </w:r>
      <w:r w:rsidRPr="004D07E4">
        <w:rPr>
          <w:rFonts w:ascii="Times New Roman" w:hAnsi="Times New Roman"/>
          <w:lang w:val="mt-MT"/>
        </w:rPr>
        <w:t>ċ</w:t>
      </w:r>
      <w:r w:rsidRPr="004D07E4">
        <w:rPr>
          <w:lang w:val="mt-MT"/>
        </w:rPr>
        <w:t>eduri Ewropej</w:t>
      </w:r>
    </w:p>
    <w:p w:rsidR="00CB7EB2" w:rsidRPr="004D07E4" w:rsidRDefault="00CB7EB2" w:rsidP="00CB7EB2">
      <w:pPr>
        <w:pStyle w:val="Heading3"/>
        <w:rPr>
          <w:lang w:val="mt-MT"/>
        </w:rPr>
      </w:pPr>
      <w:bookmarkStart w:id="179" w:name="_Toc252377381"/>
      <w:r w:rsidRPr="004D07E4">
        <w:rPr>
          <w:lang w:val="mt-MT"/>
        </w:rPr>
        <w:t xml:space="preserve">2.2.1   </w:t>
      </w:r>
      <w:bookmarkEnd w:id="179"/>
      <w:r w:rsidRPr="004D07E4">
        <w:rPr>
          <w:lang w:val="mt-MT"/>
        </w:rPr>
        <w:t>Awtoriz</w:t>
      </w:r>
      <w:ins w:id="180" w:author="Asus" w:date="2015-08-10T12:09:00Z">
        <w:r w:rsidR="00977350">
          <w:rPr>
            <w:lang w:val="mt-MT"/>
          </w:rPr>
          <w:t>z</w:t>
        </w:r>
      </w:ins>
      <w:r w:rsidRPr="004D07E4">
        <w:rPr>
          <w:lang w:val="mt-MT"/>
        </w:rPr>
        <w:t>azzjoni biex jitqieg</w:t>
      </w:r>
      <w:r w:rsidRPr="004D07E4">
        <w:rPr>
          <w:rFonts w:ascii="Times New Roman" w:hAnsi="Times New Roman"/>
          <w:lang w:val="mt-MT"/>
        </w:rPr>
        <w:t>ħ</w:t>
      </w:r>
      <w:r w:rsidR="00660E51" w:rsidRPr="004D07E4">
        <w:rPr>
          <w:lang w:val="mt-MT"/>
        </w:rPr>
        <w:t>du prodotti mediċinali</w:t>
      </w:r>
      <w:r w:rsidRPr="004D07E4">
        <w:rPr>
          <w:lang w:val="mt-MT"/>
        </w:rPr>
        <w:t xml:space="preserve"> fuq is-suq.</w:t>
      </w: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726CBE">
      <w:pPr>
        <w:rPr>
          <w:i/>
          <w:lang w:val="mt-MT"/>
        </w:rPr>
      </w:pPr>
      <w:bookmarkStart w:id="181" w:name="_Toc252377382"/>
      <w:bookmarkStart w:id="182" w:name="_Toc252376509"/>
      <w:bookmarkStart w:id="183" w:name="_Toc251856517"/>
      <w:bookmarkStart w:id="184" w:name="_Toc251845270"/>
      <w:bookmarkStart w:id="185" w:name="_Toc251844964"/>
      <w:bookmarkEnd w:id="181"/>
      <w:bookmarkEnd w:id="182"/>
      <w:bookmarkEnd w:id="183"/>
      <w:bookmarkEnd w:id="184"/>
      <w:r w:rsidRPr="004D07E4">
        <w:rPr>
          <w:lang w:val="mt-MT"/>
        </w:rPr>
        <w:t>Matul l-200</w:t>
      </w:r>
      <w:bookmarkEnd w:id="185"/>
      <w:r w:rsidRPr="004D07E4">
        <w:rPr>
          <w:lang w:val="mt-MT"/>
        </w:rPr>
        <w:t>9, Malta aċċettat żewġ ap</w:t>
      </w:r>
      <w:r w:rsidR="00660E51" w:rsidRPr="004D07E4">
        <w:rPr>
          <w:lang w:val="mt-MT"/>
        </w:rPr>
        <w:t>plikazzjonijiet għal</w:t>
      </w:r>
      <w:r w:rsidR="00407E35" w:rsidRPr="004D07E4">
        <w:rPr>
          <w:lang w:val="mt-MT"/>
        </w:rPr>
        <w:t xml:space="preserve"> </w:t>
      </w:r>
      <w:r w:rsidR="00660E51" w:rsidRPr="004D07E4">
        <w:rPr>
          <w:lang w:val="mt-MT"/>
        </w:rPr>
        <w:t>Proċedura Ċ</w:t>
      </w:r>
      <w:r w:rsidRPr="004D07E4">
        <w:rPr>
          <w:lang w:val="mt-MT"/>
        </w:rPr>
        <w:t>entralizzata.  Filwaqt li waħda mill-</w:t>
      </w:r>
      <w:r w:rsidR="00660E51" w:rsidRPr="004D07E4">
        <w:rPr>
          <w:lang w:val="mt-MT"/>
        </w:rPr>
        <w:t>p</w:t>
      </w:r>
      <w:r w:rsidRPr="004D07E4">
        <w:rPr>
          <w:lang w:val="mt-MT"/>
        </w:rPr>
        <w:t>roċeduri ġiet sospiża  mill-applikant,  l-oħra qed tiġi evalwata.  Fl-2009, Malta kienet Stat Membru ta’ Referenza għal</w:t>
      </w:r>
      <w:ins w:id="186" w:author="Asus" w:date="2015-12-02T21:25:00Z">
        <w:r w:rsidR="00176C03">
          <w:rPr>
            <w:lang w:val="mt-MT"/>
          </w:rPr>
          <w:t xml:space="preserve"> </w:t>
        </w:r>
      </w:ins>
      <w:del w:id="187" w:author="Asus" w:date="2015-08-11T15:53:00Z">
        <w:r w:rsidRPr="004D07E4" w:rsidDel="00135CDC">
          <w:rPr>
            <w:lang w:val="mt-MT"/>
          </w:rPr>
          <w:delText>-</w:delText>
        </w:r>
      </w:del>
      <w:r w:rsidRPr="004D07E4">
        <w:rPr>
          <w:lang w:val="mt-MT"/>
        </w:rPr>
        <w:t>erba</w:t>
      </w:r>
      <w:r w:rsidR="00660E51" w:rsidRPr="004D07E4">
        <w:rPr>
          <w:lang w:val="mt-MT"/>
        </w:rPr>
        <w:t>’</w:t>
      </w:r>
      <w:r w:rsidRPr="004D07E4">
        <w:rPr>
          <w:lang w:val="mt-MT"/>
        </w:rPr>
        <w:t xml:space="preserve"> (4) proċeduri, ekwivalenti għal</w:t>
      </w:r>
      <w:ins w:id="188" w:author="Asus" w:date="2015-12-02T21:26:00Z">
        <w:r w:rsidR="00176C03">
          <w:rPr>
            <w:lang w:val="mt-MT"/>
          </w:rPr>
          <w:t xml:space="preserve"> </w:t>
        </w:r>
      </w:ins>
      <w:del w:id="189" w:author="Asus" w:date="2015-08-10T12:09:00Z">
        <w:r w:rsidRPr="004D07E4" w:rsidDel="00977350">
          <w:rPr>
            <w:lang w:val="mt-MT"/>
          </w:rPr>
          <w:delText>-</w:delText>
        </w:r>
      </w:del>
      <w:r w:rsidRPr="004D07E4">
        <w:rPr>
          <w:lang w:val="mt-MT"/>
        </w:rPr>
        <w:t>ħamsa u għ</w:t>
      </w:r>
      <w:r w:rsidR="00660E51" w:rsidRPr="004D07E4">
        <w:rPr>
          <w:lang w:val="mt-MT"/>
        </w:rPr>
        <w:t>oxrin awtoriz</w:t>
      </w:r>
      <w:ins w:id="190" w:author="Asus" w:date="2015-08-10T12:09:00Z">
        <w:r w:rsidR="00977350">
          <w:rPr>
            <w:lang w:val="mt-MT"/>
          </w:rPr>
          <w:t>z</w:t>
        </w:r>
      </w:ins>
      <w:r w:rsidR="00660E51" w:rsidRPr="004D07E4">
        <w:rPr>
          <w:lang w:val="mt-MT"/>
        </w:rPr>
        <w:t>azzjoni għat-tqegħid</w:t>
      </w:r>
      <w:r w:rsidRPr="004D07E4">
        <w:rPr>
          <w:lang w:val="mt-MT"/>
        </w:rPr>
        <w:t xml:space="preserve"> fis-suq.  Żewġ proċeduri </w:t>
      </w:r>
      <w:del w:id="191" w:author="Asus" w:date="2015-12-02T20:47:00Z">
        <w:r w:rsidRPr="004D07E4" w:rsidDel="00A80883">
          <w:rPr>
            <w:lang w:val="mt-MT"/>
          </w:rPr>
          <w:delText>(</w:delText>
        </w:r>
      </w:del>
      <w:r w:rsidRPr="004D07E4">
        <w:rPr>
          <w:lang w:val="mt-MT"/>
        </w:rPr>
        <w:t>ekwivalenti għal</w:t>
      </w:r>
      <w:ins w:id="192" w:author="Asus" w:date="2015-12-02T20:48:00Z">
        <w:r w:rsidR="00A80883">
          <w:rPr>
            <w:lang w:val="mt-MT"/>
          </w:rPr>
          <w:t xml:space="preserve"> </w:t>
        </w:r>
      </w:ins>
      <w:del w:id="193" w:author="Asus" w:date="2015-08-10T12:09:00Z">
        <w:r w:rsidRPr="004D07E4" w:rsidDel="00977350">
          <w:rPr>
            <w:lang w:val="mt-MT"/>
          </w:rPr>
          <w:delText>-</w:delText>
        </w:r>
      </w:del>
      <w:r w:rsidRPr="004D07E4">
        <w:rPr>
          <w:lang w:val="mt-MT"/>
        </w:rPr>
        <w:t>sitt awtoriz</w:t>
      </w:r>
      <w:ins w:id="194" w:author="Asus" w:date="2015-08-10T12:10:00Z">
        <w:r w:rsidR="00977350">
          <w:rPr>
            <w:lang w:val="mt-MT"/>
          </w:rPr>
          <w:t>z</w:t>
        </w:r>
      </w:ins>
      <w:r w:rsidRPr="004D07E4">
        <w:rPr>
          <w:lang w:val="mt-MT"/>
        </w:rPr>
        <w:t>azzjoni</w:t>
      </w:r>
      <w:r w:rsidR="00660E51" w:rsidRPr="004D07E4">
        <w:rPr>
          <w:lang w:val="mt-MT"/>
        </w:rPr>
        <w:t>jiet</w:t>
      </w:r>
      <w:r w:rsidRPr="004D07E4">
        <w:rPr>
          <w:lang w:val="mt-MT"/>
        </w:rPr>
        <w:t xml:space="preserve"> għat-tqe</w:t>
      </w:r>
      <w:r w:rsidR="001202DE" w:rsidRPr="004D07E4">
        <w:rPr>
          <w:lang w:val="mt-MT"/>
        </w:rPr>
        <w:t>g</w:t>
      </w:r>
      <w:r w:rsidRPr="004D07E4">
        <w:rPr>
          <w:lang w:val="mt-MT"/>
        </w:rPr>
        <w:t>ħ</w:t>
      </w:r>
      <w:r w:rsidR="001202DE" w:rsidRPr="004D07E4">
        <w:rPr>
          <w:lang w:val="mt-MT"/>
        </w:rPr>
        <w:t>i</w:t>
      </w:r>
      <w:r w:rsidRPr="004D07E4">
        <w:rPr>
          <w:lang w:val="mt-MT"/>
        </w:rPr>
        <w:t>d fis-suq ġew finalizzati u t-tnejn l-oħra ġew trasferiti għal</w:t>
      </w:r>
      <w:r w:rsidR="00660E51" w:rsidRPr="004D07E4">
        <w:rPr>
          <w:lang w:val="mt-MT"/>
        </w:rPr>
        <w:t>l</w:t>
      </w:r>
      <w:r w:rsidRPr="004D07E4">
        <w:rPr>
          <w:lang w:val="mt-MT"/>
        </w:rPr>
        <w:t>-2010.  B’hekk h</w:t>
      </w:r>
      <w:r w:rsidR="00660E51" w:rsidRPr="004D07E4">
        <w:rPr>
          <w:lang w:val="mt-MT"/>
        </w:rPr>
        <w:t>emm tlieta u għoxrin proċedura ppjanati għa</w:t>
      </w:r>
      <w:ins w:id="195" w:author="Asus" w:date="2015-08-10T12:10:00Z">
        <w:r w:rsidR="00977350">
          <w:rPr>
            <w:lang w:val="mt-MT"/>
          </w:rPr>
          <w:t>l</w:t>
        </w:r>
      </w:ins>
      <w:r w:rsidR="00660E51" w:rsidRPr="004D07E4">
        <w:rPr>
          <w:lang w:val="mt-MT"/>
        </w:rPr>
        <w:t xml:space="preserve">l-2010 u </w:t>
      </w:r>
      <w:r w:rsidR="00CF443B" w:rsidRPr="004D07E4">
        <w:rPr>
          <w:lang w:val="mt-MT"/>
        </w:rPr>
        <w:t>l-industrija ġiet mitluba b</w:t>
      </w:r>
      <w:ins w:id="196" w:author="Asus" w:date="2015-08-10T12:10:00Z">
        <w:r w:rsidR="00977350">
          <w:rPr>
            <w:lang w:val="mt-MT"/>
          </w:rPr>
          <w:t>i</w:t>
        </w:r>
      </w:ins>
      <w:r w:rsidR="00CF443B" w:rsidRPr="004D07E4">
        <w:rPr>
          <w:lang w:val="mt-MT"/>
        </w:rPr>
        <w:t>e</w:t>
      </w:r>
      <w:del w:id="197" w:author="Asus" w:date="2015-08-10T12:10:00Z">
        <w:r w:rsidR="00CF443B" w:rsidRPr="004D07E4" w:rsidDel="00977350">
          <w:rPr>
            <w:lang w:val="mt-MT"/>
          </w:rPr>
          <w:delText>i</w:delText>
        </w:r>
      </w:del>
      <w:r w:rsidR="00CF443B" w:rsidRPr="004D07E4">
        <w:rPr>
          <w:lang w:val="mt-MT"/>
        </w:rPr>
        <w:t xml:space="preserve">x tibbukkja </w:t>
      </w:r>
      <w:r w:rsidRPr="004D07E4">
        <w:rPr>
          <w:lang w:val="mt-MT"/>
        </w:rPr>
        <w:t>għal</w:t>
      </w:r>
      <w:r w:rsidR="00660E51" w:rsidRPr="004D07E4">
        <w:rPr>
          <w:lang w:val="mt-MT"/>
        </w:rPr>
        <w:t>l-2011.  L-Awtorità</w:t>
      </w:r>
      <w:r w:rsidRPr="004D07E4">
        <w:rPr>
          <w:lang w:val="mt-MT"/>
        </w:rPr>
        <w:t xml:space="preserve"> dwar il-Mediċini qed taċċetta proċe</w:t>
      </w:r>
      <w:r w:rsidR="00660E51" w:rsidRPr="004D07E4">
        <w:rPr>
          <w:lang w:val="mt-MT"/>
        </w:rPr>
        <w:t>duri fl-isf</w:t>
      </w:r>
      <w:r w:rsidR="00EE500B" w:rsidRPr="004D07E4">
        <w:rPr>
          <w:lang w:val="mt-MT"/>
        </w:rPr>
        <w:t>on</w:t>
      </w:r>
      <w:ins w:id="198" w:author="Asus" w:date="2015-08-10T12:10:00Z">
        <w:r w:rsidR="00977350">
          <w:rPr>
            <w:lang w:val="mt-MT"/>
          </w:rPr>
          <w:t>d</w:t>
        </w:r>
      </w:ins>
      <w:del w:id="199" w:author="Asus" w:date="2015-08-10T12:10:00Z">
        <w:r w:rsidR="00EE500B" w:rsidRPr="004D07E4" w:rsidDel="00977350">
          <w:rPr>
            <w:lang w:val="mt-MT"/>
          </w:rPr>
          <w:delText>t</w:delText>
        </w:r>
      </w:del>
      <w:r w:rsidR="00EE500B" w:rsidRPr="004D07E4">
        <w:rPr>
          <w:lang w:val="mt-MT"/>
        </w:rPr>
        <w:t xml:space="preserve"> ta’ dak li ġie ppjanat fil-P</w:t>
      </w:r>
      <w:r w:rsidR="00660E51" w:rsidRPr="004D07E4">
        <w:rPr>
          <w:lang w:val="mt-MT"/>
        </w:rPr>
        <w:t xml:space="preserve">jan </w:t>
      </w:r>
      <w:r w:rsidR="00EE500B" w:rsidRPr="004D07E4">
        <w:rPr>
          <w:lang w:val="mt-MT"/>
        </w:rPr>
        <w:t>Operattiv</w:t>
      </w:r>
      <w:r w:rsidR="00660E51" w:rsidRPr="004D07E4">
        <w:rPr>
          <w:lang w:val="mt-MT"/>
        </w:rPr>
        <w:t xml:space="preserve"> </w:t>
      </w:r>
      <w:r w:rsidR="00EE500B" w:rsidRPr="004D07E4">
        <w:rPr>
          <w:lang w:val="mt-MT"/>
        </w:rPr>
        <w:t>u</w:t>
      </w:r>
      <w:r w:rsidR="00CF443B" w:rsidRPr="004D07E4">
        <w:rPr>
          <w:lang w:val="mt-MT"/>
        </w:rPr>
        <w:t xml:space="preserve"> skont i</w:t>
      </w:r>
      <w:r w:rsidR="00EE500B" w:rsidRPr="004D07E4">
        <w:rPr>
          <w:lang w:val="mt-MT"/>
        </w:rPr>
        <w:t>r-riżo</w:t>
      </w:r>
      <w:ins w:id="200" w:author="Asus" w:date="2015-08-10T12:10:00Z">
        <w:r w:rsidR="00977350">
          <w:rPr>
            <w:lang w:val="mt-MT"/>
          </w:rPr>
          <w:t>r</w:t>
        </w:r>
      </w:ins>
      <w:r w:rsidR="00EE500B" w:rsidRPr="004D07E4">
        <w:rPr>
          <w:lang w:val="mt-MT"/>
        </w:rPr>
        <w:t>si li għandha.  K</w:t>
      </w:r>
      <w:r w:rsidR="00660E51" w:rsidRPr="004D07E4">
        <w:rPr>
          <w:lang w:val="mt-MT"/>
        </w:rPr>
        <w:t>ull proċ</w:t>
      </w:r>
      <w:r w:rsidRPr="004D07E4">
        <w:rPr>
          <w:lang w:val="mt-MT"/>
        </w:rPr>
        <w:t>edura</w:t>
      </w:r>
      <w:r w:rsidR="00EE500B" w:rsidRPr="004D07E4">
        <w:rPr>
          <w:lang w:val="mt-MT"/>
        </w:rPr>
        <w:t xml:space="preserve"> għandha koordinatur</w:t>
      </w:r>
      <w:r w:rsidRPr="004D07E4">
        <w:rPr>
          <w:lang w:val="mt-MT"/>
        </w:rPr>
        <w:t xml:space="preserve"> u tim ta’ professjonisti li regolarment jiltaqg</w:t>
      </w:r>
      <w:r w:rsidR="006564FA" w:rsidRPr="004D07E4">
        <w:rPr>
          <w:lang w:val="mt-MT"/>
        </w:rPr>
        <w:t>ħ</w:t>
      </w:r>
      <w:r w:rsidRPr="004D07E4">
        <w:rPr>
          <w:lang w:val="mt-MT"/>
        </w:rPr>
        <w:t>u sabiex jiġi diskuss il-progress li jkun qieg</w:t>
      </w:r>
      <w:r w:rsidR="006564FA" w:rsidRPr="004D07E4">
        <w:rPr>
          <w:lang w:val="mt-MT"/>
        </w:rPr>
        <w:t>ħ</w:t>
      </w:r>
      <w:r w:rsidRPr="004D07E4">
        <w:rPr>
          <w:lang w:val="mt-MT"/>
        </w:rPr>
        <w:t xml:space="preserve">ed isir fuq il-proċedura u jittieħdu </w:t>
      </w:r>
      <w:r w:rsidR="00EE500B" w:rsidRPr="004D07E4">
        <w:rPr>
          <w:lang w:val="mt-MT"/>
        </w:rPr>
        <w:t>d-</w:t>
      </w:r>
      <w:r w:rsidRPr="004D07E4">
        <w:rPr>
          <w:lang w:val="mt-MT"/>
        </w:rPr>
        <w:t>deċiżjonijiet</w:t>
      </w:r>
      <w:r w:rsidR="00EE500B" w:rsidRPr="004D07E4">
        <w:rPr>
          <w:lang w:val="mt-MT"/>
        </w:rPr>
        <w:t xml:space="preserve"> meħtieġa</w:t>
      </w:r>
      <w:r w:rsidRPr="004D07E4">
        <w:rPr>
          <w:lang w:val="mt-MT"/>
        </w:rPr>
        <w:t>.  Qabel ma jiġi mqassam ix-xogħol jiġi żgurat li m’hemm l-ebda konflitt ta’ interess u kull proċedura tiġi diskussa fil-</w:t>
      </w:r>
      <w:r w:rsidRPr="004D07E4">
        <w:rPr>
          <w:i/>
          <w:lang w:val="mt-MT"/>
        </w:rPr>
        <w:t>Medicines Review Committee.</w:t>
      </w:r>
    </w:p>
    <w:p w:rsidR="00CB7EB2" w:rsidRPr="004D07E4" w:rsidRDefault="00CB7EB2" w:rsidP="00726CBE">
      <w:pPr>
        <w:ind w:right="-360"/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1D5D60">
      <w:pPr>
        <w:ind w:right="-80"/>
        <w:rPr>
          <w:lang w:val="mt-MT"/>
        </w:rPr>
      </w:pPr>
      <w:r w:rsidRPr="004D07E4">
        <w:rPr>
          <w:lang w:val="mt-MT"/>
        </w:rPr>
        <w:t>L-Awtorità dwar il-Mediċini kompliet tilqa’ applikazzjonijiet skon</w:t>
      </w:r>
      <w:r w:rsidR="00CF443B" w:rsidRPr="004D07E4">
        <w:rPr>
          <w:lang w:val="mt-MT"/>
        </w:rPr>
        <w:t>t</w:t>
      </w:r>
      <w:r w:rsidRPr="004D07E4">
        <w:rPr>
          <w:lang w:val="mt-MT"/>
        </w:rPr>
        <w:t xml:space="preserve"> il-</w:t>
      </w:r>
      <w:del w:id="201" w:author="Asus" w:date="2015-08-10T12:11:00Z">
        <w:r w:rsidRPr="004D07E4" w:rsidDel="00977350">
          <w:rPr>
            <w:lang w:val="mt-MT"/>
          </w:rPr>
          <w:delText xml:space="preserve"> </w:delText>
        </w:r>
      </w:del>
      <w:r w:rsidRPr="004D07E4">
        <w:rPr>
          <w:lang w:val="mt-MT"/>
        </w:rPr>
        <w:t>Pro</w:t>
      </w:r>
      <w:r w:rsidR="006564FA" w:rsidRPr="004D07E4">
        <w:rPr>
          <w:lang w:val="mt-MT"/>
        </w:rPr>
        <w:t>ċ</w:t>
      </w:r>
      <w:r w:rsidRPr="004D07E4">
        <w:rPr>
          <w:lang w:val="mt-MT"/>
        </w:rPr>
        <w:t>edura ta’ Rikonoxximent Reċiproku u l-</w:t>
      </w:r>
      <w:del w:id="202" w:author="Asus" w:date="2015-08-10T12:11:00Z">
        <w:r w:rsidRPr="004D07E4" w:rsidDel="00977350">
          <w:rPr>
            <w:lang w:val="mt-MT"/>
          </w:rPr>
          <w:delText xml:space="preserve"> </w:delText>
        </w:r>
      </w:del>
      <w:r w:rsidRPr="004D07E4">
        <w:rPr>
          <w:lang w:val="mt-MT"/>
        </w:rPr>
        <w:t>Proċedura Deċentralizzata b</w:t>
      </w:r>
      <w:r w:rsidR="006564FA" w:rsidRPr="004D07E4">
        <w:rPr>
          <w:lang w:val="mt-MT"/>
        </w:rPr>
        <w:t xml:space="preserve">ħala Stat Membru </w:t>
      </w:r>
      <w:r w:rsidR="00CF443B" w:rsidRPr="004D07E4">
        <w:rPr>
          <w:lang w:val="mt-MT"/>
        </w:rPr>
        <w:t>K</w:t>
      </w:r>
      <w:r w:rsidR="006564FA" w:rsidRPr="004D07E4">
        <w:rPr>
          <w:lang w:val="mt-MT"/>
        </w:rPr>
        <w:t>konċ</w:t>
      </w:r>
      <w:r w:rsidRPr="004D07E4">
        <w:rPr>
          <w:lang w:val="mt-MT"/>
        </w:rPr>
        <w:t>ernat</w:t>
      </w:r>
      <w:r w:rsidR="00CF443B" w:rsidRPr="004D07E4">
        <w:rPr>
          <w:lang w:val="mt-MT"/>
        </w:rPr>
        <w:t xml:space="preserve"> (CMS)</w:t>
      </w:r>
      <w:r w:rsidRPr="004D07E4">
        <w:rPr>
          <w:lang w:val="mt-MT"/>
        </w:rPr>
        <w:t>.  Kif</w:t>
      </w:r>
      <w:r w:rsidR="006564FA" w:rsidRPr="004D07E4">
        <w:rPr>
          <w:lang w:val="mt-MT"/>
        </w:rPr>
        <w:t xml:space="preserve"> kien mistenni, il-</w:t>
      </w:r>
      <w:r w:rsidR="00EE500B" w:rsidRPr="004D07E4">
        <w:rPr>
          <w:lang w:val="mt-MT"/>
        </w:rPr>
        <w:t>P</w:t>
      </w:r>
      <w:r w:rsidR="006564FA" w:rsidRPr="004D07E4">
        <w:rPr>
          <w:lang w:val="mt-MT"/>
        </w:rPr>
        <w:t xml:space="preserve">roċedura </w:t>
      </w:r>
      <w:r w:rsidR="00EE500B" w:rsidRPr="004D07E4">
        <w:rPr>
          <w:lang w:val="mt-MT"/>
        </w:rPr>
        <w:t>D</w:t>
      </w:r>
      <w:r w:rsidR="006564FA" w:rsidRPr="004D07E4">
        <w:rPr>
          <w:lang w:val="mt-MT"/>
        </w:rPr>
        <w:t>eċ</w:t>
      </w:r>
      <w:r w:rsidRPr="004D07E4">
        <w:rPr>
          <w:lang w:val="mt-MT"/>
        </w:rPr>
        <w:t>entrali</w:t>
      </w:r>
      <w:ins w:id="203" w:author="Asus" w:date="2015-08-10T12:11:00Z">
        <w:r w:rsidR="00977350">
          <w:rPr>
            <w:lang w:val="mt-MT"/>
          </w:rPr>
          <w:t>zz</w:t>
        </w:r>
      </w:ins>
      <w:del w:id="204" w:author="Asus" w:date="2015-08-10T12:11:00Z">
        <w:r w:rsidRPr="004D07E4" w:rsidDel="00977350">
          <w:rPr>
            <w:lang w:val="mt-MT"/>
          </w:rPr>
          <w:delText>żż</w:delText>
        </w:r>
      </w:del>
      <w:r w:rsidRPr="004D07E4">
        <w:rPr>
          <w:lang w:val="mt-MT"/>
        </w:rPr>
        <w:t>ata</w:t>
      </w:r>
      <w:r w:rsidR="00CF443B" w:rsidRPr="004D07E4">
        <w:rPr>
          <w:lang w:val="mt-MT"/>
        </w:rPr>
        <w:t xml:space="preserve"> (DCP)</w:t>
      </w:r>
      <w:r w:rsidRPr="004D07E4">
        <w:rPr>
          <w:lang w:val="mt-MT"/>
        </w:rPr>
        <w:t xml:space="preserve"> kienet aktar popolari ma</w:t>
      </w:r>
      <w:r w:rsidR="006564FA" w:rsidRPr="004D07E4">
        <w:rPr>
          <w:lang w:val="mt-MT"/>
        </w:rPr>
        <w:t xml:space="preserve">l-industrija u Malta daħlu </w:t>
      </w:r>
      <w:r w:rsidR="00EE500B" w:rsidRPr="004D07E4">
        <w:rPr>
          <w:lang w:val="mt-MT"/>
        </w:rPr>
        <w:t>mija u erbatax (</w:t>
      </w:r>
      <w:r w:rsidR="006564FA" w:rsidRPr="004D07E4">
        <w:rPr>
          <w:lang w:val="mt-MT"/>
        </w:rPr>
        <w:t>114</w:t>
      </w:r>
      <w:r w:rsidR="00EE500B" w:rsidRPr="004D07E4">
        <w:rPr>
          <w:lang w:val="mt-MT"/>
        </w:rPr>
        <w:t>)</w:t>
      </w:r>
      <w:r w:rsidR="006564FA" w:rsidRPr="004D07E4">
        <w:rPr>
          <w:lang w:val="mt-MT"/>
        </w:rPr>
        <w:t xml:space="preserve"> -il applikazzjoni</w:t>
      </w:r>
      <w:del w:id="205" w:author="Asus" w:date="2015-08-10T12:12:00Z">
        <w:r w:rsidR="006564FA" w:rsidRPr="004D07E4" w:rsidDel="00977350">
          <w:rPr>
            <w:lang w:val="mt-MT"/>
          </w:rPr>
          <w:delText>ji</w:delText>
        </w:r>
      </w:del>
      <w:r w:rsidR="006564FA" w:rsidRPr="004D07E4">
        <w:rPr>
          <w:lang w:val="mt-MT"/>
        </w:rPr>
        <w:t xml:space="preserve"> skont din il-</w:t>
      </w:r>
      <w:del w:id="206" w:author="Asus" w:date="2015-08-10T12:12:00Z">
        <w:r w:rsidR="006564FA" w:rsidRPr="004D07E4" w:rsidDel="00977350">
          <w:rPr>
            <w:lang w:val="mt-MT"/>
          </w:rPr>
          <w:delText xml:space="preserve"> </w:delText>
        </w:r>
      </w:del>
      <w:r w:rsidR="006564FA" w:rsidRPr="004D07E4">
        <w:rPr>
          <w:lang w:val="mt-MT"/>
        </w:rPr>
        <w:t>proċ</w:t>
      </w:r>
      <w:r w:rsidRPr="004D07E4">
        <w:rPr>
          <w:lang w:val="mt-MT"/>
        </w:rPr>
        <w:t>e</w:t>
      </w:r>
      <w:r w:rsidR="006564FA" w:rsidRPr="004D07E4">
        <w:rPr>
          <w:lang w:val="mt-MT"/>
        </w:rPr>
        <w:t xml:space="preserve">dura u </w:t>
      </w:r>
      <w:r w:rsidR="00EE500B" w:rsidRPr="004D07E4">
        <w:rPr>
          <w:lang w:val="mt-MT"/>
        </w:rPr>
        <w:t>ħamsa u sittin (</w:t>
      </w:r>
      <w:r w:rsidR="006564FA" w:rsidRPr="004D07E4">
        <w:rPr>
          <w:lang w:val="mt-MT"/>
        </w:rPr>
        <w:t>65</w:t>
      </w:r>
      <w:r w:rsidR="00EE500B" w:rsidRPr="004D07E4">
        <w:rPr>
          <w:lang w:val="mt-MT"/>
        </w:rPr>
        <w:t>)</w:t>
      </w:r>
      <w:r w:rsidR="006564FA" w:rsidRPr="004D07E4">
        <w:rPr>
          <w:lang w:val="mt-MT"/>
        </w:rPr>
        <w:t xml:space="preserve"> applikazzjoni bil-</w:t>
      </w:r>
      <w:ins w:id="207" w:author="Asus" w:date="2015-08-11T15:58:00Z">
        <w:r w:rsidR="00135CDC">
          <w:rPr>
            <w:lang w:val="mt-MT"/>
          </w:rPr>
          <w:t>P</w:t>
        </w:r>
      </w:ins>
      <w:del w:id="208" w:author="Asus" w:date="2015-08-11T15:58:00Z">
        <w:r w:rsidR="006564FA" w:rsidRPr="004D07E4" w:rsidDel="00135CDC">
          <w:rPr>
            <w:lang w:val="mt-MT"/>
          </w:rPr>
          <w:delText>p</w:delText>
        </w:r>
      </w:del>
      <w:r w:rsidR="006564FA" w:rsidRPr="004D07E4">
        <w:rPr>
          <w:lang w:val="mt-MT"/>
        </w:rPr>
        <w:t>roċ</w:t>
      </w:r>
      <w:r w:rsidRPr="004D07E4">
        <w:rPr>
          <w:lang w:val="mt-MT"/>
        </w:rPr>
        <w:t>edura ta’</w:t>
      </w:r>
      <w:r w:rsidR="006564FA" w:rsidRPr="004D07E4">
        <w:rPr>
          <w:lang w:val="mt-MT"/>
        </w:rPr>
        <w:t xml:space="preserve"> Rikonoxx</w:t>
      </w:r>
      <w:ins w:id="209" w:author="Asus" w:date="2015-08-11T15:58:00Z">
        <w:r w:rsidR="00135CDC">
          <w:rPr>
            <w:lang w:val="mt-MT"/>
          </w:rPr>
          <w:t>i</w:t>
        </w:r>
      </w:ins>
      <w:del w:id="210" w:author="Asus" w:date="2015-08-11T15:58:00Z">
        <w:r w:rsidR="006564FA" w:rsidRPr="004D07E4" w:rsidDel="00135CDC">
          <w:rPr>
            <w:lang w:val="mt-MT"/>
          </w:rPr>
          <w:delText>a</w:delText>
        </w:r>
      </w:del>
      <w:r w:rsidR="006564FA" w:rsidRPr="004D07E4">
        <w:rPr>
          <w:lang w:val="mt-MT"/>
        </w:rPr>
        <w:t>ment Reċ</w:t>
      </w:r>
      <w:r w:rsidRPr="004D07E4">
        <w:rPr>
          <w:lang w:val="mt-MT"/>
        </w:rPr>
        <w:t>iproku</w:t>
      </w:r>
      <w:r w:rsidR="00CF443B" w:rsidRPr="004D07E4">
        <w:rPr>
          <w:lang w:val="mt-MT"/>
        </w:rPr>
        <w:t xml:space="preserve"> (MRP)</w:t>
      </w:r>
      <w:r w:rsidRPr="004D07E4">
        <w:rPr>
          <w:lang w:val="mt-MT"/>
        </w:rPr>
        <w:t xml:space="preserve">. </w:t>
      </w:r>
    </w:p>
    <w:p w:rsidR="00CB7EB2" w:rsidRPr="004D07E4" w:rsidRDefault="00CB7EB2" w:rsidP="00726CBE">
      <w:pPr>
        <w:ind w:right="-360"/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726CBE">
      <w:pPr>
        <w:rPr>
          <w:lang w:val="mt-MT"/>
        </w:rPr>
      </w:pPr>
      <w:r w:rsidRPr="004D07E4">
        <w:rPr>
          <w:lang w:val="mt-MT"/>
        </w:rPr>
        <w:t xml:space="preserve">L-ammont totali ta’ varjazzjonijiet kompla jiżdied.  </w:t>
      </w:r>
      <w:r w:rsidR="00EE500B" w:rsidRPr="004D07E4">
        <w:rPr>
          <w:lang w:val="mt-MT"/>
        </w:rPr>
        <w:t>Għal</w:t>
      </w:r>
      <w:ins w:id="211" w:author="Asus" w:date="2015-08-10T12:13:00Z">
        <w:r w:rsidR="00977350">
          <w:rPr>
            <w:lang w:val="mt-MT"/>
          </w:rPr>
          <w:t>l-</w:t>
        </w:r>
      </w:ins>
      <w:del w:id="212" w:author="Asus" w:date="2015-08-10T12:13:00Z">
        <w:r w:rsidR="00EE500B" w:rsidRPr="004D07E4" w:rsidDel="00977350">
          <w:rPr>
            <w:lang w:val="mt-MT"/>
          </w:rPr>
          <w:delText xml:space="preserve"> </w:delText>
        </w:r>
      </w:del>
      <w:r w:rsidR="00EE500B" w:rsidRPr="004D07E4">
        <w:rPr>
          <w:lang w:val="mt-MT"/>
        </w:rPr>
        <w:t>prodotti awtorizzati mill-Proċedura D</w:t>
      </w:r>
      <w:r w:rsidRPr="004D07E4">
        <w:rPr>
          <w:lang w:val="mt-MT"/>
        </w:rPr>
        <w:t>eċentralizzata kien hemm sitta (6) (tip 1B) b’Malta bħala Membru Stat ta’ Refe</w:t>
      </w:r>
      <w:r w:rsidR="006564FA" w:rsidRPr="004D07E4">
        <w:rPr>
          <w:lang w:val="mt-MT"/>
        </w:rPr>
        <w:t>renza u  disa</w:t>
      </w:r>
      <w:ins w:id="213" w:author="Asus" w:date="2015-08-10T12:13:00Z">
        <w:r w:rsidR="00977350">
          <w:rPr>
            <w:lang w:val="mt-MT"/>
          </w:rPr>
          <w:t>’</w:t>
        </w:r>
      </w:ins>
      <w:r w:rsidR="006564FA" w:rsidRPr="004D07E4">
        <w:rPr>
          <w:lang w:val="mt-MT"/>
        </w:rPr>
        <w:t xml:space="preserve"> mija sitta u sebgħi</w:t>
      </w:r>
      <w:r w:rsidRPr="004D07E4">
        <w:rPr>
          <w:lang w:val="mt-MT"/>
        </w:rPr>
        <w:t>n (</w:t>
      </w:r>
      <w:r w:rsidR="00660E51" w:rsidRPr="004D07E4">
        <w:rPr>
          <w:lang w:val="mt-MT"/>
        </w:rPr>
        <w:t xml:space="preserve">976) b’Malta bħala Stat Membru </w:t>
      </w:r>
      <w:r w:rsidR="00CF443B" w:rsidRPr="004D07E4">
        <w:rPr>
          <w:lang w:val="mt-MT"/>
        </w:rPr>
        <w:t>K</w:t>
      </w:r>
      <w:r w:rsidRPr="004D07E4">
        <w:rPr>
          <w:lang w:val="mt-MT"/>
        </w:rPr>
        <w:t>kon</w:t>
      </w:r>
      <w:ins w:id="214" w:author="Asus" w:date="2015-08-10T12:13:00Z">
        <w:r w:rsidR="00977350">
          <w:rPr>
            <w:lang w:val="mt-MT"/>
          </w:rPr>
          <w:t>ċ</w:t>
        </w:r>
      </w:ins>
      <w:del w:id="215" w:author="Asus" w:date="2015-08-10T12:13:00Z">
        <w:r w:rsidRPr="004D07E4" w:rsidDel="00977350">
          <w:rPr>
            <w:lang w:val="mt-MT"/>
          </w:rPr>
          <w:delText>c</w:delText>
        </w:r>
      </w:del>
      <w:r w:rsidRPr="004D07E4">
        <w:rPr>
          <w:lang w:val="mt-MT"/>
        </w:rPr>
        <w:t>ernat. Erba’ mija tlieta u er</w:t>
      </w:r>
      <w:r w:rsidR="006564FA" w:rsidRPr="004D07E4">
        <w:rPr>
          <w:lang w:val="mt-MT"/>
        </w:rPr>
        <w:t>b</w:t>
      </w:r>
      <w:r w:rsidR="00660E51" w:rsidRPr="004D07E4">
        <w:rPr>
          <w:lang w:val="mt-MT"/>
        </w:rPr>
        <w:t>għi</w:t>
      </w:r>
      <w:r w:rsidRPr="004D07E4">
        <w:rPr>
          <w:lang w:val="mt-MT"/>
        </w:rPr>
        <w:t xml:space="preserve">n (443) minnhom ġew </w:t>
      </w:r>
      <w:del w:id="216" w:author="Asus" w:date="2015-08-23T15:52:00Z">
        <w:r w:rsidRPr="004D07E4" w:rsidDel="007034D2">
          <w:rPr>
            <w:lang w:val="mt-MT"/>
          </w:rPr>
          <w:delText>if</w:delText>
        </w:r>
      </w:del>
      <w:r w:rsidRPr="004D07E4">
        <w:rPr>
          <w:lang w:val="mt-MT"/>
        </w:rPr>
        <w:t xml:space="preserve">finalizzati. L-Awtorità rċeviet tmenin (80) applikazzjoni ta’ tiġdid u għaxra minnhom ġew finalizzati. </w:t>
      </w:r>
      <w:r w:rsidR="00CF443B" w:rsidRPr="004D07E4">
        <w:rPr>
          <w:lang w:val="mt-MT"/>
        </w:rPr>
        <w:t xml:space="preserve">Intlaqgħu </w:t>
      </w:r>
      <w:ins w:id="217" w:author="Asus" w:date="2015-08-10T12:15:00Z">
        <w:r w:rsidR="00977350">
          <w:rPr>
            <w:lang w:val="mt-MT"/>
          </w:rPr>
          <w:t>w</w:t>
        </w:r>
      </w:ins>
      <w:del w:id="218" w:author="Asus" w:date="2015-08-10T12:15:00Z">
        <w:r w:rsidR="00CF443B" w:rsidRPr="004D07E4" w:rsidDel="00977350">
          <w:rPr>
            <w:lang w:val="mt-MT"/>
          </w:rPr>
          <w:delText>u</w:delText>
        </w:r>
      </w:del>
      <w:r w:rsidR="00CF443B" w:rsidRPr="004D07E4">
        <w:rPr>
          <w:lang w:val="mt-MT"/>
        </w:rPr>
        <w:t>koll ħ</w:t>
      </w:r>
      <w:r w:rsidRPr="004D07E4">
        <w:rPr>
          <w:lang w:val="mt-MT"/>
        </w:rPr>
        <w:t xml:space="preserve">mistax </w:t>
      </w:r>
      <w:r w:rsidR="0065784F" w:rsidRPr="004D07E4">
        <w:rPr>
          <w:lang w:val="mt-MT"/>
        </w:rPr>
        <w:t xml:space="preserve">–il </w:t>
      </w:r>
      <w:r w:rsidR="00660E51" w:rsidRPr="004D07E4">
        <w:rPr>
          <w:lang w:val="mt-MT"/>
        </w:rPr>
        <w:t>notifikazzjoni</w:t>
      </w:r>
      <w:r w:rsidRPr="004D07E4">
        <w:rPr>
          <w:lang w:val="mt-MT"/>
        </w:rPr>
        <w:t xml:space="preserve"> </w:t>
      </w:r>
      <w:r w:rsidR="00CF443B" w:rsidRPr="004D07E4">
        <w:rPr>
          <w:lang w:val="mt-MT"/>
        </w:rPr>
        <w:t>skont l</w:t>
      </w:r>
      <w:r w:rsidRPr="004D07E4">
        <w:rPr>
          <w:lang w:val="mt-MT"/>
        </w:rPr>
        <w:t>-artiklu 61(3) ġew u tmi</w:t>
      </w:r>
      <w:r w:rsidR="0065784F" w:rsidRPr="004D07E4">
        <w:rPr>
          <w:lang w:val="mt-MT"/>
        </w:rPr>
        <w:t>e</w:t>
      </w:r>
      <w:r w:rsidRPr="004D07E4">
        <w:rPr>
          <w:lang w:val="mt-MT"/>
        </w:rPr>
        <w:t xml:space="preserve">nja  (8) minnhom </w:t>
      </w:r>
      <w:r w:rsidR="0065784F" w:rsidRPr="004D07E4">
        <w:rPr>
          <w:lang w:val="mt-MT"/>
        </w:rPr>
        <w:t>ġ</w:t>
      </w:r>
      <w:r w:rsidRPr="004D07E4">
        <w:rPr>
          <w:lang w:val="mt-MT"/>
        </w:rPr>
        <w:t>ew finalizzati fl-2009.</w:t>
      </w:r>
    </w:p>
    <w:p w:rsidR="00CB7EB2" w:rsidRPr="004D07E4" w:rsidRDefault="00CB7EB2" w:rsidP="00CB7EB2">
      <w:pPr>
        <w:pStyle w:val="Heading3"/>
        <w:rPr>
          <w:lang w:val="mt-MT"/>
        </w:rPr>
      </w:pPr>
      <w:bookmarkStart w:id="219" w:name="_Toc252377386"/>
      <w:r w:rsidRPr="004D07E4">
        <w:rPr>
          <w:lang w:val="mt-MT"/>
        </w:rPr>
        <w:t xml:space="preserve">2.2.2   </w:t>
      </w:r>
      <w:r w:rsidR="00EE500B" w:rsidRPr="004D07E4">
        <w:rPr>
          <w:lang w:val="mt-MT"/>
        </w:rPr>
        <w:t>Proċeduri tal-</w:t>
      </w:r>
      <w:r w:rsidRPr="004D07E4">
        <w:rPr>
          <w:lang w:val="mt-MT"/>
        </w:rPr>
        <w:t>Work-sharing</w:t>
      </w:r>
      <w:bookmarkEnd w:id="219"/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 </w:t>
      </w:r>
    </w:p>
    <w:p w:rsidR="00407DA6" w:rsidRPr="004D07E4" w:rsidRDefault="00407DA6" w:rsidP="00407DA6">
      <w:pPr>
        <w:rPr>
          <w:lang w:val="mt-MT"/>
        </w:rPr>
      </w:pPr>
      <w:r w:rsidRPr="004D07E4">
        <w:rPr>
          <w:lang w:val="mt-MT"/>
        </w:rPr>
        <w:t xml:space="preserve">Matul l-2009, </w:t>
      </w:r>
      <w:ins w:id="220" w:author="Asus" w:date="2015-08-10T12:34:00Z">
        <w:r w:rsidR="00FD3020">
          <w:rPr>
            <w:lang w:val="mt-MT"/>
          </w:rPr>
          <w:t>l</w:t>
        </w:r>
      </w:ins>
      <w:del w:id="221" w:author="Asus" w:date="2015-08-10T12:34:00Z">
        <w:r w:rsidRPr="004D07E4" w:rsidDel="00FD3020">
          <w:rPr>
            <w:lang w:val="mt-MT"/>
          </w:rPr>
          <w:delText>L</w:delText>
        </w:r>
      </w:del>
      <w:r w:rsidRPr="004D07E4">
        <w:rPr>
          <w:lang w:val="mt-MT"/>
        </w:rPr>
        <w:t>-Awtorità dwar il-Mediċini kompliet tagħti seh</w:t>
      </w:r>
      <w:ins w:id="222" w:author="Asus" w:date="2015-08-12T13:56:00Z">
        <w:r w:rsidR="000818B4">
          <w:rPr>
            <w:lang w:val="mt-MT"/>
          </w:rPr>
          <w:t>e</w:t>
        </w:r>
      </w:ins>
      <w:r w:rsidRPr="004D07E4">
        <w:rPr>
          <w:lang w:val="mt-MT"/>
        </w:rPr>
        <w:t>m</w:t>
      </w:r>
      <w:ins w:id="223" w:author="Asus" w:date="2015-08-12T13:56:00Z">
        <w:r w:rsidR="000818B4">
          <w:rPr>
            <w:lang w:val="mt-MT"/>
          </w:rPr>
          <w:t>h</w:t>
        </w:r>
      </w:ins>
      <w:r w:rsidRPr="004D07E4">
        <w:rPr>
          <w:lang w:val="mt-MT"/>
        </w:rPr>
        <w:t>a fil-proċeduri tal-Unjoni Ewrope</w:t>
      </w:r>
      <w:del w:id="224" w:author="Asus" w:date="2015-08-10T12:34:00Z">
        <w:r w:rsidRPr="004D07E4" w:rsidDel="00FD3020">
          <w:rPr>
            <w:lang w:val="mt-MT"/>
          </w:rPr>
          <w:delText>j</w:delText>
        </w:r>
      </w:del>
      <w:r w:rsidRPr="004D07E4">
        <w:rPr>
          <w:lang w:val="mt-MT"/>
        </w:rPr>
        <w:t>a fil-livell tal-Aġenzija  Ewrope</w:t>
      </w:r>
      <w:del w:id="225" w:author="Asus" w:date="2015-08-10T12:34:00Z">
        <w:r w:rsidRPr="004D07E4" w:rsidDel="00FD3020">
          <w:rPr>
            <w:lang w:val="mt-MT"/>
          </w:rPr>
          <w:delText>j</w:delText>
        </w:r>
      </w:del>
      <w:r w:rsidRPr="004D07E4">
        <w:rPr>
          <w:lang w:val="mt-MT"/>
        </w:rPr>
        <w:t>a tal-Mediċini. Ir-rappreżentanti fil-Kumitat għa</w:t>
      </w:r>
      <w:ins w:id="226" w:author="Asus" w:date="2015-08-10T12:34:00Z">
        <w:r w:rsidR="00FD3020">
          <w:rPr>
            <w:lang w:val="mt-MT"/>
          </w:rPr>
          <w:t>l</w:t>
        </w:r>
      </w:ins>
      <w:r w:rsidRPr="004D07E4">
        <w:rPr>
          <w:lang w:val="mt-MT"/>
        </w:rPr>
        <w:t xml:space="preserve">l-Prodotti Mediċinali għall-użu mill-Bnedmin (CHMP) kienu </w:t>
      </w:r>
      <w:ins w:id="227" w:author="Asus" w:date="2015-08-10T12:35:00Z">
        <w:r w:rsidR="00FD3020">
          <w:rPr>
            <w:lang w:val="mt-MT"/>
          </w:rPr>
          <w:t>i</w:t>
        </w:r>
      </w:ins>
      <w:r w:rsidRPr="004D07E4">
        <w:rPr>
          <w:lang w:val="mt-MT"/>
        </w:rPr>
        <w:t>nvoluti bħala relaturi fi proċedura ta’ re</w:t>
      </w:r>
      <w:del w:id="228" w:author="Asus" w:date="2015-08-12T14:00:00Z">
        <w:r w:rsidRPr="004D07E4" w:rsidDel="000818B4">
          <w:rPr>
            <w:lang w:val="mt-MT"/>
          </w:rPr>
          <w:delText>-</w:delText>
        </w:r>
      </w:del>
      <w:r w:rsidRPr="004D07E4">
        <w:rPr>
          <w:lang w:val="mt-MT"/>
        </w:rPr>
        <w:t xml:space="preserve">eżaminazzjoni ta’ </w:t>
      </w:r>
      <w:r w:rsidRPr="004D07E4">
        <w:rPr>
          <w:i/>
          <w:lang w:val="mt-MT"/>
        </w:rPr>
        <w:t>referral</w:t>
      </w:r>
      <w:r w:rsidRPr="004D07E4">
        <w:rPr>
          <w:lang w:val="mt-MT"/>
        </w:rPr>
        <w:t xml:space="preserve"> fuq Artiklu 31 għall-prodotti li fihom </w:t>
      </w:r>
      <w:r w:rsidRPr="004D07E4">
        <w:rPr>
          <w:i/>
          <w:lang w:val="mt-MT"/>
        </w:rPr>
        <w:t>dextropoxyphene</w:t>
      </w:r>
      <w:r w:rsidRPr="004D07E4">
        <w:rPr>
          <w:lang w:val="mt-MT"/>
        </w:rPr>
        <w:t xml:space="preserve"> EMEA/H/A-31/968 li ġiet konkluża, u Proċedura Ċentralizzata ta’  tqegħid ta’ prodott mediċinali fis-suq għall-prodott ġeneriku li għad</w:t>
      </w:r>
      <w:ins w:id="229" w:author="Asus" w:date="2015-08-10T12:35:00Z">
        <w:r w:rsidR="00FD3020">
          <w:rPr>
            <w:lang w:val="mt-MT"/>
          </w:rPr>
          <w:t>h</w:t>
        </w:r>
      </w:ins>
      <w:r w:rsidRPr="004D07E4">
        <w:rPr>
          <w:lang w:val="mt-MT"/>
        </w:rPr>
        <w:t>a għaddej</w:t>
      </w:r>
      <w:ins w:id="230" w:author="Asus" w:date="2015-08-10T12:35:00Z">
        <w:r w:rsidR="00FD3020">
          <w:rPr>
            <w:lang w:val="mt-MT"/>
          </w:rPr>
          <w:t>h</w:t>
        </w:r>
      </w:ins>
      <w:del w:id="231" w:author="Asus" w:date="2015-08-10T12:35:00Z">
        <w:r w:rsidRPr="004D07E4" w:rsidDel="00FD3020">
          <w:rPr>
            <w:lang w:val="mt-MT"/>
          </w:rPr>
          <w:delText>j</w:delText>
        </w:r>
      </w:del>
      <w:r w:rsidRPr="004D07E4">
        <w:rPr>
          <w:lang w:val="mt-MT"/>
        </w:rPr>
        <w:t>a.  Malta kienet relatur għall-</w:t>
      </w:r>
      <w:r w:rsidRPr="004D07E4">
        <w:rPr>
          <w:i/>
          <w:iCs/>
          <w:lang w:val="mt-MT"/>
        </w:rPr>
        <w:t>paediatric data assessment</w:t>
      </w:r>
      <w:r w:rsidRPr="004D07E4">
        <w:rPr>
          <w:lang w:val="mt-MT"/>
        </w:rPr>
        <w:t xml:space="preserve"> skont l-artiklu 45 tar-Regolazzjoni dwar Prodotti Medi</w:t>
      </w:r>
      <w:ins w:id="232" w:author="Asus" w:date="2015-08-10T12:35:00Z">
        <w:r w:rsidR="00FD3020">
          <w:rPr>
            <w:lang w:val="mt-MT"/>
          </w:rPr>
          <w:t>ċ</w:t>
        </w:r>
      </w:ins>
      <w:del w:id="233" w:author="Asus" w:date="2015-08-10T12:35:00Z">
        <w:r w:rsidRPr="004D07E4" w:rsidDel="00FD3020">
          <w:rPr>
            <w:lang w:val="mt-MT"/>
          </w:rPr>
          <w:delText>c</w:delText>
        </w:r>
      </w:del>
      <w:r w:rsidRPr="004D07E4">
        <w:rPr>
          <w:lang w:val="mt-MT"/>
        </w:rPr>
        <w:t>inali għall-użu Pedjatriku (1901/2006/EC). Din il-proċedura tikkonsisti fl-assessjar tad-</w:t>
      </w:r>
      <w:r w:rsidRPr="00D24CBA">
        <w:rPr>
          <w:i/>
          <w:lang w:val="mt-MT"/>
          <w:rPrChange w:id="234" w:author="Asus" w:date="2015-08-23T14:28:00Z">
            <w:rPr>
              <w:lang w:val="mt-MT"/>
            </w:rPr>
          </w:rPrChange>
        </w:rPr>
        <w:t>data</w:t>
      </w:r>
      <w:r w:rsidRPr="004D07E4">
        <w:rPr>
          <w:lang w:val="mt-MT"/>
        </w:rPr>
        <w:t xml:space="preserve"> kollha li għandha x’taqsam mal-użu effettiv u sigur ta’ sustanza mediċinali li jistgħu jintużaw fit-tfal. Dan iwassal biex </w:t>
      </w:r>
      <w:r w:rsidRPr="004D07E4">
        <w:rPr>
          <w:sz w:val="20"/>
          <w:szCs w:val="20"/>
          <w:lang w:val="mt-MT"/>
        </w:rPr>
        <w:t>il-</w:t>
      </w:r>
      <w:r w:rsidRPr="004D07E4">
        <w:rPr>
          <w:lang w:val="mt-MT"/>
        </w:rPr>
        <w:t>fuljett ta’ tagħrif (għall-pazjenti) u l-Karatteristi</w:t>
      </w:r>
      <w:ins w:id="235" w:author="Asus" w:date="2015-08-10T14:41:00Z">
        <w:r w:rsidR="0079271B">
          <w:rPr>
            <w:lang w:val="mt-MT"/>
          </w:rPr>
          <w:t>ċ</w:t>
        </w:r>
      </w:ins>
      <w:del w:id="236" w:author="Asus" w:date="2015-08-10T14:41:00Z">
        <w:r w:rsidRPr="004D07E4" w:rsidDel="0079271B">
          <w:rPr>
            <w:lang w:val="mt-MT"/>
          </w:rPr>
          <w:delText>c</w:delText>
        </w:r>
      </w:del>
      <w:r w:rsidRPr="004D07E4">
        <w:rPr>
          <w:lang w:val="mt-MT"/>
        </w:rPr>
        <w:t>i tal-Prodott fil-Qosor (</w:t>
      </w:r>
      <w:r w:rsidRPr="004D07E4">
        <w:rPr>
          <w:i/>
          <w:iCs/>
          <w:lang w:val="mt-MT"/>
        </w:rPr>
        <w:t xml:space="preserve">SPC- </w:t>
      </w:r>
      <w:r w:rsidRPr="004D07E4">
        <w:rPr>
          <w:lang w:val="mt-MT"/>
        </w:rPr>
        <w:t>għal</w:t>
      </w:r>
      <w:ins w:id="237" w:author="Asus" w:date="2015-12-02T20:50:00Z">
        <w:r w:rsidR="00A80883">
          <w:rPr>
            <w:lang w:val="mt-MT"/>
          </w:rPr>
          <w:t xml:space="preserve"> </w:t>
        </w:r>
      </w:ins>
      <w:del w:id="238" w:author="Asus" w:date="2015-08-10T14:41:00Z">
        <w:r w:rsidRPr="004D07E4" w:rsidDel="0079271B">
          <w:rPr>
            <w:lang w:val="mt-MT"/>
          </w:rPr>
          <w:delText>l-</w:delText>
        </w:r>
      </w:del>
      <w:r w:rsidRPr="004D07E4">
        <w:rPr>
          <w:lang w:val="mt-MT"/>
        </w:rPr>
        <w:t xml:space="preserve">dawk li jaħdmu fil-qasam tas-saħħa) jiġu aġġornati biex jirriflettu </w:t>
      </w:r>
      <w:del w:id="239" w:author="Asus" w:date="2015-08-10T14:41:00Z">
        <w:r w:rsidRPr="004D07E4" w:rsidDel="0079271B">
          <w:rPr>
            <w:lang w:val="mt-MT"/>
          </w:rPr>
          <w:delText>i</w:delText>
        </w:r>
      </w:del>
      <w:r w:rsidRPr="004D07E4">
        <w:rPr>
          <w:lang w:val="mt-MT"/>
        </w:rPr>
        <w:t>l-konklużjonijiet ta’ din l-evalwazzjoni.  Din il-proċedura waslet biex tingħalaq.</w:t>
      </w:r>
      <w:r w:rsidR="00891708" w:rsidRPr="004D07E4">
        <w:rPr>
          <w:lang w:val="mt-MT"/>
        </w:rPr>
        <w:t xml:space="preserve"> Barra mi</w:t>
      </w:r>
      <w:ins w:id="240" w:author="Asus" w:date="2015-08-10T14:41:00Z">
        <w:r w:rsidR="0079271B">
          <w:rPr>
            <w:lang w:val="mt-MT"/>
          </w:rPr>
          <w:t>n</w:t>
        </w:r>
      </w:ins>
      <w:r w:rsidR="00891708" w:rsidRPr="004D07E4">
        <w:rPr>
          <w:lang w:val="mt-MT"/>
        </w:rPr>
        <w:t xml:space="preserve">n hekk, Malta kienet </w:t>
      </w:r>
      <w:ins w:id="241" w:author="Asus" w:date="2015-08-10T14:41:00Z">
        <w:r w:rsidR="0079271B">
          <w:rPr>
            <w:lang w:val="mt-MT"/>
          </w:rPr>
          <w:t>u</w:t>
        </w:r>
      </w:ins>
      <w:del w:id="242" w:author="Asus" w:date="2015-08-10T14:41:00Z">
        <w:r w:rsidR="00891708" w:rsidRPr="004D07E4" w:rsidDel="0079271B">
          <w:rPr>
            <w:lang w:val="mt-MT"/>
          </w:rPr>
          <w:delText>w</w:delText>
        </w:r>
      </w:del>
      <w:r w:rsidR="00891708" w:rsidRPr="004D07E4">
        <w:rPr>
          <w:lang w:val="mt-MT"/>
        </w:rPr>
        <w:t xml:space="preserve">koll </w:t>
      </w:r>
      <w:r w:rsidR="00891708" w:rsidRPr="004D07E4">
        <w:rPr>
          <w:i/>
          <w:lang w:val="mt-MT"/>
        </w:rPr>
        <w:t>peer reviewer</w:t>
      </w:r>
      <w:r w:rsidR="00891708" w:rsidRPr="004D07E4">
        <w:rPr>
          <w:lang w:val="mt-MT"/>
        </w:rPr>
        <w:t xml:space="preserve"> għal</w:t>
      </w:r>
      <w:ins w:id="243" w:author="Asus" w:date="2015-12-02T20:51:00Z">
        <w:r w:rsidR="00A80883">
          <w:rPr>
            <w:lang w:val="mt-MT"/>
          </w:rPr>
          <w:t xml:space="preserve"> </w:t>
        </w:r>
      </w:ins>
      <w:del w:id="244" w:author="Asus" w:date="2015-08-10T14:42:00Z">
        <w:r w:rsidR="00891708" w:rsidRPr="004D07E4" w:rsidDel="0079271B">
          <w:rPr>
            <w:lang w:val="mt-MT"/>
          </w:rPr>
          <w:delText>-</w:delText>
        </w:r>
      </w:del>
      <w:r w:rsidR="00891708" w:rsidRPr="004D07E4">
        <w:rPr>
          <w:lang w:val="mt-MT"/>
        </w:rPr>
        <w:t>tnax</w:t>
      </w:r>
      <w:ins w:id="245" w:author="Asus" w:date="2015-08-10T14:42:00Z">
        <w:r w:rsidR="0079271B">
          <w:rPr>
            <w:lang w:val="mt-MT"/>
          </w:rPr>
          <w:t>-</w:t>
        </w:r>
      </w:ins>
      <w:r w:rsidR="00891708" w:rsidRPr="004D07E4">
        <w:rPr>
          <w:lang w:val="mt-MT"/>
        </w:rPr>
        <w:t xml:space="preserve"> il</w:t>
      </w:r>
      <w:ins w:id="246" w:author="Asus" w:date="2015-12-02T20:51:00Z">
        <w:r w:rsidR="00A80883">
          <w:rPr>
            <w:lang w:val="mt-MT"/>
          </w:rPr>
          <w:t xml:space="preserve"> </w:t>
        </w:r>
      </w:ins>
      <w:del w:id="247" w:author="Asus" w:date="2015-08-10T14:42:00Z">
        <w:r w:rsidR="00891708" w:rsidRPr="004D07E4" w:rsidDel="0079271B">
          <w:rPr>
            <w:lang w:val="mt-MT"/>
          </w:rPr>
          <w:delText>-</w:delText>
        </w:r>
      </w:del>
      <w:r w:rsidR="00891708" w:rsidRPr="004D07E4">
        <w:rPr>
          <w:lang w:val="mt-MT"/>
        </w:rPr>
        <w:t>pro</w:t>
      </w:r>
      <w:ins w:id="248" w:author="Asus" w:date="2015-08-10T14:42:00Z">
        <w:r w:rsidR="0079271B">
          <w:rPr>
            <w:lang w:val="mt-MT"/>
          </w:rPr>
          <w:t>ċ</w:t>
        </w:r>
      </w:ins>
      <w:del w:id="249" w:author="Asus" w:date="2015-08-10T14:42:00Z">
        <w:r w:rsidR="00891708" w:rsidRPr="004D07E4" w:rsidDel="0079271B">
          <w:rPr>
            <w:lang w:val="mt-MT"/>
          </w:rPr>
          <w:delText>c</w:delText>
        </w:r>
      </w:del>
      <w:r w:rsidR="00891708" w:rsidRPr="004D07E4">
        <w:rPr>
          <w:lang w:val="mt-MT"/>
        </w:rPr>
        <w:t xml:space="preserve">edura oħra li kollha </w:t>
      </w:r>
      <w:del w:id="250" w:author="Asus" w:date="2015-08-10T14:42:00Z">
        <w:r w:rsidR="00891708" w:rsidRPr="004D07E4" w:rsidDel="0079271B">
          <w:rPr>
            <w:lang w:val="mt-MT"/>
          </w:rPr>
          <w:delText>i</w:delText>
        </w:r>
      </w:del>
      <w:r w:rsidR="00891708" w:rsidRPr="004D07E4">
        <w:rPr>
          <w:lang w:val="mt-MT"/>
        </w:rPr>
        <w:t>ngħalqu fl-2009.</w:t>
      </w:r>
    </w:p>
    <w:p w:rsidR="00407DA6" w:rsidRPr="004D07E4" w:rsidRDefault="00407DA6" w:rsidP="00407DA6">
      <w:pPr>
        <w:rPr>
          <w:lang w:val="mt-MT"/>
        </w:rPr>
      </w:pPr>
    </w:p>
    <w:p w:rsidR="00407DA6" w:rsidRPr="004D07E4" w:rsidRDefault="00407DA6" w:rsidP="00407DA6">
      <w:pPr>
        <w:rPr>
          <w:lang w:val="mt-MT"/>
        </w:rPr>
      </w:pPr>
      <w:r w:rsidRPr="004D07E4">
        <w:rPr>
          <w:lang w:val="mt-MT"/>
        </w:rPr>
        <w:t xml:space="preserve">Fl-2009, </w:t>
      </w:r>
      <w:ins w:id="251" w:author="Asus" w:date="2015-08-10T14:42:00Z">
        <w:r w:rsidR="0079271B">
          <w:rPr>
            <w:lang w:val="mt-MT"/>
          </w:rPr>
          <w:t>l</w:t>
        </w:r>
      </w:ins>
      <w:del w:id="252" w:author="Asus" w:date="2015-08-10T14:42:00Z">
        <w:r w:rsidRPr="004D07E4" w:rsidDel="0079271B">
          <w:rPr>
            <w:lang w:val="mt-MT"/>
          </w:rPr>
          <w:delText>L</w:delText>
        </w:r>
      </w:del>
      <w:r w:rsidRPr="004D07E4">
        <w:rPr>
          <w:lang w:val="mt-MT"/>
        </w:rPr>
        <w:t>-Awtorit</w:t>
      </w:r>
      <w:ins w:id="253" w:author="Asus" w:date="2015-08-10T14:42:00Z">
        <w:r w:rsidR="0079271B">
          <w:rPr>
            <w:lang w:val="mt-MT"/>
          </w:rPr>
          <w:t>à</w:t>
        </w:r>
      </w:ins>
      <w:del w:id="254" w:author="Asus" w:date="2015-08-10T14:42:00Z">
        <w:r w:rsidRPr="004D07E4" w:rsidDel="0079271B">
          <w:rPr>
            <w:lang w:val="mt-MT"/>
          </w:rPr>
          <w:delText>a</w:delText>
        </w:r>
      </w:del>
      <w:r w:rsidRPr="004D07E4">
        <w:rPr>
          <w:lang w:val="mt-MT"/>
        </w:rPr>
        <w:t xml:space="preserve"> dwar il-Mediċini għa</w:t>
      </w:r>
      <w:ins w:id="255" w:author="Asus" w:date="2015-08-10T14:45:00Z">
        <w:r w:rsidR="0079271B">
          <w:rPr>
            <w:lang w:val="mt-MT"/>
          </w:rPr>
          <w:t>l</w:t>
        </w:r>
      </w:ins>
      <w:r w:rsidRPr="004D07E4">
        <w:rPr>
          <w:lang w:val="mt-MT"/>
        </w:rPr>
        <w:t>l-ewwel darba assessjat rapport dwar l-aġġornament Perjodiku fuq is-Sigurt</w:t>
      </w:r>
      <w:ins w:id="256" w:author="Asus" w:date="2015-08-10T14:45:00Z">
        <w:r w:rsidR="0079271B">
          <w:rPr>
            <w:lang w:val="mt-MT"/>
          </w:rPr>
          <w:t>à</w:t>
        </w:r>
      </w:ins>
      <w:del w:id="257" w:author="Asus" w:date="2015-08-10T14:45:00Z">
        <w:r w:rsidRPr="004D07E4" w:rsidDel="0079271B">
          <w:rPr>
            <w:lang w:val="mt-MT"/>
          </w:rPr>
          <w:delText>a</w:delText>
        </w:r>
      </w:del>
      <w:r w:rsidRPr="004D07E4">
        <w:rPr>
          <w:lang w:val="mt-MT"/>
        </w:rPr>
        <w:t xml:space="preserve"> (PSUR) speċifikament fir-rigward tal-preparazzjonijiet mediċinali li jikkonċernaw il-mediċina: </w:t>
      </w:r>
      <w:del w:id="258" w:author="Asus" w:date="2015-08-23T15:44:00Z">
        <w:r w:rsidRPr="004D07E4" w:rsidDel="00AC73C4">
          <w:rPr>
            <w:lang w:val="mt-MT"/>
          </w:rPr>
          <w:delText>‘</w:delText>
        </w:r>
      </w:del>
      <w:r w:rsidRPr="00AC73C4">
        <w:rPr>
          <w:i/>
          <w:lang w:val="mt-MT"/>
          <w:rPrChange w:id="259" w:author="Asus" w:date="2015-08-23T15:44:00Z">
            <w:rPr>
              <w:lang w:val="mt-MT"/>
            </w:rPr>
          </w:rPrChange>
        </w:rPr>
        <w:t>ursodeoxycholic acid</w:t>
      </w:r>
      <w:del w:id="260" w:author="Asus" w:date="2015-08-23T15:44:00Z">
        <w:r w:rsidRPr="004D07E4" w:rsidDel="00AC73C4">
          <w:rPr>
            <w:lang w:val="mt-MT"/>
          </w:rPr>
          <w:delText>’</w:delText>
        </w:r>
      </w:del>
      <w:r w:rsidRPr="004D07E4">
        <w:rPr>
          <w:lang w:val="mt-MT"/>
        </w:rPr>
        <w:t>. Din l-investigazzjoni twettqet bħala parti mis-sistema tal-</w:t>
      </w:r>
      <w:r w:rsidRPr="004D07E4">
        <w:rPr>
          <w:i/>
          <w:lang w:val="mt-MT"/>
        </w:rPr>
        <w:t>work-sharing</w:t>
      </w:r>
      <w:r w:rsidRPr="004D07E4">
        <w:rPr>
          <w:lang w:val="mt-MT"/>
        </w:rPr>
        <w:t xml:space="preserve"> bejn l-Aġenziji tal-Mediċini Ewropej u li fiha Malta ntgħażlet biex tkun l-Istat Membru ta’ Referenza.  Ir-rapport kif diskuss u de</w:t>
      </w:r>
      <w:ins w:id="261" w:author="Asus" w:date="2015-08-10T14:46:00Z">
        <w:r w:rsidR="0079271B">
          <w:rPr>
            <w:lang w:val="mt-MT"/>
          </w:rPr>
          <w:t>ċ</w:t>
        </w:r>
      </w:ins>
      <w:del w:id="262" w:author="Asus" w:date="2015-08-10T14:46:00Z">
        <w:r w:rsidRPr="004D07E4" w:rsidDel="0079271B">
          <w:rPr>
            <w:lang w:val="mt-MT"/>
          </w:rPr>
          <w:delText>c</w:delText>
        </w:r>
      </w:del>
      <w:r w:rsidRPr="004D07E4">
        <w:rPr>
          <w:lang w:val="mt-MT"/>
        </w:rPr>
        <w:t>iż fuq bażi Ewrope</w:t>
      </w:r>
      <w:del w:id="263" w:author="Asus" w:date="2015-08-10T14:46:00Z">
        <w:r w:rsidRPr="004D07E4" w:rsidDel="0079271B">
          <w:rPr>
            <w:lang w:val="mt-MT"/>
          </w:rPr>
          <w:delText>j</w:delText>
        </w:r>
      </w:del>
      <w:r w:rsidRPr="004D07E4">
        <w:rPr>
          <w:lang w:val="mt-MT"/>
        </w:rPr>
        <w:t>a flimkien mar-rakkomandazzjonijiet għat-tibdil fl-informazzjoni kif inkluża fil-fuljett ta’ tagħrif u fil-Karatteristi</w:t>
      </w:r>
      <w:ins w:id="264" w:author="Asus" w:date="2015-08-10T14:46:00Z">
        <w:r w:rsidR="0079271B">
          <w:rPr>
            <w:lang w:val="mt-MT"/>
          </w:rPr>
          <w:t>ċ</w:t>
        </w:r>
      </w:ins>
      <w:del w:id="265" w:author="Asus" w:date="2015-08-10T14:46:00Z">
        <w:r w:rsidRPr="004D07E4" w:rsidDel="0079271B">
          <w:rPr>
            <w:lang w:val="mt-MT"/>
          </w:rPr>
          <w:delText>c</w:delText>
        </w:r>
      </w:del>
      <w:r w:rsidRPr="004D07E4">
        <w:rPr>
          <w:lang w:val="mt-MT"/>
        </w:rPr>
        <w:t xml:space="preserve">i tal-Prodott fil-Qosor, ġie </w:t>
      </w:r>
      <w:del w:id="266" w:author="Asus" w:date="2015-08-23T16:09:00Z">
        <w:r w:rsidRPr="004D07E4" w:rsidDel="00DD6F28">
          <w:rPr>
            <w:lang w:val="mt-MT"/>
          </w:rPr>
          <w:delText>f</w:delText>
        </w:r>
      </w:del>
      <w:r w:rsidRPr="004D07E4">
        <w:rPr>
          <w:lang w:val="mt-MT"/>
        </w:rPr>
        <w:t>finalizzat b’suċċess f’Settembru tal-2009.</w:t>
      </w: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CB7EB2">
      <w:pPr>
        <w:pStyle w:val="Heading2"/>
        <w:rPr>
          <w:lang w:val="mt-MT"/>
        </w:rPr>
      </w:pPr>
      <w:bookmarkStart w:id="267" w:name="_Toc252377390"/>
      <w:r w:rsidRPr="004D07E4">
        <w:rPr>
          <w:lang w:val="mt-MT"/>
        </w:rPr>
        <w:t xml:space="preserve">2.3    </w:t>
      </w:r>
      <w:bookmarkEnd w:id="267"/>
      <w:r w:rsidR="004F2B14" w:rsidRPr="004D07E4">
        <w:rPr>
          <w:lang w:val="mt-MT"/>
        </w:rPr>
        <w:t>Proċeduri Nazzjonali</w:t>
      </w: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1D5D60">
      <w:pPr>
        <w:ind w:right="-80"/>
        <w:rPr>
          <w:lang w:val="mt-MT"/>
        </w:rPr>
      </w:pPr>
      <w:r w:rsidRPr="004D07E4">
        <w:rPr>
          <w:lang w:val="mt-MT"/>
        </w:rPr>
        <w:t xml:space="preserve">Matul </w:t>
      </w:r>
      <w:r w:rsidR="003945D2" w:rsidRPr="004D07E4">
        <w:rPr>
          <w:lang w:val="mt-MT"/>
        </w:rPr>
        <w:t>l-2009, l-Awtorità dwar il-Mediċ</w:t>
      </w:r>
      <w:r w:rsidRPr="004D07E4">
        <w:rPr>
          <w:lang w:val="mt-MT"/>
        </w:rPr>
        <w:t>ini rċeviet tl</w:t>
      </w:r>
      <w:ins w:id="268" w:author="Asus" w:date="2015-08-10T14:47:00Z">
        <w:r w:rsidR="0079271B">
          <w:rPr>
            <w:lang w:val="mt-MT"/>
          </w:rPr>
          <w:t>i</w:t>
        </w:r>
      </w:ins>
      <w:r w:rsidRPr="004D07E4">
        <w:rPr>
          <w:lang w:val="mt-MT"/>
        </w:rPr>
        <w:t>e</w:t>
      </w:r>
      <w:del w:id="269" w:author="Asus" w:date="2015-08-10T14:47:00Z">
        <w:r w:rsidRPr="004D07E4" w:rsidDel="0079271B">
          <w:rPr>
            <w:lang w:val="mt-MT"/>
          </w:rPr>
          <w:delText>t</w:delText>
        </w:r>
      </w:del>
      <w:r w:rsidR="003945D2" w:rsidRPr="004D07E4">
        <w:rPr>
          <w:lang w:val="mt-MT"/>
        </w:rPr>
        <w:t>t applik</w:t>
      </w:r>
      <w:r w:rsidR="00DD44DD" w:rsidRPr="004D07E4">
        <w:rPr>
          <w:lang w:val="mt-MT"/>
        </w:rPr>
        <w:t>a</w:t>
      </w:r>
      <w:r w:rsidR="003945D2" w:rsidRPr="004D07E4">
        <w:rPr>
          <w:lang w:val="mt-MT"/>
        </w:rPr>
        <w:t>zzjonijiet biex jitqiegħ</w:t>
      </w:r>
      <w:r w:rsidRPr="004D07E4">
        <w:rPr>
          <w:lang w:val="mt-MT"/>
        </w:rPr>
        <w:t>du</w:t>
      </w:r>
      <w:r w:rsidR="003F2B63" w:rsidRPr="004D07E4">
        <w:rPr>
          <w:lang w:val="mt-MT"/>
        </w:rPr>
        <w:t xml:space="preserve"> applikazzjonijiet fis-suq skont</w:t>
      </w:r>
      <w:r w:rsidR="007721B1" w:rsidRPr="004D07E4">
        <w:rPr>
          <w:lang w:val="mt-MT"/>
        </w:rPr>
        <w:t xml:space="preserve"> il-P</w:t>
      </w:r>
      <w:r w:rsidRPr="004D07E4">
        <w:rPr>
          <w:lang w:val="mt-MT"/>
        </w:rPr>
        <w:t xml:space="preserve">roċedura </w:t>
      </w:r>
      <w:r w:rsidR="007721B1" w:rsidRPr="004D07E4">
        <w:rPr>
          <w:lang w:val="mt-MT"/>
        </w:rPr>
        <w:t>N</w:t>
      </w:r>
      <w:r w:rsidRPr="004D07E4">
        <w:rPr>
          <w:lang w:val="mt-MT"/>
        </w:rPr>
        <w:t xml:space="preserve">azzjonali.  Dawn kienu </w:t>
      </w:r>
      <w:r w:rsidRPr="004D07E4">
        <w:rPr>
          <w:i/>
          <w:lang w:val="mt-MT"/>
        </w:rPr>
        <w:t>line extensions</w:t>
      </w:r>
      <w:r w:rsidRPr="004D07E4">
        <w:rPr>
          <w:lang w:val="mt-MT"/>
        </w:rPr>
        <w:t xml:space="preserve"> għa</w:t>
      </w:r>
      <w:r w:rsidR="00DD44DD" w:rsidRPr="004D07E4">
        <w:rPr>
          <w:lang w:val="mt-MT"/>
        </w:rPr>
        <w:t>l</w:t>
      </w:r>
      <w:r w:rsidRPr="004D07E4">
        <w:rPr>
          <w:lang w:val="mt-MT"/>
        </w:rPr>
        <w:t>l-prodotti ġa awtorizzat</w:t>
      </w:r>
      <w:r w:rsidR="003945D2" w:rsidRPr="004D07E4">
        <w:rPr>
          <w:lang w:val="mt-MT"/>
        </w:rPr>
        <w:t>i</w:t>
      </w:r>
      <w:r w:rsidRPr="004D07E4">
        <w:rPr>
          <w:lang w:val="mt-MT"/>
        </w:rPr>
        <w:t xml:space="preserve"> u tl</w:t>
      </w:r>
      <w:r w:rsidR="003945D2" w:rsidRPr="004D07E4">
        <w:rPr>
          <w:lang w:val="mt-MT"/>
        </w:rPr>
        <w:t>i</w:t>
      </w:r>
      <w:r w:rsidRPr="004D07E4">
        <w:rPr>
          <w:lang w:val="mt-MT"/>
        </w:rPr>
        <w:t>eta ġew finalizzati fl-istess pe</w:t>
      </w:r>
      <w:r w:rsidR="003945D2" w:rsidRPr="004D07E4">
        <w:rPr>
          <w:lang w:val="mt-MT"/>
        </w:rPr>
        <w:t xml:space="preserve">rjodu. L-Awtorità rċeviet </w:t>
      </w:r>
      <w:ins w:id="270" w:author="Asus" w:date="2015-08-10T14:50:00Z">
        <w:r w:rsidR="0079271B">
          <w:rPr>
            <w:lang w:val="mt-MT"/>
          </w:rPr>
          <w:t>u</w:t>
        </w:r>
      </w:ins>
      <w:del w:id="271" w:author="Asus" w:date="2015-08-10T14:50:00Z">
        <w:r w:rsidR="003945D2" w:rsidRPr="004D07E4" w:rsidDel="0079271B">
          <w:rPr>
            <w:lang w:val="mt-MT"/>
          </w:rPr>
          <w:delText>w</w:delText>
        </w:r>
      </w:del>
      <w:r w:rsidR="003945D2" w:rsidRPr="004D07E4">
        <w:rPr>
          <w:lang w:val="mt-MT"/>
        </w:rPr>
        <w:t xml:space="preserve">koll </w:t>
      </w:r>
      <w:r w:rsidR="004F2B14" w:rsidRPr="004D07E4">
        <w:rPr>
          <w:lang w:val="mt-MT"/>
        </w:rPr>
        <w:t>t</w:t>
      </w:r>
      <w:r w:rsidR="003945D2" w:rsidRPr="004D07E4">
        <w:rPr>
          <w:lang w:val="mt-MT"/>
        </w:rPr>
        <w:t>lie</w:t>
      </w:r>
      <w:r w:rsidRPr="004D07E4">
        <w:rPr>
          <w:lang w:val="mt-MT"/>
        </w:rPr>
        <w:t xml:space="preserve">t </w:t>
      </w:r>
      <w:del w:id="272" w:author="Asus" w:date="2015-12-02T20:52:00Z">
        <w:r w:rsidR="00C8230E" w:rsidRPr="004D07E4" w:rsidDel="0048519B">
          <w:rPr>
            <w:lang w:val="mt-MT"/>
          </w:rPr>
          <w:delText xml:space="preserve"> </w:delText>
        </w:r>
      </w:del>
      <w:r w:rsidRPr="004D07E4">
        <w:rPr>
          <w:lang w:val="mt-MT"/>
        </w:rPr>
        <w:t>mija u tmi</w:t>
      </w:r>
      <w:r w:rsidR="003945D2" w:rsidRPr="004D07E4">
        <w:rPr>
          <w:lang w:val="mt-MT"/>
        </w:rPr>
        <w:t>e</w:t>
      </w:r>
      <w:r w:rsidRPr="004D07E4">
        <w:rPr>
          <w:lang w:val="mt-MT"/>
        </w:rPr>
        <w:t>nja u g</w:t>
      </w:r>
      <w:r w:rsidR="004F2B14" w:rsidRPr="004D07E4">
        <w:rPr>
          <w:lang w:val="mt-MT"/>
        </w:rPr>
        <w:t>ħ</w:t>
      </w:r>
      <w:r w:rsidRPr="004D07E4">
        <w:rPr>
          <w:lang w:val="mt-MT"/>
        </w:rPr>
        <w:t>oxrin (328) applika</w:t>
      </w:r>
      <w:r w:rsidR="00C8230E" w:rsidRPr="004D07E4">
        <w:rPr>
          <w:lang w:val="mt-MT"/>
        </w:rPr>
        <w:t>z</w:t>
      </w:r>
      <w:r w:rsidRPr="004D07E4">
        <w:rPr>
          <w:lang w:val="mt-MT"/>
        </w:rPr>
        <w:t>zjoni skon</w:t>
      </w:r>
      <w:r w:rsidR="004F2B14" w:rsidRPr="004D07E4">
        <w:rPr>
          <w:lang w:val="mt-MT"/>
        </w:rPr>
        <w:t>t</w:t>
      </w:r>
      <w:r w:rsidRPr="004D07E4">
        <w:rPr>
          <w:lang w:val="mt-MT"/>
        </w:rPr>
        <w:t xml:space="preserve"> l-artiklu 126a tad-Direttiva 2001/83/KE, kif emendata</w:t>
      </w:r>
      <w:r w:rsidR="00C8230E" w:rsidRPr="004D07E4">
        <w:rPr>
          <w:lang w:val="mt-MT"/>
        </w:rPr>
        <w:t>,</w:t>
      </w:r>
      <w:r w:rsidRPr="004D07E4">
        <w:rPr>
          <w:lang w:val="mt-MT"/>
        </w:rPr>
        <w:t xml:space="preserve"> </w:t>
      </w:r>
      <w:r w:rsidR="007721B1" w:rsidRPr="004D07E4">
        <w:rPr>
          <w:lang w:val="mt-MT"/>
        </w:rPr>
        <w:t>li</w:t>
      </w:r>
      <w:r w:rsidRPr="004D07E4">
        <w:rPr>
          <w:lang w:val="mt-MT"/>
        </w:rPr>
        <w:t xml:space="preserve"> mitejn </w:t>
      </w:r>
      <w:ins w:id="273" w:author="Asus" w:date="2015-12-03T16:16:00Z">
        <w:r w:rsidR="00897643">
          <w:rPr>
            <w:lang w:val="mt-MT"/>
          </w:rPr>
          <w:t xml:space="preserve">u </w:t>
        </w:r>
      </w:ins>
      <w:r w:rsidRPr="004D07E4">
        <w:rPr>
          <w:lang w:val="mt-MT"/>
        </w:rPr>
        <w:t xml:space="preserve">sitta u </w:t>
      </w:r>
      <w:r w:rsidR="004F2B14" w:rsidRPr="004D07E4">
        <w:rPr>
          <w:lang w:val="mt-MT"/>
        </w:rPr>
        <w:t>ħ</w:t>
      </w:r>
      <w:r w:rsidRPr="004D07E4">
        <w:rPr>
          <w:lang w:val="mt-MT"/>
        </w:rPr>
        <w:t>amsin (256) minnhom ġew maħruġa.  In-numru t</w:t>
      </w:r>
      <w:r w:rsidR="00C8230E" w:rsidRPr="004D07E4">
        <w:rPr>
          <w:lang w:val="mt-MT"/>
        </w:rPr>
        <w:t>a</w:t>
      </w:r>
      <w:r w:rsidRPr="004D07E4">
        <w:rPr>
          <w:lang w:val="mt-MT"/>
        </w:rPr>
        <w:t>’</w:t>
      </w:r>
      <w:r w:rsidR="00C8230E" w:rsidRPr="004D07E4">
        <w:rPr>
          <w:lang w:val="mt-MT"/>
        </w:rPr>
        <w:t xml:space="preserve"> </w:t>
      </w:r>
      <w:r w:rsidRPr="004D07E4">
        <w:rPr>
          <w:lang w:val="mt-MT"/>
        </w:rPr>
        <w:t xml:space="preserve">applikazzjonijiet </w:t>
      </w:r>
      <w:r w:rsidR="007721B1" w:rsidRPr="004D07E4">
        <w:rPr>
          <w:lang w:val="mt-MT"/>
        </w:rPr>
        <w:t>N</w:t>
      </w:r>
      <w:r w:rsidRPr="004D07E4">
        <w:rPr>
          <w:lang w:val="mt-MT"/>
        </w:rPr>
        <w:t>azzjonali g</w:t>
      </w:r>
      <w:r w:rsidR="004F2B14" w:rsidRPr="004D07E4">
        <w:rPr>
          <w:lang w:val="mt-MT"/>
        </w:rPr>
        <w:t>ħ</w:t>
      </w:r>
      <w:r w:rsidRPr="004D07E4">
        <w:rPr>
          <w:lang w:val="mt-MT"/>
        </w:rPr>
        <w:t>a</w:t>
      </w:r>
      <w:r w:rsidR="004F2B14" w:rsidRPr="004D07E4">
        <w:rPr>
          <w:lang w:val="mt-MT"/>
        </w:rPr>
        <w:t>ll-</w:t>
      </w:r>
      <w:r w:rsidRPr="004D07E4">
        <w:rPr>
          <w:lang w:val="mt-MT"/>
        </w:rPr>
        <w:t>varjaz</w:t>
      </w:r>
      <w:r w:rsidR="00DD44DD" w:rsidRPr="004D07E4">
        <w:rPr>
          <w:lang w:val="mt-MT"/>
        </w:rPr>
        <w:t>z</w:t>
      </w:r>
      <w:r w:rsidRPr="004D07E4">
        <w:rPr>
          <w:lang w:val="mt-MT"/>
        </w:rPr>
        <w:t>jonijiet żdied għal elf disa</w:t>
      </w:r>
      <w:r w:rsidR="00DD44DD" w:rsidRPr="004D07E4">
        <w:rPr>
          <w:lang w:val="mt-MT"/>
        </w:rPr>
        <w:t>’</w:t>
      </w:r>
      <w:r w:rsidRPr="004D07E4">
        <w:rPr>
          <w:lang w:val="mt-MT"/>
        </w:rPr>
        <w:t xml:space="preserve"> mija </w:t>
      </w:r>
      <w:ins w:id="274" w:author="Asus" w:date="2015-12-03T16:17:00Z">
        <w:r w:rsidR="00897643">
          <w:rPr>
            <w:lang w:val="mt-MT"/>
          </w:rPr>
          <w:t xml:space="preserve">u </w:t>
        </w:r>
      </w:ins>
      <w:r w:rsidRPr="004D07E4">
        <w:rPr>
          <w:lang w:val="mt-MT"/>
        </w:rPr>
        <w:t xml:space="preserve">wieħed u sebgħin (1971), </w:t>
      </w:r>
      <w:r w:rsidR="00C8230E" w:rsidRPr="004D07E4">
        <w:rPr>
          <w:lang w:val="mt-MT"/>
        </w:rPr>
        <w:t>u</w:t>
      </w:r>
      <w:r w:rsidRPr="004D07E4">
        <w:rPr>
          <w:lang w:val="mt-MT"/>
        </w:rPr>
        <w:t xml:space="preserve"> elf mitejn u seb</w:t>
      </w:r>
      <w:r w:rsidR="004F2B14" w:rsidRPr="004D07E4">
        <w:rPr>
          <w:lang w:val="mt-MT"/>
        </w:rPr>
        <w:t>għ</w:t>
      </w:r>
      <w:r w:rsidRPr="004D07E4">
        <w:rPr>
          <w:lang w:val="mt-MT"/>
        </w:rPr>
        <w:t xml:space="preserve">a u għoxrin (1227) ġew finalizzati. Kien hemm </w:t>
      </w:r>
      <w:ins w:id="275" w:author="Asus" w:date="2015-08-10T14:50:00Z">
        <w:r w:rsidR="0079271B">
          <w:rPr>
            <w:lang w:val="mt-MT"/>
          </w:rPr>
          <w:t>u</w:t>
        </w:r>
      </w:ins>
      <w:del w:id="276" w:author="Asus" w:date="2015-08-10T14:50:00Z">
        <w:r w:rsidRPr="004D07E4" w:rsidDel="0079271B">
          <w:rPr>
            <w:lang w:val="mt-MT"/>
          </w:rPr>
          <w:delText>w</w:delText>
        </w:r>
      </w:del>
      <w:r w:rsidRPr="004D07E4">
        <w:rPr>
          <w:lang w:val="mt-MT"/>
        </w:rPr>
        <w:t>koll mitejn u sittin (260) notifikazzjoni (</w:t>
      </w:r>
      <w:r w:rsidR="007721B1" w:rsidRPr="004D07E4">
        <w:rPr>
          <w:lang w:val="mt-MT"/>
        </w:rPr>
        <w:t>N</w:t>
      </w:r>
      <w:r w:rsidRPr="004D07E4">
        <w:rPr>
          <w:lang w:val="mt-MT"/>
        </w:rPr>
        <w:t>azzjonali) skon</w:t>
      </w:r>
      <w:r w:rsidR="004F2B14" w:rsidRPr="004D07E4">
        <w:rPr>
          <w:lang w:val="mt-MT"/>
        </w:rPr>
        <w:t>t</w:t>
      </w:r>
      <w:r w:rsidRPr="004D07E4">
        <w:rPr>
          <w:lang w:val="mt-MT"/>
        </w:rPr>
        <w:t xml:space="preserve"> l-artiklu 61 (3) u mija u wie</w:t>
      </w:r>
      <w:r w:rsidR="004F2B14" w:rsidRPr="004D07E4">
        <w:rPr>
          <w:lang w:val="mt-MT"/>
        </w:rPr>
        <w:t>ħ</w:t>
      </w:r>
      <w:r w:rsidRPr="004D07E4">
        <w:rPr>
          <w:lang w:val="mt-MT"/>
        </w:rPr>
        <w:t xml:space="preserve">ed u tmenin (181) ġew finalizzati.  Matul </w:t>
      </w:r>
      <w:r w:rsidR="007721B1" w:rsidRPr="004D07E4">
        <w:rPr>
          <w:lang w:val="mt-MT"/>
        </w:rPr>
        <w:t>l-</w:t>
      </w:r>
      <w:r w:rsidRPr="004D07E4">
        <w:rPr>
          <w:lang w:val="mt-MT"/>
        </w:rPr>
        <w:t xml:space="preserve">2009, </w:t>
      </w:r>
      <w:ins w:id="277" w:author="Asus" w:date="2015-08-10T14:50:00Z">
        <w:r w:rsidR="0079271B">
          <w:rPr>
            <w:lang w:val="mt-MT"/>
          </w:rPr>
          <w:t>l</w:t>
        </w:r>
      </w:ins>
      <w:del w:id="278" w:author="Asus" w:date="2015-08-10T14:50:00Z">
        <w:r w:rsidRPr="004D07E4" w:rsidDel="0079271B">
          <w:rPr>
            <w:lang w:val="mt-MT"/>
          </w:rPr>
          <w:delText>L</w:delText>
        </w:r>
      </w:del>
      <w:r w:rsidRPr="004D07E4">
        <w:rPr>
          <w:lang w:val="mt-MT"/>
        </w:rPr>
        <w:t>-Awtorità dwar il-Mediċ</w:t>
      </w:r>
      <w:ins w:id="279" w:author="Asus" w:date="2015-08-23T14:36:00Z">
        <w:r w:rsidR="00D24CBA">
          <w:rPr>
            <w:lang w:val="mt-MT"/>
          </w:rPr>
          <w:t>i</w:t>
        </w:r>
      </w:ins>
      <w:r w:rsidRPr="004D07E4">
        <w:rPr>
          <w:lang w:val="mt-MT"/>
        </w:rPr>
        <w:t xml:space="preserve">ni rċeviet </w:t>
      </w:r>
      <w:r w:rsidR="004F2B14" w:rsidRPr="004D07E4">
        <w:rPr>
          <w:lang w:val="mt-MT"/>
        </w:rPr>
        <w:t>ħ</w:t>
      </w:r>
      <w:r w:rsidRPr="004D07E4">
        <w:rPr>
          <w:lang w:val="mt-MT"/>
        </w:rPr>
        <w:t>amsa u għoxrin (2</w:t>
      </w:r>
      <w:r w:rsidR="004F2B14" w:rsidRPr="004D07E4">
        <w:rPr>
          <w:lang w:val="mt-MT"/>
        </w:rPr>
        <w:t>5) applikazzjoni (</w:t>
      </w:r>
      <w:r w:rsidR="007721B1" w:rsidRPr="004D07E4">
        <w:rPr>
          <w:lang w:val="mt-MT"/>
        </w:rPr>
        <w:t>N</w:t>
      </w:r>
      <w:r w:rsidR="004F2B14" w:rsidRPr="004D07E4">
        <w:rPr>
          <w:lang w:val="mt-MT"/>
        </w:rPr>
        <w:t>azzjonali) għ</w:t>
      </w:r>
      <w:r w:rsidRPr="004D07E4">
        <w:rPr>
          <w:lang w:val="mt-MT"/>
        </w:rPr>
        <w:t>at-tiġdid u erb</w:t>
      </w:r>
      <w:r w:rsidR="004F2B14" w:rsidRPr="004D07E4">
        <w:rPr>
          <w:lang w:val="mt-MT"/>
        </w:rPr>
        <w:t>għ</w:t>
      </w:r>
      <w:r w:rsidRPr="004D07E4">
        <w:rPr>
          <w:lang w:val="mt-MT"/>
        </w:rPr>
        <w:t xml:space="preserve">a (4) ġew finalizzati.  Kien hemm </w:t>
      </w:r>
      <w:ins w:id="280" w:author="Asus" w:date="2015-08-10T14:52:00Z">
        <w:r w:rsidR="0079271B">
          <w:rPr>
            <w:lang w:val="mt-MT"/>
          </w:rPr>
          <w:t>u</w:t>
        </w:r>
      </w:ins>
      <w:del w:id="281" w:author="Asus" w:date="2015-08-10T14:52:00Z">
        <w:r w:rsidRPr="004D07E4" w:rsidDel="0079271B">
          <w:rPr>
            <w:lang w:val="mt-MT"/>
          </w:rPr>
          <w:delText>w</w:delText>
        </w:r>
      </w:del>
      <w:r w:rsidRPr="004D07E4">
        <w:rPr>
          <w:lang w:val="mt-MT"/>
        </w:rPr>
        <w:t>koll sitta u t</w:t>
      </w:r>
      <w:ins w:id="282" w:author="Asus" w:date="2015-08-10T14:52:00Z">
        <w:r w:rsidR="0079271B">
          <w:rPr>
            <w:lang w:val="mt-MT"/>
          </w:rPr>
          <w:t>l</w:t>
        </w:r>
      </w:ins>
      <w:r w:rsidRPr="004D07E4">
        <w:rPr>
          <w:lang w:val="mt-MT"/>
        </w:rPr>
        <w:t xml:space="preserve">etin </w:t>
      </w:r>
      <w:r w:rsidR="00DC41BB" w:rsidRPr="004D07E4">
        <w:rPr>
          <w:lang w:val="mt-MT"/>
        </w:rPr>
        <w:t>(36) applikazzjoni għal</w:t>
      </w:r>
      <w:ins w:id="283" w:author="Asus" w:date="2015-08-12T14:23:00Z">
        <w:r w:rsidR="00F4032C">
          <w:rPr>
            <w:lang w:val="mt-MT"/>
          </w:rPr>
          <w:t>l-</w:t>
        </w:r>
      </w:ins>
      <w:del w:id="284" w:author="Asus" w:date="2015-08-12T14:23:00Z">
        <w:r w:rsidR="00DC41BB" w:rsidRPr="004D07E4" w:rsidDel="00F4032C">
          <w:rPr>
            <w:lang w:val="mt-MT"/>
          </w:rPr>
          <w:delText xml:space="preserve"> </w:delText>
        </w:r>
      </w:del>
      <w:r w:rsidR="00DC41BB" w:rsidRPr="004D07E4">
        <w:rPr>
          <w:lang w:val="mt-MT"/>
        </w:rPr>
        <w:t>bidla fid-detentur tal-a</w:t>
      </w:r>
      <w:r w:rsidR="007721B1" w:rsidRPr="004D07E4">
        <w:rPr>
          <w:rFonts w:ascii="MaltimeNewRom,Italic" w:eastAsia="Times New Roman" w:hAnsi="MaltimeNewRom,Italic" w:cs="MaltimeNewRom,Italic"/>
          <w:iCs/>
          <w:sz w:val="24"/>
          <w:szCs w:val="24"/>
          <w:lang w:val="mt-MT" w:eastAsia="en-GB"/>
        </w:rPr>
        <w:t>wtorizzazzjoni għ</w:t>
      </w:r>
      <w:r w:rsidR="00DC41BB" w:rsidRPr="004D07E4">
        <w:rPr>
          <w:rFonts w:ascii="MaltimeNewRom,Italic" w:eastAsia="Times New Roman" w:hAnsi="MaltimeNewRom,Italic" w:cs="MaltimeNewRom,Italic"/>
          <w:iCs/>
          <w:sz w:val="24"/>
          <w:szCs w:val="24"/>
          <w:lang w:val="mt-MT" w:eastAsia="en-GB"/>
        </w:rPr>
        <w:t>at-t</w:t>
      </w:r>
      <w:r w:rsidR="007721B1" w:rsidRPr="004D07E4">
        <w:rPr>
          <w:rFonts w:ascii="MaltimeNewRom,Italic" w:eastAsia="Times New Roman" w:hAnsi="MaltimeNewRom,Italic" w:cs="MaltimeNewRom,Italic"/>
          <w:iCs/>
          <w:sz w:val="24"/>
          <w:szCs w:val="24"/>
          <w:lang w:val="mt-MT" w:eastAsia="en-GB"/>
        </w:rPr>
        <w:t>qegħ</w:t>
      </w:r>
      <w:r w:rsidR="00DC41BB" w:rsidRPr="004D07E4">
        <w:rPr>
          <w:rFonts w:ascii="MaltimeNewRom,Italic" w:eastAsia="Times New Roman" w:hAnsi="MaltimeNewRom,Italic" w:cs="MaltimeNewRom,Italic"/>
          <w:iCs/>
          <w:sz w:val="24"/>
          <w:szCs w:val="24"/>
          <w:lang w:val="mt-MT" w:eastAsia="en-GB"/>
        </w:rPr>
        <w:t>id fis-s</w:t>
      </w:r>
      <w:r w:rsidR="007721B1" w:rsidRPr="004D07E4">
        <w:rPr>
          <w:rFonts w:ascii="MaltimeNewRom,Italic" w:eastAsia="Times New Roman" w:hAnsi="MaltimeNewRom,Italic" w:cs="MaltimeNewRom,Italic"/>
          <w:iCs/>
          <w:sz w:val="24"/>
          <w:szCs w:val="24"/>
          <w:lang w:val="mt-MT" w:eastAsia="en-GB"/>
        </w:rPr>
        <w:t>uq</w:t>
      </w:r>
      <w:r w:rsidR="004F2B14" w:rsidRPr="004D07E4">
        <w:rPr>
          <w:lang w:val="mt-MT"/>
        </w:rPr>
        <w:t xml:space="preserve"> </w:t>
      </w:r>
      <w:r w:rsidRPr="004D07E4">
        <w:rPr>
          <w:lang w:val="mt-MT"/>
        </w:rPr>
        <w:t>u għoxrin (20) minnhom ġew awtorizzati.  Kien hemm tlieta u tmenin  (83), erb</w:t>
      </w:r>
      <w:ins w:id="285" w:author="Asus" w:date="2015-08-10T14:52:00Z">
        <w:r w:rsidR="00063B1C">
          <w:rPr>
            <w:lang w:val="mt-MT"/>
          </w:rPr>
          <w:t>għ</w:t>
        </w:r>
      </w:ins>
      <w:r w:rsidRPr="004D07E4">
        <w:rPr>
          <w:lang w:val="mt-MT"/>
        </w:rPr>
        <w:t xml:space="preserve">a (4) u tnax (12) </w:t>
      </w:r>
      <w:ins w:id="286" w:author="Asus" w:date="2015-12-02T20:54:00Z">
        <w:r w:rsidR="0048519B">
          <w:rPr>
            <w:lang w:val="mt-MT"/>
          </w:rPr>
          <w:t>–</w:t>
        </w:r>
      </w:ins>
      <w:r w:rsidRPr="004D07E4">
        <w:rPr>
          <w:lang w:val="mt-MT"/>
        </w:rPr>
        <w:t>il</w:t>
      </w:r>
      <w:ins w:id="287" w:author="Asus" w:date="2015-12-02T20:54:00Z">
        <w:r w:rsidR="0048519B">
          <w:rPr>
            <w:lang w:val="mt-MT"/>
          </w:rPr>
          <w:t xml:space="preserve"> </w:t>
        </w:r>
      </w:ins>
      <w:del w:id="288" w:author="Asus" w:date="2015-08-10T14:53:00Z">
        <w:r w:rsidRPr="004D07E4" w:rsidDel="00063B1C">
          <w:rPr>
            <w:lang w:val="mt-MT"/>
          </w:rPr>
          <w:delText>-</w:delText>
        </w:r>
      </w:del>
      <w:r w:rsidRPr="004D07E4">
        <w:rPr>
          <w:lang w:val="mt-MT"/>
        </w:rPr>
        <w:t>talba biex titneħħa l-aw</w:t>
      </w:r>
      <w:r w:rsidR="004F2B14" w:rsidRPr="004D07E4">
        <w:rPr>
          <w:lang w:val="mt-MT"/>
        </w:rPr>
        <w:t>t</w:t>
      </w:r>
      <w:r w:rsidRPr="004D07E4">
        <w:rPr>
          <w:lang w:val="mt-MT"/>
        </w:rPr>
        <w:t>oriz</w:t>
      </w:r>
      <w:ins w:id="289" w:author="Asus" w:date="2015-08-10T14:53:00Z">
        <w:r w:rsidR="00063B1C">
          <w:rPr>
            <w:lang w:val="mt-MT"/>
          </w:rPr>
          <w:t>z</w:t>
        </w:r>
      </w:ins>
      <w:r w:rsidRPr="004D07E4">
        <w:rPr>
          <w:lang w:val="mt-MT"/>
        </w:rPr>
        <w:t>azzjoni tat-tq</w:t>
      </w:r>
      <w:r w:rsidR="004F2B14" w:rsidRPr="004D07E4">
        <w:rPr>
          <w:lang w:val="mt-MT"/>
        </w:rPr>
        <w:t>egħ</w:t>
      </w:r>
      <w:r w:rsidRPr="004D07E4">
        <w:rPr>
          <w:lang w:val="mt-MT"/>
        </w:rPr>
        <w:t xml:space="preserve">id </w:t>
      </w:r>
      <w:r w:rsidR="004F2B14" w:rsidRPr="004D07E4">
        <w:rPr>
          <w:lang w:val="mt-MT"/>
        </w:rPr>
        <w:t>fis-suq</w:t>
      </w:r>
      <w:r w:rsidR="00364CE6" w:rsidRPr="004D07E4">
        <w:rPr>
          <w:lang w:val="mt-MT"/>
        </w:rPr>
        <w:t>, l-awtorizzazzjoni</w:t>
      </w:r>
      <w:r w:rsidR="004F2B14" w:rsidRPr="004D07E4">
        <w:rPr>
          <w:lang w:val="mt-MT"/>
        </w:rPr>
        <w:t xml:space="preserve"> skont</w:t>
      </w:r>
      <w:r w:rsidRPr="004D07E4">
        <w:rPr>
          <w:lang w:val="mt-MT"/>
        </w:rPr>
        <w:t xml:space="preserve"> l-artiklu 126a u l-liċenzja tal-</w:t>
      </w:r>
      <w:r w:rsidR="003F2B63" w:rsidRPr="004D07E4">
        <w:rPr>
          <w:lang w:val="mt-MT"/>
        </w:rPr>
        <w:t xml:space="preserve">importazzjoni </w:t>
      </w:r>
      <w:r w:rsidRPr="004D07E4">
        <w:rPr>
          <w:lang w:val="mt-MT"/>
        </w:rPr>
        <w:t>paral</w:t>
      </w:r>
      <w:del w:id="290" w:author="Asus" w:date="2015-08-10T14:53:00Z">
        <w:r w:rsidRPr="004D07E4" w:rsidDel="00063B1C">
          <w:rPr>
            <w:lang w:val="mt-MT"/>
          </w:rPr>
          <w:delText>l</w:delText>
        </w:r>
      </w:del>
      <w:r w:rsidRPr="004D07E4">
        <w:rPr>
          <w:lang w:val="mt-MT"/>
        </w:rPr>
        <w:t>ell</w:t>
      </w:r>
      <w:r w:rsidR="003F2B63" w:rsidRPr="004D07E4">
        <w:rPr>
          <w:lang w:val="mt-MT"/>
        </w:rPr>
        <w:t>a</w:t>
      </w:r>
      <w:r w:rsidRPr="004D07E4">
        <w:rPr>
          <w:lang w:val="mt-MT"/>
        </w:rPr>
        <w:t xml:space="preserve"> r</w:t>
      </w:r>
      <w:r w:rsidR="004F2B14" w:rsidRPr="004D07E4">
        <w:rPr>
          <w:lang w:val="mt-MT"/>
        </w:rPr>
        <w:t>i</w:t>
      </w:r>
      <w:r w:rsidRPr="004D07E4">
        <w:rPr>
          <w:lang w:val="mt-MT"/>
        </w:rPr>
        <w:t>spettivament.</w:t>
      </w:r>
    </w:p>
    <w:p w:rsidR="00CB7EB2" w:rsidRPr="004D07E4" w:rsidRDefault="00CB7EB2" w:rsidP="00CB7EB2">
      <w:pPr>
        <w:ind w:right="-360"/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CB7EB2">
      <w:pPr>
        <w:spacing w:line="240" w:lineRule="auto"/>
        <w:ind w:right="-360"/>
        <w:rPr>
          <w:lang w:val="mt-MT"/>
        </w:rPr>
      </w:pPr>
      <w:r w:rsidRPr="004D07E4">
        <w:rPr>
          <w:sz w:val="20"/>
          <w:szCs w:val="20"/>
          <w:lang w:val="mt-MT"/>
        </w:rPr>
        <w:t> </w:t>
      </w:r>
    </w:p>
    <w:p w:rsidR="00CB7EB2" w:rsidRPr="004D07E4" w:rsidRDefault="00726CBE" w:rsidP="005878B1">
      <w:pPr>
        <w:pStyle w:val="Heading2"/>
        <w:rPr>
          <w:lang w:val="mt-MT"/>
        </w:rPr>
      </w:pPr>
      <w:bookmarkStart w:id="291" w:name="_Toc252377393"/>
      <w:r w:rsidRPr="004D07E4">
        <w:rPr>
          <w:lang w:val="mt-MT"/>
        </w:rPr>
        <w:t>2.4</w:t>
      </w:r>
      <w:r w:rsidRPr="004D07E4">
        <w:rPr>
          <w:lang w:val="mt-MT"/>
        </w:rPr>
        <w:tab/>
      </w:r>
      <w:bookmarkEnd w:id="291"/>
      <w:r w:rsidRPr="004D07E4">
        <w:rPr>
          <w:lang w:val="mt-MT"/>
        </w:rPr>
        <w:t>Iċċekkjar Lingwistiku ta’ informazzjoni dwar il-prodott ta’ prodotti awtorizzati permezz ta’ Proċeduri Ċentraliz</w:t>
      </w:r>
      <w:r w:rsidR="005878B1" w:rsidRPr="004D07E4">
        <w:rPr>
          <w:lang w:val="mt-MT"/>
        </w:rPr>
        <w:t>zat</w:t>
      </w:r>
      <w:r w:rsidR="00DB4CAB" w:rsidRPr="004D07E4">
        <w:rPr>
          <w:lang w:val="mt-MT"/>
        </w:rPr>
        <w:t>i</w:t>
      </w:r>
    </w:p>
    <w:p w:rsidR="00CB7EB2" w:rsidRPr="004D07E4" w:rsidRDefault="00CB7EB2" w:rsidP="00CB7EB2">
      <w:pPr>
        <w:ind w:left="720"/>
        <w:rPr>
          <w:lang w:val="mt-MT"/>
        </w:rPr>
      </w:pP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Matul l-2009 kien hemm sitt mi</w:t>
      </w:r>
      <w:ins w:id="292" w:author="Asus" w:date="2015-08-10T14:53:00Z">
        <w:r w:rsidR="00063B1C">
          <w:rPr>
            <w:lang w:val="mt-MT"/>
          </w:rPr>
          <w:t xml:space="preserve">tt proċedura </w:t>
        </w:r>
      </w:ins>
      <w:del w:id="293" w:author="Asus" w:date="2015-08-10T14:53:00Z">
        <w:r w:rsidRPr="004D07E4" w:rsidDel="00063B1C">
          <w:rPr>
            <w:lang w:val="mt-MT"/>
          </w:rPr>
          <w:delText>ja</w:delText>
        </w:r>
      </w:del>
      <w:r w:rsidRPr="004D07E4">
        <w:rPr>
          <w:lang w:val="mt-MT"/>
        </w:rPr>
        <w:t xml:space="preserve"> u w</w:t>
      </w:r>
      <w:ins w:id="294" w:author="Asus" w:date="2015-08-10T14:54:00Z">
        <w:r w:rsidR="00063B1C">
          <w:rPr>
            <w:lang w:val="mt-MT"/>
          </w:rPr>
          <w:t>aħda</w:t>
        </w:r>
      </w:ins>
      <w:del w:id="295" w:author="Asus" w:date="2015-08-10T14:53:00Z">
        <w:r w:rsidRPr="004D07E4" w:rsidDel="00063B1C">
          <w:rPr>
            <w:lang w:val="mt-MT"/>
          </w:rPr>
          <w:delText>ieħed</w:delText>
        </w:r>
      </w:del>
      <w:r w:rsidRPr="004D07E4">
        <w:rPr>
          <w:lang w:val="mt-MT"/>
        </w:rPr>
        <w:t xml:space="preserve"> (601)</w:t>
      </w:r>
      <w:r w:rsidR="00BF7C29" w:rsidRPr="004D07E4">
        <w:rPr>
          <w:lang w:val="mt-MT"/>
        </w:rPr>
        <w:t xml:space="preserve"> -</w:t>
      </w:r>
      <w:del w:id="296" w:author="Asus" w:date="2015-08-10T14:54:00Z">
        <w:r w:rsidR="00BF7C29" w:rsidRPr="004D07E4" w:rsidDel="00063B1C">
          <w:rPr>
            <w:lang w:val="mt-MT"/>
          </w:rPr>
          <w:delText xml:space="preserve"> il</w:delText>
        </w:r>
        <w:r w:rsidRPr="004D07E4" w:rsidDel="00063B1C">
          <w:rPr>
            <w:lang w:val="mt-MT"/>
          </w:rPr>
          <w:delText xml:space="preserve"> proċedu</w:delText>
        </w:r>
        <w:r w:rsidR="00BF7C29" w:rsidRPr="004D07E4" w:rsidDel="00063B1C">
          <w:rPr>
            <w:lang w:val="mt-MT"/>
          </w:rPr>
          <w:delText>ra</w:delText>
        </w:r>
      </w:del>
      <w:r w:rsidRPr="004D07E4">
        <w:rPr>
          <w:lang w:val="mt-MT"/>
        </w:rPr>
        <w:t xml:space="preserve"> biex </w:t>
      </w:r>
      <w:r w:rsidR="00BF7C29" w:rsidRPr="004D07E4">
        <w:rPr>
          <w:lang w:val="mt-MT"/>
        </w:rPr>
        <w:t>tiġ</w:t>
      </w:r>
      <w:r w:rsidRPr="004D07E4">
        <w:rPr>
          <w:lang w:val="mt-MT"/>
        </w:rPr>
        <w:t xml:space="preserve">i </w:t>
      </w:r>
      <w:del w:id="297" w:author="Asus" w:date="2015-08-10T15:04:00Z">
        <w:r w:rsidRPr="004D07E4" w:rsidDel="001A3D8D">
          <w:rPr>
            <w:lang w:val="mt-MT"/>
          </w:rPr>
          <w:delText>i</w:delText>
        </w:r>
      </w:del>
      <w:r w:rsidRPr="004D07E4">
        <w:rPr>
          <w:lang w:val="mt-MT"/>
        </w:rPr>
        <w:t>ċċekjat</w:t>
      </w:r>
      <w:ins w:id="298" w:author="Asus" w:date="2015-08-10T15:04:00Z">
        <w:r w:rsidR="001A3D8D">
          <w:rPr>
            <w:lang w:val="mt-MT"/>
          </w:rPr>
          <w:t>h</w:t>
        </w:r>
      </w:ins>
      <w:r w:rsidR="00BF7C29" w:rsidRPr="004D07E4">
        <w:rPr>
          <w:lang w:val="mt-MT"/>
        </w:rPr>
        <w:t>a l-informazzjoni dwar il-prodott</w:t>
      </w:r>
      <w:r w:rsidRPr="004D07E4">
        <w:rPr>
          <w:lang w:val="mt-MT"/>
        </w:rPr>
        <w:t xml:space="preserve"> bil-Malti ta’ prodotti awtorizzati bil-proċedura ċentralizzata.</w:t>
      </w:r>
    </w:p>
    <w:p w:rsidR="00DC41BB" w:rsidRPr="004D07E4" w:rsidRDefault="00CB7EB2" w:rsidP="00CB7EB2">
      <w:pPr>
        <w:ind w:left="720"/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CB7EB2" w:rsidP="00CB7EB2">
      <w:pPr>
        <w:pStyle w:val="Heading2"/>
        <w:rPr>
          <w:lang w:val="mt-MT"/>
        </w:rPr>
      </w:pPr>
      <w:bookmarkStart w:id="299" w:name="_Toc252377394"/>
      <w:r w:rsidRPr="004D07E4">
        <w:rPr>
          <w:lang w:val="mt-MT"/>
        </w:rPr>
        <w:t xml:space="preserve">2.5    </w:t>
      </w:r>
      <w:bookmarkEnd w:id="299"/>
      <w:r w:rsidRPr="004D07E4">
        <w:rPr>
          <w:lang w:val="mt-MT"/>
        </w:rPr>
        <w:t xml:space="preserve">Pariri </w:t>
      </w:r>
      <w:r w:rsidRPr="00EF5A78">
        <w:rPr>
          <w:lang w:val="mt-MT"/>
        </w:rPr>
        <w:t>Xjentifi</w:t>
      </w:r>
      <w:ins w:id="300" w:author="Asus" w:date="2015-08-26T10:23:00Z">
        <w:r w:rsidR="00EF5A78">
          <w:rPr>
            <w:lang w:val="mt-MT"/>
          </w:rPr>
          <w:t>ċ</w:t>
        </w:r>
      </w:ins>
      <w:del w:id="301" w:author="Asus" w:date="2015-08-26T10:23:00Z">
        <w:r w:rsidRPr="00EF5A78" w:rsidDel="00EF5A78">
          <w:rPr>
            <w:lang w:val="mt-MT"/>
            <w:rPrChange w:id="302" w:author="Asus" w:date="2015-08-26T10:23:00Z">
              <w:rPr>
                <w:rFonts w:ascii="Times New Roman" w:hAnsi="Times New Roman"/>
                <w:lang w:val="mt-MT"/>
              </w:rPr>
            </w:rPrChange>
          </w:rPr>
          <w:delText>ċ</w:delText>
        </w:r>
      </w:del>
      <w:r w:rsidRPr="00EF5A78">
        <w:rPr>
          <w:lang w:val="mt-MT"/>
        </w:rPr>
        <w:t>i</w:t>
      </w:r>
    </w:p>
    <w:p w:rsidR="00CB7EB2" w:rsidRPr="004D07E4" w:rsidRDefault="00CB7EB2" w:rsidP="00CB7EB2">
      <w:pPr>
        <w:rPr>
          <w:lang w:val="mt-MT"/>
        </w:rPr>
      </w:pPr>
      <w:r w:rsidRPr="004D07E4">
        <w:rPr>
          <w:lang w:val="mt-MT"/>
        </w:rPr>
        <w:t> </w:t>
      </w:r>
    </w:p>
    <w:p w:rsidR="00CB7EB2" w:rsidRPr="004D07E4" w:rsidRDefault="00BF7C29" w:rsidP="00CB7EB2">
      <w:pPr>
        <w:rPr>
          <w:lang w:val="mt-MT"/>
        </w:rPr>
      </w:pPr>
      <w:r w:rsidRPr="004D07E4">
        <w:rPr>
          <w:lang w:val="mt-MT"/>
        </w:rPr>
        <w:t>Minn Ottubru 2009, l-Awtorità</w:t>
      </w:r>
      <w:r w:rsidR="00CB7EB2" w:rsidRPr="004D07E4">
        <w:rPr>
          <w:lang w:val="mt-MT"/>
        </w:rPr>
        <w:t xml:space="preserve"> dwar il-Mediċini implim</w:t>
      </w:r>
      <w:r w:rsidRPr="004D07E4">
        <w:rPr>
          <w:lang w:val="mt-MT"/>
        </w:rPr>
        <w:t xml:space="preserve">entat sistema biex tipproċessa </w:t>
      </w:r>
      <w:r w:rsidR="00CB7EB2" w:rsidRPr="004D07E4">
        <w:rPr>
          <w:lang w:val="mt-MT"/>
        </w:rPr>
        <w:t>l-pariri xjentifiċi mitluba minnha biex b’hekk tkun tista</w:t>
      </w:r>
      <w:r w:rsidR="00834B4F" w:rsidRPr="004D07E4">
        <w:rPr>
          <w:lang w:val="mt-MT"/>
        </w:rPr>
        <w:t>’</w:t>
      </w:r>
      <w:r w:rsidR="00CB7EB2" w:rsidRPr="004D07E4">
        <w:rPr>
          <w:lang w:val="mt-MT"/>
        </w:rPr>
        <w:t xml:space="preserve"> twieġeb mis</w:t>
      </w:r>
      <w:r w:rsidRPr="004D07E4">
        <w:rPr>
          <w:lang w:val="mt-MT"/>
        </w:rPr>
        <w:t>t</w:t>
      </w:r>
      <w:r w:rsidR="00CB7EB2" w:rsidRPr="004D07E4">
        <w:rPr>
          <w:lang w:val="mt-MT"/>
        </w:rPr>
        <w:t>oqsijiet mill-kump</w:t>
      </w:r>
      <w:r w:rsidR="00834B4F" w:rsidRPr="004D07E4">
        <w:rPr>
          <w:lang w:val="mt-MT"/>
        </w:rPr>
        <w:t>a</w:t>
      </w:r>
      <w:r w:rsidR="00CB7EB2" w:rsidRPr="004D07E4">
        <w:rPr>
          <w:lang w:val="mt-MT"/>
        </w:rPr>
        <w:t>niji li għandhom x</w:t>
      </w:r>
      <w:r w:rsidRPr="004D07E4">
        <w:rPr>
          <w:lang w:val="mt-MT"/>
        </w:rPr>
        <w:t>’</w:t>
      </w:r>
      <w:r w:rsidR="00CB7EB2" w:rsidRPr="004D07E4">
        <w:rPr>
          <w:lang w:val="mt-MT"/>
        </w:rPr>
        <w:t>jaqsmu ma</w:t>
      </w:r>
      <w:r w:rsidRPr="004D07E4">
        <w:rPr>
          <w:lang w:val="mt-MT"/>
        </w:rPr>
        <w:t>l-iżvilupp</w:t>
      </w:r>
      <w:r w:rsidR="00CB7EB2" w:rsidRPr="004D07E4">
        <w:rPr>
          <w:lang w:val="mt-MT"/>
        </w:rPr>
        <w:t xml:space="preserve"> ta’ prodotti mediċinali ġenereċi marbuta mal-attivit</w:t>
      </w:r>
      <w:ins w:id="303" w:author="Asus" w:date="2015-08-10T15:04:00Z">
        <w:r w:rsidR="001A3D8D">
          <w:rPr>
            <w:lang w:val="mt-MT"/>
          </w:rPr>
          <w:t>à</w:t>
        </w:r>
      </w:ins>
      <w:del w:id="304" w:author="Asus" w:date="2015-08-10T15:04:00Z">
        <w:r w:rsidR="00CB7EB2" w:rsidRPr="004D07E4" w:rsidDel="001A3D8D">
          <w:rPr>
            <w:lang w:val="mt-MT"/>
          </w:rPr>
          <w:delText>a</w:delText>
        </w:r>
      </w:del>
      <w:r w:rsidR="00CB7EB2" w:rsidRPr="004D07E4">
        <w:rPr>
          <w:lang w:val="mt-MT"/>
        </w:rPr>
        <w:t xml:space="preserve"> li l-Awtorit</w:t>
      </w:r>
      <w:r w:rsidR="00834B4F" w:rsidRPr="004D07E4">
        <w:rPr>
          <w:lang w:val="mt-MT"/>
        </w:rPr>
        <w:t>à</w:t>
      </w:r>
      <w:r w:rsidR="00CB7EB2" w:rsidRPr="004D07E4">
        <w:rPr>
          <w:lang w:val="mt-MT"/>
        </w:rPr>
        <w:t xml:space="preserve"> qiegħda twettaq fl-isfon</w:t>
      </w:r>
      <w:ins w:id="305" w:author="Asus" w:date="2015-08-10T15:04:00Z">
        <w:r w:rsidR="001A3D8D">
          <w:rPr>
            <w:lang w:val="mt-MT"/>
          </w:rPr>
          <w:t>d</w:t>
        </w:r>
      </w:ins>
      <w:del w:id="306" w:author="Asus" w:date="2015-08-10T15:04:00Z">
        <w:r w:rsidR="0069145C" w:rsidRPr="004D07E4" w:rsidDel="001A3D8D">
          <w:rPr>
            <w:lang w:val="mt-MT"/>
          </w:rPr>
          <w:delText>t</w:delText>
        </w:r>
      </w:del>
      <w:r w:rsidR="00CB7EB2" w:rsidRPr="004D07E4">
        <w:rPr>
          <w:lang w:val="mt-MT"/>
        </w:rPr>
        <w:t xml:space="preserve"> ta’ Malta bħala Membru Stat ta’ Referenza. F’dan il-kuntest, </w:t>
      </w:r>
      <w:r w:rsidR="0069145C" w:rsidRPr="004D07E4">
        <w:rPr>
          <w:lang w:val="mt-MT"/>
        </w:rPr>
        <w:t>is-sit elettroniku</w:t>
      </w:r>
      <w:r w:rsidR="00CB7EB2" w:rsidRPr="004D07E4">
        <w:rPr>
          <w:lang w:val="mt-MT"/>
        </w:rPr>
        <w:t xml:space="preserve"> tal-</w:t>
      </w:r>
      <w:r w:rsidR="00DC41BB" w:rsidRPr="004D07E4">
        <w:rPr>
          <w:lang w:val="mt-MT"/>
        </w:rPr>
        <w:t>A</w:t>
      </w:r>
      <w:r w:rsidR="00CB7EB2" w:rsidRPr="004D07E4">
        <w:rPr>
          <w:lang w:val="mt-MT"/>
        </w:rPr>
        <w:t>wtorit</w:t>
      </w:r>
      <w:r w:rsidR="00E20D4A" w:rsidRPr="004D07E4">
        <w:rPr>
          <w:lang w:val="mt-MT"/>
        </w:rPr>
        <w:t>à</w:t>
      </w:r>
      <w:r w:rsidR="00CB7EB2" w:rsidRPr="004D07E4">
        <w:rPr>
          <w:lang w:val="mt-MT"/>
        </w:rPr>
        <w:t xml:space="preserve"> </w:t>
      </w:r>
      <w:r w:rsidR="00E20D4A" w:rsidRPr="004D07E4">
        <w:rPr>
          <w:lang w:val="mt-MT"/>
        </w:rPr>
        <w:t>ġ</w:t>
      </w:r>
      <w:r w:rsidR="00CB7EB2" w:rsidRPr="004D07E4">
        <w:rPr>
          <w:lang w:val="mt-MT"/>
        </w:rPr>
        <w:t xml:space="preserve">ie </w:t>
      </w:r>
      <w:r w:rsidR="00E20D4A" w:rsidRPr="004D07E4">
        <w:rPr>
          <w:lang w:val="mt-MT"/>
        </w:rPr>
        <w:t>aġġornat</w:t>
      </w:r>
      <w:r w:rsidR="00CB7EB2" w:rsidRPr="004D07E4">
        <w:rPr>
          <w:lang w:val="mt-MT"/>
        </w:rPr>
        <w:t xml:space="preserve"> b’informazzjoni relevant</w:t>
      </w:r>
      <w:r w:rsidR="00E20D4A" w:rsidRPr="004D07E4">
        <w:rPr>
          <w:lang w:val="mt-MT"/>
        </w:rPr>
        <w:t>i</w:t>
      </w:r>
      <w:r w:rsidR="00CB7EB2" w:rsidRPr="004D07E4">
        <w:rPr>
          <w:lang w:val="mt-MT"/>
        </w:rPr>
        <w:t xml:space="preserve"> g</w:t>
      </w:r>
      <w:r w:rsidR="00E20D4A" w:rsidRPr="004D07E4">
        <w:rPr>
          <w:lang w:val="mt-MT"/>
        </w:rPr>
        <w:t>ħ</w:t>
      </w:r>
      <w:r w:rsidR="00CB7EB2" w:rsidRPr="004D07E4">
        <w:rPr>
          <w:lang w:val="mt-MT"/>
        </w:rPr>
        <w:t>a</w:t>
      </w:r>
      <w:r w:rsidR="00E20D4A" w:rsidRPr="004D07E4">
        <w:rPr>
          <w:lang w:val="mt-MT"/>
        </w:rPr>
        <w:t>l</w:t>
      </w:r>
      <w:r w:rsidR="00CB7EB2" w:rsidRPr="004D07E4">
        <w:rPr>
          <w:lang w:val="mt-MT"/>
        </w:rPr>
        <w:t>l-applikanti ħalli jkunu jafu kif japplikaw għal dan is-servizz.  Fl-2009</w:t>
      </w:r>
      <w:r w:rsidR="00834B4F" w:rsidRPr="004D07E4">
        <w:rPr>
          <w:lang w:val="mt-MT"/>
        </w:rPr>
        <w:t xml:space="preserve"> l-</w:t>
      </w:r>
      <w:ins w:id="307" w:author="Asus" w:date="2015-08-10T15:04:00Z">
        <w:r w:rsidR="001A3D8D">
          <w:rPr>
            <w:lang w:val="mt-MT"/>
          </w:rPr>
          <w:t>A</w:t>
        </w:r>
      </w:ins>
      <w:del w:id="308" w:author="Asus" w:date="2015-08-10T15:04:00Z">
        <w:r w:rsidR="00834B4F" w:rsidRPr="004D07E4" w:rsidDel="001A3D8D">
          <w:rPr>
            <w:lang w:val="mt-MT"/>
          </w:rPr>
          <w:delText>a</w:delText>
        </w:r>
      </w:del>
      <w:r w:rsidR="00834B4F" w:rsidRPr="004D07E4">
        <w:rPr>
          <w:lang w:val="mt-MT"/>
        </w:rPr>
        <w:t>wtorità</w:t>
      </w:r>
      <w:r w:rsidR="00CB7EB2" w:rsidRPr="004D07E4">
        <w:rPr>
          <w:lang w:val="mt-MT"/>
        </w:rPr>
        <w:t xml:space="preserve"> ma </w:t>
      </w:r>
      <w:r w:rsidR="00834B4F" w:rsidRPr="004D07E4">
        <w:rPr>
          <w:lang w:val="mt-MT"/>
        </w:rPr>
        <w:t>rċeviet</w:t>
      </w:r>
      <w:r w:rsidR="00E20D4A" w:rsidRPr="004D07E4">
        <w:rPr>
          <w:lang w:val="mt-MT"/>
        </w:rPr>
        <w:t xml:space="preserve"> l-</w:t>
      </w:r>
      <w:r w:rsidR="00CB7EB2" w:rsidRPr="004D07E4">
        <w:rPr>
          <w:lang w:val="mt-MT"/>
        </w:rPr>
        <w:t>ebda talba għal</w:t>
      </w:r>
      <w:ins w:id="309" w:author="Asus" w:date="2015-08-12T14:26:00Z">
        <w:r w:rsidR="00F4032C">
          <w:rPr>
            <w:lang w:val="mt-MT"/>
          </w:rPr>
          <w:t>l</w:t>
        </w:r>
      </w:ins>
      <w:r w:rsidR="00F4032C">
        <w:rPr>
          <w:lang w:val="mt-MT"/>
        </w:rPr>
        <w:t>-</w:t>
      </w:r>
      <w:r w:rsidR="00CB7EB2" w:rsidRPr="004D07E4">
        <w:rPr>
          <w:lang w:val="mt-MT"/>
        </w:rPr>
        <w:t>parir xjentifiku</w:t>
      </w:r>
      <w:r w:rsidR="00834B4F" w:rsidRPr="004D07E4">
        <w:rPr>
          <w:lang w:val="mt-MT"/>
        </w:rPr>
        <w:t>.</w:t>
      </w:r>
      <w:r w:rsidR="00CB7EB2" w:rsidRPr="004D07E4">
        <w:rPr>
          <w:lang w:val="mt-MT"/>
        </w:rPr>
        <w:t xml:space="preserve"> </w:t>
      </w:r>
    </w:p>
    <w:p w:rsidR="00CB7EB2" w:rsidRPr="004D07E4" w:rsidRDefault="00CB7EB2" w:rsidP="00CB7EB2">
      <w:pPr>
        <w:pStyle w:val="Heading1"/>
        <w:rPr>
          <w:lang w:val="mt-MT"/>
        </w:rPr>
      </w:pPr>
      <w:bookmarkStart w:id="310" w:name="_Toc252377395"/>
      <w:r w:rsidRPr="004D07E4">
        <w:rPr>
          <w:lang w:val="mt-MT"/>
        </w:rPr>
        <w:t xml:space="preserve">3.0 </w:t>
      </w:r>
      <w:bookmarkEnd w:id="310"/>
      <w:r w:rsidRPr="004D07E4">
        <w:rPr>
          <w:lang w:val="mt-MT"/>
        </w:rPr>
        <w:t xml:space="preserve">Provi </w:t>
      </w:r>
      <w:r w:rsidRPr="00EF5A78">
        <w:rPr>
          <w:lang w:val="mt-MT"/>
        </w:rPr>
        <w:t>Klini</w:t>
      </w:r>
      <w:ins w:id="311" w:author="Asus" w:date="2015-08-26T10:23:00Z">
        <w:r w:rsidR="00EF5A78">
          <w:rPr>
            <w:lang w:val="mt-MT"/>
          </w:rPr>
          <w:t>ċ</w:t>
        </w:r>
      </w:ins>
      <w:del w:id="312" w:author="Asus" w:date="2015-08-26T10:23:00Z">
        <w:r w:rsidRPr="00EF5A78" w:rsidDel="00EF5A78">
          <w:rPr>
            <w:lang w:val="mt-MT"/>
            <w:rPrChange w:id="313" w:author="Asus" w:date="2015-08-26T10:23:00Z">
              <w:rPr>
                <w:rFonts w:ascii="Times New Roman" w:hAnsi="Times New Roman"/>
                <w:lang w:val="mt-MT"/>
              </w:rPr>
            </w:rPrChange>
          </w:rPr>
          <w:delText>ċ</w:delText>
        </w:r>
      </w:del>
      <w:r w:rsidRPr="00EF5A78">
        <w:rPr>
          <w:lang w:val="mt-MT"/>
        </w:rPr>
        <w:t>i</w:t>
      </w:r>
    </w:p>
    <w:p w:rsidR="00CB7EB2" w:rsidRPr="004D07E4" w:rsidRDefault="00CB7EB2" w:rsidP="00CB7EB2">
      <w:pPr>
        <w:pStyle w:val="BodyText"/>
        <w:rPr>
          <w:lang w:val="mt-MT"/>
        </w:rPr>
      </w:pPr>
      <w:r w:rsidRPr="004D07E4">
        <w:rPr>
          <w:lang w:val="mt-MT"/>
        </w:rPr>
        <w:t> </w:t>
      </w:r>
    </w:p>
    <w:p w:rsidR="00362AD2" w:rsidRPr="004D07E4" w:rsidRDefault="00CB7EB2" w:rsidP="00CB7EB2">
      <w:pPr>
        <w:rPr>
          <w:lang w:val="mt-MT"/>
        </w:rPr>
      </w:pPr>
      <w:r w:rsidRPr="004D07E4">
        <w:rPr>
          <w:lang w:val="mt-MT"/>
        </w:rPr>
        <w:t>Matul l-2009,</w:t>
      </w:r>
      <w:r w:rsidR="00E20D4A" w:rsidRPr="004D07E4">
        <w:rPr>
          <w:lang w:val="mt-MT"/>
        </w:rPr>
        <w:t xml:space="preserve"> intbagħtu</w:t>
      </w:r>
      <w:r w:rsidRPr="004D07E4">
        <w:rPr>
          <w:lang w:val="mt-MT"/>
        </w:rPr>
        <w:t xml:space="preserve"> tmi</w:t>
      </w:r>
      <w:r w:rsidR="00E20D4A" w:rsidRPr="004D07E4">
        <w:rPr>
          <w:lang w:val="mt-MT"/>
        </w:rPr>
        <w:t>e</w:t>
      </w:r>
      <w:r w:rsidRPr="004D07E4">
        <w:rPr>
          <w:lang w:val="mt-MT"/>
        </w:rPr>
        <w:t xml:space="preserve">n </w:t>
      </w:r>
      <w:r w:rsidR="00DC41BB" w:rsidRPr="004D07E4">
        <w:rPr>
          <w:lang w:val="mt-MT"/>
        </w:rPr>
        <w:t xml:space="preserve">(8) </w:t>
      </w:r>
      <w:r w:rsidRPr="004D07E4">
        <w:rPr>
          <w:lang w:val="mt-MT"/>
        </w:rPr>
        <w:t>applika</w:t>
      </w:r>
      <w:ins w:id="314" w:author="Asus" w:date="2015-08-10T15:05:00Z">
        <w:r w:rsidR="001A3D8D">
          <w:rPr>
            <w:lang w:val="mt-MT"/>
          </w:rPr>
          <w:t>z</w:t>
        </w:r>
      </w:ins>
      <w:r w:rsidRPr="004D07E4">
        <w:rPr>
          <w:lang w:val="mt-MT"/>
        </w:rPr>
        <w:t>zjoni</w:t>
      </w:r>
      <w:r w:rsidR="00E20D4A" w:rsidRPr="004D07E4">
        <w:rPr>
          <w:lang w:val="mt-MT"/>
        </w:rPr>
        <w:t>jiet għ</w:t>
      </w:r>
      <w:r w:rsidRPr="004D07E4">
        <w:rPr>
          <w:lang w:val="mt-MT"/>
        </w:rPr>
        <w:t>a</w:t>
      </w:r>
      <w:r w:rsidR="00E20D4A" w:rsidRPr="004D07E4">
        <w:rPr>
          <w:lang w:val="mt-MT"/>
        </w:rPr>
        <w:t>ll-provi kliniċ</w:t>
      </w:r>
      <w:r w:rsidRPr="004D07E4">
        <w:rPr>
          <w:lang w:val="mt-MT"/>
        </w:rPr>
        <w:t>i lil</w:t>
      </w:r>
      <w:r w:rsidR="004E06DD" w:rsidRPr="004D07E4">
        <w:rPr>
          <w:lang w:val="mt-MT"/>
        </w:rPr>
        <w:t>l-</w:t>
      </w:r>
      <w:r w:rsidRPr="004D07E4">
        <w:rPr>
          <w:lang w:val="mt-MT"/>
        </w:rPr>
        <w:t>A</w:t>
      </w:r>
      <w:r w:rsidR="004E06DD" w:rsidRPr="004D07E4">
        <w:rPr>
          <w:lang w:val="mt-MT"/>
        </w:rPr>
        <w:t>wtorit</w:t>
      </w:r>
      <w:r w:rsidR="0069145C" w:rsidRPr="004D07E4">
        <w:rPr>
          <w:lang w:val="mt-MT"/>
        </w:rPr>
        <w:t>à</w:t>
      </w:r>
      <w:r w:rsidR="004E06DD" w:rsidRPr="004D07E4">
        <w:rPr>
          <w:lang w:val="mt-MT"/>
        </w:rPr>
        <w:t xml:space="preserve"> </w:t>
      </w:r>
      <w:r w:rsidR="0069145C" w:rsidRPr="004D07E4">
        <w:rPr>
          <w:lang w:val="mt-MT"/>
        </w:rPr>
        <w:t>d</w:t>
      </w:r>
      <w:r w:rsidR="004E06DD" w:rsidRPr="004D07E4">
        <w:rPr>
          <w:lang w:val="mt-MT"/>
        </w:rPr>
        <w:t>war il-</w:t>
      </w:r>
      <w:r w:rsidRPr="004D07E4">
        <w:rPr>
          <w:lang w:val="mt-MT"/>
        </w:rPr>
        <w:t>M</w:t>
      </w:r>
      <w:r w:rsidR="004E06DD" w:rsidRPr="004D07E4">
        <w:rPr>
          <w:lang w:val="mt-MT"/>
        </w:rPr>
        <w:t>ediċini</w:t>
      </w:r>
      <w:r w:rsidRPr="004D07E4">
        <w:rPr>
          <w:lang w:val="mt-MT"/>
        </w:rPr>
        <w:t>. Sitta</w:t>
      </w:r>
      <w:r w:rsidR="00DC41BB" w:rsidRPr="004D07E4">
        <w:rPr>
          <w:lang w:val="mt-MT"/>
        </w:rPr>
        <w:t xml:space="preserve"> (6)</w:t>
      </w:r>
      <w:r w:rsidRPr="004D07E4">
        <w:rPr>
          <w:lang w:val="mt-MT"/>
        </w:rPr>
        <w:t xml:space="preserve"> minnhom ġew approvati u tnejn għadhom għaddejjin </w:t>
      </w:r>
      <w:r w:rsidR="00E20D4A" w:rsidRPr="004D07E4">
        <w:rPr>
          <w:lang w:val="mt-MT"/>
        </w:rPr>
        <w:t>m</w:t>
      </w:r>
      <w:r w:rsidRPr="004D07E4">
        <w:rPr>
          <w:lang w:val="mt-MT"/>
        </w:rPr>
        <w:t>i</w:t>
      </w:r>
      <w:r w:rsidR="00E20D4A" w:rsidRPr="004D07E4">
        <w:rPr>
          <w:lang w:val="mt-MT"/>
        </w:rPr>
        <w:t>l</w:t>
      </w:r>
      <w:r w:rsidRPr="004D07E4">
        <w:rPr>
          <w:lang w:val="mt-MT"/>
        </w:rPr>
        <w:t>l-p</w:t>
      </w:r>
      <w:r w:rsidR="00A67943" w:rsidRPr="004D07E4">
        <w:rPr>
          <w:lang w:val="mt-MT"/>
        </w:rPr>
        <w:t>roċess ta’ validazzjoni. Kien he</w:t>
      </w:r>
      <w:r w:rsidRPr="004D07E4">
        <w:rPr>
          <w:lang w:val="mt-MT"/>
        </w:rPr>
        <w:t xml:space="preserve">mm </w:t>
      </w:r>
      <w:ins w:id="315" w:author="Asus" w:date="2015-08-10T15:05:00Z">
        <w:r w:rsidR="001A3D8D">
          <w:rPr>
            <w:lang w:val="mt-MT"/>
          </w:rPr>
          <w:t>u</w:t>
        </w:r>
      </w:ins>
      <w:del w:id="316" w:author="Asus" w:date="2015-08-10T15:05:00Z">
        <w:r w:rsidRPr="004D07E4" w:rsidDel="001A3D8D">
          <w:rPr>
            <w:lang w:val="mt-MT"/>
          </w:rPr>
          <w:delText>w</w:delText>
        </w:r>
      </w:del>
      <w:r w:rsidRPr="004D07E4">
        <w:rPr>
          <w:lang w:val="mt-MT"/>
        </w:rPr>
        <w:t xml:space="preserve">koll sittax </w:t>
      </w:r>
      <w:r w:rsidR="00DC41BB" w:rsidRPr="004D07E4">
        <w:rPr>
          <w:lang w:val="mt-MT"/>
        </w:rPr>
        <w:t>(16)</w:t>
      </w:r>
      <w:r w:rsidR="00E20D4A" w:rsidRPr="004D07E4">
        <w:rPr>
          <w:lang w:val="mt-MT"/>
        </w:rPr>
        <w:t>-il</w:t>
      </w:r>
      <w:r w:rsidRPr="004D07E4">
        <w:rPr>
          <w:lang w:val="mt-MT"/>
        </w:rPr>
        <w:t xml:space="preserve"> amend</w:t>
      </w:r>
      <w:r w:rsidR="00E20D4A" w:rsidRPr="004D07E4">
        <w:rPr>
          <w:lang w:val="mt-MT"/>
        </w:rPr>
        <w:t>a</w:t>
      </w:r>
      <w:r w:rsidRPr="004D07E4">
        <w:rPr>
          <w:lang w:val="mt-MT"/>
        </w:rPr>
        <w:t xml:space="preserve"> g</w:t>
      </w:r>
      <w:r w:rsidR="00E20D4A" w:rsidRPr="004D07E4">
        <w:rPr>
          <w:lang w:val="mt-MT"/>
        </w:rPr>
        <w:t>ħ</w:t>
      </w:r>
      <w:r w:rsidRPr="004D07E4">
        <w:rPr>
          <w:lang w:val="mt-MT"/>
        </w:rPr>
        <w:t>al</w:t>
      </w:r>
      <w:r w:rsidR="00E20D4A" w:rsidRPr="004D07E4">
        <w:rPr>
          <w:lang w:val="mt-MT"/>
        </w:rPr>
        <w:t>l</w:t>
      </w:r>
      <w:r w:rsidRPr="004D07E4">
        <w:rPr>
          <w:lang w:val="mt-MT"/>
        </w:rPr>
        <w:t>-provi klini</w:t>
      </w:r>
      <w:r w:rsidR="00E20D4A" w:rsidRPr="004D07E4">
        <w:rPr>
          <w:lang w:val="mt-MT"/>
        </w:rPr>
        <w:t>ċ</w:t>
      </w:r>
      <w:r w:rsidRPr="004D07E4">
        <w:rPr>
          <w:lang w:val="mt-MT"/>
        </w:rPr>
        <w:t xml:space="preserve">i li qed isiru </w:t>
      </w:r>
      <w:r w:rsidR="00E20D4A" w:rsidRPr="004D07E4">
        <w:rPr>
          <w:lang w:val="mt-MT"/>
        </w:rPr>
        <w:t>ġ</w:t>
      </w:r>
      <w:r w:rsidR="0069145C" w:rsidRPr="004D07E4">
        <w:rPr>
          <w:lang w:val="mt-MT"/>
        </w:rPr>
        <w:t xml:space="preserve">ewwa </w:t>
      </w:r>
      <w:r w:rsidRPr="004D07E4">
        <w:rPr>
          <w:lang w:val="mt-MT"/>
        </w:rPr>
        <w:t xml:space="preserve">Malta </w:t>
      </w:r>
      <w:r w:rsidR="0069145C" w:rsidRPr="004D07E4">
        <w:rPr>
          <w:lang w:val="mt-MT"/>
        </w:rPr>
        <w:t xml:space="preserve">u </w:t>
      </w:r>
      <w:r w:rsidR="004E06DD" w:rsidRPr="004D07E4">
        <w:rPr>
          <w:lang w:val="mt-MT"/>
        </w:rPr>
        <w:t xml:space="preserve">s-sittax </w:t>
      </w:r>
      <w:r w:rsidR="00DC41BB" w:rsidRPr="004D07E4">
        <w:rPr>
          <w:lang w:val="mt-MT"/>
        </w:rPr>
        <w:t xml:space="preserve">(16) </w:t>
      </w:r>
      <w:r w:rsidR="004E06DD" w:rsidRPr="004D07E4">
        <w:rPr>
          <w:lang w:val="mt-MT"/>
        </w:rPr>
        <w:t>li huma ġew approvati</w:t>
      </w:r>
      <w:r w:rsidR="002517F9" w:rsidRPr="004D07E4">
        <w:rPr>
          <w:lang w:val="mt-MT"/>
        </w:rPr>
        <w:t>.</w:t>
      </w:r>
      <w:r w:rsidR="004E06DD" w:rsidRPr="004D07E4">
        <w:rPr>
          <w:lang w:val="mt-MT"/>
        </w:rPr>
        <w:t xml:space="preserve"> </w:t>
      </w:r>
      <w:r w:rsidR="002517F9" w:rsidRPr="004D07E4">
        <w:rPr>
          <w:lang w:val="mt-MT"/>
        </w:rPr>
        <w:t>L</w:t>
      </w:r>
      <w:r w:rsidR="004E06DD" w:rsidRPr="004D07E4">
        <w:rPr>
          <w:lang w:val="mt-MT"/>
        </w:rPr>
        <w:t xml:space="preserve">-informazzjoni kollha </w:t>
      </w:r>
      <w:del w:id="317" w:author="Asus" w:date="2015-11-10T17:25:00Z">
        <w:r w:rsidR="004E06DD" w:rsidRPr="004D07E4" w:rsidDel="00756803">
          <w:rPr>
            <w:lang w:val="mt-MT"/>
          </w:rPr>
          <w:delText>li</w:delText>
        </w:r>
      </w:del>
      <w:del w:id="318" w:author="Asus" w:date="2015-12-02T20:57:00Z">
        <w:r w:rsidR="004E06DD" w:rsidRPr="004D07E4" w:rsidDel="0048519B">
          <w:rPr>
            <w:lang w:val="mt-MT"/>
          </w:rPr>
          <w:delText xml:space="preserve"> </w:delText>
        </w:r>
      </w:del>
      <w:r w:rsidR="004E06DD" w:rsidRPr="004D07E4">
        <w:rPr>
          <w:lang w:val="mt-MT"/>
        </w:rPr>
        <w:t>ġiet mitfugħa fid-</w:t>
      </w:r>
      <w:r w:rsidR="004E06DD" w:rsidRPr="004D07E4">
        <w:rPr>
          <w:i/>
          <w:lang w:val="mt-MT"/>
        </w:rPr>
        <w:t xml:space="preserve">database </w:t>
      </w:r>
      <w:r w:rsidR="004E06DD" w:rsidRPr="004D07E4">
        <w:rPr>
          <w:lang w:val="mt-MT"/>
        </w:rPr>
        <w:t>Ewropea għall-Provi Kliniċi. Imqabblin ma</w:t>
      </w:r>
      <w:del w:id="319" w:author="Asus" w:date="2015-08-10T15:05:00Z">
        <w:r w:rsidR="004E06DD" w:rsidRPr="004D07E4" w:rsidDel="001A3D8D">
          <w:rPr>
            <w:lang w:val="mt-MT"/>
          </w:rPr>
          <w:delText xml:space="preserve">’ </w:delText>
        </w:r>
      </w:del>
      <w:r w:rsidR="004E06DD" w:rsidRPr="004D07E4">
        <w:rPr>
          <w:lang w:val="mt-MT"/>
        </w:rPr>
        <w:t>l-2008, kie</w:t>
      </w:r>
      <w:r w:rsidR="00DC41BB" w:rsidRPr="004D07E4">
        <w:rPr>
          <w:lang w:val="mt-MT"/>
        </w:rPr>
        <w:t>n</w:t>
      </w:r>
      <w:r w:rsidR="004E06DD" w:rsidRPr="004D07E4">
        <w:rPr>
          <w:lang w:val="mt-MT"/>
        </w:rPr>
        <w:t xml:space="preserve"> hemm </w:t>
      </w:r>
      <w:r w:rsidR="00DC41BB" w:rsidRPr="004D07E4">
        <w:rPr>
          <w:lang w:val="mt-MT"/>
        </w:rPr>
        <w:t>sittin (60) fil-mija</w:t>
      </w:r>
      <w:r w:rsidR="004E06DD" w:rsidRPr="004D07E4">
        <w:rPr>
          <w:lang w:val="mt-MT"/>
        </w:rPr>
        <w:t xml:space="preserve"> żieda fl-applikazzjonijiet għall-provi kliniċi li l-Awtorità dwar il-Mediċini </w:t>
      </w:r>
      <w:del w:id="320" w:author="Asus" w:date="2015-08-10T15:05:00Z">
        <w:r w:rsidR="004E06DD" w:rsidRPr="004D07E4" w:rsidDel="001A3D8D">
          <w:rPr>
            <w:lang w:val="mt-MT"/>
          </w:rPr>
          <w:delText>i</w:delText>
        </w:r>
      </w:del>
      <w:r w:rsidR="004E06DD" w:rsidRPr="004D07E4">
        <w:rPr>
          <w:lang w:val="mt-MT"/>
        </w:rPr>
        <w:t xml:space="preserve">rċeviet matul l-2009. Huwa mistenni li fl-2010 </w:t>
      </w:r>
      <w:del w:id="321" w:author="Asus" w:date="2015-08-10T15:05:00Z">
        <w:r w:rsidR="004E06DD" w:rsidRPr="004D07E4" w:rsidDel="001A3D8D">
          <w:rPr>
            <w:lang w:val="mt-MT"/>
          </w:rPr>
          <w:delText>i</w:delText>
        </w:r>
      </w:del>
      <w:r w:rsidR="004E06DD" w:rsidRPr="004D07E4">
        <w:rPr>
          <w:lang w:val="mt-MT"/>
        </w:rPr>
        <w:t xml:space="preserve">n-numru </w:t>
      </w:r>
      <w:r w:rsidR="00E87891" w:rsidRPr="004D07E4">
        <w:rPr>
          <w:lang w:val="mt-MT"/>
        </w:rPr>
        <w:t>ta</w:t>
      </w:r>
      <w:ins w:id="322" w:author="Asus" w:date="2015-08-10T15:05:00Z">
        <w:r w:rsidR="001A3D8D">
          <w:rPr>
            <w:lang w:val="mt-MT"/>
          </w:rPr>
          <w:t>l</w:t>
        </w:r>
      </w:ins>
      <w:del w:id="323" w:author="Asus" w:date="2015-08-10T15:05:00Z">
        <w:r w:rsidR="00E87891" w:rsidRPr="004D07E4" w:rsidDel="001A3D8D">
          <w:rPr>
            <w:lang w:val="mt-MT"/>
          </w:rPr>
          <w:delText>’ l</w:delText>
        </w:r>
      </w:del>
      <w:r w:rsidR="00E87891" w:rsidRPr="004D07E4">
        <w:rPr>
          <w:lang w:val="mt-MT"/>
        </w:rPr>
        <w:t>-amendi mitfugħa</w:t>
      </w:r>
      <w:r w:rsidR="00D61530" w:rsidRPr="004D07E4">
        <w:rPr>
          <w:lang w:val="mt-MT"/>
        </w:rPr>
        <w:t xml:space="preserve"> jkompli jiżdied</w:t>
      </w:r>
      <w:r w:rsidR="00E87891" w:rsidRPr="004D07E4">
        <w:rPr>
          <w:lang w:val="mt-MT"/>
        </w:rPr>
        <w:t>. Matul l-2009, is-si</w:t>
      </w:r>
      <w:r w:rsidR="0069145C" w:rsidRPr="004D07E4">
        <w:rPr>
          <w:lang w:val="mt-MT"/>
        </w:rPr>
        <w:t>s</w:t>
      </w:r>
      <w:r w:rsidR="00E87891" w:rsidRPr="004D07E4">
        <w:rPr>
          <w:lang w:val="mt-MT"/>
        </w:rPr>
        <w:t>tema ta’ kwalit</w:t>
      </w:r>
      <w:ins w:id="324" w:author="Asus" w:date="2015-08-10T15:08:00Z">
        <w:r w:rsidR="001A3D8D">
          <w:rPr>
            <w:lang w:val="mt-MT"/>
          </w:rPr>
          <w:t>à</w:t>
        </w:r>
      </w:ins>
      <w:del w:id="325" w:author="Asus" w:date="2015-08-10T15:08:00Z">
        <w:r w:rsidR="00E87891" w:rsidRPr="004D07E4" w:rsidDel="001A3D8D">
          <w:rPr>
            <w:lang w:val="mt-MT"/>
          </w:rPr>
          <w:delText>a</w:delText>
        </w:r>
      </w:del>
      <w:r w:rsidR="00E87891" w:rsidRPr="004D07E4">
        <w:rPr>
          <w:lang w:val="mt-MT"/>
        </w:rPr>
        <w:t xml:space="preserve"> għall-provi kliniċi ġiet riveduta, fejn kemm l-</w:t>
      </w:r>
      <w:r w:rsidR="00E87891" w:rsidRPr="004D07E4">
        <w:rPr>
          <w:i/>
          <w:lang w:val="mt-MT"/>
        </w:rPr>
        <w:t xml:space="preserve">istandard operating procedure </w:t>
      </w:r>
      <w:r w:rsidR="00E87891" w:rsidRPr="004D07E4">
        <w:rPr>
          <w:lang w:val="mt-MT"/>
        </w:rPr>
        <w:t>kif ukoll</w:t>
      </w:r>
      <w:r w:rsidR="00E87891" w:rsidRPr="004D07E4">
        <w:rPr>
          <w:i/>
          <w:lang w:val="mt-MT"/>
        </w:rPr>
        <w:t xml:space="preserve"> </w:t>
      </w:r>
      <w:r w:rsidR="00E87891" w:rsidRPr="004D07E4">
        <w:rPr>
          <w:lang w:val="mt-MT"/>
        </w:rPr>
        <w:t xml:space="preserve">in-noti gwidi fuq </w:t>
      </w:r>
      <w:r w:rsidR="00E87891" w:rsidRPr="004D07E4">
        <w:rPr>
          <w:i/>
          <w:lang w:val="mt-MT"/>
        </w:rPr>
        <w:t>Good Clinical Practice</w:t>
      </w:r>
      <w:r w:rsidR="00E87891" w:rsidRPr="004D07E4">
        <w:rPr>
          <w:lang w:val="mt-MT"/>
        </w:rPr>
        <w:t xml:space="preserve"> (GC1.07) maħruġa mill-Awtorità dwar il-Mediċini ġew riveduti.</w:t>
      </w:r>
    </w:p>
    <w:p w:rsidR="00362AD2" w:rsidRPr="004D07E4" w:rsidRDefault="00362AD2" w:rsidP="00362AD2">
      <w:pPr>
        <w:pStyle w:val="Heading1"/>
        <w:rPr>
          <w:lang w:val="mt-MT"/>
        </w:rPr>
      </w:pPr>
      <w:bookmarkStart w:id="326" w:name="_Toc235425811"/>
      <w:bookmarkStart w:id="327" w:name="_Toc235425563"/>
      <w:bookmarkStart w:id="328" w:name="_Toc235415653"/>
      <w:bookmarkStart w:id="329" w:name="_Toc252377396"/>
      <w:bookmarkEnd w:id="326"/>
      <w:bookmarkEnd w:id="327"/>
      <w:bookmarkEnd w:id="328"/>
      <w:r w:rsidRPr="004D07E4">
        <w:rPr>
          <w:lang w:val="mt-MT"/>
        </w:rPr>
        <w:t xml:space="preserve">4.0 </w:t>
      </w:r>
      <w:bookmarkEnd w:id="329"/>
      <w:r w:rsidRPr="004D07E4">
        <w:rPr>
          <w:lang w:val="mt-MT"/>
        </w:rPr>
        <w:t>Farmakoviġilanza</w:t>
      </w:r>
    </w:p>
    <w:p w:rsidR="00362AD2" w:rsidRPr="004D07E4" w:rsidRDefault="00362AD2" w:rsidP="00362AD2">
      <w:pPr>
        <w:spacing w:line="480" w:lineRule="auto"/>
        <w:rPr>
          <w:lang w:val="mt-MT"/>
        </w:rPr>
      </w:pPr>
    </w:p>
    <w:p w:rsidR="00407DA6" w:rsidRPr="004D07E4" w:rsidRDefault="00407DA6" w:rsidP="00407DA6">
      <w:pPr>
        <w:rPr>
          <w:lang w:val="mt-MT"/>
        </w:rPr>
      </w:pPr>
      <w:r w:rsidRPr="004D07E4">
        <w:rPr>
          <w:lang w:val="mt-MT"/>
        </w:rPr>
        <w:t>L-Awtorità dwar il-Mediċini tuża varjetà ta’ metodi biex tassigura s-sigurtà tal-mediċini fuq is-suq u fl-isptarijiet ta’ Malta. Ewlenin fost dawn l-attivitajiet huma l-ġbir, l-eżaminazzjoni u r-rappurtaġġ skont l-esiġenzi tal-liġijiet Ewropej ta’ informazzjoni miġbura fuq is-sigurtà tal-mediċini mingħand l-industrija, il-professjonisti tas-saħħa u l-pazjenti. Fl-2009 ġew irrapp</w:t>
      </w:r>
      <w:ins w:id="330" w:author="Asus" w:date="2015-08-12T14:34:00Z">
        <w:r w:rsidR="00B87F37">
          <w:rPr>
            <w:lang w:val="mt-MT"/>
          </w:rPr>
          <w:t>u</w:t>
        </w:r>
      </w:ins>
      <w:del w:id="331" w:author="Asus" w:date="2015-08-12T14:34:00Z">
        <w:r w:rsidRPr="004D07E4" w:rsidDel="00B87F37">
          <w:rPr>
            <w:lang w:val="mt-MT"/>
          </w:rPr>
          <w:delText>o</w:delText>
        </w:r>
      </w:del>
      <w:r w:rsidRPr="004D07E4">
        <w:rPr>
          <w:lang w:val="mt-MT"/>
        </w:rPr>
        <w:t>rtati b’kollox mija</w:t>
      </w:r>
      <w:ins w:id="332" w:author="Asus" w:date="2015-11-10T17:28:00Z">
        <w:r w:rsidR="00756803">
          <w:rPr>
            <w:lang w:val="mt-MT"/>
          </w:rPr>
          <w:t xml:space="preserve"> u</w:t>
        </w:r>
      </w:ins>
      <w:r w:rsidRPr="004D07E4">
        <w:rPr>
          <w:lang w:val="mt-MT"/>
        </w:rPr>
        <w:t xml:space="preserve"> erbgħa u tmenin (184) każ fuq pazjenti li sofrew minn ta</w:t>
      </w:r>
      <w:ins w:id="333" w:author="Asus" w:date="2015-08-10T15:09:00Z">
        <w:r w:rsidR="001A3D8D">
          <w:rPr>
            <w:lang w:val="mt-MT"/>
          </w:rPr>
          <w:t>l</w:t>
        </w:r>
      </w:ins>
      <w:del w:id="334" w:author="Asus" w:date="2015-08-10T15:09:00Z">
        <w:r w:rsidRPr="004D07E4" w:rsidDel="001A3D8D">
          <w:rPr>
            <w:lang w:val="mt-MT"/>
          </w:rPr>
          <w:delText>’ l</w:delText>
        </w:r>
      </w:del>
      <w:r w:rsidRPr="004D07E4">
        <w:rPr>
          <w:lang w:val="mt-MT"/>
        </w:rPr>
        <w:t>-inqas sintomu wieħed ta’ tossiċità.  Minn dawn kien hemm b’kollox total ta’ erba</w:t>
      </w:r>
      <w:ins w:id="335" w:author="Asus" w:date="2015-08-10T15:09:00Z">
        <w:r w:rsidR="001A3D8D">
          <w:rPr>
            <w:lang w:val="mt-MT"/>
          </w:rPr>
          <w:t>’</w:t>
        </w:r>
      </w:ins>
      <w:r w:rsidRPr="004D07E4">
        <w:rPr>
          <w:lang w:val="mt-MT"/>
        </w:rPr>
        <w:t xml:space="preserve"> mija seb</w:t>
      </w:r>
      <w:ins w:id="336" w:author="Asus" w:date="2015-08-10T15:09:00Z">
        <w:r w:rsidR="001A3D8D">
          <w:rPr>
            <w:lang w:val="mt-MT"/>
          </w:rPr>
          <w:t>għ</w:t>
        </w:r>
      </w:ins>
      <w:r w:rsidRPr="004D07E4">
        <w:rPr>
          <w:lang w:val="mt-MT"/>
        </w:rPr>
        <w:t>a u għoxrin (427) reazzjoni avversa lejn prodotti mediċinali. Dawn il-każijiet ġew irreġistrati, investigati fid-det</w:t>
      </w:r>
      <w:ins w:id="337" w:author="Asus" w:date="2015-08-10T15:10:00Z">
        <w:r w:rsidR="001A3D8D">
          <w:rPr>
            <w:lang w:val="mt-MT"/>
          </w:rPr>
          <w:t>t</w:t>
        </w:r>
      </w:ins>
      <w:r w:rsidRPr="004D07E4">
        <w:rPr>
          <w:lang w:val="mt-MT"/>
        </w:rPr>
        <w:t>all mill-Awtorità dwar il-Mediċini u rrappurtati permezz ta’ sistemi elettroniċi (e</w:t>
      </w:r>
      <w:del w:id="338" w:author="Asus" w:date="2015-08-10T15:10:00Z">
        <w:r w:rsidRPr="004D07E4" w:rsidDel="001A3D8D">
          <w:rPr>
            <w:lang w:val="mt-MT"/>
          </w:rPr>
          <w:delText>.</w:delText>
        </w:r>
      </w:del>
      <w:r w:rsidRPr="004D07E4">
        <w:rPr>
          <w:lang w:val="mt-MT"/>
        </w:rPr>
        <w:t xml:space="preserve">ż. </w:t>
      </w:r>
      <w:r w:rsidRPr="001A3D8D">
        <w:rPr>
          <w:i/>
          <w:lang w:val="mt-MT"/>
          <w:rPrChange w:id="339" w:author="Asus" w:date="2015-08-10T15:10:00Z">
            <w:rPr>
              <w:lang w:val="mt-MT"/>
            </w:rPr>
          </w:rPrChange>
        </w:rPr>
        <w:t>EudraVigilance</w:t>
      </w:r>
      <w:r w:rsidRPr="004D07E4">
        <w:rPr>
          <w:lang w:val="mt-MT"/>
        </w:rPr>
        <w:t>) lill-Aġenzija Ewrope</w:t>
      </w:r>
      <w:del w:id="340" w:author="Asus" w:date="2015-08-10T15:11:00Z">
        <w:r w:rsidRPr="004D07E4" w:rsidDel="001A3D8D">
          <w:rPr>
            <w:lang w:val="mt-MT"/>
          </w:rPr>
          <w:delText>j</w:delText>
        </w:r>
      </w:del>
      <w:r w:rsidRPr="004D07E4">
        <w:rPr>
          <w:lang w:val="mt-MT"/>
        </w:rPr>
        <w:t xml:space="preserve">a dwar il-Mediċini (EMA) u lill-Għaqda Dinjija tas-Saħħa (WHO) fejn hemm repositorju għal kull </w:t>
      </w:r>
      <w:r w:rsidR="00B87F37">
        <w:rPr>
          <w:lang w:val="mt-MT"/>
        </w:rPr>
        <w:t>reazzjoni avversa li tiġi rrappu</w:t>
      </w:r>
      <w:r w:rsidRPr="004D07E4">
        <w:rPr>
          <w:lang w:val="mt-MT"/>
        </w:rPr>
        <w:t>rtata kemm fl-Ewropa u internazzjonalment.  B’dan il-mod il-każijiet ta’ reazzjonijiet avversi li seħħew f’Malta kienu aċċessi</w:t>
      </w:r>
      <w:ins w:id="341" w:author="Asus" w:date="2015-08-10T15:11:00Z">
        <w:r w:rsidR="001A3D8D">
          <w:rPr>
            <w:lang w:val="mt-MT"/>
          </w:rPr>
          <w:t>b</w:t>
        </w:r>
      </w:ins>
      <w:r w:rsidRPr="004D07E4">
        <w:rPr>
          <w:lang w:val="mt-MT"/>
        </w:rPr>
        <w:t>bli għal kull studju Ewropew li rrikjeda l-investigazzjoni tar-riskju tal-prodott farmaċewtiku kkonċernat.</w:t>
      </w:r>
    </w:p>
    <w:p w:rsidR="00407DA6" w:rsidRPr="004D07E4" w:rsidRDefault="00407DA6" w:rsidP="00407DA6">
      <w:pPr>
        <w:rPr>
          <w:lang w:val="mt-MT"/>
        </w:rPr>
      </w:pPr>
      <w:r w:rsidRPr="004D07E4">
        <w:rPr>
          <w:lang w:val="mt-MT"/>
        </w:rPr>
        <w:t> </w:t>
      </w:r>
    </w:p>
    <w:p w:rsidR="00407DA6" w:rsidRPr="004D07E4" w:rsidRDefault="00407DA6" w:rsidP="00407DA6">
      <w:pPr>
        <w:rPr>
          <w:lang w:val="mt-MT"/>
        </w:rPr>
      </w:pPr>
      <w:r w:rsidRPr="004D07E4">
        <w:rPr>
          <w:lang w:val="mt-MT"/>
        </w:rPr>
        <w:t xml:space="preserve">L-Awtorità dwar il-Mediċini hija </w:t>
      </w:r>
      <w:ins w:id="342" w:author="Asus" w:date="2015-08-12T14:36:00Z">
        <w:r w:rsidR="00B87F37">
          <w:rPr>
            <w:lang w:val="mt-MT"/>
          </w:rPr>
          <w:t>i</w:t>
        </w:r>
      </w:ins>
      <w:r w:rsidRPr="004D07E4">
        <w:rPr>
          <w:lang w:val="mt-MT"/>
        </w:rPr>
        <w:t>nkarigata minn attivitajiet illi jassiguraw is-sigurtà tal-prodotti mediċinali permezz tal-investigazzjoni u l-approvazzjoni ta’ rikjesti jew rakkomandazzjonijiet (ħafna drabi minn kumpaniji farmaċewtiċi) għall-finijiet ta’ modifikazzjoni tal-informazzjoni xjentifika li tirrigwarda prodott mediċinali. Dan huwa kawża ta’ tossiċità jew riskju miżjud ta’ tossiċità li jkun qed jiġi osservat. Rikjesti f’dan ir-rigward jistgħu wkoll jiġu inizjati mill-Awtorit</w:t>
      </w:r>
      <w:ins w:id="343" w:author="Asus" w:date="2015-08-10T15:12:00Z">
        <w:r w:rsidR="001A3D8D">
          <w:rPr>
            <w:lang w:val="mt-MT"/>
          </w:rPr>
          <w:t>à</w:t>
        </w:r>
      </w:ins>
      <w:del w:id="344" w:author="Asus" w:date="2015-08-10T15:12:00Z">
        <w:r w:rsidRPr="004D07E4" w:rsidDel="001A3D8D">
          <w:rPr>
            <w:lang w:val="mt-MT"/>
          </w:rPr>
          <w:delText>a</w:delText>
        </w:r>
      </w:del>
      <w:r w:rsidRPr="004D07E4">
        <w:rPr>
          <w:lang w:val="mt-MT"/>
        </w:rPr>
        <w:t xml:space="preserve"> dwar il-Mediċini wara diskussjonijiet u deċiżjonijiet meħuda minn aġenziji oħra Ewropej jew minn organiz</w:t>
      </w:r>
      <w:ins w:id="345" w:author="Asus" w:date="2015-08-10T15:12:00Z">
        <w:r w:rsidR="001A3D8D">
          <w:rPr>
            <w:lang w:val="mt-MT"/>
          </w:rPr>
          <w:t>z</w:t>
        </w:r>
      </w:ins>
      <w:r w:rsidRPr="004D07E4">
        <w:rPr>
          <w:lang w:val="mt-MT"/>
        </w:rPr>
        <w:t>azzjonijiet oħra internazzjonali bħalma hija l-Għaqda Dinjija tas-Saħħa (WHO).  Dawn ir-rikjesti jistgħu jinvolvu l-irtirar ta’ mediċini minn fuq is-suq.  Biex jintlaħqu l-għanijiet ta’ sigurtà, l-</w:t>
      </w:r>
      <w:del w:id="346" w:author="Asus" w:date="2015-08-10T15:12:00Z">
        <w:r w:rsidRPr="004D07E4" w:rsidDel="001A3D8D">
          <w:rPr>
            <w:lang w:val="mt-MT"/>
          </w:rPr>
          <w:delText>-</w:delText>
        </w:r>
      </w:del>
      <w:r w:rsidRPr="004D07E4">
        <w:rPr>
          <w:lang w:val="mt-MT"/>
        </w:rPr>
        <w:t>Awtorità dwar il-Mediċini twettaq attivitajiet fosthom:</w:t>
      </w:r>
    </w:p>
    <w:p w:rsidR="00407DA6" w:rsidRPr="004D07E4" w:rsidRDefault="00407DA6" w:rsidP="00407DA6">
      <w:pPr>
        <w:rPr>
          <w:lang w:val="mt-MT"/>
        </w:rPr>
      </w:pPr>
      <w:r w:rsidRPr="004D07E4">
        <w:rPr>
          <w:lang w:val="mt-MT"/>
        </w:rPr>
        <w:t> 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>Ħruġ ta’ Komunikazzjonijiet Diretti lill-Professjonisti tas-Saħħa (</w:t>
      </w:r>
      <w:r w:rsidRPr="004D07E4">
        <w:rPr>
          <w:i/>
          <w:iCs/>
          <w:lang w:val="mt-MT"/>
        </w:rPr>
        <w:t>DHPC: Direct Healthcare Professional Communication</w:t>
      </w:r>
      <w:r w:rsidRPr="004D07E4">
        <w:rPr>
          <w:lang w:val="mt-MT"/>
        </w:rPr>
        <w:t>) fuq tibdil fl-informazzjoni xjentifika (abbażi ta’ potenzjal ta’ riskju) u rakkomandazzjonijiet relevanti fl-amministrazzjoni ta’ prodotti mediċinali;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 xml:space="preserve">Investigar u azzjoni </w:t>
      </w:r>
      <w:ins w:id="347" w:author="Asus" w:date="2015-08-10T15:12:00Z">
        <w:r w:rsidR="001A3D8D">
          <w:rPr>
            <w:lang w:val="mt-MT"/>
          </w:rPr>
          <w:t>i</w:t>
        </w:r>
      </w:ins>
      <w:r w:rsidRPr="004D07E4">
        <w:rPr>
          <w:lang w:val="mt-MT"/>
        </w:rPr>
        <w:t>mmedjata fuq sinjali ta’ tossiċità li jistgħu jinvolvu l-irtirar ta’ mediċini minn fuq is-suq (</w:t>
      </w:r>
      <w:r w:rsidRPr="004D07E4">
        <w:rPr>
          <w:i/>
          <w:iCs/>
          <w:lang w:val="mt-MT"/>
        </w:rPr>
        <w:t>Safety Signal Investigations, Rapid Alerts</w:t>
      </w:r>
      <w:r w:rsidRPr="004D07E4">
        <w:rPr>
          <w:lang w:val="mt-MT"/>
        </w:rPr>
        <w:t xml:space="preserve"> u </w:t>
      </w:r>
      <w:r w:rsidRPr="004D07E4">
        <w:rPr>
          <w:i/>
          <w:iCs/>
          <w:lang w:val="mt-MT"/>
        </w:rPr>
        <w:t>Product Safety Recalls</w:t>
      </w:r>
      <w:r w:rsidRPr="004D07E4">
        <w:rPr>
          <w:lang w:val="mt-MT"/>
        </w:rPr>
        <w:t>);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>Moniteraġġ ta’ programmi intenzjonati biex jipprevenu l-possibiltà ta’ tqala waqt it-teħid ta’ prodotti medi</w:t>
      </w:r>
      <w:ins w:id="348" w:author="Asus" w:date="2015-08-12T14:38:00Z">
        <w:r w:rsidR="00B87F37">
          <w:rPr>
            <w:lang w:val="mt-MT"/>
          </w:rPr>
          <w:t>ċ</w:t>
        </w:r>
      </w:ins>
      <w:del w:id="349" w:author="Asus" w:date="2015-08-12T14:38:00Z">
        <w:r w:rsidRPr="004D07E4" w:rsidDel="00B87F37">
          <w:rPr>
            <w:lang w:val="mt-MT"/>
          </w:rPr>
          <w:delText>c</w:delText>
        </w:r>
      </w:del>
      <w:r w:rsidRPr="004D07E4">
        <w:rPr>
          <w:lang w:val="mt-MT"/>
        </w:rPr>
        <w:t>inali teratoġeniċi (</w:t>
      </w:r>
      <w:r w:rsidRPr="004D07E4">
        <w:rPr>
          <w:i/>
          <w:iCs/>
          <w:lang w:val="mt-MT"/>
        </w:rPr>
        <w:t>Pregnancy Prevention Programmes</w:t>
      </w:r>
      <w:r w:rsidRPr="004D07E4">
        <w:rPr>
          <w:lang w:val="mt-MT"/>
        </w:rPr>
        <w:t>);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>Moniteraġġ u provediment ta’ informazzjoni regolatorja sabiex jiġu sta</w:t>
      </w:r>
      <w:ins w:id="350" w:author="Asus" w:date="2015-08-10T15:12:00Z">
        <w:r w:rsidR="001A3D8D">
          <w:rPr>
            <w:lang w:val="mt-MT"/>
          </w:rPr>
          <w:t>b</w:t>
        </w:r>
      </w:ins>
      <w:r w:rsidRPr="004D07E4">
        <w:rPr>
          <w:lang w:val="mt-MT"/>
        </w:rPr>
        <w:t>biliti programmi intenzjonati għal minimiz</w:t>
      </w:r>
      <w:ins w:id="351" w:author="Asus" w:date="2015-08-12T14:39:00Z">
        <w:r w:rsidR="00B87F37">
          <w:rPr>
            <w:lang w:val="mt-MT"/>
          </w:rPr>
          <w:t>z</w:t>
        </w:r>
      </w:ins>
      <w:r w:rsidRPr="004D07E4">
        <w:rPr>
          <w:lang w:val="mt-MT"/>
        </w:rPr>
        <w:t>azzjoni ta’</w:t>
      </w:r>
      <w:ins w:id="352" w:author="Asus" w:date="2015-08-12T14:39:00Z">
        <w:r w:rsidR="00B87F37">
          <w:rPr>
            <w:lang w:val="mt-MT"/>
          </w:rPr>
          <w:t xml:space="preserve"> </w:t>
        </w:r>
      </w:ins>
      <w:r w:rsidRPr="004D07E4">
        <w:rPr>
          <w:lang w:val="mt-MT"/>
        </w:rPr>
        <w:t xml:space="preserve">riskju assoċjat ma’ </w:t>
      </w:r>
      <w:ins w:id="353" w:author="Asus" w:date="2015-08-10T15:12:00Z">
        <w:r w:rsidR="001A3D8D">
          <w:rPr>
            <w:lang w:val="mt-MT"/>
          </w:rPr>
          <w:t>ċ</w:t>
        </w:r>
      </w:ins>
      <w:del w:id="354" w:author="Asus" w:date="2015-08-10T15:12:00Z">
        <w:r w:rsidRPr="004D07E4" w:rsidDel="001A3D8D">
          <w:rPr>
            <w:lang w:val="mt-MT"/>
          </w:rPr>
          <w:delText>c</w:delText>
        </w:r>
      </w:del>
      <w:r w:rsidRPr="004D07E4">
        <w:rPr>
          <w:lang w:val="mt-MT"/>
        </w:rPr>
        <w:t>erti tipi ta’ prodotti mediċinali (</w:t>
      </w:r>
      <w:r w:rsidRPr="004D07E4">
        <w:rPr>
          <w:i/>
          <w:iCs/>
          <w:lang w:val="mt-MT"/>
        </w:rPr>
        <w:t>Risk Minimisation Programmes</w:t>
      </w:r>
      <w:r w:rsidRPr="004D07E4">
        <w:rPr>
          <w:lang w:val="mt-MT"/>
        </w:rPr>
        <w:t>);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>Ħruġ ta’ Ċirkulari (</w:t>
      </w:r>
      <w:r w:rsidRPr="004D07E4">
        <w:rPr>
          <w:i/>
          <w:iCs/>
          <w:lang w:val="mt-MT"/>
        </w:rPr>
        <w:t>Safety Circulars</w:t>
      </w:r>
      <w:r w:rsidRPr="004D07E4">
        <w:rPr>
          <w:lang w:val="mt-MT"/>
        </w:rPr>
        <w:t>) għall-professjonisti u għall-pubbliku fir-rigward ta’ rakkomandazzjonijiet dwar l-użu tal-mediċini u miżuri ta’ prevenzjoni ta’ tossiċità;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>Komunikazzjonijiet mad-Dipartiment tas-Servizzi tal-</w:t>
      </w:r>
      <w:r w:rsidRPr="004D07E4">
        <w:rPr>
          <w:i/>
          <w:lang w:val="mt-MT"/>
        </w:rPr>
        <w:t>Istandards</w:t>
      </w:r>
      <w:r w:rsidRPr="004D07E4">
        <w:rPr>
          <w:lang w:val="mt-MT"/>
        </w:rPr>
        <w:t xml:space="preserve"> fis-Saħħa, dwar riskji osservati internazzjonalment fir-rigward ta’ prodotti tad-demm (</w:t>
      </w:r>
      <w:r w:rsidRPr="004D07E4">
        <w:rPr>
          <w:i/>
          <w:iCs/>
          <w:lang w:val="mt-MT"/>
        </w:rPr>
        <w:t>Haemovigilance</w:t>
      </w:r>
      <w:r w:rsidRPr="004D07E4">
        <w:rPr>
          <w:lang w:val="mt-MT"/>
        </w:rPr>
        <w:t>);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>Inizjar u approvar ta’ varjazzjonijiet fuq l-informazzjoni xjentifika ta’ prodott mediċinali fil-kuntest ta’ riskju ġdid jew riskju akbar li jkun qed jiġi osservat (</w:t>
      </w:r>
      <w:r w:rsidRPr="004D07E4">
        <w:rPr>
          <w:i/>
          <w:iCs/>
          <w:lang w:val="mt-MT"/>
        </w:rPr>
        <w:t>Urgent Safety Restrictions</w:t>
      </w:r>
      <w:r w:rsidRPr="004D07E4">
        <w:rPr>
          <w:lang w:val="mt-MT"/>
        </w:rPr>
        <w:t>);</w:t>
      </w:r>
    </w:p>
    <w:p w:rsidR="00407DA6" w:rsidRPr="004D07E4" w:rsidRDefault="00407DA6" w:rsidP="00407DA6">
      <w:pPr>
        <w:numPr>
          <w:ilvl w:val="0"/>
          <w:numId w:val="50"/>
        </w:numPr>
        <w:rPr>
          <w:lang w:val="mt-MT"/>
        </w:rPr>
      </w:pPr>
      <w:r w:rsidRPr="004D07E4">
        <w:rPr>
          <w:lang w:val="mt-MT"/>
        </w:rPr>
        <w:t>Investigazzjonijiet fid-det</w:t>
      </w:r>
      <w:ins w:id="355" w:author="Asus" w:date="2015-08-10T15:24:00Z">
        <w:r w:rsidR="0039382D">
          <w:rPr>
            <w:lang w:val="mt-MT"/>
          </w:rPr>
          <w:t>t</w:t>
        </w:r>
      </w:ins>
      <w:r w:rsidRPr="004D07E4">
        <w:rPr>
          <w:lang w:val="mt-MT"/>
        </w:rPr>
        <w:t xml:space="preserve">all dwar każijiet </w:t>
      </w:r>
      <w:ins w:id="356" w:author="Asus" w:date="2015-08-10T15:24:00Z">
        <w:r w:rsidR="0039382D">
          <w:rPr>
            <w:lang w:val="mt-MT"/>
          </w:rPr>
          <w:t>i</w:t>
        </w:r>
      </w:ins>
      <w:r w:rsidRPr="004D07E4">
        <w:rPr>
          <w:lang w:val="mt-MT"/>
        </w:rPr>
        <w:t xml:space="preserve">rrappurtati minn professjonisti tas-saħħa lokali li </w:t>
      </w:r>
      <w:del w:id="357" w:author="Asus" w:date="2015-12-02T21:01:00Z">
        <w:r w:rsidRPr="004D07E4" w:rsidDel="0048519B">
          <w:rPr>
            <w:lang w:val="mt-MT"/>
          </w:rPr>
          <w:delText xml:space="preserve"> </w:delText>
        </w:r>
      </w:del>
      <w:r w:rsidRPr="004D07E4">
        <w:rPr>
          <w:lang w:val="mt-MT"/>
        </w:rPr>
        <w:t>jirrigwardjaw tossiċità jew nuqqas ta’ effettività anomala jew mhux mistennija wara amministrazzjoni ta’ prodotti mediċinali (</w:t>
      </w:r>
      <w:r w:rsidRPr="004D07E4">
        <w:rPr>
          <w:i/>
          <w:iCs/>
          <w:lang w:val="mt-MT"/>
        </w:rPr>
        <w:t>Local Product Safety Issues</w:t>
      </w:r>
      <w:r w:rsidRPr="004D07E4">
        <w:rPr>
          <w:lang w:val="mt-MT"/>
        </w:rPr>
        <w:t>).</w:t>
      </w:r>
    </w:p>
    <w:p w:rsidR="00407DA6" w:rsidRPr="004D07E4" w:rsidRDefault="00407DA6" w:rsidP="00407DA6">
      <w:pPr>
        <w:rPr>
          <w:lang w:val="mt-MT"/>
        </w:rPr>
      </w:pPr>
      <w:r w:rsidRPr="004D07E4">
        <w:rPr>
          <w:lang w:val="mt-MT"/>
        </w:rPr>
        <w:t>Dawn il-pjanijiet ipprovduti minn kumpan</w:t>
      </w:r>
      <w:del w:id="358" w:author="Asus" w:date="2015-08-12T14:40:00Z">
        <w:r w:rsidRPr="004D07E4" w:rsidDel="00B87F37">
          <w:rPr>
            <w:lang w:val="mt-MT"/>
          </w:rPr>
          <w:delText>n</w:delText>
        </w:r>
      </w:del>
      <w:r w:rsidRPr="004D07E4">
        <w:rPr>
          <w:lang w:val="mt-MT"/>
        </w:rPr>
        <w:t>iji farmaċewtiċi jew kif irrakkomandati internazzjonalment jew mill-Aġenzija Ewrope</w:t>
      </w:r>
      <w:del w:id="359" w:author="Asus" w:date="2015-08-10T15:24:00Z">
        <w:r w:rsidRPr="004D07E4" w:rsidDel="0039382D">
          <w:rPr>
            <w:lang w:val="mt-MT"/>
          </w:rPr>
          <w:delText>j</w:delText>
        </w:r>
      </w:del>
      <w:r w:rsidRPr="004D07E4">
        <w:rPr>
          <w:lang w:val="mt-MT"/>
        </w:rPr>
        <w:t>a tal-Mediċini (EMA), iservu biex ikomplu jassiguraw is-sigurtà fl-użu lokali ta’ prodotti mediċinali.</w:t>
      </w:r>
    </w:p>
    <w:p w:rsidR="00362AD2" w:rsidRPr="004D07E4" w:rsidRDefault="00362AD2" w:rsidP="001D5D60">
      <w:pPr>
        <w:rPr>
          <w:lang w:val="mt-MT"/>
        </w:rPr>
      </w:pPr>
      <w:r w:rsidRPr="004D07E4">
        <w:rPr>
          <w:b/>
          <w:bCs/>
          <w:lang w:val="mt-MT"/>
        </w:rPr>
        <w:t> </w:t>
      </w:r>
    </w:p>
    <w:p w:rsidR="00362AD2" w:rsidRPr="004D07E4" w:rsidRDefault="00362AD2" w:rsidP="001D5D60">
      <w:pPr>
        <w:rPr>
          <w:lang w:val="mt-MT"/>
        </w:rPr>
      </w:pPr>
      <w:r w:rsidRPr="004D07E4">
        <w:rPr>
          <w:lang w:val="mt-MT"/>
        </w:rPr>
        <w:t> </w:t>
      </w:r>
    </w:p>
    <w:p w:rsidR="00362AD2" w:rsidRPr="004D07E4" w:rsidRDefault="00362AD2" w:rsidP="00362AD2">
      <w:pPr>
        <w:pStyle w:val="Heading1B"/>
        <w:spacing w:line="360" w:lineRule="auto"/>
        <w:rPr>
          <w:lang w:val="mt-MT"/>
        </w:rPr>
      </w:pPr>
      <w:bookmarkStart w:id="360" w:name="_Toc252377400"/>
      <w:bookmarkStart w:id="361" w:name="_Toc235864852"/>
      <w:bookmarkStart w:id="362" w:name="_Toc235425817"/>
      <w:bookmarkEnd w:id="360"/>
      <w:bookmarkEnd w:id="361"/>
      <w:r w:rsidRPr="004D07E4">
        <w:rPr>
          <w:lang w:val="mt-MT"/>
        </w:rPr>
        <w:t xml:space="preserve">5.0 </w:t>
      </w:r>
      <w:r w:rsidR="00C040C7" w:rsidRPr="004D07E4">
        <w:rPr>
          <w:lang w:val="mt-MT"/>
        </w:rPr>
        <w:t>Spezzjonijiet u Liċenzjar t</w:t>
      </w:r>
      <w:r w:rsidR="006A7CBD" w:rsidRPr="004D07E4">
        <w:rPr>
          <w:lang w:val="mt-MT"/>
        </w:rPr>
        <w:t>a’ attivitajiet farm</w:t>
      </w:r>
      <w:ins w:id="363" w:author="Asus" w:date="2015-08-10T15:24:00Z">
        <w:r w:rsidR="0039382D">
          <w:rPr>
            <w:lang w:val="mt-MT"/>
          </w:rPr>
          <w:t>a</w:t>
        </w:r>
      </w:ins>
      <w:r w:rsidR="006A7CBD" w:rsidRPr="004D07E4">
        <w:rPr>
          <w:lang w:val="mt-MT"/>
        </w:rPr>
        <w:t>ċewtiċi</w:t>
      </w:r>
      <w:bookmarkEnd w:id="362"/>
    </w:p>
    <w:p w:rsidR="00362AD2" w:rsidRPr="004D07E4" w:rsidRDefault="00362AD2" w:rsidP="00362AD2">
      <w:pPr>
        <w:pStyle w:val="Mainheading"/>
        <w:spacing w:line="360" w:lineRule="auto"/>
        <w:rPr>
          <w:lang w:val="mt-MT"/>
        </w:rPr>
      </w:pPr>
      <w:r w:rsidRPr="004D07E4">
        <w:rPr>
          <w:rFonts w:ascii="Times New Roman" w:hAnsi="Times New Roman"/>
          <w:color w:val="FF9900"/>
          <w:lang w:val="mt-MT"/>
        </w:rPr>
        <w:t> </w:t>
      </w:r>
    </w:p>
    <w:p w:rsidR="00C53B73" w:rsidRPr="004D07E4" w:rsidRDefault="00C53B73" w:rsidP="001D5D60">
      <w:pPr>
        <w:ind w:right="-80"/>
        <w:rPr>
          <w:lang w:val="mt-MT"/>
        </w:rPr>
      </w:pPr>
      <w:r w:rsidRPr="004D07E4">
        <w:rPr>
          <w:lang w:val="mt-MT"/>
        </w:rPr>
        <w:t>L-Awtorit</w:t>
      </w:r>
      <w:r w:rsidR="008E2D67" w:rsidRPr="004D07E4">
        <w:rPr>
          <w:lang w:val="mt-MT"/>
        </w:rPr>
        <w:t>à</w:t>
      </w:r>
      <w:r w:rsidRPr="004D07E4">
        <w:rPr>
          <w:lang w:val="mt-MT"/>
        </w:rPr>
        <w:t xml:space="preserve"> dwar il-Mediċini ġiet iddelegata bir-responsab</w:t>
      </w:r>
      <w:ins w:id="364" w:author="Asus" w:date="2015-08-10T15:24:00Z">
        <w:r w:rsidR="0039382D">
          <w:rPr>
            <w:lang w:val="mt-MT"/>
          </w:rPr>
          <w:t>b</w:t>
        </w:r>
      </w:ins>
      <w:r w:rsidRPr="004D07E4">
        <w:rPr>
          <w:lang w:val="mt-MT"/>
        </w:rPr>
        <w:t>ilt</w:t>
      </w:r>
      <w:ins w:id="365" w:author="Asus" w:date="2015-08-10T15:24:00Z">
        <w:r w:rsidR="0039382D">
          <w:rPr>
            <w:lang w:val="mt-MT"/>
          </w:rPr>
          <w:t>à</w:t>
        </w:r>
      </w:ins>
      <w:del w:id="366" w:author="Asus" w:date="2015-08-10T15:24:00Z">
        <w:r w:rsidRPr="004D07E4" w:rsidDel="0039382D">
          <w:rPr>
            <w:lang w:val="mt-MT"/>
          </w:rPr>
          <w:delText>a</w:delText>
        </w:r>
      </w:del>
      <w:r w:rsidRPr="004D07E4">
        <w:rPr>
          <w:lang w:val="mt-MT"/>
        </w:rPr>
        <w:t xml:space="preserve"> għal spezzjonijiet u ħruġ ta’ li</w:t>
      </w:r>
      <w:r w:rsidR="00C45829" w:rsidRPr="004D07E4">
        <w:rPr>
          <w:lang w:val="mt-MT"/>
        </w:rPr>
        <w:t>ċ</w:t>
      </w:r>
      <w:r w:rsidRPr="004D07E4">
        <w:rPr>
          <w:lang w:val="mt-MT"/>
        </w:rPr>
        <w:t>enzji għall-manifattura, distribuzzjoni u bejgħ ta’ medi</w:t>
      </w:r>
      <w:r w:rsidR="00C45829" w:rsidRPr="004D07E4">
        <w:rPr>
          <w:lang w:val="mt-MT"/>
        </w:rPr>
        <w:t>ċ</w:t>
      </w:r>
      <w:r w:rsidRPr="004D07E4">
        <w:rPr>
          <w:lang w:val="mt-MT"/>
        </w:rPr>
        <w:t>ini skon</w:t>
      </w:r>
      <w:ins w:id="367" w:author="Asus" w:date="2015-08-10T15:24:00Z">
        <w:r w:rsidR="0039382D">
          <w:rPr>
            <w:lang w:val="mt-MT"/>
          </w:rPr>
          <w:t>t</w:t>
        </w:r>
      </w:ins>
      <w:del w:id="368" w:author="Asus" w:date="2015-08-10T15:24:00Z">
        <w:r w:rsidRPr="004D07E4" w:rsidDel="0039382D">
          <w:rPr>
            <w:lang w:val="mt-MT"/>
          </w:rPr>
          <w:delText>d</w:delText>
        </w:r>
      </w:del>
      <w:r w:rsidRPr="004D07E4">
        <w:rPr>
          <w:lang w:val="mt-MT"/>
        </w:rPr>
        <w:t xml:space="preserve"> </w:t>
      </w:r>
      <w:r w:rsidRPr="0039382D">
        <w:rPr>
          <w:i/>
          <w:lang w:val="mt-MT"/>
          <w:rPrChange w:id="369" w:author="Asus" w:date="2015-08-10T15:25:00Z">
            <w:rPr>
              <w:lang w:val="mt-MT"/>
            </w:rPr>
          </w:rPrChange>
        </w:rPr>
        <w:t>standards</w:t>
      </w:r>
      <w:r w:rsidRPr="004D07E4">
        <w:rPr>
          <w:i/>
          <w:lang w:val="mt-MT"/>
        </w:rPr>
        <w:t xml:space="preserve"> </w:t>
      </w:r>
      <w:r w:rsidRPr="004D07E4">
        <w:rPr>
          <w:lang w:val="mt-MT"/>
        </w:rPr>
        <w:t xml:space="preserve">u liġijiet Ewropej u dawk lokali.  Għall-ewwel darba, fl-2009 l-Awtorità </w:t>
      </w:r>
      <w:r w:rsidR="00D61530" w:rsidRPr="004D07E4">
        <w:rPr>
          <w:lang w:val="mt-MT"/>
        </w:rPr>
        <w:t>dwar il-Mediċini spezzjonat il-p</w:t>
      </w:r>
      <w:r w:rsidRPr="004D07E4">
        <w:rPr>
          <w:lang w:val="mt-MT"/>
        </w:rPr>
        <w:t xml:space="preserve">rovi </w:t>
      </w:r>
      <w:r w:rsidR="00D61530" w:rsidRPr="004D07E4">
        <w:rPr>
          <w:lang w:val="mt-MT"/>
        </w:rPr>
        <w:t>k</w:t>
      </w:r>
      <w:r w:rsidRPr="004D07E4">
        <w:rPr>
          <w:lang w:val="mt-MT"/>
        </w:rPr>
        <w:t xml:space="preserve">liniċi.  Dan sar fuq </w:t>
      </w:r>
      <w:r w:rsidRPr="0039382D">
        <w:rPr>
          <w:i/>
          <w:lang w:val="mt-MT"/>
          <w:rPrChange w:id="370" w:author="Asus" w:date="2015-08-10T15:25:00Z">
            <w:rPr>
              <w:lang w:val="mt-MT"/>
            </w:rPr>
          </w:rPrChange>
        </w:rPr>
        <w:t>standards</w:t>
      </w:r>
      <w:r w:rsidRPr="004D07E4">
        <w:rPr>
          <w:lang w:val="mt-MT"/>
        </w:rPr>
        <w:t xml:space="preserve"> Ew</w:t>
      </w:r>
      <w:r w:rsidR="00C45829" w:rsidRPr="004D07E4">
        <w:rPr>
          <w:lang w:val="mt-MT"/>
        </w:rPr>
        <w:t>r</w:t>
      </w:r>
      <w:r w:rsidRPr="004D07E4">
        <w:rPr>
          <w:lang w:val="mt-MT"/>
        </w:rPr>
        <w:t>opej u żewġ provi kliniċi ġew spezzjonati</w:t>
      </w:r>
      <w:r w:rsidR="00C45829" w:rsidRPr="004D07E4">
        <w:rPr>
          <w:lang w:val="mt-MT"/>
        </w:rPr>
        <w:t>.</w:t>
      </w:r>
    </w:p>
    <w:p w:rsidR="00C53B73" w:rsidRPr="004D07E4" w:rsidRDefault="00C53B73" w:rsidP="001D5D60">
      <w:pPr>
        <w:ind w:right="-80"/>
        <w:rPr>
          <w:lang w:val="mt-MT"/>
        </w:rPr>
      </w:pPr>
    </w:p>
    <w:p w:rsidR="009258FD" w:rsidRPr="004D07E4" w:rsidRDefault="008E2D67" w:rsidP="001D5D60">
      <w:pPr>
        <w:ind w:right="-80"/>
        <w:rPr>
          <w:lang w:val="mt-MT"/>
        </w:rPr>
      </w:pPr>
      <w:r w:rsidRPr="004D07E4">
        <w:rPr>
          <w:lang w:val="mt-MT"/>
        </w:rPr>
        <w:t>Matul l-</w:t>
      </w:r>
      <w:r w:rsidR="00C53B73" w:rsidRPr="004D07E4">
        <w:rPr>
          <w:lang w:val="mt-MT"/>
        </w:rPr>
        <w:t>200</w:t>
      </w:r>
      <w:r w:rsidR="00AC5243" w:rsidRPr="004D07E4">
        <w:rPr>
          <w:lang w:val="mt-MT"/>
        </w:rPr>
        <w:t>9</w:t>
      </w:r>
      <w:r w:rsidR="00C53B73" w:rsidRPr="004D07E4">
        <w:rPr>
          <w:lang w:val="mt-MT"/>
        </w:rPr>
        <w:t xml:space="preserve"> </w:t>
      </w:r>
      <w:r w:rsidR="00AC5243" w:rsidRPr="004D07E4">
        <w:rPr>
          <w:lang w:val="mt-MT"/>
        </w:rPr>
        <w:t>l-Awtorità dwar il-Mediċini għam</w:t>
      </w:r>
      <w:r w:rsidR="00C53B73" w:rsidRPr="004D07E4">
        <w:rPr>
          <w:lang w:val="mt-MT"/>
        </w:rPr>
        <w:t>l</w:t>
      </w:r>
      <w:r w:rsidR="00AC5243" w:rsidRPr="004D07E4">
        <w:rPr>
          <w:lang w:val="mt-MT"/>
        </w:rPr>
        <w:t>et</w:t>
      </w:r>
      <w:r w:rsidR="009258FD" w:rsidRPr="004D07E4">
        <w:rPr>
          <w:lang w:val="mt-MT"/>
        </w:rPr>
        <w:t xml:space="preserve"> sbatax (</w:t>
      </w:r>
      <w:r w:rsidR="00C53B73" w:rsidRPr="004D07E4">
        <w:rPr>
          <w:lang w:val="mt-MT"/>
        </w:rPr>
        <w:t>17</w:t>
      </w:r>
      <w:r w:rsidR="009258FD" w:rsidRPr="004D07E4">
        <w:rPr>
          <w:lang w:val="mt-MT"/>
        </w:rPr>
        <w:t>)</w:t>
      </w:r>
      <w:r w:rsidR="00C53B73" w:rsidRPr="004D07E4">
        <w:rPr>
          <w:lang w:val="mt-MT"/>
        </w:rPr>
        <w:t xml:space="preserve"> </w:t>
      </w:r>
      <w:ins w:id="371" w:author="Asus" w:date="2015-12-03T16:13:00Z">
        <w:r w:rsidR="00897643">
          <w:rPr>
            <w:lang w:val="mt-MT"/>
          </w:rPr>
          <w:t>-</w:t>
        </w:r>
      </w:ins>
      <w:r w:rsidR="00C53B73" w:rsidRPr="004D07E4">
        <w:rPr>
          <w:lang w:val="mt-MT"/>
        </w:rPr>
        <w:t>il</w:t>
      </w:r>
      <w:ins w:id="372" w:author="Asus" w:date="2015-12-02T21:02:00Z">
        <w:r w:rsidR="0048519B">
          <w:rPr>
            <w:lang w:val="mt-MT"/>
          </w:rPr>
          <w:t xml:space="preserve"> </w:t>
        </w:r>
      </w:ins>
      <w:del w:id="373" w:author="Asus" w:date="2015-08-10T15:25:00Z">
        <w:r w:rsidR="00C53B73" w:rsidRPr="004D07E4" w:rsidDel="0039382D">
          <w:rPr>
            <w:lang w:val="mt-MT"/>
          </w:rPr>
          <w:delText>-</w:delText>
        </w:r>
      </w:del>
      <w:r w:rsidR="00C53B73" w:rsidRPr="004D07E4">
        <w:rPr>
          <w:lang w:val="mt-MT"/>
        </w:rPr>
        <w:t>spezzjoni tal-manifattura</w:t>
      </w:r>
      <w:r w:rsidR="009258FD" w:rsidRPr="004D07E4">
        <w:rPr>
          <w:lang w:val="mt-MT"/>
        </w:rPr>
        <w:t>, erb</w:t>
      </w:r>
      <w:r w:rsidRPr="004D07E4">
        <w:rPr>
          <w:lang w:val="mt-MT"/>
        </w:rPr>
        <w:t>għ</w:t>
      </w:r>
      <w:r w:rsidR="009258FD" w:rsidRPr="004D07E4">
        <w:rPr>
          <w:lang w:val="mt-MT"/>
        </w:rPr>
        <w:t>a u erbg</w:t>
      </w:r>
      <w:r w:rsidR="00C45829" w:rsidRPr="004D07E4">
        <w:rPr>
          <w:lang w:val="mt-MT"/>
        </w:rPr>
        <w:t>ħ</w:t>
      </w:r>
      <w:r w:rsidR="009258FD" w:rsidRPr="004D07E4">
        <w:rPr>
          <w:lang w:val="mt-MT"/>
        </w:rPr>
        <w:t xml:space="preserve">in (44) tad-distribuzzjoni u tnejn (2) tal-provi kliniċi. </w:t>
      </w:r>
      <w:del w:id="374" w:author="Asus" w:date="2015-08-12T14:46:00Z">
        <w:r w:rsidR="00C53B73" w:rsidRPr="004D07E4" w:rsidDel="00335C84">
          <w:rPr>
            <w:lang w:val="mt-MT"/>
          </w:rPr>
          <w:delText>.</w:delText>
        </w:r>
        <w:r w:rsidR="00BF1723" w:rsidRPr="004D07E4" w:rsidDel="00335C84">
          <w:rPr>
            <w:lang w:val="mt-MT"/>
          </w:rPr>
          <w:delText xml:space="preserve"> </w:delText>
        </w:r>
      </w:del>
      <w:r w:rsidR="00BF1723" w:rsidRPr="004D07E4">
        <w:rPr>
          <w:lang w:val="mt-MT"/>
        </w:rPr>
        <w:t>Wara li fl-2008 ġie għall-ewwel darba spezzjonat iċ-ċentru nazzjonali tad-demm, fl-2009 ġ</w:t>
      </w:r>
      <w:r w:rsidR="00C53B73" w:rsidRPr="004D07E4">
        <w:rPr>
          <w:lang w:val="mt-MT"/>
        </w:rPr>
        <w:t>ie</w:t>
      </w:r>
      <w:r w:rsidR="00BF1723" w:rsidRPr="004D07E4">
        <w:rPr>
          <w:lang w:val="mt-MT"/>
        </w:rPr>
        <w:t xml:space="preserve"> spezzjonat il-</w:t>
      </w:r>
      <w:r w:rsidR="00BF1723" w:rsidRPr="004D07E4">
        <w:rPr>
          <w:i/>
          <w:lang w:val="mt-MT"/>
        </w:rPr>
        <w:t xml:space="preserve">Mobile Blood Donation </w:t>
      </w:r>
      <w:r w:rsidR="00C45829" w:rsidRPr="004D07E4">
        <w:rPr>
          <w:i/>
          <w:lang w:val="mt-MT"/>
        </w:rPr>
        <w:t>U</w:t>
      </w:r>
      <w:r w:rsidR="00BF1723" w:rsidRPr="004D07E4">
        <w:rPr>
          <w:i/>
          <w:lang w:val="mt-MT"/>
        </w:rPr>
        <w:t>nit</w:t>
      </w:r>
      <w:r w:rsidR="00BF1723" w:rsidRPr="004D07E4">
        <w:rPr>
          <w:lang w:val="mt-MT"/>
        </w:rPr>
        <w:t xml:space="preserve">.  Kien hemm </w:t>
      </w:r>
      <w:ins w:id="375" w:author="Asus" w:date="2015-08-10T15:25:00Z">
        <w:r w:rsidR="0039382D">
          <w:rPr>
            <w:lang w:val="mt-MT"/>
          </w:rPr>
          <w:t>u</w:t>
        </w:r>
      </w:ins>
      <w:del w:id="376" w:author="Asus" w:date="2015-08-10T15:25:00Z">
        <w:r w:rsidR="00BF1723" w:rsidRPr="004D07E4" w:rsidDel="0039382D">
          <w:rPr>
            <w:lang w:val="mt-MT"/>
          </w:rPr>
          <w:delText>w</w:delText>
        </w:r>
      </w:del>
      <w:r w:rsidR="00BF1723" w:rsidRPr="004D07E4">
        <w:rPr>
          <w:lang w:val="mt-MT"/>
        </w:rPr>
        <w:t>koll tlettax</w:t>
      </w:r>
      <w:r w:rsidR="00C53B73" w:rsidRPr="004D07E4">
        <w:rPr>
          <w:lang w:val="mt-MT"/>
        </w:rPr>
        <w:t xml:space="preserve"> (13)</w:t>
      </w:r>
      <w:r w:rsidR="00BF1723" w:rsidRPr="004D07E4">
        <w:rPr>
          <w:lang w:val="mt-MT"/>
        </w:rPr>
        <w:t xml:space="preserve"> </w:t>
      </w:r>
      <w:ins w:id="377" w:author="Asus" w:date="2015-08-10T15:25:00Z">
        <w:r w:rsidR="0039382D">
          <w:rPr>
            <w:lang w:val="mt-MT"/>
          </w:rPr>
          <w:t>-</w:t>
        </w:r>
      </w:ins>
      <w:r w:rsidR="00BF1723" w:rsidRPr="004D07E4">
        <w:rPr>
          <w:lang w:val="mt-MT"/>
        </w:rPr>
        <w:t>il</w:t>
      </w:r>
      <w:del w:id="378" w:author="Asus" w:date="2015-08-10T15:25:00Z">
        <w:r w:rsidR="00BF1723" w:rsidRPr="004D07E4" w:rsidDel="0039382D">
          <w:rPr>
            <w:lang w:val="mt-MT"/>
          </w:rPr>
          <w:delText>-</w:delText>
        </w:r>
      </w:del>
      <w:r w:rsidR="00DA515A">
        <w:rPr>
          <w:lang w:val="mt-MT"/>
        </w:rPr>
        <w:t xml:space="preserve"> </w:t>
      </w:r>
      <w:r w:rsidR="00BF1723" w:rsidRPr="004D07E4">
        <w:rPr>
          <w:lang w:val="mt-MT"/>
        </w:rPr>
        <w:t>varjazzjoni ta</w:t>
      </w:r>
      <w:del w:id="379" w:author="Asus" w:date="2015-08-12T14:47:00Z">
        <w:r w:rsidR="00BF1723" w:rsidRPr="004D07E4" w:rsidDel="00335C84">
          <w:rPr>
            <w:lang w:val="mt-MT"/>
          </w:rPr>
          <w:delText xml:space="preserve">’ </w:delText>
        </w:r>
      </w:del>
      <w:r w:rsidR="00BF1723" w:rsidRPr="004D07E4">
        <w:rPr>
          <w:lang w:val="mt-MT"/>
        </w:rPr>
        <w:t>l-awtoriz</w:t>
      </w:r>
      <w:ins w:id="380" w:author="Asus" w:date="2015-08-12T14:47:00Z">
        <w:r w:rsidR="00335C84">
          <w:rPr>
            <w:lang w:val="mt-MT"/>
          </w:rPr>
          <w:t>z</w:t>
        </w:r>
      </w:ins>
      <w:r w:rsidR="00BF1723" w:rsidRPr="004D07E4">
        <w:rPr>
          <w:lang w:val="mt-MT"/>
        </w:rPr>
        <w:t>azzjoni ta</w:t>
      </w:r>
      <w:r w:rsidR="00C373D9" w:rsidRPr="004D07E4">
        <w:rPr>
          <w:lang w:val="mt-MT"/>
        </w:rPr>
        <w:t>l-manifattura</w:t>
      </w:r>
      <w:r w:rsidR="009258FD" w:rsidRPr="004D07E4">
        <w:rPr>
          <w:lang w:val="mt-MT"/>
        </w:rPr>
        <w:t xml:space="preserve"> u ħmistax</w:t>
      </w:r>
      <w:r w:rsidR="00BF1723" w:rsidRPr="004D07E4">
        <w:rPr>
          <w:lang w:val="mt-MT"/>
        </w:rPr>
        <w:t xml:space="preserve"> (15) </w:t>
      </w:r>
      <w:ins w:id="381" w:author="Asus" w:date="2015-08-10T15:25:00Z">
        <w:r w:rsidR="0039382D">
          <w:rPr>
            <w:lang w:val="mt-MT"/>
          </w:rPr>
          <w:t>-</w:t>
        </w:r>
      </w:ins>
      <w:r w:rsidR="00C45829" w:rsidRPr="004D07E4">
        <w:rPr>
          <w:lang w:val="mt-MT"/>
        </w:rPr>
        <w:t>il</w:t>
      </w:r>
      <w:del w:id="382" w:author="Asus" w:date="2015-08-10T15:26:00Z">
        <w:r w:rsidR="00C45829" w:rsidRPr="004D07E4" w:rsidDel="0039382D">
          <w:rPr>
            <w:lang w:val="mt-MT"/>
          </w:rPr>
          <w:delText>-</w:delText>
        </w:r>
      </w:del>
      <w:r w:rsidR="00DA515A">
        <w:rPr>
          <w:lang w:val="mt-MT"/>
        </w:rPr>
        <w:t xml:space="preserve"> </w:t>
      </w:r>
      <w:r w:rsidR="00C45829" w:rsidRPr="004D07E4">
        <w:rPr>
          <w:lang w:val="mt-MT"/>
        </w:rPr>
        <w:t>varjazzjoni tad-distributuri</w:t>
      </w:r>
      <w:r w:rsidR="00BF1723" w:rsidRPr="004D07E4">
        <w:rPr>
          <w:lang w:val="mt-MT"/>
        </w:rPr>
        <w:t xml:space="preserve"> </w:t>
      </w:r>
      <w:r w:rsidR="009258FD" w:rsidRPr="004D07E4">
        <w:rPr>
          <w:lang w:val="mt-MT"/>
        </w:rPr>
        <w:t xml:space="preserve">kienu </w:t>
      </w:r>
      <w:del w:id="383" w:author="Asus" w:date="2015-08-10T15:26:00Z">
        <w:r w:rsidR="009258FD" w:rsidRPr="004D07E4" w:rsidDel="0039382D">
          <w:rPr>
            <w:lang w:val="mt-MT"/>
          </w:rPr>
          <w:delText>i</w:delText>
        </w:r>
      </w:del>
      <w:r w:rsidR="009258FD" w:rsidRPr="004D07E4">
        <w:rPr>
          <w:lang w:val="mt-MT"/>
        </w:rPr>
        <w:t>pproċessati</w:t>
      </w:r>
      <w:r w:rsidR="0020147D" w:rsidRPr="004D07E4">
        <w:rPr>
          <w:lang w:val="mt-MT"/>
        </w:rPr>
        <w:t xml:space="preserve">. </w:t>
      </w:r>
    </w:p>
    <w:p w:rsidR="009258FD" w:rsidRPr="004D07E4" w:rsidRDefault="009258FD" w:rsidP="00C53B73">
      <w:pPr>
        <w:ind w:right="-360"/>
        <w:rPr>
          <w:lang w:val="mt-MT"/>
        </w:rPr>
      </w:pPr>
    </w:p>
    <w:p w:rsidR="00362AD2" w:rsidRPr="004D07E4" w:rsidRDefault="00D811B4" w:rsidP="00362AD2">
      <w:pPr>
        <w:rPr>
          <w:lang w:val="mt-MT"/>
        </w:rPr>
      </w:pPr>
      <w:r w:rsidRPr="004D07E4">
        <w:rPr>
          <w:lang w:val="mt-MT"/>
        </w:rPr>
        <w:t>Minn mindu l-Awtorità dwar il-</w:t>
      </w:r>
      <w:r w:rsidR="00C53B73" w:rsidRPr="004D07E4">
        <w:rPr>
          <w:lang w:val="mt-MT"/>
        </w:rPr>
        <w:t xml:space="preserve">Mediċini </w:t>
      </w:r>
      <w:r w:rsidRPr="004D07E4">
        <w:rPr>
          <w:lang w:val="mt-MT"/>
        </w:rPr>
        <w:t>ħ</w:t>
      </w:r>
      <w:r w:rsidR="008E2D67" w:rsidRPr="004D07E4">
        <w:rPr>
          <w:lang w:val="mt-MT"/>
        </w:rPr>
        <w:t xml:space="preserve">adet f’idejha </w:t>
      </w:r>
      <w:del w:id="384" w:author="Asus" w:date="2015-12-03T16:13:00Z">
        <w:r w:rsidR="008E2D67" w:rsidRPr="004D07E4" w:rsidDel="00897643">
          <w:rPr>
            <w:lang w:val="mt-MT"/>
          </w:rPr>
          <w:delText>i</w:delText>
        </w:r>
      </w:del>
      <w:r w:rsidR="008E2D67" w:rsidRPr="004D07E4">
        <w:rPr>
          <w:lang w:val="mt-MT"/>
        </w:rPr>
        <w:t>r-</w:t>
      </w:r>
      <w:r w:rsidR="00C53B73" w:rsidRPr="004D07E4">
        <w:rPr>
          <w:lang w:val="mt-MT"/>
        </w:rPr>
        <w:t>regolamenta</w:t>
      </w:r>
      <w:ins w:id="385" w:author="Asus" w:date="2015-08-10T15:26:00Z">
        <w:r w:rsidR="0039382D">
          <w:rPr>
            <w:lang w:val="mt-MT"/>
          </w:rPr>
          <w:t>z</w:t>
        </w:r>
      </w:ins>
      <w:r w:rsidR="00C53B73" w:rsidRPr="004D07E4">
        <w:rPr>
          <w:lang w:val="mt-MT"/>
        </w:rPr>
        <w:t xml:space="preserve">zjoni </w:t>
      </w:r>
      <w:del w:id="386" w:author="Asus" w:date="2015-12-02T21:02:00Z">
        <w:r w:rsidR="00C53B73" w:rsidRPr="004D07E4" w:rsidDel="00D4411E">
          <w:rPr>
            <w:lang w:val="mt-MT"/>
          </w:rPr>
          <w:delText xml:space="preserve"> </w:delText>
        </w:r>
      </w:del>
      <w:r w:rsidR="00C53B73" w:rsidRPr="004D07E4">
        <w:rPr>
          <w:lang w:val="mt-MT"/>
        </w:rPr>
        <w:t>ta</w:t>
      </w:r>
      <w:ins w:id="387" w:author="Asus" w:date="2015-08-10T15:26:00Z">
        <w:r w:rsidR="0039382D">
          <w:rPr>
            <w:lang w:val="mt-MT"/>
          </w:rPr>
          <w:t>l</w:t>
        </w:r>
      </w:ins>
      <w:del w:id="388" w:author="Asus" w:date="2015-08-10T15:26:00Z">
        <w:r w:rsidR="00C53B73" w:rsidRPr="004D07E4" w:rsidDel="0039382D">
          <w:rPr>
            <w:lang w:val="mt-MT"/>
          </w:rPr>
          <w:delText xml:space="preserve">’ </w:delText>
        </w:r>
        <w:r w:rsidR="008E2D67" w:rsidRPr="004D07E4" w:rsidDel="0039382D">
          <w:rPr>
            <w:lang w:val="mt-MT"/>
          </w:rPr>
          <w:delText>l</w:delText>
        </w:r>
      </w:del>
      <w:r w:rsidR="008E2D67" w:rsidRPr="004D07E4">
        <w:rPr>
          <w:lang w:val="mt-MT"/>
        </w:rPr>
        <w:t>-ispiżeriji min</w:t>
      </w:r>
      <w:r w:rsidR="00C53B73" w:rsidRPr="004D07E4">
        <w:rPr>
          <w:lang w:val="mt-MT"/>
        </w:rPr>
        <w:t>għand id-Dipartiment tas-Saħħa Pubblika fl-2005,</w:t>
      </w:r>
      <w:r w:rsidR="00AC5243" w:rsidRPr="004D07E4">
        <w:rPr>
          <w:lang w:val="mt-MT"/>
        </w:rPr>
        <w:t xml:space="preserve"> l-Awtorità </w:t>
      </w:r>
      <w:r w:rsidR="00C53B73" w:rsidRPr="004D07E4">
        <w:rPr>
          <w:lang w:val="mt-MT"/>
        </w:rPr>
        <w:t>q</w:t>
      </w:r>
      <w:r w:rsidR="0020147D" w:rsidRPr="004D07E4">
        <w:rPr>
          <w:lang w:val="mt-MT"/>
        </w:rPr>
        <w:t>i</w:t>
      </w:r>
      <w:r w:rsidR="00C53B73" w:rsidRPr="004D07E4">
        <w:rPr>
          <w:lang w:val="mt-MT"/>
        </w:rPr>
        <w:t>eg</w:t>
      </w:r>
      <w:r w:rsidRPr="004D07E4">
        <w:rPr>
          <w:lang w:val="mt-MT"/>
        </w:rPr>
        <w:t>ħ</w:t>
      </w:r>
      <w:r w:rsidR="00C53B73" w:rsidRPr="004D07E4">
        <w:rPr>
          <w:lang w:val="mt-MT"/>
        </w:rPr>
        <w:t>d</w:t>
      </w:r>
      <w:r w:rsidR="00AC5243" w:rsidRPr="004D07E4">
        <w:rPr>
          <w:lang w:val="mt-MT"/>
        </w:rPr>
        <w:t>a t</w:t>
      </w:r>
      <w:r w:rsidR="00C53B73" w:rsidRPr="004D07E4">
        <w:rPr>
          <w:lang w:val="mt-MT"/>
        </w:rPr>
        <w:t>ag</w:t>
      </w:r>
      <w:r w:rsidRPr="004D07E4">
        <w:rPr>
          <w:lang w:val="mt-MT"/>
        </w:rPr>
        <w:t>ħmel spezzjonijiet</w:t>
      </w:r>
      <w:r w:rsidR="00C53B73" w:rsidRPr="004D07E4">
        <w:rPr>
          <w:lang w:val="mt-MT"/>
        </w:rPr>
        <w:t xml:space="preserve"> fuq prattiċi tajba ta</w:t>
      </w:r>
      <w:del w:id="389" w:author="Asus" w:date="2015-08-10T15:26:00Z">
        <w:r w:rsidR="00C53B73" w:rsidRPr="004D07E4" w:rsidDel="0039382D">
          <w:rPr>
            <w:lang w:val="mt-MT"/>
          </w:rPr>
          <w:delText xml:space="preserve">’ </w:delText>
        </w:r>
      </w:del>
      <w:r w:rsidR="00C53B73" w:rsidRPr="004D07E4">
        <w:rPr>
          <w:lang w:val="mt-MT"/>
        </w:rPr>
        <w:t>l-ispiżeriji u skon</w:t>
      </w:r>
      <w:r w:rsidRPr="004D07E4">
        <w:rPr>
          <w:lang w:val="mt-MT"/>
        </w:rPr>
        <w:t>t</w:t>
      </w:r>
      <w:r w:rsidR="00C53B73" w:rsidRPr="004D07E4">
        <w:rPr>
          <w:lang w:val="mt-MT"/>
        </w:rPr>
        <w:t xml:space="preserve"> liġijiet nazzjonali biex tiġġed</w:t>
      </w:r>
      <w:ins w:id="390" w:author="Asus" w:date="2015-08-23T15:18:00Z">
        <w:r w:rsidR="003551EC">
          <w:rPr>
            <w:lang w:val="mt-MT"/>
          </w:rPr>
          <w:t>d</w:t>
        </w:r>
      </w:ins>
      <w:r w:rsidR="00C53B73" w:rsidRPr="004D07E4">
        <w:rPr>
          <w:lang w:val="mt-MT"/>
        </w:rPr>
        <w:t>i</w:t>
      </w:r>
      <w:r w:rsidRPr="004D07E4">
        <w:rPr>
          <w:lang w:val="mt-MT"/>
        </w:rPr>
        <w:t>di</w:t>
      </w:r>
      <w:r w:rsidR="00C53B73" w:rsidRPr="004D07E4">
        <w:rPr>
          <w:lang w:val="mt-MT"/>
        </w:rPr>
        <w:t>lhom il-liċenzja. Matul is-sena 200</w:t>
      </w:r>
      <w:r w:rsidR="009258FD" w:rsidRPr="004D07E4">
        <w:rPr>
          <w:lang w:val="mt-MT"/>
        </w:rPr>
        <w:t>9</w:t>
      </w:r>
      <w:r w:rsidR="00C53B73" w:rsidRPr="004D07E4">
        <w:rPr>
          <w:lang w:val="mt-MT"/>
        </w:rPr>
        <w:t xml:space="preserve"> saru spezzjonijiet f’</w:t>
      </w:r>
      <w:r w:rsidR="00AC5243" w:rsidRPr="004D07E4">
        <w:rPr>
          <w:lang w:val="mt-MT"/>
        </w:rPr>
        <w:t xml:space="preserve"> mija</w:t>
      </w:r>
      <w:ins w:id="391" w:author="Asus" w:date="2015-11-10T17:50:00Z">
        <w:r w:rsidR="004C1089">
          <w:rPr>
            <w:lang w:val="mt-MT"/>
          </w:rPr>
          <w:t xml:space="preserve"> u</w:t>
        </w:r>
      </w:ins>
      <w:r w:rsidR="00AC5243" w:rsidRPr="004D07E4">
        <w:rPr>
          <w:lang w:val="mt-MT"/>
        </w:rPr>
        <w:t xml:space="preserve"> wieħed u erbgħin (141)</w:t>
      </w:r>
      <w:r w:rsidR="009258FD" w:rsidRPr="004D07E4">
        <w:rPr>
          <w:lang w:val="mt-MT"/>
        </w:rPr>
        <w:t xml:space="preserve"> </w:t>
      </w:r>
      <w:r w:rsidR="00C53B73" w:rsidRPr="004D07E4">
        <w:rPr>
          <w:lang w:val="mt-MT"/>
        </w:rPr>
        <w:t>spi</w:t>
      </w:r>
      <w:r w:rsidRPr="004D07E4">
        <w:rPr>
          <w:lang w:val="mt-MT"/>
        </w:rPr>
        <w:t>ż</w:t>
      </w:r>
      <w:r w:rsidR="00C53B73" w:rsidRPr="004D07E4">
        <w:rPr>
          <w:lang w:val="mt-MT"/>
        </w:rPr>
        <w:t xml:space="preserve">erija u </w:t>
      </w:r>
      <w:r w:rsidR="009258FD" w:rsidRPr="004D07E4">
        <w:rPr>
          <w:lang w:val="mt-MT"/>
        </w:rPr>
        <w:t>s</w:t>
      </w:r>
      <w:r w:rsidR="00C53B73" w:rsidRPr="004D07E4">
        <w:rPr>
          <w:lang w:val="mt-MT"/>
        </w:rPr>
        <w:t>pezzjoni</w:t>
      </w:r>
      <w:r w:rsidR="009258FD" w:rsidRPr="004D07E4">
        <w:rPr>
          <w:lang w:val="mt-MT"/>
        </w:rPr>
        <w:t xml:space="preserve"> u liċenzjar ta’ </w:t>
      </w:r>
      <w:r w:rsidRPr="004D07E4">
        <w:rPr>
          <w:lang w:val="mt-MT"/>
        </w:rPr>
        <w:t xml:space="preserve">spiżerija ta’ </w:t>
      </w:r>
      <w:r w:rsidR="009258FD" w:rsidRPr="004D07E4">
        <w:rPr>
          <w:lang w:val="mt-MT"/>
        </w:rPr>
        <w:t>sptar Nazzjonali (</w:t>
      </w:r>
      <w:r w:rsidR="009258FD" w:rsidRPr="004D07E4">
        <w:rPr>
          <w:i/>
          <w:lang w:val="mt-MT"/>
        </w:rPr>
        <w:t>Zammit Clapp Hospital Pharmacy</w:t>
      </w:r>
      <w:r w:rsidR="009258FD" w:rsidRPr="004D07E4">
        <w:rPr>
          <w:lang w:val="mt-MT"/>
        </w:rPr>
        <w:t xml:space="preserve">). </w:t>
      </w:r>
      <w:r w:rsidR="0020147D" w:rsidRPr="004D07E4">
        <w:rPr>
          <w:lang w:val="mt-MT"/>
        </w:rPr>
        <w:t xml:space="preserve"> Saru tmi</w:t>
      </w:r>
      <w:r w:rsidR="008E2D67" w:rsidRPr="004D07E4">
        <w:rPr>
          <w:lang w:val="mt-MT"/>
        </w:rPr>
        <w:t>e</w:t>
      </w:r>
      <w:r w:rsidR="0020147D" w:rsidRPr="004D07E4">
        <w:rPr>
          <w:lang w:val="mt-MT"/>
        </w:rPr>
        <w:t xml:space="preserve">n (8) spezzjonijiet </w:t>
      </w:r>
      <w:r w:rsidRPr="004D07E4">
        <w:rPr>
          <w:lang w:val="mt-MT"/>
        </w:rPr>
        <w:t>b’</w:t>
      </w:r>
      <w:r w:rsidR="00D72B82" w:rsidRPr="004D07E4">
        <w:rPr>
          <w:lang w:val="mt-MT"/>
        </w:rPr>
        <w:t>konnessjoni ma</w:t>
      </w:r>
      <w:r w:rsidRPr="004D07E4">
        <w:rPr>
          <w:lang w:val="mt-MT"/>
        </w:rPr>
        <w:t>’</w:t>
      </w:r>
      <w:r w:rsidR="00D72B82" w:rsidRPr="004D07E4">
        <w:rPr>
          <w:lang w:val="mt-MT"/>
        </w:rPr>
        <w:t xml:space="preserve"> tibdil fil-liċenzja rigward tibdil jew ċaqliq fil-fond.  Ħdax (11) </w:t>
      </w:r>
      <w:r w:rsidR="008E2D67" w:rsidRPr="004D07E4">
        <w:rPr>
          <w:lang w:val="mt-MT"/>
        </w:rPr>
        <w:t>-</w:t>
      </w:r>
      <w:r w:rsidR="00D72B82" w:rsidRPr="004D07E4">
        <w:rPr>
          <w:lang w:val="mt-MT"/>
        </w:rPr>
        <w:t xml:space="preserve">il liċenzja oħra ġew varjati </w:t>
      </w:r>
      <w:r w:rsidR="008E2D67" w:rsidRPr="004D07E4">
        <w:rPr>
          <w:lang w:val="mt-MT"/>
        </w:rPr>
        <w:t>b’</w:t>
      </w:r>
      <w:r w:rsidR="00D72B82" w:rsidRPr="004D07E4">
        <w:rPr>
          <w:lang w:val="mt-MT"/>
        </w:rPr>
        <w:t>konnessjoni ma’ tibdil fid-detentur tal-liċenzja. Fl-2009, il-liċenzji ta</w:t>
      </w:r>
      <w:del w:id="392" w:author="Asus" w:date="2015-08-10T15:28:00Z">
        <w:r w:rsidR="00D72B82" w:rsidRPr="004D07E4" w:rsidDel="0039382D">
          <w:rPr>
            <w:lang w:val="mt-MT"/>
          </w:rPr>
          <w:delText xml:space="preserve">’ </w:delText>
        </w:r>
      </w:del>
      <w:r w:rsidR="00D72B82" w:rsidRPr="004D07E4">
        <w:rPr>
          <w:lang w:val="mt-MT"/>
        </w:rPr>
        <w:t>l-isp</w:t>
      </w:r>
      <w:r w:rsidRPr="004D07E4">
        <w:rPr>
          <w:lang w:val="mt-MT"/>
        </w:rPr>
        <w:t>iż</w:t>
      </w:r>
      <w:r w:rsidR="00D72B82" w:rsidRPr="004D07E4">
        <w:rPr>
          <w:lang w:val="mt-MT"/>
        </w:rPr>
        <w:t>eriji ġew maħr</w:t>
      </w:r>
      <w:r w:rsidRPr="004D07E4">
        <w:rPr>
          <w:lang w:val="mt-MT"/>
        </w:rPr>
        <w:t>u</w:t>
      </w:r>
      <w:r w:rsidR="00D72B82" w:rsidRPr="004D07E4">
        <w:rPr>
          <w:lang w:val="mt-MT"/>
        </w:rPr>
        <w:t>ġa fuq sett ta’ kundizzjon</w:t>
      </w:r>
      <w:ins w:id="393" w:author="Asus" w:date="2015-08-12T14:49:00Z">
        <w:r w:rsidR="00335C84">
          <w:rPr>
            <w:lang w:val="mt-MT"/>
          </w:rPr>
          <w:t>i</w:t>
        </w:r>
      </w:ins>
      <w:r w:rsidR="00D72B82" w:rsidRPr="004D07E4">
        <w:rPr>
          <w:lang w:val="mt-MT"/>
        </w:rPr>
        <w:t xml:space="preserve">jiet ġodda li ġew </w:t>
      </w:r>
      <w:ins w:id="394" w:author="Asus" w:date="2015-08-10T15:28:00Z">
        <w:r w:rsidR="0039382D">
          <w:rPr>
            <w:lang w:val="mt-MT"/>
          </w:rPr>
          <w:t>i</w:t>
        </w:r>
      </w:ins>
      <w:r w:rsidR="00AC5243" w:rsidRPr="004D07E4">
        <w:rPr>
          <w:lang w:val="mt-MT"/>
        </w:rPr>
        <w:t>mfassla ma</w:t>
      </w:r>
      <w:r w:rsidR="00D72B82" w:rsidRPr="004D07E4">
        <w:rPr>
          <w:lang w:val="mt-MT"/>
        </w:rPr>
        <w:t>l-</w:t>
      </w:r>
      <w:r w:rsidR="00883F69" w:rsidRPr="004D07E4">
        <w:rPr>
          <w:lang w:val="mt-MT"/>
        </w:rPr>
        <w:t>imsieħba konċernati</w:t>
      </w:r>
      <w:r w:rsidR="00D72B82" w:rsidRPr="004D07E4">
        <w:rPr>
          <w:lang w:val="mt-MT"/>
        </w:rPr>
        <w:t xml:space="preserve"> u ma</w:t>
      </w:r>
      <w:del w:id="395" w:author="Asus" w:date="2015-08-10T15:28:00Z">
        <w:r w:rsidR="00D72B82" w:rsidRPr="004D07E4" w:rsidDel="0039382D">
          <w:rPr>
            <w:lang w:val="mt-MT"/>
          </w:rPr>
          <w:delText xml:space="preserve">’ </w:delText>
        </w:r>
      </w:del>
      <w:r w:rsidR="00D72B82" w:rsidRPr="004D07E4">
        <w:rPr>
          <w:lang w:val="mt-MT"/>
        </w:rPr>
        <w:t>l-</w:t>
      </w:r>
      <w:r w:rsidR="008E2D67" w:rsidRPr="004D07E4">
        <w:rPr>
          <w:lang w:val="mt-MT"/>
        </w:rPr>
        <w:t>A</w:t>
      </w:r>
      <w:r w:rsidR="00D72B82" w:rsidRPr="004D07E4">
        <w:rPr>
          <w:lang w:val="mt-MT"/>
        </w:rPr>
        <w:t>wtorit</w:t>
      </w:r>
      <w:ins w:id="396" w:author="Asus" w:date="2015-08-10T15:29:00Z">
        <w:r w:rsidR="0039382D">
          <w:rPr>
            <w:lang w:val="mt-MT"/>
          </w:rPr>
          <w:t>à</w:t>
        </w:r>
      </w:ins>
      <w:del w:id="397" w:author="Asus" w:date="2015-08-10T15:29:00Z">
        <w:r w:rsidR="00D72B82" w:rsidRPr="004D07E4" w:rsidDel="0039382D">
          <w:rPr>
            <w:lang w:val="mt-MT"/>
          </w:rPr>
          <w:delText>a</w:delText>
        </w:r>
      </w:del>
      <w:r w:rsidR="00D72B82" w:rsidRPr="004D07E4">
        <w:rPr>
          <w:lang w:val="mt-MT"/>
        </w:rPr>
        <w:t xml:space="preserve"> tal-</w:t>
      </w:r>
      <w:r w:rsidR="008E2D67" w:rsidRPr="004D07E4">
        <w:rPr>
          <w:lang w:val="mt-MT"/>
        </w:rPr>
        <w:t>L</w:t>
      </w:r>
      <w:r w:rsidR="00D72B82" w:rsidRPr="004D07E4">
        <w:rPr>
          <w:lang w:val="mt-MT"/>
        </w:rPr>
        <w:t>i</w:t>
      </w:r>
      <w:r w:rsidRPr="004D07E4">
        <w:rPr>
          <w:lang w:val="mt-MT"/>
        </w:rPr>
        <w:t>ċ</w:t>
      </w:r>
      <w:r w:rsidR="00D72B82" w:rsidRPr="004D07E4">
        <w:rPr>
          <w:lang w:val="mt-MT"/>
        </w:rPr>
        <w:t>enzjar.</w:t>
      </w:r>
    </w:p>
    <w:p w:rsidR="00D72B82" w:rsidRPr="004D07E4" w:rsidRDefault="00D72B82" w:rsidP="00362AD2">
      <w:pPr>
        <w:rPr>
          <w:lang w:val="mt-MT"/>
        </w:rPr>
      </w:pPr>
    </w:p>
    <w:p w:rsidR="00D72B82" w:rsidRPr="004D07E4" w:rsidRDefault="00D72B82" w:rsidP="00362AD2">
      <w:pPr>
        <w:rPr>
          <w:lang w:val="mt-MT"/>
        </w:rPr>
      </w:pPr>
      <w:r w:rsidRPr="004D07E4">
        <w:rPr>
          <w:lang w:val="mt-MT"/>
        </w:rPr>
        <w:t xml:space="preserve">Fl-2009, </w:t>
      </w:r>
      <w:r w:rsidR="003356DB" w:rsidRPr="004D07E4">
        <w:rPr>
          <w:lang w:val="mt-MT"/>
        </w:rPr>
        <w:t>l</w:t>
      </w:r>
      <w:r w:rsidR="00D811B4" w:rsidRPr="004D07E4">
        <w:rPr>
          <w:lang w:val="mt-MT"/>
        </w:rPr>
        <w:t>-</w:t>
      </w:r>
      <w:r w:rsidRPr="004D07E4">
        <w:rPr>
          <w:lang w:val="mt-MT"/>
        </w:rPr>
        <w:t>A</w:t>
      </w:r>
      <w:r w:rsidR="003356DB" w:rsidRPr="004D07E4">
        <w:rPr>
          <w:lang w:val="mt-MT"/>
        </w:rPr>
        <w:t>wtorità</w:t>
      </w:r>
      <w:r w:rsidR="00D811B4" w:rsidRPr="004D07E4">
        <w:rPr>
          <w:lang w:val="mt-MT"/>
        </w:rPr>
        <w:t xml:space="preserve"> </w:t>
      </w:r>
      <w:r w:rsidR="003356DB" w:rsidRPr="004D07E4">
        <w:rPr>
          <w:lang w:val="mt-MT"/>
        </w:rPr>
        <w:t>d</w:t>
      </w:r>
      <w:r w:rsidR="00D811B4" w:rsidRPr="004D07E4">
        <w:rPr>
          <w:lang w:val="mt-MT"/>
        </w:rPr>
        <w:t>war il-</w:t>
      </w:r>
      <w:r w:rsidRPr="004D07E4">
        <w:rPr>
          <w:lang w:val="mt-MT"/>
        </w:rPr>
        <w:t>M</w:t>
      </w:r>
      <w:r w:rsidR="00D811B4" w:rsidRPr="004D07E4">
        <w:rPr>
          <w:lang w:val="mt-MT"/>
        </w:rPr>
        <w:t>ediċini rċeviet żewġ (2) applikazzjonijiet għ</w:t>
      </w:r>
      <w:r w:rsidRPr="004D07E4">
        <w:rPr>
          <w:lang w:val="mt-MT"/>
        </w:rPr>
        <w:t>al</w:t>
      </w:r>
      <w:r w:rsidR="00D811B4" w:rsidRPr="004D07E4">
        <w:rPr>
          <w:lang w:val="mt-MT"/>
        </w:rPr>
        <w:t>l</w:t>
      </w:r>
      <w:r w:rsidRPr="004D07E4">
        <w:rPr>
          <w:lang w:val="mt-MT"/>
        </w:rPr>
        <w:t>-</w:t>
      </w:r>
      <w:r w:rsidR="00D811B4" w:rsidRPr="004D07E4">
        <w:rPr>
          <w:lang w:val="mt-MT"/>
        </w:rPr>
        <w:t>istat ta’ Persuni Kwalifikati.</w:t>
      </w:r>
      <w:r w:rsidRPr="004D07E4">
        <w:rPr>
          <w:lang w:val="mt-MT"/>
        </w:rPr>
        <w:t xml:space="preserve">  </w:t>
      </w:r>
      <w:r w:rsidR="00151127" w:rsidRPr="004D07E4">
        <w:rPr>
          <w:lang w:val="mt-MT"/>
        </w:rPr>
        <w:t>Filwaqt li applikazzjoni minnhom kienet tilħaq il-kriterji stabbiliti, l-applikazzjoni l-o</w:t>
      </w:r>
      <w:r w:rsidR="00D811B4" w:rsidRPr="004D07E4">
        <w:rPr>
          <w:lang w:val="mt-MT"/>
        </w:rPr>
        <w:t>ħra ma ġietx aċċ</w:t>
      </w:r>
      <w:r w:rsidR="00151127" w:rsidRPr="004D07E4">
        <w:rPr>
          <w:lang w:val="mt-MT"/>
        </w:rPr>
        <w:t>ettata għa</w:t>
      </w:r>
      <w:r w:rsidR="00D811B4" w:rsidRPr="004D07E4">
        <w:rPr>
          <w:lang w:val="mt-MT"/>
        </w:rPr>
        <w:t>liex il-kriterji</w:t>
      </w:r>
      <w:r w:rsidR="00151127" w:rsidRPr="004D07E4">
        <w:rPr>
          <w:lang w:val="mt-MT"/>
        </w:rPr>
        <w:t xml:space="preserve"> ma </w:t>
      </w:r>
      <w:r w:rsidR="00D811B4" w:rsidRPr="004D07E4">
        <w:rPr>
          <w:lang w:val="mt-MT"/>
        </w:rPr>
        <w:t>k</w:t>
      </w:r>
      <w:r w:rsidR="00151127" w:rsidRPr="004D07E4">
        <w:rPr>
          <w:lang w:val="mt-MT"/>
        </w:rPr>
        <w:t>i</w:t>
      </w:r>
      <w:del w:id="398" w:author="Asus" w:date="2015-08-10T15:29:00Z">
        <w:r w:rsidR="00D811B4" w:rsidRPr="004D07E4" w:rsidDel="00F37296">
          <w:rPr>
            <w:lang w:val="mt-MT"/>
          </w:rPr>
          <w:delText>e</w:delText>
        </w:r>
      </w:del>
      <w:r w:rsidR="00151127" w:rsidRPr="004D07E4">
        <w:rPr>
          <w:lang w:val="mt-MT"/>
        </w:rPr>
        <w:t>nux milħuqa.</w:t>
      </w:r>
    </w:p>
    <w:p w:rsidR="00362AD2" w:rsidRPr="004D07E4" w:rsidRDefault="00362AD2" w:rsidP="00362AD2">
      <w:pPr>
        <w:pStyle w:val="Heading1"/>
        <w:rPr>
          <w:lang w:val="mt-MT"/>
        </w:rPr>
      </w:pPr>
      <w:bookmarkStart w:id="399" w:name="_Toc252377406"/>
      <w:r w:rsidRPr="004D07E4">
        <w:rPr>
          <w:smallCaps/>
          <w:lang w:val="mt-MT"/>
        </w:rPr>
        <w:t xml:space="preserve">6.0 </w:t>
      </w:r>
      <w:r w:rsidR="00151127" w:rsidRPr="004D07E4">
        <w:rPr>
          <w:smallCaps/>
          <w:lang w:val="mt-MT"/>
        </w:rPr>
        <w:t>I</w:t>
      </w:r>
      <w:r w:rsidR="00151127" w:rsidRPr="004D07E4">
        <w:rPr>
          <w:lang w:val="mt-MT"/>
        </w:rPr>
        <w:t>mpl</w:t>
      </w:r>
      <w:r w:rsidR="00D811B4" w:rsidRPr="004D07E4">
        <w:rPr>
          <w:lang w:val="mt-MT"/>
        </w:rPr>
        <w:t>i</w:t>
      </w:r>
      <w:r w:rsidR="00151127" w:rsidRPr="004D07E4">
        <w:rPr>
          <w:lang w:val="mt-MT"/>
        </w:rPr>
        <w:t>mentazzjoni tar-regolamenti fis-suq loka</w:t>
      </w:r>
      <w:bookmarkEnd w:id="399"/>
      <w:r w:rsidR="00151127" w:rsidRPr="004D07E4">
        <w:rPr>
          <w:lang w:val="mt-MT"/>
        </w:rPr>
        <w:t>li</w:t>
      </w:r>
    </w:p>
    <w:p w:rsidR="00362AD2" w:rsidRPr="004D07E4" w:rsidRDefault="00362AD2" w:rsidP="00362AD2">
      <w:pPr>
        <w:rPr>
          <w:lang w:val="mt-MT"/>
        </w:rPr>
      </w:pPr>
      <w:r w:rsidRPr="004D07E4">
        <w:rPr>
          <w:lang w:val="mt-MT"/>
        </w:rPr>
        <w:t> </w:t>
      </w:r>
    </w:p>
    <w:p w:rsidR="00151127" w:rsidRPr="004D07E4" w:rsidRDefault="00AC5243" w:rsidP="00D811B4">
      <w:pPr>
        <w:rPr>
          <w:lang w:val="mt-MT"/>
        </w:rPr>
      </w:pPr>
      <w:r w:rsidRPr="004D07E4">
        <w:rPr>
          <w:lang w:val="mt-MT"/>
        </w:rPr>
        <w:t>Il-</w:t>
      </w:r>
      <w:r w:rsidR="00151127" w:rsidRPr="004D07E4">
        <w:rPr>
          <w:i/>
          <w:lang w:val="mt-MT"/>
        </w:rPr>
        <w:t>Borderline Classification Committee</w:t>
      </w:r>
      <w:r w:rsidR="00151127" w:rsidRPr="004D07E4">
        <w:rPr>
          <w:lang w:val="mt-MT"/>
        </w:rPr>
        <w:t xml:space="preserve"> jiltaqa</w:t>
      </w:r>
      <w:r w:rsidR="00D811B4" w:rsidRPr="004D07E4">
        <w:rPr>
          <w:lang w:val="mt-MT"/>
        </w:rPr>
        <w:t>’</w:t>
      </w:r>
      <w:r w:rsidR="00151127" w:rsidRPr="004D07E4">
        <w:rPr>
          <w:lang w:val="mt-MT"/>
        </w:rPr>
        <w:t xml:space="preserve"> sabiex jista</w:t>
      </w:r>
      <w:ins w:id="400" w:author="Asus" w:date="2015-08-10T15:30:00Z">
        <w:r w:rsidR="00F37296">
          <w:rPr>
            <w:lang w:val="mt-MT"/>
          </w:rPr>
          <w:t>b</w:t>
        </w:r>
      </w:ins>
      <w:r w:rsidR="00151127" w:rsidRPr="004D07E4">
        <w:rPr>
          <w:lang w:val="mt-MT"/>
        </w:rPr>
        <w:t xml:space="preserve">bilixxi jekk prodott </w:t>
      </w:r>
      <w:r w:rsidR="00D811B4" w:rsidRPr="004D07E4">
        <w:rPr>
          <w:lang w:val="mt-MT"/>
        </w:rPr>
        <w:t xml:space="preserve">huwiex </w:t>
      </w:r>
      <w:r w:rsidR="00151127" w:rsidRPr="004D07E4">
        <w:rPr>
          <w:lang w:val="mt-MT"/>
        </w:rPr>
        <w:t>medi</w:t>
      </w:r>
      <w:r w:rsidR="00D811B4" w:rsidRPr="004D07E4">
        <w:rPr>
          <w:lang w:val="mt-MT"/>
        </w:rPr>
        <w:t>ċ</w:t>
      </w:r>
      <w:r w:rsidR="00151127" w:rsidRPr="004D07E4">
        <w:rPr>
          <w:lang w:val="mt-MT"/>
        </w:rPr>
        <w:t>inali jew le.  Ma</w:t>
      </w:r>
      <w:r w:rsidR="00D811B4" w:rsidRPr="004D07E4">
        <w:rPr>
          <w:lang w:val="mt-MT"/>
        </w:rPr>
        <w:t>t</w:t>
      </w:r>
      <w:r w:rsidR="00151127" w:rsidRPr="004D07E4">
        <w:rPr>
          <w:lang w:val="mt-MT"/>
        </w:rPr>
        <w:t xml:space="preserve">ul l-2009 kien hemm </w:t>
      </w:r>
      <w:r w:rsidR="00D811B4" w:rsidRPr="004D07E4">
        <w:rPr>
          <w:lang w:val="mt-MT"/>
        </w:rPr>
        <w:t>ħ</w:t>
      </w:r>
      <w:r w:rsidR="00151127" w:rsidRPr="004D07E4">
        <w:rPr>
          <w:lang w:val="mt-MT"/>
        </w:rPr>
        <w:t>ames (5) laqg</w:t>
      </w:r>
      <w:r w:rsidR="00D811B4" w:rsidRPr="004D07E4">
        <w:rPr>
          <w:lang w:val="mt-MT"/>
        </w:rPr>
        <w:t>ħat ta’</w:t>
      </w:r>
      <w:r w:rsidR="00151127" w:rsidRPr="004D07E4">
        <w:rPr>
          <w:lang w:val="mt-MT"/>
        </w:rPr>
        <w:t xml:space="preserve"> dan il-kumitat</w:t>
      </w:r>
      <w:r w:rsidR="00D811B4" w:rsidRPr="004D07E4">
        <w:rPr>
          <w:lang w:val="mt-MT"/>
        </w:rPr>
        <w:t>. Mill-wieħed u ħamsin (51) applikazzjoni mibgħ</w:t>
      </w:r>
      <w:r w:rsidR="00151127" w:rsidRPr="004D07E4">
        <w:rPr>
          <w:lang w:val="mt-MT"/>
        </w:rPr>
        <w:t>uta, seba</w:t>
      </w:r>
      <w:r w:rsidR="00D811B4" w:rsidRPr="004D07E4">
        <w:rPr>
          <w:lang w:val="mt-MT"/>
        </w:rPr>
        <w:t>’</w:t>
      </w:r>
      <w:r w:rsidR="00151127" w:rsidRPr="004D07E4">
        <w:rPr>
          <w:lang w:val="mt-MT"/>
        </w:rPr>
        <w:t xml:space="preserve"> (7) prodotti ġew klassifikati bħala mediċini.</w:t>
      </w:r>
      <w:r w:rsidR="00DE2EF4" w:rsidRPr="004D07E4">
        <w:rPr>
          <w:lang w:val="mt-MT"/>
        </w:rPr>
        <w:t xml:space="preserve"> Prodott wieħed kien klassifikat</w:t>
      </w:r>
      <w:r w:rsidR="00D811B4" w:rsidRPr="004D07E4">
        <w:rPr>
          <w:lang w:val="mt-MT"/>
        </w:rPr>
        <w:t xml:space="preserve"> bħ</w:t>
      </w:r>
      <w:r w:rsidR="00DE2EF4" w:rsidRPr="004D07E4">
        <w:rPr>
          <w:lang w:val="mt-MT"/>
        </w:rPr>
        <w:t xml:space="preserve">ala </w:t>
      </w:r>
      <w:r w:rsidR="001654E6" w:rsidRPr="004D07E4">
        <w:rPr>
          <w:lang w:val="mt-MT"/>
        </w:rPr>
        <w:t>prodott mediċinali magħmul mill-ħxejjex skont</w:t>
      </w:r>
      <w:r w:rsidR="00DE2EF4" w:rsidRPr="004D07E4">
        <w:rPr>
          <w:lang w:val="mt-MT"/>
        </w:rPr>
        <w:t xml:space="preserve"> il-kriterji ta</w:t>
      </w:r>
      <w:r w:rsidR="001654E6" w:rsidRPr="004D07E4">
        <w:rPr>
          <w:lang w:val="mt-MT"/>
        </w:rPr>
        <w:t>d-direttiva ta’ prodotti tradizzjonali magħmula minn ħxejjex.</w:t>
      </w:r>
      <w:r w:rsidR="00DE2EF4" w:rsidRPr="004D07E4">
        <w:rPr>
          <w:lang w:val="mt-MT"/>
        </w:rPr>
        <w:t xml:space="preserve"> Filwaqt li </w:t>
      </w:r>
      <w:r w:rsidR="001654E6" w:rsidRPr="004D07E4">
        <w:rPr>
          <w:lang w:val="mt-MT"/>
        </w:rPr>
        <w:t xml:space="preserve">ma </w:t>
      </w:r>
      <w:r w:rsidR="00DE2EF4" w:rsidRPr="004D07E4">
        <w:rPr>
          <w:lang w:val="mt-MT"/>
        </w:rPr>
        <w:t xml:space="preserve">kien </w:t>
      </w:r>
      <w:r w:rsidR="001654E6" w:rsidRPr="004D07E4">
        <w:rPr>
          <w:lang w:val="mt-MT"/>
        </w:rPr>
        <w:t xml:space="preserve">hemm </w:t>
      </w:r>
      <w:r w:rsidR="003356DB" w:rsidRPr="004D07E4">
        <w:rPr>
          <w:lang w:val="mt-MT"/>
        </w:rPr>
        <w:t>l-</w:t>
      </w:r>
      <w:r w:rsidR="001654E6" w:rsidRPr="004D07E4">
        <w:rPr>
          <w:lang w:val="mt-MT"/>
        </w:rPr>
        <w:t>ebda appell uffiċ</w:t>
      </w:r>
      <w:del w:id="401" w:author="Asus" w:date="2015-08-10T15:30:00Z">
        <w:r w:rsidR="001654E6" w:rsidRPr="004D07E4" w:rsidDel="00F37296">
          <w:rPr>
            <w:lang w:val="mt-MT"/>
          </w:rPr>
          <w:delText>ċ</w:delText>
        </w:r>
      </w:del>
      <w:r w:rsidR="001654E6" w:rsidRPr="004D07E4">
        <w:rPr>
          <w:lang w:val="mt-MT"/>
        </w:rPr>
        <w:t>jali għad-deċiż</w:t>
      </w:r>
      <w:r w:rsidR="00DE2EF4" w:rsidRPr="004D07E4">
        <w:rPr>
          <w:lang w:val="mt-MT"/>
        </w:rPr>
        <w:t>jonijiet tal-kumitat, s</w:t>
      </w:r>
      <w:r w:rsidR="001654E6" w:rsidRPr="004D07E4">
        <w:rPr>
          <w:lang w:val="mt-MT"/>
        </w:rPr>
        <w:t xml:space="preserve">abiex tiġi assigurata </w:t>
      </w:r>
      <w:del w:id="402" w:author="Asus" w:date="2015-12-03T16:11:00Z">
        <w:r w:rsidR="001654E6" w:rsidRPr="004D07E4" w:rsidDel="00897643">
          <w:rPr>
            <w:lang w:val="mt-MT"/>
          </w:rPr>
          <w:delText>i</w:delText>
        </w:r>
      </w:del>
      <w:r w:rsidR="001654E6" w:rsidRPr="004D07E4">
        <w:rPr>
          <w:lang w:val="mt-MT"/>
        </w:rPr>
        <w:t xml:space="preserve">t-trasparenza u </w:t>
      </w:r>
      <w:r w:rsidR="00151127" w:rsidRPr="004D07E4">
        <w:rPr>
          <w:lang w:val="mt-MT"/>
        </w:rPr>
        <w:t>l-ef</w:t>
      </w:r>
      <w:r w:rsidR="001654E6" w:rsidRPr="004D07E4">
        <w:rPr>
          <w:lang w:val="mt-MT"/>
        </w:rPr>
        <w:t>fiċj</w:t>
      </w:r>
      <w:r w:rsidR="00151127" w:rsidRPr="004D07E4">
        <w:rPr>
          <w:lang w:val="mt-MT"/>
        </w:rPr>
        <w:t>enza, matul l-2009, il-mandat u l-proċeduri ta</w:t>
      </w:r>
      <w:ins w:id="403" w:author="Asus" w:date="2015-08-10T15:30:00Z">
        <w:r w:rsidR="00F37296">
          <w:rPr>
            <w:lang w:val="mt-MT"/>
          </w:rPr>
          <w:t>’</w:t>
        </w:r>
      </w:ins>
      <w:del w:id="404" w:author="Asus" w:date="2015-08-10T15:30:00Z">
        <w:r w:rsidR="00151127" w:rsidRPr="004D07E4" w:rsidDel="00F37296">
          <w:rPr>
            <w:lang w:val="mt-MT"/>
          </w:rPr>
          <w:delText>-</w:delText>
        </w:r>
      </w:del>
      <w:ins w:id="405" w:author="Asus" w:date="2015-12-03T16:12:00Z">
        <w:r w:rsidR="00897643">
          <w:rPr>
            <w:lang w:val="mt-MT"/>
          </w:rPr>
          <w:t xml:space="preserve"> </w:t>
        </w:r>
      </w:ins>
      <w:r w:rsidR="00362AD2" w:rsidRPr="004D07E4">
        <w:rPr>
          <w:i/>
          <w:lang w:val="mt-MT"/>
        </w:rPr>
        <w:t>Borderline Classification Committee</w:t>
      </w:r>
      <w:r w:rsidR="00151127" w:rsidRPr="004D07E4">
        <w:rPr>
          <w:lang w:val="mt-MT"/>
        </w:rPr>
        <w:t xml:space="preserve"> </w:t>
      </w:r>
      <w:r w:rsidR="001654E6" w:rsidRPr="004D07E4">
        <w:rPr>
          <w:lang w:val="mt-MT"/>
        </w:rPr>
        <w:t>ġew ri</w:t>
      </w:r>
      <w:r w:rsidR="00151127" w:rsidRPr="004D07E4">
        <w:rPr>
          <w:lang w:val="mt-MT"/>
        </w:rPr>
        <w:t>veduti.</w:t>
      </w:r>
    </w:p>
    <w:p w:rsidR="00DE2EF4" w:rsidRPr="004D07E4" w:rsidRDefault="00DE2EF4" w:rsidP="00362AD2">
      <w:pPr>
        <w:rPr>
          <w:lang w:val="mt-MT"/>
        </w:rPr>
      </w:pPr>
    </w:p>
    <w:p w:rsidR="00362AD2" w:rsidRPr="004D07E4" w:rsidRDefault="00DE2EF4" w:rsidP="00DA2660">
      <w:pPr>
        <w:rPr>
          <w:lang w:val="mt-MT"/>
        </w:rPr>
      </w:pPr>
      <w:r w:rsidRPr="004D07E4">
        <w:rPr>
          <w:lang w:val="mt-MT"/>
        </w:rPr>
        <w:t>Saru t</w:t>
      </w:r>
      <w:r w:rsidR="003356DB" w:rsidRPr="004D07E4">
        <w:rPr>
          <w:lang w:val="mt-MT"/>
        </w:rPr>
        <w:t>liet</w:t>
      </w:r>
      <w:r w:rsidRPr="004D07E4">
        <w:rPr>
          <w:lang w:val="mt-MT"/>
        </w:rPr>
        <w:t xml:space="preserve"> (3) laqg</w:t>
      </w:r>
      <w:r w:rsidR="00F744CA" w:rsidRPr="004D07E4">
        <w:rPr>
          <w:lang w:val="mt-MT"/>
        </w:rPr>
        <w:t>ħ</w:t>
      </w:r>
      <w:r w:rsidRPr="004D07E4">
        <w:rPr>
          <w:lang w:val="mt-MT"/>
        </w:rPr>
        <w:t>at mal-</w:t>
      </w:r>
      <w:r w:rsidR="00F744CA" w:rsidRPr="004D07E4">
        <w:rPr>
          <w:lang w:val="mt-MT"/>
        </w:rPr>
        <w:t>A</w:t>
      </w:r>
      <w:r w:rsidRPr="004D07E4">
        <w:rPr>
          <w:lang w:val="mt-MT"/>
        </w:rPr>
        <w:t>wtorit</w:t>
      </w:r>
      <w:r w:rsidR="00F744CA" w:rsidRPr="004D07E4">
        <w:rPr>
          <w:lang w:val="mt-MT"/>
        </w:rPr>
        <w:t>à</w:t>
      </w:r>
      <w:r w:rsidRPr="004D07E4">
        <w:rPr>
          <w:lang w:val="mt-MT"/>
        </w:rPr>
        <w:t xml:space="preserve"> tal-</w:t>
      </w:r>
      <w:r w:rsidR="003356DB" w:rsidRPr="004D07E4">
        <w:rPr>
          <w:lang w:val="mt-MT"/>
        </w:rPr>
        <w:t>L</w:t>
      </w:r>
      <w:r w:rsidRPr="004D07E4">
        <w:rPr>
          <w:lang w:val="mt-MT"/>
        </w:rPr>
        <w:t>i</w:t>
      </w:r>
      <w:r w:rsidR="00F744CA" w:rsidRPr="004D07E4">
        <w:rPr>
          <w:lang w:val="mt-MT"/>
        </w:rPr>
        <w:t>ċ</w:t>
      </w:r>
      <w:r w:rsidRPr="004D07E4">
        <w:rPr>
          <w:lang w:val="mt-MT"/>
        </w:rPr>
        <w:t xml:space="preserve">enzjar, </w:t>
      </w:r>
      <w:r w:rsidR="00AC5243" w:rsidRPr="004D07E4">
        <w:rPr>
          <w:lang w:val="mt-MT"/>
        </w:rPr>
        <w:t xml:space="preserve">u </w:t>
      </w:r>
      <w:r w:rsidRPr="004D07E4">
        <w:rPr>
          <w:lang w:val="mt-MT"/>
        </w:rPr>
        <w:t>awtoritajiet u dipartimenti relevanti o</w:t>
      </w:r>
      <w:r w:rsidR="00F744CA" w:rsidRPr="004D07E4">
        <w:rPr>
          <w:lang w:val="mt-MT"/>
        </w:rPr>
        <w:t>ħ</w:t>
      </w:r>
      <w:r w:rsidRPr="004D07E4">
        <w:rPr>
          <w:lang w:val="mt-MT"/>
        </w:rPr>
        <w:t>ra fuq l-imp</w:t>
      </w:r>
      <w:r w:rsidR="00F744CA" w:rsidRPr="004D07E4">
        <w:rPr>
          <w:lang w:val="mt-MT"/>
        </w:rPr>
        <w:t>li</w:t>
      </w:r>
      <w:r w:rsidRPr="004D07E4">
        <w:rPr>
          <w:lang w:val="mt-MT"/>
        </w:rPr>
        <w:t xml:space="preserve">mentazzjoni </w:t>
      </w:r>
      <w:r w:rsidR="00F744CA" w:rsidRPr="004D07E4">
        <w:rPr>
          <w:lang w:val="mt-MT"/>
        </w:rPr>
        <w:t xml:space="preserve">tad-direttiva ta’ prodotti tradizzjonali magħmula minn ħxejjex </w:t>
      </w:r>
      <w:r w:rsidR="00362AD2" w:rsidRPr="004D07E4">
        <w:rPr>
          <w:lang w:val="mt-MT"/>
        </w:rPr>
        <w:t>(Dire</w:t>
      </w:r>
      <w:r w:rsidR="00F744CA" w:rsidRPr="004D07E4">
        <w:rPr>
          <w:lang w:val="mt-MT"/>
        </w:rPr>
        <w:t>ttiva</w:t>
      </w:r>
      <w:r w:rsidR="00362AD2" w:rsidRPr="004D07E4">
        <w:rPr>
          <w:lang w:val="mt-MT"/>
        </w:rPr>
        <w:t xml:space="preserve"> 2004/24/</w:t>
      </w:r>
      <w:r w:rsidR="00364CE6" w:rsidRPr="004D07E4">
        <w:rPr>
          <w:lang w:val="mt-MT"/>
        </w:rPr>
        <w:t>KE</w:t>
      </w:r>
      <w:r w:rsidR="00362AD2" w:rsidRPr="004D07E4">
        <w:rPr>
          <w:lang w:val="mt-MT"/>
        </w:rPr>
        <w:t xml:space="preserve"> </w:t>
      </w:r>
      <w:r w:rsidR="00364CE6" w:rsidRPr="004D07E4">
        <w:rPr>
          <w:lang w:val="mt-MT"/>
        </w:rPr>
        <w:t>l</w:t>
      </w:r>
      <w:ins w:id="406" w:author="Asus" w:date="2015-08-10T15:31:00Z">
        <w:r w:rsidR="00F37296">
          <w:rPr>
            <w:lang w:val="mt-MT"/>
          </w:rPr>
          <w:t>i</w:t>
        </w:r>
      </w:ins>
      <w:del w:id="407" w:author="Asus" w:date="2015-08-10T15:31:00Z">
        <w:r w:rsidR="00364CE6" w:rsidRPr="004D07E4" w:rsidDel="00F37296">
          <w:rPr>
            <w:lang w:val="mt-MT"/>
          </w:rPr>
          <w:delText>e</w:delText>
        </w:r>
      </w:del>
      <w:r w:rsidR="00364CE6" w:rsidRPr="004D07E4">
        <w:rPr>
          <w:lang w:val="mt-MT"/>
        </w:rPr>
        <w:t xml:space="preserve"> temenda d-</w:t>
      </w:r>
      <w:r w:rsidR="00F744CA" w:rsidRPr="004D07E4">
        <w:rPr>
          <w:lang w:val="mt-MT"/>
        </w:rPr>
        <w:t>Direttiva</w:t>
      </w:r>
      <w:r w:rsidR="00364CE6" w:rsidRPr="004D07E4">
        <w:rPr>
          <w:lang w:val="mt-MT"/>
        </w:rPr>
        <w:t xml:space="preserve"> </w:t>
      </w:r>
      <w:r w:rsidR="00362AD2" w:rsidRPr="004D07E4">
        <w:rPr>
          <w:lang w:val="mt-MT"/>
        </w:rPr>
        <w:t>2001/83/</w:t>
      </w:r>
      <w:r w:rsidR="00364CE6" w:rsidRPr="004D07E4">
        <w:rPr>
          <w:lang w:val="mt-MT"/>
        </w:rPr>
        <w:t>KE</w:t>
      </w:r>
      <w:r w:rsidR="00362AD2" w:rsidRPr="004D07E4">
        <w:rPr>
          <w:lang w:val="mt-MT"/>
        </w:rPr>
        <w:t>)</w:t>
      </w:r>
      <w:r w:rsidR="002B0F4B" w:rsidRPr="004D07E4">
        <w:rPr>
          <w:lang w:val="mt-MT"/>
        </w:rPr>
        <w:t xml:space="preserve"> li g</w:t>
      </w:r>
      <w:r w:rsidR="00F744CA" w:rsidRPr="004D07E4">
        <w:rPr>
          <w:lang w:val="mt-MT"/>
        </w:rPr>
        <w:t>ħ</w:t>
      </w:r>
      <w:r w:rsidR="002B0F4B" w:rsidRPr="004D07E4">
        <w:rPr>
          <w:lang w:val="mt-MT"/>
        </w:rPr>
        <w:t>and</w:t>
      </w:r>
      <w:ins w:id="408" w:author="Asus" w:date="2015-08-10T15:30:00Z">
        <w:r w:rsidR="00F37296">
          <w:rPr>
            <w:lang w:val="mt-MT"/>
          </w:rPr>
          <w:t>h</w:t>
        </w:r>
      </w:ins>
      <w:r w:rsidR="002B0F4B" w:rsidRPr="004D07E4">
        <w:rPr>
          <w:lang w:val="mt-MT"/>
        </w:rPr>
        <w:t>a ti</w:t>
      </w:r>
      <w:r w:rsidR="00F744CA" w:rsidRPr="004D07E4">
        <w:rPr>
          <w:lang w:val="mt-MT"/>
        </w:rPr>
        <w:t>ġ</w:t>
      </w:r>
      <w:r w:rsidR="002B0F4B" w:rsidRPr="004D07E4">
        <w:rPr>
          <w:lang w:val="mt-MT"/>
        </w:rPr>
        <w:t>i impl</w:t>
      </w:r>
      <w:r w:rsidR="00F744CA" w:rsidRPr="004D07E4">
        <w:rPr>
          <w:lang w:val="mt-MT"/>
        </w:rPr>
        <w:t>i</w:t>
      </w:r>
      <w:r w:rsidR="002B0F4B" w:rsidRPr="004D07E4">
        <w:rPr>
          <w:lang w:val="mt-MT"/>
        </w:rPr>
        <w:t>mentata sal-2011.  Dan ifisser li prodotti</w:t>
      </w:r>
      <w:r w:rsidR="00AC5243" w:rsidRPr="004D07E4">
        <w:rPr>
          <w:lang w:val="mt-MT"/>
        </w:rPr>
        <w:t xml:space="preserve"> ta’ dan it-tip</w:t>
      </w:r>
      <w:r w:rsidR="002B0F4B" w:rsidRPr="004D07E4">
        <w:rPr>
          <w:lang w:val="mt-MT"/>
        </w:rPr>
        <w:t xml:space="preserve"> klassi</w:t>
      </w:r>
      <w:r w:rsidR="00F744CA" w:rsidRPr="004D07E4">
        <w:rPr>
          <w:lang w:val="mt-MT"/>
        </w:rPr>
        <w:t>fikati</w:t>
      </w:r>
      <w:r w:rsidR="002B0F4B" w:rsidRPr="004D07E4">
        <w:rPr>
          <w:lang w:val="mt-MT"/>
        </w:rPr>
        <w:t xml:space="preserve"> </w:t>
      </w:r>
      <w:r w:rsidR="00AC5243" w:rsidRPr="004D07E4">
        <w:rPr>
          <w:lang w:val="mt-MT"/>
        </w:rPr>
        <w:t>bħala mediċini</w:t>
      </w:r>
      <w:r w:rsidR="00F744CA" w:rsidRPr="004D07E4">
        <w:rPr>
          <w:lang w:val="mt-MT"/>
        </w:rPr>
        <w:t xml:space="preserve"> </w:t>
      </w:r>
      <w:r w:rsidR="002B0F4B" w:rsidRPr="004D07E4">
        <w:rPr>
          <w:lang w:val="mt-MT"/>
        </w:rPr>
        <w:t>se jibdew jiġu assessjati u g</w:t>
      </w:r>
      <w:r w:rsidR="00F744CA" w:rsidRPr="004D07E4">
        <w:rPr>
          <w:lang w:val="mt-MT"/>
        </w:rPr>
        <w:t>ħ</w:t>
      </w:r>
      <w:r w:rsidR="002B0F4B" w:rsidRPr="004D07E4">
        <w:rPr>
          <w:lang w:val="mt-MT"/>
        </w:rPr>
        <w:t>andhom ikollhom li</w:t>
      </w:r>
      <w:r w:rsidR="00F744CA" w:rsidRPr="004D07E4">
        <w:rPr>
          <w:lang w:val="mt-MT"/>
        </w:rPr>
        <w:t>ċ</w:t>
      </w:r>
      <w:r w:rsidR="002B0F4B" w:rsidRPr="004D07E4">
        <w:rPr>
          <w:lang w:val="mt-MT"/>
        </w:rPr>
        <w:t>enzja biex jitqieg</w:t>
      </w:r>
      <w:r w:rsidR="00F744CA" w:rsidRPr="004D07E4">
        <w:rPr>
          <w:lang w:val="mt-MT"/>
        </w:rPr>
        <w:t>ħ</w:t>
      </w:r>
      <w:r w:rsidR="002B0F4B" w:rsidRPr="004D07E4">
        <w:rPr>
          <w:lang w:val="mt-MT"/>
        </w:rPr>
        <w:t>du fis-suq. Huwa pjanat li ssir laqg</w:t>
      </w:r>
      <w:r w:rsidR="00F744CA" w:rsidRPr="004D07E4">
        <w:rPr>
          <w:lang w:val="mt-MT"/>
        </w:rPr>
        <w:t>ħ</w:t>
      </w:r>
      <w:r w:rsidR="002B0F4B" w:rsidRPr="004D07E4">
        <w:rPr>
          <w:lang w:val="mt-MT"/>
        </w:rPr>
        <w:t>a ta</w:t>
      </w:r>
      <w:r w:rsidR="003356DB" w:rsidRPr="004D07E4">
        <w:rPr>
          <w:lang w:val="mt-MT"/>
        </w:rPr>
        <w:t>’</w:t>
      </w:r>
      <w:r w:rsidR="002B0F4B" w:rsidRPr="004D07E4">
        <w:rPr>
          <w:lang w:val="mt-MT"/>
        </w:rPr>
        <w:t xml:space="preserve"> </w:t>
      </w:r>
      <w:r w:rsidR="00364CE6" w:rsidRPr="004D07E4">
        <w:rPr>
          <w:lang w:val="mt-MT"/>
        </w:rPr>
        <w:t>i</w:t>
      </w:r>
      <w:r w:rsidR="002B0F4B" w:rsidRPr="004D07E4">
        <w:rPr>
          <w:lang w:val="mt-MT"/>
        </w:rPr>
        <w:t>nformazzjoni g</w:t>
      </w:r>
      <w:r w:rsidR="00F744CA" w:rsidRPr="004D07E4">
        <w:rPr>
          <w:lang w:val="mt-MT"/>
        </w:rPr>
        <w:t>ħ</w:t>
      </w:r>
      <w:r w:rsidR="003356DB" w:rsidRPr="004D07E4">
        <w:rPr>
          <w:lang w:val="mt-MT"/>
        </w:rPr>
        <w:t>a</w:t>
      </w:r>
      <w:r w:rsidR="00364CE6" w:rsidRPr="004D07E4">
        <w:rPr>
          <w:lang w:val="mt-MT"/>
        </w:rPr>
        <w:t xml:space="preserve">l dawk </w:t>
      </w:r>
      <w:r w:rsidR="002B0F4B" w:rsidRPr="004D07E4">
        <w:rPr>
          <w:lang w:val="mt-MT"/>
        </w:rPr>
        <w:t>involuti</w:t>
      </w:r>
      <w:r w:rsidR="00364CE6" w:rsidRPr="004D07E4">
        <w:rPr>
          <w:lang w:val="mt-MT"/>
        </w:rPr>
        <w:t xml:space="preserve"> f’dan il-qasam</w:t>
      </w:r>
      <w:r w:rsidR="002B0F4B" w:rsidRPr="004D07E4">
        <w:rPr>
          <w:lang w:val="mt-MT"/>
        </w:rPr>
        <w:t>.</w:t>
      </w:r>
    </w:p>
    <w:p w:rsidR="00DA2660" w:rsidRPr="004D07E4" w:rsidRDefault="00DA2660" w:rsidP="00DA2660">
      <w:pPr>
        <w:rPr>
          <w:lang w:val="mt-MT"/>
        </w:rPr>
      </w:pPr>
    </w:p>
    <w:p w:rsidR="00362AD2" w:rsidRPr="004D07E4" w:rsidRDefault="002B0F4B" w:rsidP="00362AD2">
      <w:pPr>
        <w:rPr>
          <w:lang w:val="mt-MT"/>
        </w:rPr>
      </w:pPr>
      <w:bookmarkStart w:id="409" w:name="_Toc252377411"/>
      <w:bookmarkEnd w:id="409"/>
      <w:r w:rsidRPr="004D07E4">
        <w:rPr>
          <w:lang w:val="mt-MT"/>
        </w:rPr>
        <w:t>L-A</w:t>
      </w:r>
      <w:r w:rsidR="003356DB" w:rsidRPr="004D07E4">
        <w:rPr>
          <w:lang w:val="mt-MT"/>
        </w:rPr>
        <w:t>wtorità dwar il-</w:t>
      </w:r>
      <w:r w:rsidRPr="004D07E4">
        <w:rPr>
          <w:lang w:val="mt-MT"/>
        </w:rPr>
        <w:t>M</w:t>
      </w:r>
      <w:r w:rsidR="00AC5243" w:rsidRPr="004D07E4">
        <w:rPr>
          <w:lang w:val="mt-MT"/>
        </w:rPr>
        <w:t>e</w:t>
      </w:r>
      <w:r w:rsidR="003356DB" w:rsidRPr="004D07E4">
        <w:rPr>
          <w:lang w:val="mt-MT"/>
        </w:rPr>
        <w:t>diċini</w:t>
      </w:r>
      <w:r w:rsidRPr="004D07E4">
        <w:rPr>
          <w:lang w:val="mt-MT"/>
        </w:rPr>
        <w:t xml:space="preserve"> timmon</w:t>
      </w:r>
      <w:r w:rsidR="00093B50" w:rsidRPr="004D07E4">
        <w:rPr>
          <w:lang w:val="mt-MT"/>
        </w:rPr>
        <w:t>i</w:t>
      </w:r>
      <w:r w:rsidRPr="004D07E4">
        <w:rPr>
          <w:lang w:val="mt-MT"/>
        </w:rPr>
        <w:t>terja</w:t>
      </w:r>
      <w:r w:rsidR="00F61864" w:rsidRPr="004D07E4">
        <w:rPr>
          <w:lang w:val="mt-MT"/>
        </w:rPr>
        <w:t xml:space="preserve"> l-materjal ta’ promozzjoni fuq il-prodotti medi</w:t>
      </w:r>
      <w:r w:rsidR="00093B50" w:rsidRPr="004D07E4">
        <w:rPr>
          <w:lang w:val="mt-MT"/>
        </w:rPr>
        <w:t>ċ</w:t>
      </w:r>
      <w:r w:rsidR="00F61864" w:rsidRPr="004D07E4">
        <w:rPr>
          <w:lang w:val="mt-MT"/>
        </w:rPr>
        <w:t xml:space="preserve">inali fis-suq lokali, </w:t>
      </w:r>
      <w:r w:rsidR="00DA2660" w:rsidRPr="004D07E4">
        <w:rPr>
          <w:lang w:val="mt-MT"/>
        </w:rPr>
        <w:t>skon</w:t>
      </w:r>
      <w:r w:rsidR="00093B50" w:rsidRPr="004D07E4">
        <w:rPr>
          <w:lang w:val="mt-MT"/>
        </w:rPr>
        <w:t>t</w:t>
      </w:r>
      <w:r w:rsidR="00DA2660" w:rsidRPr="004D07E4">
        <w:rPr>
          <w:lang w:val="mt-MT"/>
        </w:rPr>
        <w:t xml:space="preserve"> il-kriterji tal-</w:t>
      </w:r>
      <w:r w:rsidR="00364CE6" w:rsidRPr="004D07E4">
        <w:rPr>
          <w:lang w:val="mt-MT"/>
        </w:rPr>
        <w:t>A</w:t>
      </w:r>
      <w:r w:rsidR="00DA2660" w:rsidRPr="004D07E4">
        <w:rPr>
          <w:lang w:val="mt-MT"/>
        </w:rPr>
        <w:t>vvi</w:t>
      </w:r>
      <w:r w:rsidR="00093B50" w:rsidRPr="004D07E4">
        <w:rPr>
          <w:lang w:val="mt-MT"/>
        </w:rPr>
        <w:t xml:space="preserve">ż </w:t>
      </w:r>
      <w:r w:rsidR="00364CE6" w:rsidRPr="004D07E4">
        <w:rPr>
          <w:lang w:val="mt-MT"/>
        </w:rPr>
        <w:t>L</w:t>
      </w:r>
      <w:r w:rsidR="00DA2660" w:rsidRPr="004D07E4">
        <w:rPr>
          <w:lang w:val="mt-MT"/>
        </w:rPr>
        <w:t xml:space="preserve">egali </w:t>
      </w:r>
      <w:r w:rsidR="00362AD2" w:rsidRPr="004D07E4">
        <w:rPr>
          <w:lang w:val="mt-MT"/>
        </w:rPr>
        <w:t>2005</w:t>
      </w:r>
      <w:r w:rsidR="00DA2660" w:rsidRPr="004D07E4">
        <w:rPr>
          <w:lang w:val="mt-MT"/>
        </w:rPr>
        <w:t>/308</w:t>
      </w:r>
      <w:r w:rsidR="00362AD2" w:rsidRPr="004D07E4">
        <w:rPr>
          <w:lang w:val="mt-MT"/>
        </w:rPr>
        <w:t>.</w:t>
      </w:r>
      <w:r w:rsidR="00DA2660" w:rsidRPr="004D07E4">
        <w:rPr>
          <w:lang w:val="mt-MT"/>
        </w:rPr>
        <w:t xml:space="preserve">  Dan isir prin</w:t>
      </w:r>
      <w:r w:rsidR="00093B50" w:rsidRPr="004D07E4">
        <w:rPr>
          <w:lang w:val="mt-MT"/>
        </w:rPr>
        <w:t>ċ</w:t>
      </w:r>
      <w:r w:rsidR="00DA2660" w:rsidRPr="004D07E4">
        <w:rPr>
          <w:lang w:val="mt-MT"/>
        </w:rPr>
        <w:t>iparjament</w:t>
      </w:r>
      <w:del w:id="410" w:author="Asus" w:date="2015-12-02T21:05:00Z">
        <w:r w:rsidR="00DA2660" w:rsidRPr="004D07E4" w:rsidDel="00D4411E">
          <w:rPr>
            <w:lang w:val="mt-MT"/>
          </w:rPr>
          <w:delText xml:space="preserve"> </w:delText>
        </w:r>
      </w:del>
      <w:r w:rsidR="00DA2660" w:rsidRPr="004D07E4">
        <w:rPr>
          <w:lang w:val="mt-MT"/>
        </w:rPr>
        <w:t xml:space="preserve"> b’</w:t>
      </w:r>
      <w:r w:rsidR="00362AD2" w:rsidRPr="004D07E4">
        <w:rPr>
          <w:i/>
          <w:lang w:val="mt-MT"/>
        </w:rPr>
        <w:t>self-regulatory approach</w:t>
      </w:r>
      <w:r w:rsidR="003356DB" w:rsidRPr="004D07E4">
        <w:rPr>
          <w:lang w:val="mt-MT"/>
        </w:rPr>
        <w:t xml:space="preserve"> fejn ilmenti </w:t>
      </w:r>
      <w:r w:rsidR="00DA2660" w:rsidRPr="004D07E4">
        <w:rPr>
          <w:lang w:val="mt-MT"/>
        </w:rPr>
        <w:t>ji</w:t>
      </w:r>
      <w:r w:rsidR="00093B50" w:rsidRPr="004D07E4">
        <w:rPr>
          <w:lang w:val="mt-MT"/>
        </w:rPr>
        <w:t>ġ</w:t>
      </w:r>
      <w:r w:rsidR="00DA2660" w:rsidRPr="004D07E4">
        <w:rPr>
          <w:lang w:val="mt-MT"/>
        </w:rPr>
        <w:t>u investigat</w:t>
      </w:r>
      <w:r w:rsidR="00093B50" w:rsidRPr="004D07E4">
        <w:rPr>
          <w:lang w:val="mt-MT"/>
        </w:rPr>
        <w:t>i fid-det</w:t>
      </w:r>
      <w:ins w:id="411" w:author="Asus" w:date="2015-08-10T15:31:00Z">
        <w:r w:rsidR="00F37296">
          <w:rPr>
            <w:lang w:val="mt-MT"/>
          </w:rPr>
          <w:t>t</w:t>
        </w:r>
      </w:ins>
      <w:r w:rsidR="00093B50" w:rsidRPr="004D07E4">
        <w:rPr>
          <w:lang w:val="mt-MT"/>
        </w:rPr>
        <w:t xml:space="preserve">all biex </w:t>
      </w:r>
      <w:r w:rsidR="00364CE6" w:rsidRPr="004D07E4">
        <w:rPr>
          <w:lang w:val="mt-MT"/>
        </w:rPr>
        <w:t>jiġi stabbilit</w:t>
      </w:r>
      <w:r w:rsidR="00DA2660" w:rsidRPr="004D07E4">
        <w:rPr>
          <w:lang w:val="mt-MT"/>
        </w:rPr>
        <w:t xml:space="preserve"> jekk kien</w:t>
      </w:r>
      <w:r w:rsidR="00093B50" w:rsidRPr="004D07E4">
        <w:rPr>
          <w:lang w:val="mt-MT"/>
        </w:rPr>
        <w:t>x</w:t>
      </w:r>
      <w:r w:rsidR="00DA2660" w:rsidRPr="004D07E4">
        <w:rPr>
          <w:lang w:val="mt-MT"/>
        </w:rPr>
        <w:t xml:space="preserve"> hemm ksur ta’ liġi.  Matul l-2009 ki</w:t>
      </w:r>
      <w:r w:rsidR="00093B50" w:rsidRPr="004D07E4">
        <w:rPr>
          <w:lang w:val="mt-MT"/>
        </w:rPr>
        <w:t>en</w:t>
      </w:r>
      <w:r w:rsidR="00DA2660" w:rsidRPr="004D07E4">
        <w:rPr>
          <w:lang w:val="mt-MT"/>
        </w:rPr>
        <w:t xml:space="preserve"> hemm </w:t>
      </w:r>
      <w:r w:rsidR="00093B50" w:rsidRPr="004D07E4">
        <w:rPr>
          <w:lang w:val="mt-MT"/>
        </w:rPr>
        <w:t>ħ</w:t>
      </w:r>
      <w:r w:rsidR="003356DB" w:rsidRPr="004D07E4">
        <w:rPr>
          <w:lang w:val="mt-MT"/>
        </w:rPr>
        <w:t xml:space="preserve">ames ilmenti </w:t>
      </w:r>
      <w:r w:rsidR="00DA2660" w:rsidRPr="004D07E4">
        <w:rPr>
          <w:lang w:val="mt-MT"/>
        </w:rPr>
        <w:t>u nstab li f’erba</w:t>
      </w:r>
      <w:r w:rsidR="003356DB" w:rsidRPr="004D07E4">
        <w:rPr>
          <w:lang w:val="mt-MT"/>
        </w:rPr>
        <w:t>’ każ</w:t>
      </w:r>
      <w:r w:rsidR="00DA2660" w:rsidRPr="004D07E4">
        <w:rPr>
          <w:lang w:val="mt-MT"/>
        </w:rPr>
        <w:t>i kien hemm ksur ta’ li</w:t>
      </w:r>
      <w:r w:rsidR="00D73F25" w:rsidRPr="004D07E4">
        <w:rPr>
          <w:lang w:val="mt-MT"/>
        </w:rPr>
        <w:t>ġ</w:t>
      </w:r>
      <w:r w:rsidR="00DA2660" w:rsidRPr="004D07E4">
        <w:rPr>
          <w:lang w:val="mt-MT"/>
        </w:rPr>
        <w:t xml:space="preserve">i.  Sabiex il-protezzjoni tas-saħħa pubblika tiġi assigurata, isiru </w:t>
      </w:r>
      <w:r w:rsidR="00AC5243" w:rsidRPr="004D07E4">
        <w:rPr>
          <w:lang w:val="mt-MT"/>
        </w:rPr>
        <w:t>wkoll investigazzjonijiet mingħajr ma jingħata avviż qabel</w:t>
      </w:r>
      <w:r w:rsidR="00DA2660" w:rsidRPr="004D07E4">
        <w:rPr>
          <w:lang w:val="mt-MT"/>
        </w:rPr>
        <w:t xml:space="preserve">.  Kien hemm </w:t>
      </w:r>
      <w:r w:rsidR="00D73F25" w:rsidRPr="004D07E4">
        <w:rPr>
          <w:lang w:val="mt-MT"/>
        </w:rPr>
        <w:t>ż</w:t>
      </w:r>
      <w:r w:rsidR="00DA2660" w:rsidRPr="004D07E4">
        <w:rPr>
          <w:lang w:val="mt-MT"/>
        </w:rPr>
        <w:t>ewġ (2) riklami assessjati b</w:t>
      </w:r>
      <w:r w:rsidR="00D73F25" w:rsidRPr="004D07E4">
        <w:rPr>
          <w:lang w:val="mt-MT"/>
        </w:rPr>
        <w:t>’</w:t>
      </w:r>
      <w:r w:rsidR="00DA2660" w:rsidRPr="004D07E4">
        <w:rPr>
          <w:lang w:val="mt-MT"/>
        </w:rPr>
        <w:t>din il-proċedura.</w:t>
      </w:r>
    </w:p>
    <w:p w:rsidR="00362AD2" w:rsidRPr="004D07E4" w:rsidRDefault="00362AD2" w:rsidP="00362AD2">
      <w:pPr>
        <w:rPr>
          <w:lang w:val="mt-MT"/>
        </w:rPr>
      </w:pPr>
      <w:r w:rsidRPr="004D07E4">
        <w:rPr>
          <w:sz w:val="20"/>
          <w:szCs w:val="20"/>
          <w:lang w:val="mt-MT"/>
        </w:rPr>
        <w:t> </w:t>
      </w:r>
    </w:p>
    <w:p w:rsidR="00362AD2" w:rsidRPr="004D07E4" w:rsidRDefault="006C014F" w:rsidP="00362AD2">
      <w:pPr>
        <w:rPr>
          <w:lang w:val="mt-MT"/>
        </w:rPr>
      </w:pPr>
      <w:r w:rsidRPr="004D07E4">
        <w:rPr>
          <w:lang w:val="mt-MT"/>
        </w:rPr>
        <w:t>L-interess tal-konsumatur f’dak li għandu x’jaqsam mas-saħħa qiegħed jiżdied, għaldaqstant l-A</w:t>
      </w:r>
      <w:r w:rsidR="00D73F25" w:rsidRPr="004D07E4">
        <w:rPr>
          <w:lang w:val="mt-MT"/>
        </w:rPr>
        <w:t>wtorit</w:t>
      </w:r>
      <w:r w:rsidR="003356DB" w:rsidRPr="004D07E4">
        <w:rPr>
          <w:lang w:val="mt-MT"/>
        </w:rPr>
        <w:t>à</w:t>
      </w:r>
      <w:r w:rsidR="00D73F25" w:rsidRPr="004D07E4">
        <w:rPr>
          <w:lang w:val="mt-MT"/>
        </w:rPr>
        <w:t xml:space="preserve"> </w:t>
      </w:r>
      <w:r w:rsidR="003356DB" w:rsidRPr="004D07E4">
        <w:rPr>
          <w:lang w:val="mt-MT"/>
        </w:rPr>
        <w:t>d</w:t>
      </w:r>
      <w:r w:rsidR="00D73F25" w:rsidRPr="004D07E4">
        <w:rPr>
          <w:lang w:val="mt-MT"/>
        </w:rPr>
        <w:t>war il-</w:t>
      </w:r>
      <w:r w:rsidRPr="004D07E4">
        <w:rPr>
          <w:lang w:val="mt-MT"/>
        </w:rPr>
        <w:t>M</w:t>
      </w:r>
      <w:r w:rsidR="00D73F25" w:rsidRPr="004D07E4">
        <w:rPr>
          <w:lang w:val="mt-MT"/>
        </w:rPr>
        <w:t>ediċini</w:t>
      </w:r>
      <w:r w:rsidRPr="004D07E4">
        <w:rPr>
          <w:lang w:val="mt-MT"/>
        </w:rPr>
        <w:t xml:space="preserve"> tipprovdi servizz fejn l-individwu jista</w:t>
      </w:r>
      <w:r w:rsidR="00D73F25" w:rsidRPr="004D07E4">
        <w:rPr>
          <w:lang w:val="mt-MT"/>
        </w:rPr>
        <w:t>’</w:t>
      </w:r>
      <w:r w:rsidRPr="004D07E4">
        <w:rPr>
          <w:lang w:val="mt-MT"/>
        </w:rPr>
        <w:t xml:space="preserve"> jsib </w:t>
      </w:r>
      <w:r w:rsidRPr="004D07E4">
        <w:rPr>
          <w:sz w:val="20"/>
          <w:szCs w:val="20"/>
          <w:lang w:val="mt-MT"/>
        </w:rPr>
        <w:t>il-fuljett ta’</w:t>
      </w:r>
      <w:r w:rsidR="00D73F25" w:rsidRPr="004D07E4">
        <w:rPr>
          <w:sz w:val="20"/>
          <w:szCs w:val="20"/>
          <w:lang w:val="mt-MT"/>
        </w:rPr>
        <w:t xml:space="preserve"> ta</w:t>
      </w:r>
      <w:r w:rsidR="00D73F25" w:rsidRPr="004D07E4">
        <w:rPr>
          <w:lang w:val="mt-MT"/>
        </w:rPr>
        <w:t>għrif (għ</w:t>
      </w:r>
      <w:r w:rsidRPr="004D07E4">
        <w:rPr>
          <w:lang w:val="mt-MT"/>
        </w:rPr>
        <w:t>all-pazjenti</w:t>
      </w:r>
      <w:r w:rsidR="004D457A" w:rsidRPr="004D07E4">
        <w:rPr>
          <w:lang w:val="mt-MT"/>
        </w:rPr>
        <w:t xml:space="preserve"> - PL</w:t>
      </w:r>
      <w:r w:rsidRPr="004D07E4">
        <w:rPr>
          <w:lang w:val="mt-MT"/>
        </w:rPr>
        <w:t>) u l-Karatteristi</w:t>
      </w:r>
      <w:r w:rsidR="00D73F25" w:rsidRPr="004D07E4">
        <w:rPr>
          <w:lang w:val="mt-MT"/>
        </w:rPr>
        <w:t>ċ</w:t>
      </w:r>
      <w:r w:rsidRPr="004D07E4">
        <w:rPr>
          <w:lang w:val="mt-MT"/>
        </w:rPr>
        <w:t>i tal-</w:t>
      </w:r>
      <w:r w:rsidR="00D73F25" w:rsidRPr="004D07E4">
        <w:rPr>
          <w:lang w:val="mt-MT"/>
        </w:rPr>
        <w:t>Prodott fil-</w:t>
      </w:r>
      <w:r w:rsidRPr="004D07E4">
        <w:rPr>
          <w:lang w:val="mt-MT"/>
        </w:rPr>
        <w:t>Qosor (</w:t>
      </w:r>
      <w:r w:rsidRPr="004D07E4">
        <w:rPr>
          <w:i/>
          <w:iCs/>
          <w:lang w:val="mt-MT"/>
        </w:rPr>
        <w:t xml:space="preserve">SPC- </w:t>
      </w:r>
      <w:r w:rsidRPr="004D07E4">
        <w:rPr>
          <w:lang w:val="mt-MT"/>
        </w:rPr>
        <w:t>għal</w:t>
      </w:r>
      <w:ins w:id="412" w:author="Asus" w:date="2015-12-02T19:15:00Z">
        <w:r w:rsidR="00DA515A">
          <w:rPr>
            <w:lang w:val="mt-MT"/>
          </w:rPr>
          <w:t xml:space="preserve"> </w:t>
        </w:r>
      </w:ins>
      <w:del w:id="413" w:author="Asus" w:date="2015-08-10T15:32:00Z">
        <w:r w:rsidRPr="004D07E4" w:rsidDel="00F37296">
          <w:rPr>
            <w:lang w:val="mt-MT"/>
          </w:rPr>
          <w:delText>l-</w:delText>
        </w:r>
      </w:del>
      <w:r w:rsidRPr="004D07E4">
        <w:rPr>
          <w:lang w:val="mt-MT"/>
        </w:rPr>
        <w:t>dawk li jaħdmu fil-qasam tas-saħħa) fuq i</w:t>
      </w:r>
      <w:r w:rsidR="003356DB" w:rsidRPr="004D07E4">
        <w:rPr>
          <w:lang w:val="mt-MT"/>
        </w:rPr>
        <w:t>s-sit elet</w:t>
      </w:r>
      <w:ins w:id="414" w:author="Asus" w:date="2015-08-10T15:32:00Z">
        <w:r w:rsidR="00F37296">
          <w:rPr>
            <w:lang w:val="mt-MT"/>
          </w:rPr>
          <w:t>t</w:t>
        </w:r>
      </w:ins>
      <w:r w:rsidR="003356DB" w:rsidRPr="004D07E4">
        <w:rPr>
          <w:lang w:val="mt-MT"/>
        </w:rPr>
        <w:t>roniku</w:t>
      </w:r>
      <w:r w:rsidRPr="004D07E4">
        <w:rPr>
          <w:lang w:val="mt-MT"/>
        </w:rPr>
        <w:t xml:space="preserve"> tag</w:t>
      </w:r>
      <w:r w:rsidR="00D73F25" w:rsidRPr="004D07E4">
        <w:rPr>
          <w:lang w:val="mt-MT"/>
        </w:rPr>
        <w:t>ħ</w:t>
      </w:r>
      <w:r w:rsidRPr="004D07E4">
        <w:rPr>
          <w:lang w:val="mt-MT"/>
        </w:rPr>
        <w:t xml:space="preserve">ha.  </w:t>
      </w:r>
      <w:r w:rsidR="004D457A" w:rsidRPr="004D07E4">
        <w:rPr>
          <w:lang w:val="mt-MT"/>
        </w:rPr>
        <w:t>Sal-aħħar tal-2009 kien hemm erb</w:t>
      </w:r>
      <w:r w:rsidR="00281BE9" w:rsidRPr="004D07E4">
        <w:rPr>
          <w:lang w:val="mt-MT"/>
        </w:rPr>
        <w:t>a</w:t>
      </w:r>
      <w:r w:rsidR="004D457A" w:rsidRPr="004D07E4">
        <w:rPr>
          <w:lang w:val="mt-MT"/>
        </w:rPr>
        <w:t>t</w:t>
      </w:r>
      <w:ins w:id="415" w:author="Asus" w:date="2015-12-02T21:06:00Z">
        <w:r w:rsidR="00D4411E">
          <w:rPr>
            <w:lang w:val="mt-MT"/>
          </w:rPr>
          <w:t xml:space="preserve"> </w:t>
        </w:r>
      </w:ins>
      <w:del w:id="416" w:author="Asus" w:date="2015-08-10T15:32:00Z">
        <w:r w:rsidR="004D457A" w:rsidRPr="004D07E4" w:rsidDel="00F37296">
          <w:rPr>
            <w:lang w:val="mt-MT"/>
          </w:rPr>
          <w:delText>’</w:delText>
        </w:r>
      </w:del>
      <w:r w:rsidR="004D457A" w:rsidRPr="004D07E4">
        <w:rPr>
          <w:lang w:val="mt-MT"/>
        </w:rPr>
        <w:t xml:space="preserve">elef mija </w:t>
      </w:r>
      <w:ins w:id="417" w:author="Asus" w:date="2015-11-10T17:54:00Z">
        <w:r w:rsidR="004C1089">
          <w:rPr>
            <w:lang w:val="mt-MT"/>
          </w:rPr>
          <w:t xml:space="preserve">u </w:t>
        </w:r>
      </w:ins>
      <w:r w:rsidR="004D457A" w:rsidRPr="004D07E4">
        <w:rPr>
          <w:lang w:val="mt-MT"/>
        </w:rPr>
        <w:t>wie</w:t>
      </w:r>
      <w:r w:rsidR="00D73F25" w:rsidRPr="004D07E4">
        <w:rPr>
          <w:lang w:val="mt-MT"/>
        </w:rPr>
        <w:t>ħ</w:t>
      </w:r>
      <w:r w:rsidR="004D457A" w:rsidRPr="004D07E4">
        <w:rPr>
          <w:lang w:val="mt-MT"/>
        </w:rPr>
        <w:t xml:space="preserve">ed u tletin </w:t>
      </w:r>
      <w:r w:rsidR="00362AD2" w:rsidRPr="004D07E4">
        <w:rPr>
          <w:lang w:val="mt-MT"/>
        </w:rPr>
        <w:t>4,131</w:t>
      </w:r>
      <w:r w:rsidR="004D457A" w:rsidRPr="004D07E4">
        <w:rPr>
          <w:lang w:val="mt-MT"/>
        </w:rPr>
        <w:t xml:space="preserve"> SPC u PL ippu</w:t>
      </w:r>
      <w:ins w:id="418" w:author="Asus" w:date="2015-08-10T15:33:00Z">
        <w:r w:rsidR="00F37296">
          <w:rPr>
            <w:lang w:val="mt-MT"/>
          </w:rPr>
          <w:t>b</w:t>
        </w:r>
      </w:ins>
      <w:r w:rsidR="004D457A" w:rsidRPr="004D07E4">
        <w:rPr>
          <w:lang w:val="mt-MT"/>
        </w:rPr>
        <w:t>blikat</w:t>
      </w:r>
      <w:r w:rsidR="00281BE9" w:rsidRPr="004D07E4">
        <w:rPr>
          <w:lang w:val="mt-MT"/>
        </w:rPr>
        <w:t>i</w:t>
      </w:r>
      <w:r w:rsidR="00362AD2" w:rsidRPr="004D07E4">
        <w:rPr>
          <w:lang w:val="mt-MT"/>
        </w:rPr>
        <w:t>. </w:t>
      </w:r>
      <w:r w:rsidR="004D457A" w:rsidRPr="004D07E4">
        <w:rPr>
          <w:lang w:val="mt-MT"/>
        </w:rPr>
        <w:t>Tnax (12)</w:t>
      </w:r>
      <w:r w:rsidR="00710A9F" w:rsidRPr="004D07E4">
        <w:rPr>
          <w:lang w:val="mt-MT"/>
        </w:rPr>
        <w:t>-il ċirkulari ġew ippu</w:t>
      </w:r>
      <w:ins w:id="419" w:author="Asus" w:date="2015-08-10T15:34:00Z">
        <w:r w:rsidR="00F37296">
          <w:rPr>
            <w:lang w:val="mt-MT"/>
          </w:rPr>
          <w:t>b</w:t>
        </w:r>
      </w:ins>
      <w:r w:rsidR="00710A9F" w:rsidRPr="004D07E4">
        <w:rPr>
          <w:lang w:val="mt-MT"/>
        </w:rPr>
        <w:t>blikati għa</w:t>
      </w:r>
      <w:ins w:id="420" w:author="Asus" w:date="2015-08-10T15:34:00Z">
        <w:r w:rsidR="00F37296">
          <w:rPr>
            <w:lang w:val="mt-MT"/>
          </w:rPr>
          <w:t>l</w:t>
        </w:r>
      </w:ins>
      <w:r w:rsidR="00710A9F" w:rsidRPr="004D07E4">
        <w:rPr>
          <w:lang w:val="mt-MT"/>
        </w:rPr>
        <w:t>l-professjonisti tas-saħħa u l-pub</w:t>
      </w:r>
      <w:r w:rsidR="0043677F" w:rsidRPr="004D07E4">
        <w:rPr>
          <w:lang w:val="mt-MT"/>
        </w:rPr>
        <w:t>b</w:t>
      </w:r>
      <w:r w:rsidR="00710A9F" w:rsidRPr="004D07E4">
        <w:rPr>
          <w:lang w:val="mt-MT"/>
        </w:rPr>
        <w:t>lik</w:t>
      </w:r>
      <w:r w:rsidR="0043677F" w:rsidRPr="004D07E4">
        <w:rPr>
          <w:lang w:val="mt-MT"/>
        </w:rPr>
        <w:t>u</w:t>
      </w:r>
      <w:r w:rsidR="00710A9F" w:rsidRPr="004D07E4">
        <w:rPr>
          <w:lang w:val="mt-MT"/>
        </w:rPr>
        <w:t xml:space="preserve"> inġenerali. </w:t>
      </w:r>
      <w:r w:rsidR="0043677F" w:rsidRPr="004D07E4">
        <w:rPr>
          <w:lang w:val="mt-MT"/>
        </w:rPr>
        <w:t>F</w:t>
      </w:r>
      <w:r w:rsidR="00710A9F" w:rsidRPr="004D07E4">
        <w:rPr>
          <w:lang w:val="mt-MT"/>
        </w:rPr>
        <w:t>’</w:t>
      </w:r>
      <w:ins w:id="421" w:author="Asus" w:date="2015-08-10T15:34:00Z">
        <w:r w:rsidR="00F37296">
          <w:rPr>
            <w:lang w:val="mt-MT"/>
          </w:rPr>
          <w:t>N</w:t>
        </w:r>
      </w:ins>
      <w:del w:id="422" w:author="Asus" w:date="2015-08-10T15:34:00Z">
        <w:r w:rsidR="00281BE9" w:rsidRPr="004D07E4" w:rsidDel="00F37296">
          <w:rPr>
            <w:lang w:val="mt-MT"/>
          </w:rPr>
          <w:delText>n</w:delText>
        </w:r>
      </w:del>
      <w:r w:rsidR="00710A9F" w:rsidRPr="004D07E4">
        <w:rPr>
          <w:lang w:val="mt-MT"/>
        </w:rPr>
        <w:t>ovembr</w:t>
      </w:r>
      <w:r w:rsidR="00D73F25" w:rsidRPr="004D07E4">
        <w:rPr>
          <w:lang w:val="mt-MT"/>
        </w:rPr>
        <w:t xml:space="preserve">u 2009 bdiet ħidma sabiex tiġi </w:t>
      </w:r>
      <w:r w:rsidR="00710A9F" w:rsidRPr="004D07E4">
        <w:rPr>
          <w:lang w:val="mt-MT"/>
        </w:rPr>
        <w:t>ppu</w:t>
      </w:r>
      <w:ins w:id="423" w:author="Asus" w:date="2015-08-10T15:34:00Z">
        <w:r w:rsidR="00F37296">
          <w:rPr>
            <w:lang w:val="mt-MT"/>
          </w:rPr>
          <w:t>b</w:t>
        </w:r>
      </w:ins>
      <w:r w:rsidR="00710A9F" w:rsidRPr="004D07E4">
        <w:rPr>
          <w:lang w:val="mt-MT"/>
        </w:rPr>
        <w:t>blikata lista tal-</w:t>
      </w:r>
      <w:r w:rsidR="00281BE9" w:rsidRPr="004D07E4">
        <w:rPr>
          <w:lang w:val="mt-MT"/>
        </w:rPr>
        <w:t>m</w:t>
      </w:r>
      <w:r w:rsidR="00710A9F" w:rsidRPr="004D07E4">
        <w:rPr>
          <w:lang w:val="mt-MT"/>
        </w:rPr>
        <w:t xml:space="preserve">ediċini li </w:t>
      </w:r>
      <w:del w:id="424" w:author="Asus" w:date="2015-12-02T21:06:00Z">
        <w:r w:rsidR="00710A9F" w:rsidRPr="004D07E4" w:rsidDel="00D4411E">
          <w:rPr>
            <w:lang w:val="mt-MT"/>
          </w:rPr>
          <w:delText xml:space="preserve"> </w:delText>
        </w:r>
      </w:del>
      <w:r w:rsidR="00710A9F" w:rsidRPr="004D07E4">
        <w:rPr>
          <w:lang w:val="mt-MT"/>
        </w:rPr>
        <w:t>ġew awtorizzati biex jitqiegħdu fis-suq Malti</w:t>
      </w:r>
      <w:r w:rsidR="0043677F" w:rsidRPr="004D07E4">
        <w:rPr>
          <w:lang w:val="mt-MT"/>
        </w:rPr>
        <w:t xml:space="preserve"> kif </w:t>
      </w:r>
      <w:r w:rsidR="00D73F25" w:rsidRPr="004D07E4">
        <w:rPr>
          <w:lang w:val="mt-MT"/>
        </w:rPr>
        <w:t>u</w:t>
      </w:r>
      <w:r w:rsidR="0043677F" w:rsidRPr="004D07E4">
        <w:rPr>
          <w:lang w:val="mt-MT"/>
        </w:rPr>
        <w:t>koll ġiet ma</w:t>
      </w:r>
      <w:del w:id="425" w:author="Asus" w:date="2015-08-13T16:28:00Z">
        <w:r w:rsidR="003356DB" w:rsidRPr="004D07E4" w:rsidDel="0027562A">
          <w:rPr>
            <w:lang w:val="mt-MT"/>
          </w:rPr>
          <w:delText>q</w:delText>
        </w:r>
      </w:del>
      <w:r w:rsidR="0043677F" w:rsidRPr="004D07E4">
        <w:rPr>
          <w:lang w:val="mt-MT"/>
        </w:rPr>
        <w:t>għ</w:t>
      </w:r>
      <w:ins w:id="426" w:author="Asus" w:date="2015-08-13T16:28:00Z">
        <w:r w:rsidR="0027562A">
          <w:rPr>
            <w:lang w:val="mt-MT"/>
          </w:rPr>
          <w:t>q</w:t>
        </w:r>
      </w:ins>
      <w:r w:rsidR="0043677F" w:rsidRPr="004D07E4">
        <w:rPr>
          <w:lang w:val="mt-MT"/>
        </w:rPr>
        <w:t>uda lista ta</w:t>
      </w:r>
      <w:r w:rsidR="00D73F25" w:rsidRPr="004D07E4">
        <w:rPr>
          <w:lang w:val="mt-MT"/>
        </w:rPr>
        <w:t>’</w:t>
      </w:r>
      <w:r w:rsidR="0043677F" w:rsidRPr="004D07E4">
        <w:rPr>
          <w:lang w:val="mt-MT"/>
        </w:rPr>
        <w:t xml:space="preserve"> prodotti mediċinali li għandhom pjan ta’ </w:t>
      </w:r>
      <w:r w:rsidR="0043677F" w:rsidRPr="004D07E4">
        <w:rPr>
          <w:i/>
          <w:lang w:val="mt-MT"/>
        </w:rPr>
        <w:t>risk management</w:t>
      </w:r>
      <w:r w:rsidR="0043677F" w:rsidRPr="004D07E4">
        <w:rPr>
          <w:lang w:val="mt-MT"/>
        </w:rPr>
        <w:t xml:space="preserve"> u </w:t>
      </w:r>
      <w:r w:rsidR="0043677F" w:rsidRPr="004D07E4">
        <w:rPr>
          <w:i/>
          <w:lang w:val="mt-MT"/>
        </w:rPr>
        <w:t>pregnancy prevention plan</w:t>
      </w:r>
      <w:r w:rsidR="0043677F" w:rsidRPr="004D07E4">
        <w:rPr>
          <w:lang w:val="mt-MT"/>
        </w:rPr>
        <w:t xml:space="preserve"> </w:t>
      </w:r>
      <w:r w:rsidR="00D73F25" w:rsidRPr="004D07E4">
        <w:rPr>
          <w:lang w:val="mt-MT"/>
        </w:rPr>
        <w:t>biex jiġu implimentati</w:t>
      </w:r>
      <w:r w:rsidR="0043677F" w:rsidRPr="004D07E4">
        <w:rPr>
          <w:lang w:val="mt-MT"/>
        </w:rPr>
        <w:t xml:space="preserve"> </w:t>
      </w:r>
      <w:r w:rsidR="00D73F25" w:rsidRPr="004D07E4">
        <w:rPr>
          <w:lang w:val="mt-MT"/>
        </w:rPr>
        <w:t>mi</w:t>
      </w:r>
      <w:r w:rsidR="00217199" w:rsidRPr="004D07E4">
        <w:rPr>
          <w:lang w:val="mt-MT"/>
        </w:rPr>
        <w:t>d-detenturi tal-a</w:t>
      </w:r>
      <w:r w:rsidR="00217199" w:rsidRPr="004D07E4">
        <w:rPr>
          <w:rFonts w:ascii="MaltimeNewRom,Italic" w:eastAsia="Times New Roman" w:hAnsi="MaltimeNewRom,Italic" w:cs="MaltimeNewRom,Italic"/>
          <w:iCs/>
          <w:sz w:val="24"/>
          <w:szCs w:val="24"/>
          <w:lang w:val="mt-MT" w:eastAsia="en-GB"/>
        </w:rPr>
        <w:t>wtorizzazzjoni għat-tqegħid fis-suq</w:t>
      </w:r>
      <w:r w:rsidR="00217199" w:rsidRPr="004D07E4">
        <w:rPr>
          <w:lang w:val="mt-MT"/>
        </w:rPr>
        <w:t xml:space="preserve"> Malti</w:t>
      </w:r>
      <w:r w:rsidR="0043677F" w:rsidRPr="004D07E4">
        <w:rPr>
          <w:lang w:val="mt-MT"/>
        </w:rPr>
        <w:t xml:space="preserve">.  </w:t>
      </w:r>
    </w:p>
    <w:p w:rsidR="006D62D4" w:rsidRPr="004D07E4" w:rsidRDefault="006D62D4" w:rsidP="00362AD2">
      <w:pPr>
        <w:rPr>
          <w:lang w:val="mt-MT"/>
        </w:rPr>
      </w:pPr>
    </w:p>
    <w:p w:rsidR="00362AD2" w:rsidRPr="004D07E4" w:rsidRDefault="00362AD2" w:rsidP="001D5D60">
      <w:pPr>
        <w:pStyle w:val="Heading1"/>
        <w:rPr>
          <w:lang w:val="mt-MT"/>
        </w:rPr>
      </w:pPr>
      <w:bookmarkStart w:id="427" w:name="OLE_LINK6"/>
      <w:bookmarkStart w:id="428" w:name="OLE_LINK5"/>
      <w:bookmarkStart w:id="429" w:name="_Toc252377414"/>
      <w:bookmarkEnd w:id="427"/>
      <w:bookmarkEnd w:id="428"/>
      <w:r w:rsidRPr="004D07E4">
        <w:rPr>
          <w:lang w:val="mt-MT"/>
        </w:rPr>
        <w:t xml:space="preserve">7.0 </w:t>
      </w:r>
      <w:r w:rsidR="00B326BC" w:rsidRPr="004D07E4">
        <w:rPr>
          <w:lang w:val="mt-MT"/>
        </w:rPr>
        <w:t xml:space="preserve">Infurzar </w:t>
      </w:r>
      <w:r w:rsidR="002752EF" w:rsidRPr="004D07E4">
        <w:rPr>
          <w:lang w:val="mt-MT"/>
        </w:rPr>
        <w:t>tal-li</w:t>
      </w:r>
      <w:r w:rsidR="00D73F25" w:rsidRPr="004D07E4">
        <w:rPr>
          <w:lang w:val="mt-MT"/>
        </w:rPr>
        <w:t>ġ</w:t>
      </w:r>
      <w:r w:rsidR="002752EF" w:rsidRPr="004D07E4">
        <w:rPr>
          <w:lang w:val="mt-MT"/>
        </w:rPr>
        <w:t>i</w:t>
      </w:r>
      <w:r w:rsidR="00B326BC" w:rsidRPr="004D07E4">
        <w:rPr>
          <w:lang w:val="mt-MT"/>
        </w:rPr>
        <w:t xml:space="preserve"> Sorveljanza tas-suq lokali</w:t>
      </w:r>
      <w:bookmarkEnd w:id="429"/>
    </w:p>
    <w:p w:rsidR="00B326BC" w:rsidRPr="004D07E4" w:rsidRDefault="00B326BC" w:rsidP="001D5D60">
      <w:pPr>
        <w:rPr>
          <w:sz w:val="20"/>
          <w:szCs w:val="20"/>
          <w:lang w:val="mt-MT"/>
        </w:rPr>
      </w:pPr>
      <w:bookmarkStart w:id="430" w:name="_Toc252377415"/>
    </w:p>
    <w:p w:rsidR="00572917" w:rsidRPr="004D07E4" w:rsidRDefault="00B326BC" w:rsidP="001D5D60">
      <w:pPr>
        <w:rPr>
          <w:lang w:val="mt-MT"/>
        </w:rPr>
      </w:pPr>
      <w:r w:rsidRPr="004D07E4">
        <w:rPr>
          <w:lang w:val="mt-MT"/>
        </w:rPr>
        <w:t xml:space="preserve">Fl-2009 </w:t>
      </w:r>
      <w:r w:rsidR="0069343F" w:rsidRPr="004D07E4">
        <w:rPr>
          <w:lang w:val="mt-MT"/>
        </w:rPr>
        <w:t>ż</w:t>
      </w:r>
      <w:r w:rsidRPr="004D07E4">
        <w:rPr>
          <w:lang w:val="mt-MT"/>
        </w:rPr>
        <w:t>died in-numru ta’ rapporti</w:t>
      </w:r>
      <w:r w:rsidR="00D73F25" w:rsidRPr="004D07E4">
        <w:rPr>
          <w:lang w:val="mt-MT"/>
        </w:rPr>
        <w:t xml:space="preserve"> ta’ nuqqas ta’ osservanza tal-</w:t>
      </w:r>
      <w:r w:rsidR="00C35315" w:rsidRPr="004D07E4">
        <w:rPr>
          <w:lang w:val="mt-MT"/>
        </w:rPr>
        <w:t>liġ</w:t>
      </w:r>
      <w:r w:rsidRPr="004D07E4">
        <w:rPr>
          <w:lang w:val="mt-MT"/>
        </w:rPr>
        <w:t>i fuq is-suq u dan irri</w:t>
      </w:r>
      <w:r w:rsidR="00D73F25" w:rsidRPr="004D07E4">
        <w:rPr>
          <w:lang w:val="mt-MT"/>
        </w:rPr>
        <w:t>ż</w:t>
      </w:r>
      <w:r w:rsidRPr="004D07E4">
        <w:rPr>
          <w:lang w:val="mt-MT"/>
        </w:rPr>
        <w:t>ulta f’</w:t>
      </w:r>
      <w:r w:rsidR="00D73F25" w:rsidRPr="004D07E4">
        <w:rPr>
          <w:lang w:val="mt-MT"/>
        </w:rPr>
        <w:t>ż</w:t>
      </w:r>
      <w:r w:rsidRPr="004D07E4">
        <w:rPr>
          <w:lang w:val="mt-MT"/>
        </w:rPr>
        <w:t>ieda ta’ ka</w:t>
      </w:r>
      <w:r w:rsidR="00D73F25" w:rsidRPr="004D07E4">
        <w:rPr>
          <w:lang w:val="mt-MT"/>
        </w:rPr>
        <w:t xml:space="preserve">żijiet ta’ </w:t>
      </w:r>
      <w:ins w:id="431" w:author="Asus" w:date="2015-08-10T15:35:00Z">
        <w:r w:rsidR="00F37296">
          <w:rPr>
            <w:lang w:val="mt-MT"/>
          </w:rPr>
          <w:t>i</w:t>
        </w:r>
      </w:ins>
      <w:r w:rsidR="00D73F25" w:rsidRPr="004D07E4">
        <w:rPr>
          <w:lang w:val="mt-MT"/>
        </w:rPr>
        <w:t>nfurz</w:t>
      </w:r>
      <w:r w:rsidRPr="004D07E4">
        <w:rPr>
          <w:lang w:val="mt-MT"/>
        </w:rPr>
        <w:t>ar. F’dan il-perjodu l-A</w:t>
      </w:r>
      <w:r w:rsidR="00C35315" w:rsidRPr="004D07E4">
        <w:rPr>
          <w:lang w:val="mt-MT"/>
        </w:rPr>
        <w:t>wtorità</w:t>
      </w:r>
      <w:r w:rsidR="00D73F25" w:rsidRPr="004D07E4">
        <w:rPr>
          <w:lang w:val="mt-MT"/>
        </w:rPr>
        <w:t xml:space="preserve"> </w:t>
      </w:r>
      <w:r w:rsidR="0072415A" w:rsidRPr="004D07E4">
        <w:rPr>
          <w:lang w:val="mt-MT"/>
        </w:rPr>
        <w:t>d</w:t>
      </w:r>
      <w:r w:rsidR="00D73F25" w:rsidRPr="004D07E4">
        <w:rPr>
          <w:lang w:val="mt-MT"/>
        </w:rPr>
        <w:t>war il-</w:t>
      </w:r>
      <w:r w:rsidRPr="004D07E4">
        <w:rPr>
          <w:lang w:val="mt-MT"/>
        </w:rPr>
        <w:t>M</w:t>
      </w:r>
      <w:r w:rsidR="00D73F25" w:rsidRPr="004D07E4">
        <w:rPr>
          <w:lang w:val="mt-MT"/>
        </w:rPr>
        <w:t>ediċini</w:t>
      </w:r>
      <w:r w:rsidR="0069343F" w:rsidRPr="004D07E4">
        <w:rPr>
          <w:lang w:val="mt-MT"/>
        </w:rPr>
        <w:t xml:space="preserve"> rċeviet </w:t>
      </w:r>
      <w:r w:rsidR="00217199" w:rsidRPr="004D07E4">
        <w:rPr>
          <w:lang w:val="mt-MT"/>
        </w:rPr>
        <w:t>sitta u għoxrin</w:t>
      </w:r>
      <w:r w:rsidR="0069343F" w:rsidRPr="004D07E4">
        <w:rPr>
          <w:lang w:val="mt-MT"/>
        </w:rPr>
        <w:t xml:space="preserve"> rapport, </w:t>
      </w:r>
      <w:r w:rsidR="00BE0C83" w:rsidRPr="004D07E4">
        <w:rPr>
          <w:lang w:val="mt-MT"/>
        </w:rPr>
        <w:t>ż</w:t>
      </w:r>
      <w:r w:rsidR="0069343F" w:rsidRPr="004D07E4">
        <w:rPr>
          <w:lang w:val="mt-MT"/>
        </w:rPr>
        <w:t>ieda ta</w:t>
      </w:r>
      <w:r w:rsidR="00BE0C83" w:rsidRPr="004D07E4">
        <w:rPr>
          <w:lang w:val="mt-MT"/>
        </w:rPr>
        <w:t xml:space="preserve">’ </w:t>
      </w:r>
      <w:r w:rsidR="0069343F" w:rsidRPr="004D07E4">
        <w:rPr>
          <w:lang w:val="mt-MT"/>
        </w:rPr>
        <w:t>erb</w:t>
      </w:r>
      <w:r w:rsidR="00BE0C83" w:rsidRPr="004D07E4">
        <w:rPr>
          <w:lang w:val="mt-MT"/>
        </w:rPr>
        <w:t>għi</w:t>
      </w:r>
      <w:r w:rsidR="0069343F" w:rsidRPr="004D07E4">
        <w:rPr>
          <w:lang w:val="mt-MT"/>
        </w:rPr>
        <w:t xml:space="preserve">n (40) </w:t>
      </w:r>
      <w:r w:rsidR="00BE0C83" w:rsidRPr="004D07E4">
        <w:rPr>
          <w:lang w:val="mt-MT"/>
        </w:rPr>
        <w:t>f</w:t>
      </w:r>
      <w:r w:rsidR="0069343F" w:rsidRPr="004D07E4">
        <w:rPr>
          <w:lang w:val="mt-MT"/>
        </w:rPr>
        <w:t>il-mija fuq l-2008 u mija u sittin (160) fil-mija fuq l-2007.</w:t>
      </w:r>
      <w:r w:rsidRPr="004D07E4">
        <w:rPr>
          <w:lang w:val="mt-MT"/>
        </w:rPr>
        <w:t xml:space="preserve"> </w:t>
      </w:r>
      <w:r w:rsidR="00BE0C83" w:rsidRPr="004D07E4">
        <w:rPr>
          <w:lang w:val="mt-MT"/>
        </w:rPr>
        <w:t>Ġ</w:t>
      </w:r>
      <w:r w:rsidRPr="004D07E4">
        <w:rPr>
          <w:lang w:val="mt-MT"/>
        </w:rPr>
        <w:t>ew applikati penali amministrattivi skon</w:t>
      </w:r>
      <w:r w:rsidR="00D02A7B" w:rsidRPr="004D07E4">
        <w:rPr>
          <w:lang w:val="mt-MT"/>
        </w:rPr>
        <w:t>t</w:t>
      </w:r>
      <w:r w:rsidRPr="004D07E4">
        <w:rPr>
          <w:lang w:val="mt-MT"/>
        </w:rPr>
        <w:t xml:space="preserve"> l-</w:t>
      </w:r>
      <w:r w:rsidR="00D02A7B" w:rsidRPr="004D07E4">
        <w:rPr>
          <w:lang w:val="mt-MT"/>
        </w:rPr>
        <w:t>A</w:t>
      </w:r>
      <w:r w:rsidRPr="004D07E4">
        <w:rPr>
          <w:lang w:val="mt-MT"/>
        </w:rPr>
        <w:t>vvi</w:t>
      </w:r>
      <w:r w:rsidR="0072415A" w:rsidRPr="004D07E4">
        <w:rPr>
          <w:lang w:val="mt-MT"/>
        </w:rPr>
        <w:t>ż</w:t>
      </w:r>
      <w:r w:rsidRPr="004D07E4">
        <w:rPr>
          <w:lang w:val="mt-MT"/>
        </w:rPr>
        <w:t xml:space="preserve"> </w:t>
      </w:r>
      <w:r w:rsidR="00D02A7B" w:rsidRPr="004D07E4">
        <w:rPr>
          <w:lang w:val="mt-MT"/>
        </w:rPr>
        <w:t>L</w:t>
      </w:r>
      <w:r w:rsidRPr="004D07E4">
        <w:rPr>
          <w:lang w:val="mt-MT"/>
        </w:rPr>
        <w:t xml:space="preserve">egali 264/2006 u qrati jekk </w:t>
      </w:r>
      <w:r w:rsidR="003356DB" w:rsidRPr="004D07E4">
        <w:rPr>
          <w:lang w:val="mt-MT"/>
        </w:rPr>
        <w:t>i</w:t>
      </w:r>
      <w:r w:rsidRPr="004D07E4">
        <w:rPr>
          <w:lang w:val="mt-MT"/>
        </w:rPr>
        <w:t>l-</w:t>
      </w:r>
      <w:r w:rsidR="003356DB" w:rsidRPr="004D07E4">
        <w:rPr>
          <w:lang w:val="mt-MT"/>
        </w:rPr>
        <w:t xml:space="preserve">multi </w:t>
      </w:r>
      <w:r w:rsidRPr="004D07E4">
        <w:rPr>
          <w:lang w:val="mt-MT"/>
        </w:rPr>
        <w:t xml:space="preserve">ma jiġux </w:t>
      </w:r>
      <w:r w:rsidR="003356DB" w:rsidRPr="004D07E4">
        <w:rPr>
          <w:lang w:val="mt-MT"/>
        </w:rPr>
        <w:t>i</w:t>
      </w:r>
      <w:r w:rsidRPr="004D07E4">
        <w:rPr>
          <w:lang w:val="mt-MT"/>
        </w:rPr>
        <w:t>mħallsa fil-każijiet fejn jiġi k</w:t>
      </w:r>
      <w:r w:rsidR="00D02A7B" w:rsidRPr="004D07E4">
        <w:rPr>
          <w:lang w:val="mt-MT"/>
        </w:rPr>
        <w:t>k</w:t>
      </w:r>
      <w:r w:rsidRPr="004D07E4">
        <w:rPr>
          <w:lang w:val="mt-MT"/>
        </w:rPr>
        <w:t xml:space="preserve">onfermat ksur tal-liġijiet. </w:t>
      </w:r>
      <w:r w:rsidR="002752EF" w:rsidRPr="004D07E4">
        <w:rPr>
          <w:lang w:val="mt-MT"/>
        </w:rPr>
        <w:t>Twaqqaf kumitat speċifiku dwar l-infurzar tal-liġi.</w:t>
      </w:r>
      <w:r w:rsidR="00572917" w:rsidRPr="004D07E4">
        <w:rPr>
          <w:lang w:val="mt-MT"/>
        </w:rPr>
        <w:t xml:space="preserve">  Matul l-200</w:t>
      </w:r>
      <w:r w:rsidR="00217199" w:rsidRPr="004D07E4">
        <w:rPr>
          <w:lang w:val="mt-MT"/>
        </w:rPr>
        <w:t>9, i</w:t>
      </w:r>
      <w:r w:rsidR="00BE0C83" w:rsidRPr="004D07E4">
        <w:rPr>
          <w:lang w:val="mt-MT"/>
        </w:rPr>
        <w:t>d-direttur</w:t>
      </w:r>
      <w:del w:id="432" w:author="Asus" w:date="2015-12-02T21:07:00Z">
        <w:r w:rsidR="00BE0C83" w:rsidRPr="004D07E4" w:rsidDel="00D4411E">
          <w:rPr>
            <w:lang w:val="mt-MT"/>
          </w:rPr>
          <w:delText xml:space="preserve"> </w:delText>
        </w:r>
      </w:del>
      <w:r w:rsidR="00BE0C83" w:rsidRPr="004D07E4">
        <w:rPr>
          <w:lang w:val="mt-MT"/>
        </w:rPr>
        <w:t xml:space="preserve"> għ</w:t>
      </w:r>
      <w:r w:rsidR="00572917" w:rsidRPr="004D07E4">
        <w:rPr>
          <w:lang w:val="mt-MT"/>
        </w:rPr>
        <w:t>a</w:t>
      </w:r>
      <w:r w:rsidR="00BE0C83" w:rsidRPr="004D07E4">
        <w:rPr>
          <w:lang w:val="mt-MT"/>
        </w:rPr>
        <w:t>l</w:t>
      </w:r>
      <w:r w:rsidR="00572917" w:rsidRPr="004D07E4">
        <w:rPr>
          <w:lang w:val="mt-MT"/>
        </w:rPr>
        <w:t>l-is</w:t>
      </w:r>
      <w:r w:rsidR="00BE0C83" w:rsidRPr="004D07E4">
        <w:rPr>
          <w:lang w:val="mt-MT"/>
        </w:rPr>
        <w:t>p</w:t>
      </w:r>
      <w:r w:rsidR="00572917" w:rsidRPr="004D07E4">
        <w:rPr>
          <w:lang w:val="mt-MT"/>
        </w:rPr>
        <w:t>ezzjonijiet u l-infurzar tal-liġi xehed f’sitt</w:t>
      </w:r>
      <w:r w:rsidR="00217199" w:rsidRPr="004D07E4">
        <w:rPr>
          <w:lang w:val="mt-MT"/>
        </w:rPr>
        <w:t xml:space="preserve"> (6)</w:t>
      </w:r>
      <w:r w:rsidR="00572917" w:rsidRPr="004D07E4">
        <w:rPr>
          <w:lang w:val="mt-MT"/>
        </w:rPr>
        <w:t xml:space="preserve"> kaw</w:t>
      </w:r>
      <w:ins w:id="433" w:author="Asus" w:date="2015-08-13T16:30:00Z">
        <w:r w:rsidR="0027562A">
          <w:rPr>
            <w:lang w:val="mt-MT"/>
          </w:rPr>
          <w:t>ż</w:t>
        </w:r>
      </w:ins>
      <w:del w:id="434" w:author="Asus" w:date="2015-08-13T16:30:00Z">
        <w:r w:rsidR="00572917" w:rsidRPr="004D07E4" w:rsidDel="0027562A">
          <w:rPr>
            <w:lang w:val="mt-MT"/>
          </w:rPr>
          <w:delText>z</w:delText>
        </w:r>
      </w:del>
      <w:r w:rsidR="00572917" w:rsidRPr="004D07E4">
        <w:rPr>
          <w:lang w:val="mt-MT"/>
        </w:rPr>
        <w:t>i relatat</w:t>
      </w:r>
      <w:r w:rsidR="00BE0C83" w:rsidRPr="004D07E4">
        <w:rPr>
          <w:lang w:val="mt-MT"/>
        </w:rPr>
        <w:t>i ma’ spiż</w:t>
      </w:r>
      <w:r w:rsidR="00572917" w:rsidRPr="004D07E4">
        <w:rPr>
          <w:lang w:val="mt-MT"/>
        </w:rPr>
        <w:t>eriji u ma</w:t>
      </w:r>
      <w:r w:rsidR="00BE0C83" w:rsidRPr="004D07E4">
        <w:rPr>
          <w:lang w:val="mt-MT"/>
        </w:rPr>
        <w:t>’ attivit</w:t>
      </w:r>
      <w:ins w:id="435" w:author="Asus" w:date="2015-08-10T15:36:00Z">
        <w:r w:rsidR="00F37296">
          <w:rPr>
            <w:lang w:val="mt-MT"/>
          </w:rPr>
          <w:t>à</w:t>
        </w:r>
      </w:ins>
      <w:del w:id="436" w:author="Asus" w:date="2015-08-10T15:35:00Z">
        <w:r w:rsidR="00BE0C83" w:rsidRPr="004D07E4" w:rsidDel="00F37296">
          <w:rPr>
            <w:lang w:val="mt-MT"/>
          </w:rPr>
          <w:delText>a</w:delText>
        </w:r>
      </w:del>
      <w:r w:rsidR="00BE0C83" w:rsidRPr="004D07E4">
        <w:rPr>
          <w:lang w:val="mt-MT"/>
        </w:rPr>
        <w:t xml:space="preserve"> ta’ </w:t>
      </w:r>
      <w:r w:rsidR="00572917" w:rsidRPr="004D07E4">
        <w:rPr>
          <w:lang w:val="mt-MT"/>
        </w:rPr>
        <w:t>distribuzzjon</w:t>
      </w:r>
      <w:r w:rsidR="00BE0C83" w:rsidRPr="004D07E4">
        <w:rPr>
          <w:lang w:val="mt-MT"/>
        </w:rPr>
        <w:t>i.  L-ispetturi tal-mediċini xeh</w:t>
      </w:r>
      <w:r w:rsidR="00572917" w:rsidRPr="004D07E4">
        <w:rPr>
          <w:lang w:val="mt-MT"/>
        </w:rPr>
        <w:t>du disa</w:t>
      </w:r>
      <w:r w:rsidR="00BE0C83" w:rsidRPr="004D07E4">
        <w:rPr>
          <w:lang w:val="mt-MT"/>
        </w:rPr>
        <w:t>’</w:t>
      </w:r>
      <w:r w:rsidR="00217199" w:rsidRPr="004D07E4">
        <w:rPr>
          <w:lang w:val="mt-MT"/>
        </w:rPr>
        <w:t>(9)</w:t>
      </w:r>
      <w:r w:rsidR="00572917" w:rsidRPr="004D07E4">
        <w:rPr>
          <w:lang w:val="mt-MT"/>
        </w:rPr>
        <w:t xml:space="preserve"> darbiet fil</w:t>
      </w:r>
      <w:r w:rsidR="00BE0C83" w:rsidRPr="004D07E4">
        <w:rPr>
          <w:lang w:val="mt-MT"/>
        </w:rPr>
        <w:t>-qorti, f’każi relatati ma</w:t>
      </w:r>
      <w:r w:rsidR="0072415A" w:rsidRPr="004D07E4">
        <w:rPr>
          <w:lang w:val="mt-MT"/>
        </w:rPr>
        <w:t>’</w:t>
      </w:r>
      <w:r w:rsidR="00BE0C83" w:rsidRPr="004D07E4">
        <w:rPr>
          <w:lang w:val="mt-MT"/>
        </w:rPr>
        <w:t xml:space="preserve"> infu</w:t>
      </w:r>
      <w:r w:rsidR="00572917" w:rsidRPr="004D07E4">
        <w:rPr>
          <w:lang w:val="mt-MT"/>
        </w:rPr>
        <w:t>rzar tal-liġi.</w:t>
      </w:r>
    </w:p>
    <w:p w:rsidR="00572917" w:rsidRPr="004D07E4" w:rsidRDefault="00572917" w:rsidP="001D5D60">
      <w:pPr>
        <w:rPr>
          <w:lang w:val="mt-MT"/>
        </w:rPr>
      </w:pPr>
    </w:p>
    <w:p w:rsidR="002752EF" w:rsidRPr="004D07E4" w:rsidRDefault="00B326BC" w:rsidP="001D5D60">
      <w:pPr>
        <w:rPr>
          <w:lang w:val="mt-MT"/>
        </w:rPr>
      </w:pPr>
      <w:r w:rsidRPr="004D07E4">
        <w:rPr>
          <w:lang w:val="mt-MT"/>
        </w:rPr>
        <w:t>Matul l-200</w:t>
      </w:r>
      <w:r w:rsidR="002752EF" w:rsidRPr="004D07E4">
        <w:rPr>
          <w:lang w:val="mt-MT"/>
        </w:rPr>
        <w:t>9 l-A</w:t>
      </w:r>
      <w:r w:rsidR="00B349C8" w:rsidRPr="004D07E4">
        <w:rPr>
          <w:lang w:val="mt-MT"/>
        </w:rPr>
        <w:t xml:space="preserve">wtorità </w:t>
      </w:r>
      <w:r w:rsidR="0072415A" w:rsidRPr="004D07E4">
        <w:rPr>
          <w:lang w:val="mt-MT"/>
        </w:rPr>
        <w:t>d</w:t>
      </w:r>
      <w:r w:rsidR="00B349C8" w:rsidRPr="004D07E4">
        <w:rPr>
          <w:lang w:val="mt-MT"/>
        </w:rPr>
        <w:t>war il-</w:t>
      </w:r>
      <w:r w:rsidR="002752EF" w:rsidRPr="004D07E4">
        <w:rPr>
          <w:lang w:val="mt-MT"/>
        </w:rPr>
        <w:t>M</w:t>
      </w:r>
      <w:r w:rsidR="00B349C8" w:rsidRPr="004D07E4">
        <w:rPr>
          <w:lang w:val="mt-MT"/>
        </w:rPr>
        <w:t>ediċini rċ</w:t>
      </w:r>
      <w:r w:rsidRPr="004D07E4">
        <w:rPr>
          <w:lang w:val="mt-MT"/>
        </w:rPr>
        <w:t>ev</w:t>
      </w:r>
      <w:r w:rsidR="002752EF" w:rsidRPr="004D07E4">
        <w:rPr>
          <w:lang w:val="mt-MT"/>
        </w:rPr>
        <w:t>iet</w:t>
      </w:r>
      <w:r w:rsidRPr="004D07E4">
        <w:rPr>
          <w:lang w:val="mt-MT"/>
        </w:rPr>
        <w:t xml:space="preserve"> u pproċessa</w:t>
      </w:r>
      <w:r w:rsidR="008C5F9A" w:rsidRPr="004D07E4">
        <w:rPr>
          <w:lang w:val="mt-MT"/>
        </w:rPr>
        <w:t>t</w:t>
      </w:r>
      <w:r w:rsidRPr="004D07E4">
        <w:rPr>
          <w:lang w:val="mt-MT"/>
        </w:rPr>
        <w:t xml:space="preserve"> </w:t>
      </w:r>
      <w:r w:rsidR="0069343F" w:rsidRPr="004D07E4">
        <w:rPr>
          <w:lang w:val="mt-MT"/>
        </w:rPr>
        <w:t>tmi</w:t>
      </w:r>
      <w:r w:rsidR="00B349C8" w:rsidRPr="004D07E4">
        <w:rPr>
          <w:lang w:val="mt-MT"/>
        </w:rPr>
        <w:t>enja u tm</w:t>
      </w:r>
      <w:r w:rsidR="0069343F" w:rsidRPr="004D07E4">
        <w:rPr>
          <w:lang w:val="mt-MT"/>
        </w:rPr>
        <w:t>enin (</w:t>
      </w:r>
      <w:r w:rsidRPr="004D07E4">
        <w:rPr>
          <w:lang w:val="mt-MT"/>
        </w:rPr>
        <w:t>8</w:t>
      </w:r>
      <w:r w:rsidR="0069343F" w:rsidRPr="004D07E4">
        <w:rPr>
          <w:lang w:val="mt-MT"/>
        </w:rPr>
        <w:t>8)</w:t>
      </w:r>
      <w:r w:rsidRPr="004D07E4">
        <w:rPr>
          <w:lang w:val="mt-MT"/>
        </w:rPr>
        <w:t xml:space="preserve"> rapport dwar difetti tal-lottijiet, liema minnhom </w:t>
      </w:r>
      <w:r w:rsidR="0069343F" w:rsidRPr="004D07E4">
        <w:rPr>
          <w:lang w:val="mt-MT"/>
        </w:rPr>
        <w:t>tlie</w:t>
      </w:r>
      <w:r w:rsidR="008C5F9A" w:rsidRPr="004D07E4">
        <w:rPr>
          <w:lang w:val="mt-MT"/>
        </w:rPr>
        <w:t>t</w:t>
      </w:r>
      <w:r w:rsidR="0069343F" w:rsidRPr="004D07E4">
        <w:rPr>
          <w:lang w:val="mt-MT"/>
        </w:rPr>
        <w:t xml:space="preserve"> (3)</w:t>
      </w:r>
      <w:r w:rsidRPr="004D07E4">
        <w:rPr>
          <w:lang w:val="mt-MT"/>
        </w:rPr>
        <w:t xml:space="preserve"> każijiet spiċċaw biex </w:t>
      </w:r>
      <w:r w:rsidR="00B349C8" w:rsidRPr="004D07E4">
        <w:rPr>
          <w:lang w:val="mt-MT"/>
        </w:rPr>
        <w:t>il-</w:t>
      </w:r>
      <w:r w:rsidRPr="004D07E4">
        <w:rPr>
          <w:lang w:val="mt-MT"/>
        </w:rPr>
        <w:t>prodott mediċinali kellu jinġabar mis-suq lokali (</w:t>
      </w:r>
      <w:r w:rsidRPr="004D07E4">
        <w:rPr>
          <w:i/>
          <w:lang w:val="mt-MT"/>
        </w:rPr>
        <w:t>recall)</w:t>
      </w:r>
      <w:r w:rsidRPr="004D07E4">
        <w:rPr>
          <w:lang w:val="mt-MT"/>
        </w:rPr>
        <w:t xml:space="preserve">. </w:t>
      </w:r>
      <w:r w:rsidR="00B349C8" w:rsidRPr="004D07E4">
        <w:rPr>
          <w:lang w:val="mt-MT"/>
        </w:rPr>
        <w:t>Rapport ieħor spiċċ</w:t>
      </w:r>
      <w:r w:rsidR="002752EF" w:rsidRPr="004D07E4">
        <w:rPr>
          <w:lang w:val="mt-MT"/>
        </w:rPr>
        <w:t>a f’</w:t>
      </w:r>
      <w:r w:rsidR="0069343F" w:rsidRPr="004D07E4">
        <w:rPr>
          <w:i/>
          <w:lang w:val="mt-MT"/>
        </w:rPr>
        <w:t>caution-in-use notification</w:t>
      </w:r>
      <w:r w:rsidR="0069343F" w:rsidRPr="004D07E4">
        <w:rPr>
          <w:lang w:val="mt-MT"/>
        </w:rPr>
        <w:t>.</w:t>
      </w:r>
      <w:r w:rsidR="00217199" w:rsidRPr="004D07E4">
        <w:rPr>
          <w:lang w:val="mt-MT"/>
        </w:rPr>
        <w:t xml:space="preserve"> Komplew ji</w:t>
      </w:r>
      <w:r w:rsidRPr="004D07E4">
        <w:rPr>
          <w:lang w:val="mt-MT"/>
        </w:rPr>
        <w:t>nġabru kampjuni ta’</w:t>
      </w:r>
      <w:r w:rsidR="00B349C8" w:rsidRPr="004D07E4">
        <w:rPr>
          <w:lang w:val="mt-MT"/>
        </w:rPr>
        <w:t xml:space="preserve"> prodotti minn fuq is-</w:t>
      </w:r>
      <w:r w:rsidR="009F2DE6" w:rsidRPr="004D07E4">
        <w:rPr>
          <w:lang w:val="mt-MT"/>
        </w:rPr>
        <w:t>suq, fuq pjan ibba</w:t>
      </w:r>
      <w:ins w:id="437" w:author="Asus" w:date="2015-08-10T15:36:00Z">
        <w:r w:rsidR="00F37296">
          <w:rPr>
            <w:lang w:val="mt-MT"/>
          </w:rPr>
          <w:t>ż</w:t>
        </w:r>
      </w:ins>
      <w:del w:id="438" w:author="Asus" w:date="2015-08-10T15:36:00Z">
        <w:r w:rsidR="009F2DE6" w:rsidRPr="004D07E4" w:rsidDel="00F37296">
          <w:rPr>
            <w:lang w:val="mt-MT"/>
          </w:rPr>
          <w:delText>z</w:delText>
        </w:r>
      </w:del>
      <w:r w:rsidR="009F2DE6" w:rsidRPr="004D07E4">
        <w:rPr>
          <w:lang w:val="mt-MT"/>
        </w:rPr>
        <w:t>at fuq ir-</w:t>
      </w:r>
      <w:r w:rsidRPr="004D07E4">
        <w:rPr>
          <w:lang w:val="mt-MT"/>
        </w:rPr>
        <w:t xml:space="preserve">riskju għas-saħħa </w:t>
      </w:r>
      <w:r w:rsidR="009F2DE6" w:rsidRPr="004D07E4">
        <w:rPr>
          <w:lang w:val="mt-MT"/>
        </w:rPr>
        <w:t>pubblika</w:t>
      </w:r>
      <w:r w:rsidR="00217199" w:rsidRPr="004D07E4">
        <w:rPr>
          <w:lang w:val="mt-MT"/>
        </w:rPr>
        <w:t>, u</w:t>
      </w:r>
      <w:r w:rsidRPr="004D07E4">
        <w:rPr>
          <w:lang w:val="mt-MT"/>
        </w:rPr>
        <w:t xml:space="preserve"> m</w:t>
      </w:r>
      <w:r w:rsidR="009F2DE6" w:rsidRPr="004D07E4">
        <w:rPr>
          <w:lang w:val="mt-MT"/>
        </w:rPr>
        <w:t xml:space="preserve">a kien hemm l-ebda riżultat li </w:t>
      </w:r>
      <w:ins w:id="439" w:author="Asus" w:date="2015-08-23T15:30:00Z">
        <w:r w:rsidR="0062703B">
          <w:rPr>
            <w:lang w:val="mt-MT"/>
          </w:rPr>
          <w:t>i</w:t>
        </w:r>
      </w:ins>
      <w:r w:rsidRPr="004D07E4">
        <w:rPr>
          <w:lang w:val="mt-MT"/>
        </w:rPr>
        <w:t>ndika prodotti li kienu barra mi</w:t>
      </w:r>
      <w:r w:rsidR="0072415A" w:rsidRPr="004D07E4">
        <w:rPr>
          <w:lang w:val="mt-MT"/>
        </w:rPr>
        <w:t>l</w:t>
      </w:r>
      <w:r w:rsidRPr="004D07E4">
        <w:rPr>
          <w:lang w:val="mt-MT"/>
        </w:rPr>
        <w:t>l-is</w:t>
      </w:r>
      <w:r w:rsidR="009F2DE6" w:rsidRPr="004D07E4">
        <w:rPr>
          <w:lang w:val="mt-MT"/>
        </w:rPr>
        <w:t>peċifikazzjonijiet tagħhom. Il-</w:t>
      </w:r>
      <w:r w:rsidRPr="004D07E4">
        <w:rPr>
          <w:lang w:val="mt-MT"/>
        </w:rPr>
        <w:t>pjan ta’ testjar għas-s</w:t>
      </w:r>
      <w:r w:rsidR="002752EF" w:rsidRPr="004D07E4">
        <w:rPr>
          <w:lang w:val="mt-MT"/>
        </w:rPr>
        <w:t>ena 2009</w:t>
      </w:r>
      <w:r w:rsidR="00217199" w:rsidRPr="004D07E4">
        <w:rPr>
          <w:lang w:val="mt-MT"/>
        </w:rPr>
        <w:t xml:space="preserve"> tlesta kollu, eżempju</w:t>
      </w:r>
      <w:r w:rsidRPr="004D07E4">
        <w:rPr>
          <w:lang w:val="mt-MT"/>
        </w:rPr>
        <w:t xml:space="preserve"> </w:t>
      </w:r>
      <w:del w:id="440" w:author="Asus" w:date="2015-12-03T16:11:00Z">
        <w:r w:rsidRPr="004D07E4" w:rsidDel="00897643">
          <w:rPr>
            <w:lang w:val="mt-MT"/>
          </w:rPr>
          <w:delText>i</w:delText>
        </w:r>
      </w:del>
      <w:r w:rsidRPr="004D07E4">
        <w:rPr>
          <w:lang w:val="mt-MT"/>
        </w:rPr>
        <w:t>l-</w:t>
      </w:r>
      <w:r w:rsidR="002752EF" w:rsidRPr="004D07E4">
        <w:rPr>
          <w:lang w:val="mt-MT"/>
        </w:rPr>
        <w:t>21</w:t>
      </w:r>
      <w:r w:rsidRPr="004D07E4">
        <w:rPr>
          <w:lang w:val="mt-MT"/>
        </w:rPr>
        <w:t xml:space="preserve"> </w:t>
      </w:r>
      <w:del w:id="441" w:author="Asus" w:date="2015-08-23T15:31:00Z">
        <w:r w:rsidRPr="004D07E4" w:rsidDel="0062703B">
          <w:rPr>
            <w:lang w:val="mt-MT"/>
          </w:rPr>
          <w:delText>il-</w:delText>
        </w:r>
      </w:del>
      <w:r w:rsidRPr="004D07E4">
        <w:rPr>
          <w:lang w:val="mt-MT"/>
        </w:rPr>
        <w:t>kampjun kollha nġabru u ntba</w:t>
      </w:r>
      <w:r w:rsidR="009F2DE6" w:rsidRPr="004D07E4">
        <w:rPr>
          <w:lang w:val="mt-MT"/>
        </w:rPr>
        <w:t>għ</w:t>
      </w:r>
      <w:r w:rsidRPr="004D07E4">
        <w:rPr>
          <w:lang w:val="mt-MT"/>
        </w:rPr>
        <w:t xml:space="preserve">tu għall-analiżi. </w:t>
      </w:r>
    </w:p>
    <w:p w:rsidR="00362AD2" w:rsidRPr="004D07E4" w:rsidRDefault="00362AD2" w:rsidP="001D5D60">
      <w:pPr>
        <w:pStyle w:val="Heading1"/>
        <w:rPr>
          <w:lang w:val="mt-MT"/>
        </w:rPr>
      </w:pPr>
      <w:bookmarkStart w:id="442" w:name="_Toc252377418"/>
      <w:bookmarkEnd w:id="430"/>
      <w:r w:rsidRPr="004D07E4">
        <w:rPr>
          <w:lang w:val="mt-MT"/>
        </w:rPr>
        <w:t xml:space="preserve">8.0 </w:t>
      </w:r>
      <w:r w:rsidR="00572917" w:rsidRPr="004D07E4">
        <w:rPr>
          <w:lang w:val="mt-MT"/>
        </w:rPr>
        <w:t>Liġ</w:t>
      </w:r>
      <w:r w:rsidR="0072415A" w:rsidRPr="004D07E4">
        <w:rPr>
          <w:lang w:val="mt-MT"/>
        </w:rPr>
        <w:t>ijiet ġodda, aġgornament u impli</w:t>
      </w:r>
      <w:r w:rsidR="00572917" w:rsidRPr="004D07E4">
        <w:rPr>
          <w:lang w:val="mt-MT"/>
        </w:rPr>
        <w:t>mentazzjoni tal-liġi</w:t>
      </w:r>
      <w:bookmarkEnd w:id="442"/>
    </w:p>
    <w:p w:rsidR="00362AD2" w:rsidRPr="004D07E4" w:rsidRDefault="00362AD2" w:rsidP="001D5D60">
      <w:pPr>
        <w:rPr>
          <w:lang w:val="mt-MT"/>
        </w:rPr>
      </w:pPr>
      <w:r w:rsidRPr="004D07E4">
        <w:rPr>
          <w:lang w:val="mt-MT"/>
        </w:rPr>
        <w:t> </w:t>
      </w:r>
    </w:p>
    <w:p w:rsidR="00F26875" w:rsidRPr="004D07E4" w:rsidRDefault="00F26875" w:rsidP="001D5D60">
      <w:pPr>
        <w:autoSpaceDE w:val="0"/>
        <w:autoSpaceDN w:val="0"/>
        <w:adjustRightInd w:val="0"/>
        <w:ind w:right="-80"/>
        <w:rPr>
          <w:sz w:val="20"/>
          <w:szCs w:val="20"/>
          <w:lang w:val="mt-MT"/>
        </w:rPr>
      </w:pPr>
      <w:bookmarkStart w:id="443" w:name="_Toc252377420"/>
      <w:bookmarkStart w:id="444" w:name="_Toc252376548"/>
      <w:bookmarkEnd w:id="443"/>
      <w:r w:rsidRPr="004D07E4">
        <w:rPr>
          <w:lang w:val="mt-MT"/>
        </w:rPr>
        <w:t>L-Awtorit</w:t>
      </w:r>
      <w:r w:rsidR="0072415A" w:rsidRPr="004D07E4">
        <w:rPr>
          <w:lang w:val="mt-MT"/>
        </w:rPr>
        <w:t>à</w:t>
      </w:r>
      <w:r w:rsidRPr="004D07E4">
        <w:rPr>
          <w:lang w:val="mt-MT"/>
        </w:rPr>
        <w:t xml:space="preserve"> dwar il-Mediċini kompliet tipparteċipa</w:t>
      </w:r>
      <w:r w:rsidR="00217199" w:rsidRPr="004D07E4">
        <w:rPr>
          <w:lang w:val="mt-MT"/>
        </w:rPr>
        <w:t xml:space="preserve"> fil-k</w:t>
      </w:r>
      <w:r w:rsidR="00253BD1" w:rsidRPr="004D07E4">
        <w:rPr>
          <w:lang w:val="mt-MT"/>
        </w:rPr>
        <w:t>o</w:t>
      </w:r>
      <w:del w:id="445" w:author="Asus" w:date="2015-08-13T16:31:00Z">
        <w:r w:rsidR="0072415A" w:rsidRPr="004D07E4" w:rsidDel="0027562A">
          <w:rPr>
            <w:lang w:val="mt-MT"/>
          </w:rPr>
          <w:delText>-</w:delText>
        </w:r>
      </w:del>
      <w:r w:rsidR="00253BD1" w:rsidRPr="004D07E4">
        <w:rPr>
          <w:lang w:val="mt-MT"/>
        </w:rPr>
        <w:t>operazzjoni ta</w:t>
      </w:r>
      <w:r w:rsidR="0047534D" w:rsidRPr="004D07E4">
        <w:rPr>
          <w:lang w:val="mt-MT"/>
        </w:rPr>
        <w:t>l</w:t>
      </w:r>
      <w:r w:rsidR="00253BD1" w:rsidRPr="004D07E4">
        <w:rPr>
          <w:lang w:val="mt-MT"/>
        </w:rPr>
        <w:t>-a</w:t>
      </w:r>
      <w:r w:rsidR="00C35315" w:rsidRPr="004D07E4">
        <w:rPr>
          <w:lang w:val="mt-MT"/>
        </w:rPr>
        <w:t>ġ</w:t>
      </w:r>
      <w:r w:rsidR="00253BD1" w:rsidRPr="004D07E4">
        <w:rPr>
          <w:lang w:val="mt-MT"/>
        </w:rPr>
        <w:t>enziji tal-</w:t>
      </w:r>
      <w:r w:rsidR="00217199" w:rsidRPr="004D07E4">
        <w:rPr>
          <w:lang w:val="mt-MT"/>
        </w:rPr>
        <w:t>m</w:t>
      </w:r>
      <w:r w:rsidR="00253BD1" w:rsidRPr="004D07E4">
        <w:rPr>
          <w:lang w:val="mt-MT"/>
        </w:rPr>
        <w:t>ediċini tal-Unjoni Ewrope</w:t>
      </w:r>
      <w:del w:id="446" w:author="Asus" w:date="2015-08-10T15:36:00Z">
        <w:r w:rsidR="00253BD1" w:rsidRPr="004D07E4" w:rsidDel="00F37296">
          <w:rPr>
            <w:lang w:val="mt-MT"/>
          </w:rPr>
          <w:delText>j</w:delText>
        </w:r>
      </w:del>
      <w:r w:rsidR="00253BD1" w:rsidRPr="004D07E4">
        <w:rPr>
          <w:lang w:val="mt-MT"/>
        </w:rPr>
        <w:t>a fuq affarijiet legali u leġi</w:t>
      </w:r>
      <w:r w:rsidR="0053069B">
        <w:rPr>
          <w:lang w:val="mt-MT"/>
        </w:rPr>
        <w:t>s</w:t>
      </w:r>
      <w:r w:rsidR="00253BD1" w:rsidRPr="004D07E4">
        <w:rPr>
          <w:lang w:val="mt-MT"/>
        </w:rPr>
        <w:t xml:space="preserve">lattivi (EMACOLEX) kif </w:t>
      </w:r>
      <w:ins w:id="447" w:author="Asus" w:date="2015-08-10T15:36:00Z">
        <w:r w:rsidR="00F37296">
          <w:rPr>
            <w:lang w:val="mt-MT"/>
          </w:rPr>
          <w:t>u</w:t>
        </w:r>
      </w:ins>
      <w:del w:id="448" w:author="Asus" w:date="2015-08-10T15:36:00Z">
        <w:r w:rsidR="00253BD1" w:rsidRPr="004D07E4" w:rsidDel="00F37296">
          <w:rPr>
            <w:lang w:val="mt-MT"/>
          </w:rPr>
          <w:delText>w</w:delText>
        </w:r>
      </w:del>
      <w:r w:rsidR="00253BD1" w:rsidRPr="004D07E4">
        <w:rPr>
          <w:lang w:val="mt-MT"/>
        </w:rPr>
        <w:t xml:space="preserve">koll fil-partit ta’ ħidma fuq il-farmaċewtika u </w:t>
      </w:r>
      <w:r w:rsidR="00E7505A" w:rsidRPr="004D07E4">
        <w:rPr>
          <w:lang w:val="mt-MT"/>
        </w:rPr>
        <w:t>me</w:t>
      </w:r>
      <w:ins w:id="449" w:author="Asus" w:date="2015-08-10T15:36:00Z">
        <w:r w:rsidR="00F37296">
          <w:rPr>
            <w:lang w:val="mt-MT"/>
          </w:rPr>
          <w:t>zz</w:t>
        </w:r>
      </w:ins>
      <w:del w:id="450" w:author="Asus" w:date="2015-08-10T15:36:00Z">
        <w:r w:rsidR="00E7505A" w:rsidRPr="004D07E4" w:rsidDel="00F37296">
          <w:rPr>
            <w:lang w:val="mt-MT"/>
          </w:rPr>
          <w:delText>żż</w:delText>
        </w:r>
      </w:del>
      <w:r w:rsidR="00E7505A" w:rsidRPr="004D07E4">
        <w:rPr>
          <w:lang w:val="mt-MT"/>
        </w:rPr>
        <w:t xml:space="preserve">i mediċi </w:t>
      </w:r>
      <w:r w:rsidR="00253BD1" w:rsidRPr="004D07E4">
        <w:rPr>
          <w:lang w:val="mt-MT"/>
        </w:rPr>
        <w:t>f’isem il-Ministeru tal-Politika Soċjali (Saħħa, l-A</w:t>
      </w:r>
      <w:r w:rsidR="0047534D" w:rsidRPr="004D07E4">
        <w:rPr>
          <w:lang w:val="mt-MT"/>
        </w:rPr>
        <w:t>nzjani u l-Kura tal-Kom</w:t>
      </w:r>
      <w:r w:rsidR="008811B2" w:rsidRPr="004D07E4">
        <w:rPr>
          <w:lang w:val="mt-MT"/>
        </w:rPr>
        <w:t>unit</w:t>
      </w:r>
      <w:r w:rsidR="0047534D" w:rsidRPr="004D07E4">
        <w:rPr>
          <w:lang w:val="mt-MT"/>
        </w:rPr>
        <w:t>à</w:t>
      </w:r>
      <w:r w:rsidR="00847D50" w:rsidRPr="004D07E4">
        <w:rPr>
          <w:lang w:val="mt-MT"/>
        </w:rPr>
        <w:t>)</w:t>
      </w:r>
      <w:r w:rsidR="008811B2" w:rsidRPr="004D07E4">
        <w:rPr>
          <w:lang w:val="mt-MT"/>
        </w:rPr>
        <w:t>.</w:t>
      </w:r>
    </w:p>
    <w:p w:rsidR="00F26875" w:rsidRPr="004D07E4" w:rsidRDefault="00F26875" w:rsidP="00F26875">
      <w:pPr>
        <w:autoSpaceDE w:val="0"/>
        <w:autoSpaceDN w:val="0"/>
        <w:adjustRightInd w:val="0"/>
        <w:ind w:right="-360"/>
        <w:rPr>
          <w:sz w:val="20"/>
          <w:lang w:val="mt-MT"/>
        </w:rPr>
      </w:pPr>
    </w:p>
    <w:p w:rsidR="00D07ED7" w:rsidRPr="004D07E4" w:rsidRDefault="00FD500A" w:rsidP="00847D50">
      <w:pPr>
        <w:rPr>
          <w:lang w:val="mt-MT"/>
        </w:rPr>
      </w:pPr>
      <w:r w:rsidRPr="004D07E4">
        <w:rPr>
          <w:lang w:val="mt-MT"/>
        </w:rPr>
        <w:t>Ir-regolament 1234/2008/EC dwar l-eżaminazzjoni tal-varjazzjonijiet għall-awtorizzaz</w:t>
      </w:r>
      <w:ins w:id="451" w:author="Asus" w:date="2015-08-10T15:36:00Z">
        <w:r w:rsidR="00F37296">
          <w:rPr>
            <w:lang w:val="mt-MT"/>
          </w:rPr>
          <w:t>z</w:t>
        </w:r>
      </w:ins>
      <w:r w:rsidRPr="004D07E4">
        <w:rPr>
          <w:lang w:val="mt-MT"/>
        </w:rPr>
        <w:t xml:space="preserve">joni fuq is-suq beda jiġi infurzat f’Jannar 2010. Dan ir-regolament biddel il-proċess għall-assesjar tal-varjazzjonijiet tal-prodotti awtorizzati permezz ta’ </w:t>
      </w:r>
      <w:r w:rsidR="00E7505A" w:rsidRPr="004D07E4">
        <w:rPr>
          <w:lang w:val="mt-MT"/>
        </w:rPr>
        <w:t>p</w:t>
      </w:r>
      <w:r w:rsidRPr="004D07E4">
        <w:rPr>
          <w:lang w:val="mt-MT"/>
        </w:rPr>
        <w:t>roċeduri Ewropej (MRP, DCP u l-Proċedura Ċentralizzata)</w:t>
      </w:r>
      <w:r w:rsidR="00722C91" w:rsidRPr="004D07E4">
        <w:rPr>
          <w:lang w:val="mt-MT"/>
        </w:rPr>
        <w:t xml:space="preserve"> għax </w:t>
      </w:r>
      <w:r w:rsidRPr="004D07E4">
        <w:rPr>
          <w:lang w:val="mt-MT"/>
        </w:rPr>
        <w:t xml:space="preserve">jippermetti gruppjar </w:t>
      </w:r>
      <w:r w:rsidR="00E7505A" w:rsidRPr="004D07E4">
        <w:rPr>
          <w:lang w:val="mt-MT"/>
        </w:rPr>
        <w:t xml:space="preserve">flimkien </w:t>
      </w:r>
      <w:r w:rsidRPr="004D07E4">
        <w:rPr>
          <w:lang w:val="mt-MT"/>
        </w:rPr>
        <w:t>tal-varjazzjonijiet</w:t>
      </w:r>
      <w:r w:rsidR="00A25D22" w:rsidRPr="004D07E4">
        <w:rPr>
          <w:lang w:val="mt-MT"/>
        </w:rPr>
        <w:t xml:space="preserve">, żieda fix-xogħol maqsum bejn l-Istati Membri </w:t>
      </w:r>
      <w:r w:rsidR="00E7505A" w:rsidRPr="004D07E4">
        <w:rPr>
          <w:lang w:val="mt-MT"/>
        </w:rPr>
        <w:t xml:space="preserve">kif </w:t>
      </w:r>
      <w:r w:rsidR="00A25D22" w:rsidRPr="004D07E4">
        <w:rPr>
          <w:lang w:val="mt-MT"/>
        </w:rPr>
        <w:t>ukoll għal</w:t>
      </w:r>
      <w:r w:rsidR="00E7505A" w:rsidRPr="004D07E4">
        <w:rPr>
          <w:lang w:val="mt-MT"/>
        </w:rPr>
        <w:t xml:space="preserve"> tnaqqis fin-numru </w:t>
      </w:r>
      <w:r w:rsidR="00A25D22" w:rsidRPr="004D07E4">
        <w:rPr>
          <w:lang w:val="mt-MT"/>
        </w:rPr>
        <w:t xml:space="preserve">ta’ varjazzjonijiet ta’ tip 1A (barra għal dawk li jeħtieġu notifikazzjoni </w:t>
      </w:r>
      <w:r w:rsidR="00E7505A" w:rsidRPr="004D07E4">
        <w:rPr>
          <w:lang w:val="mt-MT"/>
        </w:rPr>
        <w:t>i</w:t>
      </w:r>
      <w:r w:rsidR="00A25D22" w:rsidRPr="004D07E4">
        <w:rPr>
          <w:lang w:val="mt-MT"/>
        </w:rPr>
        <w:t>mmedjata) li jistgħu jiġu miġbura f’rapport annwali. Dan għandu jġib riżultat pożittiv għar-riżorsi meħtieġa kemm mill-industrija kif ukoll mill-awtoritajiet komp</w:t>
      </w:r>
      <w:r w:rsidR="009A3FD7" w:rsidRPr="004D07E4">
        <w:rPr>
          <w:lang w:val="mt-MT"/>
        </w:rPr>
        <w:t>e</w:t>
      </w:r>
      <w:r w:rsidR="00A25D22" w:rsidRPr="004D07E4">
        <w:rPr>
          <w:lang w:val="mt-MT"/>
        </w:rPr>
        <w:t>tenti. Il-varjazzjonijiet kollha mitfugħa mill-1 ta’ Jannar 2010 għandhom jiġu mitfugħa skont dan ir-regolament</w:t>
      </w:r>
      <w:r w:rsidR="009A3FD7" w:rsidRPr="004D07E4">
        <w:rPr>
          <w:lang w:val="mt-MT"/>
        </w:rPr>
        <w:t xml:space="preserve"> jekk il-prodott huwa awtorizzat bi pro</w:t>
      </w:r>
      <w:ins w:id="452" w:author="Asus" w:date="2015-08-13T16:34:00Z">
        <w:r w:rsidR="0027562A">
          <w:rPr>
            <w:lang w:val="mt-MT"/>
          </w:rPr>
          <w:t>ċ</w:t>
        </w:r>
      </w:ins>
      <w:del w:id="453" w:author="Asus" w:date="2015-08-13T16:34:00Z">
        <w:r w:rsidR="009A3FD7" w:rsidRPr="004D07E4" w:rsidDel="0027562A">
          <w:rPr>
            <w:lang w:val="mt-MT"/>
          </w:rPr>
          <w:delText>c</w:delText>
        </w:r>
      </w:del>
      <w:r w:rsidR="009A3FD7" w:rsidRPr="004D07E4">
        <w:rPr>
          <w:lang w:val="mt-MT"/>
        </w:rPr>
        <w:t>edura Ewrope</w:t>
      </w:r>
      <w:del w:id="454" w:author="Asus" w:date="2015-08-10T15:37:00Z">
        <w:r w:rsidR="009A3FD7" w:rsidRPr="004D07E4" w:rsidDel="00F37296">
          <w:rPr>
            <w:lang w:val="mt-MT"/>
          </w:rPr>
          <w:delText>j</w:delText>
        </w:r>
      </w:del>
      <w:r w:rsidR="009A3FD7" w:rsidRPr="004D07E4">
        <w:rPr>
          <w:lang w:val="mt-MT"/>
        </w:rPr>
        <w:t>a</w:t>
      </w:r>
      <w:r w:rsidR="00A25D22" w:rsidRPr="004D07E4">
        <w:rPr>
          <w:lang w:val="mt-MT"/>
        </w:rPr>
        <w:t>.</w:t>
      </w:r>
      <w:r w:rsidR="00722C91" w:rsidRPr="004D07E4">
        <w:rPr>
          <w:lang w:val="mt-MT"/>
        </w:rPr>
        <w:t xml:space="preserve"> </w:t>
      </w:r>
      <w:r w:rsidR="00114BAC" w:rsidRPr="004D07E4">
        <w:rPr>
          <w:lang w:val="mt-MT"/>
        </w:rPr>
        <w:t>Id-</w:t>
      </w:r>
      <w:ins w:id="455" w:author="Asus" w:date="2015-08-23T15:38:00Z">
        <w:r w:rsidR="0062703B">
          <w:rPr>
            <w:lang w:val="mt-MT"/>
          </w:rPr>
          <w:t>d</w:t>
        </w:r>
      </w:ins>
      <w:del w:id="456" w:author="Asus" w:date="2015-08-23T15:38:00Z">
        <w:r w:rsidR="00114BAC" w:rsidRPr="004D07E4" w:rsidDel="0062703B">
          <w:rPr>
            <w:lang w:val="mt-MT"/>
          </w:rPr>
          <w:delText>D</w:delText>
        </w:r>
      </w:del>
      <w:r w:rsidR="00114BAC" w:rsidRPr="004D07E4">
        <w:rPr>
          <w:lang w:val="mt-MT"/>
        </w:rPr>
        <w:t xml:space="preserve">irettiva 53/2009/EC hija bbażata fuq l-istess regolazzjoni imma tħalli impatt fuq il-varjazzjonijiet nazzjonali. L-istess </w:t>
      </w:r>
      <w:del w:id="457" w:author="Asus" w:date="2015-08-10T15:37:00Z">
        <w:r w:rsidR="00114BAC" w:rsidRPr="004D07E4" w:rsidDel="00F37296">
          <w:rPr>
            <w:lang w:val="mt-MT"/>
          </w:rPr>
          <w:delText>i</w:delText>
        </w:r>
      </w:del>
      <w:r w:rsidR="00114BAC" w:rsidRPr="004D07E4">
        <w:rPr>
          <w:lang w:val="mt-MT"/>
        </w:rPr>
        <w:t xml:space="preserve">gruppjar huwa permess u x-xogħol maqsum bejn l-Istati Membri anke għall-prodotti nazzjonali </w:t>
      </w:r>
      <w:ins w:id="458" w:author="Asus" w:date="2015-08-13T16:35:00Z">
        <w:r w:rsidR="0027562A">
          <w:rPr>
            <w:lang w:val="mt-MT"/>
          </w:rPr>
          <w:t>j</w:t>
        </w:r>
      </w:ins>
      <w:del w:id="459" w:author="Asus" w:date="2015-08-13T16:35:00Z">
        <w:r w:rsidR="00114BAC" w:rsidRPr="004D07E4" w:rsidDel="0027562A">
          <w:rPr>
            <w:lang w:val="mt-MT"/>
          </w:rPr>
          <w:delText>i</w:delText>
        </w:r>
      </w:del>
      <w:r w:rsidR="00114BAC" w:rsidRPr="004D07E4">
        <w:rPr>
          <w:lang w:val="mt-MT"/>
        </w:rPr>
        <w:t>naqqas assessjar parallel tal-istess applikazzjonijiet ta’ varjaz</w:t>
      </w:r>
      <w:r w:rsidR="0047534D" w:rsidRPr="004D07E4">
        <w:rPr>
          <w:lang w:val="mt-MT"/>
        </w:rPr>
        <w:t>z</w:t>
      </w:r>
      <w:r w:rsidR="00114BAC" w:rsidRPr="004D07E4">
        <w:rPr>
          <w:lang w:val="mt-MT"/>
        </w:rPr>
        <w:t>joni fi Stati Membri differenti</w:t>
      </w:r>
      <w:del w:id="460" w:author="Asus" w:date="2015-08-10T15:37:00Z">
        <w:r w:rsidR="00114BAC" w:rsidRPr="004D07E4" w:rsidDel="00F37296">
          <w:rPr>
            <w:lang w:val="mt-MT"/>
          </w:rPr>
          <w:delText>.</w:delText>
        </w:r>
      </w:del>
      <w:r w:rsidR="00114BAC" w:rsidRPr="004D07E4">
        <w:rPr>
          <w:lang w:val="mt-MT"/>
        </w:rPr>
        <w:t xml:space="preserve">, b’ħinijiet </w:t>
      </w:r>
      <w:r w:rsidR="009A3FD7" w:rsidRPr="004D07E4">
        <w:rPr>
          <w:lang w:val="mt-MT"/>
        </w:rPr>
        <w:t xml:space="preserve">aktar qosra biex jiġu </w:t>
      </w:r>
      <w:r w:rsidR="00114BAC" w:rsidRPr="004D07E4">
        <w:rPr>
          <w:lang w:val="mt-MT"/>
        </w:rPr>
        <w:t xml:space="preserve">approvati </w:t>
      </w:r>
      <w:r w:rsidRPr="004D07E4">
        <w:rPr>
          <w:lang w:val="mt-MT"/>
        </w:rPr>
        <w:t>u l-bżonn ta’ anqas riżorsi.</w:t>
      </w:r>
      <w:r w:rsidR="00722C91" w:rsidRPr="004D07E4">
        <w:rPr>
          <w:lang w:val="mt-MT"/>
        </w:rPr>
        <w:t xml:space="preserve"> </w:t>
      </w:r>
      <w:r w:rsidR="00A4205E" w:rsidRPr="004D07E4">
        <w:rPr>
          <w:lang w:val="mt-MT"/>
        </w:rPr>
        <w:t>Din id-</w:t>
      </w:r>
      <w:ins w:id="461" w:author="Asus" w:date="2015-08-23T15:38:00Z">
        <w:r w:rsidR="0062703B">
          <w:rPr>
            <w:lang w:val="mt-MT"/>
          </w:rPr>
          <w:t>d</w:t>
        </w:r>
      </w:ins>
      <w:del w:id="462" w:author="Asus" w:date="2015-08-23T15:38:00Z">
        <w:r w:rsidR="009A3FD7" w:rsidRPr="004D07E4" w:rsidDel="0062703B">
          <w:rPr>
            <w:lang w:val="mt-MT"/>
          </w:rPr>
          <w:delText>D</w:delText>
        </w:r>
      </w:del>
      <w:r w:rsidR="00A4205E" w:rsidRPr="004D07E4">
        <w:rPr>
          <w:lang w:val="mt-MT"/>
        </w:rPr>
        <w:t>irettiva bdiet tiġi fis-seħħ f’Ġunju 2009</w:t>
      </w:r>
      <w:r w:rsidR="001A6A1D" w:rsidRPr="004D07E4">
        <w:rPr>
          <w:lang w:val="mt-MT"/>
        </w:rPr>
        <w:t xml:space="preserve"> u għandha tkun implimentata s</w:t>
      </w:r>
      <w:r w:rsidR="00A4205E" w:rsidRPr="004D07E4">
        <w:rPr>
          <w:lang w:val="mt-MT"/>
        </w:rPr>
        <w:t>a Jannar 2</w:t>
      </w:r>
      <w:r w:rsidR="0047534D" w:rsidRPr="004D07E4">
        <w:rPr>
          <w:lang w:val="mt-MT"/>
        </w:rPr>
        <w:t>01</w:t>
      </w:r>
      <w:r w:rsidR="009A3FD7" w:rsidRPr="004D07E4">
        <w:rPr>
          <w:lang w:val="mt-MT"/>
        </w:rPr>
        <w:t>1</w:t>
      </w:r>
      <w:r w:rsidR="00A4205E" w:rsidRPr="004D07E4">
        <w:rPr>
          <w:lang w:val="mt-MT"/>
        </w:rPr>
        <w:t>. Xi wħud mill-Istati Membri jibdew jimplimentaw din id-direttiva f</w:t>
      </w:r>
      <w:r w:rsidR="009A3FD7" w:rsidRPr="004D07E4">
        <w:rPr>
          <w:lang w:val="mt-MT"/>
        </w:rPr>
        <w:t>’</w:t>
      </w:r>
      <w:r w:rsidR="00A4205E" w:rsidRPr="004D07E4">
        <w:rPr>
          <w:lang w:val="mt-MT"/>
        </w:rPr>
        <w:t>Jannar 2010</w:t>
      </w:r>
      <w:r w:rsidR="001A6A1D" w:rsidRPr="004D07E4">
        <w:rPr>
          <w:lang w:val="mt-MT"/>
        </w:rPr>
        <w:t xml:space="preserve"> u oħrajn</w:t>
      </w:r>
      <w:r w:rsidR="009A3FD7" w:rsidRPr="004D07E4">
        <w:rPr>
          <w:lang w:val="mt-MT"/>
        </w:rPr>
        <w:t xml:space="preserve"> ser jibdew l-implimentazzjoni</w:t>
      </w:r>
      <w:r w:rsidR="001A6A1D" w:rsidRPr="004D07E4">
        <w:rPr>
          <w:lang w:val="mt-MT"/>
        </w:rPr>
        <w:t xml:space="preserve"> iktar tard</w:t>
      </w:r>
      <w:r w:rsidR="009A3FD7" w:rsidRPr="004D07E4">
        <w:rPr>
          <w:lang w:val="mt-MT"/>
        </w:rPr>
        <w:t xml:space="preserve"> </w:t>
      </w:r>
      <w:r w:rsidR="00354AEF" w:rsidRPr="004D07E4">
        <w:rPr>
          <w:lang w:val="mt-MT"/>
        </w:rPr>
        <w:t>m</w:t>
      </w:r>
      <w:r w:rsidR="009A3FD7" w:rsidRPr="004D07E4">
        <w:rPr>
          <w:lang w:val="mt-MT"/>
        </w:rPr>
        <w:t xml:space="preserve">atul din is-sena.  </w:t>
      </w:r>
      <w:r w:rsidR="00C35315" w:rsidRPr="004D07E4">
        <w:rPr>
          <w:lang w:val="mt-MT"/>
        </w:rPr>
        <w:t xml:space="preserve">Huwa </w:t>
      </w:r>
      <w:r w:rsidR="009A3FD7" w:rsidRPr="004D07E4">
        <w:rPr>
          <w:lang w:val="mt-MT"/>
        </w:rPr>
        <w:t>p</w:t>
      </w:r>
      <w:r w:rsidR="00C35315" w:rsidRPr="004D07E4">
        <w:rPr>
          <w:lang w:val="mt-MT"/>
        </w:rPr>
        <w:t xml:space="preserve">pjanat li fl-2010 </w:t>
      </w:r>
      <w:del w:id="463" w:author="Asus" w:date="2015-12-03T16:11:00Z">
        <w:r w:rsidR="00C35315" w:rsidRPr="004D07E4" w:rsidDel="00897643">
          <w:rPr>
            <w:lang w:val="mt-MT"/>
          </w:rPr>
          <w:delText>i</w:delText>
        </w:r>
      </w:del>
      <w:r w:rsidR="00C35315" w:rsidRPr="004D07E4">
        <w:rPr>
          <w:lang w:val="mt-MT"/>
        </w:rPr>
        <w:t xml:space="preserve">ssir sezzjoni ta’ informazzjoni fuq it-tibdil prinċipali li din id-direttiva ġġib fuq </w:t>
      </w:r>
      <w:r w:rsidR="009A3FD7" w:rsidRPr="004D07E4">
        <w:rPr>
          <w:lang w:val="mt-MT"/>
        </w:rPr>
        <w:t>l-applikazzjoni</w:t>
      </w:r>
      <w:r w:rsidR="00C35315" w:rsidRPr="004D07E4">
        <w:rPr>
          <w:lang w:val="mt-MT"/>
        </w:rPr>
        <w:t xml:space="preserve"> u l-proċess tal-varjazzjonijiet.</w:t>
      </w:r>
      <w:r w:rsidR="00A4205E" w:rsidRPr="004D07E4">
        <w:rPr>
          <w:lang w:val="mt-MT"/>
        </w:rPr>
        <w:t xml:space="preserve"> Malli di</w:t>
      </w:r>
      <w:r w:rsidR="0047534D" w:rsidRPr="004D07E4">
        <w:rPr>
          <w:lang w:val="mt-MT"/>
        </w:rPr>
        <w:t>n id-direttiva tiġi tra</w:t>
      </w:r>
      <w:del w:id="464" w:author="Asus" w:date="2015-08-23T15:35:00Z">
        <w:r w:rsidR="0047534D" w:rsidRPr="004D07E4" w:rsidDel="0062703B">
          <w:rPr>
            <w:lang w:val="mt-MT"/>
          </w:rPr>
          <w:delText>n</w:delText>
        </w:r>
      </w:del>
      <w:r w:rsidR="0047534D" w:rsidRPr="004D07E4">
        <w:rPr>
          <w:lang w:val="mt-MT"/>
        </w:rPr>
        <w:t>sposta j</w:t>
      </w:r>
      <w:r w:rsidR="00A4205E" w:rsidRPr="004D07E4">
        <w:rPr>
          <w:lang w:val="mt-MT"/>
        </w:rPr>
        <w:t>kun raġonevoli li t</w:t>
      </w:r>
      <w:r w:rsidR="0047534D" w:rsidRPr="004D07E4">
        <w:rPr>
          <w:lang w:val="mt-MT"/>
        </w:rPr>
        <w:t>i</w:t>
      </w:r>
      <w:r w:rsidR="00A4205E" w:rsidRPr="004D07E4">
        <w:rPr>
          <w:lang w:val="mt-MT"/>
        </w:rPr>
        <w:t>bda tiġi implimentata. Ikun eħfef għall-</w:t>
      </w:r>
      <w:r w:rsidR="001A6A1D" w:rsidRPr="004D07E4">
        <w:rPr>
          <w:lang w:val="mt-MT"/>
        </w:rPr>
        <w:t>klijenti</w:t>
      </w:r>
      <w:r w:rsidR="00A4205E" w:rsidRPr="004D07E4">
        <w:rPr>
          <w:lang w:val="mt-MT"/>
        </w:rPr>
        <w:t xml:space="preserve"> li jkollhom sett wieħed biss ta’ regoli kemm għall-proċeduri nazzjonali kif ukoll dawk Ewropej.</w:t>
      </w:r>
      <w:r w:rsidR="00B775FC" w:rsidRPr="004D07E4">
        <w:rPr>
          <w:lang w:val="mt-MT"/>
        </w:rPr>
        <w:t xml:space="preserve"> Madankollu, l-Awtorità dwar il-Mediċini</w:t>
      </w:r>
      <w:r w:rsidR="00D07ED7" w:rsidRPr="004D07E4">
        <w:rPr>
          <w:lang w:val="mt-MT"/>
        </w:rPr>
        <w:t xml:space="preserve"> li qed taħdem f’ambitu ta’ Stat Membru żgħir</w:t>
      </w:r>
      <w:r w:rsidR="00B775FC" w:rsidRPr="004D07E4">
        <w:rPr>
          <w:lang w:val="mt-MT"/>
        </w:rPr>
        <w:t xml:space="preserve"> tista’ tiddeċiedi li taċċetta ż-żewġ tipi ta’ applikazzjonijiet matul din is-sena tranżitorja</w:t>
      </w:r>
      <w:r w:rsidR="00D07ED7" w:rsidRPr="004D07E4">
        <w:rPr>
          <w:lang w:val="mt-MT"/>
        </w:rPr>
        <w:t>.</w:t>
      </w:r>
      <w:r w:rsidR="00B775FC" w:rsidRPr="004D07E4">
        <w:rPr>
          <w:lang w:val="mt-MT"/>
        </w:rPr>
        <w:t xml:space="preserve"> </w:t>
      </w:r>
    </w:p>
    <w:p w:rsidR="00D07ED7" w:rsidRPr="004D07E4" w:rsidRDefault="00D07ED7" w:rsidP="00847D50">
      <w:pPr>
        <w:rPr>
          <w:lang w:val="mt-MT"/>
        </w:rPr>
      </w:pPr>
    </w:p>
    <w:p w:rsidR="00C45DD6" w:rsidRPr="004D07E4" w:rsidRDefault="008811B2" w:rsidP="00C45DD6">
      <w:pPr>
        <w:rPr>
          <w:lang w:val="mt-MT"/>
        </w:rPr>
      </w:pPr>
      <w:r w:rsidRPr="004D07E4">
        <w:rPr>
          <w:lang w:val="mt-MT"/>
        </w:rPr>
        <w:t>Ġew ippub</w:t>
      </w:r>
      <w:ins w:id="465" w:author="Asus" w:date="2015-08-13T16:36:00Z">
        <w:r w:rsidR="0027562A">
          <w:rPr>
            <w:lang w:val="mt-MT"/>
          </w:rPr>
          <w:t>b</w:t>
        </w:r>
      </w:ins>
      <w:r w:rsidRPr="004D07E4">
        <w:rPr>
          <w:lang w:val="mt-MT"/>
        </w:rPr>
        <w:t xml:space="preserve">likati </w:t>
      </w:r>
      <w:r w:rsidR="002C35D8" w:rsidRPr="004D07E4">
        <w:rPr>
          <w:lang w:val="mt-MT"/>
        </w:rPr>
        <w:t>erba</w:t>
      </w:r>
      <w:ins w:id="466" w:author="Asus" w:date="2015-08-10T15:38:00Z">
        <w:r w:rsidR="00F37296">
          <w:rPr>
            <w:lang w:val="mt-MT"/>
          </w:rPr>
          <w:t>’</w:t>
        </w:r>
      </w:ins>
      <w:r w:rsidR="002C35D8" w:rsidRPr="004D07E4">
        <w:rPr>
          <w:lang w:val="mt-MT"/>
        </w:rPr>
        <w:t xml:space="preserve"> (4) </w:t>
      </w:r>
      <w:r w:rsidR="00D07ED7" w:rsidRPr="004D07E4">
        <w:rPr>
          <w:lang w:val="mt-MT"/>
        </w:rPr>
        <w:t>A</w:t>
      </w:r>
      <w:r w:rsidR="002C35D8" w:rsidRPr="004D07E4">
        <w:rPr>
          <w:lang w:val="mt-MT"/>
        </w:rPr>
        <w:t xml:space="preserve">vviżi </w:t>
      </w:r>
      <w:r w:rsidR="00D07ED7" w:rsidRPr="004D07E4">
        <w:rPr>
          <w:lang w:val="mt-MT"/>
        </w:rPr>
        <w:t>L</w:t>
      </w:r>
      <w:r w:rsidR="002C35D8" w:rsidRPr="004D07E4">
        <w:rPr>
          <w:lang w:val="mt-MT"/>
        </w:rPr>
        <w:t>egali</w:t>
      </w:r>
      <w:r w:rsidR="00D07ED7" w:rsidRPr="004D07E4">
        <w:rPr>
          <w:lang w:val="mt-MT"/>
        </w:rPr>
        <w:t>:</w:t>
      </w:r>
      <w:r w:rsidR="0047534D" w:rsidRPr="004D07E4">
        <w:rPr>
          <w:lang w:val="mt-MT"/>
        </w:rPr>
        <w:t xml:space="preserve"> </w:t>
      </w:r>
      <w:r w:rsidR="002C35D8" w:rsidRPr="004D07E4">
        <w:rPr>
          <w:lang w:val="mt-MT"/>
        </w:rPr>
        <w:t xml:space="preserve">A.L. 29 tal-2009 dwar Drittijiet li jinġabru mill-Kumitat dwar l-Etika fl-Affarijiet tas-Saħħa, A.L. 58 tal-2009 dwar </w:t>
      </w:r>
      <w:r w:rsidRPr="004D07E4">
        <w:rPr>
          <w:rFonts w:eastAsia="Times-Bold"/>
          <w:lang w:val="mt-MT"/>
        </w:rPr>
        <w:t>Prodotti Mediċinali Disponibbli fis-Servizzi tas-Saħħa tal-Gvern</w:t>
      </w:r>
      <w:r w:rsidR="002C35D8" w:rsidRPr="004D07E4">
        <w:rPr>
          <w:lang w:val="mt-MT"/>
        </w:rPr>
        <w:t>, A.L. 118 tal-2009</w:t>
      </w:r>
      <w:r w:rsidRPr="004D07E4">
        <w:rPr>
          <w:lang w:val="mt-MT"/>
        </w:rPr>
        <w:t xml:space="preserve"> </w:t>
      </w:r>
      <w:r w:rsidR="002C35D8" w:rsidRPr="004D07E4">
        <w:rPr>
          <w:lang w:val="mt-MT"/>
        </w:rPr>
        <w:t xml:space="preserve">dwar </w:t>
      </w:r>
      <w:r w:rsidRPr="004D07E4">
        <w:rPr>
          <w:lang w:val="mt-MT"/>
        </w:rPr>
        <w:t>Prodotti Mediċinali li jiġu Provduti mill-Klinika Ġenito</w:t>
      </w:r>
      <w:r w:rsidR="0047534D" w:rsidRPr="004D07E4">
        <w:rPr>
          <w:lang w:val="mt-MT"/>
        </w:rPr>
        <w:t xml:space="preserve"> </w:t>
      </w:r>
      <w:r w:rsidRPr="004D07E4">
        <w:rPr>
          <w:lang w:val="mt-MT"/>
        </w:rPr>
        <w:t>Urinarja</w:t>
      </w:r>
      <w:r w:rsidR="002C35D8" w:rsidRPr="004D07E4">
        <w:rPr>
          <w:lang w:val="mt-MT"/>
        </w:rPr>
        <w:t xml:space="preserve"> u A.L. 252 tal-2009 dwar</w:t>
      </w:r>
      <w:del w:id="467" w:author="Asus" w:date="2015-12-02T21:13:00Z">
        <w:r w:rsidR="002C35D8" w:rsidRPr="004D07E4" w:rsidDel="00B259F5">
          <w:rPr>
            <w:lang w:val="mt-MT"/>
          </w:rPr>
          <w:delText xml:space="preserve"> </w:delText>
        </w:r>
      </w:del>
      <w:r w:rsidR="002C35D8" w:rsidRPr="004D07E4">
        <w:rPr>
          <w:lang w:val="mt-MT"/>
        </w:rPr>
        <w:t xml:space="preserve"> il-Manifattura u l-Importazzjoni ta’ </w:t>
      </w:r>
      <w:r w:rsidR="0047534D" w:rsidRPr="004D07E4">
        <w:rPr>
          <w:lang w:val="mt-MT"/>
        </w:rPr>
        <w:t>prodotti m</w:t>
      </w:r>
      <w:r w:rsidR="002C35D8" w:rsidRPr="004D07E4">
        <w:rPr>
          <w:lang w:val="mt-MT"/>
        </w:rPr>
        <w:t>ediċinali.</w:t>
      </w:r>
      <w:r w:rsidR="00722C91" w:rsidRPr="004D07E4">
        <w:rPr>
          <w:lang w:val="mt-MT"/>
        </w:rPr>
        <w:t xml:space="preserve"> S</w:t>
      </w:r>
      <w:r w:rsidR="006E6F4B" w:rsidRPr="004D07E4">
        <w:rPr>
          <w:lang w:val="mt-MT"/>
        </w:rPr>
        <w:t>ar eżerċizzju biex jiġu r</w:t>
      </w:r>
      <w:r w:rsidR="00F631F4" w:rsidRPr="004D07E4">
        <w:rPr>
          <w:lang w:val="mt-MT"/>
        </w:rPr>
        <w:t>i</w:t>
      </w:r>
      <w:r w:rsidR="006E6F4B" w:rsidRPr="004D07E4">
        <w:rPr>
          <w:lang w:val="mt-MT"/>
        </w:rPr>
        <w:t>veduti artik</w:t>
      </w:r>
      <w:r w:rsidR="00F631F4" w:rsidRPr="004D07E4">
        <w:rPr>
          <w:lang w:val="mt-MT"/>
        </w:rPr>
        <w:t>li mill-Att dwar il-mediċ</w:t>
      </w:r>
      <w:r w:rsidR="006E6F4B" w:rsidRPr="004D07E4">
        <w:rPr>
          <w:lang w:val="mt-MT"/>
        </w:rPr>
        <w:t>ini ħalli l-leġi</w:t>
      </w:r>
      <w:r w:rsidR="0053069B">
        <w:rPr>
          <w:lang w:val="mt-MT"/>
        </w:rPr>
        <w:t>s</w:t>
      </w:r>
      <w:r w:rsidR="006E6F4B" w:rsidRPr="004D07E4">
        <w:rPr>
          <w:lang w:val="mt-MT"/>
        </w:rPr>
        <w:t>lazzjoni tiġi f’li</w:t>
      </w:r>
      <w:r w:rsidR="00F631F4" w:rsidRPr="004D07E4">
        <w:rPr>
          <w:lang w:val="mt-MT"/>
        </w:rPr>
        <w:t>n</w:t>
      </w:r>
      <w:r w:rsidR="006E6F4B" w:rsidRPr="004D07E4">
        <w:rPr>
          <w:lang w:val="mt-MT"/>
        </w:rPr>
        <w:t xml:space="preserve">ja waħda man-norma tal-prattika. Saru wkoll suġġerimenti biex jinbidel artiklu 98 ‘Adulterazzjoni tal-Mediċini’ </w:t>
      </w:r>
      <w:del w:id="468" w:author="Asus" w:date="2015-12-02T21:13:00Z">
        <w:r w:rsidR="006E6F4B" w:rsidRPr="004D07E4" w:rsidDel="00B259F5">
          <w:rPr>
            <w:lang w:val="mt-MT"/>
          </w:rPr>
          <w:delText xml:space="preserve"> </w:delText>
        </w:r>
      </w:del>
      <w:r w:rsidR="006E6F4B" w:rsidRPr="004D07E4">
        <w:rPr>
          <w:lang w:val="mt-MT"/>
        </w:rPr>
        <w:t xml:space="preserve">biex issir referenza </w:t>
      </w:r>
      <w:r w:rsidR="00716882" w:rsidRPr="004D07E4">
        <w:rPr>
          <w:lang w:val="mt-MT"/>
        </w:rPr>
        <w:t>għall-prodotti falsifikati</w:t>
      </w:r>
      <w:r w:rsidR="00A46668" w:rsidRPr="004D07E4">
        <w:rPr>
          <w:lang w:val="mt-MT"/>
        </w:rPr>
        <w:t>, filwaqt li artiklu 99 ‘Offiżi u multi’ ġie rivedut f’assoċjazzjoni mal-multi imposti u l-artikli li jirreferu għal dawn il-multi.</w:t>
      </w:r>
    </w:p>
    <w:p w:rsidR="00C753A8" w:rsidRPr="004D07E4" w:rsidRDefault="00C753A8" w:rsidP="00C45DD6">
      <w:pPr>
        <w:rPr>
          <w:lang w:val="mt-MT"/>
        </w:rPr>
      </w:pPr>
    </w:p>
    <w:p w:rsidR="009F2DE6" w:rsidRPr="004D07E4" w:rsidRDefault="009F2DE6" w:rsidP="00C46AD9">
      <w:pPr>
        <w:autoSpaceDE w:val="0"/>
        <w:autoSpaceDN w:val="0"/>
        <w:adjustRightInd w:val="0"/>
        <w:rPr>
          <w:lang w:val="mt-MT"/>
        </w:rPr>
      </w:pPr>
      <w:r w:rsidRPr="004D07E4">
        <w:rPr>
          <w:lang w:val="mt-MT"/>
        </w:rPr>
        <w:t xml:space="preserve">L-Awtorità dwar il-Mediċini qed tipparteċipa b’mod attiv fl-istrateġija </w:t>
      </w:r>
      <w:r w:rsidR="00722C91" w:rsidRPr="004D07E4">
        <w:rPr>
          <w:lang w:val="mt-MT"/>
        </w:rPr>
        <w:t>tal-Gvern</w:t>
      </w:r>
      <w:r w:rsidRPr="004D07E4">
        <w:rPr>
          <w:lang w:val="mt-MT"/>
        </w:rPr>
        <w:t xml:space="preserve"> ta’ regolazzjoni aħjar</w:t>
      </w:r>
      <w:r w:rsidR="00722C91" w:rsidRPr="004D07E4">
        <w:rPr>
          <w:lang w:val="mt-MT"/>
        </w:rPr>
        <w:t xml:space="preserve"> (</w:t>
      </w:r>
      <w:r w:rsidR="00722C91" w:rsidRPr="00AC73C4">
        <w:rPr>
          <w:i/>
          <w:lang w:val="mt-MT"/>
          <w:rPrChange w:id="469" w:author="Asus" w:date="2015-08-23T15:41:00Z">
            <w:rPr>
              <w:lang w:val="mt-MT"/>
            </w:rPr>
          </w:rPrChange>
        </w:rPr>
        <w:t>Better Regulation</w:t>
      </w:r>
      <w:r w:rsidR="00722C91" w:rsidRPr="004D07E4">
        <w:rPr>
          <w:lang w:val="mt-MT"/>
        </w:rPr>
        <w:t>)</w:t>
      </w:r>
      <w:r w:rsidRPr="004D07E4">
        <w:rPr>
          <w:lang w:val="mt-MT"/>
        </w:rPr>
        <w:t xml:space="preserve"> fejn l-għan tagħha hu li ttejjeb il-kwalit</w:t>
      </w:r>
      <w:ins w:id="470" w:author="Asus" w:date="2015-08-10T15:38:00Z">
        <w:r w:rsidR="00F37296">
          <w:rPr>
            <w:lang w:val="mt-MT"/>
          </w:rPr>
          <w:t>à</w:t>
        </w:r>
      </w:ins>
      <w:del w:id="471" w:author="Asus" w:date="2015-08-10T15:38:00Z">
        <w:r w:rsidRPr="004D07E4" w:rsidDel="00F37296">
          <w:rPr>
            <w:lang w:val="mt-MT"/>
          </w:rPr>
          <w:delText>a</w:delText>
        </w:r>
      </w:del>
      <w:r w:rsidRPr="004D07E4">
        <w:rPr>
          <w:lang w:val="mt-MT"/>
        </w:rPr>
        <w:t xml:space="preserve"> ta’ leġi</w:t>
      </w:r>
      <w:r w:rsidR="0053069B">
        <w:rPr>
          <w:lang w:val="mt-MT"/>
        </w:rPr>
        <w:t>s</w:t>
      </w:r>
      <w:r w:rsidRPr="004D07E4">
        <w:rPr>
          <w:lang w:val="mt-MT"/>
        </w:rPr>
        <w:t xml:space="preserve">lazzjoni billi ttejjeb il-livell tal-performazzjoni, </w:t>
      </w:r>
      <w:ins w:id="472" w:author="Asus" w:date="2015-08-10T15:38:00Z">
        <w:r w:rsidR="00F37296">
          <w:rPr>
            <w:lang w:val="mt-MT"/>
          </w:rPr>
          <w:t>i</w:t>
        </w:r>
      </w:ins>
      <w:r w:rsidRPr="004D07E4">
        <w:rPr>
          <w:lang w:val="mt-MT"/>
        </w:rPr>
        <w:t>l-kwalit</w:t>
      </w:r>
      <w:ins w:id="473" w:author="Asus" w:date="2015-08-10T15:38:00Z">
        <w:r w:rsidR="00F37296">
          <w:rPr>
            <w:lang w:val="mt-MT"/>
          </w:rPr>
          <w:t>à</w:t>
        </w:r>
      </w:ins>
      <w:del w:id="474" w:author="Asus" w:date="2015-08-10T15:38:00Z">
        <w:r w:rsidRPr="004D07E4" w:rsidDel="00F37296">
          <w:rPr>
            <w:lang w:val="mt-MT"/>
          </w:rPr>
          <w:delText>a</w:delText>
        </w:r>
      </w:del>
      <w:r w:rsidRPr="004D07E4">
        <w:rPr>
          <w:lang w:val="mt-MT"/>
        </w:rPr>
        <w:t xml:space="preserve"> legali tar-regoli u l-proċeduri amministrattivi, tariffi u l-ħlasijiet li joħorġu minnhom. Issegwi l-inizjattivi li saru fis-snin ta’ qabel, matul l-2009, ingħata aktar taħriġ b’regolazzjoni aħjar. </w:t>
      </w:r>
      <w:bookmarkEnd w:id="444"/>
    </w:p>
    <w:sectPr w:rsidR="009F2DE6" w:rsidRPr="004D07E4" w:rsidSect="001D5D60">
      <w:type w:val="continuous"/>
      <w:pgSz w:w="12240" w:h="15840"/>
      <w:pgMar w:top="1079" w:right="1105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5A" w:rsidRDefault="009C465A" w:rsidP="00BF2331">
      <w:pPr>
        <w:spacing w:line="240" w:lineRule="auto"/>
      </w:pPr>
      <w:r>
        <w:separator/>
      </w:r>
    </w:p>
  </w:endnote>
  <w:endnote w:type="continuationSeparator" w:id="0">
    <w:p w:rsidR="009C465A" w:rsidRDefault="009C465A" w:rsidP="00BF2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timeNewRom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77F" w:rsidRDefault="0043677F" w:rsidP="001A4AFF">
    <w:pPr>
      <w:pStyle w:val="Footer"/>
      <w:jc w:val="center"/>
    </w:pPr>
    <w:r w:rsidRPr="0081135F">
      <w:rPr>
        <w:noProof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.35pt;margin-top:-7.3pt;width:472.85pt;height:.05pt;flip:x;z-index:251659264" o:connectortype="straight" strokecolor="#92f618"/>
      </w:pict>
    </w:r>
    <w:r w:rsidRPr="001A4AFF">
      <w:rPr>
        <w:rFonts w:ascii="Verdana" w:hAnsi="Verdana"/>
      </w:rPr>
      <w:t>P</w:t>
    </w:r>
    <w:ins w:id="17" w:author="Asus" w:date="2015-11-27T18:13:00Z">
      <w:r w:rsidR="005D149D">
        <w:rPr>
          <w:rFonts w:ascii="Verdana" w:hAnsi="Verdana"/>
          <w:lang w:val="mt-MT"/>
        </w:rPr>
        <w:t>aġna</w:t>
      </w:r>
    </w:ins>
    <w:del w:id="18" w:author="Asus" w:date="2015-11-27T18:13:00Z">
      <w:r w:rsidRPr="001A4AFF" w:rsidDel="005D149D">
        <w:rPr>
          <w:rFonts w:ascii="Verdana" w:hAnsi="Verdana"/>
        </w:rPr>
        <w:delText>age</w:delText>
      </w:r>
    </w:del>
    <w:r w:rsidRPr="001A4AFF">
      <w:rPr>
        <w:rFonts w:ascii="Verdana" w:hAnsi="Verdana"/>
      </w:rPr>
      <w:t xml:space="preserve"> </w:t>
    </w:r>
    <w:r w:rsidRPr="001A4AFF">
      <w:rPr>
        <w:rFonts w:ascii="Verdana" w:hAnsi="Verdana"/>
        <w:b/>
      </w:rPr>
      <w:fldChar w:fldCharType="begin"/>
    </w:r>
    <w:r w:rsidRPr="001A4AFF">
      <w:rPr>
        <w:rFonts w:ascii="Verdana" w:hAnsi="Verdana"/>
        <w:b/>
      </w:rPr>
      <w:instrText xml:space="preserve"> PAGE </w:instrText>
    </w:r>
    <w:r w:rsidRPr="001A4AFF">
      <w:rPr>
        <w:rFonts w:ascii="Verdana" w:hAnsi="Verdana"/>
        <w:b/>
      </w:rPr>
      <w:fldChar w:fldCharType="separate"/>
    </w:r>
    <w:r w:rsidR="00897643">
      <w:rPr>
        <w:rFonts w:ascii="Verdana" w:hAnsi="Verdana"/>
        <w:b/>
        <w:noProof/>
      </w:rPr>
      <w:t>4</w:t>
    </w:r>
    <w:r w:rsidRPr="001A4AFF">
      <w:rPr>
        <w:rFonts w:ascii="Verdana" w:hAnsi="Verdana"/>
        <w:b/>
      </w:rPr>
      <w:fldChar w:fldCharType="end"/>
    </w:r>
    <w:r w:rsidRPr="001A4AFF">
      <w:rPr>
        <w:rFonts w:ascii="Verdana" w:hAnsi="Verdana"/>
      </w:rPr>
      <w:t xml:space="preserve"> </w:t>
    </w:r>
    <w:ins w:id="19" w:author="Asus" w:date="2015-11-27T18:13:00Z">
      <w:r w:rsidR="005D149D">
        <w:rPr>
          <w:rFonts w:ascii="Verdana" w:hAnsi="Verdana"/>
          <w:lang w:val="mt-MT"/>
        </w:rPr>
        <w:t>minn</w:t>
      </w:r>
    </w:ins>
    <w:del w:id="20" w:author="Asus" w:date="2015-11-27T18:13:00Z">
      <w:r w:rsidRPr="001A4AFF" w:rsidDel="005D149D">
        <w:rPr>
          <w:rFonts w:ascii="Verdana" w:hAnsi="Verdana"/>
        </w:rPr>
        <w:delText>of</w:delText>
      </w:r>
    </w:del>
    <w:r w:rsidRPr="001A4AFF">
      <w:rPr>
        <w:rFonts w:ascii="Verdana" w:hAnsi="Verdana"/>
      </w:rPr>
      <w:t xml:space="preserve"> </w:t>
    </w:r>
    <w:r w:rsidRPr="001A4AFF">
      <w:rPr>
        <w:rFonts w:ascii="Verdana" w:hAnsi="Verdana"/>
        <w:b/>
      </w:rPr>
      <w:fldChar w:fldCharType="begin"/>
    </w:r>
    <w:r w:rsidRPr="001A4AFF">
      <w:rPr>
        <w:rFonts w:ascii="Verdana" w:hAnsi="Verdana"/>
        <w:b/>
      </w:rPr>
      <w:instrText xml:space="preserve"> NUMPAGES  </w:instrText>
    </w:r>
    <w:r w:rsidRPr="001A4AFF">
      <w:rPr>
        <w:rFonts w:ascii="Verdana" w:hAnsi="Verdana"/>
        <w:b/>
      </w:rPr>
      <w:fldChar w:fldCharType="separate"/>
    </w:r>
    <w:r w:rsidR="00897643">
      <w:rPr>
        <w:rFonts w:ascii="Verdana" w:hAnsi="Verdana"/>
        <w:b/>
        <w:noProof/>
      </w:rPr>
      <w:t>13</w:t>
    </w:r>
    <w:r w:rsidRPr="001A4AFF">
      <w:rPr>
        <w:rFonts w:ascii="Verdana" w:hAnsi="Verdana"/>
        <w:b/>
      </w:rPr>
      <w:fldChar w:fldCharType="end"/>
    </w:r>
    <w:bookmarkStart w:id="21" w:name="_Toc235419461"/>
  </w:p>
  <w:bookmarkEnd w:id="21"/>
  <w:p w:rsidR="0043677F" w:rsidRDefault="0043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5A" w:rsidRDefault="009C465A" w:rsidP="00BF2331">
      <w:pPr>
        <w:spacing w:line="240" w:lineRule="auto"/>
      </w:pPr>
      <w:r>
        <w:separator/>
      </w:r>
    </w:p>
  </w:footnote>
  <w:footnote w:type="continuationSeparator" w:id="0">
    <w:p w:rsidR="009C465A" w:rsidRDefault="009C465A" w:rsidP="00BF2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77F" w:rsidRDefault="0043677F">
    <w:pPr>
      <w:pStyle w:val="Header"/>
    </w:pPr>
    <w:r>
      <w:fldChar w:fldCharType="begin"/>
    </w:r>
    <w:r>
      <w:instrText xml:space="preserve"> DATE \@ "dd/MM/yyyy" </w:instrText>
    </w:r>
    <w:r>
      <w:fldChar w:fldCharType="separate"/>
    </w:r>
    <w:ins w:id="5" w:author="word" w:date="2022-03-10T21:57:00Z">
      <w:r w:rsidR="00B62C29">
        <w:rPr>
          <w:noProof/>
        </w:rPr>
        <w:t>10/03/2022</w:t>
      </w:r>
    </w:ins>
    <w:ins w:id="6" w:author="Asus" w:date="2015-12-03T16:10:00Z">
      <w:del w:id="7" w:author="word" w:date="2022-03-10T21:57:00Z">
        <w:r w:rsidR="00897643" w:rsidDel="00B62C29">
          <w:rPr>
            <w:noProof/>
          </w:rPr>
          <w:delText>03/12/2015</w:delText>
        </w:r>
      </w:del>
    </w:ins>
    <w:del w:id="8" w:author="word" w:date="2022-03-10T21:57:00Z">
      <w:r w:rsidR="005D149D" w:rsidDel="00B62C29">
        <w:rPr>
          <w:noProof/>
        </w:rPr>
        <w:delText>27/11/2015</w:delText>
      </w:r>
    </w:del>
    <w:r>
      <w:fldChar w:fldCharType="end"/>
    </w:r>
    <w:r>
      <w:fldChar w:fldCharType="begin"/>
    </w:r>
    <w:r>
      <w:instrText xml:space="preserve"> DATE \@ "dd/MM/yyyy" </w:instrText>
    </w:r>
    <w:r>
      <w:fldChar w:fldCharType="separate"/>
    </w:r>
    <w:ins w:id="9" w:author="word" w:date="2022-03-10T21:57:00Z">
      <w:r w:rsidR="00B62C29">
        <w:rPr>
          <w:noProof/>
        </w:rPr>
        <w:t>10/03/2022</w:t>
      </w:r>
    </w:ins>
    <w:ins w:id="10" w:author="Asus" w:date="2015-12-03T16:10:00Z">
      <w:del w:id="11" w:author="word" w:date="2022-03-10T21:57:00Z">
        <w:r w:rsidR="00897643" w:rsidDel="00B62C29">
          <w:rPr>
            <w:noProof/>
          </w:rPr>
          <w:delText>03/12/2015</w:delText>
        </w:r>
      </w:del>
    </w:ins>
    <w:del w:id="12" w:author="word" w:date="2022-03-10T21:57:00Z">
      <w:r w:rsidR="005D149D" w:rsidDel="00B62C29">
        <w:rPr>
          <w:noProof/>
        </w:rPr>
        <w:delText>27/11/2015</w:delText>
      </w:r>
    </w:del>
    <w:r>
      <w:fldChar w:fldCharType="end"/>
    </w:r>
    <w:r>
      <w:fldChar w:fldCharType="begin"/>
    </w:r>
    <w:r>
      <w:instrText xml:space="preserve"> DATE \@ "dd/MM/yyyy" </w:instrText>
    </w:r>
    <w:r>
      <w:fldChar w:fldCharType="separate"/>
    </w:r>
    <w:ins w:id="13" w:author="word" w:date="2022-03-10T21:57:00Z">
      <w:r w:rsidR="00B62C29">
        <w:rPr>
          <w:noProof/>
        </w:rPr>
        <w:t>10/03/2022</w:t>
      </w:r>
    </w:ins>
    <w:ins w:id="14" w:author="Asus" w:date="2015-12-03T16:10:00Z">
      <w:del w:id="15" w:author="word" w:date="2022-03-10T21:57:00Z">
        <w:r w:rsidR="00897643" w:rsidDel="00B62C29">
          <w:rPr>
            <w:noProof/>
          </w:rPr>
          <w:delText>03/12/2015</w:delText>
        </w:r>
      </w:del>
    </w:ins>
    <w:del w:id="16" w:author="word" w:date="2022-03-10T21:57:00Z">
      <w:r w:rsidR="005D149D" w:rsidDel="00B62C29">
        <w:rPr>
          <w:noProof/>
        </w:rPr>
        <w:delText>27/11/2015</w:delText>
      </w:r>
    </w:del>
    <w:r>
      <w:fldChar w:fldCharType="end"/>
    </w:r>
    <w:r w:rsidRPr="0081135F">
      <w:rPr>
        <w:noProof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136.5pt;margin-top:10.95pt;width:336pt;height:0;z-index:251657216;mso-position-horizontal-relative:text;mso-position-vertical-relative:text" o:connectortype="straight" strokecolor="#92f618" strokeweight="1pt">
          <v:shadow type="perspective" color="#974706" offset="1pt" offset2="-3pt"/>
        </v:shape>
      </w:pict>
    </w:r>
    <w:r w:rsidRPr="0081135F"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.35pt;margin-top:-7.65pt;width:182.6pt;height:19.5pt;z-index:251656192;mso-position-horizontal-relative:text;mso-position-vertical-relative:text" fillcolor="#92f618" strokecolor="#f2f2f2" strokeweight="1pt">
          <v:fill color2="#4e6128"/>
          <v:shadow on="t" type="perspective" color="#d6e3bc" opacity=".5" origin=",.5" offset="0,0" matrix=",-56756f,,.5"/>
          <v:textbox style="mso-next-textbox:#_x0000_s2050">
            <w:txbxContent>
              <w:p w:rsidR="0043677F" w:rsidRPr="00C373D9" w:rsidRDefault="0043677F" w:rsidP="002C37EB">
                <w:pPr>
                  <w:rPr>
                    <w:rFonts w:ascii="Tahoma" w:hAnsi="Tahoma" w:cs="Tahoma"/>
                    <w:sz w:val="20"/>
                    <w:szCs w:val="20"/>
                  </w:rPr>
                </w:pPr>
                <w:r w:rsidRPr="00C373D9">
                  <w:rPr>
                    <w:rFonts w:ascii="Tahoma" w:hAnsi="Tahoma" w:cs="Tahoma"/>
                    <w:sz w:val="20"/>
                    <w:szCs w:val="20"/>
                    <w:lang w:val="mt-MT"/>
                  </w:rPr>
                  <w:t>Awtorità dwar il-Mediċini</w:t>
                </w:r>
              </w:p>
            </w:txbxContent>
          </v:textbox>
        </v:shape>
      </w:pict>
    </w:r>
    <w:r w:rsidRPr="0081135F">
      <w:rPr>
        <w:noProof/>
        <w:lang w:eastAsia="en-GB"/>
      </w:rPr>
      <w:pict>
        <v:shape id="_x0000_s2051" type="#_x0000_t202" style="position:absolute;left:0;text-align:left;margin-left:183.4pt;margin-top:-7.65pt;width:221.75pt;height:18.3pt;z-index:251658240;mso-position-horizontal-relative:text;mso-position-vertical-relative:text" filled="f" stroked="f">
          <v:textbox style="mso-next-textbox:#_x0000_s2051">
            <w:txbxContent>
              <w:p w:rsidR="0043677F" w:rsidRPr="00006A3C" w:rsidRDefault="006C1DA3">
                <w:pPr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eastAsia="PMingLiU" w:hAnsi="Tahoma" w:cs="Tahoma"/>
                    <w:sz w:val="20"/>
                    <w:szCs w:val="20"/>
                    <w:lang w:val="mt-MT" w:eastAsia="zh-TW"/>
                  </w:rPr>
                  <w:t>Rapport</w:t>
                </w:r>
                <w:r w:rsidR="006D62D4">
                  <w:rPr>
                    <w:rFonts w:ascii="Tahoma" w:eastAsia="PMingLiU" w:hAnsi="Tahoma" w:cs="Tahoma"/>
                    <w:sz w:val="20"/>
                    <w:szCs w:val="20"/>
                    <w:lang w:val="mt-MT" w:eastAsia="zh-TW"/>
                  </w:rPr>
                  <w:t xml:space="preserve"> ta’ Ħ</w:t>
                </w:r>
                <w:r w:rsidR="0043677F" w:rsidRPr="00006A3C">
                  <w:rPr>
                    <w:rFonts w:ascii="Tahoma" w:eastAsia="PMingLiU" w:hAnsi="Tahoma" w:cs="Tahoma"/>
                    <w:sz w:val="20"/>
                    <w:szCs w:val="20"/>
                    <w:lang w:val="mt-MT" w:eastAsia="zh-TW"/>
                  </w:rPr>
                  <w:t>idma 2009</w:t>
                </w:r>
              </w:p>
            </w:txbxContent>
          </v:textbox>
        </v:shape>
      </w:pict>
    </w:r>
  </w:p>
  <w:p w:rsidR="0043677F" w:rsidRDefault="00436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3837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9202D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114B7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EC09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CE4C0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4D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DC76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FACB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F21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770C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073DF"/>
    <w:multiLevelType w:val="hybridMultilevel"/>
    <w:tmpl w:val="11A2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7C2223"/>
    <w:multiLevelType w:val="hybridMultilevel"/>
    <w:tmpl w:val="31B08BB8"/>
    <w:lvl w:ilvl="0" w:tplc="26F871B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9621C21"/>
    <w:multiLevelType w:val="hybridMultilevel"/>
    <w:tmpl w:val="AD44B8CE"/>
    <w:lvl w:ilvl="0" w:tplc="29E22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44A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A5338B"/>
    <w:multiLevelType w:val="hybridMultilevel"/>
    <w:tmpl w:val="D688CD9E"/>
    <w:lvl w:ilvl="0" w:tplc="CA604C70">
      <w:start w:val="7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0E2D186F"/>
    <w:multiLevelType w:val="hybridMultilevel"/>
    <w:tmpl w:val="3CA4E8C4"/>
    <w:lvl w:ilvl="0" w:tplc="CFD0E4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0ECB2D21"/>
    <w:multiLevelType w:val="hybridMultilevel"/>
    <w:tmpl w:val="290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4277D6"/>
    <w:multiLevelType w:val="multilevel"/>
    <w:tmpl w:val="F56602B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142C0C5F"/>
    <w:multiLevelType w:val="hybridMultilevel"/>
    <w:tmpl w:val="8CA8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1E0FE2"/>
    <w:multiLevelType w:val="hybridMultilevel"/>
    <w:tmpl w:val="1BA27132"/>
    <w:lvl w:ilvl="0" w:tplc="71FC4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F618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7D0B65"/>
    <w:multiLevelType w:val="hybridMultilevel"/>
    <w:tmpl w:val="AB4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A0C44"/>
    <w:multiLevelType w:val="hybridMultilevel"/>
    <w:tmpl w:val="3FECD5C0"/>
    <w:lvl w:ilvl="0" w:tplc="C76066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CE0EAE"/>
    <w:multiLevelType w:val="multilevel"/>
    <w:tmpl w:val="A75ABECC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1EA13051"/>
    <w:multiLevelType w:val="hybridMultilevel"/>
    <w:tmpl w:val="AC9C7CB0"/>
    <w:lvl w:ilvl="0" w:tplc="71FC4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F618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942F7D"/>
    <w:multiLevelType w:val="hybridMultilevel"/>
    <w:tmpl w:val="24206234"/>
    <w:lvl w:ilvl="0" w:tplc="C30A0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9AF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65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ED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22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48A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520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A28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1FC4680F"/>
    <w:multiLevelType w:val="hybridMultilevel"/>
    <w:tmpl w:val="959278DC"/>
    <w:lvl w:ilvl="0" w:tplc="22D21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43E3C"/>
    <w:multiLevelType w:val="hybridMultilevel"/>
    <w:tmpl w:val="B70E403C"/>
    <w:lvl w:ilvl="0" w:tplc="29E22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44A"/>
        <w:u w:color="92F618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A44A"/>
        <w:u w:color="92F6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ED3317"/>
    <w:multiLevelType w:val="hybridMultilevel"/>
    <w:tmpl w:val="662C1220"/>
    <w:lvl w:ilvl="0" w:tplc="71FC4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F618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F30FED"/>
    <w:multiLevelType w:val="hybridMultilevel"/>
    <w:tmpl w:val="631EDC1E"/>
    <w:lvl w:ilvl="0" w:tplc="71FC4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F618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210637"/>
    <w:multiLevelType w:val="multilevel"/>
    <w:tmpl w:val="25488772"/>
    <w:lvl w:ilvl="0">
      <w:start w:val="7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2AE55645"/>
    <w:multiLevelType w:val="hybridMultilevel"/>
    <w:tmpl w:val="AF061444"/>
    <w:lvl w:ilvl="0" w:tplc="71FC4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F618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992F6C"/>
    <w:multiLevelType w:val="multilevel"/>
    <w:tmpl w:val="FF22491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2F1E55D3"/>
    <w:multiLevelType w:val="hybridMultilevel"/>
    <w:tmpl w:val="70861EAE"/>
    <w:lvl w:ilvl="0" w:tplc="22D21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92F6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B1609A"/>
    <w:multiLevelType w:val="hybridMultilevel"/>
    <w:tmpl w:val="75B8B8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074107"/>
    <w:multiLevelType w:val="hybridMultilevel"/>
    <w:tmpl w:val="EBC6CAF8"/>
    <w:lvl w:ilvl="0" w:tplc="D30AE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CC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DB60D9"/>
    <w:multiLevelType w:val="multilevel"/>
    <w:tmpl w:val="81C296D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Zero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5" w15:restartNumberingAfterBreak="0">
    <w:nsid w:val="373C37D9"/>
    <w:multiLevelType w:val="multilevel"/>
    <w:tmpl w:val="7806123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 w15:restartNumberingAfterBreak="0">
    <w:nsid w:val="3A297F6B"/>
    <w:multiLevelType w:val="multilevel"/>
    <w:tmpl w:val="E02E06C0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 w15:restartNumberingAfterBreak="0">
    <w:nsid w:val="3C5726D5"/>
    <w:multiLevelType w:val="multilevel"/>
    <w:tmpl w:val="C156A81E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8" w15:restartNumberingAfterBreak="0">
    <w:nsid w:val="3E99371A"/>
    <w:multiLevelType w:val="hybridMultilevel"/>
    <w:tmpl w:val="5394C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6D0410"/>
    <w:multiLevelType w:val="hybridMultilevel"/>
    <w:tmpl w:val="251C0E80"/>
    <w:lvl w:ilvl="0" w:tplc="E6DAD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49B15523"/>
    <w:multiLevelType w:val="hybridMultilevel"/>
    <w:tmpl w:val="E2DA40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484FA1"/>
    <w:multiLevelType w:val="multilevel"/>
    <w:tmpl w:val="274623F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506A45D0"/>
    <w:multiLevelType w:val="multilevel"/>
    <w:tmpl w:val="20ACF30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 w15:restartNumberingAfterBreak="0">
    <w:nsid w:val="595B33A1"/>
    <w:multiLevelType w:val="multilevel"/>
    <w:tmpl w:val="D72A0DE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4" w15:restartNumberingAfterBreak="0">
    <w:nsid w:val="5D474A05"/>
    <w:multiLevelType w:val="multilevel"/>
    <w:tmpl w:val="BD54AF94"/>
    <w:lvl w:ilvl="0">
      <w:start w:val="1"/>
      <w:numFmt w:val="decimal"/>
      <w:lvlText w:val="%1.0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05" w:hanging="58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45" w15:restartNumberingAfterBreak="0">
    <w:nsid w:val="605A2C9B"/>
    <w:multiLevelType w:val="multilevel"/>
    <w:tmpl w:val="FB8A9EF0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6" w15:restartNumberingAfterBreak="0">
    <w:nsid w:val="693431CA"/>
    <w:multiLevelType w:val="multilevel"/>
    <w:tmpl w:val="C156A81E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7" w15:restartNumberingAfterBreak="0">
    <w:nsid w:val="6EEC212D"/>
    <w:multiLevelType w:val="hybridMultilevel"/>
    <w:tmpl w:val="0422EA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100D20"/>
    <w:multiLevelType w:val="multilevel"/>
    <w:tmpl w:val="DA58F01A"/>
    <w:lvl w:ilvl="0">
      <w:start w:val="10"/>
      <w:numFmt w:val="decimal"/>
      <w:lvlText w:val="%1"/>
      <w:lvlJc w:val="left"/>
      <w:pPr>
        <w:ind w:left="750" w:hanging="750"/>
      </w:pPr>
      <w:rPr>
        <w:rFonts w:cs="Times New Roman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cs="Times New Roman" w:hint="default"/>
        <w:b w:val="0"/>
        <w:sz w:val="22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cs="Times New Roman" w:hint="default"/>
        <w:b/>
        <w:sz w:val="18"/>
        <w:szCs w:val="1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b w:val="0"/>
        <w:sz w:val="22"/>
      </w:rPr>
    </w:lvl>
  </w:abstractNum>
  <w:abstractNum w:abstractNumId="49" w15:restartNumberingAfterBreak="0">
    <w:nsid w:val="77C47252"/>
    <w:multiLevelType w:val="multilevel"/>
    <w:tmpl w:val="FF865B4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46"/>
  </w:num>
  <w:num w:numId="3">
    <w:abstractNumId w:val="34"/>
  </w:num>
  <w:num w:numId="4">
    <w:abstractNumId w:val="23"/>
  </w:num>
  <w:num w:numId="5">
    <w:abstractNumId w:val="40"/>
  </w:num>
  <w:num w:numId="6">
    <w:abstractNumId w:val="32"/>
  </w:num>
  <w:num w:numId="7">
    <w:abstractNumId w:val="37"/>
  </w:num>
  <w:num w:numId="8">
    <w:abstractNumId w:val="47"/>
  </w:num>
  <w:num w:numId="9">
    <w:abstractNumId w:val="48"/>
  </w:num>
  <w:num w:numId="10">
    <w:abstractNumId w:val="17"/>
  </w:num>
  <w:num w:numId="11">
    <w:abstractNumId w:val="15"/>
  </w:num>
  <w:num w:numId="12">
    <w:abstractNumId w:val="10"/>
  </w:num>
  <w:num w:numId="13">
    <w:abstractNumId w:val="44"/>
  </w:num>
  <w:num w:numId="14">
    <w:abstractNumId w:val="19"/>
  </w:num>
  <w:num w:numId="15">
    <w:abstractNumId w:val="24"/>
  </w:num>
  <w:num w:numId="16">
    <w:abstractNumId w:val="31"/>
  </w:num>
  <w:num w:numId="17">
    <w:abstractNumId w:val="18"/>
  </w:num>
  <w:num w:numId="18">
    <w:abstractNumId w:val="25"/>
  </w:num>
  <w:num w:numId="19">
    <w:abstractNumId w:val="12"/>
  </w:num>
  <w:num w:numId="20">
    <w:abstractNumId w:val="26"/>
  </w:num>
  <w:num w:numId="21">
    <w:abstractNumId w:val="22"/>
  </w:num>
  <w:num w:numId="22">
    <w:abstractNumId w:val="29"/>
  </w:num>
  <w:num w:numId="23">
    <w:abstractNumId w:val="27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6"/>
  </w:num>
  <w:num w:numId="35">
    <w:abstractNumId w:val="14"/>
  </w:num>
  <w:num w:numId="36">
    <w:abstractNumId w:val="42"/>
  </w:num>
  <w:num w:numId="37">
    <w:abstractNumId w:val="11"/>
  </w:num>
  <w:num w:numId="38">
    <w:abstractNumId w:val="13"/>
  </w:num>
  <w:num w:numId="39">
    <w:abstractNumId w:val="38"/>
  </w:num>
  <w:num w:numId="40">
    <w:abstractNumId w:val="43"/>
  </w:num>
  <w:num w:numId="41">
    <w:abstractNumId w:val="21"/>
  </w:num>
  <w:num w:numId="42">
    <w:abstractNumId w:val="45"/>
  </w:num>
  <w:num w:numId="43">
    <w:abstractNumId w:val="28"/>
  </w:num>
  <w:num w:numId="44">
    <w:abstractNumId w:val="39"/>
  </w:num>
  <w:num w:numId="45">
    <w:abstractNumId w:val="35"/>
  </w:num>
  <w:num w:numId="46">
    <w:abstractNumId w:val="20"/>
  </w:num>
  <w:num w:numId="47">
    <w:abstractNumId w:val="41"/>
  </w:num>
  <w:num w:numId="48">
    <w:abstractNumId w:val="30"/>
  </w:num>
  <w:num w:numId="49">
    <w:abstractNumId w:val="49"/>
  </w:num>
  <w:num w:numId="50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ord">
    <w15:presenceInfo w15:providerId="None" w15:userId="wo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revisionView w:inkAnnotations="0"/>
  <w:trackRevisions/>
  <w:doNotTrackMoves/>
  <w:defaultTabStop w:val="720"/>
  <w:drawingGridHorizontalSpacing w:val="85"/>
  <w:drawingGridVerticalSpacing w:val="181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0D91"/>
    <w:rsid w:val="00001502"/>
    <w:rsid w:val="00001D92"/>
    <w:rsid w:val="00002D98"/>
    <w:rsid w:val="00006A3C"/>
    <w:rsid w:val="000123DB"/>
    <w:rsid w:val="00015823"/>
    <w:rsid w:val="00022031"/>
    <w:rsid w:val="00031527"/>
    <w:rsid w:val="00032E35"/>
    <w:rsid w:val="00045BCF"/>
    <w:rsid w:val="00046AD8"/>
    <w:rsid w:val="00053119"/>
    <w:rsid w:val="00063B1C"/>
    <w:rsid w:val="00072D71"/>
    <w:rsid w:val="000818B4"/>
    <w:rsid w:val="000829A5"/>
    <w:rsid w:val="00093B50"/>
    <w:rsid w:val="00096134"/>
    <w:rsid w:val="000A05CF"/>
    <w:rsid w:val="000A1B15"/>
    <w:rsid w:val="000B3C7C"/>
    <w:rsid w:val="000C7ED5"/>
    <w:rsid w:val="000D13C1"/>
    <w:rsid w:val="000D316B"/>
    <w:rsid w:val="000E4B7C"/>
    <w:rsid w:val="000F133A"/>
    <w:rsid w:val="000F162C"/>
    <w:rsid w:val="00101803"/>
    <w:rsid w:val="001025F9"/>
    <w:rsid w:val="00110730"/>
    <w:rsid w:val="001114F7"/>
    <w:rsid w:val="00114BAC"/>
    <w:rsid w:val="001202DE"/>
    <w:rsid w:val="0012242C"/>
    <w:rsid w:val="00132412"/>
    <w:rsid w:val="0013493E"/>
    <w:rsid w:val="001353F0"/>
    <w:rsid w:val="00135CDC"/>
    <w:rsid w:val="00136FAB"/>
    <w:rsid w:val="00151127"/>
    <w:rsid w:val="001567CE"/>
    <w:rsid w:val="00157604"/>
    <w:rsid w:val="00157711"/>
    <w:rsid w:val="001610F3"/>
    <w:rsid w:val="0016169A"/>
    <w:rsid w:val="00164FAB"/>
    <w:rsid w:val="001654E6"/>
    <w:rsid w:val="001664AB"/>
    <w:rsid w:val="001669F4"/>
    <w:rsid w:val="00172EBF"/>
    <w:rsid w:val="00176C03"/>
    <w:rsid w:val="001770CE"/>
    <w:rsid w:val="00183257"/>
    <w:rsid w:val="001904B7"/>
    <w:rsid w:val="001924CD"/>
    <w:rsid w:val="001A048F"/>
    <w:rsid w:val="001A3D8D"/>
    <w:rsid w:val="001A4AFF"/>
    <w:rsid w:val="001A6A1D"/>
    <w:rsid w:val="001C3A2C"/>
    <w:rsid w:val="001C6857"/>
    <w:rsid w:val="001C6F8B"/>
    <w:rsid w:val="001C79E3"/>
    <w:rsid w:val="001D5D60"/>
    <w:rsid w:val="001F54B9"/>
    <w:rsid w:val="0020147D"/>
    <w:rsid w:val="00204435"/>
    <w:rsid w:val="00212D6C"/>
    <w:rsid w:val="00217199"/>
    <w:rsid w:val="0022184C"/>
    <w:rsid w:val="0022194F"/>
    <w:rsid w:val="00224014"/>
    <w:rsid w:val="00233F8E"/>
    <w:rsid w:val="00234ECB"/>
    <w:rsid w:val="00242EA0"/>
    <w:rsid w:val="00245F03"/>
    <w:rsid w:val="002517F9"/>
    <w:rsid w:val="00253BD1"/>
    <w:rsid w:val="00264456"/>
    <w:rsid w:val="00265ABC"/>
    <w:rsid w:val="00270BF5"/>
    <w:rsid w:val="00273238"/>
    <w:rsid w:val="002752EF"/>
    <w:rsid w:val="0027562A"/>
    <w:rsid w:val="00281BE9"/>
    <w:rsid w:val="00283CCB"/>
    <w:rsid w:val="00286606"/>
    <w:rsid w:val="00287041"/>
    <w:rsid w:val="0029363F"/>
    <w:rsid w:val="002A7F7E"/>
    <w:rsid w:val="002B0F4B"/>
    <w:rsid w:val="002B2CFF"/>
    <w:rsid w:val="002B2EBC"/>
    <w:rsid w:val="002C172B"/>
    <w:rsid w:val="002C1DB9"/>
    <w:rsid w:val="002C2299"/>
    <w:rsid w:val="002C35D8"/>
    <w:rsid w:val="002C37EB"/>
    <w:rsid w:val="002C60A0"/>
    <w:rsid w:val="002C705B"/>
    <w:rsid w:val="002D25EE"/>
    <w:rsid w:val="002D2FB6"/>
    <w:rsid w:val="002F33C8"/>
    <w:rsid w:val="002F7DD5"/>
    <w:rsid w:val="00310930"/>
    <w:rsid w:val="003112F6"/>
    <w:rsid w:val="00312DC8"/>
    <w:rsid w:val="003138D8"/>
    <w:rsid w:val="003356DB"/>
    <w:rsid w:val="00335C84"/>
    <w:rsid w:val="0034174A"/>
    <w:rsid w:val="0034530A"/>
    <w:rsid w:val="00346472"/>
    <w:rsid w:val="00350EE0"/>
    <w:rsid w:val="003519FF"/>
    <w:rsid w:val="00354AEF"/>
    <w:rsid w:val="003551EC"/>
    <w:rsid w:val="00356D66"/>
    <w:rsid w:val="0036141E"/>
    <w:rsid w:val="00362AD2"/>
    <w:rsid w:val="00363020"/>
    <w:rsid w:val="0036494B"/>
    <w:rsid w:val="00364CE6"/>
    <w:rsid w:val="0037258B"/>
    <w:rsid w:val="003736CE"/>
    <w:rsid w:val="00373709"/>
    <w:rsid w:val="00374AFC"/>
    <w:rsid w:val="00374D2D"/>
    <w:rsid w:val="00377CD5"/>
    <w:rsid w:val="00384261"/>
    <w:rsid w:val="0038715D"/>
    <w:rsid w:val="00387E00"/>
    <w:rsid w:val="00391A17"/>
    <w:rsid w:val="0039382D"/>
    <w:rsid w:val="003945D2"/>
    <w:rsid w:val="003C6356"/>
    <w:rsid w:val="003D469A"/>
    <w:rsid w:val="003D76DE"/>
    <w:rsid w:val="003E555D"/>
    <w:rsid w:val="003E7DA9"/>
    <w:rsid w:val="003F2B63"/>
    <w:rsid w:val="003F4D62"/>
    <w:rsid w:val="003F4EF0"/>
    <w:rsid w:val="003F6DB3"/>
    <w:rsid w:val="00407269"/>
    <w:rsid w:val="00407DA6"/>
    <w:rsid w:val="00407E35"/>
    <w:rsid w:val="004111E4"/>
    <w:rsid w:val="0042142C"/>
    <w:rsid w:val="0042514F"/>
    <w:rsid w:val="0043071E"/>
    <w:rsid w:val="004339F7"/>
    <w:rsid w:val="004353BE"/>
    <w:rsid w:val="0043677F"/>
    <w:rsid w:val="0043709D"/>
    <w:rsid w:val="004379FC"/>
    <w:rsid w:val="0045353D"/>
    <w:rsid w:val="004631C9"/>
    <w:rsid w:val="00472F34"/>
    <w:rsid w:val="0047534D"/>
    <w:rsid w:val="00477968"/>
    <w:rsid w:val="0048390C"/>
    <w:rsid w:val="00483E50"/>
    <w:rsid w:val="0048519B"/>
    <w:rsid w:val="0048564D"/>
    <w:rsid w:val="00490C50"/>
    <w:rsid w:val="00495EED"/>
    <w:rsid w:val="004A17F5"/>
    <w:rsid w:val="004A422E"/>
    <w:rsid w:val="004B6561"/>
    <w:rsid w:val="004B664D"/>
    <w:rsid w:val="004C1089"/>
    <w:rsid w:val="004C1C13"/>
    <w:rsid w:val="004D07E4"/>
    <w:rsid w:val="004D457A"/>
    <w:rsid w:val="004E06DD"/>
    <w:rsid w:val="004F0C4C"/>
    <w:rsid w:val="004F21CB"/>
    <w:rsid w:val="004F2B14"/>
    <w:rsid w:val="00506F15"/>
    <w:rsid w:val="00513C45"/>
    <w:rsid w:val="00520565"/>
    <w:rsid w:val="00527A04"/>
    <w:rsid w:val="0053069B"/>
    <w:rsid w:val="005349B3"/>
    <w:rsid w:val="00535703"/>
    <w:rsid w:val="00541571"/>
    <w:rsid w:val="005432CE"/>
    <w:rsid w:val="00552392"/>
    <w:rsid w:val="00557E0D"/>
    <w:rsid w:val="00563737"/>
    <w:rsid w:val="00572917"/>
    <w:rsid w:val="00572C2D"/>
    <w:rsid w:val="0057781B"/>
    <w:rsid w:val="00583B7B"/>
    <w:rsid w:val="00584B74"/>
    <w:rsid w:val="00586B41"/>
    <w:rsid w:val="005878B1"/>
    <w:rsid w:val="005903DA"/>
    <w:rsid w:val="00594E8F"/>
    <w:rsid w:val="005976A0"/>
    <w:rsid w:val="005A266C"/>
    <w:rsid w:val="005A3238"/>
    <w:rsid w:val="005C1DE4"/>
    <w:rsid w:val="005C4397"/>
    <w:rsid w:val="005C6526"/>
    <w:rsid w:val="005D149D"/>
    <w:rsid w:val="005D32DA"/>
    <w:rsid w:val="005D3F36"/>
    <w:rsid w:val="005D455C"/>
    <w:rsid w:val="005D5FD1"/>
    <w:rsid w:val="005D656A"/>
    <w:rsid w:val="005E0D85"/>
    <w:rsid w:val="006006AD"/>
    <w:rsid w:val="006076E6"/>
    <w:rsid w:val="00614AB4"/>
    <w:rsid w:val="0062703B"/>
    <w:rsid w:val="006326D4"/>
    <w:rsid w:val="0063558F"/>
    <w:rsid w:val="00635D80"/>
    <w:rsid w:val="00637909"/>
    <w:rsid w:val="00642B1C"/>
    <w:rsid w:val="00644C53"/>
    <w:rsid w:val="00647B36"/>
    <w:rsid w:val="006564FA"/>
    <w:rsid w:val="0065784F"/>
    <w:rsid w:val="00660B09"/>
    <w:rsid w:val="00660E51"/>
    <w:rsid w:val="006675E3"/>
    <w:rsid w:val="006679A6"/>
    <w:rsid w:val="00670432"/>
    <w:rsid w:val="006771AC"/>
    <w:rsid w:val="006779E5"/>
    <w:rsid w:val="0069145C"/>
    <w:rsid w:val="00693321"/>
    <w:rsid w:val="0069343F"/>
    <w:rsid w:val="0069506D"/>
    <w:rsid w:val="006A212B"/>
    <w:rsid w:val="006A55E0"/>
    <w:rsid w:val="006A68DE"/>
    <w:rsid w:val="006A7CBD"/>
    <w:rsid w:val="006B7128"/>
    <w:rsid w:val="006C014F"/>
    <w:rsid w:val="006C1DA3"/>
    <w:rsid w:val="006C36B5"/>
    <w:rsid w:val="006C3D43"/>
    <w:rsid w:val="006D4D16"/>
    <w:rsid w:val="006D62D4"/>
    <w:rsid w:val="006E2BA0"/>
    <w:rsid w:val="006E6F4B"/>
    <w:rsid w:val="006E7561"/>
    <w:rsid w:val="006F18BC"/>
    <w:rsid w:val="006F4A52"/>
    <w:rsid w:val="006F5979"/>
    <w:rsid w:val="007034D2"/>
    <w:rsid w:val="00705F89"/>
    <w:rsid w:val="00710A9F"/>
    <w:rsid w:val="00716882"/>
    <w:rsid w:val="007174BF"/>
    <w:rsid w:val="0071756C"/>
    <w:rsid w:val="0072284C"/>
    <w:rsid w:val="00722C91"/>
    <w:rsid w:val="0072415A"/>
    <w:rsid w:val="00725D0B"/>
    <w:rsid w:val="007267B5"/>
    <w:rsid w:val="00726CBE"/>
    <w:rsid w:val="007371FE"/>
    <w:rsid w:val="00741320"/>
    <w:rsid w:val="00741A0B"/>
    <w:rsid w:val="00744FB5"/>
    <w:rsid w:val="00745062"/>
    <w:rsid w:val="007545ED"/>
    <w:rsid w:val="00755806"/>
    <w:rsid w:val="00756803"/>
    <w:rsid w:val="007705CD"/>
    <w:rsid w:val="007721B1"/>
    <w:rsid w:val="00777567"/>
    <w:rsid w:val="00777766"/>
    <w:rsid w:val="0078438C"/>
    <w:rsid w:val="0078635F"/>
    <w:rsid w:val="00787935"/>
    <w:rsid w:val="0079189D"/>
    <w:rsid w:val="0079271B"/>
    <w:rsid w:val="007A0F8A"/>
    <w:rsid w:val="007A5365"/>
    <w:rsid w:val="007C0158"/>
    <w:rsid w:val="007C09BA"/>
    <w:rsid w:val="007C4D9C"/>
    <w:rsid w:val="007C6880"/>
    <w:rsid w:val="007E096D"/>
    <w:rsid w:val="007F2B65"/>
    <w:rsid w:val="0081135F"/>
    <w:rsid w:val="00813D69"/>
    <w:rsid w:val="008151C8"/>
    <w:rsid w:val="00832C16"/>
    <w:rsid w:val="00834688"/>
    <w:rsid w:val="00834B4F"/>
    <w:rsid w:val="00834EA5"/>
    <w:rsid w:val="0083586E"/>
    <w:rsid w:val="00837E1F"/>
    <w:rsid w:val="00840F38"/>
    <w:rsid w:val="00844F96"/>
    <w:rsid w:val="00847D50"/>
    <w:rsid w:val="00851FC3"/>
    <w:rsid w:val="008549B7"/>
    <w:rsid w:val="008558CD"/>
    <w:rsid w:val="00855E41"/>
    <w:rsid w:val="00862A5B"/>
    <w:rsid w:val="00867F39"/>
    <w:rsid w:val="00876262"/>
    <w:rsid w:val="00877CEE"/>
    <w:rsid w:val="008810C4"/>
    <w:rsid w:val="008811B2"/>
    <w:rsid w:val="008829DF"/>
    <w:rsid w:val="008837E0"/>
    <w:rsid w:val="00883F69"/>
    <w:rsid w:val="00890334"/>
    <w:rsid w:val="00891708"/>
    <w:rsid w:val="00894609"/>
    <w:rsid w:val="00897643"/>
    <w:rsid w:val="008B0E1D"/>
    <w:rsid w:val="008B3263"/>
    <w:rsid w:val="008C3672"/>
    <w:rsid w:val="008C5784"/>
    <w:rsid w:val="008C5F9A"/>
    <w:rsid w:val="008E01DF"/>
    <w:rsid w:val="008E2D67"/>
    <w:rsid w:val="008E3FCB"/>
    <w:rsid w:val="008F2035"/>
    <w:rsid w:val="008F2EF3"/>
    <w:rsid w:val="008F32BB"/>
    <w:rsid w:val="0090060F"/>
    <w:rsid w:val="009138FD"/>
    <w:rsid w:val="009258FD"/>
    <w:rsid w:val="009265C8"/>
    <w:rsid w:val="00932946"/>
    <w:rsid w:val="0094028E"/>
    <w:rsid w:val="009426BB"/>
    <w:rsid w:val="0094463B"/>
    <w:rsid w:val="009519F3"/>
    <w:rsid w:val="0096157A"/>
    <w:rsid w:val="009626C9"/>
    <w:rsid w:val="009643C3"/>
    <w:rsid w:val="00973C6D"/>
    <w:rsid w:val="00977350"/>
    <w:rsid w:val="00980BFE"/>
    <w:rsid w:val="00982655"/>
    <w:rsid w:val="00985888"/>
    <w:rsid w:val="009A0159"/>
    <w:rsid w:val="009A0D24"/>
    <w:rsid w:val="009A3FD7"/>
    <w:rsid w:val="009C465A"/>
    <w:rsid w:val="009D2164"/>
    <w:rsid w:val="009D2E79"/>
    <w:rsid w:val="009E12BC"/>
    <w:rsid w:val="009E168C"/>
    <w:rsid w:val="009E4A68"/>
    <w:rsid w:val="009F2B8A"/>
    <w:rsid w:val="009F2DE6"/>
    <w:rsid w:val="00A11243"/>
    <w:rsid w:val="00A11D9C"/>
    <w:rsid w:val="00A25D22"/>
    <w:rsid w:val="00A26069"/>
    <w:rsid w:val="00A27EDE"/>
    <w:rsid w:val="00A27F47"/>
    <w:rsid w:val="00A40E5E"/>
    <w:rsid w:val="00A4205E"/>
    <w:rsid w:val="00A423D5"/>
    <w:rsid w:val="00A43EF3"/>
    <w:rsid w:val="00A45009"/>
    <w:rsid w:val="00A462EF"/>
    <w:rsid w:val="00A465ED"/>
    <w:rsid w:val="00A46668"/>
    <w:rsid w:val="00A5039C"/>
    <w:rsid w:val="00A5381A"/>
    <w:rsid w:val="00A54AA0"/>
    <w:rsid w:val="00A67943"/>
    <w:rsid w:val="00A71764"/>
    <w:rsid w:val="00A80883"/>
    <w:rsid w:val="00A81869"/>
    <w:rsid w:val="00A91EC5"/>
    <w:rsid w:val="00AA2B1A"/>
    <w:rsid w:val="00AA489A"/>
    <w:rsid w:val="00AA7E50"/>
    <w:rsid w:val="00AB494F"/>
    <w:rsid w:val="00AC51DC"/>
    <w:rsid w:val="00AC5243"/>
    <w:rsid w:val="00AC73C4"/>
    <w:rsid w:val="00AF1633"/>
    <w:rsid w:val="00AF3155"/>
    <w:rsid w:val="00B053A1"/>
    <w:rsid w:val="00B11FF5"/>
    <w:rsid w:val="00B1618D"/>
    <w:rsid w:val="00B23D84"/>
    <w:rsid w:val="00B259F5"/>
    <w:rsid w:val="00B326BC"/>
    <w:rsid w:val="00B331D8"/>
    <w:rsid w:val="00B34742"/>
    <w:rsid w:val="00B349C8"/>
    <w:rsid w:val="00B35BA1"/>
    <w:rsid w:val="00B40915"/>
    <w:rsid w:val="00B4398A"/>
    <w:rsid w:val="00B52BCB"/>
    <w:rsid w:val="00B52CF3"/>
    <w:rsid w:val="00B553E6"/>
    <w:rsid w:val="00B56851"/>
    <w:rsid w:val="00B6182A"/>
    <w:rsid w:val="00B62A40"/>
    <w:rsid w:val="00B62C29"/>
    <w:rsid w:val="00B653DF"/>
    <w:rsid w:val="00B73D16"/>
    <w:rsid w:val="00B775FC"/>
    <w:rsid w:val="00B85DB6"/>
    <w:rsid w:val="00B86D6C"/>
    <w:rsid w:val="00B87F37"/>
    <w:rsid w:val="00B928B9"/>
    <w:rsid w:val="00B93A2B"/>
    <w:rsid w:val="00B95994"/>
    <w:rsid w:val="00B97234"/>
    <w:rsid w:val="00BA211D"/>
    <w:rsid w:val="00BA30A7"/>
    <w:rsid w:val="00BB3464"/>
    <w:rsid w:val="00BC140E"/>
    <w:rsid w:val="00BC1539"/>
    <w:rsid w:val="00BC6D04"/>
    <w:rsid w:val="00BD1091"/>
    <w:rsid w:val="00BD4D26"/>
    <w:rsid w:val="00BE0C83"/>
    <w:rsid w:val="00BF1723"/>
    <w:rsid w:val="00BF1E15"/>
    <w:rsid w:val="00BF2331"/>
    <w:rsid w:val="00BF4009"/>
    <w:rsid w:val="00BF67C5"/>
    <w:rsid w:val="00BF7C29"/>
    <w:rsid w:val="00C040C7"/>
    <w:rsid w:val="00C04B0E"/>
    <w:rsid w:val="00C074F9"/>
    <w:rsid w:val="00C12168"/>
    <w:rsid w:val="00C16BEB"/>
    <w:rsid w:val="00C1727E"/>
    <w:rsid w:val="00C33110"/>
    <w:rsid w:val="00C35315"/>
    <w:rsid w:val="00C35352"/>
    <w:rsid w:val="00C373D9"/>
    <w:rsid w:val="00C404C7"/>
    <w:rsid w:val="00C45829"/>
    <w:rsid w:val="00C45DD6"/>
    <w:rsid w:val="00C46AD9"/>
    <w:rsid w:val="00C53B73"/>
    <w:rsid w:val="00C54137"/>
    <w:rsid w:val="00C556E7"/>
    <w:rsid w:val="00C63804"/>
    <w:rsid w:val="00C71419"/>
    <w:rsid w:val="00C753A8"/>
    <w:rsid w:val="00C777A1"/>
    <w:rsid w:val="00C8230E"/>
    <w:rsid w:val="00C84DBE"/>
    <w:rsid w:val="00CA4AAE"/>
    <w:rsid w:val="00CB7EB2"/>
    <w:rsid w:val="00CC053F"/>
    <w:rsid w:val="00CC2B77"/>
    <w:rsid w:val="00CD355D"/>
    <w:rsid w:val="00CD682B"/>
    <w:rsid w:val="00CE7D49"/>
    <w:rsid w:val="00CF443B"/>
    <w:rsid w:val="00CF4CE2"/>
    <w:rsid w:val="00CF69C0"/>
    <w:rsid w:val="00D019AA"/>
    <w:rsid w:val="00D02A7B"/>
    <w:rsid w:val="00D05275"/>
    <w:rsid w:val="00D052A2"/>
    <w:rsid w:val="00D058FB"/>
    <w:rsid w:val="00D07ED7"/>
    <w:rsid w:val="00D13648"/>
    <w:rsid w:val="00D15A0F"/>
    <w:rsid w:val="00D177A5"/>
    <w:rsid w:val="00D24CBA"/>
    <w:rsid w:val="00D36F9D"/>
    <w:rsid w:val="00D41FE3"/>
    <w:rsid w:val="00D4411E"/>
    <w:rsid w:val="00D441EE"/>
    <w:rsid w:val="00D50547"/>
    <w:rsid w:val="00D61530"/>
    <w:rsid w:val="00D6629F"/>
    <w:rsid w:val="00D66457"/>
    <w:rsid w:val="00D704CF"/>
    <w:rsid w:val="00D70D91"/>
    <w:rsid w:val="00D72B82"/>
    <w:rsid w:val="00D73F25"/>
    <w:rsid w:val="00D73F3F"/>
    <w:rsid w:val="00D811B4"/>
    <w:rsid w:val="00D83479"/>
    <w:rsid w:val="00D8637C"/>
    <w:rsid w:val="00DA11C5"/>
    <w:rsid w:val="00DA1F8E"/>
    <w:rsid w:val="00DA2660"/>
    <w:rsid w:val="00DA515A"/>
    <w:rsid w:val="00DB03B8"/>
    <w:rsid w:val="00DB4CAB"/>
    <w:rsid w:val="00DB4FE9"/>
    <w:rsid w:val="00DB7CA3"/>
    <w:rsid w:val="00DC0452"/>
    <w:rsid w:val="00DC0EE5"/>
    <w:rsid w:val="00DC41BB"/>
    <w:rsid w:val="00DC4DD3"/>
    <w:rsid w:val="00DC7179"/>
    <w:rsid w:val="00DD44DD"/>
    <w:rsid w:val="00DD4BA2"/>
    <w:rsid w:val="00DD6F28"/>
    <w:rsid w:val="00DE2BAC"/>
    <w:rsid w:val="00DE2EF4"/>
    <w:rsid w:val="00DE4E0E"/>
    <w:rsid w:val="00DE6D60"/>
    <w:rsid w:val="00E11025"/>
    <w:rsid w:val="00E15B8D"/>
    <w:rsid w:val="00E20D4A"/>
    <w:rsid w:val="00E23672"/>
    <w:rsid w:val="00E32A35"/>
    <w:rsid w:val="00E36D3F"/>
    <w:rsid w:val="00E40FA8"/>
    <w:rsid w:val="00E41ED0"/>
    <w:rsid w:val="00E45205"/>
    <w:rsid w:val="00E53167"/>
    <w:rsid w:val="00E553EC"/>
    <w:rsid w:val="00E70FBC"/>
    <w:rsid w:val="00E74350"/>
    <w:rsid w:val="00E747B6"/>
    <w:rsid w:val="00E7505A"/>
    <w:rsid w:val="00E77B6C"/>
    <w:rsid w:val="00E83B5C"/>
    <w:rsid w:val="00E87891"/>
    <w:rsid w:val="00EA690D"/>
    <w:rsid w:val="00EB179F"/>
    <w:rsid w:val="00EB32B0"/>
    <w:rsid w:val="00ED2FD3"/>
    <w:rsid w:val="00ED32C6"/>
    <w:rsid w:val="00ED3A09"/>
    <w:rsid w:val="00ED605E"/>
    <w:rsid w:val="00EE500B"/>
    <w:rsid w:val="00EF1C35"/>
    <w:rsid w:val="00EF35C4"/>
    <w:rsid w:val="00EF5A78"/>
    <w:rsid w:val="00F067E1"/>
    <w:rsid w:val="00F13170"/>
    <w:rsid w:val="00F169C0"/>
    <w:rsid w:val="00F200EC"/>
    <w:rsid w:val="00F20AC9"/>
    <w:rsid w:val="00F22400"/>
    <w:rsid w:val="00F23773"/>
    <w:rsid w:val="00F2636E"/>
    <w:rsid w:val="00F26875"/>
    <w:rsid w:val="00F37296"/>
    <w:rsid w:val="00F372FC"/>
    <w:rsid w:val="00F4032C"/>
    <w:rsid w:val="00F41521"/>
    <w:rsid w:val="00F436CB"/>
    <w:rsid w:val="00F43B8B"/>
    <w:rsid w:val="00F47B1F"/>
    <w:rsid w:val="00F60690"/>
    <w:rsid w:val="00F61864"/>
    <w:rsid w:val="00F631F4"/>
    <w:rsid w:val="00F744CA"/>
    <w:rsid w:val="00F83D24"/>
    <w:rsid w:val="00F84F98"/>
    <w:rsid w:val="00F90E55"/>
    <w:rsid w:val="00F95BE0"/>
    <w:rsid w:val="00FA06F9"/>
    <w:rsid w:val="00FA7D80"/>
    <w:rsid w:val="00FB104D"/>
    <w:rsid w:val="00FB116B"/>
    <w:rsid w:val="00FC207B"/>
    <w:rsid w:val="00FD3020"/>
    <w:rsid w:val="00FD500A"/>
    <w:rsid w:val="00FE037D"/>
    <w:rsid w:val="00FE2430"/>
    <w:rsid w:val="00FE326B"/>
    <w:rsid w:val="00FE721A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728CF2-6D88-49BA-A49A-B6E7A9B5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742"/>
    <w:pPr>
      <w:spacing w:line="360" w:lineRule="auto"/>
      <w:jc w:val="both"/>
    </w:pPr>
    <w:rPr>
      <w:rFonts w:ascii="Times New Roman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7A0F8A"/>
    <w:pPr>
      <w:keepNext/>
      <w:keepLines/>
      <w:spacing w:before="480"/>
      <w:outlineLvl w:val="0"/>
    </w:pPr>
    <w:rPr>
      <w:rFonts w:ascii="Verdana" w:hAnsi="Verdana"/>
      <w:b/>
      <w:bCs/>
      <w:color w:val="00A44A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83D24"/>
    <w:pPr>
      <w:keepNext/>
      <w:spacing w:before="120" w:after="40"/>
      <w:outlineLvl w:val="1"/>
    </w:pPr>
    <w:rPr>
      <w:rFonts w:ascii="Verdana" w:hAnsi="Verdana"/>
      <w:b/>
      <w:color w:val="92F618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83D24"/>
    <w:pPr>
      <w:keepNext/>
      <w:spacing w:before="240" w:after="60"/>
      <w:outlineLvl w:val="2"/>
    </w:pPr>
    <w:rPr>
      <w:rFonts w:ascii="Verdana" w:hAnsi="Verdana"/>
      <w:b/>
      <w:bCs/>
      <w:i/>
      <w:color w:val="92F618"/>
      <w:sz w:val="20"/>
      <w:szCs w:val="20"/>
    </w:rPr>
  </w:style>
  <w:style w:type="paragraph" w:styleId="Heading4">
    <w:name w:val="heading 4"/>
    <w:basedOn w:val="Normal"/>
    <w:next w:val="Normal"/>
    <w:qFormat/>
    <w:locked/>
    <w:rsid w:val="00647B3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A0F8A"/>
    <w:rPr>
      <w:rFonts w:ascii="Verdana" w:eastAsia="SimSun" w:hAnsi="Verdana" w:cs="Times New Roman"/>
      <w:b/>
      <w:bCs/>
      <w:color w:val="00A44A"/>
      <w:sz w:val="28"/>
      <w:szCs w:val="28"/>
      <w:lang w:val="en-GB" w:eastAsia="en-US"/>
    </w:rPr>
  </w:style>
  <w:style w:type="character" w:customStyle="1" w:styleId="Heading2Char">
    <w:name w:val="Heading 2 Char"/>
    <w:link w:val="Heading2"/>
    <w:locked/>
    <w:rsid w:val="00F83D24"/>
    <w:rPr>
      <w:rFonts w:ascii="Verdana" w:hAnsi="Verdana" w:cs="Times New Roman"/>
      <w:b/>
      <w:color w:val="92F618"/>
      <w:sz w:val="24"/>
      <w:szCs w:val="24"/>
      <w:lang w:val="en-GB" w:eastAsia="en-US"/>
    </w:rPr>
  </w:style>
  <w:style w:type="character" w:customStyle="1" w:styleId="Heading3Char">
    <w:name w:val="Heading 3 Char"/>
    <w:link w:val="Heading3"/>
    <w:locked/>
    <w:rsid w:val="00F83D24"/>
    <w:rPr>
      <w:rFonts w:ascii="Verdana" w:hAnsi="Verdana" w:cs="Arial"/>
      <w:b/>
      <w:bCs/>
      <w:i/>
      <w:color w:val="92F618"/>
      <w:sz w:val="20"/>
      <w:szCs w:val="20"/>
      <w:lang w:val="en-GB" w:eastAsia="en-US"/>
    </w:rPr>
  </w:style>
  <w:style w:type="paragraph" w:customStyle="1" w:styleId="CompanyInformation">
    <w:name w:val="Company Information"/>
    <w:basedOn w:val="Normal"/>
    <w:link w:val="CompanyInformationChar"/>
    <w:rsid w:val="00D70D91"/>
    <w:pPr>
      <w:spacing w:line="240" w:lineRule="auto"/>
    </w:pPr>
    <w:rPr>
      <w:rFonts w:ascii="Verdana" w:hAnsi="Verdana"/>
      <w:color w:val="808080"/>
      <w:sz w:val="20"/>
      <w:szCs w:val="20"/>
      <w:lang w:val="x-none"/>
    </w:rPr>
  </w:style>
  <w:style w:type="character" w:customStyle="1" w:styleId="CompanyInformationChar">
    <w:name w:val="Company Information Char"/>
    <w:link w:val="CompanyInformation"/>
    <w:locked/>
    <w:rsid w:val="00D70D91"/>
    <w:rPr>
      <w:rFonts w:ascii="Verdana" w:hAnsi="Verdana" w:cs="Times New Roman"/>
      <w:color w:val="808080"/>
      <w:sz w:val="20"/>
      <w:szCs w:val="20"/>
      <w:lang w:eastAsia="en-US"/>
    </w:rPr>
  </w:style>
  <w:style w:type="paragraph" w:customStyle="1" w:styleId="CompanyInformationBold">
    <w:name w:val="Company Information Bold"/>
    <w:basedOn w:val="CompanyInformation"/>
    <w:rsid w:val="00D70D91"/>
    <w:rPr>
      <w:b/>
    </w:rPr>
  </w:style>
  <w:style w:type="paragraph" w:customStyle="1" w:styleId="CompanyInformationItalic">
    <w:name w:val="Company Information Italic"/>
    <w:basedOn w:val="CompanyInformation"/>
    <w:link w:val="CompanyInformationItalicChar"/>
    <w:rsid w:val="00D70D91"/>
    <w:rPr>
      <w:i/>
    </w:rPr>
  </w:style>
  <w:style w:type="character" w:customStyle="1" w:styleId="CompanyInformationItalicChar">
    <w:name w:val="Company Information Italic Char"/>
    <w:link w:val="CompanyInformationItalic"/>
    <w:locked/>
    <w:rsid w:val="00D70D91"/>
    <w:rPr>
      <w:rFonts w:ascii="Verdana" w:hAnsi="Verdana" w:cs="Times New Roman"/>
      <w:i/>
      <w:color w:val="808080"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D70D91"/>
    <w:pPr>
      <w:spacing w:before="2000"/>
    </w:pPr>
    <w:rPr>
      <w:rFonts w:ascii="Verdana" w:hAnsi="Verdana"/>
      <w:b/>
      <w:caps/>
      <w:sz w:val="40"/>
      <w:szCs w:val="40"/>
      <w:lang w:val="x-none"/>
    </w:rPr>
  </w:style>
  <w:style w:type="character" w:customStyle="1" w:styleId="TitleChar">
    <w:name w:val="Title Char"/>
    <w:link w:val="Title"/>
    <w:locked/>
    <w:rsid w:val="00D70D91"/>
    <w:rPr>
      <w:rFonts w:ascii="Verdana" w:hAnsi="Verdana" w:cs="Times New Roman"/>
      <w:b/>
      <w:caps/>
      <w:sz w:val="40"/>
      <w:szCs w:val="40"/>
      <w:lang w:eastAsia="en-US"/>
    </w:rPr>
  </w:style>
  <w:style w:type="character" w:styleId="Hyperlink">
    <w:name w:val="Hyperlink"/>
    <w:rsid w:val="00D70D91"/>
    <w:rPr>
      <w:rFonts w:cs="Times New Roman"/>
      <w:color w:val="0000FF"/>
      <w:u w:val="single"/>
    </w:rPr>
  </w:style>
  <w:style w:type="paragraph" w:customStyle="1" w:styleId="InsideTitle">
    <w:name w:val="Inside Title"/>
    <w:basedOn w:val="Normal"/>
    <w:rsid w:val="00D70D91"/>
    <w:pPr>
      <w:keepNext/>
      <w:spacing w:before="2400" w:line="240" w:lineRule="auto"/>
    </w:pPr>
    <w:rPr>
      <w:b/>
      <w:sz w:val="32"/>
    </w:rPr>
  </w:style>
  <w:style w:type="paragraph" w:customStyle="1" w:styleId="TableCaption">
    <w:name w:val="Table Caption"/>
    <w:basedOn w:val="Normal"/>
    <w:rsid w:val="00D70D91"/>
    <w:pPr>
      <w:spacing w:before="80" w:after="120"/>
      <w:ind w:left="360"/>
    </w:pPr>
    <w:rPr>
      <w:i/>
      <w:sz w:val="15"/>
    </w:rPr>
  </w:style>
  <w:style w:type="paragraph" w:styleId="TOCHeading">
    <w:name w:val="TOC Heading"/>
    <w:basedOn w:val="Heading1"/>
    <w:next w:val="Normal"/>
    <w:qFormat/>
    <w:rsid w:val="00D70D91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semiHidden/>
    <w:rsid w:val="00D70D91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semiHidden/>
    <w:locked/>
    <w:rsid w:val="00D70D91"/>
    <w:rPr>
      <w:rFonts w:ascii="Tahoma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rsid w:val="00D70D9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rsid w:val="00D70D91"/>
    <w:pPr>
      <w:ind w:left="220"/>
      <w:jc w:val="left"/>
    </w:pPr>
    <w:rPr>
      <w:smallCaps/>
      <w:sz w:val="20"/>
      <w:szCs w:val="20"/>
    </w:rPr>
  </w:style>
  <w:style w:type="paragraph" w:styleId="NoSpacing">
    <w:name w:val="No Spacing"/>
    <w:link w:val="NoSpacingChar"/>
    <w:qFormat/>
    <w:rsid w:val="00D70D91"/>
    <w:rPr>
      <w:sz w:val="22"/>
      <w:szCs w:val="22"/>
    </w:rPr>
  </w:style>
  <w:style w:type="character" w:customStyle="1" w:styleId="NoSpacingChar">
    <w:name w:val="No Spacing Char"/>
    <w:link w:val="NoSpacing"/>
    <w:locked/>
    <w:rsid w:val="00D70D91"/>
    <w:rPr>
      <w:sz w:val="22"/>
      <w:szCs w:val="22"/>
      <w:lang w:val="en-US" w:eastAsia="en-US" w:bidi="ar-SA"/>
    </w:rPr>
  </w:style>
  <w:style w:type="paragraph" w:customStyle="1" w:styleId="missionstatementheading">
    <w:name w:val="mission statement heading"/>
    <w:basedOn w:val="Normal"/>
    <w:link w:val="missionstatementheadingChar"/>
    <w:rsid w:val="0083586E"/>
    <w:pPr>
      <w:keepNext/>
      <w:tabs>
        <w:tab w:val="left" w:pos="227"/>
      </w:tabs>
      <w:spacing w:before="120" w:line="260" w:lineRule="exact"/>
    </w:pPr>
    <w:rPr>
      <w:rFonts w:ascii="Gill Sans MT" w:eastAsia="Batang" w:hAnsi="Gill Sans MT"/>
      <w:b/>
      <w:bCs/>
      <w:color w:val="FF6600"/>
      <w:spacing w:val="-4"/>
      <w:sz w:val="20"/>
      <w:szCs w:val="20"/>
    </w:rPr>
  </w:style>
  <w:style w:type="paragraph" w:customStyle="1" w:styleId="Mainheading">
    <w:name w:val="Main heading"/>
    <w:basedOn w:val="Normal"/>
    <w:link w:val="MainheadingChar"/>
    <w:rsid w:val="0083586E"/>
    <w:pPr>
      <w:keepNext/>
      <w:tabs>
        <w:tab w:val="left" w:pos="227"/>
      </w:tabs>
      <w:spacing w:before="300" w:line="240" w:lineRule="exact"/>
    </w:pPr>
    <w:rPr>
      <w:rFonts w:ascii="Gill Sans MT" w:eastAsia="Batang" w:hAnsi="Gill Sans MT"/>
      <w:b/>
      <w:bCs/>
      <w:smallCaps/>
      <w:color w:val="FF6600"/>
      <w:spacing w:val="-4"/>
      <w:sz w:val="20"/>
      <w:szCs w:val="20"/>
    </w:rPr>
  </w:style>
  <w:style w:type="character" w:styleId="CommentReference">
    <w:name w:val="annotation reference"/>
    <w:semiHidden/>
    <w:rsid w:val="0083586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3586E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semiHidden/>
    <w:locked/>
    <w:rsid w:val="0083586E"/>
    <w:rPr>
      <w:rFonts w:ascii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qFormat/>
    <w:rsid w:val="00F95BE0"/>
    <w:pPr>
      <w:ind w:left="720"/>
      <w:contextualSpacing/>
    </w:pPr>
  </w:style>
  <w:style w:type="paragraph" w:styleId="TOC3">
    <w:name w:val="toc 3"/>
    <w:basedOn w:val="Normal"/>
    <w:next w:val="Normal"/>
    <w:autoRedefine/>
    <w:rsid w:val="00F95BE0"/>
    <w:pPr>
      <w:ind w:left="440"/>
      <w:jc w:val="left"/>
    </w:pPr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34742"/>
    <w:pPr>
      <w:spacing w:line="240" w:lineRule="auto"/>
      <w:jc w:val="left"/>
    </w:pPr>
    <w:rPr>
      <w:rFonts w:ascii="Verdana" w:hAnsi="Verdana"/>
      <w:b/>
      <w:bCs/>
    </w:rPr>
  </w:style>
  <w:style w:type="character" w:customStyle="1" w:styleId="CommentSubjectChar">
    <w:name w:val="Comment Subject Char"/>
    <w:link w:val="CommentSubject"/>
    <w:semiHidden/>
    <w:locked/>
    <w:rsid w:val="00B34742"/>
    <w:rPr>
      <w:rFonts w:ascii="Verdana" w:hAnsi="Verdana" w:cs="Times New Roman"/>
      <w:b/>
      <w:bCs/>
      <w:sz w:val="20"/>
      <w:szCs w:val="20"/>
      <w:lang w:eastAsia="en-US"/>
    </w:rPr>
  </w:style>
  <w:style w:type="paragraph" w:customStyle="1" w:styleId="4">
    <w:name w:val="4"/>
    <w:basedOn w:val="Normal"/>
    <w:link w:val="4Char"/>
    <w:rsid w:val="00B34742"/>
    <w:rPr>
      <w:color w:val="92F618"/>
      <w:sz w:val="20"/>
      <w:szCs w:val="20"/>
    </w:rPr>
  </w:style>
  <w:style w:type="paragraph" w:customStyle="1" w:styleId="Heading2B">
    <w:name w:val="Heading 2B"/>
    <w:basedOn w:val="Mainheading"/>
    <w:link w:val="Heading2BChar"/>
    <w:rsid w:val="00A81869"/>
    <w:pPr>
      <w:outlineLvl w:val="1"/>
    </w:pPr>
    <w:rPr>
      <w:rFonts w:ascii="Verdana" w:hAnsi="Verdana"/>
      <w:b w:val="0"/>
      <w:color w:val="92F618"/>
      <w:sz w:val="24"/>
      <w:szCs w:val="24"/>
    </w:rPr>
  </w:style>
  <w:style w:type="character" w:customStyle="1" w:styleId="4Char">
    <w:name w:val="4 Char"/>
    <w:link w:val="4"/>
    <w:locked/>
    <w:rsid w:val="00B34742"/>
    <w:rPr>
      <w:rFonts w:ascii="Times New Roman" w:hAnsi="Times New Roman" w:cs="Times New Roman"/>
      <w:color w:val="92F618"/>
      <w:lang w:val="en-GB" w:eastAsia="en-US"/>
    </w:rPr>
  </w:style>
  <w:style w:type="paragraph" w:customStyle="1" w:styleId="Heading1B">
    <w:name w:val="Heading 1B"/>
    <w:basedOn w:val="missionstatementheading"/>
    <w:link w:val="Heading1BChar"/>
    <w:rsid w:val="007A0F8A"/>
    <w:pPr>
      <w:outlineLvl w:val="0"/>
    </w:pPr>
    <w:rPr>
      <w:rFonts w:ascii="Verdana" w:hAnsi="Verdana"/>
      <w:color w:val="00A44A"/>
      <w:sz w:val="28"/>
      <w:szCs w:val="28"/>
    </w:rPr>
  </w:style>
  <w:style w:type="character" w:customStyle="1" w:styleId="MainheadingChar">
    <w:name w:val="Main heading Char"/>
    <w:link w:val="Mainheading"/>
    <w:locked/>
    <w:rsid w:val="007A0F8A"/>
    <w:rPr>
      <w:rFonts w:ascii="Gill Sans MT" w:eastAsia="Batang" w:hAnsi="Gill Sans MT" w:cs="Gill Sans MT"/>
      <w:b/>
      <w:bCs/>
      <w:smallCaps/>
      <w:color w:val="FF6600"/>
      <w:spacing w:val="-4"/>
      <w:lang w:val="en-GB" w:eastAsia="en-US"/>
    </w:rPr>
  </w:style>
  <w:style w:type="character" w:customStyle="1" w:styleId="Heading2BChar">
    <w:name w:val="Heading 2B Char"/>
    <w:basedOn w:val="MainheadingChar"/>
    <w:link w:val="Heading2B"/>
    <w:locked/>
    <w:rsid w:val="007A0F8A"/>
    <w:rPr>
      <w:rFonts w:ascii="Gill Sans MT" w:eastAsia="Batang" w:hAnsi="Gill Sans MT" w:cs="Gill Sans MT"/>
      <w:b/>
      <w:bCs/>
      <w:smallCaps/>
      <w:color w:val="FF6600"/>
      <w:spacing w:val="-4"/>
      <w:lang w:val="en-GB" w:eastAsia="en-US"/>
    </w:rPr>
  </w:style>
  <w:style w:type="paragraph" w:styleId="Header">
    <w:name w:val="header"/>
    <w:basedOn w:val="Normal"/>
    <w:link w:val="HeaderChar"/>
    <w:rsid w:val="00BF2331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HeaderChar">
    <w:name w:val="Header Char"/>
    <w:link w:val="Header"/>
    <w:locked/>
    <w:rsid w:val="00BF2331"/>
    <w:rPr>
      <w:rFonts w:ascii="Times New Roman" w:hAnsi="Times New Roman" w:cs="Times New Roman"/>
      <w:lang w:val="en-GB" w:eastAsia="en-US"/>
    </w:rPr>
  </w:style>
  <w:style w:type="character" w:customStyle="1" w:styleId="missionstatementheadingChar">
    <w:name w:val="mission statement heading Char"/>
    <w:link w:val="missionstatementheading"/>
    <w:locked/>
    <w:rsid w:val="007A0F8A"/>
    <w:rPr>
      <w:rFonts w:ascii="Gill Sans MT" w:eastAsia="Batang" w:hAnsi="Gill Sans MT" w:cs="Gill Sans MT"/>
      <w:b/>
      <w:bCs/>
      <w:color w:val="FF6600"/>
      <w:spacing w:val="-4"/>
      <w:sz w:val="20"/>
      <w:lang w:val="en-GB" w:eastAsia="en-US"/>
    </w:rPr>
  </w:style>
  <w:style w:type="character" w:customStyle="1" w:styleId="Heading1BChar">
    <w:name w:val="Heading 1B Char"/>
    <w:basedOn w:val="missionstatementheadingChar"/>
    <w:link w:val="Heading1B"/>
    <w:locked/>
    <w:rsid w:val="007A0F8A"/>
    <w:rPr>
      <w:rFonts w:ascii="Gill Sans MT" w:eastAsia="Batang" w:hAnsi="Gill Sans MT" w:cs="Gill Sans MT"/>
      <w:b/>
      <w:bCs/>
      <w:color w:val="FF6600"/>
      <w:spacing w:val="-4"/>
      <w:sz w:val="20"/>
      <w:lang w:val="en-GB" w:eastAsia="en-US"/>
    </w:rPr>
  </w:style>
  <w:style w:type="paragraph" w:styleId="Footer">
    <w:name w:val="footer"/>
    <w:basedOn w:val="Normal"/>
    <w:link w:val="FooterChar"/>
    <w:rsid w:val="00BF2331"/>
    <w:pPr>
      <w:tabs>
        <w:tab w:val="center" w:pos="4680"/>
        <w:tab w:val="right" w:pos="9360"/>
      </w:tabs>
      <w:spacing w:line="240" w:lineRule="auto"/>
    </w:pPr>
    <w:rPr>
      <w:sz w:val="20"/>
      <w:szCs w:val="20"/>
    </w:rPr>
  </w:style>
  <w:style w:type="character" w:customStyle="1" w:styleId="FooterChar">
    <w:name w:val="Footer Char"/>
    <w:link w:val="Footer"/>
    <w:locked/>
    <w:rsid w:val="00BF2331"/>
    <w:rPr>
      <w:rFonts w:ascii="Times New Roman" w:hAnsi="Times New Roman" w:cs="Times New Roman"/>
      <w:lang w:val="en-GB" w:eastAsia="en-US"/>
    </w:rPr>
  </w:style>
  <w:style w:type="paragraph" w:styleId="NormalWeb">
    <w:name w:val="Normal (Web)"/>
    <w:basedOn w:val="Normal"/>
    <w:rsid w:val="00AB494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rsid w:val="0094463B"/>
    <w:rPr>
      <w:rFonts w:ascii="Calibri" w:hAnsi="Calibri"/>
      <w:sz w:val="24"/>
      <w:szCs w:val="20"/>
      <w:lang w:val="en-US"/>
    </w:rPr>
  </w:style>
  <w:style w:type="paragraph" w:styleId="Caption">
    <w:name w:val="caption"/>
    <w:basedOn w:val="Normal"/>
    <w:next w:val="Normal"/>
    <w:qFormat/>
    <w:locked/>
    <w:rsid w:val="00890334"/>
    <w:rPr>
      <w:b/>
      <w:bCs/>
      <w:sz w:val="20"/>
      <w:szCs w:val="20"/>
    </w:rPr>
  </w:style>
  <w:style w:type="table" w:styleId="TableGrid">
    <w:name w:val="Table Grid"/>
    <w:basedOn w:val="TableNormal"/>
    <w:locked/>
    <w:rsid w:val="00D66457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locked/>
    <w:rsid w:val="0016169A"/>
    <w:rPr>
      <w:b/>
      <w:bCs/>
      <w:i w:val="0"/>
      <w:iCs w:val="0"/>
    </w:rPr>
  </w:style>
  <w:style w:type="paragraph" w:styleId="FootnoteText">
    <w:name w:val="footnote text"/>
    <w:basedOn w:val="Normal"/>
    <w:semiHidden/>
    <w:rsid w:val="007E096D"/>
    <w:rPr>
      <w:sz w:val="20"/>
      <w:szCs w:val="20"/>
    </w:rPr>
  </w:style>
  <w:style w:type="character" w:styleId="FootnoteReference">
    <w:name w:val="footnote reference"/>
    <w:semiHidden/>
    <w:rsid w:val="007E096D"/>
    <w:rPr>
      <w:vertAlign w:val="superscript"/>
    </w:rPr>
  </w:style>
  <w:style w:type="paragraph" w:customStyle="1" w:styleId="DefaultText">
    <w:name w:val="Default Text"/>
    <w:basedOn w:val="Normal"/>
    <w:rsid w:val="00D6629F"/>
    <w:pPr>
      <w:spacing w:line="240" w:lineRule="auto"/>
      <w:jc w:val="left"/>
    </w:pPr>
    <w:rPr>
      <w:rFonts w:eastAsia="Times New Roman"/>
      <w:sz w:val="24"/>
      <w:szCs w:val="20"/>
    </w:rPr>
  </w:style>
  <w:style w:type="paragraph" w:styleId="TOC4">
    <w:name w:val="toc 4"/>
    <w:basedOn w:val="Normal"/>
    <w:next w:val="Normal"/>
    <w:autoRedefine/>
    <w:semiHidden/>
    <w:locked/>
    <w:rsid w:val="00980BFE"/>
    <w:pPr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980BFE"/>
    <w:pPr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980BFE"/>
    <w:pPr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980BFE"/>
    <w:pPr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980BFE"/>
    <w:pPr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980BFE"/>
    <w:pPr>
      <w:ind w:left="1760"/>
      <w:jc w:val="left"/>
    </w:pPr>
    <w:rPr>
      <w:sz w:val="18"/>
      <w:szCs w:val="18"/>
    </w:rPr>
  </w:style>
  <w:style w:type="paragraph" w:customStyle="1" w:styleId="normal0">
    <w:name w:val="normal"/>
    <w:basedOn w:val="Normal"/>
    <w:rsid w:val="00045BCF"/>
    <w:pPr>
      <w:spacing w:before="100" w:beforeAutospacing="1" w:after="100" w:afterAutospacing="1" w:line="240" w:lineRule="auto"/>
      <w:jc w:val="left"/>
    </w:pPr>
    <w:rPr>
      <w:rFonts w:eastAsia="Times New Roman"/>
      <w:sz w:val="20"/>
      <w:szCs w:val="20"/>
      <w:lang w:eastAsia="en-GB"/>
    </w:rPr>
  </w:style>
  <w:style w:type="character" w:styleId="FollowedHyperlink">
    <w:name w:val="FollowedHyperlink"/>
    <w:rsid w:val="00851FC3"/>
    <w:rPr>
      <w:color w:val="800080"/>
      <w:u w:val="single"/>
    </w:rPr>
  </w:style>
  <w:style w:type="character" w:customStyle="1" w:styleId="BodyTextChar">
    <w:name w:val="Body Text Char"/>
    <w:link w:val="BodyText"/>
    <w:locked/>
    <w:rsid w:val="00CB7EB2"/>
    <w:rPr>
      <w:sz w:val="24"/>
      <w:lang w:val="en-US" w:eastAsia="en-US" w:bidi="ar-SA"/>
    </w:rPr>
  </w:style>
  <w:style w:type="paragraph" w:customStyle="1" w:styleId="Default">
    <w:name w:val="Default"/>
    <w:rsid w:val="008811B2"/>
    <w:pPr>
      <w:autoSpaceDE w:val="0"/>
      <w:autoSpaceDN w:val="0"/>
      <w:adjustRightInd w:val="0"/>
    </w:pPr>
    <w:rPr>
      <w:rFonts w:ascii="Times" w:eastAsia="Times New Roman" w:hAnsi="Times" w:cs="Times"/>
      <w:color w:val="000000"/>
      <w:sz w:val="24"/>
      <w:szCs w:val="24"/>
      <w:lang w:val="en-GB" w:eastAsia="en-GB"/>
    </w:rPr>
  </w:style>
  <w:style w:type="paragraph" w:customStyle="1" w:styleId="Pa1">
    <w:name w:val="Pa1"/>
    <w:basedOn w:val="Default"/>
    <w:next w:val="Default"/>
    <w:rsid w:val="008811B2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rsid w:val="008811B2"/>
    <w:pPr>
      <w:spacing w:line="24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8811B2"/>
    <w:pPr>
      <w:spacing w:line="24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rsid w:val="008811B2"/>
    <w:pPr>
      <w:spacing w:line="241" w:lineRule="atLeast"/>
    </w:pPr>
    <w:rPr>
      <w:rFonts w:cs="Times New Roman"/>
      <w:color w:val="auto"/>
    </w:rPr>
  </w:style>
  <w:style w:type="paragraph" w:styleId="Revision">
    <w:name w:val="Revision"/>
    <w:hidden/>
    <w:uiPriority w:val="99"/>
    <w:semiHidden/>
    <w:rsid w:val="008558CD"/>
    <w:rPr>
      <w:rFonts w:ascii="Times New Roman" w:hAnsi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A020F-27EC-4B8E-84F7-88F1AC27B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4614</Words>
  <Characters>26301</Characters>
  <Application>Microsoft Office Word</Application>
  <DocSecurity>4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Report</vt:lpstr>
    </vt:vector>
  </TitlesOfParts>
  <Company>MITA</Company>
  <LinksUpToDate>false</LinksUpToDate>
  <CharactersWithSpaces>30854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</dc:title>
  <dc:subject>Med</dc:subject>
  <dc:creator>Government of Malta</dc:creator>
  <cp:keywords/>
  <cp:lastModifiedBy>word</cp:lastModifiedBy>
  <cp:revision>2</cp:revision>
  <cp:lastPrinted>2015-12-02T20:27:00Z</cp:lastPrinted>
  <dcterms:created xsi:type="dcterms:W3CDTF">2022-03-10T20:57:00Z</dcterms:created>
  <dcterms:modified xsi:type="dcterms:W3CDTF">2022-03-10T20:57:00Z</dcterms:modified>
</cp:coreProperties>
</file>