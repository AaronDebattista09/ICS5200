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891F" w14:textId="77777777" w:rsidR="007F3C25" w:rsidRPr="00B01875" w:rsidRDefault="007F3C25" w:rsidP="00DC71A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B01875">
        <w:rPr>
          <w:rFonts w:cs="Calibri"/>
          <w:b/>
          <w:sz w:val="24"/>
          <w:szCs w:val="24"/>
          <w:lang w:val="mt-MT"/>
          <w:rPrChange w:id="0" w:author="USER" w:date="2015-11-25T07:47:00Z">
            <w:rPr>
              <w:rFonts w:cs="Calibri"/>
              <w:b/>
              <w:sz w:val="24"/>
              <w:szCs w:val="24"/>
            </w:rPr>
          </w:rPrChange>
        </w:rPr>
        <w:t>Lokali: Animal Welfare</w:t>
      </w:r>
    </w:p>
    <w:p w14:paraId="3C9A4107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  <w:rPrChange w:id="1" w:author="USER" w:date="2015-11-25T07:47:00Z">
            <w:rPr>
              <w:rFonts w:cs="Calibri"/>
              <w:sz w:val="24"/>
              <w:szCs w:val="24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2" w:author="USER" w:date="2015-11-25T07:47:00Z">
            <w:rPr>
              <w:rFonts w:cs="Calibri"/>
              <w:sz w:val="24"/>
              <w:szCs w:val="24"/>
            </w:rPr>
          </w:rPrChange>
        </w:rPr>
        <w:t>L-annimali li bħalissa qed jinżammu fl-Għammieri se jkunu msewwija qabel jiġu addottati mill-pubbliku. Dan hu proċess li beda bħalissa d-Direttorat tal-Animal Welfare. Id-dettalji fis-servizz.</w:t>
      </w:r>
    </w:p>
    <w:p w14:paraId="04BD906C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  <w:rPrChange w:id="3" w:author="USER" w:date="2015-11-25T07:47:00Z">
            <w:rPr>
              <w:rFonts w:cs="Calibri"/>
              <w:sz w:val="24"/>
              <w:szCs w:val="24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4" w:author="USER" w:date="2015-11-25T07:47:00Z">
            <w:rPr>
              <w:rFonts w:cs="Calibri"/>
              <w:sz w:val="24"/>
              <w:szCs w:val="24"/>
            </w:rPr>
          </w:rPrChange>
        </w:rPr>
        <w:t>Id-Direttorat tal-Animal Welfare bħalissa jinsab għaddej minn proċess li permezz tiegħu qed jiġu msewwija l-annimali li jinsabu taħt il-kustodja tiegħu. Dan ikkonfermah ma’ NEWSBOOK id-</w:t>
      </w:r>
      <w:ins w:id="5" w:author="USER" w:date="2015-11-24T14:32:00Z">
        <w:r w:rsidR="00397DC9" w:rsidRPr="00B01875">
          <w:rPr>
            <w:rFonts w:cs="Calibri"/>
            <w:sz w:val="24"/>
            <w:szCs w:val="24"/>
            <w:lang w:val="mt-MT"/>
          </w:rPr>
          <w:t>D</w:t>
        </w:r>
      </w:ins>
      <w:del w:id="6" w:author="USER" w:date="2015-11-24T14:32:00Z">
        <w:r w:rsidRPr="00B01875" w:rsidDel="00397DC9">
          <w:rPr>
            <w:rFonts w:cs="Calibri"/>
            <w:sz w:val="24"/>
            <w:szCs w:val="24"/>
            <w:lang w:val="mt-MT"/>
            <w:rPrChange w:id="7" w:author="USER" w:date="2015-11-25T07:47:00Z">
              <w:rPr>
                <w:rFonts w:cs="Calibri"/>
                <w:sz w:val="24"/>
                <w:szCs w:val="24"/>
              </w:rPr>
            </w:rPrChange>
          </w:rPr>
          <w:delText>d</w:delText>
        </w:r>
      </w:del>
      <w:r w:rsidRPr="00B01875">
        <w:rPr>
          <w:rFonts w:cs="Calibri"/>
          <w:sz w:val="24"/>
          <w:szCs w:val="24"/>
          <w:lang w:val="mt-MT"/>
          <w:rPrChange w:id="8" w:author="USER" w:date="2015-11-25T07:47:00Z">
            <w:rPr>
              <w:rFonts w:cs="Calibri"/>
              <w:sz w:val="24"/>
              <w:szCs w:val="24"/>
            </w:rPr>
          </w:rPrChange>
        </w:rPr>
        <w:t>irettur tal-Animal Welfare</w:t>
      </w:r>
      <w:ins w:id="9" w:author="USER" w:date="2015-08-20T12:02:00Z">
        <w:r w:rsidR="00E02DE1" w:rsidRPr="00B01875">
          <w:rPr>
            <w:rFonts w:cs="Calibri"/>
            <w:i/>
            <w:sz w:val="24"/>
            <w:szCs w:val="24"/>
            <w:lang w:val="mt-MT"/>
          </w:rPr>
          <w:t>,</w:t>
        </w:r>
      </w:ins>
      <w:r w:rsidRPr="00B01875">
        <w:rPr>
          <w:rFonts w:cs="Calibri"/>
          <w:sz w:val="24"/>
          <w:szCs w:val="24"/>
          <w:lang w:val="mt-MT"/>
          <w:rPrChange w:id="10" w:author="USER" w:date="2015-11-25T07:47:00Z">
            <w:rPr>
              <w:rFonts w:cs="Calibri"/>
              <w:sz w:val="24"/>
              <w:szCs w:val="24"/>
            </w:rPr>
          </w:rPrChange>
        </w:rPr>
        <w:t xml:space="preserve"> Joseph John Vella.</w:t>
      </w:r>
    </w:p>
    <w:p w14:paraId="775A41C5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  <w:rPrChange w:id="11" w:author="USER" w:date="2015-11-25T07:47:00Z">
            <w:rPr>
              <w:rFonts w:cs="Calibri"/>
              <w:sz w:val="24"/>
              <w:szCs w:val="24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12" w:author="USER" w:date="2015-11-25T07:47:00Z">
            <w:rPr>
              <w:rFonts w:cs="Calibri"/>
              <w:sz w:val="24"/>
              <w:szCs w:val="24"/>
            </w:rPr>
          </w:rPrChange>
        </w:rPr>
        <w:t>Vella qal li fil-bini tal-Animal Welfare bħalissa hemm 75 kelb u madwar 50 qattus. Hemm ukoll numru ta’ frieħ ta’ qtates li qed jiġu misqija minn voluntieri sakemm jikbru, li mbagħad jingħataw lura għall-addozzjoni.</w:t>
      </w:r>
    </w:p>
    <w:p w14:paraId="5C9A07CB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  <w:rPrChange w:id="13" w:author="USER" w:date="2015-11-25T07:47:00Z">
            <w:rPr>
              <w:rFonts w:cs="Calibri"/>
              <w:sz w:val="24"/>
              <w:szCs w:val="24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14" w:author="USER" w:date="2015-11-25T07:47:00Z">
            <w:rPr>
              <w:rFonts w:cs="Calibri"/>
              <w:sz w:val="24"/>
              <w:szCs w:val="24"/>
            </w:rPr>
          </w:rPrChange>
        </w:rPr>
        <w:t>Id-Direttur tal-Animal Welfare jgħid li ħafna mill-annimali fl-Għammieri inġabru mit-toroq u ħafna minnhom kienu morda jew feruti. Dawn ittieħdu mill-ewwel fiċ-Ċentru ta’ San Franġisk fejn ġew ikkurati.</w:t>
      </w:r>
    </w:p>
    <w:p w14:paraId="1C29DFDF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  <w:rPrChange w:id="15" w:author="USER" w:date="2015-11-25T07:47:00Z">
            <w:rPr>
              <w:rFonts w:cs="Calibri"/>
              <w:sz w:val="24"/>
              <w:szCs w:val="24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16" w:author="USER" w:date="2015-11-25T07:47:00Z">
            <w:rPr>
              <w:rFonts w:cs="Calibri"/>
              <w:sz w:val="24"/>
              <w:szCs w:val="24"/>
            </w:rPr>
          </w:rPrChange>
        </w:rPr>
        <w:t>Mistoqsi dwar x’qed isir biex nies jaddottaw dawn l-annimali minflok jixtru ġriewi oħra, Vella jsemmi żewġ inizjattivi:</w:t>
      </w:r>
    </w:p>
    <w:p w14:paraId="0D7E41C9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  <w:rPrChange w:id="17" w:author="USER" w:date="2015-11-25T07:47:00Z">
            <w:rPr>
              <w:rFonts w:cs="Calibri"/>
              <w:sz w:val="24"/>
              <w:szCs w:val="24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18" w:author="USER" w:date="2015-11-25T07:47:00Z">
            <w:rPr>
              <w:rFonts w:cs="Calibri"/>
              <w:sz w:val="24"/>
              <w:szCs w:val="24"/>
            </w:rPr>
          </w:rPrChange>
        </w:rPr>
        <w:t xml:space="preserve">Minbarra li jħallas għat-trattament tal-annimali, id-Direttorat jara wkoll li </w:t>
      </w:r>
      <w:del w:id="19" w:author="USER" w:date="2015-11-24T14:35:00Z">
        <w:r w:rsidRPr="00B01875" w:rsidDel="00300922">
          <w:rPr>
            <w:rFonts w:cs="Calibri"/>
            <w:sz w:val="24"/>
            <w:szCs w:val="24"/>
            <w:lang w:val="mt-MT"/>
            <w:rPrChange w:id="20" w:author="USER" w:date="2015-11-25T07:47:00Z">
              <w:rPr>
                <w:rFonts w:cs="Calibri"/>
                <w:sz w:val="24"/>
                <w:szCs w:val="24"/>
              </w:rPr>
            </w:rPrChange>
          </w:rPr>
          <w:delText>l-</w:delText>
        </w:r>
      </w:del>
      <w:r w:rsidRPr="00B01875">
        <w:rPr>
          <w:rFonts w:cs="Calibri"/>
          <w:sz w:val="24"/>
          <w:szCs w:val="24"/>
          <w:lang w:val="mt-MT"/>
          <w:rPrChange w:id="21" w:author="USER" w:date="2015-11-25T07:47:00Z">
            <w:rPr>
              <w:rFonts w:cs="Calibri"/>
              <w:sz w:val="24"/>
              <w:szCs w:val="24"/>
            </w:rPr>
          </w:rPrChange>
        </w:rPr>
        <w:t>dawn jinżammu f’kundizzjoni tajba, jiġu rreġistrati u s-sidien ikunu kuntenti bihom.</w:t>
      </w:r>
    </w:p>
    <w:p w14:paraId="3FAE7258" w14:textId="77777777" w:rsidR="007F3C25" w:rsidRPr="00B01875" w:rsidRDefault="007F3C25" w:rsidP="007F3C25">
      <w:pPr>
        <w:pStyle w:val="introduction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jc w:val="both"/>
        <w:rPr>
          <w:rFonts w:ascii="Calibri" w:eastAsia="Calibri" w:hAnsi="Calibri" w:cs="Calibri"/>
          <w:lang w:val="mt-MT"/>
          <w:rPrChange w:id="22" w:author="USER" w:date="2015-11-25T07:47:00Z">
            <w:rPr>
              <w:rFonts w:ascii="Calibri" w:eastAsia="Calibri" w:hAnsi="Calibri" w:cs="Calibri"/>
              <w:lang w:val="en-GB"/>
            </w:rPr>
          </w:rPrChange>
        </w:rPr>
      </w:pPr>
    </w:p>
    <w:p w14:paraId="226567E5" w14:textId="77777777" w:rsidR="007F3C25" w:rsidRPr="00B01875" w:rsidRDefault="00B01875" w:rsidP="007F3C25">
      <w:pPr>
        <w:pStyle w:val="introduction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/>
          <w:bCs/>
          <w:lang w:val="mt-MT"/>
        </w:rPr>
      </w:pPr>
      <w:ins w:id="23" w:author="USER" w:date="2015-11-25T07:48:00Z">
        <w:r>
          <w:rPr>
            <w:rFonts w:ascii="Calibri" w:hAnsi="Calibri" w:cs="Calibri"/>
            <w:b/>
            <w:bCs/>
            <w:lang w:val="mt-MT"/>
          </w:rPr>
          <w:br w:type="page"/>
        </w:r>
      </w:ins>
      <w:r w:rsidR="007F3C25" w:rsidRPr="00B01875">
        <w:rPr>
          <w:rFonts w:ascii="Calibri" w:hAnsi="Calibri" w:cs="Calibri"/>
          <w:b/>
          <w:bCs/>
          <w:lang w:val="mt-MT"/>
        </w:rPr>
        <w:t>Ċeċnija</w:t>
      </w:r>
    </w:p>
    <w:p w14:paraId="274F9270" w14:textId="77777777" w:rsidR="007F3C25" w:rsidRPr="00761255" w:rsidRDefault="007F3C25" w:rsidP="007F3C25">
      <w:pPr>
        <w:pStyle w:val="introduction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Cs/>
          <w:lang w:val="mt-MT"/>
        </w:rPr>
      </w:pPr>
    </w:p>
    <w:p w14:paraId="32B188C9" w14:textId="77777777" w:rsidR="007F3C25" w:rsidRPr="00761255" w:rsidRDefault="007F3C25" w:rsidP="007F3C25">
      <w:pPr>
        <w:pStyle w:val="introduction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Cs/>
          <w:lang w:val="mt-MT"/>
        </w:rPr>
      </w:pPr>
      <w:r w:rsidRPr="009820CB">
        <w:rPr>
          <w:rFonts w:ascii="Calibri" w:hAnsi="Calibri" w:cs="Calibri"/>
          <w:bCs/>
          <w:lang w:val="mt-MT"/>
        </w:rPr>
        <w:t>Il-ħitan ta’ Grozny, il-belt kapitali taċ-Ċeċnija, imtlew b’</w:t>
      </w:r>
      <w:r w:rsidRPr="00B01875">
        <w:rPr>
          <w:rFonts w:ascii="Calibri" w:hAnsi="Calibri" w:cs="Calibri"/>
          <w:bCs/>
          <w:i/>
          <w:lang w:val="mt-MT"/>
          <w:rPrChange w:id="24" w:author="USER" w:date="2015-11-25T07:47:00Z">
            <w:rPr>
              <w:rFonts w:ascii="Calibri" w:hAnsi="Calibri" w:cs="Calibri"/>
              <w:bCs/>
              <w:lang w:val="mt-MT"/>
            </w:rPr>
          </w:rPrChange>
        </w:rPr>
        <w:t>posters</w:t>
      </w:r>
      <w:r w:rsidRPr="00B01875">
        <w:rPr>
          <w:rFonts w:ascii="Calibri" w:hAnsi="Calibri" w:cs="Calibri"/>
          <w:bCs/>
          <w:lang w:val="mt-MT"/>
        </w:rPr>
        <w:t xml:space="preserve"> li jagħtu appoġġ lil Dzokhar Tsarnaev. Huwa qed </w:t>
      </w:r>
      <w:r w:rsidRPr="00761255">
        <w:rPr>
          <w:rFonts w:ascii="Calibri" w:hAnsi="Calibri" w:cs="Calibri"/>
          <w:bCs/>
          <w:lang w:val="mt-MT"/>
        </w:rPr>
        <w:t xml:space="preserve">ikun mixli bl-isplużjonijiet li seħħew waqt il-maratona ta’ Boston, fl-Istati Uniti. </w:t>
      </w:r>
    </w:p>
    <w:p w14:paraId="5FD96667" w14:textId="77777777" w:rsidR="007F3C25" w:rsidRPr="00B01875" w:rsidRDefault="007F3C25" w:rsidP="007F3C25">
      <w:pPr>
        <w:pStyle w:val="introduction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Cs/>
          <w:lang w:val="mt-MT"/>
        </w:rPr>
      </w:pPr>
      <w:r w:rsidRPr="009820CB">
        <w:rPr>
          <w:rFonts w:ascii="Calibri" w:hAnsi="Calibri" w:cs="Calibri"/>
          <w:bCs/>
          <w:lang w:val="mt-MT"/>
        </w:rPr>
        <w:t>Il-</w:t>
      </w:r>
      <w:r w:rsidRPr="00B01875">
        <w:rPr>
          <w:rFonts w:ascii="Calibri" w:hAnsi="Calibri" w:cs="Calibri"/>
          <w:bCs/>
          <w:i/>
          <w:lang w:val="mt-MT"/>
          <w:rPrChange w:id="25" w:author="USER" w:date="2015-11-25T07:47:00Z">
            <w:rPr>
              <w:rFonts w:ascii="Calibri" w:hAnsi="Calibri" w:cs="Calibri"/>
              <w:bCs/>
              <w:lang w:val="mt-MT"/>
            </w:rPr>
          </w:rPrChange>
        </w:rPr>
        <w:t>posters</w:t>
      </w:r>
      <w:r w:rsidRPr="00B01875">
        <w:rPr>
          <w:rFonts w:ascii="Calibri" w:hAnsi="Calibri" w:cs="Calibri"/>
          <w:bCs/>
          <w:lang w:val="mt-MT"/>
        </w:rPr>
        <w:t xml:space="preserve"> juru ritratti ta’ Dzokhar u ta’ ommu u hemm miktub li huwa mhuwiex ħati.</w:t>
      </w:r>
    </w:p>
    <w:p w14:paraId="323A6006" w14:textId="77777777" w:rsidR="007F3C25" w:rsidRPr="00B01875" w:rsidRDefault="007F3C25" w:rsidP="007F3C25">
      <w:pPr>
        <w:pStyle w:val="introduction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Cs/>
          <w:lang w:val="mt-MT"/>
        </w:rPr>
      </w:pPr>
      <w:r w:rsidRPr="00B01875">
        <w:rPr>
          <w:rFonts w:ascii="Calibri" w:hAnsi="Calibri" w:cs="Calibri"/>
          <w:bCs/>
          <w:lang w:val="mt-MT"/>
        </w:rPr>
        <w:t>Għadu mhux magħruf min kien il-moħħ wara dawn il-</w:t>
      </w:r>
      <w:r w:rsidRPr="00B01875">
        <w:rPr>
          <w:rFonts w:ascii="Calibri" w:hAnsi="Calibri" w:cs="Calibri"/>
          <w:bCs/>
          <w:i/>
          <w:lang w:val="mt-MT"/>
          <w:rPrChange w:id="26" w:author="USER" w:date="2015-11-25T07:47:00Z">
            <w:rPr>
              <w:rFonts w:ascii="Calibri" w:hAnsi="Calibri" w:cs="Calibri"/>
              <w:bCs/>
              <w:lang w:val="mt-MT"/>
            </w:rPr>
          </w:rPrChange>
        </w:rPr>
        <w:t>posters</w:t>
      </w:r>
      <w:r w:rsidRPr="00B01875">
        <w:rPr>
          <w:rFonts w:ascii="Calibri" w:hAnsi="Calibri" w:cs="Calibri"/>
          <w:bCs/>
          <w:lang w:val="mt-MT"/>
        </w:rPr>
        <w:t>, li fuqhom hemm appell għal donazzjonijiet permezz tal-internet.</w:t>
      </w:r>
    </w:p>
    <w:p w14:paraId="0482A185" w14:textId="77777777" w:rsidR="007F3C25" w:rsidRPr="00761255" w:rsidRDefault="007F3C25" w:rsidP="007F3C25">
      <w:pPr>
        <w:pStyle w:val="introduction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Cs/>
          <w:lang w:val="mt-MT"/>
        </w:rPr>
      </w:pPr>
      <w:r w:rsidRPr="00761255">
        <w:rPr>
          <w:rFonts w:ascii="Calibri" w:hAnsi="Calibri" w:cs="Calibri"/>
          <w:bCs/>
          <w:lang w:val="mt-MT"/>
        </w:rPr>
        <w:t xml:space="preserve">Il-familja Tsarnaev huma Ċeċeni etniċi imma għexu l-maġġor parti ta’ ħajjithom barra miċ-Ċeċnija. </w:t>
      </w:r>
    </w:p>
    <w:p w14:paraId="227B2EE7" w14:textId="77777777" w:rsidR="007F3C25" w:rsidRPr="00761255" w:rsidRDefault="007F3C25" w:rsidP="007F3C25">
      <w:pPr>
        <w:pStyle w:val="introduction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333333"/>
          <w:lang w:val="mt-MT"/>
        </w:rPr>
      </w:pPr>
      <w:r w:rsidRPr="009820CB">
        <w:rPr>
          <w:rFonts w:ascii="Calibri" w:hAnsi="Calibri" w:cs="Calibri"/>
          <w:bCs/>
          <w:lang w:val="mt-MT"/>
        </w:rPr>
        <w:t>Residenti tal-kapitali jaħsbu li dawn il-</w:t>
      </w:r>
      <w:r w:rsidRPr="00B01875">
        <w:rPr>
          <w:rFonts w:ascii="Calibri" w:hAnsi="Calibri" w:cs="Calibri"/>
          <w:bCs/>
          <w:i/>
          <w:lang w:val="mt-MT"/>
          <w:rPrChange w:id="27" w:author="USER" w:date="2015-11-25T07:47:00Z">
            <w:rPr>
              <w:rFonts w:ascii="Calibri" w:hAnsi="Calibri" w:cs="Calibri"/>
              <w:bCs/>
              <w:lang w:val="mt-MT"/>
            </w:rPr>
          </w:rPrChange>
        </w:rPr>
        <w:t xml:space="preserve">posters </w:t>
      </w:r>
      <w:r w:rsidRPr="00B01875">
        <w:rPr>
          <w:rFonts w:ascii="Calibri" w:hAnsi="Calibri" w:cs="Calibri"/>
          <w:bCs/>
          <w:lang w:val="mt-MT"/>
        </w:rPr>
        <w:t>ġew imwaħħla bl-iskop li jsir profitt minn dak li seħħ f’Boston.</w:t>
      </w:r>
    </w:p>
    <w:p w14:paraId="6AC3279C" w14:textId="77777777" w:rsidR="007F3C25" w:rsidRPr="00A5010A" w:rsidRDefault="007F3C25" w:rsidP="007F3C25">
      <w:pPr>
        <w:pStyle w:val="textillum"/>
        <w:pBdr>
          <w:bottom w:val="single" w:sz="6" w:space="1" w:color="auto"/>
        </w:pBdr>
        <w:spacing w:line="480" w:lineRule="auto"/>
        <w:jc w:val="both"/>
        <w:rPr>
          <w:rFonts w:ascii="Calibri" w:hAnsi="Calibri" w:cs="Calibri"/>
          <w:b/>
          <w:lang w:val="mt-MT"/>
        </w:rPr>
      </w:pPr>
      <w:r w:rsidRPr="00A5010A">
        <w:rPr>
          <w:rFonts w:ascii="Calibri" w:hAnsi="Calibri" w:cs="Calibri"/>
          <w:b/>
          <w:lang w:val="mt-MT"/>
        </w:rPr>
        <w:t xml:space="preserve">Isqof Grech </w:t>
      </w:r>
      <w:del w:id="28" w:author="USER" w:date="2015-08-20T12:07:00Z">
        <w:r w:rsidRPr="00A5010A" w:rsidDel="00E02DE1">
          <w:rPr>
            <w:rFonts w:ascii="Calibri" w:hAnsi="Calibri" w:cs="Calibri"/>
            <w:b/>
            <w:lang w:val="mt-MT"/>
          </w:rPr>
          <w:delText>Haddiem</w:delText>
        </w:r>
      </w:del>
      <w:ins w:id="29" w:author="USER" w:date="2015-08-20T12:07:00Z">
        <w:r w:rsidR="00E02DE1" w:rsidRPr="00A5010A">
          <w:rPr>
            <w:rFonts w:ascii="Calibri" w:hAnsi="Calibri" w:cs="Calibri"/>
            <w:b/>
            <w:lang w:val="mt-MT"/>
          </w:rPr>
          <w:t>Ħaddiem</w:t>
        </w:r>
      </w:ins>
    </w:p>
    <w:p w14:paraId="5BD387C0" w14:textId="77777777" w:rsidR="007F3C25" w:rsidRPr="006322C9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6322C9">
        <w:rPr>
          <w:rFonts w:cs="Calibri"/>
          <w:sz w:val="24"/>
          <w:szCs w:val="24"/>
          <w:lang w:val="mt-MT"/>
        </w:rPr>
        <w:t xml:space="preserve">L-Isqof ta’ Għawdex Mons. Mario Grech f’Jum il-Ħaddiem għamel appell biex apparti li jkunu jafu </w:t>
      </w:r>
      <w:del w:id="30" w:author="USER" w:date="2015-08-20T12:08:00Z">
        <w:r w:rsidRPr="006322C9" w:rsidDel="00E02DE1">
          <w:rPr>
            <w:rFonts w:cs="Calibri"/>
            <w:sz w:val="24"/>
            <w:szCs w:val="24"/>
            <w:lang w:val="mt-MT"/>
          </w:rPr>
          <w:delText>d-</w:delText>
        </w:r>
      </w:del>
      <w:r w:rsidRPr="006322C9">
        <w:rPr>
          <w:rFonts w:cs="Calibri"/>
          <w:sz w:val="24"/>
          <w:szCs w:val="24"/>
          <w:lang w:val="mt-MT"/>
        </w:rPr>
        <w:t>drittijiethom, il-ħaddiema għandhom ukoll jafu x’inhuma d-dmirijiet.</w:t>
      </w:r>
    </w:p>
    <w:p w14:paraId="5D0BC929" w14:textId="77777777" w:rsidR="007F3C25" w:rsidRPr="00E334F9" w:rsidRDefault="007F3C2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E334F9">
        <w:rPr>
          <w:rFonts w:cs="Calibri"/>
          <w:b/>
          <w:sz w:val="24"/>
          <w:szCs w:val="24"/>
          <w:lang w:val="mt-MT"/>
        </w:rPr>
        <w:t>Nisimgħu aktar.</w:t>
      </w:r>
    </w:p>
    <w:p w14:paraId="2830FFC4" w14:textId="77777777" w:rsidR="007F3C25" w:rsidRPr="006322C9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6E5D2F">
        <w:rPr>
          <w:rFonts w:cs="Calibri"/>
          <w:sz w:val="24"/>
          <w:szCs w:val="24"/>
          <w:lang w:val="mt-MT"/>
        </w:rPr>
        <w:t>Waqt l-omelija fil-Qala fl-okkażjoni tal-festa ta’ San Ġużepp, Mons. Mario Grech filwaqt li rringrazzja lill-ħaddiema għas-sagrifiċċji li jagħmlu biex itejbu d-dinja ta’ madwarhom, qal li l-ħaddiem għandu jagħmel ħiltu biex joffri prodott jew servizz ta’ kwalità għolja.</w:t>
      </w:r>
      <w:del w:id="31" w:author="USER" w:date="2015-11-26T07:50:00Z">
        <w:r w:rsidRPr="006E5D2F" w:rsidDel="006322C9">
          <w:rPr>
            <w:rFonts w:cs="Calibri"/>
            <w:sz w:val="24"/>
            <w:szCs w:val="24"/>
            <w:lang w:val="mt-MT"/>
          </w:rPr>
          <w:delText xml:space="preserve">  </w:delText>
        </w:r>
      </w:del>
      <w:ins w:id="32" w:author="USER" w:date="2015-11-26T08:27:00Z">
        <w:r w:rsidR="006E5D2F">
          <w:rPr>
            <w:rFonts w:cs="Calibri"/>
            <w:sz w:val="24"/>
            <w:szCs w:val="24"/>
            <w:lang w:val="mt-MT"/>
          </w:rPr>
          <w:t xml:space="preserve"> </w:t>
        </w:r>
      </w:ins>
      <w:r w:rsidRPr="006322C9">
        <w:rPr>
          <w:rFonts w:cs="Calibri"/>
          <w:sz w:val="24"/>
          <w:szCs w:val="24"/>
          <w:lang w:val="mt-MT"/>
        </w:rPr>
        <w:t>Qal li filwaqt li għandu dritt li ħaddiem jirċievi paga ġusta, tant ieħor għandu jagħmel xogħlu sew u m’għandux jaħseb fl-iskopijiet egoistiċi tiegħu.</w:t>
      </w:r>
    </w:p>
    <w:p w14:paraId="7AD0BBD2" w14:textId="77777777" w:rsidR="007F3C25" w:rsidRPr="00A5010A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6322C9">
        <w:rPr>
          <w:rFonts w:cs="Calibri"/>
          <w:sz w:val="24"/>
          <w:szCs w:val="24"/>
          <w:lang w:val="mt-MT"/>
        </w:rPr>
        <w:t>Semma li minħabba l-medjokrità ta’ ċertu ħaddiema, l-iktar li jbat</w:t>
      </w:r>
      <w:ins w:id="33" w:author="USER" w:date="2015-11-25T08:13:00Z">
        <w:r w:rsidR="00A5010A">
          <w:rPr>
            <w:rFonts w:cs="Calibri"/>
            <w:sz w:val="24"/>
            <w:szCs w:val="24"/>
            <w:lang w:val="mt-MT"/>
          </w:rPr>
          <w:t>i</w:t>
        </w:r>
      </w:ins>
      <w:del w:id="34" w:author="USER" w:date="2015-11-25T08:13:00Z">
        <w:r w:rsidRPr="00A5010A" w:rsidDel="00A5010A">
          <w:rPr>
            <w:rFonts w:cs="Calibri"/>
            <w:sz w:val="24"/>
            <w:szCs w:val="24"/>
            <w:lang w:val="mt-MT"/>
          </w:rPr>
          <w:delText>u</w:delText>
        </w:r>
      </w:del>
      <w:r w:rsidRPr="00A5010A">
        <w:rPr>
          <w:rFonts w:cs="Calibri"/>
          <w:sz w:val="24"/>
          <w:szCs w:val="24"/>
          <w:lang w:val="mt-MT"/>
        </w:rPr>
        <w:t xml:space="preserve"> hu s-settur pubb</w:t>
      </w:r>
      <w:del w:id="35" w:author="USER" w:date="2015-11-24T14:39:00Z">
        <w:r w:rsidRPr="00A5010A" w:rsidDel="00050C6F">
          <w:rPr>
            <w:rFonts w:cs="Calibri"/>
            <w:sz w:val="24"/>
            <w:szCs w:val="24"/>
            <w:lang w:val="mt-MT"/>
          </w:rPr>
          <w:delText>k</w:delText>
        </w:r>
      </w:del>
      <w:r w:rsidRPr="00A5010A">
        <w:rPr>
          <w:rFonts w:cs="Calibri"/>
          <w:sz w:val="24"/>
          <w:szCs w:val="24"/>
          <w:lang w:val="mt-MT"/>
        </w:rPr>
        <w:t xml:space="preserve">liku. Fost l-eżempji li ta hemm il-fatt li hawn ħaddiema li l-brejk tagħhom ikun twil </w:t>
      </w:r>
      <w:commentRangeStart w:id="36"/>
      <w:r w:rsidRPr="00A5010A">
        <w:rPr>
          <w:rFonts w:cs="Calibri"/>
          <w:sz w:val="24"/>
          <w:szCs w:val="24"/>
          <w:lang w:val="mt-MT"/>
        </w:rPr>
        <w:t>iżżejjed</w:t>
      </w:r>
      <w:commentRangeEnd w:id="36"/>
      <w:r w:rsidR="00A5010A">
        <w:rPr>
          <w:rStyle w:val="CommentReference"/>
        </w:rPr>
        <w:commentReference w:id="36"/>
      </w:r>
      <w:r w:rsidRPr="00A5010A">
        <w:rPr>
          <w:rFonts w:cs="Calibri"/>
          <w:sz w:val="24"/>
          <w:szCs w:val="24"/>
          <w:lang w:val="mt-MT"/>
        </w:rPr>
        <w:t xml:space="preserve"> biex jagħmlu qadjiet personali jew xogħol ieħor.</w:t>
      </w:r>
    </w:p>
    <w:p w14:paraId="34C25B47" w14:textId="77777777" w:rsidR="007F3C25" w:rsidRPr="00B01875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A5010A">
        <w:rPr>
          <w:rFonts w:cs="Calibri"/>
          <w:sz w:val="24"/>
          <w:szCs w:val="24"/>
          <w:lang w:val="mt-MT"/>
        </w:rPr>
        <w:t>Għamel referenza wkoll għal dawk li jinqdew bis-</w:t>
      </w:r>
      <w:r w:rsidRPr="00B01875">
        <w:rPr>
          <w:rFonts w:cs="Calibri"/>
          <w:i/>
          <w:sz w:val="24"/>
          <w:szCs w:val="24"/>
          <w:lang w:val="mt-MT"/>
          <w:rPrChange w:id="37" w:author="USER" w:date="2015-11-25T07:47:00Z">
            <w:rPr>
              <w:rFonts w:cs="Calibri"/>
              <w:sz w:val="24"/>
              <w:szCs w:val="24"/>
              <w:lang w:val="mt-MT"/>
            </w:rPr>
          </w:rPrChange>
        </w:rPr>
        <w:t>sick leave</w:t>
      </w:r>
      <w:r w:rsidRPr="00B01875">
        <w:rPr>
          <w:rFonts w:cs="Calibri"/>
          <w:sz w:val="24"/>
          <w:szCs w:val="24"/>
          <w:lang w:val="mt-MT"/>
        </w:rPr>
        <w:t xml:space="preserve"> biex żgur ma jmorrux xogħol. Irrefera għal dan bħala “forma pulita ta’ serq!”</w:t>
      </w:r>
    </w:p>
    <w:p w14:paraId="1F349387" w14:textId="77777777" w:rsidR="007F3C25" w:rsidRPr="00A5010A" w:rsidRDefault="007F3C25" w:rsidP="007F3C25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61255">
        <w:rPr>
          <w:rFonts w:cs="Calibri"/>
          <w:sz w:val="24"/>
          <w:szCs w:val="24"/>
          <w:lang w:val="mt-MT"/>
        </w:rPr>
        <w:t>Mons. Grech kompla jgħid li l-ħa</w:t>
      </w:r>
      <w:r w:rsidRPr="009820CB">
        <w:rPr>
          <w:rFonts w:cs="Calibri"/>
          <w:sz w:val="24"/>
          <w:szCs w:val="24"/>
          <w:lang w:val="mt-MT"/>
        </w:rPr>
        <w:t>ddiem għandu jkollu l-ħin tal-mistrieħ imma l-bniedem jagħżel li jkompli jaħdem.</w:t>
      </w:r>
      <w:del w:id="38" w:author="USER" w:date="2015-11-26T07:51:00Z">
        <w:r w:rsidRPr="009820CB" w:rsidDel="006322C9">
          <w:rPr>
            <w:rFonts w:cs="Calibri"/>
            <w:sz w:val="24"/>
            <w:szCs w:val="24"/>
            <w:lang w:val="mt-MT"/>
          </w:rPr>
          <w:delText xml:space="preserve">  </w:delText>
        </w:r>
      </w:del>
      <w:ins w:id="39" w:author="USER" w:date="2015-11-26T08:27:00Z">
        <w:r w:rsidR="006E5D2F">
          <w:rPr>
            <w:rFonts w:cs="Calibri"/>
            <w:sz w:val="24"/>
            <w:szCs w:val="24"/>
            <w:lang w:val="mt-MT"/>
          </w:rPr>
          <w:t xml:space="preserve"> </w:t>
        </w:r>
      </w:ins>
      <w:r w:rsidRPr="009820CB">
        <w:rPr>
          <w:rFonts w:cs="Calibri"/>
          <w:sz w:val="24"/>
          <w:szCs w:val="24"/>
          <w:lang w:val="mt-MT"/>
        </w:rPr>
        <w:t>Saħaq li hemm bżonn li jiġi apprezzat aktar il-Jum tal-Ħadd li apparti hu l-Jum tal-Mulej, hu wkoll il-jum tal-</w:t>
      </w:r>
      <w:del w:id="40" w:author="USER" w:date="2015-08-20T12:10:00Z">
        <w:r w:rsidRPr="00A5010A" w:rsidDel="00E02DE1">
          <w:rPr>
            <w:rFonts w:cs="Calibri"/>
            <w:sz w:val="24"/>
            <w:szCs w:val="24"/>
            <w:lang w:val="mt-MT"/>
          </w:rPr>
          <w:delText xml:space="preserve">famioja </w:delText>
        </w:r>
      </w:del>
      <w:ins w:id="41" w:author="USER" w:date="2015-08-20T12:10:00Z">
        <w:r w:rsidR="00E02DE1" w:rsidRPr="00A5010A">
          <w:rPr>
            <w:rFonts w:cs="Calibri"/>
            <w:sz w:val="24"/>
            <w:szCs w:val="24"/>
            <w:lang w:val="mt-MT"/>
          </w:rPr>
          <w:t xml:space="preserve">familja </w:t>
        </w:r>
      </w:ins>
      <w:r w:rsidRPr="00A5010A">
        <w:rPr>
          <w:rFonts w:cs="Calibri"/>
          <w:sz w:val="24"/>
          <w:szCs w:val="24"/>
          <w:lang w:val="mt-MT"/>
        </w:rPr>
        <w:t>u l-ħbieb.</w:t>
      </w:r>
    </w:p>
    <w:p w14:paraId="3F0C68A0" w14:textId="77777777" w:rsidR="007F3C25" w:rsidRPr="00B01875" w:rsidRDefault="007F3C25" w:rsidP="007F3C25">
      <w:pPr>
        <w:pStyle w:val="textillum"/>
        <w:pBdr>
          <w:bottom w:val="single" w:sz="6" w:space="1" w:color="auto"/>
        </w:pBdr>
        <w:spacing w:line="480" w:lineRule="auto"/>
        <w:jc w:val="both"/>
        <w:rPr>
          <w:rFonts w:ascii="Calibri" w:hAnsi="Calibri" w:cs="Calibri"/>
          <w:b/>
          <w:lang w:val="mt-MT"/>
        </w:rPr>
      </w:pPr>
      <w:r w:rsidRPr="009820CB">
        <w:rPr>
          <w:rFonts w:ascii="Calibri" w:hAnsi="Calibri" w:cs="Calibri"/>
          <w:b/>
          <w:lang w:val="mt-MT"/>
        </w:rPr>
        <w:t>JOBS</w:t>
      </w:r>
      <w:r w:rsidRPr="00B01875">
        <w:rPr>
          <w:rFonts w:ascii="Calibri" w:hAnsi="Calibri" w:cs="Calibri"/>
          <w:b/>
          <w:lang w:val="mt-MT"/>
        </w:rPr>
        <w:t>+</w:t>
      </w:r>
    </w:p>
    <w:p w14:paraId="5A16A002" w14:textId="77777777" w:rsidR="007F3C25" w:rsidRPr="00761255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B01875">
        <w:rPr>
          <w:rFonts w:ascii="Calibri" w:hAnsi="Calibri" w:cs="Calibri"/>
          <w:lang w:val="mt-MT"/>
        </w:rPr>
        <w:t>Tħabbret l-iniz</w:t>
      </w:r>
      <w:del w:id="42" w:author="USER" w:date="2015-11-25T08:03:00Z">
        <w:r w:rsidRPr="00B01875" w:rsidDel="009820CB">
          <w:rPr>
            <w:rFonts w:ascii="Calibri" w:hAnsi="Calibri" w:cs="Calibri"/>
            <w:lang w:val="mt-MT"/>
          </w:rPr>
          <w:delText>z</w:delText>
        </w:r>
      </w:del>
      <w:r w:rsidRPr="00B01875">
        <w:rPr>
          <w:rFonts w:ascii="Calibri" w:hAnsi="Calibri" w:cs="Calibri"/>
          <w:lang w:val="mt-MT"/>
        </w:rPr>
        <w:t xml:space="preserve">jattiva </w:t>
      </w:r>
      <w:r w:rsidRPr="009820CB">
        <w:rPr>
          <w:rFonts w:ascii="Calibri" w:hAnsi="Calibri" w:cs="Calibri"/>
          <w:lang w:val="mt-MT"/>
        </w:rPr>
        <w:t>JOBS</w:t>
      </w:r>
      <w:r w:rsidRPr="00B01875">
        <w:rPr>
          <w:rFonts w:ascii="Calibri" w:hAnsi="Calibri" w:cs="Calibri"/>
          <w:lang w:val="mt-MT"/>
        </w:rPr>
        <w:t>+ bil-għan li jiżdied in-numru ta’ ħaddiema b’mod speċjali n-nisa.</w:t>
      </w:r>
      <w:del w:id="43" w:author="USER" w:date="2015-11-26T07:51:00Z">
        <w:r w:rsidRPr="00B01875" w:rsidDel="006322C9">
          <w:rPr>
            <w:rFonts w:ascii="Calibri" w:hAnsi="Calibri" w:cs="Calibri"/>
            <w:lang w:val="mt-MT"/>
          </w:rPr>
          <w:delText xml:space="preserve">  </w:delText>
        </w:r>
      </w:del>
      <w:r w:rsidRPr="00B01875">
        <w:rPr>
          <w:rFonts w:ascii="Calibri" w:hAnsi="Calibri" w:cs="Calibri"/>
          <w:lang w:val="mt-MT"/>
        </w:rPr>
        <w:t xml:space="preserve">Din l-inizjattiva se tiġi implimentata </w:t>
      </w:r>
      <w:del w:id="44" w:author="USER" w:date="2015-11-26T08:29:00Z">
        <w:r w:rsidRPr="00B01875" w:rsidDel="006E5D2F">
          <w:rPr>
            <w:rFonts w:ascii="Calibri" w:hAnsi="Calibri" w:cs="Calibri"/>
            <w:lang w:val="mt-MT"/>
          </w:rPr>
          <w:delText xml:space="preserve">  </w:delText>
        </w:r>
      </w:del>
      <w:r w:rsidRPr="00B01875">
        <w:rPr>
          <w:rFonts w:ascii="Calibri" w:hAnsi="Calibri" w:cs="Calibri"/>
          <w:lang w:val="mt-MT"/>
        </w:rPr>
        <w:t>mis-sena d-dieħla u se tiffoka biex jiżdiedu l-impjiegi b’ħiliet partikolari ħafna kif ukoll se tipprovdi l-għodda u taħriġ neċessarji lill-ħaddiema.</w:t>
      </w:r>
    </w:p>
    <w:p w14:paraId="31055D6C" w14:textId="77777777" w:rsidR="007F3C25" w:rsidRPr="00B01875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9820CB">
        <w:rPr>
          <w:rFonts w:ascii="Calibri" w:hAnsi="Calibri" w:cs="Calibri"/>
          <w:lang w:val="mt-MT"/>
        </w:rPr>
        <w:t>Waqt konferenza tal-aħbarijiet fil-</w:t>
      </w:r>
      <w:ins w:id="45" w:author="USER" w:date="2015-11-24T14:44:00Z">
        <w:r w:rsidR="00EC53D6" w:rsidRPr="009820CB">
          <w:rPr>
            <w:rFonts w:ascii="Calibri" w:hAnsi="Calibri" w:cs="Calibri"/>
            <w:i/>
            <w:lang w:val="mt-MT"/>
          </w:rPr>
          <w:t>h</w:t>
        </w:r>
      </w:ins>
      <w:del w:id="46" w:author="USER" w:date="2015-11-24T14:44:00Z">
        <w:r w:rsidRPr="00B01875" w:rsidDel="00EC53D6">
          <w:rPr>
            <w:rFonts w:ascii="Calibri" w:hAnsi="Calibri" w:cs="Calibri"/>
            <w:i/>
            <w:lang w:val="mt-MT"/>
            <w:rPrChange w:id="47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H</w:delText>
        </w:r>
      </w:del>
      <w:r w:rsidRPr="00B01875">
        <w:rPr>
          <w:rFonts w:ascii="Calibri" w:hAnsi="Calibri" w:cs="Calibri"/>
          <w:i/>
          <w:lang w:val="mt-MT"/>
          <w:rPrChange w:id="48" w:author="USER" w:date="2015-11-25T07:47:00Z">
            <w:rPr>
              <w:rFonts w:ascii="Calibri" w:hAnsi="Calibri" w:cs="Calibri"/>
              <w:lang w:val="mt-MT"/>
            </w:rPr>
          </w:rPrChange>
        </w:rPr>
        <w:t>angar</w:t>
      </w:r>
      <w:r w:rsidRPr="00B01875">
        <w:rPr>
          <w:rFonts w:ascii="Calibri" w:hAnsi="Calibri" w:cs="Calibri"/>
          <w:lang w:val="mt-MT"/>
        </w:rPr>
        <w:t xml:space="preserve"> tal-Lufthansa Technik</w:t>
      </w:r>
      <w:ins w:id="49" w:author="USER" w:date="2015-08-20T12:12:00Z">
        <w:r w:rsidR="00BC4F62" w:rsidRPr="00B01875">
          <w:rPr>
            <w:rFonts w:ascii="Calibri" w:hAnsi="Calibri" w:cs="Calibri"/>
            <w:lang w:val="mt-MT"/>
          </w:rPr>
          <w:t>,</w:t>
        </w:r>
      </w:ins>
      <w:r w:rsidRPr="00B01875">
        <w:rPr>
          <w:rFonts w:ascii="Calibri" w:hAnsi="Calibri" w:cs="Calibri"/>
          <w:lang w:val="mt-MT"/>
        </w:rPr>
        <w:t xml:space="preserve"> il-Prim Ministru qal li din l-inizjattiva se tkun f’idejn il-kumitat li jaqa’ taħt l-MCESD bl-isem ta’ Active Labour Market </w:t>
      </w:r>
      <w:r w:rsidRPr="00B01875">
        <w:rPr>
          <w:rFonts w:ascii="Calibri" w:hAnsi="Calibri" w:cs="Calibri"/>
          <w:color w:val="000000"/>
          <w:shd w:val="clear" w:color="auto" w:fill="FFFFFF"/>
          <w:lang w:val="mt-MT"/>
        </w:rPr>
        <w:t xml:space="preserve">Counselling and Action Committee </w:t>
      </w:r>
      <w:r w:rsidRPr="00B01875">
        <w:rPr>
          <w:rFonts w:ascii="Calibri" w:hAnsi="Calibri" w:cs="Calibri"/>
          <w:lang w:val="mt-MT"/>
        </w:rPr>
        <w:t>immexxi minn Clyde Caruana. Caru</w:t>
      </w:r>
      <w:r w:rsidRPr="00761255">
        <w:rPr>
          <w:rFonts w:ascii="Calibri" w:hAnsi="Calibri" w:cs="Calibri"/>
          <w:lang w:val="mt-MT"/>
        </w:rPr>
        <w:t xml:space="preserve">ana qal li l-inizjattiva </w:t>
      </w:r>
      <w:r w:rsidRPr="00233CF7">
        <w:rPr>
          <w:rFonts w:ascii="Calibri" w:hAnsi="Calibri" w:cs="Calibri"/>
          <w:lang w:val="mt-MT"/>
        </w:rPr>
        <w:t>JOBS</w:t>
      </w:r>
      <w:r w:rsidRPr="00B01875">
        <w:rPr>
          <w:rFonts w:ascii="Calibri" w:hAnsi="Calibri" w:cs="Calibri"/>
          <w:lang w:val="mt-MT"/>
        </w:rPr>
        <w:t>+ kienet ġiet proposta fil-baġit 2012 mill-U</w:t>
      </w:r>
      <w:ins w:id="50" w:author="USER" w:date="2015-11-26T10:42:00Z">
        <w:r w:rsidR="001C2596">
          <w:rPr>
            <w:rFonts w:ascii="Calibri" w:hAnsi="Calibri" w:cs="Calibri"/>
            <w:lang w:val="mt-MT"/>
          </w:rPr>
          <w:t>Ħ</w:t>
        </w:r>
      </w:ins>
      <w:del w:id="51" w:author="USER" w:date="2015-11-26T10:42:00Z">
        <w:r w:rsidRPr="00B01875" w:rsidDel="001C2596">
          <w:rPr>
            <w:rFonts w:ascii="Calibri" w:hAnsi="Calibri" w:cs="Calibri"/>
            <w:lang w:val="mt-MT"/>
          </w:rPr>
          <w:delText>H</w:delText>
        </w:r>
      </w:del>
      <w:r w:rsidRPr="00B01875">
        <w:rPr>
          <w:rFonts w:ascii="Calibri" w:hAnsi="Calibri" w:cs="Calibri"/>
          <w:lang w:val="mt-MT"/>
        </w:rPr>
        <w:t>M.</w:t>
      </w:r>
    </w:p>
    <w:p w14:paraId="35DDB2E7" w14:textId="77777777" w:rsidR="007F3C25" w:rsidRPr="00B01875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B01875">
        <w:rPr>
          <w:rFonts w:ascii="Calibri" w:hAnsi="Calibri" w:cs="Calibri"/>
          <w:lang w:val="mt-MT"/>
        </w:rPr>
        <w:t xml:space="preserve">Dr Muscat qal li grazzi għall-MCESD li </w:t>
      </w:r>
      <w:r w:rsidRPr="009820CB">
        <w:rPr>
          <w:rFonts w:ascii="Calibri" w:hAnsi="Calibri" w:cs="Calibri"/>
          <w:lang w:val="mt-MT"/>
        </w:rPr>
        <w:t>JOBS</w:t>
      </w:r>
      <w:r w:rsidRPr="00B01875">
        <w:rPr>
          <w:rFonts w:ascii="Calibri" w:hAnsi="Calibri" w:cs="Calibri"/>
          <w:lang w:val="mt-MT"/>
        </w:rPr>
        <w:t>+ wasal biex ikun implimentat wara li l-imsieħba soċjali iffirmaw ftehim ta’ qbil.</w:t>
      </w:r>
    </w:p>
    <w:p w14:paraId="15252A60" w14:textId="77777777" w:rsidR="007F3C25" w:rsidRPr="00B01875" w:rsidRDefault="00B0187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b/>
          <w:sz w:val="24"/>
          <w:szCs w:val="24"/>
          <w:lang w:val="mt-MT"/>
        </w:rPr>
      </w:pPr>
      <w:ins w:id="52" w:author="USER" w:date="2015-11-25T07:49:00Z">
        <w:r>
          <w:rPr>
            <w:rFonts w:cs="Calibri"/>
            <w:b/>
            <w:sz w:val="24"/>
            <w:szCs w:val="24"/>
            <w:lang w:val="mt-MT"/>
          </w:rPr>
          <w:br w:type="page"/>
        </w:r>
      </w:ins>
      <w:r w:rsidR="007F3C25" w:rsidRPr="00B01875">
        <w:rPr>
          <w:rFonts w:cs="Calibri"/>
          <w:b/>
          <w:sz w:val="24"/>
          <w:szCs w:val="24"/>
          <w:lang w:val="mt-MT"/>
        </w:rPr>
        <w:t>Millenium Chapel</w:t>
      </w:r>
      <w:r w:rsidR="007F3C25" w:rsidRPr="00B01875">
        <w:rPr>
          <w:rFonts w:cs="Calibri"/>
          <w:b/>
          <w:i/>
          <w:sz w:val="24"/>
          <w:szCs w:val="24"/>
          <w:lang w:val="mt-MT"/>
          <w:rPrChange w:id="53" w:author="USER" w:date="2015-11-25T07:47:00Z">
            <w:rPr>
              <w:rFonts w:cs="Calibri"/>
              <w:b/>
              <w:sz w:val="24"/>
              <w:szCs w:val="24"/>
              <w:lang w:val="mt-MT"/>
            </w:rPr>
          </w:rPrChange>
        </w:rPr>
        <w:t xml:space="preserve"> </w:t>
      </w:r>
      <w:r w:rsidR="007F3C25" w:rsidRPr="00B01875">
        <w:rPr>
          <w:rFonts w:cs="Calibri"/>
          <w:b/>
          <w:sz w:val="24"/>
          <w:szCs w:val="24"/>
          <w:lang w:val="mt-MT"/>
        </w:rPr>
        <w:t>Numero Uno</w:t>
      </w:r>
    </w:p>
    <w:p w14:paraId="4DD77247" w14:textId="77777777" w:rsidR="007F3C25" w:rsidRPr="00233CF7" w:rsidRDefault="007F3C2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B01875">
        <w:rPr>
          <w:rFonts w:cs="Calibri"/>
          <w:sz w:val="24"/>
          <w:szCs w:val="24"/>
          <w:lang w:val="mt-MT"/>
        </w:rPr>
        <w:t xml:space="preserve">Waqt </w:t>
      </w:r>
      <w:r w:rsidRPr="009820CB">
        <w:rPr>
          <w:rFonts w:cs="Calibri"/>
          <w:i/>
          <w:sz w:val="24"/>
          <w:szCs w:val="24"/>
          <w:lang w:val="mt-MT"/>
          <w:rPrChange w:id="54" w:author="USER" w:date="2015-11-25T08:05:00Z">
            <w:rPr>
              <w:rFonts w:cs="Calibri"/>
              <w:sz w:val="24"/>
              <w:szCs w:val="24"/>
              <w:lang w:val="mt-MT"/>
            </w:rPr>
          </w:rPrChange>
        </w:rPr>
        <w:t>party</w:t>
      </w:r>
      <w:r w:rsidRPr="00B01875">
        <w:rPr>
          <w:rFonts w:cs="Calibri"/>
          <w:sz w:val="24"/>
          <w:szCs w:val="24"/>
          <w:lang w:val="mt-MT"/>
        </w:rPr>
        <w:t xml:space="preserve"> kbir li sar </w:t>
      </w:r>
      <w:del w:id="55" w:author="USER" w:date="2015-08-20T12:16:00Z">
        <w:r w:rsidRPr="00B01875" w:rsidDel="00BC4F62">
          <w:rPr>
            <w:rFonts w:cs="Calibri"/>
            <w:sz w:val="24"/>
            <w:szCs w:val="24"/>
            <w:lang w:val="mt-MT"/>
          </w:rPr>
          <w:delText>għ</w:delText>
        </w:r>
        <w:r w:rsidRPr="00761255" w:rsidDel="00BC4F62">
          <w:rPr>
            <w:rFonts w:cs="Calibri"/>
            <w:sz w:val="24"/>
            <w:szCs w:val="24"/>
            <w:lang w:val="mt-MT"/>
          </w:rPr>
          <w:delText xml:space="preserve">al </w:delText>
        </w:r>
      </w:del>
      <w:ins w:id="56" w:author="USER" w:date="2015-08-20T12:16:00Z">
        <w:r w:rsidR="00BC4F62" w:rsidRPr="009820CB">
          <w:rPr>
            <w:rFonts w:cs="Calibri"/>
            <w:sz w:val="24"/>
            <w:szCs w:val="24"/>
            <w:lang w:val="mt-MT"/>
          </w:rPr>
          <w:t xml:space="preserve">għall- </w:t>
        </w:r>
      </w:ins>
      <w:r w:rsidRPr="00A5010A">
        <w:rPr>
          <w:rFonts w:cs="Calibri"/>
          <w:sz w:val="24"/>
          <w:szCs w:val="24"/>
          <w:lang w:val="mt-MT"/>
        </w:rPr>
        <w:t xml:space="preserve">festa tal-1 ta’ Mejju, iż-żgħażagħ urew li jagħtu </w:t>
      </w:r>
      <w:del w:id="57" w:author="USER" w:date="2015-08-20T12:17:00Z">
        <w:r w:rsidRPr="00A5010A" w:rsidDel="00BC4F62">
          <w:rPr>
            <w:rFonts w:cs="Calibri"/>
            <w:sz w:val="24"/>
            <w:szCs w:val="24"/>
            <w:lang w:val="mt-MT"/>
          </w:rPr>
          <w:delText xml:space="preserve">każ </w:delText>
        </w:r>
      </w:del>
      <w:ins w:id="58" w:author="USER" w:date="2015-08-20T12:17:00Z">
        <w:r w:rsidR="00BC4F62" w:rsidRPr="00A5010A">
          <w:rPr>
            <w:rFonts w:cs="Calibri"/>
            <w:sz w:val="24"/>
            <w:szCs w:val="24"/>
            <w:lang w:val="mt-MT"/>
          </w:rPr>
          <w:t>ka</w:t>
        </w:r>
        <w:r w:rsidR="00BC4F62" w:rsidRPr="00233CF7">
          <w:rPr>
            <w:rFonts w:cs="Calibri"/>
            <w:sz w:val="24"/>
            <w:szCs w:val="24"/>
            <w:lang w:val="mt-MT"/>
          </w:rPr>
          <w:t xml:space="preserve">s </w:t>
        </w:r>
      </w:ins>
      <w:r w:rsidRPr="00233CF7">
        <w:rPr>
          <w:rFonts w:cs="Calibri"/>
          <w:sz w:val="24"/>
          <w:szCs w:val="24"/>
          <w:lang w:val="mt-MT"/>
        </w:rPr>
        <w:t xml:space="preserve">dak li għaddejjin minnhom familji fil-bżonn. Dan f’ġabra li saret mill-Millenium Chapel għall-familji fil-bżonn. </w:t>
      </w:r>
    </w:p>
    <w:p w14:paraId="5D47D99E" w14:textId="77777777" w:rsidR="007F3C25" w:rsidRPr="00B01875" w:rsidRDefault="007F3C2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6322C9">
        <w:rPr>
          <w:rFonts w:cs="Calibri"/>
          <w:sz w:val="24"/>
          <w:szCs w:val="24"/>
          <w:lang w:val="mt-MT"/>
        </w:rPr>
        <w:t xml:space="preserve">Iż-żgħażagħ huma sinonimi mad-divertiment speċjalment hekk kif beda joqrob l-istaġun tas-sajf. Madankollu dan ma jfissirx li ż-żgħażagħ moħħhom biss biex jieħdu gost. Waqt </w:t>
      </w:r>
      <w:r w:rsidRPr="00B01875">
        <w:rPr>
          <w:rFonts w:cs="Calibri"/>
          <w:i/>
          <w:sz w:val="24"/>
          <w:szCs w:val="24"/>
          <w:lang w:val="mt-MT"/>
          <w:rPrChange w:id="59" w:author="USER" w:date="2015-11-25T07:47:00Z">
            <w:rPr>
              <w:rFonts w:cs="Calibri"/>
              <w:sz w:val="24"/>
              <w:szCs w:val="24"/>
              <w:lang w:val="mt-MT"/>
            </w:rPr>
          </w:rPrChange>
        </w:rPr>
        <w:t>party</w:t>
      </w:r>
      <w:r w:rsidRPr="00B01875">
        <w:rPr>
          <w:rFonts w:cs="Calibri"/>
          <w:sz w:val="24"/>
          <w:szCs w:val="24"/>
          <w:lang w:val="mt-MT"/>
        </w:rPr>
        <w:t xml:space="preserve"> kbir li sar fil-festa tal-1 ta’ Mejju f’Ta’ Qali, iż-żgħażagħ ħasbu fil-familji fil-bżonn u ma qagħdux lura f’ġabra li saret b’ri</w:t>
      </w:r>
      <w:ins w:id="60" w:author="USER" w:date="2015-11-24T14:53:00Z">
        <w:r w:rsidR="00D55A76" w:rsidRPr="00B01875">
          <w:rPr>
            <w:rFonts w:cs="Calibri"/>
            <w:sz w:val="24"/>
            <w:szCs w:val="24"/>
            <w:lang w:val="mt-MT"/>
          </w:rPr>
          <w:t>s</w:t>
        </w:r>
      </w:ins>
      <w:del w:id="61" w:author="USER" w:date="2015-11-24T14:53:00Z">
        <w:r w:rsidRPr="00B01875" w:rsidDel="00D55A76">
          <w:rPr>
            <w:rFonts w:cs="Calibri"/>
            <w:sz w:val="24"/>
            <w:szCs w:val="24"/>
            <w:lang w:val="mt-MT"/>
          </w:rPr>
          <w:delText>ż</w:delText>
        </w:r>
      </w:del>
      <w:r w:rsidRPr="00B01875">
        <w:rPr>
          <w:rFonts w:cs="Calibri"/>
          <w:sz w:val="24"/>
          <w:szCs w:val="24"/>
          <w:lang w:val="mt-MT"/>
        </w:rPr>
        <w:t>q il-Millenium Chapel u l-ħidma tagħha għal familji fil-bżonn. Iż-żgħażagħ irnexxielhom jiġbru aktar minn €1,200, b’din is-somma għandha tiżdied mill-organizzaturi tal-</w:t>
      </w:r>
      <w:r w:rsidRPr="00B01875">
        <w:rPr>
          <w:rFonts w:cs="Calibri"/>
          <w:i/>
          <w:sz w:val="24"/>
          <w:szCs w:val="24"/>
          <w:lang w:val="mt-MT"/>
          <w:rPrChange w:id="62" w:author="USER" w:date="2015-11-25T07:47:00Z">
            <w:rPr>
              <w:rFonts w:cs="Calibri"/>
              <w:sz w:val="24"/>
              <w:szCs w:val="24"/>
              <w:lang w:val="mt-MT"/>
            </w:rPr>
          </w:rPrChange>
        </w:rPr>
        <w:t>party</w:t>
      </w:r>
      <w:r w:rsidRPr="00B01875">
        <w:rPr>
          <w:rFonts w:cs="Calibri"/>
          <w:sz w:val="24"/>
          <w:szCs w:val="24"/>
          <w:lang w:val="mt-MT"/>
        </w:rPr>
        <w:t>.</w:t>
      </w:r>
    </w:p>
    <w:p w14:paraId="28747BB6" w14:textId="77777777" w:rsidR="007F3C25" w:rsidRPr="00B01875" w:rsidRDefault="007F3C2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B01875">
        <w:rPr>
          <w:rFonts w:cs="Calibri"/>
          <w:sz w:val="24"/>
          <w:szCs w:val="24"/>
          <w:lang w:val="mt-MT"/>
        </w:rPr>
        <w:t>Fr Saviour Grima sostna li barra l-għajnuna finanzjarja, kien hemm bosta żgħażagħ li offrew ukoll għajnuna volontarja.</w:t>
      </w:r>
    </w:p>
    <w:p w14:paraId="17BAAB85" w14:textId="77777777" w:rsidR="007F3C25" w:rsidRPr="00B01875" w:rsidRDefault="007F3C2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B01875">
        <w:rPr>
          <w:rFonts w:cs="Calibri"/>
          <w:sz w:val="24"/>
          <w:szCs w:val="24"/>
          <w:lang w:val="mt-MT"/>
        </w:rPr>
        <w:t xml:space="preserve">Iż-żgħażagħ </w:t>
      </w:r>
      <w:del w:id="63" w:author="USER" w:date="2015-08-20T12:22:00Z">
        <w:r w:rsidRPr="00B01875" w:rsidDel="00592EBC">
          <w:rPr>
            <w:rFonts w:cs="Calibri"/>
            <w:sz w:val="24"/>
            <w:szCs w:val="24"/>
            <w:lang w:val="mt-MT"/>
          </w:rPr>
          <w:delText xml:space="preserve">ltaqaw </w:delText>
        </w:r>
      </w:del>
      <w:ins w:id="64" w:author="USER" w:date="2015-11-25T07:50:00Z">
        <w:r w:rsidR="00B01875" w:rsidRPr="00B01875">
          <w:rPr>
            <w:rFonts w:cs="Calibri"/>
            <w:sz w:val="24"/>
            <w:szCs w:val="24"/>
            <w:lang w:val="mt-MT"/>
          </w:rPr>
          <w:t>i</w:t>
        </w:r>
      </w:ins>
      <w:ins w:id="65" w:author="USER" w:date="2015-08-20T12:22:00Z">
        <w:r w:rsidR="00592EBC" w:rsidRPr="00761255">
          <w:rPr>
            <w:rFonts w:cs="Calibri"/>
            <w:sz w:val="24"/>
            <w:szCs w:val="24"/>
            <w:lang w:val="mt-MT"/>
          </w:rPr>
          <w:t>ltaq</w:t>
        </w:r>
        <w:r w:rsidR="00592EBC" w:rsidRPr="009820CB">
          <w:rPr>
            <w:rFonts w:cs="Calibri"/>
            <w:sz w:val="24"/>
            <w:szCs w:val="24"/>
            <w:lang w:val="mt-MT"/>
          </w:rPr>
          <w:t>għu</w:t>
        </w:r>
        <w:r w:rsidR="00592EBC" w:rsidRPr="00B01875">
          <w:rPr>
            <w:rFonts w:cs="Calibri"/>
            <w:sz w:val="24"/>
            <w:szCs w:val="24"/>
            <w:lang w:val="mt-MT"/>
          </w:rPr>
          <w:t xml:space="preserve"> </w:t>
        </w:r>
      </w:ins>
      <w:r w:rsidRPr="00B01875">
        <w:rPr>
          <w:rFonts w:cs="Calibri"/>
          <w:sz w:val="24"/>
          <w:szCs w:val="24"/>
          <w:lang w:val="mt-MT"/>
        </w:rPr>
        <w:t>ma</w:t>
      </w:r>
      <w:ins w:id="66" w:author="USER" w:date="2015-11-25T08:18:00Z">
        <w:r w:rsidR="00233CF7">
          <w:rPr>
            <w:rFonts w:cs="Calibri"/>
            <w:sz w:val="24"/>
            <w:szCs w:val="24"/>
            <w:lang w:val="mt-MT"/>
          </w:rPr>
          <w:t>’</w:t>
        </w:r>
      </w:ins>
      <w:r w:rsidRPr="00B01875">
        <w:rPr>
          <w:rFonts w:cs="Calibri"/>
          <w:sz w:val="24"/>
          <w:szCs w:val="24"/>
          <w:lang w:val="mt-MT"/>
        </w:rPr>
        <w:t xml:space="preserve"> dawk li għaddejjin minn mument diffiċli.</w:t>
      </w:r>
    </w:p>
    <w:p w14:paraId="6F52BBD8" w14:textId="77777777" w:rsidR="007F3C25" w:rsidRPr="00761255" w:rsidRDefault="007F3C25" w:rsidP="007F3C25">
      <w:pPr>
        <w:pBdr>
          <w:bottom w:val="double" w:sz="6" w:space="1" w:color="auto"/>
        </w:pBd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61255">
        <w:rPr>
          <w:rFonts w:cs="Calibri"/>
          <w:sz w:val="24"/>
          <w:szCs w:val="24"/>
          <w:lang w:val="mt-MT"/>
        </w:rPr>
        <w:t>L-idea ta’ din l-attività ġiet mid-DJ Joseph Armani u sabet l-appoġġ tal-organizzaturi, li offrew ukoll li jagħtu donazzjoni u jkabbru s-somma miġbura.</w:t>
      </w:r>
    </w:p>
    <w:p w14:paraId="53FD45F4" w14:textId="77777777" w:rsidR="007F3C25" w:rsidRPr="00B01875" w:rsidRDefault="007F3C25" w:rsidP="00DC71A3">
      <w:pPr>
        <w:pBdr>
          <w:bottom w:val="double" w:sz="6" w:space="1" w:color="auto"/>
        </w:pBdr>
        <w:spacing w:line="480" w:lineRule="auto"/>
        <w:jc w:val="both"/>
        <w:rPr>
          <w:rFonts w:cs="Calibri"/>
          <w:b/>
          <w:i/>
          <w:sz w:val="24"/>
          <w:szCs w:val="24"/>
          <w:lang w:val="mt-MT"/>
          <w:rPrChange w:id="67" w:author="USER" w:date="2015-11-25T07:47:00Z">
            <w:rPr>
              <w:rFonts w:cs="Calibri"/>
              <w:b/>
              <w:sz w:val="24"/>
              <w:szCs w:val="24"/>
              <w:lang w:val="it-IT"/>
            </w:rPr>
          </w:rPrChange>
        </w:rPr>
      </w:pPr>
      <w:r w:rsidRPr="009820CB">
        <w:rPr>
          <w:rFonts w:cs="Calibri"/>
          <w:b/>
          <w:sz w:val="24"/>
          <w:szCs w:val="24"/>
          <w:lang w:val="mt-MT"/>
        </w:rPr>
        <w:t xml:space="preserve"> </w:t>
      </w:r>
      <w:r w:rsidRPr="00B01875">
        <w:rPr>
          <w:rFonts w:cs="Calibri"/>
          <w:b/>
          <w:sz w:val="24"/>
          <w:szCs w:val="24"/>
          <w:lang w:val="mt-MT"/>
          <w:rPrChange w:id="68" w:author="USER" w:date="2015-11-25T07:47:00Z">
            <w:rPr>
              <w:rFonts w:cs="Calibri"/>
              <w:b/>
              <w:sz w:val="24"/>
              <w:szCs w:val="24"/>
              <w:lang w:val="it-IT"/>
            </w:rPr>
          </w:rPrChange>
        </w:rPr>
        <w:t xml:space="preserve">Lokali: Air Malta </w:t>
      </w:r>
      <w:r w:rsidRPr="00B01875">
        <w:rPr>
          <w:rFonts w:cs="Calibri"/>
          <w:b/>
          <w:i/>
          <w:sz w:val="24"/>
          <w:szCs w:val="24"/>
          <w:lang w:val="mt-MT"/>
          <w:rPrChange w:id="69" w:author="USER" w:date="2015-11-25T07:47:00Z">
            <w:rPr>
              <w:rFonts w:cs="Calibri"/>
              <w:b/>
              <w:sz w:val="24"/>
              <w:szCs w:val="24"/>
              <w:lang w:val="it-IT"/>
            </w:rPr>
          </w:rPrChange>
        </w:rPr>
        <w:t>Delays</w:t>
      </w:r>
    </w:p>
    <w:p w14:paraId="36717E7A" w14:textId="77777777" w:rsidR="007F3C25" w:rsidRPr="00B01875" w:rsidRDefault="007F3C25" w:rsidP="007F3C25">
      <w:pPr>
        <w:spacing w:line="480" w:lineRule="auto"/>
        <w:ind w:right="95"/>
        <w:jc w:val="both"/>
        <w:rPr>
          <w:rFonts w:cs="Calibri"/>
          <w:sz w:val="24"/>
          <w:szCs w:val="24"/>
          <w:lang w:val="mt-MT"/>
          <w:rPrChange w:id="70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71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  <w:t>Ajruplan bi problemi tekniċi tal-linja nazzjonali tal-ajru Maltija li ma setax jintuża wassal għal diversi dewmien u anke biex titjiriet minn Malta lejn Ruma u Milan jiġu magħquda b’titjiriet minn Malta għal Ruma, Ruma għal Milan u Milan għal Malta. Hu mifhum li l-aktar passiġġieri li kienu affettwati minn dewmien kienu dawk li kienu ġejjin minn Ruma għal Malta li kellhom dewmien ta’ ħames sigħat.</w:t>
      </w:r>
    </w:p>
    <w:p w14:paraId="3B0DEA2F" w14:textId="77777777" w:rsidR="007F3C25" w:rsidRPr="00B01875" w:rsidRDefault="007F3C25" w:rsidP="007F3C25">
      <w:pPr>
        <w:spacing w:line="480" w:lineRule="auto"/>
        <w:ind w:right="95"/>
        <w:jc w:val="both"/>
        <w:rPr>
          <w:rFonts w:cs="Calibri"/>
          <w:sz w:val="24"/>
          <w:szCs w:val="24"/>
          <w:lang w:val="mt-MT"/>
          <w:rPrChange w:id="72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73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  <w:t xml:space="preserve">It-titjira minn Malta lejn Manchester u Manchester lejn Malta </w:t>
      </w:r>
      <w:del w:id="74" w:author="USER" w:date="2015-08-20T12:28:00Z">
        <w:r w:rsidRPr="00B01875" w:rsidDel="00592EBC">
          <w:rPr>
            <w:rFonts w:cs="Calibri"/>
            <w:sz w:val="24"/>
            <w:szCs w:val="24"/>
            <w:lang w:val="mt-MT"/>
            <w:rPrChange w:id="75" w:author="USER" w:date="2015-11-25T07:47:00Z">
              <w:rPr>
                <w:rFonts w:cs="Calibri"/>
                <w:sz w:val="24"/>
                <w:szCs w:val="24"/>
                <w:lang w:val="it-IT"/>
              </w:rPr>
            </w:rPrChange>
          </w:rPr>
          <w:delText xml:space="preserve">ukoll </w:delText>
        </w:r>
      </w:del>
      <w:ins w:id="76" w:author="USER" w:date="2015-08-20T12:28:00Z">
        <w:r w:rsidR="00592EBC" w:rsidRPr="00B01875">
          <w:rPr>
            <w:rFonts w:cs="Calibri"/>
            <w:sz w:val="24"/>
            <w:szCs w:val="24"/>
            <w:lang w:val="mt-MT"/>
            <w:rPrChange w:id="77" w:author="USER" w:date="2015-11-25T07:47:00Z">
              <w:rPr>
                <w:rFonts w:cs="Calibri"/>
                <w:sz w:val="24"/>
                <w:szCs w:val="24"/>
                <w:lang w:val="it-IT"/>
              </w:rPr>
            </w:rPrChange>
          </w:rPr>
          <w:t xml:space="preserve">wkoll </w:t>
        </w:r>
      </w:ins>
      <w:r w:rsidRPr="00B01875">
        <w:rPr>
          <w:rFonts w:cs="Calibri"/>
          <w:sz w:val="24"/>
          <w:szCs w:val="24"/>
          <w:lang w:val="mt-MT"/>
          <w:rPrChange w:id="78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  <w:t>kellha dewmien ta’ seba’ sigħat filwaqt li dewmien minimu ta’ 20 minuta kien affettwat fit-titjira minn Malta lejn Moska.</w:t>
      </w:r>
    </w:p>
    <w:p w14:paraId="1FDDDB14" w14:textId="77777777" w:rsidR="007F3C25" w:rsidRPr="00B01875" w:rsidRDefault="007F3C25" w:rsidP="007F3C25">
      <w:pPr>
        <w:spacing w:line="480" w:lineRule="auto"/>
        <w:ind w:right="95"/>
        <w:jc w:val="both"/>
        <w:rPr>
          <w:rFonts w:cs="Calibri"/>
          <w:sz w:val="24"/>
          <w:szCs w:val="24"/>
          <w:lang w:val="mt-MT"/>
          <w:rPrChange w:id="79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</w:pPr>
      <w:r w:rsidRPr="00B01875">
        <w:rPr>
          <w:rFonts w:cs="Calibri"/>
          <w:sz w:val="24"/>
          <w:szCs w:val="24"/>
          <w:lang w:val="mt-MT"/>
          <w:rPrChange w:id="80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  <w:t>Filwaqt li l-Air Malta skużat ruħha għal dan id-dewmien, f’kummenti ma’ RTK News, il-Kelliem tal-Komunikazzjoni għall-Air Malta</w:t>
      </w:r>
      <w:ins w:id="81" w:author="USER" w:date="2015-11-24T14:55:00Z">
        <w:r w:rsidR="00445848" w:rsidRPr="00B01875">
          <w:rPr>
            <w:rFonts w:cs="Calibri"/>
            <w:sz w:val="24"/>
            <w:szCs w:val="24"/>
            <w:lang w:val="mt-MT"/>
            <w:rPrChange w:id="82" w:author="USER" w:date="2015-11-25T07:47:00Z">
              <w:rPr>
                <w:rFonts w:cs="Calibri"/>
                <w:sz w:val="24"/>
                <w:szCs w:val="24"/>
                <w:lang w:val="it-IT"/>
              </w:rPr>
            </w:rPrChange>
          </w:rPr>
          <w:t>,</w:t>
        </w:r>
      </w:ins>
      <w:r w:rsidRPr="00B01875">
        <w:rPr>
          <w:rFonts w:cs="Calibri"/>
          <w:sz w:val="24"/>
          <w:szCs w:val="24"/>
          <w:lang w:val="mt-MT"/>
          <w:rPrChange w:id="83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  <w:t xml:space="preserve"> Stephen Gauci</w:t>
      </w:r>
      <w:ins w:id="84" w:author="USER" w:date="2015-11-24T14:55:00Z">
        <w:r w:rsidR="00445848" w:rsidRPr="00B01875">
          <w:rPr>
            <w:rFonts w:cs="Calibri"/>
            <w:sz w:val="24"/>
            <w:szCs w:val="24"/>
            <w:lang w:val="mt-MT"/>
            <w:rPrChange w:id="85" w:author="USER" w:date="2015-11-25T07:47:00Z">
              <w:rPr>
                <w:rFonts w:cs="Calibri"/>
                <w:sz w:val="24"/>
                <w:szCs w:val="24"/>
                <w:lang w:val="it-IT"/>
              </w:rPr>
            </w:rPrChange>
          </w:rPr>
          <w:t>,</w:t>
        </w:r>
      </w:ins>
      <w:r w:rsidRPr="00B01875">
        <w:rPr>
          <w:rFonts w:cs="Calibri"/>
          <w:sz w:val="24"/>
          <w:szCs w:val="24"/>
          <w:lang w:val="mt-MT"/>
          <w:rPrChange w:id="86" w:author="USER" w:date="2015-11-25T07:47:00Z">
            <w:rPr>
              <w:rFonts w:cs="Calibri"/>
              <w:sz w:val="24"/>
              <w:szCs w:val="24"/>
              <w:lang w:val="it-IT"/>
            </w:rPr>
          </w:rPrChange>
        </w:rPr>
        <w:t xml:space="preserve"> sostna li ma jidhirx li għandu jkun hemm aktar dewmien f’titjiriet tal-Air Malta fis-sigħat u l-jiem li ġejjin.</w:t>
      </w:r>
    </w:p>
    <w:p w14:paraId="1D2A451E" w14:textId="77777777" w:rsidR="007F3C25" w:rsidRPr="00B01875" w:rsidRDefault="007F3C25" w:rsidP="007F3C25">
      <w:pPr>
        <w:pStyle w:val="textillum"/>
        <w:pBdr>
          <w:bottom w:val="single" w:sz="6" w:space="1" w:color="auto"/>
        </w:pBdr>
        <w:spacing w:line="480" w:lineRule="auto"/>
        <w:jc w:val="both"/>
        <w:rPr>
          <w:rFonts w:ascii="Calibri" w:hAnsi="Calibri" w:cs="Calibri"/>
          <w:b/>
          <w:i/>
          <w:lang w:val="mt-MT"/>
          <w:rPrChange w:id="87" w:author="USER" w:date="2015-11-25T07:47:00Z">
            <w:rPr>
              <w:rFonts w:ascii="Calibri" w:hAnsi="Calibri" w:cs="Calibri"/>
              <w:b/>
              <w:lang w:val="mt-MT"/>
            </w:rPr>
          </w:rPrChange>
        </w:rPr>
      </w:pPr>
      <w:r w:rsidRPr="00B01875">
        <w:rPr>
          <w:rFonts w:ascii="Calibri" w:hAnsi="Calibri" w:cs="Calibri"/>
          <w:b/>
          <w:i/>
          <w:lang w:val="mt-MT"/>
          <w:rPrChange w:id="88" w:author="USER" w:date="2015-11-25T07:47:00Z">
            <w:rPr>
              <w:rFonts w:ascii="Calibri" w:hAnsi="Calibri" w:cs="Calibri"/>
              <w:b/>
              <w:lang w:val="mt-MT"/>
            </w:rPr>
          </w:rPrChange>
        </w:rPr>
        <w:t>Power Station</w:t>
      </w:r>
    </w:p>
    <w:p w14:paraId="79AA41DF" w14:textId="77777777" w:rsidR="007F3C25" w:rsidRPr="00997E5F" w:rsidRDefault="007F3C25" w:rsidP="007F3C25">
      <w:pPr>
        <w:pStyle w:val="NormalWeb"/>
        <w:pBdr>
          <w:bottom w:val="double" w:sz="6" w:space="19" w:color="auto"/>
        </w:pBdr>
        <w:spacing w:line="480" w:lineRule="auto"/>
        <w:jc w:val="both"/>
        <w:rPr>
          <w:rStyle w:val="Emphasis"/>
          <w:rFonts w:ascii="Calibri" w:hAnsi="Calibri" w:cs="Calibri"/>
          <w:lang w:val="mt-MT"/>
        </w:rPr>
      </w:pPr>
      <w:r w:rsidRPr="00B01875">
        <w:rPr>
          <w:rFonts w:ascii="Calibri" w:hAnsi="Calibri" w:cs="Calibri"/>
          <w:lang w:val="mt-MT"/>
        </w:rPr>
        <w:t>Il-Ministru għall-</w:t>
      </w:r>
      <w:del w:id="89" w:author="USER" w:date="2015-08-20T12:29:00Z">
        <w:r w:rsidRPr="00B01875" w:rsidDel="00592EBC">
          <w:rPr>
            <w:rFonts w:ascii="Calibri" w:hAnsi="Calibri" w:cs="Calibri"/>
            <w:lang w:val="mt-MT"/>
          </w:rPr>
          <w:delText xml:space="preserve">energija </w:delText>
        </w:r>
      </w:del>
      <w:ins w:id="90" w:author="USER" w:date="2015-08-20T12:29:00Z">
        <w:r w:rsidR="00592EBC" w:rsidRPr="00B01875">
          <w:rPr>
            <w:rFonts w:ascii="Calibri" w:hAnsi="Calibri" w:cs="Calibri"/>
            <w:lang w:val="mt-MT"/>
          </w:rPr>
          <w:t>enerġija,</w:t>
        </w:r>
        <w:r w:rsidR="00592EBC" w:rsidRPr="00761255">
          <w:rPr>
            <w:rFonts w:ascii="Calibri" w:hAnsi="Calibri" w:cs="Calibri"/>
            <w:lang w:val="mt-MT"/>
          </w:rPr>
          <w:t xml:space="preserve"> </w:t>
        </w:r>
      </w:ins>
      <w:r w:rsidRPr="00761255">
        <w:rPr>
          <w:rFonts w:ascii="Calibri" w:hAnsi="Calibri" w:cs="Calibri"/>
          <w:lang w:val="mt-MT"/>
        </w:rPr>
        <w:t>Konrad Mizzi</w:t>
      </w:r>
      <w:ins w:id="91" w:author="USER" w:date="2015-08-20T12:29:00Z">
        <w:r w:rsidR="00592EBC" w:rsidRPr="00761255">
          <w:rPr>
            <w:rFonts w:ascii="Calibri" w:hAnsi="Calibri" w:cs="Calibri"/>
            <w:lang w:val="mt-MT"/>
          </w:rPr>
          <w:t>,</w:t>
        </w:r>
      </w:ins>
      <w:r w:rsidRPr="007B5D75">
        <w:rPr>
          <w:rFonts w:ascii="Calibri" w:hAnsi="Calibri" w:cs="Calibri"/>
          <w:lang w:val="mt-MT"/>
        </w:rPr>
        <w:t xml:space="preserve"> ħabbar li </w:t>
      </w:r>
      <w:del w:id="92" w:author="USER" w:date="2015-08-20T12:30:00Z">
        <w:r w:rsidRPr="007B5D75" w:rsidDel="00592EBC">
          <w:rPr>
            <w:rFonts w:ascii="Calibri" w:hAnsi="Calibri" w:cs="Calibri"/>
            <w:lang w:val="mt-MT"/>
          </w:rPr>
          <w:delText xml:space="preserve">ntagħżlu </w:delText>
        </w:r>
      </w:del>
      <w:ins w:id="93" w:author="USER" w:date="2015-08-20T12:30:00Z">
        <w:r w:rsidR="00592EBC" w:rsidRPr="00A5010A">
          <w:rPr>
            <w:rFonts w:ascii="Calibri" w:hAnsi="Calibri" w:cs="Calibri"/>
            <w:lang w:val="mt-MT"/>
          </w:rPr>
          <w:t xml:space="preserve">ntgħażlu </w:t>
        </w:r>
      </w:ins>
      <w:r w:rsidRPr="00A5010A">
        <w:rPr>
          <w:rFonts w:ascii="Calibri" w:hAnsi="Calibri" w:cs="Calibri"/>
          <w:lang w:val="mt-MT"/>
        </w:rPr>
        <w:t>ħdax-il kumpanija</w:t>
      </w:r>
      <w:r w:rsidRPr="006322C9">
        <w:rPr>
          <w:rStyle w:val="Emphasis"/>
          <w:rFonts w:ascii="Calibri" w:hAnsi="Calibri" w:cs="Calibri"/>
          <w:lang w:val="mt-MT"/>
        </w:rPr>
        <w:t> </w:t>
      </w:r>
      <w:r w:rsidRPr="006322C9">
        <w:rPr>
          <w:rFonts w:ascii="Calibri" w:hAnsi="Calibri" w:cs="Calibri"/>
          <w:lang w:val="mt-MT"/>
        </w:rPr>
        <w:t>mill-proċess ta' espressjoni ta' interess u kapa</w:t>
      </w:r>
      <w:del w:id="94" w:author="USER" w:date="2015-11-26T08:03:00Z">
        <w:r w:rsidRPr="006322C9" w:rsidDel="00761489">
          <w:rPr>
            <w:rFonts w:ascii="Calibri" w:hAnsi="Calibri" w:cs="Calibri"/>
            <w:lang w:val="mt-MT"/>
          </w:rPr>
          <w:delText>c</w:delText>
        </w:r>
      </w:del>
      <w:ins w:id="95" w:author="USER" w:date="2015-11-26T08:03:00Z">
        <w:r w:rsidR="00761489">
          <w:rPr>
            <w:rFonts w:ascii="Calibri" w:hAnsi="Calibri" w:cs="Calibri"/>
            <w:lang w:val="mt-MT"/>
          </w:rPr>
          <w:t>ċ</w:t>
        </w:r>
      </w:ins>
      <w:r w:rsidRPr="006322C9">
        <w:rPr>
          <w:rFonts w:ascii="Calibri" w:hAnsi="Calibri" w:cs="Calibri"/>
          <w:lang w:val="mt-MT"/>
        </w:rPr>
        <w:t>ità għal </w:t>
      </w:r>
      <w:r w:rsidRPr="00761489">
        <w:rPr>
          <w:rStyle w:val="Emphasis"/>
          <w:rFonts w:ascii="Calibri" w:hAnsi="Calibri" w:cs="Calibri"/>
          <w:lang w:val="mt-MT"/>
        </w:rPr>
        <w:t>long term purchase agreement </w:t>
      </w:r>
      <w:r w:rsidRPr="00E334F9">
        <w:rPr>
          <w:rFonts w:ascii="Calibri" w:hAnsi="Calibri" w:cs="Calibri"/>
          <w:lang w:val="mt-MT"/>
        </w:rPr>
        <w:t>u </w:t>
      </w:r>
      <w:r w:rsidRPr="00E334F9">
        <w:rPr>
          <w:rStyle w:val="Emphasis"/>
          <w:rFonts w:ascii="Calibri" w:hAnsi="Calibri" w:cs="Calibri"/>
          <w:lang w:val="mt-MT"/>
        </w:rPr>
        <w:t>gas</w:t>
      </w:r>
      <w:del w:id="96" w:author="USER" w:date="2015-11-24T14:57:00Z">
        <w:r w:rsidRPr="00E334F9" w:rsidDel="00445848">
          <w:rPr>
            <w:rStyle w:val="Emphasis"/>
            <w:rFonts w:ascii="Calibri" w:hAnsi="Calibri" w:cs="Calibri"/>
            <w:lang w:val="mt-MT"/>
          </w:rPr>
          <w:delText>s</w:delText>
        </w:r>
      </w:del>
      <w:r w:rsidRPr="006E5D2F">
        <w:rPr>
          <w:rStyle w:val="Emphasis"/>
          <w:rFonts w:ascii="Calibri" w:hAnsi="Calibri" w:cs="Calibri"/>
          <w:lang w:val="mt-MT"/>
        </w:rPr>
        <w:t xml:space="preserve"> supply. </w:t>
      </w:r>
      <w:r w:rsidRPr="006E5D2F">
        <w:rPr>
          <w:rStyle w:val="Emphasis"/>
          <w:rFonts w:ascii="Calibri" w:hAnsi="Calibri" w:cs="Calibri"/>
          <w:i w:val="0"/>
          <w:lang w:val="mt-MT"/>
        </w:rPr>
        <w:t>Huwa qal li dawn l-entitajiet intgħażlu għax laħqu l-kriterji stabbiliti fl-EOIC.</w:t>
      </w:r>
      <w:r w:rsidRPr="00997E5F">
        <w:rPr>
          <w:rStyle w:val="Emphasis"/>
          <w:rFonts w:ascii="Calibri" w:hAnsi="Calibri" w:cs="Calibri"/>
          <w:lang w:val="mt-MT"/>
        </w:rPr>
        <w:t xml:space="preserve"> Id-Dettalji:</w:t>
      </w:r>
    </w:p>
    <w:p w14:paraId="13AE0E23" w14:textId="77777777" w:rsidR="007F3C25" w:rsidRPr="00A5010A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lang w:val="mt-MT"/>
        </w:rPr>
      </w:pPr>
      <w:r w:rsidRPr="00997E5F">
        <w:rPr>
          <w:rStyle w:val="apple-converted-space"/>
          <w:rFonts w:ascii="Calibri" w:hAnsi="Calibri" w:cs="Calibri"/>
          <w:iCs/>
          <w:lang w:val="mt-MT"/>
        </w:rPr>
        <w:t>Waqt konferenza tal-aħbarijiet</w:t>
      </w:r>
      <w:r w:rsidRPr="001C2596">
        <w:rPr>
          <w:rStyle w:val="apple-converted-space"/>
          <w:rFonts w:ascii="Calibri" w:hAnsi="Calibri" w:cs="Calibri"/>
          <w:i/>
          <w:iCs/>
          <w:lang w:val="mt-MT"/>
        </w:rPr>
        <w:t xml:space="preserve"> </w:t>
      </w:r>
      <w:r w:rsidRPr="004A6B63">
        <w:rPr>
          <w:rFonts w:ascii="Calibri" w:hAnsi="Calibri" w:cs="Calibri"/>
          <w:lang w:val="mt-MT"/>
        </w:rPr>
        <w:t>fil-</w:t>
      </w:r>
      <w:r w:rsidRPr="00B01875">
        <w:rPr>
          <w:rFonts w:ascii="Calibri" w:hAnsi="Calibri" w:cs="Calibri"/>
          <w:i/>
          <w:lang w:val="mt-MT"/>
          <w:rPrChange w:id="97" w:author="USER" w:date="2015-11-25T07:47:00Z">
            <w:rPr>
              <w:rFonts w:ascii="Calibri" w:hAnsi="Calibri" w:cs="Calibri"/>
              <w:lang w:val="mt-MT"/>
            </w:rPr>
          </w:rPrChange>
        </w:rPr>
        <w:t>power</w:t>
      </w:r>
      <w:ins w:id="98" w:author="USER" w:date="2015-11-25T07:55:00Z">
        <w:r w:rsidR="00761255">
          <w:rPr>
            <w:rFonts w:ascii="Calibri" w:hAnsi="Calibri" w:cs="Calibri"/>
            <w:i/>
            <w:lang w:val="mt-MT"/>
          </w:rPr>
          <w:t xml:space="preserve"> </w:t>
        </w:r>
      </w:ins>
      <w:r w:rsidRPr="00B01875">
        <w:rPr>
          <w:rFonts w:ascii="Calibri" w:hAnsi="Calibri" w:cs="Calibri"/>
          <w:i/>
          <w:lang w:val="mt-MT"/>
          <w:rPrChange w:id="99" w:author="USER" w:date="2015-11-25T07:47:00Z">
            <w:rPr>
              <w:rFonts w:ascii="Calibri" w:hAnsi="Calibri" w:cs="Calibri"/>
              <w:lang w:val="mt-MT"/>
            </w:rPr>
          </w:rPrChange>
        </w:rPr>
        <w:t>station</w:t>
      </w:r>
      <w:r w:rsidRPr="00B01875">
        <w:rPr>
          <w:rFonts w:ascii="Calibri" w:hAnsi="Calibri" w:cs="Calibri"/>
          <w:lang w:val="mt-MT"/>
        </w:rPr>
        <w:t xml:space="preserve"> ta' Delimara l-Ministru</w:t>
      </w:r>
      <w:del w:id="100" w:author="USER" w:date="2015-11-26T08:30:00Z">
        <w:r w:rsidRPr="00B01875" w:rsidDel="006E5D2F">
          <w:rPr>
            <w:rFonts w:ascii="Calibri" w:hAnsi="Calibri" w:cs="Calibri"/>
            <w:lang w:val="mt-MT"/>
          </w:rPr>
          <w:delText> </w:delText>
        </w:r>
      </w:del>
      <w:r w:rsidRPr="00B01875">
        <w:rPr>
          <w:rFonts w:ascii="Calibri" w:hAnsi="Calibri" w:cs="Calibri"/>
          <w:lang w:val="mt-MT"/>
        </w:rPr>
        <w:t xml:space="preserve"> Mizzi qal li l-Gvern jinsab kommess li l-proġett jitwettaq u l-interess li dawn il-kumpaniji </w:t>
      </w:r>
      <w:ins w:id="101" w:author="USER" w:date="2015-08-20T12:31:00Z">
        <w:r w:rsidR="00592EBC" w:rsidRPr="00761255">
          <w:rPr>
            <w:rFonts w:ascii="Calibri" w:hAnsi="Calibri" w:cs="Calibri"/>
            <w:lang w:val="mt-MT"/>
          </w:rPr>
          <w:t>w</w:t>
        </w:r>
      </w:ins>
      <w:del w:id="102" w:author="USER" w:date="2015-08-20T12:31:00Z">
        <w:r w:rsidRPr="00761255" w:rsidDel="00592EBC">
          <w:rPr>
            <w:rFonts w:ascii="Calibri" w:hAnsi="Calibri" w:cs="Calibri"/>
            <w:lang w:val="mt-MT"/>
          </w:rPr>
          <w:delText>u</w:delText>
        </w:r>
      </w:del>
      <w:r w:rsidRPr="00761255">
        <w:rPr>
          <w:rFonts w:ascii="Calibri" w:hAnsi="Calibri" w:cs="Calibri"/>
          <w:lang w:val="mt-MT"/>
        </w:rPr>
        <w:t>rew hija xhieda tal-interess tagħhom u tal-fatt li l-proġett huwa fattib</w:t>
      </w:r>
      <w:ins w:id="103" w:author="USER" w:date="2015-08-20T12:31:00Z">
        <w:r w:rsidR="00492803" w:rsidRPr="00A5010A">
          <w:rPr>
            <w:rFonts w:ascii="Calibri" w:hAnsi="Calibri" w:cs="Calibri"/>
            <w:lang w:val="mt-MT"/>
          </w:rPr>
          <w:t>b</w:t>
        </w:r>
      </w:ins>
      <w:r w:rsidRPr="00A5010A">
        <w:rPr>
          <w:rFonts w:ascii="Calibri" w:hAnsi="Calibri" w:cs="Calibri"/>
          <w:lang w:val="mt-MT"/>
        </w:rPr>
        <w:t xml:space="preserve">li. </w:t>
      </w:r>
    </w:p>
    <w:p w14:paraId="17610D97" w14:textId="77777777" w:rsidR="007F3C25" w:rsidRPr="004A6B63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b/>
          <w:lang w:val="mt-MT"/>
        </w:rPr>
      </w:pPr>
      <w:r w:rsidRPr="00A5010A">
        <w:rPr>
          <w:rFonts w:ascii="Calibri" w:hAnsi="Calibri" w:cs="Calibri"/>
          <w:lang w:val="mt-MT"/>
        </w:rPr>
        <w:t>Mizzi qal li l-kumpaniji kienu mitluba jippreżentaw lill-Enemalta informazzjoni dwar il-kredenzjali tag</w:t>
      </w:r>
      <w:r w:rsidRPr="006322C9">
        <w:rPr>
          <w:rFonts w:ascii="Calibri" w:hAnsi="Calibri" w:cs="Calibri"/>
          <w:lang w:val="mt-MT"/>
        </w:rPr>
        <w:t>ħhom fl-immaniġjar, assigurazzjoni u xi proġetti simili li huma ħadmu fuqhom. Mizzi qal li issa l-kumpaniji se jint</w:t>
      </w:r>
      <w:ins w:id="104" w:author="USER" w:date="2015-08-20T12:32:00Z">
        <w:r w:rsidR="00492803" w:rsidRPr="00E334F9">
          <w:rPr>
            <w:rFonts w:ascii="Calibri" w:hAnsi="Calibri" w:cs="Calibri"/>
            <w:lang w:val="mt-MT"/>
          </w:rPr>
          <w:t>a</w:t>
        </w:r>
      </w:ins>
      <w:r w:rsidRPr="00E334F9">
        <w:rPr>
          <w:rFonts w:ascii="Calibri" w:hAnsi="Calibri" w:cs="Calibri"/>
          <w:lang w:val="mt-MT"/>
        </w:rPr>
        <w:t>l</w:t>
      </w:r>
      <w:del w:id="105" w:author="USER" w:date="2015-08-20T12:32:00Z">
        <w:r w:rsidRPr="00E334F9" w:rsidDel="00492803">
          <w:rPr>
            <w:rFonts w:ascii="Calibri" w:hAnsi="Calibri" w:cs="Calibri"/>
            <w:lang w:val="mt-MT"/>
          </w:rPr>
          <w:delText>a</w:delText>
        </w:r>
      </w:del>
      <w:r w:rsidRPr="006E5D2F">
        <w:rPr>
          <w:rFonts w:ascii="Calibri" w:hAnsi="Calibri" w:cs="Calibri"/>
          <w:lang w:val="mt-MT"/>
        </w:rPr>
        <w:t>bu jippreżentaw rapport iktar iddettaljat biex sal-aħħar ta' Settembru tint</w:t>
      </w:r>
      <w:del w:id="106" w:author="USER" w:date="2015-08-20T12:32:00Z">
        <w:r w:rsidRPr="00997E5F" w:rsidDel="00492803">
          <w:rPr>
            <w:rFonts w:ascii="Calibri" w:hAnsi="Calibri" w:cs="Calibri"/>
            <w:lang w:val="mt-MT"/>
          </w:rPr>
          <w:delText>a</w:delText>
        </w:r>
      </w:del>
      <w:r w:rsidRPr="00997E5F">
        <w:rPr>
          <w:rFonts w:ascii="Calibri" w:hAnsi="Calibri" w:cs="Calibri"/>
          <w:lang w:val="mt-MT"/>
        </w:rPr>
        <w:t>għ</w:t>
      </w:r>
      <w:ins w:id="107" w:author="USER" w:date="2015-08-20T12:32:00Z">
        <w:r w:rsidR="00492803" w:rsidRPr="001C2596">
          <w:rPr>
            <w:rFonts w:ascii="Calibri" w:hAnsi="Calibri" w:cs="Calibri"/>
            <w:lang w:val="mt-MT"/>
          </w:rPr>
          <w:t>a</w:t>
        </w:r>
      </w:ins>
      <w:r w:rsidRPr="004A6B63">
        <w:rPr>
          <w:rFonts w:ascii="Calibri" w:hAnsi="Calibri" w:cs="Calibri"/>
          <w:lang w:val="mt-MT"/>
        </w:rPr>
        <w:t>żel il-kumpanija.</w:t>
      </w:r>
    </w:p>
    <w:p w14:paraId="0153082A" w14:textId="77777777" w:rsidR="007F3C25" w:rsidRPr="004A6B63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lang w:val="mt-MT"/>
        </w:rPr>
      </w:pPr>
      <w:r w:rsidRPr="004A6B63">
        <w:rPr>
          <w:rFonts w:ascii="Calibri" w:hAnsi="Calibri" w:cs="Calibri"/>
          <w:lang w:val="mt-MT"/>
        </w:rPr>
        <w:t>L-Onorevoli Mizzi ħabbar ukoll li fil-ġranet li ġejjin se jitwaqqaf mekkani</w:t>
      </w:r>
      <w:ins w:id="108" w:author="USER" w:date="2015-08-20T12:32:00Z">
        <w:r w:rsidR="00492803" w:rsidRPr="004A6B63">
          <w:rPr>
            <w:rFonts w:ascii="Calibri" w:hAnsi="Calibri" w:cs="Calibri"/>
            <w:lang w:val="mt-MT"/>
          </w:rPr>
          <w:t>ż</w:t>
        </w:r>
      </w:ins>
      <w:del w:id="109" w:author="USER" w:date="2015-08-20T12:32:00Z">
        <w:r w:rsidRPr="004A6B63" w:rsidDel="00492803">
          <w:rPr>
            <w:rFonts w:ascii="Calibri" w:hAnsi="Calibri" w:cs="Calibri"/>
            <w:lang w:val="mt-MT"/>
          </w:rPr>
          <w:delText>z</w:delText>
        </w:r>
      </w:del>
      <w:r w:rsidRPr="004A6B63">
        <w:rPr>
          <w:rFonts w:ascii="Calibri" w:hAnsi="Calibri" w:cs="Calibri"/>
          <w:lang w:val="mt-MT"/>
        </w:rPr>
        <w:t>mu biex min ma jaqbilx ikun jista' jappella mid-deċiżjoni.</w:t>
      </w:r>
    </w:p>
    <w:p w14:paraId="696CF079" w14:textId="77777777" w:rsidR="007F3C25" w:rsidRPr="006E5D2F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lang w:val="mt-MT"/>
        </w:rPr>
      </w:pPr>
      <w:r w:rsidRPr="004A6B63">
        <w:rPr>
          <w:rFonts w:ascii="Calibri" w:hAnsi="Calibri" w:cs="Calibri"/>
          <w:lang w:val="mt-MT"/>
        </w:rPr>
        <w:t xml:space="preserve">Qal ukoll li l-Gvern diġà ssotometta deskrizzjoni lill-MEPA biex wara l-konsultazzjonijiet meħtieġa </w:t>
      </w:r>
      <w:del w:id="110" w:author="USER" w:date="2015-11-24T15:09:00Z">
        <w:r w:rsidRPr="004A6B63" w:rsidDel="00BB1FD1">
          <w:rPr>
            <w:rFonts w:ascii="Calibri" w:hAnsi="Calibri" w:cs="Calibri"/>
            <w:lang w:val="mt-MT"/>
          </w:rPr>
          <w:delText>i</w:delText>
        </w:r>
      </w:del>
      <w:ins w:id="111" w:author="USER" w:date="2015-11-24T15:09:00Z">
        <w:r w:rsidR="00BB1FD1" w:rsidRPr="004A6B63">
          <w:rPr>
            <w:rFonts w:ascii="Calibri" w:hAnsi="Calibri" w:cs="Calibri"/>
            <w:lang w:val="mt-MT"/>
          </w:rPr>
          <w:t>j</w:t>
        </w:r>
      </w:ins>
      <w:r w:rsidRPr="004A6B63">
        <w:rPr>
          <w:rFonts w:ascii="Calibri" w:hAnsi="Calibri" w:cs="Calibri"/>
          <w:lang w:val="mt-MT"/>
        </w:rPr>
        <w:t xml:space="preserve">kunu jistgħu </w:t>
      </w:r>
      <w:del w:id="112" w:author="USER" w:date="2015-08-20T12:33:00Z">
        <w:r w:rsidRPr="004A6B63" w:rsidDel="00492803">
          <w:rPr>
            <w:rFonts w:ascii="Calibri" w:hAnsi="Calibri" w:cs="Calibri"/>
            <w:lang w:val="mt-MT"/>
          </w:rPr>
          <w:delText xml:space="preserve">jinħargu </w:delText>
        </w:r>
      </w:del>
      <w:ins w:id="113" w:author="USER" w:date="2015-08-20T12:33:00Z">
        <w:r w:rsidR="00492803" w:rsidRPr="004A6B63">
          <w:rPr>
            <w:rFonts w:ascii="Calibri" w:hAnsi="Calibri" w:cs="Calibri"/>
            <w:lang w:val="mt-MT"/>
          </w:rPr>
          <w:t xml:space="preserve">jinħarġu </w:t>
        </w:r>
      </w:ins>
      <w:r w:rsidRPr="004A6B63">
        <w:rPr>
          <w:rFonts w:ascii="Calibri" w:hAnsi="Calibri" w:cs="Calibri"/>
          <w:lang w:val="mt-MT"/>
        </w:rPr>
        <w:t xml:space="preserve">l-permessi </w:t>
      </w:r>
      <w:del w:id="114" w:author="USER" w:date="2015-08-20T12:33:00Z">
        <w:r w:rsidRPr="004A6B63" w:rsidDel="00492803">
          <w:rPr>
            <w:rFonts w:ascii="Calibri" w:hAnsi="Calibri" w:cs="Calibri"/>
            <w:lang w:val="mt-MT"/>
          </w:rPr>
          <w:delText xml:space="preserve">meħtiega </w:delText>
        </w:r>
      </w:del>
      <w:ins w:id="115" w:author="USER" w:date="2015-08-20T12:33:00Z">
        <w:r w:rsidR="00492803" w:rsidRPr="004A6B63">
          <w:rPr>
            <w:rFonts w:ascii="Calibri" w:hAnsi="Calibri" w:cs="Calibri"/>
            <w:lang w:val="mt-MT"/>
          </w:rPr>
          <w:t xml:space="preserve">meħtieġa </w:t>
        </w:r>
      </w:ins>
      <w:r w:rsidRPr="004A6B63">
        <w:rPr>
          <w:rFonts w:ascii="Calibri" w:hAnsi="Calibri" w:cs="Calibri"/>
          <w:lang w:val="mt-MT"/>
        </w:rPr>
        <w:t>skont il-li</w:t>
      </w:r>
      <w:del w:id="116" w:author="USER" w:date="2015-11-26T08:14:00Z">
        <w:r w:rsidRPr="004A6B63" w:rsidDel="00E334F9">
          <w:rPr>
            <w:rFonts w:ascii="Calibri" w:hAnsi="Calibri" w:cs="Calibri"/>
            <w:lang w:val="mt-MT"/>
          </w:rPr>
          <w:delText>g</w:delText>
        </w:r>
      </w:del>
      <w:ins w:id="117" w:author="USER" w:date="2015-11-26T08:14:00Z">
        <w:r w:rsidR="00E334F9">
          <w:rPr>
            <w:rFonts w:ascii="Calibri" w:hAnsi="Calibri" w:cs="Calibri"/>
            <w:lang w:val="mt-MT"/>
          </w:rPr>
          <w:t>ġ</w:t>
        </w:r>
      </w:ins>
      <w:r w:rsidRPr="00E334F9">
        <w:rPr>
          <w:rFonts w:ascii="Calibri" w:hAnsi="Calibri" w:cs="Calibri"/>
          <w:lang w:val="mt-MT"/>
        </w:rPr>
        <w:t xml:space="preserve">i u wara li jsiru studji fuq is-sigurtà, </w:t>
      </w:r>
      <w:ins w:id="118" w:author="USER" w:date="2015-08-20T12:33:00Z">
        <w:r w:rsidR="00492803" w:rsidRPr="006E5D2F">
          <w:rPr>
            <w:rFonts w:ascii="Calibri" w:hAnsi="Calibri" w:cs="Calibri"/>
            <w:lang w:val="mt-MT"/>
          </w:rPr>
          <w:t>i</w:t>
        </w:r>
      </w:ins>
      <w:r w:rsidRPr="006E5D2F">
        <w:rPr>
          <w:rFonts w:ascii="Calibri" w:hAnsi="Calibri" w:cs="Calibri"/>
          <w:lang w:val="mt-MT"/>
        </w:rPr>
        <w:t>s-saħħa u l-impatt ambjentali.</w:t>
      </w:r>
    </w:p>
    <w:p w14:paraId="13523B29" w14:textId="77777777" w:rsidR="007F3C25" w:rsidRPr="00B01875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b/>
          <w:lang w:val="mt-MT"/>
        </w:rPr>
      </w:pPr>
      <w:r w:rsidRPr="00997E5F">
        <w:rPr>
          <w:rFonts w:ascii="Calibri" w:hAnsi="Calibri" w:cs="Calibri"/>
          <w:lang w:val="mt-MT"/>
        </w:rPr>
        <w:t>Il-Ministru Mizzi sostna li filwaqt li d-domanda għall-</w:t>
      </w:r>
      <w:del w:id="119" w:author="USER" w:date="2015-08-20T12:33:00Z">
        <w:r w:rsidRPr="00997E5F" w:rsidDel="00492803">
          <w:rPr>
            <w:rFonts w:ascii="Calibri" w:hAnsi="Calibri" w:cs="Calibri"/>
            <w:lang w:val="mt-MT"/>
          </w:rPr>
          <w:delText xml:space="preserve">energija </w:delText>
        </w:r>
      </w:del>
      <w:ins w:id="120" w:author="USER" w:date="2015-08-20T12:33:00Z">
        <w:r w:rsidR="00492803" w:rsidRPr="001C2596">
          <w:rPr>
            <w:rFonts w:ascii="Calibri" w:hAnsi="Calibri" w:cs="Calibri"/>
            <w:lang w:val="mt-MT"/>
          </w:rPr>
          <w:t xml:space="preserve">enerġija </w:t>
        </w:r>
      </w:ins>
      <w:r w:rsidRPr="004A6B63">
        <w:rPr>
          <w:rFonts w:ascii="Calibri" w:hAnsi="Calibri" w:cs="Calibri"/>
          <w:lang w:val="mt-MT"/>
        </w:rPr>
        <w:t>tkompli tikber, il-Gvern se jaħdem biex jimplimenta diversi bidliet biex</w:t>
      </w:r>
      <w:del w:id="121" w:author="USER" w:date="2015-11-26T08:31:00Z">
        <w:r w:rsidRPr="004A6B63" w:rsidDel="006E5D2F">
          <w:rPr>
            <w:rFonts w:ascii="Calibri" w:hAnsi="Calibri" w:cs="Calibri"/>
            <w:lang w:val="mt-MT"/>
          </w:rPr>
          <w:delText> </w:delText>
        </w:r>
      </w:del>
      <w:r w:rsidRPr="006E5D2F">
        <w:rPr>
          <w:rFonts w:ascii="Calibri" w:hAnsi="Calibri" w:cs="Calibri"/>
          <w:lang w:val="mt-MT"/>
        </w:rPr>
        <w:t> </w:t>
      </w:r>
      <w:r w:rsidRPr="006322C9">
        <w:rPr>
          <w:rFonts w:ascii="Calibri" w:hAnsi="Calibri" w:cs="Calibri"/>
          <w:lang w:val="mt-MT"/>
        </w:rPr>
        <w:t>jassigura mod ġdid kif pajjiżna jiġġenera l-enerġija. Fost dawn semma</w:t>
      </w:r>
      <w:del w:id="122" w:author="USER" w:date="2015-11-25T07:55:00Z">
        <w:r w:rsidRPr="00761489" w:rsidDel="00761255">
          <w:rPr>
            <w:rFonts w:ascii="Calibri" w:hAnsi="Calibri" w:cs="Calibri"/>
            <w:lang w:val="mt-MT"/>
          </w:rPr>
          <w:delText>’</w:delText>
        </w:r>
      </w:del>
      <w:r w:rsidRPr="00761489">
        <w:rPr>
          <w:rFonts w:ascii="Calibri" w:hAnsi="Calibri" w:cs="Calibri"/>
          <w:lang w:val="mt-MT"/>
        </w:rPr>
        <w:t xml:space="preserve"> l-għeluq tal-</w:t>
      </w:r>
      <w:r w:rsidRPr="00B01875">
        <w:rPr>
          <w:rFonts w:ascii="Calibri" w:hAnsi="Calibri" w:cs="Calibri"/>
          <w:i/>
          <w:lang w:val="mt-MT"/>
          <w:rPrChange w:id="123" w:author="USER" w:date="2015-11-25T07:47:00Z">
            <w:rPr>
              <w:rFonts w:ascii="Calibri" w:hAnsi="Calibri" w:cs="Calibri"/>
              <w:lang w:val="mt-MT"/>
            </w:rPr>
          </w:rPrChange>
        </w:rPr>
        <w:t>power</w:t>
      </w:r>
      <w:ins w:id="124" w:author="USER" w:date="2015-11-25T07:55:00Z">
        <w:r w:rsidR="00761255">
          <w:rPr>
            <w:rFonts w:ascii="Calibri" w:hAnsi="Calibri" w:cs="Calibri"/>
            <w:i/>
            <w:lang w:val="mt-MT"/>
          </w:rPr>
          <w:t xml:space="preserve"> </w:t>
        </w:r>
      </w:ins>
      <w:r w:rsidRPr="00B01875">
        <w:rPr>
          <w:rFonts w:ascii="Calibri" w:hAnsi="Calibri" w:cs="Calibri"/>
          <w:i/>
          <w:lang w:val="mt-MT"/>
          <w:rPrChange w:id="125" w:author="USER" w:date="2015-11-25T07:47:00Z">
            <w:rPr>
              <w:rFonts w:ascii="Calibri" w:hAnsi="Calibri" w:cs="Calibri"/>
              <w:lang w:val="mt-MT"/>
            </w:rPr>
          </w:rPrChange>
        </w:rPr>
        <w:t>station</w:t>
      </w:r>
      <w:r w:rsidRPr="00B01875">
        <w:rPr>
          <w:rFonts w:ascii="Calibri" w:hAnsi="Calibri" w:cs="Calibri"/>
          <w:lang w:val="mt-MT"/>
        </w:rPr>
        <w:t xml:space="preserve"> tal-Marsa u ċ-ċumnija ta’ Delimara, il-qalba mill-Heavy Fuel Oil għal</w:t>
      </w:r>
      <w:ins w:id="126" w:author="USER" w:date="2015-11-24T15:11:00Z">
        <w:r w:rsidR="00D232D4" w:rsidRPr="00761255">
          <w:rPr>
            <w:rFonts w:ascii="Calibri" w:hAnsi="Calibri" w:cs="Calibri"/>
            <w:lang w:val="mt-MT"/>
          </w:rPr>
          <w:t>l</w:t>
        </w:r>
      </w:ins>
      <w:del w:id="127" w:author="USER" w:date="2015-11-24T15:11:00Z">
        <w:r w:rsidRPr="00761255" w:rsidDel="00D232D4">
          <w:rPr>
            <w:rFonts w:ascii="Calibri" w:hAnsi="Calibri" w:cs="Calibri"/>
            <w:lang w:val="mt-MT"/>
          </w:rPr>
          <w:delText xml:space="preserve"> </w:delText>
        </w:r>
      </w:del>
      <w:r w:rsidRPr="00761255">
        <w:rPr>
          <w:rFonts w:ascii="Calibri" w:hAnsi="Calibri" w:cs="Calibri"/>
          <w:lang w:val="mt-MT"/>
        </w:rPr>
        <w:t>gass u anke l-</w:t>
      </w:r>
      <w:r w:rsidRPr="00B01875">
        <w:rPr>
          <w:rFonts w:ascii="Calibri" w:hAnsi="Calibri" w:cs="Calibri"/>
          <w:i/>
          <w:lang w:val="mt-MT"/>
          <w:rPrChange w:id="128" w:author="USER" w:date="2015-11-25T07:47:00Z">
            <w:rPr>
              <w:rFonts w:ascii="Calibri" w:hAnsi="Calibri" w:cs="Calibri"/>
              <w:lang w:val="mt-MT"/>
            </w:rPr>
          </w:rPrChange>
        </w:rPr>
        <w:t>interconnector</w:t>
      </w:r>
      <w:r w:rsidRPr="00B01875">
        <w:rPr>
          <w:rFonts w:ascii="Calibri" w:hAnsi="Calibri" w:cs="Calibri"/>
          <w:lang w:val="mt-MT"/>
        </w:rPr>
        <w:t xml:space="preserve">. </w:t>
      </w:r>
    </w:p>
    <w:p w14:paraId="54B453BC" w14:textId="77777777" w:rsidR="007F3C25" w:rsidRPr="00233CF7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lang w:val="mt-MT"/>
        </w:rPr>
      </w:pPr>
      <w:r w:rsidRPr="00761255">
        <w:rPr>
          <w:rFonts w:ascii="Calibri" w:hAnsi="Calibri" w:cs="Calibri"/>
          <w:lang w:val="mt-MT"/>
        </w:rPr>
        <w:t>RTK News saqsa lill-Ministru għalfejn żar il-Qatar meta huwa pajjiż magħruf għaż-żejt u jekk i</w:t>
      </w:r>
      <w:ins w:id="129" w:author="USER" w:date="2015-08-20T12:37:00Z">
        <w:r w:rsidR="00492803" w:rsidRPr="00761255">
          <w:rPr>
            <w:rFonts w:ascii="Calibri" w:hAnsi="Calibri" w:cs="Calibri"/>
            <w:lang w:val="mt-MT"/>
          </w:rPr>
          <w:t>l</w:t>
        </w:r>
      </w:ins>
      <w:del w:id="130" w:author="USER" w:date="2015-08-20T12:37:00Z">
        <w:r w:rsidRPr="00A5010A" w:rsidDel="00492803">
          <w:rPr>
            <w:rFonts w:ascii="Calibri" w:hAnsi="Calibri" w:cs="Calibri"/>
            <w:lang w:val="mt-MT"/>
          </w:rPr>
          <w:delText>n</w:delText>
        </w:r>
      </w:del>
      <w:r w:rsidRPr="00A5010A">
        <w:rPr>
          <w:rFonts w:ascii="Calibri" w:hAnsi="Calibri" w:cs="Calibri"/>
          <w:lang w:val="mt-MT"/>
        </w:rPr>
        <w:t>taqax mal-istess delegazzjoni li kien iltaqa’ magħha l-Prim Ministru Muscat ftit qabel l-elezzjoni u jekk hi</w:t>
      </w:r>
      <w:del w:id="131" w:author="USER" w:date="2015-08-20T12:38:00Z">
        <w:r w:rsidRPr="00A5010A" w:rsidDel="00492803">
          <w:rPr>
            <w:rFonts w:ascii="Calibri" w:hAnsi="Calibri" w:cs="Calibri"/>
            <w:lang w:val="mt-MT"/>
          </w:rPr>
          <w:delText>e</w:delText>
        </w:r>
      </w:del>
      <w:r w:rsidRPr="00233CF7">
        <w:rPr>
          <w:rFonts w:ascii="Calibri" w:hAnsi="Calibri" w:cs="Calibri"/>
          <w:lang w:val="mt-MT"/>
        </w:rPr>
        <w:t>x l-istess li kien iltaqa’ magħha l-Ministru ta’ qablu Tonio Fenech.</w:t>
      </w:r>
    </w:p>
    <w:p w14:paraId="24FD23D9" w14:textId="77777777" w:rsidR="007F3C25" w:rsidRPr="00B01875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lang w:val="mt-MT"/>
        </w:rPr>
      </w:pPr>
      <w:r w:rsidRPr="00B01875">
        <w:rPr>
          <w:rFonts w:ascii="Calibri" w:hAnsi="Calibri" w:cs="Calibri"/>
          <w:i/>
          <w:lang w:val="mt-MT"/>
          <w:rPrChange w:id="132" w:author="USER" w:date="2015-11-25T07:47:00Z">
            <w:rPr>
              <w:rFonts w:ascii="Calibri" w:hAnsi="Calibri" w:cs="Calibri"/>
              <w:lang w:val="mt-MT"/>
            </w:rPr>
          </w:rPrChange>
        </w:rPr>
        <w:t>Insert Clip</w:t>
      </w:r>
      <w:r w:rsidRPr="00B01875">
        <w:rPr>
          <w:rFonts w:ascii="Calibri" w:hAnsi="Calibri" w:cs="Calibri"/>
          <w:lang w:val="mt-MT"/>
        </w:rPr>
        <w:t>: Konrad Mizzi Qatar</w:t>
      </w:r>
    </w:p>
    <w:p w14:paraId="1E54F96D" w14:textId="77777777" w:rsidR="007F3C25" w:rsidRPr="00B01875" w:rsidRDefault="007F3C25" w:rsidP="007F3C25">
      <w:pPr>
        <w:pStyle w:val="NormalWeb"/>
        <w:spacing w:line="480" w:lineRule="auto"/>
        <w:jc w:val="both"/>
        <w:rPr>
          <w:rFonts w:ascii="Calibri" w:hAnsi="Calibri" w:cs="Calibri"/>
          <w:lang w:val="mt-MT"/>
        </w:rPr>
      </w:pPr>
      <w:r w:rsidRPr="00B01875">
        <w:rPr>
          <w:rFonts w:ascii="Calibri" w:hAnsi="Calibri" w:cs="Calibri"/>
          <w:lang w:val="mt-MT"/>
        </w:rPr>
        <w:t>Huwa qal ukoll li miegħu kien hemm I</w:t>
      </w:r>
      <w:r w:rsidRPr="00B01875">
        <w:rPr>
          <w:rFonts w:ascii="Calibri" w:hAnsi="Calibri" w:cs="Calibri"/>
          <w:color w:val="000000"/>
          <w:shd w:val="clear" w:color="auto" w:fill="FFFFFF"/>
          <w:lang w:val="mt-MT"/>
          <w:rPrChange w:id="133" w:author="USER" w:date="2015-11-25T07:47:00Z">
            <w:rPr>
              <w:rFonts w:ascii="Calibri" w:hAnsi="Calibri" w:cs="Calibri"/>
              <w:color w:val="000000"/>
              <w:shd w:val="clear" w:color="auto" w:fill="FFFFFF"/>
            </w:rPr>
          </w:rPrChange>
        </w:rPr>
        <w:t>l-Kap Uffiċjal tal-Informazzjoni tal-Enemalta</w:t>
      </w:r>
      <w:ins w:id="134" w:author="USER" w:date="2015-11-24T15:15:00Z">
        <w:r w:rsidR="00D232D4" w:rsidRPr="00B01875">
          <w:rPr>
            <w:rFonts w:ascii="Calibri" w:hAnsi="Calibri" w:cs="Calibri"/>
            <w:color w:val="000000"/>
            <w:shd w:val="clear" w:color="auto" w:fill="FFFFFF"/>
            <w:lang w:val="mt-MT"/>
          </w:rPr>
          <w:t>,</w:t>
        </w:r>
      </w:ins>
      <w:r w:rsidRPr="00B01875">
        <w:rPr>
          <w:rFonts w:ascii="Calibri" w:hAnsi="Calibri" w:cs="Calibri"/>
          <w:color w:val="000000"/>
          <w:shd w:val="clear" w:color="auto" w:fill="FFFFFF"/>
          <w:lang w:val="mt-MT"/>
          <w:rPrChange w:id="135" w:author="USER" w:date="2015-11-25T07:47:00Z">
            <w:rPr>
              <w:rFonts w:ascii="Calibri" w:hAnsi="Calibri" w:cs="Calibri"/>
              <w:color w:val="000000"/>
              <w:shd w:val="clear" w:color="auto" w:fill="FFFFFF"/>
            </w:rPr>
          </w:rPrChange>
        </w:rPr>
        <w:t xml:space="preserve"> Louis</w:t>
      </w:r>
      <w:del w:id="136" w:author="USER" w:date="2015-11-24T15:14:00Z">
        <w:r w:rsidRPr="00B01875" w:rsidDel="00D232D4">
          <w:rPr>
            <w:rFonts w:ascii="Calibri" w:hAnsi="Calibri" w:cs="Calibri"/>
            <w:color w:val="000000"/>
            <w:shd w:val="clear" w:color="auto" w:fill="FFFFFF"/>
            <w:lang w:val="mt-MT"/>
            <w:rPrChange w:id="137" w:author="USER" w:date="2015-11-25T07:47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delText>e</w:delText>
        </w:r>
      </w:del>
      <w:r w:rsidRPr="00B01875">
        <w:rPr>
          <w:rFonts w:ascii="Calibri" w:hAnsi="Calibri" w:cs="Calibri"/>
          <w:color w:val="000000"/>
          <w:shd w:val="clear" w:color="auto" w:fill="FFFFFF"/>
          <w:lang w:val="mt-MT"/>
          <w:rPrChange w:id="138" w:author="USER" w:date="2015-11-25T07:47:00Z">
            <w:rPr>
              <w:rFonts w:ascii="Calibri" w:hAnsi="Calibri" w:cs="Calibri"/>
              <w:color w:val="000000"/>
              <w:shd w:val="clear" w:color="auto" w:fill="FFFFFF"/>
            </w:rPr>
          </w:rPrChange>
        </w:rPr>
        <w:t xml:space="preserve"> Giordimaina</w:t>
      </w:r>
      <w:ins w:id="139" w:author="USER" w:date="2015-11-24T15:15:00Z">
        <w:r w:rsidR="00D232D4" w:rsidRPr="00B01875">
          <w:rPr>
            <w:rFonts w:ascii="Calibri" w:hAnsi="Calibri" w:cs="Calibri"/>
            <w:color w:val="000000"/>
            <w:shd w:val="clear" w:color="auto" w:fill="FFFFFF"/>
            <w:lang w:val="mt-MT"/>
          </w:rPr>
          <w:t>,</w:t>
        </w:r>
      </w:ins>
      <w:r w:rsidRPr="00B01875">
        <w:rPr>
          <w:rFonts w:ascii="Calibri" w:hAnsi="Calibri" w:cs="Calibri"/>
          <w:color w:val="000000"/>
          <w:shd w:val="clear" w:color="auto" w:fill="FFFFFF"/>
          <w:lang w:val="mt-MT"/>
          <w:rPrChange w:id="140" w:author="USER" w:date="2015-11-25T07:47:00Z">
            <w:rPr>
              <w:rFonts w:ascii="Calibri" w:hAnsi="Calibri" w:cs="Calibri"/>
              <w:color w:val="000000"/>
              <w:shd w:val="clear" w:color="auto" w:fill="FFFFFF"/>
            </w:rPr>
          </w:rPrChange>
        </w:rPr>
        <w:t xml:space="preserve"> li kien tela’ l-Qatar mal-</w:t>
      </w:r>
      <w:del w:id="141" w:author="USER" w:date="2015-11-24T15:20:00Z">
        <w:r w:rsidRPr="00B01875" w:rsidDel="005428E2">
          <w:rPr>
            <w:rFonts w:ascii="Calibri" w:hAnsi="Calibri" w:cs="Calibri"/>
            <w:color w:val="000000"/>
            <w:shd w:val="clear" w:color="auto" w:fill="FFFFFF"/>
            <w:lang w:val="mt-MT"/>
            <w:rPrChange w:id="142" w:author="USER" w:date="2015-11-25T07:47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delText xml:space="preserve">eks </w:delText>
        </w:r>
      </w:del>
      <w:ins w:id="143" w:author="USER" w:date="2015-11-24T15:20:00Z">
        <w:r w:rsidR="005428E2" w:rsidRPr="00B01875">
          <w:rPr>
            <w:rFonts w:ascii="Calibri" w:hAnsi="Calibri" w:cs="Calibri"/>
            <w:color w:val="000000"/>
            <w:shd w:val="clear" w:color="auto" w:fill="FFFFFF"/>
            <w:lang w:val="mt-MT"/>
            <w:rPrChange w:id="144" w:author="USER" w:date="2015-11-25T07:47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eks</w:t>
        </w:r>
        <w:r w:rsidR="005428E2" w:rsidRPr="00B01875">
          <w:rPr>
            <w:rFonts w:ascii="Calibri" w:hAnsi="Calibri" w:cs="Calibri"/>
            <w:color w:val="000000"/>
            <w:shd w:val="clear" w:color="auto" w:fill="FFFFFF"/>
            <w:lang w:val="mt-MT"/>
          </w:rPr>
          <w:t>-</w:t>
        </w:r>
      </w:ins>
      <w:r w:rsidRPr="00B01875">
        <w:rPr>
          <w:rFonts w:ascii="Calibri" w:hAnsi="Calibri" w:cs="Calibri"/>
          <w:color w:val="000000"/>
          <w:shd w:val="clear" w:color="auto" w:fill="FFFFFF"/>
          <w:lang w:val="mt-MT"/>
          <w:rPrChange w:id="145" w:author="USER" w:date="2015-11-25T07:47:00Z">
            <w:rPr>
              <w:rFonts w:ascii="Calibri" w:hAnsi="Calibri" w:cs="Calibri"/>
              <w:color w:val="000000"/>
              <w:shd w:val="clear" w:color="auto" w:fill="FFFFFF"/>
            </w:rPr>
          </w:rPrChange>
        </w:rPr>
        <w:t>Ministru Tonio Fenech.</w:t>
      </w:r>
    </w:p>
    <w:p w14:paraId="3CF189EA" w14:textId="77777777" w:rsidR="007F3C25" w:rsidRPr="00761255" w:rsidRDefault="007F3C25" w:rsidP="007F3C25">
      <w:pPr>
        <w:pBdr>
          <w:bottom w:val="single" w:sz="12" w:space="1" w:color="auto"/>
        </w:pBdr>
        <w:spacing w:line="480" w:lineRule="auto"/>
        <w:jc w:val="both"/>
        <w:rPr>
          <w:rFonts w:cs="Calibri"/>
          <w:b/>
          <w:color w:val="0D0D0D"/>
          <w:sz w:val="24"/>
          <w:szCs w:val="24"/>
          <w:lang w:val="mt-MT"/>
        </w:rPr>
      </w:pPr>
      <w:r w:rsidRPr="00761255">
        <w:rPr>
          <w:rFonts w:cs="Calibri"/>
          <w:b/>
          <w:color w:val="0D0D0D"/>
          <w:sz w:val="24"/>
          <w:szCs w:val="24"/>
          <w:lang w:val="mt-MT"/>
        </w:rPr>
        <w:t>Lokali: Gianluca President</w:t>
      </w:r>
    </w:p>
    <w:p w14:paraId="19449C25" w14:textId="77777777" w:rsidR="00046DF1" w:rsidRPr="00B0187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  <w:rPrChange w:id="146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</w:pPr>
      <w:r w:rsidRPr="00B01875">
        <w:rPr>
          <w:rFonts w:ascii="Calibri" w:hAnsi="Calibri" w:cs="Calibri"/>
          <w:color w:val="000000"/>
          <w:lang w:val="mt-MT"/>
          <w:rPrChange w:id="147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Il-President ta' Malta George Abela qal li Gianluca Bezzina minn dejjem kien minn ta' quddiem f'attivitajiet b'għan filantropiku. Semma fost l-oħrajn l-involviment tiegħu fl-Istrina u fir-Rockestra.</w:t>
      </w:r>
    </w:p>
    <w:p w14:paraId="7826EB83" w14:textId="77777777" w:rsidR="007F3C25" w:rsidRPr="00B0187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  <w:rPrChange w:id="148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</w:pPr>
      <w:r w:rsidRPr="00B01875">
        <w:rPr>
          <w:rFonts w:ascii="Calibri" w:hAnsi="Calibri" w:cs="Calibri"/>
          <w:color w:val="000000"/>
          <w:lang w:val="mt-MT"/>
          <w:rPrChange w:id="149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Meta ltaqa' ma' Gianluca, il-</w:t>
      </w:r>
      <w:r w:rsidRPr="00B01875">
        <w:rPr>
          <w:rFonts w:ascii="Calibri" w:hAnsi="Calibri" w:cs="Calibri"/>
          <w:i/>
          <w:color w:val="000000"/>
          <w:lang w:val="mt-MT"/>
          <w:rPrChange w:id="150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band</w:t>
      </w:r>
      <w:r w:rsidRPr="00B01875">
        <w:rPr>
          <w:rFonts w:ascii="Calibri" w:hAnsi="Calibri" w:cs="Calibri"/>
          <w:color w:val="000000"/>
          <w:lang w:val="mt-MT"/>
          <w:rPrChange w:id="151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 xml:space="preserve"> u l-familja tiegħu fil-Palazz ta' San Anton llum waranofsinhar, Dr Abela qal li jammira s-sens ta' ottimiżmu fil-kantant ta' </w:t>
      </w:r>
      <w:ins w:id="152" w:author="USER" w:date="2015-11-25T08:26:00Z">
        <w:r w:rsidR="00233CF7">
          <w:rPr>
            <w:rFonts w:ascii="Calibri" w:hAnsi="Calibri" w:cs="Calibri"/>
            <w:color w:val="000000"/>
            <w:lang w:val="mt-MT"/>
          </w:rPr>
          <w:t>‘</w:t>
        </w:r>
      </w:ins>
      <w:r w:rsidRPr="00B01875">
        <w:rPr>
          <w:rFonts w:ascii="Calibri" w:hAnsi="Calibri" w:cs="Calibri"/>
          <w:color w:val="000000"/>
          <w:lang w:val="mt-MT"/>
          <w:rPrChange w:id="153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Tomorrow</w:t>
      </w:r>
      <w:ins w:id="154" w:author="USER" w:date="2015-11-25T08:26:00Z">
        <w:r w:rsidR="00233CF7">
          <w:rPr>
            <w:rFonts w:ascii="Calibri" w:hAnsi="Calibri" w:cs="Calibri"/>
            <w:color w:val="000000"/>
            <w:lang w:val="mt-MT"/>
          </w:rPr>
          <w:t>’</w:t>
        </w:r>
      </w:ins>
      <w:r w:rsidRPr="00B01875">
        <w:rPr>
          <w:rFonts w:ascii="Calibri" w:hAnsi="Calibri" w:cs="Calibri"/>
          <w:color w:val="000000"/>
          <w:lang w:val="mt-MT"/>
          <w:rPrChange w:id="155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 xml:space="preserve"> u filwaqt li awguralu għall-professjoni tiegħu, ħeġġu biex ikompli bil-ħidma mużikali tiegħu.</w:t>
      </w:r>
    </w:p>
    <w:p w14:paraId="08260A03" w14:textId="77777777" w:rsidR="007F3C25" w:rsidRPr="00B0187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  <w:rPrChange w:id="156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</w:pPr>
      <w:r w:rsidRPr="00B01875">
        <w:rPr>
          <w:rFonts w:ascii="Calibri" w:hAnsi="Calibri" w:cs="Calibri"/>
          <w:color w:val="000000"/>
          <w:lang w:val="mt-MT"/>
          <w:rPrChange w:id="157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Il-President ta' Malta qal li Gianluca huwa frott it-trobbija tajba tal-ġenituri tiegħu.</w:t>
      </w:r>
    </w:p>
    <w:p w14:paraId="365ACDA9" w14:textId="77777777" w:rsidR="007F3C25" w:rsidRPr="00B0187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  <w:rPrChange w:id="158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</w:pPr>
      <w:r w:rsidRPr="00B01875">
        <w:rPr>
          <w:rFonts w:ascii="Calibri" w:hAnsi="Calibri" w:cs="Calibri"/>
          <w:color w:val="000000"/>
          <w:lang w:val="mt-MT"/>
          <w:rPrChange w:id="159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Min</w:t>
      </w:r>
      <w:del w:id="160" w:author="USER" w:date="2015-11-25T08:08:00Z">
        <w:r w:rsidRPr="00B01875" w:rsidDel="007B5D75">
          <w:rPr>
            <w:rFonts w:ascii="Calibri" w:hAnsi="Calibri" w:cs="Calibri"/>
            <w:color w:val="000000"/>
            <w:lang w:val="mt-MT"/>
            <w:rPrChange w:id="161" w:author="USER" w:date="2015-11-25T07:47:00Z">
              <w:rPr>
                <w:rFonts w:ascii="Calibri" w:hAnsi="Calibri" w:cs="Calibri"/>
                <w:color w:val="000000"/>
                <w:lang w:val="it-IT"/>
              </w:rPr>
            </w:rPrChange>
          </w:rPr>
          <w:delText xml:space="preserve">n </w:delText>
        </w:r>
      </w:del>
      <w:ins w:id="162" w:author="USER" w:date="2015-11-25T08:08:00Z">
        <w:r w:rsidR="007B5D75">
          <w:rPr>
            <w:rFonts w:ascii="Calibri" w:hAnsi="Calibri" w:cs="Calibri"/>
            <w:color w:val="000000"/>
            <w:lang w:val="mt-MT"/>
          </w:rPr>
          <w:t>-</w:t>
        </w:r>
      </w:ins>
      <w:r w:rsidRPr="00B01875">
        <w:rPr>
          <w:rFonts w:ascii="Calibri" w:hAnsi="Calibri" w:cs="Calibri"/>
          <w:color w:val="000000"/>
          <w:lang w:val="mt-MT"/>
          <w:rPrChange w:id="163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 xml:space="preserve">naħa tiegħu, Gianluca aċċetta l-istedina tal-President li flimkien ma' </w:t>
      </w:r>
      <w:del w:id="164" w:author="USER" w:date="2015-08-20T12:40:00Z">
        <w:r w:rsidRPr="00B01875" w:rsidDel="00492803">
          <w:rPr>
            <w:rFonts w:ascii="Calibri" w:hAnsi="Calibri" w:cs="Calibri"/>
            <w:color w:val="000000"/>
            <w:lang w:val="mt-MT"/>
            <w:rPrChange w:id="165" w:author="USER" w:date="2015-11-25T07:47:00Z">
              <w:rPr>
                <w:rFonts w:ascii="Calibri" w:hAnsi="Calibri" w:cs="Calibri"/>
                <w:color w:val="000000"/>
                <w:lang w:val="it-IT"/>
              </w:rPr>
            </w:rPrChange>
          </w:rPr>
          <w:delText xml:space="preserve">ohtu </w:delText>
        </w:r>
      </w:del>
      <w:ins w:id="166" w:author="USER" w:date="2015-08-20T12:40:00Z">
        <w:r w:rsidR="00492803" w:rsidRPr="00B01875">
          <w:rPr>
            <w:rFonts w:ascii="Calibri" w:hAnsi="Calibri" w:cs="Calibri"/>
            <w:color w:val="000000"/>
            <w:lang w:val="mt-MT"/>
            <w:rPrChange w:id="167" w:author="USER" w:date="2015-11-25T07:47:00Z">
              <w:rPr>
                <w:rFonts w:ascii="Calibri" w:hAnsi="Calibri" w:cs="Calibri"/>
                <w:color w:val="000000"/>
                <w:lang w:val="it-IT"/>
              </w:rPr>
            </w:rPrChange>
          </w:rPr>
          <w:t xml:space="preserve">oħtu </w:t>
        </w:r>
      </w:ins>
      <w:r w:rsidRPr="00B01875">
        <w:rPr>
          <w:rFonts w:ascii="Calibri" w:hAnsi="Calibri" w:cs="Calibri"/>
          <w:color w:val="000000"/>
          <w:lang w:val="mt-MT"/>
          <w:rPrChange w:id="168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Dorothy</w:t>
      </w:r>
      <w:ins w:id="169" w:author="USER" w:date="2015-08-20T12:40:00Z">
        <w:r w:rsidR="00492803" w:rsidRPr="00B01875">
          <w:rPr>
            <w:rFonts w:ascii="Calibri" w:hAnsi="Calibri" w:cs="Calibri"/>
            <w:color w:val="000000"/>
            <w:lang w:val="mt-MT"/>
            <w:rPrChange w:id="170" w:author="USER" w:date="2015-11-25T07:47:00Z">
              <w:rPr>
                <w:rFonts w:ascii="Calibri" w:hAnsi="Calibri" w:cs="Calibri"/>
                <w:color w:val="000000"/>
                <w:lang w:val="it-IT"/>
              </w:rPr>
            </w:rPrChange>
          </w:rPr>
          <w:t>,</w:t>
        </w:r>
      </w:ins>
      <w:r w:rsidRPr="00B01875">
        <w:rPr>
          <w:rFonts w:ascii="Calibri" w:hAnsi="Calibri" w:cs="Calibri"/>
          <w:color w:val="000000"/>
          <w:lang w:val="mt-MT"/>
          <w:rPrChange w:id="171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 xml:space="preserve"> se jinvolvi ruħu f'attivitajiet b'risq il-Malta Community Chest Fund.</w:t>
      </w:r>
    </w:p>
    <w:p w14:paraId="5490AB8D" w14:textId="77777777" w:rsidR="007F3C25" w:rsidRPr="00B01875" w:rsidRDefault="007F3C25" w:rsidP="007F3C25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color w:val="0D0D0D"/>
          <w:sz w:val="24"/>
          <w:szCs w:val="24"/>
          <w:lang w:val="mt-MT"/>
        </w:rPr>
      </w:pPr>
    </w:p>
    <w:p w14:paraId="4D123449" w14:textId="77777777" w:rsidR="007F3C25" w:rsidRPr="00761255" w:rsidRDefault="007F3C25" w:rsidP="007F3C25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color w:val="0D0D0D"/>
          <w:sz w:val="24"/>
          <w:szCs w:val="24"/>
          <w:lang w:val="mt-MT"/>
        </w:rPr>
      </w:pPr>
      <w:r w:rsidRPr="00761255">
        <w:rPr>
          <w:rFonts w:cs="Calibri"/>
          <w:b/>
          <w:color w:val="0D0D0D"/>
          <w:sz w:val="24"/>
          <w:szCs w:val="24"/>
          <w:lang w:val="mt-MT"/>
        </w:rPr>
        <w:t>Internazzjonali: Ilmijiet</w:t>
      </w:r>
    </w:p>
    <w:p w14:paraId="4E6CBC38" w14:textId="77777777" w:rsidR="007F3C25" w:rsidRPr="00A5010A" w:rsidRDefault="007F3C25" w:rsidP="007F3C25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</w:p>
    <w:p w14:paraId="3C7D992B" w14:textId="77777777" w:rsidR="007F3C25" w:rsidRPr="00A5010A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A5010A">
        <w:rPr>
          <w:rFonts w:ascii="Calibri" w:hAnsi="Calibri" w:cs="Calibri"/>
          <w:color w:val="000000"/>
          <w:lang w:val="mt-MT"/>
        </w:rPr>
        <w:t>Eluf ta’ persuni fl-Ewropa ċentrali kellhom iħallu djarhom hekk kif l-ilmijiet komplew jilħqu livelli għolja.</w:t>
      </w:r>
    </w:p>
    <w:p w14:paraId="3969E4E2" w14:textId="77777777" w:rsidR="007F3C25" w:rsidRPr="00E334F9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6322C9">
        <w:rPr>
          <w:rFonts w:ascii="Calibri" w:hAnsi="Calibri" w:cs="Calibri"/>
          <w:color w:val="000000"/>
          <w:lang w:val="mt-MT"/>
        </w:rPr>
        <w:t xml:space="preserve">Is-servizzi t’emerġenza jinsabu fl-aqwa tagħhom fl-Awstrija, </w:t>
      </w:r>
      <w:ins w:id="172" w:author="USER" w:date="2015-08-20T12:43:00Z">
        <w:r w:rsidR="00A578A3" w:rsidRPr="006322C9">
          <w:rPr>
            <w:rFonts w:ascii="Calibri" w:hAnsi="Calibri" w:cs="Calibri"/>
            <w:color w:val="000000"/>
            <w:lang w:val="mt-MT"/>
          </w:rPr>
          <w:t>i</w:t>
        </w:r>
      </w:ins>
      <w:r w:rsidRPr="00761489">
        <w:rPr>
          <w:rFonts w:ascii="Calibri" w:hAnsi="Calibri" w:cs="Calibri"/>
          <w:color w:val="000000"/>
          <w:lang w:val="mt-MT"/>
        </w:rPr>
        <w:t>l-Ġermanja u r-Repu</w:t>
      </w:r>
      <w:ins w:id="173" w:author="USER" w:date="2015-08-20T12:43:00Z">
        <w:r w:rsidR="00A578A3" w:rsidRPr="00761489">
          <w:rPr>
            <w:rFonts w:ascii="Calibri" w:hAnsi="Calibri" w:cs="Calibri"/>
            <w:color w:val="000000"/>
            <w:lang w:val="mt-MT"/>
          </w:rPr>
          <w:t>b</w:t>
        </w:r>
      </w:ins>
      <w:r w:rsidRPr="00E334F9">
        <w:rPr>
          <w:rFonts w:ascii="Calibri" w:hAnsi="Calibri" w:cs="Calibri"/>
          <w:color w:val="000000"/>
          <w:lang w:val="mt-MT"/>
        </w:rPr>
        <w:t>blika Ċeka biex ilaħħqu mal-livelli għolja t’ilmijiet.</w:t>
      </w:r>
    </w:p>
    <w:p w14:paraId="2E7E78E9" w14:textId="77777777" w:rsidR="007F3C25" w:rsidRPr="006E5D2F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6E5D2F">
        <w:rPr>
          <w:rFonts w:ascii="Calibri" w:hAnsi="Calibri" w:cs="Calibri"/>
          <w:color w:val="000000"/>
          <w:lang w:val="mt-MT"/>
        </w:rPr>
        <w:t xml:space="preserve">Hu rrappurtat li s’issa </w:t>
      </w:r>
      <w:del w:id="174" w:author="USER" w:date="2015-08-20T12:43:00Z">
        <w:r w:rsidRPr="006E5D2F" w:rsidDel="00A578A3">
          <w:rPr>
            <w:rFonts w:ascii="Calibri" w:hAnsi="Calibri" w:cs="Calibri"/>
            <w:color w:val="000000"/>
            <w:lang w:val="mt-MT"/>
          </w:rPr>
          <w:delText xml:space="preserve">diġa </w:delText>
        </w:r>
      </w:del>
      <w:ins w:id="175" w:author="USER" w:date="2015-08-20T12:43:00Z">
        <w:r w:rsidR="00A578A3" w:rsidRPr="006E5D2F">
          <w:rPr>
            <w:rFonts w:ascii="Calibri" w:hAnsi="Calibri" w:cs="Calibri"/>
            <w:color w:val="000000"/>
            <w:lang w:val="mt-MT"/>
          </w:rPr>
          <w:t xml:space="preserve">diġà </w:t>
        </w:r>
      </w:ins>
      <w:r w:rsidRPr="006E5D2F">
        <w:rPr>
          <w:rFonts w:ascii="Calibri" w:hAnsi="Calibri" w:cs="Calibri"/>
          <w:color w:val="000000"/>
          <w:lang w:val="mt-MT"/>
        </w:rPr>
        <w:t>tilfu ħajjithom seba’ persuni filwaqt li tmienja oħra huma rrappurtati nieqsa.</w:t>
      </w:r>
    </w:p>
    <w:p w14:paraId="44F14F12" w14:textId="77777777" w:rsidR="007F3C25" w:rsidRPr="00B0187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997E5F">
        <w:rPr>
          <w:rFonts w:ascii="Calibri" w:hAnsi="Calibri" w:cs="Calibri"/>
          <w:color w:val="000000"/>
          <w:lang w:val="mt-MT"/>
        </w:rPr>
        <w:t>Fil-Ġermanja, aktar minn 7,000 persuna kellhom iħallu djarhom, filwaqt li l-kapitali tar-Repu</w:t>
      </w:r>
      <w:ins w:id="176" w:author="USER" w:date="2015-08-20T12:44:00Z">
        <w:r w:rsidR="00A578A3" w:rsidRPr="00997E5F">
          <w:rPr>
            <w:rFonts w:ascii="Calibri" w:hAnsi="Calibri" w:cs="Calibri"/>
            <w:color w:val="000000"/>
            <w:lang w:val="mt-MT"/>
          </w:rPr>
          <w:t>b</w:t>
        </w:r>
      </w:ins>
      <w:r w:rsidRPr="001C2596">
        <w:rPr>
          <w:rFonts w:ascii="Calibri" w:hAnsi="Calibri" w:cs="Calibri"/>
          <w:color w:val="000000"/>
          <w:lang w:val="mt-MT"/>
        </w:rPr>
        <w:t>blika Ċeka, Praga, tinsab fuq allarm hekk kif l-ilmijiet jist</w:t>
      </w:r>
      <w:ins w:id="177" w:author="USER" w:date="2015-08-20T12:44:00Z">
        <w:r w:rsidR="00A578A3" w:rsidRPr="004A6B63">
          <w:rPr>
            <w:rFonts w:ascii="Calibri" w:hAnsi="Calibri" w:cs="Calibri"/>
            <w:color w:val="000000"/>
            <w:lang w:val="mt-MT"/>
          </w:rPr>
          <w:t>għu</w:t>
        </w:r>
      </w:ins>
      <w:del w:id="178" w:author="USER" w:date="2015-08-20T12:44:00Z">
        <w:r w:rsidRPr="004A6B63" w:rsidDel="00A578A3">
          <w:rPr>
            <w:rFonts w:ascii="Calibri" w:hAnsi="Calibri" w:cs="Calibri"/>
            <w:color w:val="000000"/>
            <w:lang w:val="mt-MT"/>
          </w:rPr>
          <w:delText>a’</w:delText>
        </w:r>
      </w:del>
      <w:r w:rsidRPr="004A6B63">
        <w:rPr>
          <w:rFonts w:ascii="Calibri" w:hAnsi="Calibri" w:cs="Calibri"/>
          <w:color w:val="000000"/>
          <w:lang w:val="mt-MT"/>
        </w:rPr>
        <w:t xml:space="preserve"> jikkawżaw diversi ħsarat fiċ-ċentru stor</w:t>
      </w:r>
      <w:del w:id="179" w:author="USER" w:date="2015-08-20T12:45:00Z">
        <w:r w:rsidRPr="004A6B63" w:rsidDel="00A578A3">
          <w:rPr>
            <w:rFonts w:ascii="Calibri" w:hAnsi="Calibri" w:cs="Calibri"/>
            <w:color w:val="000000"/>
            <w:lang w:val="mt-MT"/>
          </w:rPr>
          <w:delText>k</w:delText>
        </w:r>
      </w:del>
      <w:r w:rsidRPr="004A6B63">
        <w:rPr>
          <w:rFonts w:ascii="Calibri" w:hAnsi="Calibri" w:cs="Calibri"/>
          <w:color w:val="000000"/>
          <w:lang w:val="mt-MT"/>
        </w:rPr>
        <w:t>iku. F’dan il-pajjiż diġ</w:t>
      </w:r>
      <w:ins w:id="180" w:author="USER" w:date="2015-08-20T12:45:00Z">
        <w:r w:rsidR="00A578A3" w:rsidRPr="004A6B63">
          <w:rPr>
            <w:rFonts w:ascii="Calibri" w:hAnsi="Calibri" w:cs="Calibri"/>
            <w:color w:val="000000"/>
            <w:lang w:val="mt-MT"/>
          </w:rPr>
          <w:t>à</w:t>
        </w:r>
      </w:ins>
      <w:del w:id="181" w:author="USER" w:date="2015-08-20T12:45:00Z">
        <w:r w:rsidRPr="004A6B63" w:rsidDel="00A578A3">
          <w:rPr>
            <w:rFonts w:ascii="Calibri" w:hAnsi="Calibri" w:cs="Calibri"/>
            <w:color w:val="000000"/>
            <w:lang w:val="mt-MT"/>
          </w:rPr>
          <w:delText>a</w:delText>
        </w:r>
      </w:del>
      <w:r w:rsidRPr="004A6B63">
        <w:rPr>
          <w:rFonts w:ascii="Calibri" w:hAnsi="Calibri" w:cs="Calibri"/>
          <w:color w:val="000000"/>
          <w:lang w:val="mt-MT"/>
        </w:rPr>
        <w:t xml:space="preserve"> ħallew djarhom mat-3</w:t>
      </w:r>
      <w:del w:id="182" w:author="USER" w:date="2015-08-20T12:45:00Z">
        <w:r w:rsidRPr="004A6B63" w:rsidDel="00A578A3">
          <w:rPr>
            <w:rFonts w:ascii="Calibri" w:hAnsi="Calibri" w:cs="Calibri"/>
            <w:color w:val="000000"/>
            <w:lang w:val="mt-MT"/>
          </w:rPr>
          <w:delText>,</w:delText>
        </w:r>
      </w:del>
      <w:r w:rsidRPr="004A6B63">
        <w:rPr>
          <w:rFonts w:ascii="Calibri" w:hAnsi="Calibri" w:cs="Calibri"/>
          <w:color w:val="000000"/>
          <w:lang w:val="mt-MT"/>
        </w:rPr>
        <w:t xml:space="preserve">00 persuna. Intqal ukoll li fi Praga, </w:t>
      </w:r>
      <w:ins w:id="183" w:author="USER" w:date="2015-11-24T15:28:00Z">
        <w:r w:rsidR="005428E2" w:rsidRPr="004A6B63">
          <w:rPr>
            <w:rFonts w:ascii="Calibri" w:hAnsi="Calibri" w:cs="Calibri"/>
            <w:color w:val="000000"/>
            <w:lang w:val="mt-MT"/>
          </w:rPr>
          <w:t>i</w:t>
        </w:r>
      </w:ins>
      <w:r w:rsidRPr="004A6B63">
        <w:rPr>
          <w:rFonts w:ascii="Calibri" w:hAnsi="Calibri" w:cs="Calibri"/>
          <w:color w:val="000000"/>
          <w:lang w:val="mt-MT"/>
        </w:rPr>
        <w:t>s-servizz t’</w:t>
      </w:r>
      <w:r w:rsidRPr="00B01875">
        <w:rPr>
          <w:rFonts w:ascii="Calibri" w:hAnsi="Calibri" w:cs="Calibri"/>
          <w:i/>
          <w:color w:val="000000"/>
          <w:lang w:val="mt-MT"/>
          <w:rPrChange w:id="184" w:author="USER" w:date="2015-11-25T07:47:00Z">
            <w:rPr>
              <w:rFonts w:ascii="Calibri" w:hAnsi="Calibri" w:cs="Calibri"/>
              <w:color w:val="000000"/>
              <w:lang w:val="mt-MT"/>
            </w:rPr>
          </w:rPrChange>
        </w:rPr>
        <w:t>underground</w:t>
      </w:r>
      <w:r w:rsidRPr="00B01875">
        <w:rPr>
          <w:rFonts w:ascii="Calibri" w:hAnsi="Calibri" w:cs="Calibri"/>
          <w:color w:val="000000"/>
          <w:lang w:val="mt-MT"/>
        </w:rPr>
        <w:t xml:space="preserve"> jinsab magħluq filwaqt li anke l-iskejjel tħallew magħluqa.</w:t>
      </w:r>
    </w:p>
    <w:p w14:paraId="787349DD" w14:textId="77777777" w:rsidR="007F3C25" w:rsidRPr="0076125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</w:p>
    <w:p w14:paraId="79E5ABCD" w14:textId="77777777" w:rsidR="007F3C25" w:rsidRPr="00A5010A" w:rsidRDefault="007F3C25" w:rsidP="007F3C25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color w:val="0D0D0D"/>
          <w:sz w:val="24"/>
          <w:szCs w:val="24"/>
          <w:lang w:val="mt-MT"/>
        </w:rPr>
      </w:pPr>
      <w:r w:rsidRPr="00A5010A">
        <w:rPr>
          <w:rFonts w:cs="Calibri"/>
          <w:b/>
          <w:color w:val="0D0D0D"/>
          <w:sz w:val="24"/>
          <w:szCs w:val="24"/>
          <w:lang w:val="mt-MT"/>
        </w:rPr>
        <w:t>Internazzjonali: Jose’ Mourinho</w:t>
      </w:r>
    </w:p>
    <w:p w14:paraId="7AFCD5E0" w14:textId="77777777" w:rsidR="00046DF1" w:rsidRPr="00A5010A" w:rsidRDefault="00046DF1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eastAsia="Calibri" w:hAnsi="Calibri" w:cs="Calibri"/>
          <w:color w:val="0D0D0D"/>
          <w:lang w:val="mt-MT" w:eastAsia="en-US"/>
        </w:rPr>
      </w:pPr>
    </w:p>
    <w:p w14:paraId="50A5DCB3" w14:textId="77777777" w:rsidR="007F3C25" w:rsidRPr="00761489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951454">
        <w:rPr>
          <w:rFonts w:ascii="Calibri" w:hAnsi="Calibri" w:cs="Calibri"/>
          <w:color w:val="000000"/>
          <w:lang w:val="mt-MT"/>
        </w:rPr>
        <w:t>Jose Mourinho rritorna fi Stamford Bridge bħala kowċ ta’ Chelsea. Mourinho</w:t>
      </w:r>
      <w:ins w:id="185" w:author="USER" w:date="2015-11-25T08:27:00Z">
        <w:r w:rsidR="00951454">
          <w:rPr>
            <w:rFonts w:ascii="Calibri" w:hAnsi="Calibri" w:cs="Calibri"/>
            <w:color w:val="000000"/>
            <w:lang w:val="mt-MT"/>
          </w:rPr>
          <w:t>,</w:t>
        </w:r>
      </w:ins>
      <w:r w:rsidRPr="00951454">
        <w:rPr>
          <w:rFonts w:ascii="Calibri" w:hAnsi="Calibri" w:cs="Calibri"/>
          <w:color w:val="000000"/>
          <w:lang w:val="mt-MT"/>
        </w:rPr>
        <w:t xml:space="preserve"> ta’ 50 sena</w:t>
      </w:r>
      <w:ins w:id="186" w:author="USER" w:date="2015-11-25T08:27:00Z">
        <w:r w:rsidR="00951454">
          <w:rPr>
            <w:rFonts w:ascii="Calibri" w:hAnsi="Calibri" w:cs="Calibri"/>
            <w:color w:val="000000"/>
            <w:lang w:val="mt-MT"/>
          </w:rPr>
          <w:t>,</w:t>
        </w:r>
      </w:ins>
      <w:r w:rsidRPr="00951454">
        <w:rPr>
          <w:rFonts w:ascii="Calibri" w:hAnsi="Calibri" w:cs="Calibri"/>
          <w:color w:val="000000"/>
          <w:lang w:val="mt-MT"/>
        </w:rPr>
        <w:t xml:space="preserve"> iffirma kuntratt t</w:t>
      </w:r>
      <w:r w:rsidRPr="006322C9">
        <w:rPr>
          <w:rFonts w:ascii="Calibri" w:hAnsi="Calibri" w:cs="Calibri"/>
          <w:color w:val="000000"/>
          <w:lang w:val="mt-MT"/>
        </w:rPr>
        <w:t>a’ erba’ snin u għalhekk issa se jieħu post l-</w:t>
      </w:r>
      <w:del w:id="187" w:author="USER" w:date="2015-08-20T12:47:00Z">
        <w:r w:rsidRPr="006322C9" w:rsidDel="00A578A3">
          <w:rPr>
            <w:rFonts w:ascii="Calibri" w:hAnsi="Calibri" w:cs="Calibri"/>
            <w:color w:val="000000"/>
            <w:lang w:val="mt-MT"/>
          </w:rPr>
          <w:delText>eks kowċ</w:delText>
        </w:r>
      </w:del>
      <w:ins w:id="188" w:author="USER" w:date="2015-08-20T12:47:00Z">
        <w:r w:rsidR="00A578A3" w:rsidRPr="006322C9">
          <w:rPr>
            <w:rFonts w:ascii="Calibri" w:hAnsi="Calibri" w:cs="Calibri"/>
            <w:color w:val="000000"/>
            <w:lang w:val="mt-MT"/>
          </w:rPr>
          <w:t>ekskowċ</w:t>
        </w:r>
      </w:ins>
      <w:r w:rsidRPr="00761489">
        <w:rPr>
          <w:rFonts w:ascii="Calibri" w:hAnsi="Calibri" w:cs="Calibri"/>
          <w:color w:val="000000"/>
          <w:lang w:val="mt-MT"/>
        </w:rPr>
        <w:t xml:space="preserve"> Rafa Benitez, wara li ħalla t-tim ta’ Real Madrid.</w:t>
      </w:r>
    </w:p>
    <w:p w14:paraId="06108F48" w14:textId="77777777" w:rsidR="007F3C25" w:rsidRPr="00B01875" w:rsidRDefault="007F3C25" w:rsidP="007F3C2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  <w:rPrChange w:id="189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</w:pPr>
      <w:r w:rsidRPr="00B01875">
        <w:rPr>
          <w:rFonts w:ascii="Calibri" w:hAnsi="Calibri" w:cs="Calibri"/>
          <w:color w:val="000000"/>
          <w:lang w:val="mt-MT"/>
          <w:rPrChange w:id="190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Il-Portugiż rebaħ żewġ titli konsekuttivi tal-Premier Ingliż meta kien kowċ tal-Blues sa</w:t>
      </w:r>
      <w:del w:id="191" w:author="USER" w:date="2015-11-24T15:29:00Z">
        <w:r w:rsidRPr="00B01875" w:rsidDel="005428E2">
          <w:rPr>
            <w:rFonts w:ascii="Calibri" w:hAnsi="Calibri" w:cs="Calibri"/>
            <w:color w:val="000000"/>
            <w:lang w:val="mt-MT"/>
            <w:rPrChange w:id="192" w:author="USER" w:date="2015-11-25T07:47:00Z">
              <w:rPr>
                <w:rFonts w:ascii="Calibri" w:hAnsi="Calibri" w:cs="Calibri"/>
                <w:color w:val="000000"/>
                <w:lang w:val="it-IT"/>
              </w:rPr>
            </w:rPrChange>
          </w:rPr>
          <w:delText>’</w:delText>
        </w:r>
      </w:del>
      <w:r w:rsidRPr="00B01875">
        <w:rPr>
          <w:rFonts w:ascii="Calibri" w:hAnsi="Calibri" w:cs="Calibri"/>
          <w:color w:val="000000"/>
          <w:lang w:val="mt-MT"/>
          <w:rPrChange w:id="193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 xml:space="preserve"> Settembru 2007. Intqal li Jose Mourinho kien figura pop</w:t>
      </w:r>
      <w:ins w:id="194" w:author="USER" w:date="2015-08-20T12:47:00Z">
        <w:r w:rsidR="00A578A3" w:rsidRPr="00B01875">
          <w:rPr>
            <w:rFonts w:ascii="Calibri" w:hAnsi="Calibri" w:cs="Calibri"/>
            <w:color w:val="000000"/>
            <w:lang w:val="mt-MT"/>
            <w:rPrChange w:id="195" w:author="USER" w:date="2015-11-25T07:47:00Z">
              <w:rPr>
                <w:rFonts w:ascii="Calibri" w:hAnsi="Calibri" w:cs="Calibri"/>
                <w:color w:val="000000"/>
                <w:lang w:val="it-IT"/>
              </w:rPr>
            </w:rPrChange>
          </w:rPr>
          <w:t>o</w:t>
        </w:r>
      </w:ins>
      <w:r w:rsidRPr="00B01875">
        <w:rPr>
          <w:rFonts w:ascii="Calibri" w:hAnsi="Calibri" w:cs="Calibri"/>
          <w:color w:val="000000"/>
          <w:lang w:val="mt-MT"/>
          <w:rPrChange w:id="196" w:author="USER" w:date="2015-11-25T07:47:00Z">
            <w:rPr>
              <w:rFonts w:ascii="Calibri" w:hAnsi="Calibri" w:cs="Calibri"/>
              <w:color w:val="000000"/>
              <w:lang w:val="it-IT"/>
            </w:rPr>
          </w:rPrChange>
        </w:rPr>
        <w:t>lari fi Stamford Bridge u kulħadd jinsab ħerqan sabiex jerġa’ jaħdem miegħu.</w:t>
      </w:r>
    </w:p>
    <w:p w14:paraId="44555EE0" w14:textId="77777777" w:rsidR="007F3C25" w:rsidRPr="00B01875" w:rsidRDefault="007F3C25" w:rsidP="007F3C25">
      <w:pPr>
        <w:pStyle w:val="textillum"/>
        <w:pBdr>
          <w:bottom w:val="single" w:sz="6" w:space="1" w:color="auto"/>
        </w:pBdr>
        <w:spacing w:line="480" w:lineRule="auto"/>
        <w:jc w:val="both"/>
        <w:rPr>
          <w:rFonts w:ascii="Calibri" w:hAnsi="Calibri" w:cs="Calibri"/>
          <w:b/>
          <w:lang w:val="mt-MT"/>
        </w:rPr>
      </w:pPr>
      <w:r w:rsidRPr="00B01875">
        <w:rPr>
          <w:rFonts w:ascii="Calibri" w:hAnsi="Calibri" w:cs="Calibri"/>
          <w:b/>
          <w:lang w:val="mt-MT"/>
        </w:rPr>
        <w:t>Periklu tal-mewt</w:t>
      </w:r>
    </w:p>
    <w:p w14:paraId="1A25872D" w14:textId="77777777" w:rsidR="007F3C25" w:rsidRPr="00A5010A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761255">
        <w:rPr>
          <w:rFonts w:ascii="Calibri" w:hAnsi="Calibri" w:cs="Calibri"/>
          <w:lang w:val="mt-MT"/>
        </w:rPr>
        <w:t xml:space="preserve">Żewġ persuni għadhom fil-periklu tal-mewt wara li f’Mejju li għadda kienu involuti f’inċidenti separati tat-traffiku. Wieħed minnhom hu raġel Olandiż. F’Mejju </w:t>
      </w:r>
      <w:r w:rsidRPr="00A5010A">
        <w:rPr>
          <w:rFonts w:ascii="Calibri" w:hAnsi="Calibri" w:cs="Calibri"/>
          <w:lang w:val="mt-MT"/>
        </w:rPr>
        <w:t>wkoll żewġ żgħażagħ tilfu ħajjithom fi Triq il-Kosta f’Baħar iċ-Ċagħaq.</w:t>
      </w:r>
    </w:p>
    <w:p w14:paraId="2CBF8DFC" w14:textId="77777777" w:rsidR="007F3C25" w:rsidRPr="006322C9" w:rsidRDefault="007F3C25" w:rsidP="007F3C25">
      <w:pPr>
        <w:pStyle w:val="textillum"/>
        <w:pBdr>
          <w:bottom w:val="double" w:sz="6" w:space="1" w:color="auto"/>
        </w:pBdr>
        <w:spacing w:line="480" w:lineRule="auto"/>
        <w:jc w:val="both"/>
        <w:rPr>
          <w:rFonts w:ascii="Calibri" w:hAnsi="Calibri" w:cs="Calibri"/>
          <w:b/>
          <w:lang w:val="mt-MT"/>
        </w:rPr>
      </w:pPr>
      <w:r w:rsidRPr="00A5010A">
        <w:rPr>
          <w:rFonts w:ascii="Calibri" w:hAnsi="Calibri" w:cs="Calibri"/>
          <w:b/>
          <w:lang w:val="mt-MT"/>
        </w:rPr>
        <w:t>Nisimgħu d</w:t>
      </w:r>
      <w:ins w:id="197" w:author="USER" w:date="2015-11-24T15:30:00Z">
        <w:r w:rsidR="006F7AEF" w:rsidRPr="00951454">
          <w:rPr>
            <w:rFonts w:ascii="Calibri" w:hAnsi="Calibri" w:cs="Calibri"/>
            <w:b/>
            <w:lang w:val="mt-MT"/>
          </w:rPr>
          <w:t>-</w:t>
        </w:r>
      </w:ins>
      <w:del w:id="198" w:author="USER" w:date="2015-11-24T15:30:00Z">
        <w:r w:rsidRPr="006322C9" w:rsidDel="006F7AEF">
          <w:rPr>
            <w:rFonts w:ascii="Calibri" w:hAnsi="Calibri" w:cs="Calibri"/>
            <w:b/>
            <w:lang w:val="mt-MT"/>
          </w:rPr>
          <w:delText>–</w:delText>
        </w:r>
      </w:del>
      <w:r w:rsidRPr="006322C9">
        <w:rPr>
          <w:rFonts w:ascii="Calibri" w:hAnsi="Calibri" w:cs="Calibri"/>
          <w:b/>
          <w:lang w:val="mt-MT"/>
        </w:rPr>
        <w:t>dettalji.</w:t>
      </w:r>
    </w:p>
    <w:p w14:paraId="4BB6BEB5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E334F9">
        <w:rPr>
          <w:rFonts w:ascii="Calibri" w:hAnsi="Calibri" w:cs="Calibri"/>
          <w:lang w:val="mt-MT"/>
        </w:rPr>
        <w:t>Raġel ta’ 33 sena minn Birżebbuġa huwa l-aħħar persuna li weġġgħet serjament f’inċident tat-triq matul Mejju li għadda.</w:t>
      </w:r>
      <w:del w:id="199" w:author="USER" w:date="2015-11-26T08:32:00Z">
        <w:r w:rsidRPr="006E5D2F" w:rsidDel="006E5D2F">
          <w:rPr>
            <w:rFonts w:ascii="Calibri" w:hAnsi="Calibri" w:cs="Calibri"/>
            <w:lang w:val="mt-MT"/>
          </w:rPr>
          <w:delText xml:space="preserve"> </w:delText>
        </w:r>
      </w:del>
      <w:r w:rsidRPr="006E5D2F">
        <w:rPr>
          <w:rFonts w:ascii="Calibri" w:hAnsi="Calibri" w:cs="Calibri"/>
          <w:lang w:val="mt-MT"/>
        </w:rPr>
        <w:t xml:space="preserve"> </w:t>
      </w:r>
      <w:del w:id="200" w:author="USER" w:date="2015-08-20T12:49:00Z">
        <w:r w:rsidRPr="006322C9" w:rsidDel="00A578A3">
          <w:rPr>
            <w:rFonts w:ascii="Calibri" w:hAnsi="Calibri" w:cs="Calibri"/>
            <w:lang w:val="mt-MT"/>
          </w:rPr>
          <w:delText>Filfatt</w:delText>
        </w:r>
      </w:del>
      <w:ins w:id="201" w:author="USER" w:date="2015-08-20T12:49:00Z">
        <w:r w:rsidR="00A578A3" w:rsidRPr="006322C9">
          <w:rPr>
            <w:rFonts w:ascii="Calibri" w:hAnsi="Calibri" w:cs="Calibri"/>
            <w:lang w:val="mt-MT"/>
          </w:rPr>
          <w:t>Fil-fatt</w:t>
        </w:r>
      </w:ins>
      <w:r w:rsidRPr="006322C9">
        <w:rPr>
          <w:rFonts w:ascii="Calibri" w:hAnsi="Calibri" w:cs="Calibri"/>
          <w:lang w:val="mt-MT"/>
        </w:rPr>
        <w:t>, ilu minn nhar il-Ġimgħ</w:t>
      </w:r>
      <w:r w:rsidRPr="00761489">
        <w:rPr>
          <w:rFonts w:ascii="Calibri" w:hAnsi="Calibri" w:cs="Calibri"/>
          <w:lang w:val="mt-MT"/>
        </w:rPr>
        <w:t>a jingħata l-kura neċessarja f’Mater Dei hekk kif jinsab fil-periklu tal-mewt.</w:t>
      </w:r>
      <w:del w:id="202" w:author="USER" w:date="2015-11-26T07:51:00Z">
        <w:r w:rsidRPr="00761489" w:rsidDel="006322C9">
          <w:rPr>
            <w:rFonts w:ascii="Calibri" w:hAnsi="Calibri" w:cs="Calibri"/>
            <w:lang w:val="mt-MT"/>
          </w:rPr>
          <w:delText xml:space="preserve">  </w:delText>
        </w:r>
      </w:del>
      <w:ins w:id="203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Dan</w:t>
      </w:r>
      <w:ins w:id="204" w:author="USER" w:date="2015-11-24T15:31:00Z">
        <w:r w:rsidR="006F7AEF" w:rsidRPr="006322C9">
          <w:rPr>
            <w:rFonts w:ascii="Calibri" w:hAnsi="Calibri" w:cs="Calibri"/>
            <w:lang w:val="mt-MT"/>
          </w:rPr>
          <w:t>,</w:t>
        </w:r>
      </w:ins>
      <w:del w:id="205" w:author="USER" w:date="2015-11-26T07:51:00Z">
        <w:r w:rsidRPr="006322C9" w:rsidDel="006322C9">
          <w:rPr>
            <w:rFonts w:ascii="Calibri" w:hAnsi="Calibri" w:cs="Calibri"/>
            <w:lang w:val="mt-MT"/>
          </w:rPr>
          <w:delText xml:space="preserve">  </w:delText>
        </w:r>
      </w:del>
      <w:ins w:id="206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wara li tilef il-kontroll tal-karozza u nqalbet fi Triq Għar Dalam f’Birżebbuġa stess.</w:t>
      </w:r>
    </w:p>
    <w:p w14:paraId="3CBF0E81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6322C9">
        <w:rPr>
          <w:rFonts w:ascii="Calibri" w:hAnsi="Calibri" w:cs="Calibri"/>
          <w:lang w:val="mt-MT"/>
        </w:rPr>
        <w:t>Għadu wkoll fil-periklu tal-mewt l-Olandiż li kien ħabat bil-mutur fil-Marsa fid-9 ta’ Mejju.</w:t>
      </w:r>
      <w:del w:id="207" w:author="USER" w:date="2015-11-26T07:51:00Z">
        <w:r w:rsidRPr="00761489" w:rsidDel="006322C9">
          <w:rPr>
            <w:rFonts w:ascii="Calibri" w:hAnsi="Calibri" w:cs="Calibri"/>
            <w:lang w:val="mt-MT"/>
          </w:rPr>
          <w:delText xml:space="preserve">  </w:delText>
        </w:r>
      </w:del>
      <w:ins w:id="208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Dakinhar fl-inċident kienu involuti 5 persuni, tnejn minnhom Olandiżi. L-inċident ġara għall-ħabta ta’ nofsinhar fi Triq il-Ħaddiem il-Marsa meta l-mutur misjuq mill-barranin, ħabat ma’ karozza fit-telgħa taċ-ċimiterju. L-Olandiż ta’ 68 sena tt</w:t>
      </w:r>
      <w:r w:rsidRPr="00E334F9">
        <w:rPr>
          <w:rFonts w:ascii="Calibri" w:hAnsi="Calibri" w:cs="Calibri"/>
          <w:lang w:val="mt-MT"/>
        </w:rPr>
        <w:t>ieħed mill-ewwel Mater Dei minħabba li ġie ċċeritifikat li jinsab fil-periklu filwaqt li l-mara tiegħu li kienet passiġġiera ġarrbet biss ftit ġrieħi.</w:t>
      </w:r>
      <w:del w:id="209" w:author="USER" w:date="2015-11-26T07:51:00Z">
        <w:r w:rsidRPr="006E5D2F" w:rsidDel="006322C9">
          <w:rPr>
            <w:rFonts w:ascii="Calibri" w:hAnsi="Calibri" w:cs="Calibri"/>
            <w:lang w:val="mt-MT"/>
          </w:rPr>
          <w:delText xml:space="preserve">  </w:delText>
        </w:r>
      </w:del>
      <w:ins w:id="210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Is-sewwieq tal-karozza u l-passiġġieri li kienu miegħu ma weġġgħux.</w:t>
      </w:r>
    </w:p>
    <w:p w14:paraId="089C4229" w14:textId="77777777" w:rsidR="007F3C25" w:rsidRPr="00E334F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E334F9">
        <w:rPr>
          <w:rFonts w:ascii="Calibri" w:hAnsi="Calibri" w:cs="Calibri"/>
          <w:lang w:val="mt-MT"/>
        </w:rPr>
        <w:t>Dakinhar stess imma f’Għawdex, tifel ta’ 11-il sena intlaqat minn karozza fi Triq l-Ewropa fir-Rabat u ġarrab ġrieħi ta’ natura gravi imma mhux fil-periklu.</w:t>
      </w:r>
    </w:p>
    <w:p w14:paraId="6DA2C375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6E5D2F">
        <w:rPr>
          <w:rFonts w:ascii="Calibri" w:hAnsi="Calibri" w:cs="Calibri"/>
          <w:lang w:val="mt-MT"/>
        </w:rPr>
        <w:t xml:space="preserve">F’Mejju kienu tnejn, in-nies li mietu kawża ta’ inċident tat-traffiku. </w:t>
      </w:r>
      <w:del w:id="211" w:author="USER" w:date="2015-11-26T08:34:00Z">
        <w:r w:rsidRPr="006E5D2F" w:rsidDel="006E5D2F">
          <w:rPr>
            <w:rFonts w:ascii="Calibri" w:hAnsi="Calibri" w:cs="Calibri"/>
            <w:lang w:val="mt-MT"/>
          </w:rPr>
          <w:delText xml:space="preserve"> </w:delText>
        </w:r>
      </w:del>
      <w:r w:rsidRPr="006322C9">
        <w:rPr>
          <w:rFonts w:ascii="Calibri" w:hAnsi="Calibri" w:cs="Calibri"/>
          <w:lang w:val="mt-MT"/>
        </w:rPr>
        <w:t>Dawn inzertaw sewwieqa tal-mutur, vittmi ta’ Triq il-Kosta f’Baħar iċ-Ċagħaq.</w:t>
      </w:r>
      <w:del w:id="212" w:author="USER" w:date="2015-11-26T07:51:00Z">
        <w:r w:rsidRPr="006322C9" w:rsidDel="006322C9">
          <w:rPr>
            <w:rFonts w:ascii="Calibri" w:hAnsi="Calibri" w:cs="Calibri"/>
            <w:lang w:val="mt-MT"/>
          </w:rPr>
          <w:delText xml:space="preserve">  </w:delText>
        </w:r>
      </w:del>
      <w:ins w:id="213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Fil-11 tax-xahar, ġuvni ta’ 21 sena minn San Ġwann spiċċa biex skiddja taħt karozza li kienet ġejja mid-direzzjoni opposta.</w:t>
      </w:r>
    </w:p>
    <w:p w14:paraId="183151EC" w14:textId="77777777" w:rsidR="00046DF1" w:rsidRPr="00E334F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6322C9">
        <w:rPr>
          <w:rFonts w:ascii="Calibri" w:hAnsi="Calibri" w:cs="Calibri"/>
          <w:lang w:val="mt-MT"/>
        </w:rPr>
        <w:t>16-il ġurnata wara, fis-27 ta’ Mejju, Taljan ta’ 37 sena residenti San Ġiljan, tilef ħajtu wko</w:t>
      </w:r>
      <w:r w:rsidR="00046DF1" w:rsidRPr="006322C9">
        <w:rPr>
          <w:rFonts w:ascii="Calibri" w:hAnsi="Calibri" w:cs="Calibri"/>
          <w:lang w:val="mt-MT"/>
        </w:rPr>
        <w:t>ll bil-mutur f’Baħar i</w:t>
      </w:r>
      <w:r w:rsidR="00046DF1" w:rsidRPr="00E334F9">
        <w:rPr>
          <w:rFonts w:ascii="Calibri" w:hAnsi="Calibri" w:cs="Calibri"/>
          <w:lang w:val="mt-MT"/>
        </w:rPr>
        <w:t>ċ-Ċagħaq.</w:t>
      </w:r>
    </w:p>
    <w:p w14:paraId="37208C4C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6E5D2F">
        <w:rPr>
          <w:rFonts w:ascii="Calibri" w:hAnsi="Calibri" w:cs="Calibri"/>
          <w:lang w:val="mt-MT"/>
        </w:rPr>
        <w:t xml:space="preserve">Żagħżugħ ta’ 20 sena jista’ jgħoddha b’miraklu hekk kif </w:t>
      </w:r>
      <w:ins w:id="214" w:author="USER" w:date="2015-08-20T12:51:00Z">
        <w:r w:rsidR="00A578A3" w:rsidRPr="006E5D2F">
          <w:rPr>
            <w:rFonts w:ascii="Calibri" w:hAnsi="Calibri" w:cs="Calibri"/>
            <w:lang w:val="mt-MT"/>
          </w:rPr>
          <w:t>i</w:t>
        </w:r>
      </w:ins>
      <w:r w:rsidRPr="00997E5F">
        <w:rPr>
          <w:rFonts w:ascii="Calibri" w:hAnsi="Calibri" w:cs="Calibri"/>
          <w:lang w:val="mt-MT"/>
        </w:rPr>
        <w:t>t-Tlieta 28 ta’ Mejju, il-karozza tiegħu nqalbet f’Ħal Qormi.</w:t>
      </w:r>
      <w:del w:id="215" w:author="USER" w:date="2015-11-26T07:51:00Z">
        <w:r w:rsidRPr="001C2596" w:rsidDel="006322C9">
          <w:rPr>
            <w:rFonts w:ascii="Calibri" w:hAnsi="Calibri" w:cs="Calibri"/>
            <w:lang w:val="mt-MT"/>
          </w:rPr>
          <w:delText xml:space="preserve">  </w:delText>
        </w:r>
      </w:del>
      <w:ins w:id="216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Iż-żagħżugħ joħroġ mill-karozza mingħajr girfa waħda.</w:t>
      </w:r>
    </w:p>
    <w:p w14:paraId="76B316F9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E334F9">
        <w:rPr>
          <w:rFonts w:ascii="Calibri" w:hAnsi="Calibri" w:cs="Calibri"/>
          <w:lang w:val="mt-MT"/>
        </w:rPr>
        <w:t>L-ewwel inċident gravi tat-traffiku f’Mejju li għadda ġara proprju fl-ewwel jum, meta mara ta’ 30 sena miż-Żejtun tilfet il-kontroll tal-mutur tagħha fi Triq Strenju fiż-Żejtun stess.</w:t>
      </w:r>
      <w:del w:id="217" w:author="USER" w:date="2015-11-26T07:51:00Z">
        <w:r w:rsidRPr="006E5D2F" w:rsidDel="006322C9">
          <w:rPr>
            <w:rFonts w:ascii="Calibri" w:hAnsi="Calibri" w:cs="Calibri"/>
            <w:lang w:val="mt-MT"/>
          </w:rPr>
          <w:delText xml:space="preserve">  </w:delText>
        </w:r>
      </w:del>
      <w:ins w:id="218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Il-mara qalbet għall-aħjar ftit jiem wara.</w:t>
      </w:r>
    </w:p>
    <w:p w14:paraId="4F8546B7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E334F9">
        <w:rPr>
          <w:rFonts w:ascii="Calibri" w:hAnsi="Calibri" w:cs="Calibri"/>
          <w:lang w:val="mt-MT"/>
        </w:rPr>
        <w:t>Każ li baqa’ f’moħħ kulħadd hu tat-tfajla minn B’Kara li waqgħet bil-karozza fil-baħar fil-marina ta</w:t>
      </w:r>
      <w:r w:rsidRPr="006E5D2F">
        <w:rPr>
          <w:rFonts w:ascii="Calibri" w:hAnsi="Calibri" w:cs="Calibri"/>
          <w:lang w:val="mt-MT"/>
        </w:rPr>
        <w:t>l-Gżira.</w:t>
      </w:r>
      <w:del w:id="219" w:author="USER" w:date="2015-11-26T07:51:00Z">
        <w:r w:rsidRPr="006E5D2F" w:rsidDel="006322C9">
          <w:rPr>
            <w:rFonts w:ascii="Calibri" w:hAnsi="Calibri" w:cs="Calibri"/>
            <w:lang w:val="mt-MT"/>
          </w:rPr>
          <w:delText xml:space="preserve">  </w:delText>
        </w:r>
      </w:del>
      <w:ins w:id="220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It-tfajla kienet għamlet 30 minuta taħt l-ilma u ħarġet mill-periklu tal-mewt wara tliet ġimgħat fil-kura intensiva.</w:t>
      </w:r>
    </w:p>
    <w:p w14:paraId="46F6C8DA" w14:textId="77777777" w:rsidR="007F3C25" w:rsidRPr="00E334F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b/>
          <w:lang w:val="mt-MT"/>
        </w:rPr>
      </w:pPr>
      <w:r w:rsidRPr="00E334F9">
        <w:rPr>
          <w:rFonts w:ascii="Calibri" w:hAnsi="Calibri" w:cs="Calibri"/>
          <w:lang w:val="mt-MT"/>
        </w:rPr>
        <w:t>Fis-7 ta’ Mejju vann tal-ħaxix f’Ħal Qormi wassal biex raġel għamel xi jiem fil-periklu tal-mewt.</w:t>
      </w:r>
      <w:del w:id="221" w:author="USER" w:date="2015-11-26T07:51:00Z">
        <w:r w:rsidRPr="006E5D2F" w:rsidDel="006322C9">
          <w:rPr>
            <w:rFonts w:ascii="Calibri" w:hAnsi="Calibri" w:cs="Calibri"/>
            <w:lang w:val="mt-MT"/>
          </w:rPr>
          <w:delText xml:space="preserve">  </w:delText>
        </w:r>
      </w:del>
      <w:ins w:id="222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Qormi ta’ 62 sena kien fi Triq il-Vitorja meta għadda minn bejn żewġ karozzi biex jaqsam it-triq.</w:t>
      </w:r>
      <w:del w:id="223" w:author="USER" w:date="2015-11-26T07:51:00Z">
        <w:r w:rsidRPr="006322C9" w:rsidDel="006322C9">
          <w:rPr>
            <w:rFonts w:ascii="Calibri" w:hAnsi="Calibri" w:cs="Calibri"/>
            <w:lang w:val="mt-MT"/>
          </w:rPr>
          <w:delText xml:space="preserve">  </w:delText>
        </w:r>
      </w:del>
      <w:ins w:id="224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Kien dak il-ħin li l-vann tal-ħaxix kien tiela</w:t>
      </w:r>
      <w:ins w:id="225" w:author="USER" w:date="2015-08-20T12:52:00Z">
        <w:r w:rsidR="00867DB9" w:rsidRPr="006322C9">
          <w:rPr>
            <w:rFonts w:ascii="Calibri" w:hAnsi="Calibri" w:cs="Calibri"/>
            <w:lang w:val="mt-MT"/>
          </w:rPr>
          <w:t>’</w:t>
        </w:r>
      </w:ins>
      <w:r w:rsidRPr="006322C9">
        <w:rPr>
          <w:rFonts w:ascii="Calibri" w:hAnsi="Calibri" w:cs="Calibri"/>
          <w:lang w:val="mt-MT"/>
        </w:rPr>
        <w:t xml:space="preserve"> </w:t>
      </w:r>
      <w:del w:id="226" w:author="USER" w:date="2015-08-20T12:52:00Z">
        <w:r w:rsidRPr="00761489" w:rsidDel="00867DB9">
          <w:rPr>
            <w:rFonts w:ascii="Calibri" w:hAnsi="Calibri" w:cs="Calibri"/>
            <w:lang w:val="mt-MT"/>
          </w:rPr>
          <w:delText>i</w:delText>
        </w:r>
      </w:del>
      <w:r w:rsidRPr="00761489">
        <w:rPr>
          <w:rFonts w:ascii="Calibri" w:hAnsi="Calibri" w:cs="Calibri"/>
          <w:lang w:val="mt-MT"/>
        </w:rPr>
        <w:t>t-triq b’konsegwenza li l-Qormi baqa’ dieħel fil-ġenb tal-vann.</w:t>
      </w:r>
    </w:p>
    <w:p w14:paraId="04841C08" w14:textId="77777777" w:rsidR="007F3C25" w:rsidRPr="006322C9" w:rsidRDefault="007F3C25" w:rsidP="007F3C25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6E5D2F">
        <w:rPr>
          <w:rFonts w:ascii="Calibri" w:hAnsi="Calibri" w:cs="Calibri"/>
          <w:lang w:val="mt-MT"/>
        </w:rPr>
        <w:t xml:space="preserve">L-għada, raġel ta’ 38 sena </w:t>
      </w:r>
      <w:del w:id="227" w:author="USER" w:date="2015-08-20T12:53:00Z">
        <w:r w:rsidRPr="006E5D2F" w:rsidDel="00867DB9">
          <w:rPr>
            <w:rFonts w:ascii="Calibri" w:hAnsi="Calibri" w:cs="Calibri"/>
            <w:lang w:val="mt-MT"/>
          </w:rPr>
          <w:delText xml:space="preserve">agħmel </w:delText>
        </w:r>
      </w:del>
      <w:ins w:id="228" w:author="USER" w:date="2015-08-20T12:53:00Z">
        <w:r w:rsidR="00867DB9" w:rsidRPr="00997E5F">
          <w:rPr>
            <w:rFonts w:ascii="Calibri" w:hAnsi="Calibri" w:cs="Calibri"/>
            <w:lang w:val="mt-MT"/>
          </w:rPr>
          <w:t xml:space="preserve">għamel </w:t>
        </w:r>
      </w:ins>
      <w:r w:rsidRPr="00997E5F">
        <w:rPr>
          <w:rFonts w:ascii="Calibri" w:hAnsi="Calibri" w:cs="Calibri"/>
          <w:lang w:val="mt-MT"/>
        </w:rPr>
        <w:t xml:space="preserve">xi żmien fil-periklu </w:t>
      </w:r>
      <w:r w:rsidRPr="001C2596">
        <w:rPr>
          <w:rFonts w:ascii="Calibri" w:hAnsi="Calibri" w:cs="Calibri"/>
          <w:lang w:val="mt-MT"/>
        </w:rPr>
        <w:t>li</w:t>
      </w:r>
      <w:r w:rsidRPr="004A6B63">
        <w:rPr>
          <w:rFonts w:ascii="Calibri" w:hAnsi="Calibri" w:cs="Calibri"/>
          <w:lang w:val="mt-MT"/>
        </w:rPr>
        <w:t xml:space="preserve"> jitlef ħajtu wara li kien qed isuq kowċ tal-iskola u ħabat ma’ trakk fit-telgħa tal-MCAST u l-Higher fin-Naxxar.</w:t>
      </w:r>
      <w:del w:id="229" w:author="USER" w:date="2015-11-26T07:51:00Z">
        <w:r w:rsidRPr="004A6B63" w:rsidDel="006322C9">
          <w:rPr>
            <w:rFonts w:ascii="Calibri" w:hAnsi="Calibri" w:cs="Calibri"/>
            <w:lang w:val="mt-MT"/>
          </w:rPr>
          <w:delText xml:space="preserve">  </w:delText>
        </w:r>
      </w:del>
      <w:ins w:id="230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Dakinhar kienu weġġgħu ftit xi studenti li kienu fuq il-kowċ.</w:t>
      </w:r>
    </w:p>
    <w:p w14:paraId="5B34014C" w14:textId="77777777" w:rsidR="007F3C25" w:rsidRPr="00A5010A" w:rsidRDefault="007F3C25" w:rsidP="007D723E">
      <w:pPr>
        <w:pStyle w:val="textillum"/>
        <w:pBdr>
          <w:bottom w:val="single" w:sz="6" w:space="1" w:color="auto"/>
        </w:pBdr>
        <w:spacing w:line="480" w:lineRule="auto"/>
        <w:jc w:val="both"/>
        <w:rPr>
          <w:rFonts w:ascii="Calibri" w:hAnsi="Calibri" w:cs="Calibri"/>
          <w:lang w:val="mt-MT"/>
        </w:rPr>
      </w:pPr>
      <w:r w:rsidRPr="00E334F9">
        <w:rPr>
          <w:rFonts w:ascii="Calibri" w:hAnsi="Calibri" w:cs="Calibri"/>
          <w:lang w:val="mt-MT"/>
        </w:rPr>
        <w:t>Fit-22 ta’ Mejju, anzjan ta’ 70 sena seta’ tilef ħajtu f’Tal-Barrani fiż-Żejtun meta l-anzjan kien ħiereġ bil-karozza minn ħdejn sta</w:t>
      </w:r>
      <w:ins w:id="231" w:author="USER" w:date="2015-08-20T12:53:00Z">
        <w:r w:rsidR="00867DB9" w:rsidRPr="00E334F9">
          <w:rPr>
            <w:rFonts w:ascii="Calibri" w:hAnsi="Calibri" w:cs="Calibri"/>
            <w:lang w:val="mt-MT"/>
          </w:rPr>
          <w:t>b</w:t>
        </w:r>
      </w:ins>
      <w:r w:rsidRPr="006E5D2F">
        <w:rPr>
          <w:rFonts w:ascii="Calibri" w:hAnsi="Calibri" w:cs="Calibri"/>
          <w:lang w:val="mt-MT"/>
        </w:rPr>
        <w:t>biliment li hemm ħdejn it-</w:t>
      </w:r>
      <w:r w:rsidRPr="00B01875">
        <w:rPr>
          <w:rFonts w:ascii="Calibri" w:hAnsi="Calibri" w:cs="Calibri"/>
          <w:i/>
          <w:lang w:val="mt-MT"/>
          <w:rPrChange w:id="232" w:author="USER" w:date="2015-11-25T07:47:00Z">
            <w:rPr>
              <w:rFonts w:ascii="Calibri" w:hAnsi="Calibri" w:cs="Calibri"/>
              <w:lang w:val="mt-MT"/>
            </w:rPr>
          </w:rPrChange>
        </w:rPr>
        <w:t>traffic lights</w:t>
      </w:r>
      <w:r w:rsidRPr="00B01875">
        <w:rPr>
          <w:rFonts w:ascii="Calibri" w:hAnsi="Calibri" w:cs="Calibri"/>
          <w:lang w:val="mt-MT"/>
        </w:rPr>
        <w:t xml:space="preserve"> u fl-istess ħin karozza oħra kienet ġejja minn Tal-Barrani direzzjoni Birżebbuġa.</w:t>
      </w:r>
      <w:del w:id="233" w:author="USER" w:date="2015-11-26T07:51:00Z">
        <w:r w:rsidRPr="00B01875" w:rsidDel="006322C9">
          <w:rPr>
            <w:rFonts w:ascii="Calibri" w:hAnsi="Calibri" w:cs="Calibri"/>
            <w:lang w:val="mt-MT"/>
          </w:rPr>
          <w:delText xml:space="preserve">  </w:delText>
        </w:r>
      </w:del>
      <w:ins w:id="234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B01875">
        <w:rPr>
          <w:rFonts w:ascii="Calibri" w:hAnsi="Calibri" w:cs="Calibri"/>
          <w:lang w:val="mt-MT"/>
        </w:rPr>
        <w:t xml:space="preserve">Wara ftit sigħat mill-inċident, il-kundizzjoni </w:t>
      </w:r>
      <w:del w:id="235" w:author="USER" w:date="2015-08-20T12:54:00Z">
        <w:r w:rsidRPr="00761255" w:rsidDel="00867DB9">
          <w:rPr>
            <w:rFonts w:ascii="Calibri" w:hAnsi="Calibri" w:cs="Calibri"/>
            <w:lang w:val="mt-MT"/>
          </w:rPr>
          <w:delText xml:space="preserve">ta’ </w:delText>
        </w:r>
      </w:del>
      <w:ins w:id="236" w:author="USER" w:date="2015-08-20T12:54:00Z">
        <w:r w:rsidR="00867DB9" w:rsidRPr="009820CB">
          <w:rPr>
            <w:rFonts w:ascii="Calibri" w:hAnsi="Calibri" w:cs="Calibri"/>
            <w:lang w:val="mt-MT"/>
          </w:rPr>
          <w:t>tas-</w:t>
        </w:r>
      </w:ins>
      <w:r w:rsidRPr="007B5D75">
        <w:rPr>
          <w:rFonts w:ascii="Calibri" w:hAnsi="Calibri" w:cs="Calibri"/>
          <w:lang w:val="mt-MT"/>
        </w:rPr>
        <w:t>saħħa tal-anzjan qalbet għall-agħar</w:t>
      </w:r>
      <w:r w:rsidRPr="00A5010A">
        <w:rPr>
          <w:rFonts w:ascii="Calibri" w:hAnsi="Calibri" w:cs="Calibri"/>
          <w:lang w:val="mt-MT"/>
        </w:rPr>
        <w:t xml:space="preserve"> tant li ki</w:t>
      </w:r>
      <w:r w:rsidR="007D723E" w:rsidRPr="00A5010A">
        <w:rPr>
          <w:rFonts w:ascii="Calibri" w:hAnsi="Calibri" w:cs="Calibri"/>
          <w:lang w:val="mt-MT"/>
        </w:rPr>
        <w:t>en fil-periklu li jitlef ħajtu.</w:t>
      </w:r>
    </w:p>
    <w:p w14:paraId="7522A8C2" w14:textId="77777777" w:rsidR="00695605" w:rsidRPr="006E5D2F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A5010A">
        <w:rPr>
          <w:rFonts w:eastAsia="Times New Roman" w:cs="Calibri"/>
          <w:sz w:val="24"/>
          <w:szCs w:val="24"/>
          <w:lang w:val="mt-MT" w:eastAsia="en-GB"/>
        </w:rPr>
        <w:t>Il-Kummissjoni Djoċesana Żgħażagħ, l-entità uffiċċjali fi ħdan il-knisja għall-pastorali maż-żgħażagħ, ippu</w:t>
      </w:r>
      <w:ins w:id="237" w:author="USER" w:date="2015-08-20T13:24:00Z">
        <w:r w:rsidR="00E42B92" w:rsidRPr="006322C9">
          <w:rPr>
            <w:rFonts w:eastAsia="Times New Roman" w:cs="Calibri"/>
            <w:sz w:val="24"/>
            <w:szCs w:val="24"/>
            <w:lang w:val="mt-MT" w:eastAsia="en-GB"/>
          </w:rPr>
          <w:t>b</w:t>
        </w:r>
      </w:ins>
      <w:r w:rsidRPr="006322C9">
        <w:rPr>
          <w:rFonts w:eastAsia="Times New Roman" w:cs="Calibri"/>
          <w:sz w:val="24"/>
          <w:szCs w:val="24"/>
          <w:lang w:val="mt-MT" w:eastAsia="en-GB"/>
        </w:rPr>
        <w:t xml:space="preserve">blikat il-proposti li ressqet lill-partiti politiċi għall-programm elettorali tagħhom. Il-KDŻ issejjaħ </w:t>
      </w:r>
      <w:r w:rsidRPr="00E334F9">
        <w:rPr>
          <w:rFonts w:eastAsia="Times New Roman" w:cs="Calibri"/>
          <w:sz w:val="24"/>
          <w:szCs w:val="24"/>
          <w:lang w:val="mt-MT" w:eastAsia="en-GB"/>
        </w:rPr>
        <w:t xml:space="preserve">lill-partiti biex jiżviluppaw politika ċara u ta’ sostenn lill-qasam tal-volontarjat fil-ħidma maż-żgħażagħ. Titlob li l-ħidma tal-knisja u l-NGOs maż-żgħażagħ jiġu rikonoxxuti b’mod uffiċċjali u jingħataw għajnuna kemm diretta bħal finanzjament kif ukoll </w:t>
      </w:r>
      <w:r w:rsidRPr="006E5D2F">
        <w:rPr>
          <w:rFonts w:eastAsia="Times New Roman" w:cs="Calibri"/>
          <w:sz w:val="24"/>
          <w:szCs w:val="24"/>
          <w:lang w:val="mt-MT" w:eastAsia="en-GB"/>
        </w:rPr>
        <w:t xml:space="preserve">indiretta bħal taħriġ. </w:t>
      </w:r>
    </w:p>
    <w:p w14:paraId="4DB106BF" w14:textId="77777777" w:rsidR="00695605" w:rsidRPr="00997E5F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</w:p>
    <w:p w14:paraId="1B5CB95C" w14:textId="77777777" w:rsidR="00695605" w:rsidRPr="00E334F9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1C2596">
        <w:rPr>
          <w:rFonts w:eastAsia="Times New Roman" w:cs="Calibri"/>
          <w:sz w:val="24"/>
          <w:szCs w:val="24"/>
          <w:lang w:val="mt-MT" w:eastAsia="en-GB"/>
        </w:rPr>
        <w:t xml:space="preserve">Il-KDŻ </w:t>
      </w:r>
      <w:del w:id="238" w:author="USER" w:date="2015-08-20T13:25:00Z">
        <w:r w:rsidRPr="004A6B63" w:rsidDel="00E42B92">
          <w:rPr>
            <w:rFonts w:eastAsia="Times New Roman" w:cs="Calibri"/>
            <w:sz w:val="24"/>
            <w:szCs w:val="24"/>
            <w:lang w:val="mt-MT" w:eastAsia="en-GB"/>
          </w:rPr>
          <w:delText xml:space="preserve">enfassiżat </w:delText>
        </w:r>
      </w:del>
      <w:ins w:id="239" w:author="USER" w:date="2015-08-20T13:25:00Z">
        <w:r w:rsidR="00E42B92" w:rsidRPr="004A6B63">
          <w:rPr>
            <w:rFonts w:eastAsia="Times New Roman" w:cs="Calibri"/>
            <w:sz w:val="24"/>
            <w:szCs w:val="24"/>
            <w:lang w:val="mt-MT" w:eastAsia="en-GB"/>
          </w:rPr>
          <w:t>e</w:t>
        </w:r>
      </w:ins>
      <w:ins w:id="240" w:author="USER" w:date="2015-08-20T13:26:00Z">
        <w:r w:rsidR="00E42B92" w:rsidRPr="004A6B63">
          <w:rPr>
            <w:rFonts w:eastAsia="Times New Roman" w:cs="Calibri"/>
            <w:sz w:val="24"/>
            <w:szCs w:val="24"/>
            <w:lang w:val="mt-MT" w:eastAsia="en-GB"/>
          </w:rPr>
          <w:t>n</w:t>
        </w:r>
      </w:ins>
      <w:ins w:id="241" w:author="USER" w:date="2015-08-20T13:25:00Z">
        <w:r w:rsidR="00E42B92" w:rsidRPr="004A6B63">
          <w:rPr>
            <w:rFonts w:eastAsia="Times New Roman" w:cs="Calibri"/>
            <w:sz w:val="24"/>
            <w:szCs w:val="24"/>
            <w:lang w:val="mt-MT" w:eastAsia="en-GB"/>
          </w:rPr>
          <w:t xml:space="preserve">fasizzat </w:t>
        </w:r>
      </w:ins>
      <w:r w:rsidRPr="004A6B63">
        <w:rPr>
          <w:rFonts w:eastAsia="Times New Roman" w:cs="Calibri"/>
          <w:sz w:val="24"/>
          <w:szCs w:val="24"/>
          <w:lang w:val="mt-MT" w:eastAsia="en-GB"/>
        </w:rPr>
        <w:t>il-bżonn li tissaħħaħ il-familja. Qalet li l-formazzjoni sħiħa tal-koppji u tal-ġenituri għandha tkun parti integrali mill-istrateġiji soċjali. Tikkwota riċerka tal-Aġenzija Żgħażagħ dwar kemm iż-żgħażagħ Maltin jgħożżu r-relazzjonijiet mal-ġenituri tagħhom,</w:t>
      </w:r>
      <w:del w:id="242" w:author="USER" w:date="2015-11-26T07:51:00Z">
        <w:r w:rsidRPr="004A6B63" w:rsidDel="006322C9">
          <w:rPr>
            <w:rFonts w:eastAsia="Times New Roman" w:cs="Calibri"/>
            <w:sz w:val="24"/>
            <w:szCs w:val="24"/>
            <w:lang w:val="mt-MT" w:eastAsia="en-GB"/>
          </w:rPr>
          <w:delText xml:space="preserve">  </w:delText>
        </w:r>
      </w:del>
      <w:ins w:id="243" w:author="USER" w:date="2015-11-26T07:51:00Z">
        <w:r w:rsidR="006322C9">
          <w:rPr>
            <w:rFonts w:eastAsia="Times New Roman" w:cs="Calibri"/>
            <w:sz w:val="24"/>
            <w:szCs w:val="24"/>
            <w:lang w:val="mt-MT" w:eastAsia="en-GB"/>
          </w:rPr>
          <w:t xml:space="preserve"> </w:t>
        </w:r>
      </w:ins>
      <w:r w:rsidRPr="006322C9">
        <w:rPr>
          <w:rFonts w:eastAsia="Times New Roman" w:cs="Calibri"/>
          <w:sz w:val="24"/>
          <w:szCs w:val="24"/>
          <w:lang w:val="mt-MT" w:eastAsia="en-GB"/>
        </w:rPr>
        <w:t xml:space="preserve">u tgħid li dan jixhed </w:t>
      </w:r>
      <w:del w:id="244" w:author="USER" w:date="2015-11-24T15:44:00Z">
        <w:r w:rsidRPr="006322C9" w:rsidDel="002C5EE9">
          <w:rPr>
            <w:rFonts w:eastAsia="Times New Roman" w:cs="Calibri"/>
            <w:sz w:val="24"/>
            <w:szCs w:val="24"/>
            <w:lang w:val="mt-MT" w:eastAsia="en-GB"/>
          </w:rPr>
          <w:delText>l</w:delText>
        </w:r>
      </w:del>
      <w:ins w:id="245" w:author="USER" w:date="2015-11-24T15:44:00Z">
        <w:r w:rsidR="002C5EE9" w:rsidRPr="006322C9">
          <w:rPr>
            <w:rFonts w:eastAsia="Times New Roman" w:cs="Calibri"/>
            <w:sz w:val="24"/>
            <w:szCs w:val="24"/>
            <w:lang w:val="mt-MT" w:eastAsia="en-GB"/>
          </w:rPr>
          <w:t>i</w:t>
        </w:r>
      </w:ins>
      <w:r w:rsidRPr="00761489">
        <w:rPr>
          <w:rFonts w:eastAsia="Times New Roman" w:cs="Calibri"/>
          <w:sz w:val="24"/>
          <w:szCs w:val="24"/>
          <w:lang w:val="mt-MT" w:eastAsia="en-GB"/>
        </w:rPr>
        <w:t xml:space="preserve">l-bżonn ta’ politika li ssostni </w:t>
      </w:r>
      <w:del w:id="246" w:author="USER" w:date="2015-08-20T13:27:00Z">
        <w:r w:rsidRPr="00761489" w:rsidDel="00E42B92">
          <w:rPr>
            <w:rFonts w:eastAsia="Times New Roman" w:cs="Calibri"/>
            <w:sz w:val="24"/>
            <w:szCs w:val="24"/>
            <w:lang w:val="mt-MT" w:eastAsia="en-GB"/>
          </w:rPr>
          <w:delText>i</w:delText>
        </w:r>
      </w:del>
      <w:r w:rsidRPr="00E334F9">
        <w:rPr>
          <w:rFonts w:eastAsia="Times New Roman" w:cs="Calibri"/>
          <w:sz w:val="24"/>
          <w:szCs w:val="24"/>
          <w:lang w:val="mt-MT" w:eastAsia="en-GB"/>
        </w:rPr>
        <w:t>r-rapporti familjari.</w:t>
      </w:r>
    </w:p>
    <w:p w14:paraId="4F3FCE72" w14:textId="77777777" w:rsidR="00695605" w:rsidRPr="00B01875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E334F9">
        <w:rPr>
          <w:rFonts w:eastAsia="Times New Roman" w:cs="Calibri"/>
          <w:sz w:val="24"/>
          <w:szCs w:val="24"/>
          <w:lang w:val="mt-MT" w:eastAsia="en-GB"/>
        </w:rPr>
        <w:t xml:space="preserve">Il-Kummissjoni Djoċesana Żgħażagħ tgħid li għandu jkun hemm miżuri li jkunu tassew </w:t>
      </w:r>
      <w:r w:rsidRPr="00B01875">
        <w:rPr>
          <w:rFonts w:eastAsia="Times New Roman" w:cs="Calibri"/>
          <w:i/>
          <w:sz w:val="24"/>
          <w:szCs w:val="24"/>
          <w:lang w:val="mt-MT" w:eastAsia="en-GB"/>
          <w:rPrChange w:id="247" w:author="USER" w:date="2015-11-25T07:47:00Z">
            <w:rPr>
              <w:rFonts w:eastAsia="Times New Roman" w:cs="Calibri"/>
              <w:sz w:val="24"/>
              <w:szCs w:val="24"/>
              <w:lang w:val="mt-MT" w:eastAsia="en-GB"/>
            </w:rPr>
          </w:rPrChange>
        </w:rPr>
        <w:t>family-friendly</w:t>
      </w:r>
      <w:r w:rsidRPr="00B01875">
        <w:rPr>
          <w:rFonts w:eastAsia="Times New Roman" w:cs="Calibri"/>
          <w:sz w:val="24"/>
          <w:szCs w:val="24"/>
          <w:lang w:val="mt-MT" w:eastAsia="en-GB"/>
        </w:rPr>
        <w:t xml:space="preserve"> u li fl-ekonomija, il-prijorità ma tkunx il-ġenerazzjoni tal-flus fiha nnifisha iżda l-bniedem.</w:t>
      </w:r>
    </w:p>
    <w:p w14:paraId="5DDFC4F4" w14:textId="77777777" w:rsidR="00695605" w:rsidRPr="00761255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</w:p>
    <w:p w14:paraId="6C93A0CD" w14:textId="77777777" w:rsidR="00695605" w:rsidRPr="00761489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A5010A">
        <w:rPr>
          <w:rFonts w:eastAsia="Times New Roman" w:cs="Calibri"/>
          <w:sz w:val="24"/>
          <w:szCs w:val="24"/>
          <w:lang w:val="mt-MT" w:eastAsia="en-GB"/>
        </w:rPr>
        <w:t>Il-</w:t>
      </w:r>
      <w:del w:id="248" w:author="USER" w:date="2015-08-20T13:27:00Z">
        <w:r w:rsidRPr="00A5010A" w:rsidDel="00E42B92">
          <w:rPr>
            <w:rFonts w:eastAsia="Times New Roman" w:cs="Calibri"/>
            <w:sz w:val="24"/>
            <w:szCs w:val="24"/>
            <w:lang w:val="mt-MT" w:eastAsia="en-GB"/>
          </w:rPr>
          <w:delText xml:space="preserve">KDZ </w:delText>
        </w:r>
      </w:del>
      <w:ins w:id="249" w:author="USER" w:date="2015-08-20T13:27:00Z">
        <w:r w:rsidR="00E42B92" w:rsidRPr="00951454">
          <w:rPr>
            <w:rFonts w:eastAsia="Times New Roman" w:cs="Calibri"/>
            <w:sz w:val="24"/>
            <w:szCs w:val="24"/>
            <w:lang w:val="mt-MT" w:eastAsia="en-GB"/>
          </w:rPr>
          <w:t xml:space="preserve">KDŻ </w:t>
        </w:r>
      </w:ins>
      <w:r w:rsidRPr="00224D81">
        <w:rPr>
          <w:rFonts w:eastAsia="Times New Roman" w:cs="Calibri"/>
          <w:sz w:val="24"/>
          <w:szCs w:val="24"/>
          <w:lang w:val="mt-MT" w:eastAsia="en-GB"/>
        </w:rPr>
        <w:t>tħeġġeġ lill-partiti biex iserrħu moħħ iż-</w:t>
      </w:r>
      <w:del w:id="250" w:author="USER" w:date="2015-08-20T13:28:00Z">
        <w:r w:rsidRPr="00224D81" w:rsidDel="00E42B92">
          <w:rPr>
            <w:rFonts w:eastAsia="Times New Roman" w:cs="Calibri"/>
            <w:sz w:val="24"/>
            <w:szCs w:val="24"/>
            <w:lang w:val="mt-MT" w:eastAsia="en-GB"/>
          </w:rPr>
          <w:delText xml:space="preserve">żagħżagħ </w:delText>
        </w:r>
      </w:del>
      <w:ins w:id="251" w:author="USER" w:date="2015-08-20T13:28:00Z">
        <w:r w:rsidR="00E42B92" w:rsidRPr="00224D81">
          <w:rPr>
            <w:rFonts w:eastAsia="Times New Roman" w:cs="Calibri"/>
            <w:sz w:val="24"/>
            <w:szCs w:val="24"/>
            <w:lang w:val="mt-MT" w:eastAsia="en-GB"/>
          </w:rPr>
          <w:t xml:space="preserve">żgħażagħ </w:t>
        </w:r>
      </w:ins>
      <w:r w:rsidRPr="00224D81">
        <w:rPr>
          <w:rFonts w:eastAsia="Times New Roman" w:cs="Calibri"/>
          <w:sz w:val="24"/>
          <w:szCs w:val="24"/>
          <w:lang w:val="mt-MT" w:eastAsia="en-GB"/>
        </w:rPr>
        <w:t>li l</w:t>
      </w:r>
      <w:del w:id="252" w:author="USER" w:date="2015-08-20T13:28:00Z">
        <w:r w:rsidRPr="00224D81" w:rsidDel="00E42B92">
          <w:rPr>
            <w:rFonts w:eastAsia="Times New Roman" w:cs="Calibri"/>
            <w:sz w:val="24"/>
            <w:szCs w:val="24"/>
            <w:lang w:val="mt-MT" w:eastAsia="en-GB"/>
          </w:rPr>
          <w:delText>‑</w:delText>
        </w:r>
      </w:del>
      <w:ins w:id="253" w:author="USER" w:date="2015-08-20T13:28:00Z">
        <w:r w:rsidR="00E42B92" w:rsidRPr="00224D81">
          <w:rPr>
            <w:rFonts w:eastAsia="Times New Roman" w:cs="Calibri"/>
            <w:sz w:val="24"/>
            <w:szCs w:val="24"/>
            <w:lang w:val="mt-MT" w:eastAsia="en-GB"/>
          </w:rPr>
          <w:t>-</w:t>
        </w:r>
      </w:ins>
      <w:r w:rsidRPr="00224D81">
        <w:rPr>
          <w:rFonts w:eastAsia="Times New Roman" w:cs="Calibri"/>
          <w:sz w:val="24"/>
          <w:szCs w:val="24"/>
          <w:lang w:val="mt-MT" w:eastAsia="en-GB"/>
        </w:rPr>
        <w:t xml:space="preserve">liġijiet li jipproteġu ż-żgħożija </w:t>
      </w:r>
      <w:ins w:id="254" w:author="USER" w:date="2015-08-20T13:29:00Z">
        <w:r w:rsidR="00E42B92" w:rsidRPr="00224D81">
          <w:rPr>
            <w:rFonts w:eastAsia="Times New Roman" w:cs="Calibri"/>
            <w:sz w:val="24"/>
            <w:szCs w:val="24"/>
            <w:lang w:val="mt-MT" w:eastAsia="en-GB"/>
          </w:rPr>
          <w:t>j</w:t>
        </w:r>
      </w:ins>
      <w:del w:id="255" w:author="USER" w:date="2015-08-20T13:29:00Z">
        <w:r w:rsidRPr="006322C9" w:rsidDel="00E42B92">
          <w:rPr>
            <w:rFonts w:eastAsia="Times New Roman" w:cs="Calibri"/>
            <w:sz w:val="24"/>
            <w:szCs w:val="24"/>
            <w:lang w:val="mt-MT" w:eastAsia="en-GB"/>
          </w:rPr>
          <w:delText>i</w:delText>
        </w:r>
      </w:del>
      <w:r w:rsidRPr="006322C9">
        <w:rPr>
          <w:rFonts w:eastAsia="Times New Roman" w:cs="Calibri"/>
          <w:sz w:val="24"/>
          <w:szCs w:val="24"/>
          <w:lang w:val="mt-MT" w:eastAsia="en-GB"/>
        </w:rPr>
        <w:t xml:space="preserve">kunu qed jiġu </w:t>
      </w:r>
      <w:ins w:id="256" w:author="USER" w:date="2015-08-20T13:28:00Z">
        <w:r w:rsidR="00E42B92" w:rsidRPr="006322C9">
          <w:rPr>
            <w:rFonts w:eastAsia="Times New Roman" w:cs="Calibri"/>
            <w:sz w:val="24"/>
            <w:szCs w:val="24"/>
            <w:lang w:val="mt-MT" w:eastAsia="en-GB"/>
          </w:rPr>
          <w:t>i</w:t>
        </w:r>
      </w:ins>
      <w:r w:rsidRPr="006322C9">
        <w:rPr>
          <w:rFonts w:eastAsia="Times New Roman" w:cs="Calibri"/>
          <w:sz w:val="24"/>
          <w:szCs w:val="24"/>
          <w:lang w:val="mt-MT" w:eastAsia="en-GB"/>
        </w:rPr>
        <w:t xml:space="preserve">nfurzati, fosthom f’każi t’abbużi </w:t>
      </w:r>
      <w:r w:rsidRPr="00951454">
        <w:rPr>
          <w:rFonts w:eastAsia="Times New Roman" w:cs="Calibri"/>
          <w:i/>
          <w:sz w:val="24"/>
          <w:szCs w:val="24"/>
          <w:lang w:val="mt-MT" w:eastAsia="en-GB"/>
          <w:rPrChange w:id="257" w:author="USER" w:date="2015-11-25T08:33:00Z">
            <w:rPr>
              <w:rFonts w:eastAsia="Times New Roman" w:cs="Calibri"/>
              <w:sz w:val="24"/>
              <w:szCs w:val="24"/>
              <w:lang w:val="mt-MT" w:eastAsia="en-GB"/>
            </w:rPr>
          </w:rPrChange>
        </w:rPr>
        <w:t>online</w:t>
      </w:r>
      <w:r w:rsidRPr="00951454">
        <w:rPr>
          <w:rFonts w:eastAsia="Times New Roman" w:cs="Calibri"/>
          <w:sz w:val="24"/>
          <w:szCs w:val="24"/>
          <w:lang w:val="mt-MT" w:eastAsia="en-GB"/>
        </w:rPr>
        <w:t>. Dwar l-edukazzjoni, il-KDŻ tgħid li għandha tingħata iktar importanza lid-dimensjoni umana u spiritwali fl</w:t>
      </w:r>
      <w:del w:id="258" w:author="USER" w:date="2015-11-24T15:47:00Z">
        <w:r w:rsidRPr="006322C9" w:rsidDel="002C5EE9">
          <w:rPr>
            <w:rFonts w:eastAsia="Times New Roman" w:cs="Calibri"/>
            <w:sz w:val="24"/>
            <w:szCs w:val="24"/>
            <w:lang w:val="mt-MT" w:eastAsia="en-GB"/>
          </w:rPr>
          <w:delText>‑</w:delText>
        </w:r>
      </w:del>
      <w:ins w:id="259" w:author="USER" w:date="2015-11-24T15:47:00Z">
        <w:r w:rsidR="002C5EE9" w:rsidRPr="006322C9">
          <w:rPr>
            <w:rFonts w:eastAsia="Times New Roman" w:cs="Calibri"/>
            <w:sz w:val="24"/>
            <w:szCs w:val="24"/>
            <w:lang w:val="mt-MT" w:eastAsia="en-GB"/>
          </w:rPr>
          <w:t>-</w:t>
        </w:r>
      </w:ins>
      <w:r w:rsidRPr="006322C9">
        <w:rPr>
          <w:rFonts w:eastAsia="Times New Roman" w:cs="Calibri"/>
          <w:sz w:val="24"/>
          <w:szCs w:val="24"/>
          <w:lang w:val="mt-MT" w:eastAsia="en-GB"/>
        </w:rPr>
        <w:t>iskejjel partikolarment fil-livell sekondarju u post</w:t>
      </w:r>
      <w:del w:id="260" w:author="USER" w:date="2015-11-25T08:35:00Z">
        <w:r w:rsidRPr="006322C9" w:rsidDel="00951454">
          <w:rPr>
            <w:rFonts w:eastAsia="Times New Roman" w:cs="Calibri"/>
            <w:sz w:val="24"/>
            <w:szCs w:val="24"/>
            <w:lang w:val="mt-MT" w:eastAsia="en-GB"/>
          </w:rPr>
          <w:delText>-</w:delText>
        </w:r>
      </w:del>
      <w:r w:rsidRPr="00761489">
        <w:rPr>
          <w:rFonts w:eastAsia="Times New Roman" w:cs="Calibri"/>
          <w:sz w:val="24"/>
          <w:szCs w:val="24"/>
          <w:lang w:val="mt-MT" w:eastAsia="en-GB"/>
        </w:rPr>
        <w:t xml:space="preserve">sekondarju. </w:t>
      </w:r>
    </w:p>
    <w:p w14:paraId="768CC258" w14:textId="77777777" w:rsidR="00695605" w:rsidRPr="00E334F9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</w:p>
    <w:p w14:paraId="11089D23" w14:textId="77777777" w:rsidR="00695605" w:rsidRPr="006E5D2F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6E5D2F">
        <w:rPr>
          <w:rFonts w:eastAsia="Times New Roman" w:cs="Calibri"/>
          <w:sz w:val="24"/>
          <w:szCs w:val="24"/>
          <w:lang w:val="mt-MT" w:eastAsia="en-GB"/>
        </w:rPr>
        <w:t xml:space="preserve">Il-KDŻ tgħid li għandu jissaħħaħ id-divertiment ta’ kwalità li jgħin it-tkabbir tal-persuna minn kull aspett. </w:t>
      </w:r>
    </w:p>
    <w:p w14:paraId="1281023D" w14:textId="77777777" w:rsidR="00695605" w:rsidRPr="00997E5F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</w:p>
    <w:p w14:paraId="7A3F8C50" w14:textId="77777777" w:rsidR="00695605" w:rsidRPr="004A6B63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1C2596">
        <w:rPr>
          <w:rFonts w:eastAsia="Times New Roman" w:cs="Calibri"/>
          <w:sz w:val="24"/>
          <w:szCs w:val="24"/>
          <w:lang w:val="mt-MT" w:eastAsia="en-GB"/>
        </w:rPr>
        <w:t xml:space="preserve">Tħeġġeġ li jinħolqu iktar impjiegi għal nies b’ħiliet differenti, li jistgħu </w:t>
      </w:r>
      <w:ins w:id="261" w:author="USER" w:date="2015-08-20T13:31:00Z">
        <w:r w:rsidR="00E42B92" w:rsidRPr="004A6B63">
          <w:rPr>
            <w:rFonts w:eastAsia="Times New Roman" w:cs="Calibri"/>
            <w:sz w:val="24"/>
            <w:szCs w:val="24"/>
            <w:lang w:val="mt-MT" w:eastAsia="en-GB"/>
          </w:rPr>
          <w:t>j</w:t>
        </w:r>
      </w:ins>
      <w:del w:id="262" w:author="USER" w:date="2015-08-20T13:31:00Z">
        <w:r w:rsidRPr="004A6B63" w:rsidDel="00E42B92">
          <w:rPr>
            <w:rFonts w:eastAsia="Times New Roman" w:cs="Calibri"/>
            <w:sz w:val="24"/>
            <w:szCs w:val="24"/>
            <w:lang w:val="mt-MT" w:eastAsia="en-GB"/>
          </w:rPr>
          <w:delText>i</w:delText>
        </w:r>
      </w:del>
      <w:r w:rsidRPr="004A6B63">
        <w:rPr>
          <w:rFonts w:eastAsia="Times New Roman" w:cs="Calibri"/>
          <w:sz w:val="24"/>
          <w:szCs w:val="24"/>
          <w:lang w:val="mt-MT" w:eastAsia="en-GB"/>
        </w:rPr>
        <w:t xml:space="preserve">varjaw mill-arti għal xogħol manwali. </w:t>
      </w:r>
    </w:p>
    <w:p w14:paraId="72F6D511" w14:textId="77777777" w:rsidR="00695605" w:rsidRPr="004A6B63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4A6B63">
        <w:rPr>
          <w:rFonts w:eastAsia="Times New Roman" w:cs="Calibri"/>
          <w:sz w:val="24"/>
          <w:szCs w:val="24"/>
          <w:lang w:val="mt-MT" w:eastAsia="en-GB"/>
        </w:rPr>
        <w:t xml:space="preserve"> </w:t>
      </w:r>
    </w:p>
    <w:p w14:paraId="0258DEB2" w14:textId="77777777" w:rsidR="00695605" w:rsidRPr="004A6B63" w:rsidRDefault="00695605" w:rsidP="006956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4A6B63">
        <w:rPr>
          <w:rFonts w:eastAsia="Times New Roman" w:cs="Calibri"/>
          <w:sz w:val="24"/>
          <w:szCs w:val="24"/>
          <w:lang w:val="mt-MT" w:eastAsia="en-GB"/>
        </w:rPr>
        <w:t>Il-Kummissjoni Interdjoċesana Ambjent tisħaq ukoll fuq l-importanza ta’</w:t>
      </w:r>
    </w:p>
    <w:p w14:paraId="26640D56" w14:textId="77777777" w:rsidR="00695605" w:rsidRPr="00B01875" w:rsidRDefault="00695605" w:rsidP="006956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4"/>
          <w:szCs w:val="24"/>
          <w:lang w:val="mt-MT" w:eastAsia="en-GB"/>
        </w:rPr>
      </w:pPr>
      <w:r w:rsidRPr="004A6B63">
        <w:rPr>
          <w:rFonts w:eastAsia="Times New Roman" w:cs="Calibri"/>
          <w:sz w:val="24"/>
          <w:szCs w:val="24"/>
          <w:lang w:val="mt-MT" w:eastAsia="en-GB"/>
        </w:rPr>
        <w:t xml:space="preserve">regolazzjoni ikbar fuq il-bini u t-teħid tal-ftit kampanja li l-pajjiż għadu jgawdi. Tgħid li t-tniġġis tal-arja </w:t>
      </w:r>
      <w:ins w:id="263" w:author="USER" w:date="2015-08-20T13:34:00Z">
        <w:r w:rsidR="00AD4112" w:rsidRPr="004A6B63">
          <w:rPr>
            <w:rFonts w:eastAsia="Times New Roman" w:cs="Calibri"/>
            <w:sz w:val="24"/>
            <w:szCs w:val="24"/>
            <w:lang w:val="mt-MT" w:eastAsia="en-GB"/>
          </w:rPr>
          <w:t>j</w:t>
        </w:r>
      </w:ins>
      <w:del w:id="264" w:author="USER" w:date="2015-08-20T13:34:00Z">
        <w:r w:rsidRPr="004A6B63" w:rsidDel="00AD4112">
          <w:rPr>
            <w:rFonts w:eastAsia="Times New Roman" w:cs="Calibri"/>
            <w:sz w:val="24"/>
            <w:szCs w:val="24"/>
            <w:lang w:val="mt-MT" w:eastAsia="en-GB"/>
          </w:rPr>
          <w:delText>i</w:delText>
        </w:r>
      </w:del>
      <w:r w:rsidRPr="004A6B63">
        <w:rPr>
          <w:rFonts w:eastAsia="Times New Roman" w:cs="Calibri"/>
          <w:sz w:val="24"/>
          <w:szCs w:val="24"/>
          <w:lang w:val="mt-MT" w:eastAsia="en-GB"/>
        </w:rPr>
        <w:t xml:space="preserve">kompli jiġi </w:t>
      </w:r>
      <w:del w:id="265" w:author="USER" w:date="2015-08-20T13:34:00Z">
        <w:r w:rsidRPr="004A6B63" w:rsidDel="00AD4112">
          <w:rPr>
            <w:rFonts w:eastAsia="Times New Roman" w:cs="Calibri"/>
            <w:sz w:val="24"/>
            <w:szCs w:val="24"/>
            <w:lang w:val="mt-MT" w:eastAsia="en-GB"/>
          </w:rPr>
          <w:delText>i</w:delText>
        </w:r>
      </w:del>
      <w:r w:rsidRPr="004A6B63">
        <w:rPr>
          <w:rFonts w:eastAsia="Times New Roman" w:cs="Calibri"/>
          <w:sz w:val="24"/>
          <w:szCs w:val="24"/>
          <w:lang w:val="mt-MT" w:eastAsia="en-GB"/>
        </w:rPr>
        <w:t>kkontr</w:t>
      </w:r>
      <w:del w:id="266" w:author="USER" w:date="2015-11-24T15:50:00Z">
        <w:r w:rsidRPr="004A6B63" w:rsidDel="001459B8">
          <w:rPr>
            <w:rFonts w:eastAsia="Times New Roman" w:cs="Calibri"/>
            <w:sz w:val="24"/>
            <w:szCs w:val="24"/>
            <w:lang w:val="mt-MT" w:eastAsia="en-GB"/>
          </w:rPr>
          <w:delText>a</w:delText>
        </w:r>
      </w:del>
      <w:ins w:id="267" w:author="USER" w:date="2015-11-24T15:50:00Z">
        <w:r w:rsidR="001459B8" w:rsidRPr="004A6B63">
          <w:rPr>
            <w:rFonts w:eastAsia="Times New Roman" w:cs="Calibri"/>
            <w:sz w:val="24"/>
            <w:szCs w:val="24"/>
            <w:lang w:val="mt-MT" w:eastAsia="en-GB"/>
          </w:rPr>
          <w:t>o</w:t>
        </w:r>
      </w:ins>
      <w:r w:rsidRPr="004A6B63">
        <w:rPr>
          <w:rFonts w:eastAsia="Times New Roman" w:cs="Calibri"/>
          <w:sz w:val="24"/>
          <w:szCs w:val="24"/>
          <w:lang w:val="mt-MT" w:eastAsia="en-GB"/>
        </w:rPr>
        <w:t>llat mill-aħjar possib</w:t>
      </w:r>
      <w:ins w:id="268" w:author="USER" w:date="2015-08-20T13:34:00Z">
        <w:r w:rsidR="00AD4112" w:rsidRPr="004A6B63">
          <w:rPr>
            <w:rFonts w:eastAsia="Times New Roman" w:cs="Calibri"/>
            <w:sz w:val="24"/>
            <w:szCs w:val="24"/>
            <w:lang w:val="mt-MT" w:eastAsia="en-GB"/>
          </w:rPr>
          <w:t>b</w:t>
        </w:r>
      </w:ins>
      <w:r w:rsidRPr="004A6B63">
        <w:rPr>
          <w:rFonts w:eastAsia="Times New Roman" w:cs="Calibri"/>
          <w:sz w:val="24"/>
          <w:szCs w:val="24"/>
          <w:lang w:val="mt-MT" w:eastAsia="en-GB"/>
        </w:rPr>
        <w:t>li. Fl-aħħar u mhux lanqas il-knisja żagħżugħa f’Malta tirrak</w:t>
      </w:r>
      <w:ins w:id="269" w:author="USER" w:date="2015-08-20T13:34:00Z">
        <w:r w:rsidR="00AD4112" w:rsidRPr="004A6B63">
          <w:rPr>
            <w:rFonts w:eastAsia="Times New Roman" w:cs="Calibri"/>
            <w:sz w:val="24"/>
            <w:szCs w:val="24"/>
            <w:lang w:val="mt-MT" w:eastAsia="en-GB"/>
          </w:rPr>
          <w:t>k</w:t>
        </w:r>
      </w:ins>
      <w:r w:rsidRPr="004A6B63">
        <w:rPr>
          <w:rFonts w:eastAsia="Times New Roman" w:cs="Calibri"/>
          <w:sz w:val="24"/>
          <w:szCs w:val="24"/>
          <w:lang w:val="mt-MT" w:eastAsia="en-GB"/>
        </w:rPr>
        <w:t>omanda aktar spazju għall-konsultazzjoni u d-djalogu mal-popolazzjoni żagħżugħa.</w:t>
      </w:r>
      <w:commentRangeStart w:id="270"/>
      <w:r w:rsidRPr="004A6B63">
        <w:rPr>
          <w:rFonts w:eastAsia="Times New Roman" w:cs="Calibri"/>
          <w:sz w:val="24"/>
          <w:szCs w:val="24"/>
          <w:lang w:val="mt-MT" w:eastAsia="en-GB"/>
        </w:rPr>
        <w:t xml:space="preserve">l:JCl: (+356) </w:t>
      </w:r>
      <w:commentRangeEnd w:id="270"/>
      <w:r w:rsidR="001459B8" w:rsidRPr="00B01875">
        <w:rPr>
          <w:rStyle w:val="CommentReference"/>
          <w:lang w:val="mt-MT"/>
          <w:rPrChange w:id="271" w:author="USER" w:date="2015-11-25T07:47:00Z">
            <w:rPr>
              <w:rStyle w:val="CommentReference"/>
            </w:rPr>
          </w:rPrChange>
        </w:rPr>
        <w:commentReference w:id="270"/>
      </w:r>
    </w:p>
    <w:p w14:paraId="67605856" w14:textId="77777777" w:rsidR="00695605" w:rsidRPr="00761255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761255">
        <w:rPr>
          <w:rFonts w:ascii="Calibri" w:hAnsi="Calibri" w:cs="Calibri"/>
          <w:lang w:val="mt-MT"/>
        </w:rPr>
        <w:t>Il-Partit Laburista spjega kif minn Marzu 2014 se jraħħas il-kontijiet tad-dawl b’25 fil-mija u b’5 fil-mija.</w:t>
      </w:r>
    </w:p>
    <w:p w14:paraId="7629BFA5" w14:textId="77777777" w:rsidR="00695605" w:rsidRPr="00B01875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A5010A">
        <w:rPr>
          <w:rFonts w:ascii="Calibri" w:hAnsi="Calibri" w:cs="Calibri"/>
          <w:lang w:val="mt-MT"/>
        </w:rPr>
        <w:t>F’isem il-Partit Laburista, Dr Konrad Mizzi, li huwa parti mit-tim ta’ esperti tal-Partit dwar l-enerġija</w:t>
      </w:r>
      <w:ins w:id="272" w:author="USER" w:date="2015-11-24T15:52:00Z">
        <w:r w:rsidR="001459B8" w:rsidRPr="00A5010A">
          <w:rPr>
            <w:rFonts w:ascii="Calibri" w:hAnsi="Calibri" w:cs="Calibri"/>
            <w:lang w:val="mt-MT"/>
          </w:rPr>
          <w:t>,</w:t>
        </w:r>
      </w:ins>
      <w:r w:rsidRPr="00951454">
        <w:rPr>
          <w:rFonts w:ascii="Calibri" w:hAnsi="Calibri" w:cs="Calibri"/>
          <w:lang w:val="mt-MT"/>
        </w:rPr>
        <w:t xml:space="preserve"> spjega l-pjan tal-Partit Laburista dwar il-ġenerazzjoni tal-enerġija </w:t>
      </w:r>
      <w:commentRangeStart w:id="273"/>
      <w:r w:rsidRPr="00951454">
        <w:rPr>
          <w:rFonts w:ascii="Calibri" w:hAnsi="Calibri" w:cs="Calibri"/>
          <w:lang w:val="mt-MT"/>
        </w:rPr>
        <w:t>hu</w:t>
      </w:r>
      <w:commentRangeEnd w:id="273"/>
      <w:r w:rsidR="001459B8" w:rsidRPr="00B01875">
        <w:rPr>
          <w:rStyle w:val="CommentReference"/>
          <w:rFonts w:ascii="Calibri" w:eastAsia="Calibri" w:hAnsi="Calibri"/>
          <w:lang w:val="mt-MT" w:eastAsia="en-US"/>
          <w:rPrChange w:id="274" w:author="USER" w:date="2015-11-25T07:47:00Z">
            <w:rPr>
              <w:rStyle w:val="CommentReference"/>
              <w:rFonts w:ascii="Calibri" w:eastAsia="Calibri" w:hAnsi="Calibri"/>
              <w:lang w:eastAsia="en-US"/>
            </w:rPr>
          </w:rPrChange>
        </w:rPr>
        <w:commentReference w:id="273"/>
      </w:r>
      <w:r w:rsidRPr="00B01875">
        <w:rPr>
          <w:rFonts w:ascii="Calibri" w:hAnsi="Calibri" w:cs="Calibri"/>
          <w:lang w:val="mt-MT"/>
        </w:rPr>
        <w:t xml:space="preserve"> bbażat fuq il-qalba mill-</w:t>
      </w:r>
      <w:ins w:id="275" w:author="USER" w:date="2015-11-25T08:36:00Z">
        <w:r w:rsidR="00224D81">
          <w:rPr>
            <w:rFonts w:ascii="Calibri" w:hAnsi="Calibri" w:cs="Calibri"/>
            <w:i/>
            <w:lang w:val="mt-MT"/>
          </w:rPr>
          <w:t>h</w:t>
        </w:r>
      </w:ins>
      <w:del w:id="276" w:author="USER" w:date="2015-11-25T08:36:00Z">
        <w:r w:rsidRPr="00B01875" w:rsidDel="00224D81">
          <w:rPr>
            <w:rFonts w:ascii="Calibri" w:hAnsi="Calibri" w:cs="Calibri"/>
            <w:i/>
            <w:lang w:val="mt-MT"/>
            <w:rPrChange w:id="277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H</w:delText>
        </w:r>
      </w:del>
      <w:r w:rsidRPr="00B01875">
        <w:rPr>
          <w:rFonts w:ascii="Calibri" w:hAnsi="Calibri" w:cs="Calibri"/>
          <w:i/>
          <w:lang w:val="mt-MT"/>
          <w:rPrChange w:id="278" w:author="USER" w:date="2015-11-25T07:47:00Z">
            <w:rPr>
              <w:rFonts w:ascii="Calibri" w:hAnsi="Calibri" w:cs="Calibri"/>
              <w:lang w:val="mt-MT"/>
            </w:rPr>
          </w:rPrChange>
        </w:rPr>
        <w:t xml:space="preserve">eavy </w:t>
      </w:r>
      <w:ins w:id="279" w:author="USER" w:date="2015-11-25T08:36:00Z">
        <w:r w:rsidR="00224D81">
          <w:rPr>
            <w:rFonts w:ascii="Calibri" w:hAnsi="Calibri" w:cs="Calibri"/>
            <w:i/>
            <w:lang w:val="mt-MT"/>
          </w:rPr>
          <w:t>f</w:t>
        </w:r>
      </w:ins>
      <w:del w:id="280" w:author="USER" w:date="2015-11-25T08:36:00Z">
        <w:r w:rsidRPr="00B01875" w:rsidDel="00224D81">
          <w:rPr>
            <w:rFonts w:ascii="Calibri" w:hAnsi="Calibri" w:cs="Calibri"/>
            <w:i/>
            <w:lang w:val="mt-MT"/>
            <w:rPrChange w:id="281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F</w:delText>
        </w:r>
      </w:del>
      <w:r w:rsidRPr="00B01875">
        <w:rPr>
          <w:rFonts w:ascii="Calibri" w:hAnsi="Calibri" w:cs="Calibri"/>
          <w:i/>
          <w:lang w:val="mt-MT"/>
          <w:rPrChange w:id="282" w:author="USER" w:date="2015-11-25T07:47:00Z">
            <w:rPr>
              <w:rFonts w:ascii="Calibri" w:hAnsi="Calibri" w:cs="Calibri"/>
              <w:lang w:val="mt-MT"/>
            </w:rPr>
          </w:rPrChange>
        </w:rPr>
        <w:t xml:space="preserve">uel </w:t>
      </w:r>
      <w:ins w:id="283" w:author="USER" w:date="2015-11-25T08:36:00Z">
        <w:r w:rsidR="00224D81">
          <w:rPr>
            <w:rFonts w:ascii="Calibri" w:hAnsi="Calibri" w:cs="Calibri"/>
            <w:i/>
            <w:lang w:val="mt-MT"/>
          </w:rPr>
          <w:t>o</w:t>
        </w:r>
      </w:ins>
      <w:del w:id="284" w:author="USER" w:date="2015-11-25T08:36:00Z">
        <w:r w:rsidRPr="00B01875" w:rsidDel="00224D81">
          <w:rPr>
            <w:rFonts w:ascii="Calibri" w:hAnsi="Calibri" w:cs="Calibri"/>
            <w:i/>
            <w:lang w:val="mt-MT"/>
            <w:rPrChange w:id="285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O</w:delText>
        </w:r>
      </w:del>
      <w:r w:rsidRPr="00B01875">
        <w:rPr>
          <w:rFonts w:ascii="Calibri" w:hAnsi="Calibri" w:cs="Calibri"/>
          <w:i/>
          <w:lang w:val="mt-MT"/>
          <w:rPrChange w:id="286" w:author="USER" w:date="2015-11-25T07:47:00Z">
            <w:rPr>
              <w:rFonts w:ascii="Calibri" w:hAnsi="Calibri" w:cs="Calibri"/>
              <w:lang w:val="mt-MT"/>
            </w:rPr>
          </w:rPrChange>
        </w:rPr>
        <w:t>il</w:t>
      </w:r>
      <w:r w:rsidRPr="00B01875">
        <w:rPr>
          <w:rFonts w:ascii="Calibri" w:hAnsi="Calibri" w:cs="Calibri"/>
          <w:lang w:val="mt-MT"/>
        </w:rPr>
        <w:t xml:space="preserve"> għal gass u dan billi jsir investiment mis-settur privat.</w:t>
      </w:r>
    </w:p>
    <w:p w14:paraId="3AAA0611" w14:textId="77777777" w:rsidR="00695605" w:rsidRPr="00A5010A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B01875">
        <w:rPr>
          <w:rFonts w:ascii="Calibri" w:hAnsi="Calibri" w:cs="Calibri"/>
          <w:lang w:val="mt-MT"/>
        </w:rPr>
        <w:t xml:space="preserve">Il-Partit Laburista qed jipproponi li tinbena </w:t>
      </w:r>
      <w:r w:rsidRPr="00B01875">
        <w:rPr>
          <w:rFonts w:ascii="Calibri" w:hAnsi="Calibri" w:cs="Calibri"/>
          <w:i/>
          <w:lang w:val="mt-MT"/>
          <w:rPrChange w:id="287" w:author="USER" w:date="2015-11-25T07:47:00Z">
            <w:rPr>
              <w:rFonts w:ascii="Calibri" w:hAnsi="Calibri" w:cs="Calibri"/>
              <w:lang w:val="mt-MT"/>
            </w:rPr>
          </w:rPrChange>
        </w:rPr>
        <w:t>power station</w:t>
      </w:r>
      <w:r w:rsidRPr="00B01875">
        <w:rPr>
          <w:rFonts w:ascii="Calibri" w:hAnsi="Calibri" w:cs="Calibri"/>
          <w:lang w:val="mt-MT"/>
        </w:rPr>
        <w:t xml:space="preserve"> ġdida ta’ 200 Mega</w:t>
      </w:r>
      <w:ins w:id="288" w:author="USER" w:date="2015-11-26T08:18:00Z">
        <w:r w:rsidR="00E334F9">
          <w:rPr>
            <w:rFonts w:ascii="Calibri" w:hAnsi="Calibri" w:cs="Calibri"/>
            <w:lang w:val="mt-MT"/>
          </w:rPr>
          <w:t>watt</w:t>
        </w:r>
      </w:ins>
      <w:r w:rsidRPr="00B01875">
        <w:rPr>
          <w:rFonts w:ascii="Calibri" w:hAnsi="Calibri" w:cs="Calibri"/>
          <w:lang w:val="mt-MT"/>
        </w:rPr>
        <w:t xml:space="preserve"> </w:t>
      </w:r>
      <w:del w:id="289" w:author="USER" w:date="2015-11-26T08:18:00Z">
        <w:r w:rsidRPr="00B01875" w:rsidDel="00E334F9">
          <w:rPr>
            <w:rFonts w:ascii="Calibri" w:hAnsi="Calibri" w:cs="Calibri"/>
            <w:lang w:val="mt-MT"/>
          </w:rPr>
          <w:delText xml:space="preserve">Watt </w:delText>
        </w:r>
      </w:del>
      <w:r w:rsidRPr="00B01875">
        <w:rPr>
          <w:rFonts w:ascii="Calibri" w:hAnsi="Calibri" w:cs="Calibri"/>
          <w:lang w:val="mt-MT"/>
        </w:rPr>
        <w:t>li tibda taħdem bil-gas</w:t>
      </w:r>
      <w:r w:rsidRPr="00761255">
        <w:rPr>
          <w:rFonts w:ascii="Calibri" w:hAnsi="Calibri" w:cs="Calibri"/>
          <w:lang w:val="mt-MT"/>
        </w:rPr>
        <w:t>s u tieħu post dik ta’ De</w:t>
      </w:r>
      <w:r w:rsidRPr="007B5D75">
        <w:rPr>
          <w:rFonts w:ascii="Calibri" w:hAnsi="Calibri" w:cs="Calibri"/>
          <w:lang w:val="mt-MT"/>
        </w:rPr>
        <w:t>limara.</w:t>
      </w:r>
      <w:del w:id="290" w:author="USER" w:date="2015-11-26T07:51:00Z">
        <w:r w:rsidRPr="007B5D75" w:rsidDel="006322C9">
          <w:rPr>
            <w:rFonts w:ascii="Calibri" w:hAnsi="Calibri" w:cs="Calibri"/>
            <w:lang w:val="mt-MT"/>
          </w:rPr>
          <w:delText xml:space="preserve">  </w:delText>
        </w:r>
      </w:del>
      <w:ins w:id="291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7B5D75">
        <w:rPr>
          <w:rFonts w:ascii="Calibri" w:hAnsi="Calibri" w:cs="Calibri"/>
          <w:lang w:val="mt-MT"/>
        </w:rPr>
        <w:t xml:space="preserve">Dan ifisser li jrid jinbena terminal ġdid f’Delimara biex jilqa’ </w:t>
      </w:r>
      <w:del w:id="292" w:author="USER" w:date="2015-08-20T13:36:00Z">
        <w:r w:rsidRPr="00A5010A" w:rsidDel="00AD4112">
          <w:rPr>
            <w:rFonts w:ascii="Calibri" w:hAnsi="Calibri" w:cs="Calibri"/>
            <w:lang w:val="mt-MT"/>
          </w:rPr>
          <w:delText>i</w:delText>
        </w:r>
      </w:del>
      <w:r w:rsidRPr="00A5010A">
        <w:rPr>
          <w:rFonts w:ascii="Calibri" w:hAnsi="Calibri" w:cs="Calibri"/>
          <w:lang w:val="mt-MT"/>
        </w:rPr>
        <w:t>l-vapuri li minn żmien għal żmien se jibdew iġibu l-gass fil-kontejners.</w:t>
      </w:r>
      <w:del w:id="293" w:author="USER" w:date="2015-11-26T07:51:00Z">
        <w:r w:rsidRPr="00A5010A" w:rsidDel="006322C9">
          <w:rPr>
            <w:rFonts w:ascii="Calibri" w:hAnsi="Calibri" w:cs="Calibri"/>
            <w:lang w:val="mt-MT"/>
          </w:rPr>
          <w:delText xml:space="preserve">  </w:delText>
        </w:r>
      </w:del>
    </w:p>
    <w:p w14:paraId="27B78E06" w14:textId="77777777" w:rsidR="00695605" w:rsidRPr="00B01875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951454">
        <w:rPr>
          <w:rFonts w:ascii="Calibri" w:hAnsi="Calibri" w:cs="Calibri"/>
          <w:lang w:val="mt-MT"/>
        </w:rPr>
        <w:t xml:space="preserve">Fil-pjan hemm ukoll li l-impjant tal-BWSC jiġi kkonvertit minn </w:t>
      </w:r>
      <w:ins w:id="294" w:author="USER" w:date="2015-11-25T08:09:00Z">
        <w:r w:rsidR="007B5D75">
          <w:rPr>
            <w:rFonts w:ascii="Calibri" w:hAnsi="Calibri" w:cs="Calibri"/>
            <w:i/>
            <w:lang w:val="mt-MT"/>
          </w:rPr>
          <w:t>h</w:t>
        </w:r>
      </w:ins>
      <w:del w:id="295" w:author="USER" w:date="2015-11-25T08:09:00Z">
        <w:r w:rsidRPr="00B01875" w:rsidDel="007B5D75">
          <w:rPr>
            <w:rFonts w:ascii="Calibri" w:hAnsi="Calibri" w:cs="Calibri"/>
            <w:i/>
            <w:lang w:val="mt-MT"/>
            <w:rPrChange w:id="296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H</w:delText>
        </w:r>
      </w:del>
      <w:r w:rsidRPr="00B01875">
        <w:rPr>
          <w:rFonts w:ascii="Calibri" w:hAnsi="Calibri" w:cs="Calibri"/>
          <w:i/>
          <w:lang w:val="mt-MT"/>
          <w:rPrChange w:id="297" w:author="USER" w:date="2015-11-25T07:47:00Z">
            <w:rPr>
              <w:rFonts w:ascii="Calibri" w:hAnsi="Calibri" w:cs="Calibri"/>
              <w:lang w:val="mt-MT"/>
            </w:rPr>
          </w:rPrChange>
        </w:rPr>
        <w:t xml:space="preserve">eavy </w:t>
      </w:r>
      <w:ins w:id="298" w:author="USER" w:date="2015-11-25T08:09:00Z">
        <w:r w:rsidR="007B5D75">
          <w:rPr>
            <w:rFonts w:ascii="Calibri" w:hAnsi="Calibri" w:cs="Calibri"/>
            <w:i/>
            <w:lang w:val="mt-MT"/>
          </w:rPr>
          <w:t>f</w:t>
        </w:r>
      </w:ins>
      <w:del w:id="299" w:author="USER" w:date="2015-11-25T08:09:00Z">
        <w:r w:rsidRPr="00B01875" w:rsidDel="007B5D75">
          <w:rPr>
            <w:rFonts w:ascii="Calibri" w:hAnsi="Calibri" w:cs="Calibri"/>
            <w:i/>
            <w:lang w:val="mt-MT"/>
            <w:rPrChange w:id="300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F</w:delText>
        </w:r>
      </w:del>
      <w:r w:rsidRPr="00B01875">
        <w:rPr>
          <w:rFonts w:ascii="Calibri" w:hAnsi="Calibri" w:cs="Calibri"/>
          <w:i/>
          <w:lang w:val="mt-MT"/>
          <w:rPrChange w:id="301" w:author="USER" w:date="2015-11-25T07:47:00Z">
            <w:rPr>
              <w:rFonts w:ascii="Calibri" w:hAnsi="Calibri" w:cs="Calibri"/>
              <w:lang w:val="mt-MT"/>
            </w:rPr>
          </w:rPrChange>
        </w:rPr>
        <w:t xml:space="preserve">uel </w:t>
      </w:r>
      <w:ins w:id="302" w:author="USER" w:date="2015-11-25T08:09:00Z">
        <w:r w:rsidR="007B5D75">
          <w:rPr>
            <w:rFonts w:ascii="Calibri" w:hAnsi="Calibri" w:cs="Calibri"/>
            <w:i/>
            <w:lang w:val="mt-MT"/>
          </w:rPr>
          <w:t>o</w:t>
        </w:r>
      </w:ins>
      <w:del w:id="303" w:author="USER" w:date="2015-11-25T08:09:00Z">
        <w:r w:rsidRPr="00B01875" w:rsidDel="007B5D75">
          <w:rPr>
            <w:rFonts w:ascii="Calibri" w:hAnsi="Calibri" w:cs="Calibri"/>
            <w:i/>
            <w:lang w:val="mt-MT"/>
            <w:rPrChange w:id="304" w:author="USER" w:date="2015-11-25T07:47:00Z">
              <w:rPr>
                <w:rFonts w:ascii="Calibri" w:hAnsi="Calibri" w:cs="Calibri"/>
                <w:lang w:val="mt-MT"/>
              </w:rPr>
            </w:rPrChange>
          </w:rPr>
          <w:delText>O</w:delText>
        </w:r>
      </w:del>
      <w:r w:rsidRPr="00B01875">
        <w:rPr>
          <w:rFonts w:ascii="Calibri" w:hAnsi="Calibri" w:cs="Calibri"/>
          <w:i/>
          <w:lang w:val="mt-MT"/>
          <w:rPrChange w:id="305" w:author="USER" w:date="2015-11-25T07:47:00Z">
            <w:rPr>
              <w:rFonts w:ascii="Calibri" w:hAnsi="Calibri" w:cs="Calibri"/>
              <w:lang w:val="mt-MT"/>
            </w:rPr>
          </w:rPrChange>
        </w:rPr>
        <w:t>il</w:t>
      </w:r>
      <w:r w:rsidRPr="00B01875">
        <w:rPr>
          <w:rFonts w:ascii="Calibri" w:hAnsi="Calibri" w:cs="Calibri"/>
          <w:lang w:val="mt-MT"/>
        </w:rPr>
        <w:t xml:space="preserve"> għal</w:t>
      </w:r>
      <w:del w:id="306" w:author="USER" w:date="2015-08-20T13:37:00Z">
        <w:r w:rsidRPr="00761255" w:rsidDel="00AD4112">
          <w:rPr>
            <w:rFonts w:ascii="Calibri" w:hAnsi="Calibri" w:cs="Calibri"/>
            <w:lang w:val="mt-MT"/>
          </w:rPr>
          <w:delText>l-</w:delText>
        </w:r>
      </w:del>
      <w:r w:rsidRPr="009820CB">
        <w:rPr>
          <w:rFonts w:ascii="Calibri" w:hAnsi="Calibri" w:cs="Calibri"/>
          <w:lang w:val="mt-MT"/>
        </w:rPr>
        <w:t>gass. Se jintuża</w:t>
      </w:r>
      <w:del w:id="307" w:author="USER" w:date="2015-08-20T13:37:00Z">
        <w:r w:rsidRPr="007B5D75" w:rsidDel="00AD4112">
          <w:rPr>
            <w:rFonts w:ascii="Calibri" w:hAnsi="Calibri" w:cs="Calibri"/>
            <w:lang w:val="mt-MT"/>
          </w:rPr>
          <w:delText>’</w:delText>
        </w:r>
      </w:del>
      <w:r w:rsidRPr="007B5D75">
        <w:rPr>
          <w:rFonts w:ascii="Calibri" w:hAnsi="Calibri" w:cs="Calibri"/>
          <w:lang w:val="mt-MT"/>
        </w:rPr>
        <w:t xml:space="preserve"> wkoll l-</w:t>
      </w:r>
      <w:r w:rsidRPr="00B01875">
        <w:rPr>
          <w:rFonts w:ascii="Calibri" w:hAnsi="Calibri" w:cs="Calibri"/>
          <w:i/>
          <w:lang w:val="mt-MT"/>
          <w:rPrChange w:id="308" w:author="USER" w:date="2015-11-25T07:47:00Z">
            <w:rPr>
              <w:rFonts w:ascii="Calibri" w:hAnsi="Calibri" w:cs="Calibri"/>
              <w:lang w:val="mt-MT"/>
            </w:rPr>
          </w:rPrChange>
        </w:rPr>
        <w:t>interconnector</w:t>
      </w:r>
      <w:r w:rsidRPr="00B01875">
        <w:rPr>
          <w:rFonts w:ascii="Calibri" w:hAnsi="Calibri" w:cs="Calibri"/>
          <w:lang w:val="mt-MT"/>
        </w:rPr>
        <w:t xml:space="preserve"> bejn Malta u Sqallija u hemm il-ħsieb ukoll li tinżamm il-parti ta’ De</w:t>
      </w:r>
      <w:r w:rsidRPr="00761255">
        <w:rPr>
          <w:rFonts w:ascii="Calibri" w:hAnsi="Calibri" w:cs="Calibri"/>
          <w:lang w:val="mt-MT"/>
        </w:rPr>
        <w:t>limara li taħdem bil-</w:t>
      </w:r>
      <w:r w:rsidRPr="00B01875">
        <w:rPr>
          <w:rFonts w:ascii="Calibri" w:hAnsi="Calibri" w:cs="Calibri"/>
          <w:i/>
          <w:lang w:val="mt-MT"/>
          <w:rPrChange w:id="309" w:author="USER" w:date="2015-11-25T07:47:00Z">
            <w:rPr>
              <w:rFonts w:ascii="Calibri" w:hAnsi="Calibri" w:cs="Calibri"/>
              <w:lang w:val="mt-MT"/>
            </w:rPr>
          </w:rPrChange>
        </w:rPr>
        <w:t>gas oil</w:t>
      </w:r>
      <w:r w:rsidRPr="00B01875">
        <w:rPr>
          <w:rFonts w:ascii="Calibri" w:hAnsi="Calibri" w:cs="Calibri"/>
          <w:lang w:val="mt-MT"/>
        </w:rPr>
        <w:t>.</w:t>
      </w:r>
    </w:p>
    <w:p w14:paraId="47D03979" w14:textId="77777777" w:rsidR="00695605" w:rsidRPr="00B01875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B01875">
        <w:rPr>
          <w:rFonts w:ascii="Calibri" w:hAnsi="Calibri" w:cs="Calibri"/>
          <w:lang w:val="mt-MT"/>
        </w:rPr>
        <w:t>Dan il-pjan ifisser nefqa ta’ €376 miljun ewro mqassma kif ġej:</w:t>
      </w:r>
    </w:p>
    <w:p w14:paraId="1A39A0C4" w14:textId="77777777" w:rsidR="00695605" w:rsidRPr="00B01875" w:rsidRDefault="00695605" w:rsidP="00695605">
      <w:pPr>
        <w:pStyle w:val="textillum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lang w:val="mt-MT"/>
        </w:rPr>
      </w:pPr>
      <w:r w:rsidRPr="00761255">
        <w:rPr>
          <w:rFonts w:ascii="Calibri" w:hAnsi="Calibri" w:cs="Calibri"/>
          <w:lang w:val="mt-MT"/>
        </w:rPr>
        <w:t>Il-</w:t>
      </w:r>
      <w:r w:rsidRPr="00B01875">
        <w:rPr>
          <w:rFonts w:ascii="Calibri" w:hAnsi="Calibri" w:cs="Calibri"/>
          <w:i/>
          <w:lang w:val="mt-MT"/>
          <w:rPrChange w:id="310" w:author="USER" w:date="2015-11-25T07:47:00Z">
            <w:rPr>
              <w:rFonts w:ascii="Calibri" w:hAnsi="Calibri" w:cs="Calibri"/>
              <w:lang w:val="mt-MT"/>
            </w:rPr>
          </w:rPrChange>
        </w:rPr>
        <w:t>power station</w:t>
      </w:r>
      <w:r w:rsidRPr="00B01875">
        <w:rPr>
          <w:rFonts w:ascii="Calibri" w:hAnsi="Calibri" w:cs="Calibri"/>
          <w:lang w:val="mt-MT"/>
        </w:rPr>
        <w:t xml:space="preserve"> il-ġdida li taħdem bil-gass huwa stmat li se tiġi tiswa €166 miljun, iffinanzjata mis-settur privat</w:t>
      </w:r>
    </w:p>
    <w:p w14:paraId="2FD92F75" w14:textId="77777777" w:rsidR="00695605" w:rsidRPr="00761255" w:rsidRDefault="00695605" w:rsidP="00695605">
      <w:pPr>
        <w:pStyle w:val="textillum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lang w:val="mt-MT"/>
        </w:rPr>
      </w:pPr>
      <w:r w:rsidRPr="00761255">
        <w:rPr>
          <w:rFonts w:ascii="Calibri" w:hAnsi="Calibri" w:cs="Calibri"/>
          <w:lang w:val="mt-MT"/>
        </w:rPr>
        <w:t>It-terminal il-ġdid biex jilqa’ l-vapuri bil-gass se jiswa €142 miljun, iffinanzjat ukoll mill-privat</w:t>
      </w:r>
    </w:p>
    <w:p w14:paraId="39FE7472" w14:textId="77777777" w:rsidR="00695605" w:rsidRPr="00A5010A" w:rsidRDefault="00695605" w:rsidP="00695605">
      <w:pPr>
        <w:pStyle w:val="textillum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lang w:val="mt-MT"/>
        </w:rPr>
      </w:pPr>
      <w:r w:rsidRPr="00A5010A">
        <w:rPr>
          <w:rFonts w:ascii="Calibri" w:hAnsi="Calibri" w:cs="Calibri"/>
          <w:lang w:val="mt-MT"/>
        </w:rPr>
        <w:t>L-ispiża għall-qalba tal-impjant tal-BWSC miż-żejt għall-gass se tiswa €68 miljun u trid tagħmel tajjeb għalihom l-Enemalta</w:t>
      </w:r>
    </w:p>
    <w:p w14:paraId="71C60431" w14:textId="77777777" w:rsidR="00695605" w:rsidRPr="00B01875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6322C9">
        <w:rPr>
          <w:rFonts w:ascii="Calibri" w:hAnsi="Calibri" w:cs="Calibri"/>
          <w:lang w:val="mt-MT"/>
        </w:rPr>
        <w:t>Dr Joseph Muscat qal li jekk il-Partit Laburista jitla’ fil-gvern f’April li ġej, kull kumpanija privata se tkun tista’ tapplika għal dan il-proġett.</w:t>
      </w:r>
      <w:del w:id="311" w:author="USER" w:date="2015-11-26T07:51:00Z">
        <w:r w:rsidRPr="006322C9" w:rsidDel="006322C9">
          <w:rPr>
            <w:rFonts w:ascii="Calibri" w:hAnsi="Calibri" w:cs="Calibri"/>
            <w:lang w:val="mt-MT"/>
          </w:rPr>
          <w:delText xml:space="preserve">  </w:delText>
        </w:r>
      </w:del>
      <w:ins w:id="312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 xml:space="preserve">Mistoqsi minn Newsbook </w:t>
      </w:r>
      <w:commentRangeStart w:id="313"/>
      <w:r w:rsidRPr="006322C9">
        <w:rPr>
          <w:rFonts w:ascii="Calibri" w:hAnsi="Calibri" w:cs="Calibri"/>
          <w:lang w:val="mt-MT"/>
        </w:rPr>
        <w:t xml:space="preserve">dwar meta għal meta </w:t>
      </w:r>
      <w:commentRangeEnd w:id="313"/>
      <w:r w:rsidR="003F5A79" w:rsidRPr="00B01875">
        <w:rPr>
          <w:rStyle w:val="CommentReference"/>
          <w:rFonts w:ascii="Calibri" w:eastAsia="Calibri" w:hAnsi="Calibri"/>
          <w:lang w:val="mt-MT" w:eastAsia="en-US"/>
          <w:rPrChange w:id="314" w:author="USER" w:date="2015-11-25T07:47:00Z">
            <w:rPr>
              <w:rStyle w:val="CommentReference"/>
              <w:rFonts w:ascii="Calibri" w:eastAsia="Calibri" w:hAnsi="Calibri"/>
              <w:lang w:eastAsia="en-US"/>
            </w:rPr>
          </w:rPrChange>
        </w:rPr>
        <w:commentReference w:id="313"/>
      </w:r>
      <w:r w:rsidRPr="00B01875">
        <w:rPr>
          <w:rFonts w:ascii="Calibri" w:hAnsi="Calibri" w:cs="Calibri"/>
          <w:lang w:val="mt-MT"/>
        </w:rPr>
        <w:t>hu ppjanat jibda x-xogħol infrastrutturali, Dr Muscat qal li “nisperaw li ma ndumux”.</w:t>
      </w:r>
      <w:del w:id="315" w:author="USER" w:date="2015-11-26T07:51:00Z">
        <w:r w:rsidRPr="00B01875" w:rsidDel="006322C9">
          <w:rPr>
            <w:rFonts w:ascii="Calibri" w:hAnsi="Calibri" w:cs="Calibri"/>
            <w:lang w:val="mt-MT"/>
          </w:rPr>
          <w:delText xml:space="preserve">  </w:delText>
        </w:r>
      </w:del>
    </w:p>
    <w:p w14:paraId="549BB047" w14:textId="77777777" w:rsidR="00695605" w:rsidRPr="00A5010A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761255">
        <w:rPr>
          <w:rFonts w:ascii="Calibri" w:hAnsi="Calibri" w:cs="Calibri"/>
          <w:lang w:val="mt-MT"/>
        </w:rPr>
        <w:t>Dwar il-kumpanija Sargas, Dr Muscat qal li jekk din taħseb li tista’ toffri dak li qed jipproponi l-Partit Laburist</w:t>
      </w:r>
      <w:ins w:id="316" w:author="USER" w:date="2015-11-24T16:01:00Z">
        <w:r w:rsidR="003F5A79" w:rsidRPr="00A5010A">
          <w:rPr>
            <w:rFonts w:ascii="Calibri" w:hAnsi="Calibri" w:cs="Calibri"/>
            <w:lang w:val="mt-MT"/>
          </w:rPr>
          <w:t>a</w:t>
        </w:r>
      </w:ins>
      <w:r w:rsidRPr="00A5010A">
        <w:rPr>
          <w:rFonts w:ascii="Calibri" w:hAnsi="Calibri" w:cs="Calibri"/>
          <w:lang w:val="mt-MT"/>
        </w:rPr>
        <w:t>, allura għandha tapplika hi wkoll.</w:t>
      </w:r>
    </w:p>
    <w:p w14:paraId="73C683F5" w14:textId="77777777" w:rsidR="00695605" w:rsidRPr="006322C9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6322C9">
        <w:rPr>
          <w:rFonts w:ascii="Calibri" w:hAnsi="Calibri" w:cs="Calibri"/>
          <w:lang w:val="mt-MT"/>
        </w:rPr>
        <w:t>Dr Muscat qal li sa issa kellu rispons tajjeb minn kumpaniji privati internazzjonali.</w:t>
      </w:r>
    </w:p>
    <w:p w14:paraId="21C14AFD" w14:textId="77777777" w:rsidR="00695605" w:rsidRPr="00E334F9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E334F9">
        <w:rPr>
          <w:rFonts w:ascii="Calibri" w:hAnsi="Calibri" w:cs="Calibri"/>
          <w:lang w:val="mt-MT"/>
        </w:rPr>
        <w:t>Mistoqsi dwar x’jiġri jekk is-settur privat ma jkunx lest jinvesti f’dan il-proġett, il-Mexxej tal-Partit Laburista qal li “hu kunfidenti” bir-rispons li għandu mis-settur privat.</w:t>
      </w:r>
    </w:p>
    <w:p w14:paraId="0F667E7D" w14:textId="77777777" w:rsidR="00695605" w:rsidRPr="00E334F9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6E5D2F">
        <w:rPr>
          <w:rFonts w:ascii="Calibri" w:hAnsi="Calibri" w:cs="Calibri"/>
          <w:lang w:val="mt-MT"/>
        </w:rPr>
        <w:t xml:space="preserve">Il-Partit Laburista se jibqa’ jagħti s-sussidju ta’ €25 miljun </w:t>
      </w:r>
      <w:del w:id="317" w:author="USER" w:date="2015-11-25T08:38:00Z">
        <w:r w:rsidRPr="006E5D2F" w:rsidDel="00224D81">
          <w:rPr>
            <w:rFonts w:ascii="Calibri" w:hAnsi="Calibri" w:cs="Calibri"/>
            <w:lang w:val="mt-MT"/>
          </w:rPr>
          <w:delText xml:space="preserve">ewro </w:delText>
        </w:r>
      </w:del>
      <w:r w:rsidRPr="00997E5F">
        <w:rPr>
          <w:rFonts w:ascii="Calibri" w:hAnsi="Calibri" w:cs="Calibri"/>
          <w:lang w:val="mt-MT"/>
        </w:rPr>
        <w:t>lill-Enemalta, se jqis li din ma tiġix privatizzata u li se jħallas id-djun li l-Enemalta akkumulat u qatt ma ħallset.</w:t>
      </w:r>
      <w:del w:id="318" w:author="USER" w:date="2015-11-26T07:51:00Z">
        <w:r w:rsidRPr="00997E5F" w:rsidDel="006322C9">
          <w:rPr>
            <w:rFonts w:ascii="Calibri" w:hAnsi="Calibri" w:cs="Calibri"/>
            <w:lang w:val="mt-MT"/>
          </w:rPr>
          <w:delText xml:space="preserve">  </w:delText>
        </w:r>
      </w:del>
      <w:ins w:id="319" w:author="USER" w:date="2015-11-26T07:51:00Z">
        <w:r w:rsidR="006322C9">
          <w:rPr>
            <w:rFonts w:ascii="Calibri" w:hAnsi="Calibri" w:cs="Calibri"/>
            <w:lang w:val="mt-MT"/>
          </w:rPr>
          <w:t xml:space="preserve"> </w:t>
        </w:r>
      </w:ins>
      <w:r w:rsidRPr="006322C9">
        <w:rPr>
          <w:rFonts w:ascii="Calibri" w:hAnsi="Calibri" w:cs="Calibri"/>
          <w:lang w:val="mt-MT"/>
        </w:rPr>
        <w:t>Id-Deputat Mexxej tal-Partit Laburista</w:t>
      </w:r>
      <w:ins w:id="320" w:author="USER" w:date="2015-11-24T16:04:00Z">
        <w:r w:rsidR="003F5A79" w:rsidRPr="00E334F9">
          <w:rPr>
            <w:rFonts w:ascii="Calibri" w:hAnsi="Calibri" w:cs="Calibri"/>
            <w:lang w:val="mt-MT"/>
          </w:rPr>
          <w:t>,</w:t>
        </w:r>
      </w:ins>
      <w:r w:rsidRPr="00E334F9">
        <w:rPr>
          <w:rFonts w:ascii="Calibri" w:hAnsi="Calibri" w:cs="Calibri"/>
          <w:lang w:val="mt-MT"/>
        </w:rPr>
        <w:t xml:space="preserve"> Louis Grech</w:t>
      </w:r>
      <w:ins w:id="321" w:author="USER" w:date="2015-11-24T16:04:00Z">
        <w:r w:rsidR="003F5A79" w:rsidRPr="00E334F9">
          <w:rPr>
            <w:rFonts w:ascii="Calibri" w:hAnsi="Calibri" w:cs="Calibri"/>
            <w:lang w:val="mt-MT"/>
          </w:rPr>
          <w:t>,</w:t>
        </w:r>
      </w:ins>
      <w:r w:rsidRPr="00E334F9">
        <w:rPr>
          <w:rFonts w:ascii="Calibri" w:hAnsi="Calibri" w:cs="Calibri"/>
          <w:lang w:val="mt-MT"/>
        </w:rPr>
        <w:t xml:space="preserve"> ikkonferma li se jinżammu l-ħaddiema kollha tal-Enemalta.</w:t>
      </w:r>
    </w:p>
    <w:p w14:paraId="6A0F4C30" w14:textId="77777777" w:rsidR="00695605" w:rsidRPr="006E5D2F" w:rsidRDefault="00695605" w:rsidP="00695605">
      <w:pPr>
        <w:pStyle w:val="textillum"/>
        <w:spacing w:line="276" w:lineRule="auto"/>
        <w:jc w:val="both"/>
        <w:rPr>
          <w:rFonts w:ascii="Calibri" w:hAnsi="Calibri" w:cs="Calibri"/>
          <w:lang w:val="mt-MT"/>
        </w:rPr>
      </w:pPr>
      <w:r w:rsidRPr="006E5D2F">
        <w:rPr>
          <w:rFonts w:ascii="Calibri" w:hAnsi="Calibri" w:cs="Calibri"/>
          <w:lang w:val="mt-MT"/>
        </w:rPr>
        <w:t>Grech kompla jgħid li dan il-pjan ta’ ġenerazzjoni ta’ enerġija mhu se jitfa’ ebda piż żejjed ta’ taxxi u tariffi fuq il-poplu.</w:t>
      </w:r>
    </w:p>
    <w:p w14:paraId="67EAB1EA" w14:textId="77777777" w:rsidR="00695605" w:rsidRPr="00997E5F" w:rsidRDefault="00695605" w:rsidP="007D723E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</w:p>
    <w:sectPr w:rsidR="00695605" w:rsidRPr="00997E5F" w:rsidSect="003B126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6" w:author="USER" w:date="2015-11-25T08:15:00Z" w:initials="U">
    <w:p w14:paraId="6A8E42D6" w14:textId="77777777" w:rsidR="00A5010A" w:rsidRPr="00A5010A" w:rsidRDefault="00A5010A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Din trid tiġi biżżejjed?</w:t>
      </w:r>
    </w:p>
  </w:comment>
  <w:comment w:id="270" w:author="USER" w:date="2015-11-24T15:51:00Z" w:initials="U">
    <w:p w14:paraId="6EA70858" w14:textId="77777777" w:rsidR="001459B8" w:rsidRPr="001459B8" w:rsidRDefault="001459B8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Iċċara dan.</w:t>
      </w:r>
    </w:p>
  </w:comment>
  <w:comment w:id="273" w:author="USER" w:date="2015-11-24T15:56:00Z" w:initials="U">
    <w:p w14:paraId="18F81ACC" w14:textId="77777777" w:rsidR="001459B8" w:rsidRPr="001459B8" w:rsidRDefault="001459B8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Jidher li hawn xi ħaġa nieqsa bħal ‘li’ jiġifieri ‘li hu bbażat....’</w:t>
      </w:r>
    </w:p>
  </w:comment>
  <w:comment w:id="313" w:author="USER" w:date="2015-11-26T07:51:00Z" w:initials="U">
    <w:p w14:paraId="0128BD49" w14:textId="77777777" w:rsidR="003F5A79" w:rsidRPr="003F5A79" w:rsidRDefault="003F5A79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Agħżel waħda minn dawn it-tnejn:</w:t>
      </w:r>
      <w:r w:rsidR="006322C9">
        <w:rPr>
          <w:lang w:val="mt-MT"/>
        </w:rPr>
        <w:t xml:space="preserve"> </w:t>
      </w:r>
      <w:r>
        <w:rPr>
          <w:lang w:val="mt-MT"/>
        </w:rPr>
        <w:t>‘dwar meta’ jew ‘għal meta’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8E42D6" w15:done="0"/>
  <w15:commentEx w15:paraId="6EA70858" w15:done="0"/>
  <w15:commentEx w15:paraId="18F81ACC" w15:done="0"/>
  <w15:commentEx w15:paraId="0128BD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9FFEC82" w16cex:dateUtc="2015-11-25T07:15:00Z"/>
  <w16cex:commentExtensible w16cex:durableId="19FF05E9" w16cex:dateUtc="2015-11-24T14:51:00Z"/>
  <w16cex:commentExtensible w16cex:durableId="19FF06F7" w16cex:dateUtc="2015-11-24T14:56:00Z"/>
  <w16cex:commentExtensible w16cex:durableId="19FF0809" w16cex:dateUtc="2015-11-26T0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8E42D6" w16cid:durableId="19FFEC82"/>
  <w16cid:commentId w16cid:paraId="6EA70858" w16cid:durableId="19FF05E9"/>
  <w16cid:commentId w16cid:paraId="18F81ACC" w16cid:durableId="19FF06F7"/>
  <w16cid:commentId w16cid:paraId="0128BD49" w16cid:durableId="19FF08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CE8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2E0A14"/>
    <w:multiLevelType w:val="hybridMultilevel"/>
    <w:tmpl w:val="A820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73945"/>
    <w:multiLevelType w:val="hybridMultilevel"/>
    <w:tmpl w:val="5E1E35B4"/>
    <w:lvl w:ilvl="0" w:tplc="88663A50">
      <w:start w:val="11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2519"/>
    <w:rsid w:val="00042CB6"/>
    <w:rsid w:val="00046DF1"/>
    <w:rsid w:val="00050C6F"/>
    <w:rsid w:val="00073E91"/>
    <w:rsid w:val="000D2519"/>
    <w:rsid w:val="001459B8"/>
    <w:rsid w:val="001C2596"/>
    <w:rsid w:val="00224D81"/>
    <w:rsid w:val="00233CF7"/>
    <w:rsid w:val="002B2F9D"/>
    <w:rsid w:val="002C5EE9"/>
    <w:rsid w:val="00300922"/>
    <w:rsid w:val="00356637"/>
    <w:rsid w:val="00397DC9"/>
    <w:rsid w:val="003B1263"/>
    <w:rsid w:val="003F5A79"/>
    <w:rsid w:val="00402319"/>
    <w:rsid w:val="00445848"/>
    <w:rsid w:val="00492803"/>
    <w:rsid w:val="004A6B63"/>
    <w:rsid w:val="005268C1"/>
    <w:rsid w:val="005428E2"/>
    <w:rsid w:val="00564268"/>
    <w:rsid w:val="00592EBC"/>
    <w:rsid w:val="006322C9"/>
    <w:rsid w:val="00695605"/>
    <w:rsid w:val="006C7BAF"/>
    <w:rsid w:val="006E5D2F"/>
    <w:rsid w:val="006F7AEF"/>
    <w:rsid w:val="00761255"/>
    <w:rsid w:val="00761489"/>
    <w:rsid w:val="007A4F69"/>
    <w:rsid w:val="007B5D75"/>
    <w:rsid w:val="007D723E"/>
    <w:rsid w:val="007F3C25"/>
    <w:rsid w:val="00826EB5"/>
    <w:rsid w:val="00867DB9"/>
    <w:rsid w:val="00951454"/>
    <w:rsid w:val="009820CB"/>
    <w:rsid w:val="00986772"/>
    <w:rsid w:val="00997E5F"/>
    <w:rsid w:val="00A440D6"/>
    <w:rsid w:val="00A5010A"/>
    <w:rsid w:val="00A578A3"/>
    <w:rsid w:val="00A754F9"/>
    <w:rsid w:val="00AD4112"/>
    <w:rsid w:val="00AE5973"/>
    <w:rsid w:val="00B01875"/>
    <w:rsid w:val="00B8647E"/>
    <w:rsid w:val="00B91C39"/>
    <w:rsid w:val="00BB1FD1"/>
    <w:rsid w:val="00BC4F62"/>
    <w:rsid w:val="00D232D4"/>
    <w:rsid w:val="00D55A76"/>
    <w:rsid w:val="00DC71A3"/>
    <w:rsid w:val="00E02DE1"/>
    <w:rsid w:val="00E334F9"/>
    <w:rsid w:val="00E42B92"/>
    <w:rsid w:val="00EC53D6"/>
    <w:rsid w:val="00F243B8"/>
    <w:rsid w:val="00F33E37"/>
    <w:rsid w:val="00F41EE5"/>
    <w:rsid w:val="00F74404"/>
    <w:rsid w:val="00F94297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AFDC70"/>
  <w15:chartTrackingRefBased/>
  <w15:docId w15:val="{0CBA28BC-8972-4120-A4F4-8155A824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19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B91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5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illum">
    <w:name w:val="text_illum"/>
    <w:basedOn w:val="Normal"/>
    <w:rsid w:val="00B91C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91C39"/>
    <w:pPr>
      <w:ind w:left="720"/>
      <w:contextualSpacing/>
    </w:pPr>
    <w:rPr>
      <w:lang w:val="mt-MT"/>
    </w:rPr>
  </w:style>
  <w:style w:type="paragraph" w:customStyle="1" w:styleId="Default">
    <w:name w:val="Default"/>
    <w:rsid w:val="00B91C3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character" w:styleId="Emphasis">
    <w:name w:val="Emphasis"/>
    <w:uiPriority w:val="20"/>
    <w:qFormat/>
    <w:rsid w:val="00B91C39"/>
    <w:rPr>
      <w:i/>
      <w:iCs/>
    </w:rPr>
  </w:style>
  <w:style w:type="paragraph" w:customStyle="1" w:styleId="body1">
    <w:name w:val="body1"/>
    <w:basedOn w:val="Normal"/>
    <w:rsid w:val="00B91C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C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BodyTextChar">
    <w:name w:val="Body Text Char"/>
    <w:link w:val="BodyText"/>
    <w:uiPriority w:val="99"/>
    <w:semiHidden/>
    <w:rsid w:val="00B91C39"/>
    <w:rPr>
      <w:rFonts w:ascii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B91C39"/>
    <w:rPr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unhideWhenUsed/>
    <w:rsid w:val="00B91C39"/>
    <w:pPr>
      <w:numPr>
        <w:numId w:val="2"/>
      </w:numPr>
      <w:contextualSpacing/>
    </w:pPr>
    <w:rPr>
      <w:lang w:val="en-US"/>
    </w:rPr>
  </w:style>
  <w:style w:type="character" w:customStyle="1" w:styleId="apple-converted-space">
    <w:name w:val="apple-converted-space"/>
    <w:rsid w:val="00B91C39"/>
  </w:style>
  <w:style w:type="character" w:customStyle="1" w:styleId="Heading1Char">
    <w:name w:val="Heading 1 Char"/>
    <w:link w:val="Heading1"/>
    <w:uiPriority w:val="9"/>
    <w:rsid w:val="00B91C39"/>
    <w:rPr>
      <w:rFonts w:ascii="Times New Roman" w:eastAsia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tmid">
    <w:name w:val="tmid"/>
    <w:basedOn w:val="Normal"/>
    <w:rsid w:val="007F3C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5NormalChar">
    <w:name w:val="5 Normal Char"/>
    <w:link w:val="5Normal"/>
    <w:locked/>
    <w:rsid w:val="007F3C25"/>
    <w:rPr>
      <w:rFonts w:ascii="Verdana" w:hAnsi="Verdana"/>
      <w:spacing w:val="-2"/>
    </w:rPr>
  </w:style>
  <w:style w:type="paragraph" w:customStyle="1" w:styleId="5Normal">
    <w:name w:val="5 Normal"/>
    <w:basedOn w:val="Normal"/>
    <w:link w:val="5NormalChar"/>
    <w:rsid w:val="007F3C25"/>
    <w:pPr>
      <w:spacing w:after="120" w:line="240" w:lineRule="auto"/>
      <w:ind w:right="57"/>
      <w:jc w:val="both"/>
    </w:pPr>
    <w:rPr>
      <w:rFonts w:ascii="Verdana" w:hAnsi="Verdana"/>
      <w:spacing w:val="-2"/>
      <w:sz w:val="20"/>
      <w:szCs w:val="20"/>
      <w:lang w:val="en-US"/>
    </w:rPr>
  </w:style>
  <w:style w:type="paragraph" w:customStyle="1" w:styleId="introduction">
    <w:name w:val="introduction"/>
    <w:basedOn w:val="Normal"/>
    <w:rsid w:val="007F3C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4268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145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9B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459B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59B8"/>
    <w:rPr>
      <w:b/>
      <w:bCs/>
      <w:lang w:eastAsia="en-US"/>
    </w:rPr>
  </w:style>
  <w:style w:type="paragraph" w:styleId="Revision">
    <w:name w:val="Revision"/>
    <w:hidden/>
    <w:uiPriority w:val="99"/>
    <w:semiHidden/>
    <w:rsid w:val="004A6B63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2620</Words>
  <Characters>14940</Characters>
  <Application>Microsoft Office Word</Application>
  <DocSecurity>4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</Company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RTK Newsroom</dc:creator>
  <cp:keywords/>
  <cp:lastModifiedBy>cloudconvert_1</cp:lastModifiedBy>
  <cp:revision>2</cp:revision>
  <cp:lastPrinted>2013-03-03T15:23:00Z</cp:lastPrinted>
  <dcterms:created xsi:type="dcterms:W3CDTF">2022-03-10T21:29:00Z</dcterms:created>
  <dcterms:modified xsi:type="dcterms:W3CDTF">2022-03-10T21:29:00Z</dcterms:modified>
</cp:coreProperties>
</file>