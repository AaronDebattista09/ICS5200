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lang w:val="mt-MT"/>
        </w:rPr>
      </w:pPr>
      <w:bookmarkStart w:id="0" w:name="_GoBack"/>
      <w:bookmarkEnd w:id="0"/>
      <w:r w:rsidRPr="009501AD">
        <w:rPr>
          <w:rFonts w:ascii="HelveticaNeue" w:eastAsia="HelveticaNeue" w:hAnsi="HelveticaNeue" w:cs="HelveticaNeue"/>
          <w:b/>
          <w:bCs/>
          <w:lang w:val="mt-MT"/>
        </w:rPr>
        <w:t>Se jittieħdu passi biex il-kandidati tal-eżami ma jkunux żvantaġġati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lang w:val="mt-MT"/>
        </w:rPr>
      </w:pPr>
      <w:r w:rsidRPr="009501AD">
        <w:rPr>
          <w:rFonts w:ascii="HelveticaNeue" w:eastAsia="HelveticaNeue" w:hAnsi="HelveticaNeue" w:cs="HelveticaNeue"/>
          <w:b/>
          <w:bCs/>
          <w:lang w:val="mt-MT"/>
        </w:rPr>
        <w:t xml:space="preserve">17:20: </w:t>
      </w:r>
      <w:r w:rsidRPr="009501AD">
        <w:rPr>
          <w:rFonts w:ascii="HelveticaNeue" w:eastAsia="HelveticaNeue" w:hAnsi="HelveticaNeue" w:cs="HelveticaNeue"/>
          <w:lang w:val="mt-MT"/>
        </w:rPr>
        <w:t>Fi stqarrija l-Oppożizzjoni irringrazzjat lill-MATSEC talli ammetiet u ħadet nota tal-iżball fil-mistoqsija numru 10 fil-karta tal-Matematika u tar-rimedju li se jkun qed jingħata lill-istudenti. Issa, l-istudenti jistgħu jserrħu ftit rashom u jiffukaw fuq il-kumplament tal-eżamijiet l-oħra.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lang w:val="mt-MT"/>
        </w:rPr>
      </w:pPr>
      <w:r w:rsidRPr="009501AD">
        <w:rPr>
          <w:rFonts w:ascii="HelveticaNeue" w:eastAsia="HelveticaNeue" w:hAnsi="HelveticaNeue" w:cs="HelveticaNeue"/>
          <w:b/>
          <w:bCs/>
          <w:lang w:val="mt-MT"/>
        </w:rPr>
        <w:t xml:space="preserve">15:45: </w:t>
      </w:r>
      <w:r w:rsidRPr="009501AD">
        <w:rPr>
          <w:rFonts w:ascii="HelveticaNeue" w:eastAsia="HelveticaNeue" w:hAnsi="HelveticaNeue" w:cs="HelveticaNeue"/>
          <w:lang w:val="mt-MT"/>
        </w:rPr>
        <w:t>Fi stqarrija ftit minuti ilu dwar l-eżamijiet tal-Matematika u l-Fiżika, il-Bord tal-MATSEC qal hekk: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>Il-proċess biex tinħoloq karta tal-eżami jinvolvi </w:t>
      </w:r>
      <w:ins w:id="1" w:author="Oliver Farrugia" w:date="2015-10-31T14:13:00Z">
        <w:r w:rsidR="00B223D1">
          <w:rPr>
            <w:rFonts w:ascii="HelveticaNeue" w:eastAsia="HelveticaNeue" w:hAnsi="HelveticaNeue" w:cs="HelveticaNeue"/>
            <w:lang w:val="mt-MT"/>
          </w:rPr>
          <w:t>‘</w:t>
        </w:r>
      </w:ins>
      <w:r w:rsidRPr="009501AD">
        <w:rPr>
          <w:rFonts w:ascii="HelveticaNeue" w:eastAsia="HelveticaNeue" w:hAnsi="HelveticaNeue" w:cs="HelveticaNeue"/>
          <w:lang w:val="mt-MT"/>
        </w:rPr>
        <w:t>panel</w:t>
      </w:r>
      <w:ins w:id="2" w:author="Oliver Farrugia" w:date="2015-10-31T14:14:00Z">
        <w:r w:rsidR="00B223D1">
          <w:rPr>
            <w:rFonts w:ascii="HelveticaNeue" w:eastAsia="HelveticaNeue" w:hAnsi="HelveticaNeue" w:cs="HelveticaNeue"/>
            <w:lang w:val="mt-MT"/>
          </w:rPr>
          <w:t>’</w:t>
        </w:r>
      </w:ins>
      <w:r w:rsidRPr="009501AD">
        <w:rPr>
          <w:rFonts w:ascii="HelveticaNeue" w:eastAsia="HelveticaNeue" w:hAnsi="HelveticaNeue" w:cs="HelveticaNeue"/>
          <w:lang w:val="mt-MT"/>
        </w:rPr>
        <w:t xml:space="preserve"> ta' nies li jinħatar biex jiktbu l-karta tal-eżami. Il-</w:t>
      </w:r>
      <w:ins w:id="3" w:author="Oliver Farrugia" w:date="2015-10-31T14:14:00Z">
        <w:r w:rsidR="00B223D1">
          <w:rPr>
            <w:rFonts w:ascii="HelveticaNeue" w:eastAsia="HelveticaNeue" w:hAnsi="HelveticaNeue" w:cs="HelveticaNeue"/>
            <w:lang w:val="mt-MT"/>
          </w:rPr>
          <w:t>‘</w:t>
        </w:r>
      </w:ins>
      <w:r w:rsidRPr="009501AD">
        <w:rPr>
          <w:rFonts w:ascii="HelveticaNeue" w:eastAsia="HelveticaNeue" w:hAnsi="HelveticaNeue" w:cs="HelveticaNeue"/>
          <w:lang w:val="mt-MT"/>
        </w:rPr>
        <w:t>panels</w:t>
      </w:r>
      <w:ins w:id="4" w:author="Oliver Farrugia" w:date="2015-10-31T14:14:00Z">
        <w:r w:rsidR="00B223D1">
          <w:rPr>
            <w:rFonts w:ascii="HelveticaNeue" w:eastAsia="HelveticaNeue" w:hAnsi="HelveticaNeue" w:cs="HelveticaNeue"/>
            <w:lang w:val="mt-MT"/>
          </w:rPr>
          <w:t>’</w:t>
        </w:r>
      </w:ins>
      <w:r w:rsidRPr="009501AD">
        <w:rPr>
          <w:rFonts w:ascii="HelveticaNeue" w:eastAsia="HelveticaNeue" w:hAnsi="HelveticaNeue" w:cs="HelveticaNeue"/>
          <w:lang w:val="mt-MT"/>
        </w:rPr>
        <w:t xml:space="preserve"> ikunu jikkonsistu tal-anqas minn żewġ membri u wieħed minnhom għandu x-xogħol ta' ‘Reviewer’. Il-</w:t>
      </w:r>
      <w:ins w:id="5" w:author="Oliver Farrugia" w:date="2015-10-31T14:14:00Z">
        <w:r w:rsidR="00B223D1">
          <w:rPr>
            <w:rFonts w:ascii="HelveticaNeue" w:eastAsia="HelveticaNeue" w:hAnsi="HelveticaNeue" w:cs="HelveticaNeue"/>
            <w:lang w:val="mt-MT"/>
          </w:rPr>
          <w:t>‘</w:t>
        </w:r>
      </w:ins>
      <w:r w:rsidRPr="009501AD">
        <w:rPr>
          <w:rFonts w:ascii="HelveticaNeue" w:eastAsia="HelveticaNeue" w:hAnsi="HelveticaNeue" w:cs="HelveticaNeue"/>
          <w:lang w:val="mt-MT"/>
        </w:rPr>
        <w:t>panels</w:t>
      </w:r>
      <w:ins w:id="6" w:author="Oliver Farrugia" w:date="2015-10-31T14:14:00Z">
        <w:r w:rsidR="00B223D1">
          <w:rPr>
            <w:rFonts w:ascii="HelveticaNeue" w:eastAsia="HelveticaNeue" w:hAnsi="HelveticaNeue" w:cs="HelveticaNeue"/>
            <w:lang w:val="mt-MT"/>
          </w:rPr>
          <w:t>’</w:t>
        </w:r>
      </w:ins>
      <w:r w:rsidRPr="009501AD">
        <w:rPr>
          <w:rFonts w:ascii="HelveticaNeue" w:eastAsia="HelveticaNeue" w:hAnsi="HelveticaNeue" w:cs="HelveticaNeue"/>
          <w:lang w:val="mt-MT"/>
        </w:rPr>
        <w:t xml:space="preserve"> tal-eżamijiet tal-</w:t>
      </w:r>
      <w:ins w:id="7" w:author="Oliver Farrugia" w:date="2015-09-29T19:34:00Z">
        <w:r w:rsidR="008C5597">
          <w:rPr>
            <w:rFonts w:ascii="HelveticaNeue" w:eastAsia="HelveticaNeue" w:hAnsi="HelveticaNeue" w:cs="HelveticaNeue"/>
            <w:lang w:val="mt-MT"/>
          </w:rPr>
          <w:t>M</w:t>
        </w:r>
      </w:ins>
      <w:del w:id="8" w:author="Oliver Farrugia" w:date="2015-09-29T19:34:00Z">
        <w:r w:rsidRPr="009501AD" w:rsidDel="008C5597">
          <w:rPr>
            <w:rFonts w:ascii="HelveticaNeue" w:eastAsia="HelveticaNeue" w:hAnsi="HelveticaNeue" w:cs="HelveticaNeue"/>
            <w:lang w:val="mt-MT"/>
          </w:rPr>
          <w:delText>m</w:delText>
        </w:r>
      </w:del>
      <w:r w:rsidRPr="009501AD">
        <w:rPr>
          <w:rFonts w:ascii="HelveticaNeue" w:eastAsia="HelveticaNeue" w:hAnsi="HelveticaNeue" w:cs="HelveticaNeue"/>
          <w:lang w:val="mt-MT"/>
        </w:rPr>
        <w:t xml:space="preserve">atematika fil-livell </w:t>
      </w:r>
      <w:del w:id="9" w:author="Oliver Farrugia" w:date="2015-10-31T14:16:00Z">
        <w:r w:rsidRPr="009501AD" w:rsidDel="00B223D1">
          <w:rPr>
            <w:rFonts w:ascii="HelveticaNeue" w:eastAsia="HelveticaNeue" w:hAnsi="HelveticaNeue" w:cs="HelveticaNeue"/>
            <w:lang w:val="mt-MT"/>
          </w:rPr>
          <w:delText>i</w:delText>
        </w:r>
      </w:del>
      <w:ins w:id="10" w:author="Oliver Farrugia" w:date="2015-10-31T14:16:00Z">
        <w:r w:rsidR="00B223D1">
          <w:rPr>
            <w:rFonts w:ascii="HelveticaNeue" w:eastAsia="HelveticaNeue" w:hAnsi="HelveticaNeue" w:cs="HelveticaNeue"/>
            <w:lang w:val="mt-MT"/>
          </w:rPr>
          <w:t>I</w:t>
        </w:r>
      </w:ins>
      <w:r w:rsidRPr="009501AD">
        <w:rPr>
          <w:rFonts w:ascii="HelveticaNeue" w:eastAsia="HelveticaNeue" w:hAnsi="HelveticaNeue" w:cs="HelveticaNeue"/>
          <w:lang w:val="mt-MT"/>
        </w:rPr>
        <w:t>ntermedju u tal-</w:t>
      </w:r>
      <w:ins w:id="11" w:author="Oliver Farrugia" w:date="2015-09-29T19:35:00Z">
        <w:r w:rsidR="008C5597">
          <w:rPr>
            <w:rFonts w:ascii="HelveticaNeue" w:eastAsia="HelveticaNeue" w:hAnsi="HelveticaNeue" w:cs="HelveticaNeue"/>
            <w:lang w:val="mt-MT"/>
          </w:rPr>
          <w:t>F</w:t>
        </w:r>
      </w:ins>
      <w:del w:id="12" w:author="Oliver Farrugia" w:date="2015-09-29T19:35:00Z">
        <w:r w:rsidRPr="009501AD" w:rsidDel="008C5597">
          <w:rPr>
            <w:rFonts w:ascii="HelveticaNeue" w:eastAsia="HelveticaNeue" w:hAnsi="HelveticaNeue" w:cs="HelveticaNeue"/>
            <w:lang w:val="mt-MT"/>
          </w:rPr>
          <w:delText>f</w:delText>
        </w:r>
      </w:del>
      <w:r w:rsidRPr="009501AD">
        <w:rPr>
          <w:rFonts w:ascii="HelveticaNeue" w:eastAsia="HelveticaNeue" w:hAnsi="HelveticaNeue" w:cs="HelveticaNeue"/>
          <w:lang w:val="mt-MT"/>
        </w:rPr>
        <w:t xml:space="preserve">iżika fil-livell </w:t>
      </w:r>
      <w:del w:id="13" w:author="Oliver Farrugia" w:date="2015-10-31T14:16:00Z">
        <w:r w:rsidRPr="009501AD" w:rsidDel="00B223D1">
          <w:rPr>
            <w:rFonts w:ascii="HelveticaNeue" w:eastAsia="HelveticaNeue" w:hAnsi="HelveticaNeue" w:cs="HelveticaNeue"/>
            <w:lang w:val="mt-MT"/>
          </w:rPr>
          <w:delText>a</w:delText>
        </w:r>
      </w:del>
      <w:ins w:id="14" w:author="Oliver Farrugia" w:date="2015-10-31T14:16:00Z">
        <w:r w:rsidR="00B223D1">
          <w:rPr>
            <w:rFonts w:ascii="HelveticaNeue" w:eastAsia="HelveticaNeue" w:hAnsi="HelveticaNeue" w:cs="HelveticaNeue"/>
            <w:lang w:val="mt-MT"/>
          </w:rPr>
          <w:t>A</w:t>
        </w:r>
      </w:ins>
      <w:r w:rsidRPr="009501AD">
        <w:rPr>
          <w:rFonts w:ascii="HelveticaNeue" w:eastAsia="HelveticaNeue" w:hAnsi="HelveticaNeue" w:cs="HelveticaNeue"/>
          <w:lang w:val="mt-MT"/>
        </w:rPr>
        <w:t>vvanzat, li fuqhom saru l-ilmenti, ilhom ifasslu l-karti ta' dawn is-sillabi għal numru ta' snin u għandhom esperjenza twila tal-livell mistenni mill-istudenti f'dawn is-suġġetti. Ix-xogħol tar-‘Reviewer’ hu li jara li l-karta hija tal-livell mixtieq, li tista' tinħadem mill-kandidati fil-ħin allokat, u li m'hemmx domandi li mhumiex fis-sillabu.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>Madankollu fil-każ tal-eżami tal-Matematika fil-livell Intermedju l-</w:t>
      </w:r>
      <w:ins w:id="15" w:author="Oliver Farrugia" w:date="2015-10-31T14:17:00Z">
        <w:r w:rsidR="00B223D1">
          <w:rPr>
            <w:rFonts w:ascii="HelveticaNeue" w:eastAsia="HelveticaNeue" w:hAnsi="HelveticaNeue" w:cs="HelveticaNeue"/>
            <w:lang w:val="mt-MT"/>
          </w:rPr>
          <w:t>‘</w:t>
        </w:r>
      </w:ins>
      <w:r w:rsidRPr="009501AD">
        <w:rPr>
          <w:rFonts w:ascii="HelveticaNeue" w:eastAsia="HelveticaNeue" w:hAnsi="HelveticaNeue" w:cs="HelveticaNeue"/>
          <w:lang w:val="mt-MT"/>
        </w:rPr>
        <w:t>panel</w:t>
      </w:r>
      <w:ins w:id="16" w:author="Oliver Farrugia" w:date="2015-10-31T14:17:00Z">
        <w:r w:rsidR="00B223D1">
          <w:rPr>
            <w:rFonts w:ascii="HelveticaNeue" w:eastAsia="HelveticaNeue" w:hAnsi="HelveticaNeue" w:cs="HelveticaNeue"/>
            <w:lang w:val="mt-MT"/>
          </w:rPr>
          <w:t>’</w:t>
        </w:r>
      </w:ins>
      <w:r w:rsidRPr="009501AD">
        <w:rPr>
          <w:rFonts w:ascii="HelveticaNeue" w:eastAsia="HelveticaNeue" w:hAnsi="HelveticaNeue" w:cs="HelveticaNeue"/>
          <w:lang w:val="mt-MT"/>
        </w:rPr>
        <w:t xml:space="preserve"> jikkonferma li l-mistoqsija numru 10 tal-eżami, li n</w:t>
      </w:r>
      <w:ins w:id="17" w:author="Oliver Farrugia" w:date="2015-09-16T17:21:00Z">
        <w:r w:rsidR="009E0895">
          <w:rPr>
            <w:rFonts w:ascii="HelveticaNeue" w:eastAsia="HelveticaNeue" w:hAnsi="HelveticaNeue" w:cs="HelveticaNeue"/>
            <w:lang w:val="mt-MT"/>
          </w:rPr>
          <w:t>z</w:t>
        </w:r>
      </w:ins>
      <w:del w:id="18" w:author="Oliver Farrugia" w:date="2015-09-16T17:22:00Z">
        <w:r w:rsidRPr="009501AD" w:rsidDel="009E0895">
          <w:rPr>
            <w:rFonts w:ascii="HelveticaNeue" w:eastAsia="HelveticaNeue" w:hAnsi="HelveticaNeue" w:cs="HelveticaNeue"/>
            <w:lang w:val="mt-MT"/>
          </w:rPr>
          <w:delText>s</w:delText>
        </w:r>
      </w:del>
      <w:r w:rsidRPr="009501AD">
        <w:rPr>
          <w:rFonts w:ascii="HelveticaNeue" w:eastAsia="HelveticaNeue" w:hAnsi="HelveticaNeue" w:cs="HelveticaNeue"/>
          <w:lang w:val="mt-MT"/>
        </w:rPr>
        <w:t>ertat l-aħħar mistoqsija, kienet fuq materja li mhix fis-sillabu. Din il-mistoqsija kienet iġġor</w:t>
      </w:r>
      <w:ins w:id="19" w:author="Oliver Farrugia" w:date="2015-09-16T17:22:00Z">
        <w:r w:rsidR="009E0895">
          <w:rPr>
            <w:rFonts w:ascii="HelveticaNeue" w:eastAsia="HelveticaNeue" w:hAnsi="HelveticaNeue" w:cs="HelveticaNeue"/>
            <w:lang w:val="mt-MT"/>
          </w:rPr>
          <w:t>r</w:t>
        </w:r>
      </w:ins>
      <w:r w:rsidRPr="009501AD">
        <w:rPr>
          <w:rFonts w:ascii="HelveticaNeue" w:eastAsia="HelveticaNeue" w:hAnsi="HelveticaNeue" w:cs="HelveticaNeue"/>
          <w:lang w:val="mt-MT"/>
        </w:rPr>
        <w:t xml:space="preserve"> sitt marki. Il-Bord tal-Eżamijiet tal-MATSEC jiddispjaċih dwar dan in-nuqqas u ser jieħu l-passi meħtieġa biex il-kandidati ma jkunux żvantaġġati.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>Fil-każ tal-eżami tal-Fiżika fil-livell A</w:t>
      </w:r>
      <w:ins w:id="20" w:author="Oliver Farrugia" w:date="2015-09-16T16:43:00Z">
        <w:r w:rsidR="00D257FC">
          <w:rPr>
            <w:rFonts w:ascii="HelveticaNeue" w:eastAsia="HelveticaNeue" w:hAnsi="HelveticaNeue" w:cs="HelveticaNeue"/>
            <w:lang w:val="mt-MT"/>
          </w:rPr>
          <w:t>v</w:t>
        </w:r>
      </w:ins>
      <w:r w:rsidRPr="009501AD">
        <w:rPr>
          <w:rFonts w:ascii="HelveticaNeue" w:eastAsia="HelveticaNeue" w:hAnsi="HelveticaNeue" w:cs="HelveticaNeue"/>
          <w:lang w:val="mt-MT"/>
        </w:rPr>
        <w:t>vanzat, il-</w:t>
      </w:r>
      <w:ins w:id="21" w:author="Oliver Farrugia" w:date="2015-10-31T14:18:00Z">
        <w:r w:rsidR="00B223D1">
          <w:rPr>
            <w:rFonts w:ascii="HelveticaNeue" w:eastAsia="HelveticaNeue" w:hAnsi="HelveticaNeue" w:cs="HelveticaNeue"/>
            <w:lang w:val="mt-MT"/>
          </w:rPr>
          <w:t>‘</w:t>
        </w:r>
      </w:ins>
      <w:r w:rsidRPr="009501AD">
        <w:rPr>
          <w:rFonts w:ascii="HelveticaNeue" w:eastAsia="HelveticaNeue" w:hAnsi="HelveticaNeue" w:cs="HelveticaNeue"/>
          <w:lang w:val="mt-MT"/>
        </w:rPr>
        <w:t>panel</w:t>
      </w:r>
      <w:ins w:id="22" w:author="Oliver Farrugia" w:date="2015-10-31T14:18:00Z">
        <w:r w:rsidR="00B223D1">
          <w:rPr>
            <w:rFonts w:ascii="HelveticaNeue" w:eastAsia="HelveticaNeue" w:hAnsi="HelveticaNeue" w:cs="HelveticaNeue"/>
            <w:lang w:val="mt-MT"/>
          </w:rPr>
          <w:t>’</w:t>
        </w:r>
      </w:ins>
      <w:r w:rsidRPr="009501AD">
        <w:rPr>
          <w:rFonts w:ascii="HelveticaNeue" w:eastAsia="HelveticaNeue" w:hAnsi="HelveticaNeue" w:cs="HelveticaNeue"/>
          <w:lang w:val="mt-MT"/>
        </w:rPr>
        <w:t xml:space="preserve"> tal-eżaminaturi jikkonferma li l-mistoqsijiet kollha huma koperti mis-sillabu ta’ dan is-suġġett.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lang w:val="mt-MT"/>
        </w:rPr>
      </w:pPr>
      <w:r w:rsidRPr="009501AD">
        <w:rPr>
          <w:rFonts w:ascii="HelveticaNeue" w:eastAsia="HelveticaNeue" w:hAnsi="HelveticaNeue" w:cs="HelveticaNeue"/>
          <w:b/>
          <w:bCs/>
          <w:lang w:val="mt-MT"/>
        </w:rPr>
        <w:t>14:55:</w:t>
      </w:r>
      <w:r w:rsidRPr="009501AD">
        <w:rPr>
          <w:rFonts w:ascii="HelveticaNeue" w:eastAsia="HelveticaNeue" w:hAnsi="HelveticaNeue" w:cs="HelveticaNeue"/>
          <w:lang w:val="mt-MT"/>
        </w:rPr>
        <w:t xml:space="preserve"> Fi stqarrija fuq Facebook ftit ħin ilu, l-għaqda studenteska Pulse qalet li r-rappreżentanti tagħha Joseph Masini u Fleur Abela llum waranofsinhar iltaqgħu mal-Professur Frank Ventura, Chairman tal-Bord tal-MATSEC, u s-Sur Dario Pirotta mill-MATSEC Support Unit, biex jiddiskutu t-tħassib tal-istudenti dwar l-eżami inkwistjoni.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 xml:space="preserve">Il-Professur Ventura qal lir-rappreżentanti ta' Pulse li l-karta ta' din is-sena tħejjiet mill-istess eżaminaturi li ilhom ifasslu l-eżamijiet tal-Matematika għal dawn l-aħħar ħames snin. </w:t>
      </w:r>
      <w:r w:rsidRPr="009501AD">
        <w:rPr>
          <w:rFonts w:ascii="HelveticaNeue" w:eastAsia="HelveticaNeue" w:hAnsi="HelveticaNeue" w:cs="HelveticaNeue"/>
          <w:lang w:val="mt-MT"/>
        </w:rPr>
        <w:lastRenderedPageBreak/>
        <w:t>Qalilhom ukoll li jista' jkun li f'xi mistoqsijiet l-eżaminaturi stennew xi ftit iżżejjed mill-istudenti, iżda f'eżamijiet preċedenti kien hemm mistoqsijiet simili għalkemm b'</w:t>
      </w:r>
      <w:r w:rsidRPr="00A712FA">
        <w:rPr>
          <w:rFonts w:ascii="HelveticaNeue" w:eastAsia="HelveticaNeue" w:hAnsi="HelveticaNeue" w:cs="HelveticaNeue"/>
          <w:lang w:val="mt-MT"/>
        </w:rPr>
        <w:t>format</w:t>
      </w:r>
      <w:r w:rsidRPr="009501AD">
        <w:rPr>
          <w:rFonts w:ascii="HelveticaNeue" w:eastAsia="HelveticaNeue" w:hAnsi="HelveticaNeue" w:cs="HelveticaNeue"/>
          <w:lang w:val="mt-MT"/>
        </w:rPr>
        <w:t xml:space="preserve"> differenti.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>Fid-dawl tal-ilmenti li saru, se ssir investigazzjoni interna kif jiġri f'kull każ ta' lment li jkun hemm. Il-karti se jiġu kkoreġuti b'mod normali iżda se tingħata attenzjoni partikolari lill-mod kif ġew imwieġba l-mistoqsijiet li dwarhom saru l-ilmenti, speċjalment in-numru 10.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>Jekk il-Bord tal-MATSEC jinnota li hemm numru sproporzjonat ta' studenti li ma rnexxilhomx iwieġbu mistoqsija partikolari, jikkunsidra numru ta' għażliet inkluż dik li jagħti struzzjonijiet lill-eżaminaturi biex jinjoraw dik il-mistoqsija kompletament.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lang w:val="mt-MT"/>
        </w:rPr>
      </w:pPr>
      <w:r w:rsidRPr="009501AD">
        <w:rPr>
          <w:rFonts w:ascii="HelveticaNeue" w:eastAsia="HelveticaNeue" w:hAnsi="HelveticaNeue" w:cs="HelveticaNeue"/>
          <w:b/>
          <w:bCs/>
          <w:lang w:val="mt-MT"/>
        </w:rPr>
        <w:t xml:space="preserve">Aktar qabel: </w:t>
      </w:r>
      <w:r w:rsidRPr="009501AD">
        <w:rPr>
          <w:rFonts w:ascii="HelveticaNeue" w:eastAsia="HelveticaNeue" w:hAnsi="HelveticaNeue" w:cs="HelveticaNeue"/>
          <w:lang w:val="mt-MT"/>
        </w:rPr>
        <w:t xml:space="preserve">Matul il-ġimgħa li għaddiet diversi studenti semmgħu leħinhom dwar il-każ tal-karta tal-eżami tal-Matematika f’livell </w:t>
      </w:r>
      <w:ins w:id="23" w:author="Oliver Farrugia" w:date="2015-10-31T14:26:00Z">
        <w:r w:rsidR="00A712FA">
          <w:rPr>
            <w:rFonts w:ascii="HelveticaNeue" w:eastAsia="HelveticaNeue" w:hAnsi="HelveticaNeue" w:cs="HelveticaNeue"/>
            <w:lang w:val="mt-MT"/>
          </w:rPr>
          <w:t>I</w:t>
        </w:r>
      </w:ins>
      <w:del w:id="24" w:author="Oliver Farrugia" w:date="2015-10-31T14:26:00Z">
        <w:r w:rsidRPr="009501AD" w:rsidDel="00A712FA">
          <w:rPr>
            <w:rFonts w:ascii="HelveticaNeue" w:eastAsia="HelveticaNeue" w:hAnsi="HelveticaNeue" w:cs="HelveticaNeue"/>
            <w:lang w:val="mt-MT"/>
          </w:rPr>
          <w:delText>i</w:delText>
        </w:r>
      </w:del>
      <w:r w:rsidRPr="009501AD">
        <w:rPr>
          <w:rFonts w:ascii="HelveticaNeue" w:eastAsia="HelveticaNeue" w:hAnsi="HelveticaNeue" w:cs="HelveticaNeue"/>
          <w:lang w:val="mt-MT"/>
        </w:rPr>
        <w:t>ntermedju. Inewsmalta.com huwa infurmat li żewġ għaqdiet studenteski qed jagħmlu pressjoni kbira fuq din il-kwistjoni mal-MATSEC.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>F’kummenti esklużivi ma’ Inewsmalta.com, studenta li poġġiet għal dan l-eżami qalet li fil-karta kien hemm mistoqsij</w:t>
      </w:r>
      <w:ins w:id="25" w:author="Oliver Farrugia" w:date="2015-09-16T17:07:00Z">
        <w:r w:rsidR="00CF40F0">
          <w:rPr>
            <w:rFonts w:ascii="HelveticaNeue" w:eastAsia="HelveticaNeue" w:hAnsi="HelveticaNeue" w:cs="HelveticaNeue"/>
            <w:lang w:val="mt-MT"/>
          </w:rPr>
          <w:t>i</w:t>
        </w:r>
      </w:ins>
      <w:r w:rsidRPr="009501AD">
        <w:rPr>
          <w:rFonts w:ascii="HelveticaNeue" w:eastAsia="HelveticaNeue" w:hAnsi="HelveticaNeue" w:cs="HelveticaNeue"/>
          <w:lang w:val="mt-MT"/>
        </w:rPr>
        <w:t>et li ma kinux inklużi fis-sillabu u b’hekk qatt ma ġew studjati mill-istudenti. L-istudenta stqarret li meta tkellmet mal-ħbieb tagħha u diversi studenti oħra, rat li mhux hi biss kellha din il-problema iżda kienu ħafna li sabu din il-kwistjoni u b’hekk ħallew madwar 30 marka barra, li jammontaw għal kważi terz tal-marki allokati fl-eżami.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>Il-Partit Nazzjonalista qal fi stqarrija li l-investigazzjoni li trid issir mill-MATSEC m’għandhiex tkun biss fuq l-eżami tal-Matematika iżda wkoll fuq dak tal-Fiżika. Id-deputati Therese Comodini Cachia u George Pullicino qalu li huma f’isem l-Oppożizzjoni għamlu diversi verifiki ma’ għalliema li kkonfermaw dan in-nuqqas fil-karti. Il-Partit Nazzjonalista appella biex issir ġustizzja ma’ dawn l-istudenti għaliex m’ għandhomx ikunu vittmi tal-</w:t>
      </w:r>
      <w:ins w:id="26" w:author="Oliver Farrugia" w:date="2015-09-16T17:10:00Z">
        <w:r w:rsidR="0016298B">
          <w:rPr>
            <w:rFonts w:ascii="HelveticaNeue" w:eastAsia="HelveticaNeue" w:hAnsi="HelveticaNeue" w:cs="HelveticaNeue"/>
            <w:lang w:val="mt-MT"/>
          </w:rPr>
          <w:t>i</w:t>
        </w:r>
      </w:ins>
      <w:r w:rsidRPr="009501AD">
        <w:rPr>
          <w:rFonts w:ascii="HelveticaNeue" w:eastAsia="HelveticaNeue" w:hAnsi="HelveticaNeue" w:cs="HelveticaNeue"/>
          <w:lang w:val="mt-MT"/>
        </w:rPr>
        <w:t>żbalji ta’ ħaddie</w:t>
      </w:r>
      <w:ins w:id="27" w:author="Oliver Farrugia" w:date="2015-09-16T17:11:00Z">
        <w:r w:rsidR="0016298B">
          <w:rPr>
            <w:rFonts w:ascii="HelveticaNeue" w:eastAsia="HelveticaNeue" w:hAnsi="HelveticaNeue" w:cs="HelveticaNeue"/>
            <w:lang w:val="mt-MT"/>
          </w:rPr>
          <w:t>ħ</w:t>
        </w:r>
      </w:ins>
      <w:del w:id="28" w:author="Oliver Farrugia" w:date="2015-09-16T17:11:00Z">
        <w:r w:rsidRPr="009501AD" w:rsidDel="0016298B">
          <w:rPr>
            <w:rFonts w:ascii="HelveticaNeue" w:eastAsia="HelveticaNeue" w:hAnsi="HelveticaNeue" w:cs="HelveticaNeue"/>
            <w:lang w:val="mt-MT"/>
          </w:rPr>
          <w:delText>h</w:delText>
        </w:r>
      </w:del>
      <w:r w:rsidRPr="009501AD">
        <w:rPr>
          <w:rFonts w:ascii="HelveticaNeue" w:eastAsia="HelveticaNeue" w:hAnsi="HelveticaNeue" w:cs="HelveticaNeue"/>
          <w:lang w:val="mt-MT"/>
        </w:rPr>
        <w:t>or.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>Sadanittant, iż-żewġ għaqdiet studenteski tas-Sixth Forms ħarġu mill-ewwel jiddefendu l-pożizzjoni ta’ sħabhom. Is-Segretarju Ġenerali tal-għaqda soċjodemokratika P</w:t>
      </w:r>
      <w:ins w:id="29" w:author="Oliver Farrugia" w:date="2015-10-31T14:28:00Z">
        <w:r w:rsidR="00A712FA">
          <w:rPr>
            <w:rFonts w:ascii="HelveticaNeue" w:eastAsia="HelveticaNeue" w:hAnsi="HelveticaNeue" w:cs="HelveticaNeue"/>
            <w:lang w:val="mt-MT"/>
          </w:rPr>
          <w:t>ulse</w:t>
        </w:r>
      </w:ins>
      <w:del w:id="30" w:author="Oliver Farrugia" w:date="2015-10-31T14:28:00Z">
        <w:r w:rsidRPr="009501AD" w:rsidDel="00A712FA">
          <w:rPr>
            <w:rFonts w:ascii="HelveticaNeue" w:eastAsia="HelveticaNeue" w:hAnsi="HelveticaNeue" w:cs="HelveticaNeue"/>
            <w:lang w:val="mt-MT"/>
          </w:rPr>
          <w:delText>ULSE</w:delText>
        </w:r>
      </w:del>
      <w:r w:rsidRPr="009501AD">
        <w:rPr>
          <w:rFonts w:ascii="HelveticaNeue" w:eastAsia="HelveticaNeue" w:hAnsi="HelveticaNeue" w:cs="HelveticaNeue"/>
          <w:lang w:val="mt-MT"/>
        </w:rPr>
        <w:t>, Joseph Masini, qalilna li wara li rċevew diversi lmenti mill-istudenti, huma bdew jistudjaw u jaraw x’inhuma l-affarijiet ikkonċernati. Masini qal li żewġ rappreżentanti tal-eżekuttiv qed jaħdmu bis-sħiħ fuq din il-materja. Wieħed minn dawn ir-rappreżentanti jinsab f’diskussjoni mal-</w:t>
      </w:r>
      <w:r w:rsidRPr="009501AD">
        <w:rPr>
          <w:rFonts w:ascii="HelveticaNeue" w:eastAsia="HelveticaNeue" w:hAnsi="HelveticaNeue" w:cs="HelveticaNeue"/>
          <w:lang w:val="mt-MT"/>
        </w:rPr>
        <w:lastRenderedPageBreak/>
        <w:t>kordinatur tas-suġġett biex jara x’inhuma l-iżviluppi u wkoll liema pożizzjoni ser jieħu dan id-dipartiment. Ir-rappreżentanta l-oħra tal-għaqda tinsab f’diskussjoni mal-</w:t>
      </w:r>
      <w:ins w:id="31" w:author="Oliver Farrugia" w:date="2015-09-16T17:14:00Z">
        <w:r w:rsidR="0016298B">
          <w:rPr>
            <w:rFonts w:ascii="HelveticaNeue" w:eastAsia="HelveticaNeue" w:hAnsi="HelveticaNeue" w:cs="HelveticaNeue"/>
            <w:lang w:val="mt-MT"/>
          </w:rPr>
          <w:t>B</w:t>
        </w:r>
      </w:ins>
      <w:del w:id="32" w:author="Oliver Farrugia" w:date="2015-09-16T17:14:00Z">
        <w:r w:rsidRPr="009501AD" w:rsidDel="0016298B">
          <w:rPr>
            <w:rFonts w:ascii="HelveticaNeue" w:eastAsia="HelveticaNeue" w:hAnsi="HelveticaNeue" w:cs="HelveticaNeue"/>
            <w:lang w:val="mt-MT"/>
          </w:rPr>
          <w:delText>b</w:delText>
        </w:r>
      </w:del>
      <w:r w:rsidRPr="009501AD">
        <w:rPr>
          <w:rFonts w:ascii="HelveticaNeue" w:eastAsia="HelveticaNeue" w:hAnsi="HelveticaNeue" w:cs="HelveticaNeue"/>
          <w:lang w:val="mt-MT"/>
        </w:rPr>
        <w:t>ord tal-MATSEC sabiex ikun hemm verifika jekk il-materja inkwistjoni kinitx fis-sillabu jew le.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>L-għaqda P</w:t>
      </w:r>
      <w:ins w:id="33" w:author="Oliver Farrugia" w:date="2015-10-31T14:29:00Z">
        <w:r w:rsidR="00E37895">
          <w:rPr>
            <w:rFonts w:ascii="HelveticaNeue" w:eastAsia="HelveticaNeue" w:hAnsi="HelveticaNeue" w:cs="HelveticaNeue"/>
            <w:lang w:val="mt-MT"/>
          </w:rPr>
          <w:t>ulse</w:t>
        </w:r>
      </w:ins>
      <w:del w:id="34" w:author="Oliver Farrugia" w:date="2015-10-31T14:29:00Z">
        <w:r w:rsidRPr="009501AD" w:rsidDel="00E37895">
          <w:rPr>
            <w:rFonts w:ascii="HelveticaNeue" w:eastAsia="HelveticaNeue" w:hAnsi="HelveticaNeue" w:cs="HelveticaNeue"/>
            <w:lang w:val="mt-MT"/>
          </w:rPr>
          <w:delText>ULSE</w:delText>
        </w:r>
      </w:del>
      <w:r w:rsidRPr="009501AD">
        <w:rPr>
          <w:rFonts w:ascii="HelveticaNeue" w:eastAsia="HelveticaNeue" w:hAnsi="HelveticaNeue" w:cs="HelveticaNeue"/>
          <w:lang w:val="mt-MT"/>
        </w:rPr>
        <w:t xml:space="preserve"> qalet ukoll li jekk jinstab li dan il-każ huwa minnu, huma ser ikunu qed jagħmlu pressjoni ħarxa fuq il-MATSEC sabiex jagħtu r-rimedju tal-marki kollha fuq dawn il-mistoqsijiet. Dan għaliex huma jħossu li din hija inġustizzja.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>Inewsmalta.com tkellem ukoll ma’ Ian Zahra, Viċi President tal-SDM. Zahra qal li huma ċċekkjaw il-mistoqsijiet u vverifikaw ma’ diversi letturi li partijiet tal-karta tal-eżami ma kinux inklużi fis-sillabu li dawn l-istudenti ppreparaw ruħhom għalih. Ian Zahra qal ukoll li matul dan il-lejl wieħed mill-istudenti li qagħdu għal dan l-eżami fetaħ grupp fuq is-sit soċjali Facebook bl-għajnuna taż-żewġ għaqdiet sabiex tiġi ffirmata petizzjoni onlajn. L-SDM ukoll bagħtet imejl lill-MATSEC biex tinfurmahom dwar dan il-każ. Bħall-P</w:t>
      </w:r>
      <w:ins w:id="35" w:author="Oliver Farrugia" w:date="2015-10-31T14:30:00Z">
        <w:r w:rsidR="00E37895">
          <w:rPr>
            <w:rFonts w:ascii="HelveticaNeue" w:eastAsia="HelveticaNeue" w:hAnsi="HelveticaNeue" w:cs="HelveticaNeue"/>
            <w:lang w:val="mt-MT"/>
          </w:rPr>
          <w:t>ulse</w:t>
        </w:r>
      </w:ins>
      <w:del w:id="36" w:author="Oliver Farrugia" w:date="2015-10-31T14:30:00Z">
        <w:r w:rsidRPr="009501AD" w:rsidDel="00E37895">
          <w:rPr>
            <w:rFonts w:ascii="HelveticaNeue" w:eastAsia="HelveticaNeue" w:hAnsi="HelveticaNeue" w:cs="HelveticaNeue"/>
            <w:lang w:val="mt-MT"/>
          </w:rPr>
          <w:delText>ULSE</w:delText>
        </w:r>
      </w:del>
      <w:r w:rsidRPr="009501AD">
        <w:rPr>
          <w:rFonts w:ascii="HelveticaNeue" w:eastAsia="HelveticaNeue" w:hAnsi="HelveticaNeue" w:cs="HelveticaNeue"/>
          <w:lang w:val="mt-MT"/>
        </w:rPr>
        <w:t xml:space="preserve"> huma wkoll appellaw biex jekk dan il-każ huwa minnu l-MATSEC tagħti kumpens mistħoqq lill-istudenti.</w:t>
      </w:r>
    </w:p>
    <w:p w:rsidR="009501AD" w:rsidRPr="009501AD" w:rsidRDefault="009501AD" w:rsidP="009501AD">
      <w:pPr>
        <w:pStyle w:val="Standard"/>
        <w:autoSpaceDE w:val="0"/>
        <w:spacing w:line="360" w:lineRule="auto"/>
        <w:jc w:val="both"/>
        <w:rPr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>Meta Inewsmalta.com għamel kuntatt ma’ Dario Pirotta li huwa d-direttur tal-MATSEC, huwa qal li ser ikun qed iwieġeb id-domandi tagħna wara li jikkomunika mal-Università ta’ Malta. Kelliem għall-Ministeru tal-Edukazzjoni wkoll qal li ser ikun qiegħed jiċċe</w:t>
      </w:r>
      <w:ins w:id="37" w:author="Oliver Farrugia" w:date="2015-09-16T17:18:00Z">
        <w:r w:rsidR="0016298B">
          <w:rPr>
            <w:rFonts w:ascii="HelveticaNeue" w:eastAsia="HelveticaNeue" w:hAnsi="HelveticaNeue" w:cs="HelveticaNeue"/>
            <w:lang w:val="mt-MT"/>
          </w:rPr>
          <w:t>k</w:t>
        </w:r>
      </w:ins>
      <w:r w:rsidRPr="009501AD">
        <w:rPr>
          <w:rFonts w:ascii="HelveticaNeue" w:eastAsia="HelveticaNeue" w:hAnsi="HelveticaNeue" w:cs="HelveticaNeue"/>
          <w:lang w:val="mt-MT"/>
        </w:rPr>
        <w:t>kja u jivverifika kollox fis-sigħat li ġejjin dwar dan il-każ iżda ma taniex aktar kummenti.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b/>
          <w:bCs/>
          <w:lang w:val="mt-MT"/>
        </w:rPr>
      </w:pP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b/>
          <w:bCs/>
          <w:lang w:val="mt-MT"/>
        </w:rPr>
      </w:pPr>
      <w:r w:rsidRPr="009501AD">
        <w:rPr>
          <w:rFonts w:ascii="HelveticaNeue" w:eastAsia="HelveticaNeue" w:hAnsi="HelveticaNeue" w:cs="HelveticaNeue"/>
          <w:b/>
          <w:bCs/>
          <w:lang w:val="mt-MT"/>
        </w:rPr>
        <w:t>Missier id-disinjatur tal-Mini midfun f'Malta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 xml:space="preserve">Ir-rabta li l-karozza </w:t>
      </w:r>
      <w:del w:id="38" w:author="Oliver Farrugia" w:date="2015-09-16T17:29:00Z">
        <w:r w:rsidRPr="009501AD" w:rsidDel="009E0895">
          <w:rPr>
            <w:rFonts w:ascii="HelveticaNeue" w:eastAsia="HelveticaNeue" w:hAnsi="HelveticaNeue" w:cs="HelveticaNeue"/>
            <w:lang w:val="mt-MT"/>
          </w:rPr>
          <w:delText>'</w:delText>
        </w:r>
      </w:del>
      <w:r w:rsidRPr="009501AD">
        <w:rPr>
          <w:rFonts w:ascii="HelveticaNeue" w:eastAsia="HelveticaNeue" w:hAnsi="HelveticaNeue" w:cs="HelveticaNeue"/>
          <w:lang w:val="mt-MT"/>
        </w:rPr>
        <w:t>Mini</w:t>
      </w:r>
      <w:del w:id="39" w:author="Oliver Farrugia" w:date="2015-09-16T17:29:00Z">
        <w:r w:rsidRPr="009501AD" w:rsidDel="009E0895">
          <w:rPr>
            <w:rFonts w:ascii="HelveticaNeue" w:eastAsia="HelveticaNeue" w:hAnsi="HelveticaNeue" w:cs="HelveticaNeue"/>
            <w:lang w:val="mt-MT"/>
          </w:rPr>
          <w:delText>'</w:delText>
        </w:r>
      </w:del>
      <w:r w:rsidRPr="009501AD">
        <w:rPr>
          <w:rFonts w:ascii="HelveticaNeue" w:eastAsia="HelveticaNeue" w:hAnsi="HelveticaNeue" w:cs="HelveticaNeue"/>
          <w:lang w:val="mt-MT"/>
        </w:rPr>
        <w:t xml:space="preserve"> għandha ma' Malta, liema karozza għal xi snin kienet 'tingħaqad' f'Malta eżattament fis-sit fejn illum hemm l-istamperija tal-gvern fil-Marsa, se tkompli tissaħħaħ permezz ta' 'skoperta' li saret dan l-aħħar. Minn riċerka li saret minn dilettant kbir ta</w:t>
      </w:r>
      <w:del w:id="40" w:author="Oliver Farrugia" w:date="2015-09-16T17:36:00Z">
        <w:r w:rsidRPr="009501AD" w:rsidDel="00F01126">
          <w:rPr>
            <w:rFonts w:ascii="HelveticaNeue" w:eastAsia="HelveticaNeue" w:hAnsi="HelveticaNeue" w:cs="HelveticaNeue"/>
            <w:lang w:val="mt-MT"/>
          </w:rPr>
          <w:delText>'</w:delText>
        </w:r>
      </w:del>
      <w:ins w:id="41" w:author="Oliver Farrugia" w:date="2015-09-16T17:36:00Z">
        <w:r w:rsidR="00F01126">
          <w:rPr>
            <w:rFonts w:ascii="HelveticaNeue" w:eastAsia="HelveticaNeue" w:hAnsi="HelveticaNeue" w:cs="HelveticaNeue"/>
            <w:lang w:val="mt-MT"/>
          </w:rPr>
          <w:t>l</w:t>
        </w:r>
        <w:r w:rsidR="00F01126" w:rsidRPr="00F01126">
          <w:rPr>
            <w:rFonts w:ascii="HelveticaNeue" w:eastAsia="HelveticaNeue" w:hAnsi="HelveticaNeue" w:cs="HelveticaNeue"/>
            <w:lang w:val="mt-MT"/>
          </w:rPr>
          <w:t>­</w:t>
        </w:r>
      </w:ins>
      <w:del w:id="42" w:author="Oliver Farrugia" w:date="2015-09-16T17:37:00Z">
        <w:r w:rsidRPr="009501AD" w:rsidDel="00F01126">
          <w:rPr>
            <w:rFonts w:ascii="HelveticaNeue" w:eastAsia="HelveticaNeue" w:hAnsi="HelveticaNeue" w:cs="HelveticaNeue"/>
            <w:lang w:val="mt-MT"/>
          </w:rPr>
          <w:delText xml:space="preserve"> m</w:delText>
        </w:r>
      </w:del>
      <w:ins w:id="43" w:author="Oliver Farrugia" w:date="2015-09-16T17:37:00Z">
        <w:r w:rsidR="00F01126">
          <w:rPr>
            <w:rFonts w:ascii="HelveticaNeue" w:eastAsia="HelveticaNeue" w:hAnsi="HelveticaNeue" w:cs="HelveticaNeue"/>
            <w:lang w:val="mt-MT"/>
          </w:rPr>
          <w:t>M</w:t>
        </w:r>
      </w:ins>
      <w:r w:rsidRPr="009501AD">
        <w:rPr>
          <w:rFonts w:ascii="HelveticaNeue" w:eastAsia="HelveticaNeue" w:hAnsi="HelveticaNeue" w:cs="HelveticaNeue"/>
          <w:lang w:val="mt-MT"/>
        </w:rPr>
        <w:t>ini f'Malta, Pablo Vassallo (ritratt), instab li missier id-disinjatur tal-Mini jinsab midfun proprju f'Malta. Hu miet f'Malta, wara li kien ġie evakwat flimkien mal-mara u ibnu (dak li ddisinja l-Mini) mit-Turkija lejn Malta. F'Malta missieru marad u għalkemm ħasbu  li kien se jfiq, hu baqa' sejjer lura sakemm miet hawn u ndifen fiċ-ċimiterju f'Ta' Braxia.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 xml:space="preserve">Pablo Vassallo meta tkellem magħna qalilna li, "Kont qrajt ktieb riċerkat dwar Alex Issigonis, id-disinjatur tal-Mini. F'moħħi beda jberren il-ħsieb li missieru seta' kien midfun hawn, la </w:t>
      </w:r>
      <w:r w:rsidRPr="009501AD">
        <w:rPr>
          <w:rFonts w:ascii="HelveticaNeue" w:eastAsia="HelveticaNeue" w:hAnsi="HelveticaNeue" w:cs="HelveticaNeue"/>
          <w:lang w:val="mt-MT"/>
        </w:rPr>
        <w:lastRenderedPageBreak/>
        <w:t>kien miet waqt li kien f'pajjiżna. Bdejt infittex u meta għamilt kuntatt mar-reġistratur tal-imwiet, u tajthom l-isem u s-sena, ikkonfermawli li dan kien midfun hawn. Mort iċ-</w:t>
      </w:r>
      <w:ins w:id="44" w:author="Oliver Farrugia" w:date="2015-10-31T16:03:00Z">
        <w:r w:rsidR="00E279B7">
          <w:rPr>
            <w:rFonts w:ascii="HelveticaNeue" w:eastAsia="HelveticaNeue" w:hAnsi="HelveticaNeue" w:cs="HelveticaNeue"/>
            <w:lang w:val="mt-MT"/>
          </w:rPr>
          <w:t>ċ</w:t>
        </w:r>
      </w:ins>
      <w:del w:id="45" w:author="Oliver Farrugia" w:date="2015-10-31T16:03:00Z">
        <w:r w:rsidRPr="009501AD" w:rsidDel="00E279B7">
          <w:rPr>
            <w:rFonts w:ascii="HelveticaNeue" w:eastAsia="HelveticaNeue" w:hAnsi="HelveticaNeue" w:cs="HelveticaNeue"/>
            <w:lang w:val="mt-MT"/>
          </w:rPr>
          <w:delText>Ċ</w:delText>
        </w:r>
      </w:del>
      <w:r w:rsidRPr="009501AD">
        <w:rPr>
          <w:rFonts w:ascii="HelveticaNeue" w:eastAsia="HelveticaNeue" w:hAnsi="HelveticaNeue" w:cs="HelveticaNeue"/>
          <w:lang w:val="mt-MT"/>
        </w:rPr>
        <w:t>imiterju tal-Addolorata biex nara jafux xi dettalji. Finalment sibtu fiċ-ċimiterju f'Ta' Braxia."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>Pablo żied jgħid li, "Din is-sejba għalina hi xi ħaġa kbira. Dan għax l-ebda karozza li teżisti hawn Malta m'għandha storja bħall-Mini - karozza żgħira li baqgħet tinħabb. Il-fatt li nstab il-qabar ta' missieru narah bħala li sibna xi ħaġa ta' għożża li hi importanti anki għall-istorja ta' Malta."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b/>
          <w:bCs/>
          <w:lang w:val="mt-MT"/>
        </w:rPr>
      </w:pPr>
      <w:r w:rsidRPr="009501AD">
        <w:rPr>
          <w:rFonts w:ascii="HelveticaNeue" w:eastAsia="HelveticaNeue" w:hAnsi="HelveticaNeue" w:cs="HelveticaNeue"/>
          <w:b/>
          <w:bCs/>
          <w:lang w:val="mt-MT"/>
        </w:rPr>
        <w:t>Il-Ħadd 'tal-Mini' se jmorru fuq il-qabar tiegħu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>Dan id-dettall ġie skopert ftit tal-jiem ilu, eżattament ftit jiem bogħod mill-anniversarju tad-data tal-mewt ta' missier id-disinjatur tal-Mini. Għal din l-okkażjoni, id-dilettanti tal-Mini nhar il-Ħadd li ġej se jiltaqgħu fil-Marsa u minn hemm se jsuqu l-karozzi Mini flimkien lejn iċ-ċimiterju f'Ta' Braxia f'Tal-Pietà. Hemmhekk se ssir ċerimonja ta' tifkira.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>Pablo rrakkontalna li, "Alec Issigonis, id-disinjatur, twieled fl-1906. Missieru kien Constantine ta' dixxendenza Griega, u ommu kienet ta' dixxendenza Ġermaniża.  Matul l-</w:t>
      </w:r>
      <w:ins w:id="46" w:author="Oliver Farrugia" w:date="2015-10-31T14:48:00Z">
        <w:r w:rsidR="00B71C85">
          <w:rPr>
            <w:rFonts w:ascii="HelveticaNeue" w:eastAsia="HelveticaNeue" w:hAnsi="HelveticaNeue" w:cs="HelveticaNeue"/>
            <w:lang w:val="mt-MT"/>
          </w:rPr>
          <w:t>E</w:t>
        </w:r>
      </w:ins>
      <w:del w:id="47" w:author="Oliver Farrugia" w:date="2015-10-31T14:48:00Z">
        <w:r w:rsidRPr="009501AD" w:rsidDel="00B71C85">
          <w:rPr>
            <w:rFonts w:ascii="HelveticaNeue" w:eastAsia="HelveticaNeue" w:hAnsi="HelveticaNeue" w:cs="HelveticaNeue"/>
            <w:lang w:val="mt-MT"/>
          </w:rPr>
          <w:delText>e</w:delText>
        </w:r>
      </w:del>
      <w:r w:rsidRPr="009501AD">
        <w:rPr>
          <w:rFonts w:ascii="HelveticaNeue" w:eastAsia="HelveticaNeue" w:hAnsi="HelveticaNeue" w:cs="HelveticaNeue"/>
          <w:lang w:val="mt-MT"/>
        </w:rPr>
        <w:t xml:space="preserve">wwel </w:t>
      </w:r>
      <w:ins w:id="48" w:author="Oliver Farrugia" w:date="2015-10-31T14:48:00Z">
        <w:r w:rsidR="00B71C85">
          <w:rPr>
            <w:rFonts w:ascii="HelveticaNeue" w:eastAsia="HelveticaNeue" w:hAnsi="HelveticaNeue" w:cs="HelveticaNeue"/>
            <w:lang w:val="mt-MT"/>
          </w:rPr>
          <w:t>G</w:t>
        </w:r>
      </w:ins>
      <w:del w:id="49" w:author="Oliver Farrugia" w:date="2015-10-31T14:48:00Z">
        <w:r w:rsidRPr="009501AD" w:rsidDel="00B71C85">
          <w:rPr>
            <w:rFonts w:ascii="HelveticaNeue" w:eastAsia="HelveticaNeue" w:hAnsi="HelveticaNeue" w:cs="HelveticaNeue"/>
            <w:lang w:val="mt-MT"/>
          </w:rPr>
          <w:delText>g</w:delText>
        </w:r>
      </w:del>
      <w:r w:rsidRPr="009501AD">
        <w:rPr>
          <w:rFonts w:ascii="HelveticaNeue" w:eastAsia="HelveticaNeue" w:hAnsi="HelveticaNeue" w:cs="HelveticaNeue"/>
          <w:lang w:val="mt-MT"/>
        </w:rPr>
        <w:t xml:space="preserve">werra </w:t>
      </w:r>
      <w:ins w:id="50" w:author="Oliver Farrugia" w:date="2015-10-31T14:48:00Z">
        <w:r w:rsidR="00B71C85">
          <w:rPr>
            <w:rFonts w:ascii="HelveticaNeue" w:eastAsia="HelveticaNeue" w:hAnsi="HelveticaNeue" w:cs="HelveticaNeue"/>
            <w:lang w:val="mt-MT"/>
          </w:rPr>
          <w:t>D</w:t>
        </w:r>
      </w:ins>
      <w:del w:id="51" w:author="Oliver Farrugia" w:date="2015-10-31T14:48:00Z">
        <w:r w:rsidRPr="009501AD" w:rsidDel="00B71C85">
          <w:rPr>
            <w:rFonts w:ascii="HelveticaNeue" w:eastAsia="HelveticaNeue" w:hAnsi="HelveticaNeue" w:cs="HelveticaNeue"/>
            <w:lang w:val="mt-MT"/>
          </w:rPr>
          <w:delText>d</w:delText>
        </w:r>
      </w:del>
      <w:r w:rsidRPr="009501AD">
        <w:rPr>
          <w:rFonts w:ascii="HelveticaNeue" w:eastAsia="HelveticaNeue" w:hAnsi="HelveticaNeue" w:cs="HelveticaNeue"/>
          <w:lang w:val="mt-MT"/>
        </w:rPr>
        <w:t>injija, li kien ġara kien li l-familja kellha titlaq mill-belt ta' Smirna - illum Izmir fit-Turkija. Dawn spiċċaw refuġjati - kellhom jaħarbu minn pajjiżhom u ħallew warajhom dak kollu li kellhom. Missieru Constantine Issigonis miet f'Malta minħabba mard. Dan nafu minn riċerka li saret u li kienet ippubblikata fi ktieb minn Gillian Bardsley bit-titlu 'Alec Issigonis'. Jien kont xtrajt il-ktieb xi snin ilu, u wara li skop</w:t>
      </w:r>
      <w:ins w:id="52" w:author="Oliver Farrugia" w:date="2015-09-16T17:52:00Z">
        <w:r w:rsidR="00D856B9">
          <w:rPr>
            <w:rFonts w:ascii="HelveticaNeue" w:eastAsia="HelveticaNeue" w:hAnsi="HelveticaNeue" w:cs="HelveticaNeue"/>
            <w:lang w:val="mt-MT"/>
          </w:rPr>
          <w:t>r</w:t>
        </w:r>
      </w:ins>
      <w:r w:rsidRPr="009501AD">
        <w:rPr>
          <w:rFonts w:ascii="HelveticaNeue" w:eastAsia="HelveticaNeue" w:hAnsi="HelveticaNeue" w:cs="HelveticaNeue"/>
          <w:lang w:val="mt-MT"/>
        </w:rPr>
        <w:t>ejt dwar il-mewt tiegħu, irnexxieli nsib fejn kien midfun. Ibnu ma tantx kien dam Malta għax ommu bagħtitu l-Ingilterra, fejn kompla fuq il-linja ta' missieru li kien inġinier."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>Pablo kompla jgħid li, "Sir Alec kien il-moħħ wara d-disinn tal-vetturi famużi Ingliżi, bħal Morris Minor, Austin Farina, Wolsely, Austin Cambridge u ħafna oħrajn li fosthom hemm il-Mini, li għalina d-dilettanti ta' din il karozza hija l-għożża tagħna. Għalkemm il-Mini għalqet kważi 56 sena mill-ewwel produzzjoni tagħha, għadha l-aktar karozza li nbiegħet fl-industrija tal-vetturi Ingliżi. Jien ċert li hawn ħafna dilettanti tal-Mini madwar id-dinja li ma kienux jafu dwar dan. Għalhekk nixtieq li naqsam dan it-tagħrif mad-dilettanti kollha lokali u anke barra minn Malta. Sir Alec Issigonis miet fl-1988 u baqa' ġuvni."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lastRenderedPageBreak/>
        <w:t xml:space="preserve">Pablo jgħidilna li </w:t>
      </w:r>
      <w:ins w:id="53" w:author="Oliver Farrugia" w:date="2015-10-31T14:56:00Z">
        <w:r w:rsidR="00EC092C">
          <w:rPr>
            <w:rFonts w:ascii="HelveticaNeue" w:eastAsia="HelveticaNeue" w:hAnsi="HelveticaNeue" w:cs="HelveticaNeue"/>
            <w:lang w:val="mt-MT"/>
          </w:rPr>
          <w:t>“</w:t>
        </w:r>
      </w:ins>
      <w:r w:rsidRPr="009501AD">
        <w:rPr>
          <w:rFonts w:ascii="HelveticaNeue" w:eastAsia="HelveticaNeue" w:hAnsi="HelveticaNeue" w:cs="HelveticaNeue"/>
          <w:lang w:val="mt-MT"/>
        </w:rPr>
        <w:t>mill-istorja ta' Sir Alec u l-miġja ta' familtu f'Malta joħroġ li dawn għamlu xi żmien Lazzarett u dan minħabba li fi Smirna kien hemm epidemija ta' mard infettiv.</w:t>
      </w:r>
      <w:ins w:id="54" w:author="Oliver Farrugia" w:date="2015-10-31T14:56:00Z">
        <w:r w:rsidR="00EC092C">
          <w:rPr>
            <w:rFonts w:ascii="HelveticaNeue" w:eastAsia="HelveticaNeue" w:hAnsi="HelveticaNeue" w:cs="HelveticaNeue"/>
            <w:lang w:val="mt-MT"/>
          </w:rPr>
          <w:t>”</w:t>
        </w:r>
      </w:ins>
      <w:r w:rsidRPr="009501AD">
        <w:rPr>
          <w:rFonts w:ascii="HelveticaNeue" w:eastAsia="HelveticaNeue" w:hAnsi="HelveticaNeue" w:cs="HelveticaNeue"/>
          <w:lang w:val="mt-MT"/>
        </w:rPr>
        <w:t xml:space="preserve"> Jgħid li </w:t>
      </w:r>
      <w:ins w:id="55" w:author="Oliver Farrugia" w:date="2015-10-31T14:57:00Z">
        <w:r w:rsidR="00EC092C">
          <w:rPr>
            <w:rFonts w:ascii="HelveticaNeue" w:eastAsia="HelveticaNeue" w:hAnsi="HelveticaNeue" w:cs="HelveticaNeue"/>
            <w:lang w:val="mt-MT"/>
          </w:rPr>
          <w:t>“</w:t>
        </w:r>
      </w:ins>
      <w:r w:rsidRPr="009501AD">
        <w:rPr>
          <w:rFonts w:ascii="HelveticaNeue" w:eastAsia="HelveticaNeue" w:hAnsi="HelveticaNeue" w:cs="HelveticaNeue"/>
          <w:lang w:val="mt-MT"/>
        </w:rPr>
        <w:t>kien hemm minn dawn ir-refuġjati li lmentaw li mhumiex jingħataw ikel  biżżejjed  u spiċċaw b'min imur f'lukanda u xi djar viċin. Meta Sir Alec ġie f'pajjiżna  kellu 16-il sena."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b/>
          <w:bCs/>
          <w:lang w:val="mt-MT"/>
        </w:rPr>
      </w:pPr>
      <w:r w:rsidRPr="009501AD">
        <w:rPr>
          <w:rFonts w:ascii="HelveticaNeue" w:eastAsia="HelveticaNeue" w:hAnsi="HelveticaNeue" w:cs="HelveticaNeue"/>
          <w:b/>
          <w:bCs/>
          <w:lang w:val="mt-MT"/>
        </w:rPr>
        <w:t xml:space="preserve">'Lanqas jekk </w:t>
      </w:r>
      <w:ins w:id="56" w:author="Oliver Farrugia" w:date="2015-10-31T14:57:00Z">
        <w:r w:rsidR="00EC092C">
          <w:rPr>
            <w:rFonts w:ascii="HelveticaNeue" w:eastAsia="HelveticaNeue" w:hAnsi="HelveticaNeue" w:cs="HelveticaNeue"/>
            <w:b/>
            <w:bCs/>
            <w:lang w:val="mt-MT"/>
          </w:rPr>
          <w:t>jagħ</w:t>
        </w:r>
      </w:ins>
      <w:del w:id="57" w:author="Oliver Farrugia" w:date="2015-10-31T14:57:00Z">
        <w:r w:rsidRPr="009501AD" w:rsidDel="00EC092C">
          <w:rPr>
            <w:rFonts w:ascii="HelveticaNeue" w:eastAsia="HelveticaNeue" w:hAnsi="HelveticaNeue" w:cs="HelveticaNeue"/>
            <w:b/>
            <w:bCs/>
            <w:lang w:val="mt-MT"/>
          </w:rPr>
          <w:delText>i</w:delText>
        </w:r>
      </w:del>
      <w:r w:rsidRPr="009501AD">
        <w:rPr>
          <w:rFonts w:ascii="HelveticaNeue" w:eastAsia="HelveticaNeue" w:hAnsi="HelveticaNeue" w:cs="HelveticaNeue"/>
          <w:b/>
          <w:bCs/>
          <w:lang w:val="mt-MT"/>
        </w:rPr>
        <w:t>tuni blokka bini ma nitlaq il-Mini minn idejja'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>Lil Pablo staqsejnieh minn fejn nibtet din l-imħabba u fissazzjoni fuq il-Mini. Bid-daħka qalilna li, "Jien kont għadni żgħir meta f'Malta kien hawn l-Ingliżi u l-Mini kienet popolari immens. Hawn ħafna f'Malta li xi darba jew oħra kellhom qraba li kellhom Mini. Il-Mini kienet  tiġi mgħaq</w:t>
      </w:r>
      <w:del w:id="58" w:author="Oliver Farrugia" w:date="2015-09-16T18:00:00Z">
        <w:r w:rsidRPr="009501AD" w:rsidDel="00D856B9">
          <w:rPr>
            <w:rFonts w:ascii="HelveticaNeue" w:eastAsia="HelveticaNeue" w:hAnsi="HelveticaNeue" w:cs="HelveticaNeue"/>
            <w:lang w:val="mt-MT"/>
          </w:rPr>
          <w:delText>q</w:delText>
        </w:r>
      </w:del>
      <w:r w:rsidRPr="009501AD">
        <w:rPr>
          <w:rFonts w:ascii="HelveticaNeue" w:eastAsia="HelveticaNeue" w:hAnsi="HelveticaNeue" w:cs="HelveticaNeue"/>
          <w:lang w:val="mt-MT"/>
        </w:rPr>
        <w:t>da f'Malta bejn is-sena 1974 u l-1982. Darba kien hemm appartament li kien żvojta u kienu qaluli biex i</w:t>
      </w:r>
      <w:del w:id="59" w:author="Oliver Farrugia" w:date="2015-09-16T18:01:00Z">
        <w:r w:rsidRPr="009501AD" w:rsidDel="00D856B9">
          <w:rPr>
            <w:rFonts w:ascii="HelveticaNeue" w:eastAsia="HelveticaNeue" w:hAnsi="HelveticaNeue" w:cs="HelveticaNeue"/>
            <w:lang w:val="mt-MT"/>
          </w:rPr>
          <w:delText>n</w:delText>
        </w:r>
      </w:del>
      <w:ins w:id="60" w:author="Oliver Farrugia" w:date="2015-09-16T18:01:00Z">
        <w:r w:rsidR="00D856B9">
          <w:rPr>
            <w:rFonts w:ascii="HelveticaNeue" w:eastAsia="HelveticaNeue" w:hAnsi="HelveticaNeue" w:cs="HelveticaNeue"/>
            <w:lang w:val="mt-MT"/>
          </w:rPr>
          <w:t>m</w:t>
        </w:r>
      </w:ins>
      <w:r w:rsidRPr="009501AD">
        <w:rPr>
          <w:rFonts w:ascii="HelveticaNeue" w:eastAsia="HelveticaNeue" w:hAnsi="HelveticaNeue" w:cs="HelveticaNeue"/>
          <w:lang w:val="mt-MT"/>
        </w:rPr>
        <w:t>mur ngħin innaddfuh. Naddafna l-ġnien u hemm sibt karozza Mini żgħira.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 xml:space="preserve">"Iġġennint fuqha. Flus biex nixtri Mini ma kellix. Kont dejjem nittama li nixtriha. Kien hawn ħafna fanatiċi fuq il-Mini. Kien hemm wieħed Frans Schembri li kien se jsiefer lejn l-Awstralja u kien se jbigħ il-Mini li kellhom. Ried Lm550. Jien kont sifirt l-Alġerija b'xogħol ta' </w:t>
      </w:r>
      <w:r w:rsidRPr="00C211C9">
        <w:rPr>
          <w:rFonts w:ascii="HelveticaNeue" w:eastAsia="HelveticaNeue" w:hAnsi="HelveticaNeue" w:cs="HelveticaNeue"/>
          <w:i/>
          <w:lang w:val="mt-MT"/>
          <w:rPrChange w:id="61" w:author="Oliver Farrugia" w:date="2015-10-31T14:59:00Z">
            <w:rPr>
              <w:rFonts w:ascii="HelveticaNeue" w:eastAsia="HelveticaNeue" w:hAnsi="HelveticaNeue" w:cs="HelveticaNeue"/>
              <w:lang w:val="mt-MT"/>
            </w:rPr>
          </w:rPrChange>
        </w:rPr>
        <w:t>electrician</w:t>
      </w:r>
      <w:r w:rsidRPr="009501AD">
        <w:rPr>
          <w:rFonts w:ascii="HelveticaNeue" w:eastAsia="HelveticaNeue" w:hAnsi="HelveticaNeue" w:cs="HelveticaNeue"/>
          <w:lang w:val="mt-MT"/>
        </w:rPr>
        <w:t xml:space="preserve">. Hemmhekk kelli tliet darbiet aktar paga. Għamilt xahrejn flok tliet xhur u meta ġejt staqsejt jekk dik il-Mini għadhiex għall-bejgħ. Kont xtrajtha. Ħlift li norbotha ma' qalbi u lanqas jekk </w:t>
      </w:r>
      <w:ins w:id="62" w:author="Oliver Farrugia" w:date="2015-10-31T14:59:00Z">
        <w:r w:rsidR="00C211C9">
          <w:rPr>
            <w:rFonts w:ascii="HelveticaNeue" w:eastAsia="HelveticaNeue" w:hAnsi="HelveticaNeue" w:cs="HelveticaNeue"/>
            <w:lang w:val="mt-MT"/>
          </w:rPr>
          <w:t>jagħ</w:t>
        </w:r>
      </w:ins>
      <w:del w:id="63" w:author="Oliver Farrugia" w:date="2015-10-31T14:59:00Z">
        <w:r w:rsidRPr="009501AD" w:rsidDel="00C211C9">
          <w:rPr>
            <w:rFonts w:ascii="HelveticaNeue" w:eastAsia="HelveticaNeue" w:hAnsi="HelveticaNeue" w:cs="HelveticaNeue"/>
            <w:lang w:val="mt-MT"/>
          </w:rPr>
          <w:delText>i</w:delText>
        </w:r>
      </w:del>
      <w:r w:rsidRPr="009501AD">
        <w:rPr>
          <w:rFonts w:ascii="HelveticaNeue" w:eastAsia="HelveticaNeue" w:hAnsi="HelveticaNeue" w:cs="HelveticaNeue"/>
          <w:lang w:val="mt-MT"/>
        </w:rPr>
        <w:t>tuni blokka bini u l-ebda figura ta' flus mhi se tikkonvinċini. Kellna minn Malta Minis li nbi</w:t>
      </w:r>
      <w:del w:id="64" w:author="Oliver Farrugia" w:date="2015-09-16T18:11:00Z">
        <w:r w:rsidRPr="009501AD" w:rsidDel="008255D0">
          <w:rPr>
            <w:rFonts w:ascii="HelveticaNeue" w:eastAsia="HelveticaNeue" w:hAnsi="HelveticaNeue" w:cs="HelveticaNeue"/>
            <w:lang w:val="mt-MT"/>
          </w:rPr>
          <w:delText>e</w:delText>
        </w:r>
      </w:del>
      <w:r w:rsidRPr="009501AD">
        <w:rPr>
          <w:rFonts w:ascii="HelveticaNeue" w:eastAsia="HelveticaNeue" w:hAnsi="HelveticaNeue" w:cs="HelveticaNeue"/>
          <w:lang w:val="mt-MT"/>
        </w:rPr>
        <w:t xml:space="preserve">għu sa  €27,000 </w:t>
      </w:r>
      <w:ins w:id="65" w:author="Oliver Farrugia" w:date="2015-09-16T18:11:00Z">
        <w:r w:rsidR="008255D0">
          <w:rPr>
            <w:rFonts w:ascii="HelveticaNeue" w:eastAsia="HelveticaNeue" w:hAnsi="HelveticaNeue" w:cs="HelveticaNeue"/>
            <w:lang w:val="mt-MT"/>
          </w:rPr>
          <w:t>f</w:t>
        </w:r>
      </w:ins>
      <w:r w:rsidRPr="009501AD">
        <w:rPr>
          <w:rFonts w:ascii="HelveticaNeue" w:eastAsia="HelveticaNeue" w:hAnsi="HelveticaNeue" w:cs="HelveticaNeue"/>
          <w:lang w:val="mt-MT"/>
        </w:rPr>
        <w:t>ir-Renju Unit."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b/>
          <w:bCs/>
          <w:lang w:val="mt-MT"/>
        </w:rPr>
      </w:pPr>
      <w:r w:rsidRPr="009501AD">
        <w:rPr>
          <w:rFonts w:ascii="HelveticaNeue" w:eastAsia="HelveticaNeue" w:hAnsi="HelveticaNeue" w:cs="HelveticaNeue"/>
          <w:b/>
          <w:bCs/>
          <w:lang w:val="mt-MT"/>
        </w:rPr>
        <w:t>Il-</w:t>
      </w:r>
      <w:r w:rsidRPr="00C211C9">
        <w:rPr>
          <w:rFonts w:ascii="HelveticaNeue" w:eastAsia="HelveticaNeue" w:hAnsi="HelveticaNeue" w:cs="HelveticaNeue"/>
          <w:b/>
          <w:bCs/>
          <w:i/>
          <w:lang w:val="mt-MT"/>
          <w:rPrChange w:id="66" w:author="Oliver Farrugia" w:date="2015-10-31T15:00:00Z">
            <w:rPr>
              <w:rFonts w:ascii="HelveticaNeue" w:eastAsia="HelveticaNeue" w:hAnsi="HelveticaNeue" w:cs="HelveticaNeue"/>
              <w:b/>
              <w:bCs/>
              <w:lang w:val="mt-MT"/>
            </w:rPr>
          </w:rPrChange>
        </w:rPr>
        <w:t>welding</w:t>
      </w:r>
      <w:r w:rsidRPr="009501AD">
        <w:rPr>
          <w:rFonts w:ascii="HelveticaNeue" w:eastAsia="HelveticaNeue" w:hAnsi="HelveticaNeue" w:cs="HelveticaNeue"/>
          <w:b/>
          <w:bCs/>
          <w:lang w:val="mt-MT"/>
        </w:rPr>
        <w:t xml:space="preserve"> tal-Mini f'Malta kien fost l-aktar b'saħħtu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>Pablo Vassallo spjegalna kif ġew Malta persuni minn Oxford li kienu qed jagħmlu riċerki dwar il-Mini. Dawn sabu li l-</w:t>
      </w:r>
      <w:r w:rsidRPr="00C211C9">
        <w:rPr>
          <w:rFonts w:ascii="HelveticaNeue" w:eastAsia="HelveticaNeue" w:hAnsi="HelveticaNeue" w:cs="HelveticaNeue"/>
          <w:i/>
          <w:lang w:val="mt-MT"/>
          <w:rPrChange w:id="67" w:author="Oliver Farrugia" w:date="2015-10-31T15:01:00Z">
            <w:rPr>
              <w:rFonts w:ascii="HelveticaNeue" w:eastAsia="HelveticaNeue" w:hAnsi="HelveticaNeue" w:cs="HelveticaNeue"/>
              <w:lang w:val="mt-MT"/>
            </w:rPr>
          </w:rPrChange>
        </w:rPr>
        <w:t>welding</w:t>
      </w:r>
      <w:r w:rsidRPr="009501AD">
        <w:rPr>
          <w:rFonts w:ascii="HelveticaNeue" w:eastAsia="HelveticaNeue" w:hAnsi="HelveticaNeue" w:cs="HelveticaNeue"/>
          <w:lang w:val="mt-MT"/>
        </w:rPr>
        <w:t xml:space="preserve"> li kien jintuża f'Malta fuq il-Mini kien fost l-aktar materjal robust u li l-Minis li nħadmu Malta kienu fost l-aktar b'saħħithom. "Mini minn hawn Malta ma tispiċċa qatt għax saru b'</w:t>
      </w:r>
      <w:r w:rsidRPr="00C211C9">
        <w:rPr>
          <w:rFonts w:ascii="HelveticaNeue" w:eastAsia="HelveticaNeue" w:hAnsi="HelveticaNeue" w:cs="HelveticaNeue"/>
          <w:i/>
          <w:lang w:val="mt-MT"/>
          <w:rPrChange w:id="68" w:author="Oliver Farrugia" w:date="2015-10-31T15:01:00Z">
            <w:rPr>
              <w:rFonts w:ascii="HelveticaNeue" w:eastAsia="HelveticaNeue" w:hAnsi="HelveticaNeue" w:cs="HelveticaNeue"/>
              <w:lang w:val="mt-MT"/>
            </w:rPr>
          </w:rPrChange>
        </w:rPr>
        <w:t>welding</w:t>
      </w:r>
      <w:r w:rsidRPr="009501AD">
        <w:rPr>
          <w:rFonts w:ascii="HelveticaNeue" w:eastAsia="HelveticaNeue" w:hAnsi="HelveticaNeue" w:cs="HelveticaNeue"/>
          <w:lang w:val="mt-MT"/>
        </w:rPr>
        <w:t xml:space="preserve"> b'saħħtu ħafna," enfasizza Pablo Vassallo.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b/>
          <w:bCs/>
          <w:lang w:val="mt-MT"/>
        </w:rPr>
      </w:pP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b/>
          <w:bCs/>
          <w:lang w:val="mt-MT"/>
        </w:rPr>
      </w:pP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b/>
          <w:bCs/>
          <w:lang w:val="mt-MT"/>
        </w:rPr>
      </w:pPr>
      <w:r w:rsidRPr="009501AD">
        <w:rPr>
          <w:rFonts w:ascii="HelveticaNeue" w:eastAsia="HelveticaNeue" w:hAnsi="HelveticaNeue" w:cs="HelveticaNeue"/>
          <w:b/>
          <w:bCs/>
          <w:lang w:val="mt-MT"/>
        </w:rPr>
        <w:t>Finali tal-UEFA Europa League - Sevilla għar-raba' darba?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lastRenderedPageBreak/>
        <w:t>Illum tintlagħab il-finali tal-UEFA Europa League bejn Dnipro tal-Ukrajna u Sevilla ta’ Spanja. 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>Forsi ftit stennew li t-</w:t>
      </w:r>
      <w:r w:rsidRPr="00C211C9">
        <w:rPr>
          <w:rFonts w:ascii="HelveticaNeue" w:eastAsia="HelveticaNeue" w:hAnsi="HelveticaNeue" w:cs="HelveticaNeue"/>
          <w:i/>
          <w:lang w:val="mt-MT"/>
          <w:rPrChange w:id="69" w:author="Oliver Farrugia" w:date="2015-10-31T15:02:00Z">
            <w:rPr>
              <w:rFonts w:ascii="HelveticaNeue" w:eastAsia="HelveticaNeue" w:hAnsi="HelveticaNeue" w:cs="HelveticaNeue"/>
              <w:lang w:val="mt-MT"/>
            </w:rPr>
          </w:rPrChange>
        </w:rPr>
        <w:t>team</w:t>
      </w:r>
      <w:r w:rsidRPr="009501AD">
        <w:rPr>
          <w:rFonts w:ascii="HelveticaNeue" w:eastAsia="HelveticaNeue" w:hAnsi="HelveticaNeue" w:cs="HelveticaNeue"/>
          <w:lang w:val="mt-MT"/>
        </w:rPr>
        <w:t xml:space="preserve"> Ukren seta’ tabilħaqq jasal sal-finali ta’ din il-kompetizzjoni, iżda spiċċaw bħala s-sorpriża li taw risposta lill-kritiċi tal-</w:t>
      </w:r>
      <w:r w:rsidRPr="00C211C9">
        <w:rPr>
          <w:rFonts w:ascii="HelveticaNeue" w:eastAsia="HelveticaNeue" w:hAnsi="HelveticaNeue" w:cs="HelveticaNeue"/>
          <w:i/>
          <w:lang w:val="mt-MT"/>
          <w:rPrChange w:id="70" w:author="Oliver Farrugia" w:date="2015-10-31T15:02:00Z">
            <w:rPr>
              <w:rFonts w:ascii="HelveticaNeue" w:eastAsia="HelveticaNeue" w:hAnsi="HelveticaNeue" w:cs="HelveticaNeue"/>
              <w:lang w:val="mt-MT"/>
            </w:rPr>
          </w:rPrChange>
        </w:rPr>
        <w:t>football</w:t>
      </w:r>
      <w:r w:rsidRPr="009501AD">
        <w:rPr>
          <w:rFonts w:ascii="HelveticaNeue" w:eastAsia="HelveticaNeue" w:hAnsi="HelveticaNeue" w:cs="HelveticaNeue"/>
          <w:lang w:val="mt-MT"/>
        </w:rPr>
        <w:t>.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>Min-naħa l-oħra, Sevilla komplew juru x</w:t>
      </w:r>
      <w:ins w:id="71" w:author="Oliver Farrugia" w:date="2015-09-16T20:55:00Z">
        <w:r w:rsidR="003C7745">
          <w:rPr>
            <w:rFonts w:ascii="HelveticaNeue" w:eastAsia="HelveticaNeue" w:hAnsi="HelveticaNeue" w:cs="HelveticaNeue"/>
            <w:lang w:val="mt-MT"/>
          </w:rPr>
          <w:t>i</w:t>
        </w:r>
      </w:ins>
      <w:del w:id="72" w:author="Oliver Farrugia" w:date="2015-09-16T20:55:00Z">
        <w:r w:rsidRPr="009501AD" w:rsidDel="003C7745">
          <w:rPr>
            <w:rFonts w:ascii="HelveticaNeue" w:eastAsia="HelveticaNeue" w:hAnsi="HelveticaNeue" w:cs="HelveticaNeue"/>
            <w:lang w:val="mt-MT"/>
          </w:rPr>
          <w:delText>’</w:delText>
        </w:r>
      </w:del>
      <w:ins w:id="73" w:author="Oliver Farrugia" w:date="2015-09-16T20:55:00Z">
        <w:r w:rsidR="003C7745">
          <w:rPr>
            <w:rFonts w:ascii="HelveticaNeue" w:eastAsia="HelveticaNeue" w:hAnsi="HelveticaNeue" w:cs="HelveticaNeue"/>
            <w:lang w:val="mt-MT"/>
          </w:rPr>
          <w:t xml:space="preserve"> </w:t>
        </w:r>
      </w:ins>
      <w:del w:id="74" w:author="Oliver Farrugia" w:date="2015-09-16T20:55:00Z">
        <w:r w:rsidRPr="009501AD" w:rsidDel="003C7745">
          <w:rPr>
            <w:rFonts w:ascii="HelveticaNeue" w:eastAsia="HelveticaNeue" w:hAnsi="HelveticaNeue" w:cs="HelveticaNeue"/>
            <w:lang w:val="mt-MT"/>
          </w:rPr>
          <w:delText>i</w:delText>
        </w:r>
      </w:del>
      <w:r w:rsidRPr="009501AD">
        <w:rPr>
          <w:rFonts w:ascii="HelveticaNeue" w:eastAsia="HelveticaNeue" w:hAnsi="HelveticaNeue" w:cs="HelveticaNeue"/>
          <w:lang w:val="mt-MT"/>
        </w:rPr>
        <w:t>sarrfu fejn komplew mas-suċċess tas-sena l-oħra u reġgħu waslu sal-finali ta’ din il-kompetizzjoni għat-tieni sena konsekuttiva.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>M’hemmx dubju li llum huma se jkunu qed jibdew bħala l-favoriti li jirbħu din il-kompetizzjoni għar-raba’ darba fl-istorja tagħhom.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 xml:space="preserve">Dawn iż-żewġ timijiet se jkunu qed jiltaqgħu għall-ewwel darba. L-unika darba li Dnipro affrontaw </w:t>
      </w:r>
      <w:r w:rsidRPr="00C211C9">
        <w:rPr>
          <w:rFonts w:ascii="HelveticaNeue" w:eastAsia="HelveticaNeue" w:hAnsi="HelveticaNeue" w:cs="HelveticaNeue"/>
          <w:i/>
          <w:lang w:val="mt-MT"/>
          <w:rPrChange w:id="75" w:author="Oliver Farrugia" w:date="2015-10-31T15:04:00Z">
            <w:rPr>
              <w:rFonts w:ascii="HelveticaNeue" w:eastAsia="HelveticaNeue" w:hAnsi="HelveticaNeue" w:cs="HelveticaNeue"/>
              <w:lang w:val="mt-MT"/>
            </w:rPr>
          </w:rPrChange>
        </w:rPr>
        <w:t>team</w:t>
      </w:r>
      <w:r w:rsidRPr="009501AD">
        <w:rPr>
          <w:rFonts w:ascii="HelveticaNeue" w:eastAsia="HelveticaNeue" w:hAnsi="HelveticaNeue" w:cs="HelveticaNeue"/>
          <w:lang w:val="mt-MT"/>
        </w:rPr>
        <w:t xml:space="preserve"> Spanjol kien lura fl-istaġun 2004/05, meta din il-kompetizzjoni kienet għadha magħrufa bħala Tazza UEFA. Dan hekk kif kienu </w:t>
      </w:r>
      <w:ins w:id="76" w:author="Oliver Farrugia" w:date="2015-10-31T15:05:00Z">
        <w:r w:rsidR="00C211C9">
          <w:rPr>
            <w:rFonts w:ascii="HelveticaNeue" w:eastAsia="HelveticaNeue" w:hAnsi="HelveticaNeue" w:cs="HelveticaNeue"/>
            <w:lang w:val="mt-MT"/>
          </w:rPr>
          <w:t>i</w:t>
        </w:r>
      </w:ins>
      <w:r w:rsidRPr="009501AD">
        <w:rPr>
          <w:rFonts w:ascii="HelveticaNeue" w:eastAsia="HelveticaNeue" w:hAnsi="HelveticaNeue" w:cs="HelveticaNeue"/>
          <w:lang w:val="mt-MT"/>
        </w:rPr>
        <w:t>nvoluti f’konfront kontra Real Zaragoza fl-istadju tal-gruppi, bl-Ispanjoli joħorġu rebbieħa, bl-iskor ta’ 2-1. 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>L-Ukreni kienu mmexxija mill-</w:t>
      </w:r>
      <w:r w:rsidRPr="00C211C9">
        <w:rPr>
          <w:rFonts w:ascii="HelveticaNeue" w:eastAsia="HelveticaNeue" w:hAnsi="HelveticaNeue" w:cs="HelveticaNeue"/>
          <w:i/>
          <w:lang w:val="mt-MT"/>
          <w:rPrChange w:id="77" w:author="Oliver Farrugia" w:date="2015-10-31T15:05:00Z">
            <w:rPr>
              <w:rFonts w:ascii="HelveticaNeue" w:eastAsia="HelveticaNeue" w:hAnsi="HelveticaNeue" w:cs="HelveticaNeue"/>
              <w:lang w:val="mt-MT"/>
            </w:rPr>
          </w:rPrChange>
        </w:rPr>
        <w:t>coach</w:t>
      </w:r>
      <w:r w:rsidRPr="009501AD">
        <w:rPr>
          <w:rFonts w:ascii="HelveticaNeue" w:eastAsia="HelveticaNeue" w:hAnsi="HelveticaNeue" w:cs="HelveticaNeue"/>
          <w:lang w:val="mt-MT"/>
        </w:rPr>
        <w:t xml:space="preserve"> Yevhen Kucherevskiv. Sevilla lagħbu erba’ darbiet kontra timijiet Ukreni u qatt ma sfaw megħluba.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 xml:space="preserve">Huma rreġistraw tliet rebħiet u </w:t>
      </w:r>
      <w:r w:rsidRPr="00C211C9">
        <w:rPr>
          <w:rFonts w:ascii="HelveticaNeue" w:eastAsia="HelveticaNeue" w:hAnsi="HelveticaNeue" w:cs="HelveticaNeue"/>
          <w:i/>
          <w:lang w:val="mt-MT"/>
          <w:rPrChange w:id="78" w:author="Oliver Farrugia" w:date="2015-10-31T15:06:00Z">
            <w:rPr>
              <w:rFonts w:ascii="HelveticaNeue" w:eastAsia="HelveticaNeue" w:hAnsi="HelveticaNeue" w:cs="HelveticaNeue"/>
              <w:lang w:val="mt-MT"/>
            </w:rPr>
          </w:rPrChange>
        </w:rPr>
        <w:t>draw</w:t>
      </w:r>
      <w:r w:rsidRPr="009501AD">
        <w:rPr>
          <w:rFonts w:ascii="HelveticaNeue" w:eastAsia="HelveticaNeue" w:hAnsi="HelveticaNeue" w:cs="HelveticaNeue"/>
          <w:lang w:val="mt-MT"/>
        </w:rPr>
        <w:t xml:space="preserve"> bl-aktar rebħa notevoli tkun dik kontra Shakhtar Donetsk bl-</w:t>
      </w:r>
      <w:r w:rsidRPr="00C211C9">
        <w:rPr>
          <w:rFonts w:ascii="HelveticaNeue" w:eastAsia="HelveticaNeue" w:hAnsi="HelveticaNeue" w:cs="HelveticaNeue"/>
          <w:i/>
          <w:lang w:val="mt-MT"/>
          <w:rPrChange w:id="79" w:author="Oliver Farrugia" w:date="2015-10-31T15:07:00Z">
            <w:rPr>
              <w:rFonts w:ascii="HelveticaNeue" w:eastAsia="HelveticaNeue" w:hAnsi="HelveticaNeue" w:cs="HelveticaNeue"/>
              <w:lang w:val="mt-MT"/>
            </w:rPr>
          </w:rPrChange>
        </w:rPr>
        <w:t>aggregate</w:t>
      </w:r>
      <w:r w:rsidRPr="009501AD">
        <w:rPr>
          <w:rFonts w:ascii="HelveticaNeue" w:eastAsia="HelveticaNeue" w:hAnsi="HelveticaNeue" w:cs="HelveticaNeue"/>
          <w:lang w:val="mt-MT"/>
        </w:rPr>
        <w:t xml:space="preserve"> ta’ 5-4 fir-</w:t>
      </w:r>
      <w:r w:rsidRPr="00C211C9">
        <w:rPr>
          <w:rFonts w:ascii="HelveticaNeue" w:eastAsia="HelveticaNeue" w:hAnsi="HelveticaNeue" w:cs="HelveticaNeue"/>
          <w:i/>
          <w:lang w:val="mt-MT"/>
          <w:rPrChange w:id="80" w:author="Oliver Farrugia" w:date="2015-10-31T15:07:00Z">
            <w:rPr>
              <w:rFonts w:ascii="HelveticaNeue" w:eastAsia="HelveticaNeue" w:hAnsi="HelveticaNeue" w:cs="HelveticaNeue"/>
              <w:lang w:val="mt-MT"/>
            </w:rPr>
          </w:rPrChange>
        </w:rPr>
        <w:t>round</w:t>
      </w:r>
      <w:r w:rsidRPr="009501AD">
        <w:rPr>
          <w:rFonts w:ascii="HelveticaNeue" w:eastAsia="HelveticaNeue" w:hAnsi="HelveticaNeue" w:cs="HelveticaNeue"/>
          <w:lang w:val="mt-MT"/>
        </w:rPr>
        <w:t xml:space="preserve"> tal-</w:t>
      </w:r>
      <w:del w:id="81" w:author="Oliver Farrugia" w:date="2015-09-16T21:00:00Z">
        <w:r w:rsidRPr="009501AD" w:rsidDel="003C7745">
          <w:rPr>
            <w:rFonts w:ascii="HelveticaNeue" w:eastAsia="HelveticaNeue" w:hAnsi="HelveticaNeue" w:cs="HelveticaNeue"/>
            <w:lang w:val="mt-MT"/>
          </w:rPr>
          <w:delText>A</w:delText>
        </w:r>
      </w:del>
      <w:ins w:id="82" w:author="Oliver Farrugia" w:date="2015-09-16T21:00:00Z">
        <w:r w:rsidR="003C7745">
          <w:rPr>
            <w:rFonts w:ascii="HelveticaNeue" w:eastAsia="HelveticaNeue" w:hAnsi="HelveticaNeue" w:cs="HelveticaNeue"/>
            <w:lang w:val="mt-MT"/>
          </w:rPr>
          <w:t>a</w:t>
        </w:r>
      </w:ins>
      <w:r w:rsidRPr="009501AD">
        <w:rPr>
          <w:rFonts w:ascii="HelveticaNeue" w:eastAsia="HelveticaNeue" w:hAnsi="HelveticaNeue" w:cs="HelveticaNeue"/>
          <w:lang w:val="mt-MT"/>
        </w:rPr>
        <w:t>ħħar 16, fejn imbagħad baqgħu sejrin biex rebħu t-tieni Tazza UEFA tagħhom, fl-istaġun 2006/07. 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>F’46 konfront bejn il-</w:t>
      </w:r>
      <w:r w:rsidRPr="00C211C9">
        <w:rPr>
          <w:rFonts w:ascii="HelveticaNeue" w:eastAsia="HelveticaNeue" w:hAnsi="HelveticaNeue" w:cs="HelveticaNeue"/>
          <w:i/>
          <w:lang w:val="mt-MT"/>
          <w:rPrChange w:id="83" w:author="Oliver Farrugia" w:date="2015-10-31T15:08:00Z">
            <w:rPr>
              <w:rFonts w:ascii="HelveticaNeue" w:eastAsia="HelveticaNeue" w:hAnsi="HelveticaNeue" w:cs="HelveticaNeue"/>
              <w:lang w:val="mt-MT"/>
            </w:rPr>
          </w:rPrChange>
        </w:rPr>
        <w:t>clubs</w:t>
      </w:r>
      <w:r w:rsidRPr="009501AD">
        <w:rPr>
          <w:rFonts w:ascii="HelveticaNeue" w:eastAsia="HelveticaNeue" w:hAnsi="HelveticaNeue" w:cs="HelveticaNeue"/>
          <w:lang w:val="mt-MT"/>
        </w:rPr>
        <w:t xml:space="preserve"> li jirrapreżentaw lil dawn iż-żewġ pajjiżi, l-Ispanjoli wkoll jinsabu minn fuq, hekk kif ħarġu rebbieħa f’24 konfront kontra d-dis</w:t>
      </w:r>
      <w:ins w:id="84" w:author="Oliver Farrugia" w:date="2015-09-16T21:01:00Z">
        <w:r w:rsidR="003C7745">
          <w:rPr>
            <w:rFonts w:ascii="HelveticaNeue" w:eastAsia="HelveticaNeue" w:hAnsi="HelveticaNeue" w:cs="HelveticaNeue"/>
            <w:lang w:val="mt-MT"/>
          </w:rPr>
          <w:t>għ</w:t>
        </w:r>
      </w:ins>
      <w:r w:rsidRPr="009501AD">
        <w:rPr>
          <w:rFonts w:ascii="HelveticaNeue" w:eastAsia="HelveticaNeue" w:hAnsi="HelveticaNeue" w:cs="HelveticaNeue"/>
          <w:lang w:val="mt-MT"/>
        </w:rPr>
        <w:t>a</w:t>
      </w:r>
      <w:del w:id="85" w:author="Oliver Farrugia" w:date="2015-09-16T21:01:00Z">
        <w:r w:rsidRPr="009501AD" w:rsidDel="003C7745">
          <w:rPr>
            <w:rFonts w:ascii="HelveticaNeue" w:eastAsia="HelveticaNeue" w:hAnsi="HelveticaNeue" w:cs="HelveticaNeue"/>
            <w:lang w:val="mt-MT"/>
          </w:rPr>
          <w:delText>’</w:delText>
        </w:r>
      </w:del>
      <w:r w:rsidRPr="009501AD">
        <w:rPr>
          <w:rFonts w:ascii="HelveticaNeue" w:eastAsia="HelveticaNeue" w:hAnsi="HelveticaNeue" w:cs="HelveticaNeue"/>
          <w:lang w:val="mt-MT"/>
        </w:rPr>
        <w:t xml:space="preserve"> ta’ timijiet Ukreni, bi 13-il partita jintemmu fi </w:t>
      </w:r>
      <w:r w:rsidRPr="00C211C9">
        <w:rPr>
          <w:rFonts w:ascii="HelveticaNeue" w:eastAsia="HelveticaNeue" w:hAnsi="HelveticaNeue" w:cs="HelveticaNeue"/>
          <w:i/>
          <w:lang w:val="mt-MT"/>
          <w:rPrChange w:id="86" w:author="Oliver Farrugia" w:date="2015-10-31T15:08:00Z">
            <w:rPr>
              <w:rFonts w:ascii="HelveticaNeue" w:eastAsia="HelveticaNeue" w:hAnsi="HelveticaNeue" w:cs="HelveticaNeue"/>
              <w:lang w:val="mt-MT"/>
            </w:rPr>
          </w:rPrChange>
        </w:rPr>
        <w:t>draw</w:t>
      </w:r>
      <w:r w:rsidRPr="009501AD">
        <w:rPr>
          <w:rFonts w:ascii="HelveticaNeue" w:eastAsia="HelveticaNeue" w:hAnsi="HelveticaNeue" w:cs="HelveticaNeue"/>
          <w:lang w:val="mt-MT"/>
        </w:rPr>
        <w:t>.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 xml:space="preserve">Rimarkabbli huwa l-fatt li fl-aħħar erba’ logħbiet bejn it-timijiet ta’ dawn iż-żewġ pajjiżi, l-Ispanjoli qatt ma tilfu hekk kif irreġistraw żewġ rebħiet u ġew </w:t>
      </w:r>
      <w:r w:rsidRPr="00290E61">
        <w:rPr>
          <w:rFonts w:ascii="HelveticaNeue" w:eastAsia="HelveticaNeue" w:hAnsi="HelveticaNeue" w:cs="HelveticaNeue"/>
          <w:i/>
          <w:lang w:val="mt-MT"/>
          <w:rPrChange w:id="87" w:author="Oliver Farrugia" w:date="2015-10-31T15:09:00Z">
            <w:rPr>
              <w:rFonts w:ascii="HelveticaNeue" w:eastAsia="HelveticaNeue" w:hAnsi="HelveticaNeue" w:cs="HelveticaNeue"/>
              <w:lang w:val="mt-MT"/>
            </w:rPr>
          </w:rPrChange>
        </w:rPr>
        <w:t>draw</w:t>
      </w:r>
      <w:r w:rsidRPr="009501AD">
        <w:rPr>
          <w:rFonts w:ascii="HelveticaNeue" w:eastAsia="HelveticaNeue" w:hAnsi="HelveticaNeue" w:cs="HelveticaNeue"/>
          <w:lang w:val="mt-MT"/>
        </w:rPr>
        <w:t xml:space="preserve"> f’żewġ logħbiet. 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 xml:space="preserve">L-aħħar finali ta’ kompetizzjoni Ewropea organizzata mill-UEFA, bejn </w:t>
      </w:r>
      <w:r w:rsidRPr="00290E61">
        <w:rPr>
          <w:rFonts w:ascii="HelveticaNeue" w:eastAsia="HelveticaNeue" w:hAnsi="HelveticaNeue" w:cs="HelveticaNeue"/>
          <w:i/>
          <w:lang w:val="mt-MT"/>
          <w:rPrChange w:id="88" w:author="Oliver Farrugia" w:date="2015-10-31T15:10:00Z">
            <w:rPr>
              <w:rFonts w:ascii="HelveticaNeue" w:eastAsia="HelveticaNeue" w:hAnsi="HelveticaNeue" w:cs="HelveticaNeue"/>
              <w:lang w:val="mt-MT"/>
            </w:rPr>
          </w:rPrChange>
        </w:rPr>
        <w:t>team</w:t>
      </w:r>
      <w:r w:rsidRPr="009501AD">
        <w:rPr>
          <w:rFonts w:ascii="HelveticaNeue" w:eastAsia="HelveticaNeue" w:hAnsi="HelveticaNeue" w:cs="HelveticaNeue"/>
          <w:lang w:val="mt-MT"/>
        </w:rPr>
        <w:t xml:space="preserve">  Spanjol u dak Ukren, tmur lura għall-1986, meta Dynamo Kiev kienu affrontaw lil Atletico Madrid, bl-Ukreni joħorġu rebbieħa bl-iskor ta’ 3-0 biex rebħu t-Tazza tat-Tazzi, liema kompetizzjoni </w:t>
      </w:r>
      <w:r w:rsidRPr="009501AD">
        <w:rPr>
          <w:rFonts w:ascii="HelveticaNeue" w:eastAsia="HelveticaNeue" w:hAnsi="HelveticaNeue" w:cs="HelveticaNeue"/>
          <w:lang w:val="mt-MT"/>
        </w:rPr>
        <w:lastRenderedPageBreak/>
        <w:t>m’għadhiex fix-xena llum il-ġurnata. 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 xml:space="preserve">Fl-uniċi żewġ konfronti bejn timijiet minn Spanja u l-Ukrajna matul dan l-istaġun, f’darhom Atletico Bilbao ġew miżmuma fi </w:t>
      </w:r>
      <w:r w:rsidRPr="00290E61">
        <w:rPr>
          <w:rFonts w:ascii="HelveticaNeue" w:eastAsia="HelveticaNeue" w:hAnsi="HelveticaNeue" w:cs="HelveticaNeue"/>
          <w:i/>
          <w:lang w:val="mt-MT"/>
          <w:rPrChange w:id="89" w:author="Oliver Farrugia" w:date="2015-10-31T15:11:00Z">
            <w:rPr>
              <w:rFonts w:ascii="HelveticaNeue" w:eastAsia="HelveticaNeue" w:hAnsi="HelveticaNeue" w:cs="HelveticaNeue"/>
              <w:lang w:val="mt-MT"/>
            </w:rPr>
          </w:rPrChange>
        </w:rPr>
        <w:t>draw</w:t>
      </w:r>
      <w:r w:rsidRPr="009501AD">
        <w:rPr>
          <w:rFonts w:ascii="HelveticaNeue" w:eastAsia="HelveticaNeue" w:hAnsi="HelveticaNeue" w:cs="HelveticaNeue"/>
          <w:lang w:val="mt-MT"/>
        </w:rPr>
        <w:t xml:space="preserve"> ta’ 0-0, minn Shaktar Donetsk  fl-istadju tal-gruppi tal-UEFA Champions League, waqt li l-Ispanjoli kisbu rebħa minima ta’ 1-0, fl-Ukrajna. 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>Din tal-lum se tkun finali storika għal Dnipro, hekk kif se tkun l-ewwel waħda tagħhom fl-istorja. Dan hekk kif l-aktar li kienu waslu kien sal-kwarti</w:t>
      </w:r>
      <w:del w:id="90" w:author="Oliver Farrugia" w:date="2015-10-31T15:12:00Z">
        <w:r w:rsidRPr="009501AD" w:rsidDel="00290E61">
          <w:rPr>
            <w:rFonts w:ascii="HelveticaNeue" w:eastAsia="HelveticaNeue" w:hAnsi="HelveticaNeue" w:cs="HelveticaNeue"/>
            <w:lang w:val="mt-MT"/>
          </w:rPr>
          <w:delText>-</w:delText>
        </w:r>
      </w:del>
      <w:r w:rsidRPr="009501AD">
        <w:rPr>
          <w:rFonts w:ascii="HelveticaNeue" w:eastAsia="HelveticaNeue" w:hAnsi="HelveticaNeue" w:cs="HelveticaNeue"/>
          <w:lang w:val="mt-MT"/>
        </w:rPr>
        <w:t xml:space="preserve">finali tat-Tazza taċ-Champions, fl-istaġuni 1984/85 u 1989/90, wara li kienu </w:t>
      </w:r>
      <w:r w:rsidRPr="00290E61">
        <w:rPr>
          <w:rFonts w:ascii="HelveticaNeue" w:eastAsia="HelveticaNeue" w:hAnsi="HelveticaNeue" w:cs="HelveticaNeue"/>
          <w:i/>
          <w:lang w:val="mt-MT"/>
          <w:rPrChange w:id="91" w:author="Oliver Farrugia" w:date="2015-10-31T15:12:00Z">
            <w:rPr>
              <w:rFonts w:ascii="HelveticaNeue" w:eastAsia="HelveticaNeue" w:hAnsi="HelveticaNeue" w:cs="HelveticaNeue"/>
              <w:lang w:val="mt-MT"/>
            </w:rPr>
          </w:rPrChange>
        </w:rPr>
        <w:t>champions</w:t>
      </w:r>
      <w:r w:rsidRPr="009501AD">
        <w:rPr>
          <w:rFonts w:ascii="HelveticaNeue" w:eastAsia="HelveticaNeue" w:hAnsi="HelveticaNeue" w:cs="HelveticaNeue"/>
          <w:lang w:val="mt-MT"/>
        </w:rPr>
        <w:t xml:space="preserve"> ta’ dik li kienet magħrufa bħala l-Unjoni Sovjetika. Fl-aħħar erba’ logħbiet li kienu </w:t>
      </w:r>
      <w:ins w:id="92" w:author="Oliver Farrugia" w:date="2015-10-31T15:13:00Z">
        <w:r w:rsidR="00290E61">
          <w:rPr>
            <w:rFonts w:ascii="HelveticaNeue" w:eastAsia="HelveticaNeue" w:hAnsi="HelveticaNeue" w:cs="HelveticaNeue"/>
            <w:lang w:val="mt-MT"/>
          </w:rPr>
          <w:t>i</w:t>
        </w:r>
      </w:ins>
      <w:r w:rsidRPr="009501AD">
        <w:rPr>
          <w:rFonts w:ascii="HelveticaNeue" w:eastAsia="HelveticaNeue" w:hAnsi="HelveticaNeue" w:cs="HelveticaNeue"/>
          <w:lang w:val="mt-MT"/>
        </w:rPr>
        <w:t xml:space="preserve">nvoluti fihom Dnipro matul din l-edizzjoni tal-UEFA Europa League, huma ma ġewx megħluba hekk kif rebħu żewġ logħbiet u ġew </w:t>
      </w:r>
      <w:r w:rsidRPr="00290E61">
        <w:rPr>
          <w:rFonts w:ascii="HelveticaNeue" w:eastAsia="HelveticaNeue" w:hAnsi="HelveticaNeue" w:cs="HelveticaNeue"/>
          <w:i/>
          <w:lang w:val="mt-MT"/>
          <w:rPrChange w:id="93" w:author="Oliver Farrugia" w:date="2015-10-31T15:12:00Z">
            <w:rPr>
              <w:rFonts w:ascii="HelveticaNeue" w:eastAsia="HelveticaNeue" w:hAnsi="HelveticaNeue" w:cs="HelveticaNeue"/>
              <w:lang w:val="mt-MT"/>
            </w:rPr>
          </w:rPrChange>
        </w:rPr>
        <w:t>draw</w:t>
      </w:r>
      <w:r w:rsidRPr="009501AD">
        <w:rPr>
          <w:rFonts w:ascii="HelveticaNeue" w:eastAsia="HelveticaNeue" w:hAnsi="HelveticaNeue" w:cs="HelveticaNeue"/>
          <w:lang w:val="mt-MT"/>
        </w:rPr>
        <w:t xml:space="preserve"> fi tnejn oħra. 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>Sevilla waslu sal-finali ta’ din il-kompetizzjoni għal tliet darbiet u dejjem ħarġu rebbieħa. Dan hekk kif fl-2006 għelbu lil Middlesbrough f’Eindhoven, sena wara għelbu lil Espanyol f’finali kollha Spanjola fi Glasgow, waqt li matul is-sena li għaddiet għelbu lil Benfica wara l-għoti tal-</w:t>
      </w:r>
      <w:r w:rsidRPr="00290E61">
        <w:rPr>
          <w:rFonts w:ascii="HelveticaNeue" w:eastAsia="HelveticaNeue" w:hAnsi="HelveticaNeue" w:cs="HelveticaNeue"/>
          <w:i/>
          <w:lang w:val="mt-MT"/>
          <w:rPrChange w:id="94" w:author="Oliver Farrugia" w:date="2015-10-31T15:14:00Z">
            <w:rPr>
              <w:rFonts w:ascii="HelveticaNeue" w:eastAsia="HelveticaNeue" w:hAnsi="HelveticaNeue" w:cs="HelveticaNeue"/>
              <w:lang w:val="mt-MT"/>
            </w:rPr>
          </w:rPrChange>
        </w:rPr>
        <w:t>penalties</w:t>
      </w:r>
      <w:r w:rsidRPr="009501AD">
        <w:rPr>
          <w:rFonts w:ascii="HelveticaNeue" w:eastAsia="HelveticaNeue" w:hAnsi="HelveticaNeue" w:cs="HelveticaNeue"/>
          <w:lang w:val="mt-MT"/>
        </w:rPr>
        <w:t xml:space="preserve"> f’Turin. Huma kellhom riżultati inqas sodisfaċenti meta kienu </w:t>
      </w:r>
      <w:ins w:id="95" w:author="Oliver Farrugia" w:date="2015-10-31T15:14:00Z">
        <w:r w:rsidR="00290E61">
          <w:rPr>
            <w:rFonts w:ascii="HelveticaNeue" w:eastAsia="HelveticaNeue" w:hAnsi="HelveticaNeue" w:cs="HelveticaNeue"/>
            <w:lang w:val="mt-MT"/>
          </w:rPr>
          <w:t>i</w:t>
        </w:r>
      </w:ins>
      <w:r w:rsidRPr="009501AD">
        <w:rPr>
          <w:rFonts w:ascii="HelveticaNeue" w:eastAsia="HelveticaNeue" w:hAnsi="HelveticaNeue" w:cs="HelveticaNeue"/>
          <w:lang w:val="mt-MT"/>
        </w:rPr>
        <w:t xml:space="preserve">nvoluti fil-finali tal-UEFA Super Cup, hekk kif rebħu </w:t>
      </w:r>
      <w:del w:id="96" w:author="Oliver Farrugia" w:date="2015-09-16T21:10:00Z">
        <w:r w:rsidRPr="009501AD" w:rsidDel="00E62D15">
          <w:rPr>
            <w:rFonts w:ascii="HelveticaNeue" w:eastAsia="HelveticaNeue" w:hAnsi="HelveticaNeue" w:cs="HelveticaNeue"/>
            <w:lang w:val="mt-MT"/>
          </w:rPr>
          <w:delText>T</w:delText>
        </w:r>
      </w:del>
      <w:ins w:id="97" w:author="Oliver Farrugia" w:date="2015-09-16T21:10:00Z">
        <w:r w:rsidR="00E62D15">
          <w:rPr>
            <w:rFonts w:ascii="HelveticaNeue" w:eastAsia="HelveticaNeue" w:hAnsi="HelveticaNeue" w:cs="HelveticaNeue"/>
            <w:lang w:val="mt-MT"/>
          </w:rPr>
          <w:t>t</w:t>
        </w:r>
      </w:ins>
      <w:r w:rsidRPr="009501AD">
        <w:rPr>
          <w:rFonts w:ascii="HelveticaNeue" w:eastAsia="HelveticaNeue" w:hAnsi="HelveticaNeue" w:cs="HelveticaNeue"/>
          <w:lang w:val="mt-MT"/>
        </w:rPr>
        <w:t>azza waħda u tilfu tnejn. 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 xml:space="preserve">Sevilla se jkunu qed jaslu għal din il-finali f’forma brillanti hekk kif fl-aħħar disa’ logħbiet li kienu </w:t>
      </w:r>
      <w:ins w:id="98" w:author="Oliver Farrugia" w:date="2015-10-31T15:15:00Z">
        <w:r w:rsidR="00290E61">
          <w:rPr>
            <w:rFonts w:ascii="HelveticaNeue" w:eastAsia="HelveticaNeue" w:hAnsi="HelveticaNeue" w:cs="HelveticaNeue"/>
            <w:lang w:val="mt-MT"/>
          </w:rPr>
          <w:t>i</w:t>
        </w:r>
      </w:ins>
      <w:r w:rsidRPr="009501AD">
        <w:rPr>
          <w:rFonts w:ascii="HelveticaNeue" w:eastAsia="HelveticaNeue" w:hAnsi="HelveticaNeue" w:cs="HelveticaNeue"/>
          <w:lang w:val="mt-MT"/>
        </w:rPr>
        <w:t>nvoluti fihom fil-UEFA Europa League, qatt ma sfaw megħluba. 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 xml:space="preserve">Matul dan l-istaġun,  huma tilfu logħba waħda biss, barra minn darhom kontra Feyenoord fl-Olanda, bl-iskor ta’ 2-0. Huma wkoll l-aktar </w:t>
      </w:r>
      <w:r w:rsidRPr="00290E61">
        <w:rPr>
          <w:rFonts w:ascii="HelveticaNeue" w:eastAsia="HelveticaNeue" w:hAnsi="HelveticaNeue" w:cs="HelveticaNeue"/>
          <w:i/>
          <w:lang w:val="mt-MT"/>
          <w:rPrChange w:id="99" w:author="Oliver Farrugia" w:date="2015-10-31T15:15:00Z">
            <w:rPr>
              <w:rFonts w:ascii="HelveticaNeue" w:eastAsia="HelveticaNeue" w:hAnsi="HelveticaNeue" w:cs="HelveticaNeue"/>
              <w:lang w:val="mt-MT"/>
            </w:rPr>
          </w:rPrChange>
        </w:rPr>
        <w:t>team</w:t>
      </w:r>
      <w:r w:rsidRPr="009501AD">
        <w:rPr>
          <w:rFonts w:ascii="HelveticaNeue" w:eastAsia="HelveticaNeue" w:hAnsi="HelveticaNeue" w:cs="HelveticaNeue"/>
          <w:lang w:val="mt-MT"/>
        </w:rPr>
        <w:t xml:space="preserve"> li rebħu logħbiet matul din l-edizzjoni b’total ta’ 10, kisbu tliet </w:t>
      </w:r>
      <w:r w:rsidRPr="00290E61">
        <w:rPr>
          <w:rFonts w:ascii="HelveticaNeue" w:eastAsia="HelveticaNeue" w:hAnsi="HelveticaNeue" w:cs="HelveticaNeue"/>
          <w:i/>
          <w:lang w:val="mt-MT"/>
          <w:rPrChange w:id="100" w:author="Oliver Farrugia" w:date="2015-10-31T15:15:00Z">
            <w:rPr>
              <w:rFonts w:ascii="HelveticaNeue" w:eastAsia="HelveticaNeue" w:hAnsi="HelveticaNeue" w:cs="HelveticaNeue"/>
              <w:lang w:val="mt-MT"/>
            </w:rPr>
          </w:rPrChange>
        </w:rPr>
        <w:t>draws</w:t>
      </w:r>
      <w:r w:rsidRPr="009501AD">
        <w:rPr>
          <w:rFonts w:ascii="HelveticaNeue" w:eastAsia="HelveticaNeue" w:hAnsi="HelveticaNeue" w:cs="HelveticaNeue"/>
          <w:lang w:val="mt-MT"/>
        </w:rPr>
        <w:t xml:space="preserve"> u tilfu waħda biss. 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 xml:space="preserve">Min-naħa l-oħra, Dnipro, rebħu sitt logħbiet, ġew </w:t>
      </w:r>
      <w:r w:rsidRPr="00290E61">
        <w:rPr>
          <w:rFonts w:ascii="HelveticaNeue" w:eastAsia="HelveticaNeue" w:hAnsi="HelveticaNeue" w:cs="HelveticaNeue"/>
          <w:i/>
          <w:lang w:val="mt-MT"/>
          <w:rPrChange w:id="101" w:author="Oliver Farrugia" w:date="2015-10-31T15:17:00Z">
            <w:rPr>
              <w:rFonts w:ascii="HelveticaNeue" w:eastAsia="HelveticaNeue" w:hAnsi="HelveticaNeue" w:cs="HelveticaNeue"/>
              <w:lang w:val="mt-MT"/>
            </w:rPr>
          </w:rPrChange>
        </w:rPr>
        <w:t>draw</w:t>
      </w:r>
      <w:r w:rsidRPr="009501AD">
        <w:rPr>
          <w:rFonts w:ascii="HelveticaNeue" w:eastAsia="HelveticaNeue" w:hAnsi="HelveticaNeue" w:cs="HelveticaNeue"/>
          <w:lang w:val="mt-MT"/>
        </w:rPr>
        <w:t xml:space="preserve"> f’erba’ konfronti u tilfu </w:t>
      </w:r>
      <w:ins w:id="102" w:author="Oliver Farrugia" w:date="2015-09-16T21:13:00Z">
        <w:r w:rsidR="00E62D15">
          <w:rPr>
            <w:rFonts w:ascii="HelveticaNeue" w:eastAsia="HelveticaNeue" w:hAnsi="HelveticaNeue" w:cs="HelveticaNeue"/>
            <w:lang w:val="mt-MT"/>
          </w:rPr>
          <w:t>l</w:t>
        </w:r>
        <w:r w:rsidR="00E62D15" w:rsidRPr="00E62D15">
          <w:rPr>
            <w:rFonts w:ascii="HelveticaNeue" w:eastAsia="HelveticaNeue" w:hAnsi="HelveticaNeue" w:cs="HelveticaNeue"/>
            <w:lang w:val="mt-MT"/>
          </w:rPr>
          <w:t>­</w:t>
        </w:r>
      </w:ins>
      <w:r w:rsidRPr="009501AD">
        <w:rPr>
          <w:rFonts w:ascii="HelveticaNeue" w:eastAsia="HelveticaNeue" w:hAnsi="HelveticaNeue" w:cs="HelveticaNeue"/>
          <w:lang w:val="mt-MT"/>
        </w:rPr>
        <w:t>erb</w:t>
      </w:r>
      <w:ins w:id="103" w:author="Oliver Farrugia" w:date="2015-09-16T21:14:00Z">
        <w:r w:rsidR="00E62D15">
          <w:rPr>
            <w:rFonts w:ascii="HelveticaNeue" w:eastAsia="HelveticaNeue" w:hAnsi="HelveticaNeue" w:cs="HelveticaNeue"/>
            <w:lang w:val="mt-MT"/>
          </w:rPr>
          <w:t>għ</w:t>
        </w:r>
      </w:ins>
      <w:r w:rsidRPr="009501AD">
        <w:rPr>
          <w:rFonts w:ascii="HelveticaNeue" w:eastAsia="HelveticaNeue" w:hAnsi="HelveticaNeue" w:cs="HelveticaNeue"/>
          <w:lang w:val="mt-MT"/>
        </w:rPr>
        <w:t>a</w:t>
      </w:r>
      <w:del w:id="104" w:author="Oliver Farrugia" w:date="2015-09-16T21:14:00Z">
        <w:r w:rsidRPr="009501AD" w:rsidDel="00E62D15">
          <w:rPr>
            <w:rFonts w:ascii="HelveticaNeue" w:eastAsia="HelveticaNeue" w:hAnsi="HelveticaNeue" w:cs="HelveticaNeue"/>
            <w:lang w:val="mt-MT"/>
          </w:rPr>
          <w:delText>’</w:delText>
        </w:r>
      </w:del>
      <w:r w:rsidRPr="009501AD">
        <w:rPr>
          <w:rFonts w:ascii="HelveticaNeue" w:eastAsia="HelveticaNeue" w:hAnsi="HelveticaNeue" w:cs="HelveticaNeue"/>
          <w:lang w:val="mt-MT"/>
        </w:rPr>
        <w:t xml:space="preserve"> l-oħra.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 xml:space="preserve">U biex kollox ikompli jindika li llum Sevilla se jkunu qed jibdew bħala favoriti netti, huma flimkien mat-Taljani ta’ Napoli, huma l-aktar </w:t>
      </w:r>
      <w:r w:rsidRPr="00290E61">
        <w:rPr>
          <w:rFonts w:ascii="HelveticaNeue" w:eastAsia="HelveticaNeue" w:hAnsi="HelveticaNeue" w:cs="HelveticaNeue"/>
          <w:i/>
          <w:lang w:val="mt-MT"/>
          <w:rPrChange w:id="105" w:author="Oliver Farrugia" w:date="2015-10-31T15:18:00Z">
            <w:rPr>
              <w:rFonts w:ascii="HelveticaNeue" w:eastAsia="HelveticaNeue" w:hAnsi="HelveticaNeue" w:cs="HelveticaNeue"/>
              <w:lang w:val="mt-MT"/>
            </w:rPr>
          </w:rPrChange>
        </w:rPr>
        <w:t>team</w:t>
      </w:r>
      <w:r w:rsidRPr="009501AD">
        <w:rPr>
          <w:rFonts w:ascii="HelveticaNeue" w:eastAsia="HelveticaNeue" w:hAnsi="HelveticaNeue" w:cs="HelveticaNeue"/>
          <w:lang w:val="mt-MT"/>
        </w:rPr>
        <w:t xml:space="preserve"> li skorjaw </w:t>
      </w:r>
      <w:r w:rsidRPr="00290E61">
        <w:rPr>
          <w:rFonts w:ascii="HelveticaNeue" w:eastAsia="HelveticaNeue" w:hAnsi="HelveticaNeue" w:cs="HelveticaNeue"/>
          <w:i/>
          <w:lang w:val="mt-MT"/>
          <w:rPrChange w:id="106" w:author="Oliver Farrugia" w:date="2015-10-31T15:18:00Z">
            <w:rPr>
              <w:rFonts w:ascii="HelveticaNeue" w:eastAsia="HelveticaNeue" w:hAnsi="HelveticaNeue" w:cs="HelveticaNeue"/>
              <w:lang w:val="mt-MT"/>
            </w:rPr>
          </w:rPrChange>
        </w:rPr>
        <w:t>goals</w:t>
      </w:r>
      <w:r w:rsidRPr="009501AD">
        <w:rPr>
          <w:rFonts w:ascii="HelveticaNeue" w:eastAsia="HelveticaNeue" w:hAnsi="HelveticaNeue" w:cs="HelveticaNeue"/>
          <w:lang w:val="mt-MT"/>
        </w:rPr>
        <w:t xml:space="preserve"> matul din il-kompetizzjoni f’dan l-istaġun. Dan hekk kif skorjaw 25 </w:t>
      </w:r>
      <w:r w:rsidRPr="00290E61">
        <w:rPr>
          <w:rFonts w:ascii="HelveticaNeue" w:eastAsia="HelveticaNeue" w:hAnsi="HelveticaNeue" w:cs="HelveticaNeue"/>
          <w:i/>
          <w:lang w:val="mt-MT"/>
          <w:rPrChange w:id="107" w:author="Oliver Farrugia" w:date="2015-10-31T15:18:00Z">
            <w:rPr>
              <w:rFonts w:ascii="HelveticaNeue" w:eastAsia="HelveticaNeue" w:hAnsi="HelveticaNeue" w:cs="HelveticaNeue"/>
              <w:lang w:val="mt-MT"/>
            </w:rPr>
          </w:rPrChange>
        </w:rPr>
        <w:t>goal</w:t>
      </w:r>
      <w:r w:rsidRPr="009501AD">
        <w:rPr>
          <w:rFonts w:ascii="HelveticaNeue" w:eastAsia="HelveticaNeue" w:hAnsi="HelveticaNeue" w:cs="HelveticaNeue"/>
          <w:lang w:val="mt-MT"/>
        </w:rPr>
        <w:t xml:space="preserve"> f’14 -il logħba, li jfisser medja ta’ 1.88 kull logħba. 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lastRenderedPageBreak/>
        <w:t xml:space="preserve">Min-naħa l-oħra, Dnipro skorjaw biss 13-il </w:t>
      </w:r>
      <w:r w:rsidRPr="00D03019">
        <w:rPr>
          <w:rFonts w:ascii="HelveticaNeue" w:eastAsia="HelveticaNeue" w:hAnsi="HelveticaNeue" w:cs="HelveticaNeue"/>
          <w:i/>
          <w:lang w:val="mt-MT"/>
          <w:rPrChange w:id="108" w:author="Oliver Farrugia" w:date="2015-10-31T15:19:00Z">
            <w:rPr>
              <w:rFonts w:ascii="HelveticaNeue" w:eastAsia="HelveticaNeue" w:hAnsi="HelveticaNeue" w:cs="HelveticaNeue"/>
              <w:lang w:val="mt-MT"/>
            </w:rPr>
          </w:rPrChange>
        </w:rPr>
        <w:t>goal</w:t>
      </w:r>
      <w:r w:rsidRPr="009501AD">
        <w:rPr>
          <w:rFonts w:ascii="HelveticaNeue" w:eastAsia="HelveticaNeue" w:hAnsi="HelveticaNeue" w:cs="HelveticaNeue"/>
          <w:lang w:val="mt-MT"/>
        </w:rPr>
        <w:t xml:space="preserve"> matul l-istess perjodu, li jfisser medja ta’ 0.93 kull logħba. B’hekk it-</w:t>
      </w:r>
      <w:r w:rsidRPr="00D03019">
        <w:rPr>
          <w:rFonts w:ascii="HelveticaNeue" w:eastAsia="HelveticaNeue" w:hAnsi="HelveticaNeue" w:cs="HelveticaNeue"/>
          <w:i/>
          <w:lang w:val="mt-MT"/>
          <w:rPrChange w:id="109" w:author="Oliver Farrugia" w:date="2015-10-31T15:19:00Z">
            <w:rPr>
              <w:rFonts w:ascii="HelveticaNeue" w:eastAsia="HelveticaNeue" w:hAnsi="HelveticaNeue" w:cs="HelveticaNeue"/>
              <w:lang w:val="mt-MT"/>
            </w:rPr>
          </w:rPrChange>
        </w:rPr>
        <w:t>team</w:t>
      </w:r>
      <w:r w:rsidRPr="009501AD">
        <w:rPr>
          <w:rFonts w:ascii="HelveticaNeue" w:eastAsia="HelveticaNeue" w:hAnsi="HelveticaNeue" w:cs="HelveticaNeue"/>
          <w:lang w:val="mt-MT"/>
        </w:rPr>
        <w:t xml:space="preserve"> immexxi minn  Unai Emery diġà għadda l-ammont ta’ </w:t>
      </w:r>
      <w:r w:rsidRPr="00D03019">
        <w:rPr>
          <w:rFonts w:ascii="HelveticaNeue" w:eastAsia="HelveticaNeue" w:hAnsi="HelveticaNeue" w:cs="HelveticaNeue"/>
          <w:i/>
          <w:lang w:val="mt-MT"/>
          <w:rPrChange w:id="110" w:author="Oliver Farrugia" w:date="2015-10-31T15:19:00Z">
            <w:rPr>
              <w:rFonts w:ascii="HelveticaNeue" w:eastAsia="HelveticaNeue" w:hAnsi="HelveticaNeue" w:cs="HelveticaNeue"/>
              <w:lang w:val="mt-MT"/>
            </w:rPr>
          </w:rPrChange>
        </w:rPr>
        <w:t>goals</w:t>
      </w:r>
      <w:r w:rsidRPr="009501AD">
        <w:rPr>
          <w:rFonts w:ascii="HelveticaNeue" w:eastAsia="HelveticaNeue" w:hAnsi="HelveticaNeue" w:cs="HelveticaNeue"/>
          <w:lang w:val="mt-MT"/>
        </w:rPr>
        <w:t xml:space="preserve"> li kien skorja matul l-istaġun li għadda, jiġifieri dak ta’ 22. 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 xml:space="preserve">Ir-rekord tal-akbar ammont ta’ </w:t>
      </w:r>
      <w:r w:rsidRPr="00D03019">
        <w:rPr>
          <w:rFonts w:ascii="HelveticaNeue" w:eastAsia="HelveticaNeue" w:hAnsi="HelveticaNeue" w:cs="HelveticaNeue"/>
          <w:i/>
          <w:lang w:val="mt-MT"/>
          <w:rPrChange w:id="111" w:author="Oliver Farrugia" w:date="2015-10-31T15:20:00Z">
            <w:rPr>
              <w:rFonts w:ascii="HelveticaNeue" w:eastAsia="HelveticaNeue" w:hAnsi="HelveticaNeue" w:cs="HelveticaNeue"/>
              <w:lang w:val="mt-MT"/>
            </w:rPr>
          </w:rPrChange>
        </w:rPr>
        <w:t>goals</w:t>
      </w:r>
      <w:r w:rsidRPr="009501AD">
        <w:rPr>
          <w:rFonts w:ascii="HelveticaNeue" w:eastAsia="HelveticaNeue" w:hAnsi="HelveticaNeue" w:cs="HelveticaNeue"/>
          <w:lang w:val="mt-MT"/>
        </w:rPr>
        <w:t xml:space="preserve"> skorjati minn </w:t>
      </w:r>
      <w:r w:rsidRPr="00D03019">
        <w:rPr>
          <w:rFonts w:ascii="HelveticaNeue" w:eastAsia="HelveticaNeue" w:hAnsi="HelveticaNeue" w:cs="HelveticaNeue"/>
          <w:i/>
          <w:lang w:val="mt-MT"/>
          <w:rPrChange w:id="112" w:author="Oliver Farrugia" w:date="2015-10-31T15:20:00Z">
            <w:rPr>
              <w:rFonts w:ascii="HelveticaNeue" w:eastAsia="HelveticaNeue" w:hAnsi="HelveticaNeue" w:cs="HelveticaNeue"/>
              <w:lang w:val="mt-MT"/>
            </w:rPr>
          </w:rPrChange>
        </w:rPr>
        <w:t>team</w:t>
      </w:r>
      <w:r w:rsidRPr="009501AD">
        <w:rPr>
          <w:rFonts w:ascii="HelveticaNeue" w:eastAsia="HelveticaNeue" w:hAnsi="HelveticaNeue" w:cs="HelveticaNeue"/>
          <w:lang w:val="mt-MT"/>
        </w:rPr>
        <w:t xml:space="preserve"> f’din il-kompetizzjoni jinsab għand FC Porto, li fl-istaġun 2010/11 skorjaw xejn inqas minn 37 </w:t>
      </w:r>
      <w:r w:rsidRPr="00D03019">
        <w:rPr>
          <w:rFonts w:ascii="HelveticaNeue" w:eastAsia="HelveticaNeue" w:hAnsi="HelveticaNeue" w:cs="HelveticaNeue"/>
          <w:i/>
          <w:lang w:val="mt-MT"/>
          <w:rPrChange w:id="113" w:author="Oliver Farrugia" w:date="2015-10-31T15:21:00Z">
            <w:rPr>
              <w:rFonts w:ascii="HelveticaNeue" w:eastAsia="HelveticaNeue" w:hAnsi="HelveticaNeue" w:cs="HelveticaNeue"/>
              <w:lang w:val="mt-MT"/>
            </w:rPr>
          </w:rPrChange>
        </w:rPr>
        <w:t>goal</w:t>
      </w:r>
      <w:r w:rsidRPr="009501AD">
        <w:rPr>
          <w:rFonts w:ascii="HelveticaNeue" w:eastAsia="HelveticaNeue" w:hAnsi="HelveticaNeue" w:cs="HelveticaNeue"/>
          <w:lang w:val="mt-MT"/>
        </w:rPr>
        <w:t xml:space="preserve">. Madankollu d-dipartiment difensiv ta’ Dnipro, jista’ jiġi kkunsidrat bħala xi ftit iktar b’saħħtu minn dak ta’ Sevilla. Dnipro sofrew 10 </w:t>
      </w:r>
      <w:r w:rsidRPr="00D03019">
        <w:rPr>
          <w:rFonts w:ascii="HelveticaNeue" w:eastAsia="HelveticaNeue" w:hAnsi="HelveticaNeue" w:cs="HelveticaNeue"/>
          <w:i/>
          <w:lang w:val="mt-MT"/>
          <w:rPrChange w:id="114" w:author="Oliver Farrugia" w:date="2015-10-31T15:21:00Z">
            <w:rPr>
              <w:rFonts w:ascii="HelveticaNeue" w:eastAsia="HelveticaNeue" w:hAnsi="HelveticaNeue" w:cs="HelveticaNeue"/>
              <w:lang w:val="mt-MT"/>
            </w:rPr>
          </w:rPrChange>
        </w:rPr>
        <w:t>goals</w:t>
      </w:r>
      <w:r w:rsidRPr="009501AD">
        <w:rPr>
          <w:rFonts w:ascii="HelveticaNeue" w:eastAsia="HelveticaNeue" w:hAnsi="HelveticaNeue" w:cs="HelveticaNeue"/>
          <w:lang w:val="mt-MT"/>
        </w:rPr>
        <w:t xml:space="preserve"> matul din l-edizzjoni, waqt li Sevilla sofrew żewġ </w:t>
      </w:r>
      <w:r w:rsidRPr="00D03019">
        <w:rPr>
          <w:rFonts w:ascii="HelveticaNeue" w:eastAsia="HelveticaNeue" w:hAnsi="HelveticaNeue" w:cs="HelveticaNeue"/>
          <w:i/>
          <w:lang w:val="mt-MT"/>
          <w:rPrChange w:id="115" w:author="Oliver Farrugia" w:date="2015-10-31T15:21:00Z">
            <w:rPr>
              <w:rFonts w:ascii="HelveticaNeue" w:eastAsia="HelveticaNeue" w:hAnsi="HelveticaNeue" w:cs="HelveticaNeue"/>
              <w:lang w:val="mt-MT"/>
            </w:rPr>
          </w:rPrChange>
        </w:rPr>
        <w:t>goals</w:t>
      </w:r>
      <w:r w:rsidRPr="009501AD">
        <w:rPr>
          <w:rFonts w:ascii="HelveticaNeue" w:eastAsia="HelveticaNeue" w:hAnsi="HelveticaNeue" w:cs="HelveticaNeue"/>
          <w:lang w:val="mt-MT"/>
        </w:rPr>
        <w:t xml:space="preserve"> aktar. 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 xml:space="preserve">Statistika li tirrigwardja fatti marbutin ma’ </w:t>
      </w:r>
      <w:ins w:id="116" w:author="Oliver Farrugia" w:date="2015-10-31T15:22:00Z">
        <w:r w:rsidR="00D03019">
          <w:rPr>
            <w:rFonts w:ascii="HelveticaNeue" w:eastAsia="HelveticaNeue" w:hAnsi="HelveticaNeue" w:cs="HelveticaNeue"/>
            <w:lang w:val="mt-MT"/>
          </w:rPr>
          <w:t>w</w:t>
        </w:r>
      </w:ins>
      <w:del w:id="117" w:author="Oliver Farrugia" w:date="2015-10-31T15:22:00Z">
        <w:r w:rsidRPr="009501AD" w:rsidDel="00D03019">
          <w:rPr>
            <w:rFonts w:ascii="HelveticaNeue" w:eastAsia="HelveticaNeue" w:hAnsi="HelveticaNeue" w:cs="HelveticaNeue"/>
            <w:lang w:val="mt-MT"/>
          </w:rPr>
          <w:delText>u</w:delText>
        </w:r>
      </w:del>
      <w:r w:rsidRPr="009501AD">
        <w:rPr>
          <w:rFonts w:ascii="HelveticaNeue" w:eastAsia="HelveticaNeue" w:hAnsi="HelveticaNeue" w:cs="HelveticaNeue"/>
          <w:lang w:val="mt-MT"/>
        </w:rPr>
        <w:t>ħud mill-</w:t>
      </w:r>
      <w:r w:rsidRPr="00D03019">
        <w:rPr>
          <w:rFonts w:ascii="HelveticaNeue" w:eastAsia="HelveticaNeue" w:hAnsi="HelveticaNeue" w:cs="HelveticaNeue"/>
          <w:i/>
          <w:lang w:val="mt-MT"/>
          <w:rPrChange w:id="118" w:author="Oliver Farrugia" w:date="2015-10-31T15:22:00Z">
            <w:rPr>
              <w:rFonts w:ascii="HelveticaNeue" w:eastAsia="HelveticaNeue" w:hAnsi="HelveticaNeue" w:cs="HelveticaNeue"/>
              <w:lang w:val="mt-MT"/>
            </w:rPr>
          </w:rPrChange>
        </w:rPr>
        <w:t>players</w:t>
      </w:r>
      <w:r w:rsidRPr="009501AD">
        <w:rPr>
          <w:rFonts w:ascii="HelveticaNeue" w:eastAsia="HelveticaNeue" w:hAnsi="HelveticaNeue" w:cs="HelveticaNeue"/>
          <w:lang w:val="mt-MT"/>
        </w:rPr>
        <w:t xml:space="preserve"> ta’ dawn iż-żewġ timijiet - </w:t>
      </w:r>
      <w:ins w:id="119" w:author="Oliver Farrugia" w:date="2015-09-16T21:22:00Z">
        <w:r w:rsidR="00412DEE">
          <w:rPr>
            <w:rFonts w:ascii="HelveticaNeue" w:eastAsia="HelveticaNeue" w:hAnsi="HelveticaNeue" w:cs="HelveticaNeue"/>
            <w:lang w:val="mt-MT"/>
          </w:rPr>
          <w:t>i</w:t>
        </w:r>
      </w:ins>
      <w:del w:id="120" w:author="Oliver Farrugia" w:date="2015-09-16T21:22:00Z">
        <w:r w:rsidRPr="009501AD" w:rsidDel="00412DEE">
          <w:rPr>
            <w:rFonts w:ascii="HelveticaNeue" w:eastAsia="HelveticaNeue" w:hAnsi="HelveticaNeue" w:cs="HelveticaNeue"/>
            <w:lang w:val="mt-MT"/>
          </w:rPr>
          <w:delText>I</w:delText>
        </w:r>
      </w:del>
      <w:r w:rsidRPr="009501AD">
        <w:rPr>
          <w:rFonts w:ascii="HelveticaNeue" w:eastAsia="HelveticaNeue" w:hAnsi="HelveticaNeue" w:cs="HelveticaNeue"/>
          <w:lang w:val="mt-MT"/>
        </w:rPr>
        <w:t>nteressanti huwa l-fatt li l-</w:t>
      </w:r>
      <w:r w:rsidRPr="00D03019">
        <w:rPr>
          <w:rFonts w:ascii="HelveticaNeue" w:eastAsia="HelveticaNeue" w:hAnsi="HelveticaNeue" w:cs="HelveticaNeue"/>
          <w:i/>
          <w:lang w:val="mt-MT"/>
          <w:rPrChange w:id="121" w:author="Oliver Farrugia" w:date="2015-10-31T15:24:00Z">
            <w:rPr>
              <w:rFonts w:ascii="HelveticaNeue" w:eastAsia="HelveticaNeue" w:hAnsi="HelveticaNeue" w:cs="HelveticaNeue"/>
              <w:lang w:val="mt-MT"/>
            </w:rPr>
          </w:rPrChange>
        </w:rPr>
        <w:t>player</w:t>
      </w:r>
      <w:r w:rsidRPr="009501AD">
        <w:rPr>
          <w:rFonts w:ascii="HelveticaNeue" w:eastAsia="HelveticaNeue" w:hAnsi="HelveticaNeue" w:cs="HelveticaNeue"/>
          <w:lang w:val="mt-MT"/>
        </w:rPr>
        <w:t xml:space="preserve"> ta’ Sevilla, Daniel Carrico, huwa l-aktar </w:t>
      </w:r>
      <w:r w:rsidRPr="00D03019">
        <w:rPr>
          <w:rFonts w:ascii="HelveticaNeue" w:eastAsia="HelveticaNeue" w:hAnsi="HelveticaNeue" w:cs="HelveticaNeue"/>
          <w:i/>
          <w:lang w:val="mt-MT"/>
          <w:rPrChange w:id="122" w:author="Oliver Farrugia" w:date="2015-10-31T15:24:00Z">
            <w:rPr>
              <w:rFonts w:ascii="HelveticaNeue" w:eastAsia="HelveticaNeue" w:hAnsi="HelveticaNeue" w:cs="HelveticaNeue"/>
              <w:lang w:val="mt-MT"/>
            </w:rPr>
          </w:rPrChange>
        </w:rPr>
        <w:t>player</w:t>
      </w:r>
      <w:r w:rsidRPr="009501AD">
        <w:rPr>
          <w:rFonts w:ascii="HelveticaNeue" w:eastAsia="HelveticaNeue" w:hAnsi="HelveticaNeue" w:cs="HelveticaNeue"/>
          <w:lang w:val="mt-MT"/>
        </w:rPr>
        <w:t xml:space="preserve"> li lagħab f’din il-kompetizzjoni f’kull żmien, b’total ta’ 47. 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>Il-</w:t>
      </w:r>
      <w:r w:rsidRPr="00D03019">
        <w:rPr>
          <w:rFonts w:ascii="HelveticaNeue" w:eastAsia="HelveticaNeue" w:hAnsi="HelveticaNeue" w:cs="HelveticaNeue"/>
          <w:i/>
          <w:lang w:val="mt-MT"/>
          <w:rPrChange w:id="123" w:author="Oliver Farrugia" w:date="2015-10-31T15:25:00Z">
            <w:rPr>
              <w:rFonts w:ascii="HelveticaNeue" w:eastAsia="HelveticaNeue" w:hAnsi="HelveticaNeue" w:cs="HelveticaNeue"/>
              <w:lang w:val="mt-MT"/>
            </w:rPr>
          </w:rPrChange>
        </w:rPr>
        <w:t>player</w:t>
      </w:r>
      <w:r w:rsidRPr="009501AD">
        <w:rPr>
          <w:rFonts w:ascii="HelveticaNeue" w:eastAsia="HelveticaNeue" w:hAnsi="HelveticaNeue" w:cs="HelveticaNeue"/>
          <w:lang w:val="mt-MT"/>
        </w:rPr>
        <w:t xml:space="preserve"> ta’ Sevilla, Grzegorz Krychowiak, se jkun l-uniku </w:t>
      </w:r>
      <w:r w:rsidRPr="00D03019">
        <w:rPr>
          <w:rFonts w:ascii="HelveticaNeue" w:eastAsia="HelveticaNeue" w:hAnsi="HelveticaNeue" w:cs="HelveticaNeue"/>
          <w:i/>
          <w:lang w:val="mt-MT"/>
          <w:rPrChange w:id="124" w:author="Oliver Farrugia" w:date="2015-10-31T15:25:00Z">
            <w:rPr>
              <w:rFonts w:ascii="HelveticaNeue" w:eastAsia="HelveticaNeue" w:hAnsi="HelveticaNeue" w:cs="HelveticaNeue"/>
              <w:lang w:val="mt-MT"/>
            </w:rPr>
          </w:rPrChange>
        </w:rPr>
        <w:t>player</w:t>
      </w:r>
      <w:r w:rsidRPr="009501AD">
        <w:rPr>
          <w:rFonts w:ascii="HelveticaNeue" w:eastAsia="HelveticaNeue" w:hAnsi="HelveticaNeue" w:cs="HelveticaNeue"/>
          <w:lang w:val="mt-MT"/>
        </w:rPr>
        <w:t xml:space="preserve"> li se jkun qed jilgħab din il-finali f’pajjiżu, il-Polonja, minkejja li  Timothée Kolodziejczak, għalkemm huwa Franċiż, huwa ta’ oriġini Pollakka. Għal Sevilla, Carlos Bacca huwa l-uniku </w:t>
      </w:r>
      <w:r w:rsidRPr="00D03019">
        <w:rPr>
          <w:rFonts w:ascii="HelveticaNeue" w:eastAsia="HelveticaNeue" w:hAnsi="HelveticaNeue" w:cs="HelveticaNeue"/>
          <w:i/>
          <w:lang w:val="mt-MT"/>
          <w:rPrChange w:id="125" w:author="Oliver Farrugia" w:date="2015-10-31T15:25:00Z">
            <w:rPr>
              <w:rFonts w:ascii="HelveticaNeue" w:eastAsia="HelveticaNeue" w:hAnsi="HelveticaNeue" w:cs="HelveticaNeue"/>
              <w:lang w:val="mt-MT"/>
            </w:rPr>
          </w:rPrChange>
        </w:rPr>
        <w:t>player</w:t>
      </w:r>
      <w:r w:rsidRPr="009501AD">
        <w:rPr>
          <w:rFonts w:ascii="HelveticaNeue" w:eastAsia="HelveticaNeue" w:hAnsi="HelveticaNeue" w:cs="HelveticaNeue"/>
          <w:lang w:val="mt-MT"/>
        </w:rPr>
        <w:t xml:space="preserve"> li lagħab il-partiti kollha - 14.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>Il-</w:t>
      </w:r>
      <w:r w:rsidRPr="00D03019">
        <w:rPr>
          <w:rFonts w:ascii="HelveticaNeue" w:eastAsia="HelveticaNeue" w:hAnsi="HelveticaNeue" w:cs="HelveticaNeue"/>
          <w:i/>
          <w:lang w:val="mt-MT"/>
          <w:rPrChange w:id="126" w:author="Oliver Farrugia" w:date="2015-10-31T15:27:00Z">
            <w:rPr>
              <w:rFonts w:ascii="HelveticaNeue" w:eastAsia="HelveticaNeue" w:hAnsi="HelveticaNeue" w:cs="HelveticaNeue"/>
              <w:lang w:val="mt-MT"/>
            </w:rPr>
          </w:rPrChange>
        </w:rPr>
        <w:t>goalkeeper</w:t>
      </w:r>
      <w:r w:rsidRPr="009501AD">
        <w:rPr>
          <w:rFonts w:ascii="HelveticaNeue" w:eastAsia="HelveticaNeue" w:hAnsi="HelveticaNeue" w:cs="HelveticaNeue"/>
          <w:lang w:val="mt-MT"/>
        </w:rPr>
        <w:t xml:space="preserve"> ta’ Dnipro, Denys Boyko, u d-difensur ċentrali, Douglas, lagħbu kull minuta ta’ kull logħba li fiha kienu </w:t>
      </w:r>
      <w:ins w:id="127" w:author="Oliver Farrugia" w:date="2015-10-31T15:27:00Z">
        <w:r w:rsidR="00D03019">
          <w:rPr>
            <w:rFonts w:ascii="HelveticaNeue" w:eastAsia="HelveticaNeue" w:hAnsi="HelveticaNeue" w:cs="HelveticaNeue"/>
            <w:lang w:val="mt-MT"/>
          </w:rPr>
          <w:t>i</w:t>
        </w:r>
      </w:ins>
      <w:r w:rsidRPr="009501AD">
        <w:rPr>
          <w:rFonts w:ascii="HelveticaNeue" w:eastAsia="HelveticaNeue" w:hAnsi="HelveticaNeue" w:cs="HelveticaNeue"/>
          <w:lang w:val="mt-MT"/>
        </w:rPr>
        <w:t>nvoluti Dnipro matul din l-edizzjoni, jiġifieri 1</w:t>
      </w:r>
      <w:ins w:id="128" w:author="Oliver Farrugia" w:date="2015-09-16T21:26:00Z">
        <w:r w:rsidR="00412DEE">
          <w:rPr>
            <w:rFonts w:ascii="HelveticaNeue" w:eastAsia="HelveticaNeue" w:hAnsi="HelveticaNeue" w:cs="HelveticaNeue"/>
            <w:lang w:val="mt-MT"/>
          </w:rPr>
          <w:t>,</w:t>
        </w:r>
      </w:ins>
      <w:r w:rsidRPr="009501AD">
        <w:rPr>
          <w:rFonts w:ascii="HelveticaNeue" w:eastAsia="HelveticaNeue" w:hAnsi="HelveticaNeue" w:cs="HelveticaNeue"/>
          <w:lang w:val="mt-MT"/>
        </w:rPr>
        <w:t xml:space="preserve">290 minuta. L-aktar </w:t>
      </w:r>
      <w:r w:rsidRPr="00D03019">
        <w:rPr>
          <w:rFonts w:ascii="HelveticaNeue" w:eastAsia="HelveticaNeue" w:hAnsi="HelveticaNeue" w:cs="HelveticaNeue"/>
          <w:i/>
          <w:lang w:val="mt-MT"/>
          <w:rPrChange w:id="129" w:author="Oliver Farrugia" w:date="2015-10-31T15:28:00Z">
            <w:rPr>
              <w:rFonts w:ascii="HelveticaNeue" w:eastAsia="HelveticaNeue" w:hAnsi="HelveticaNeue" w:cs="HelveticaNeue"/>
              <w:lang w:val="mt-MT"/>
            </w:rPr>
          </w:rPrChange>
        </w:rPr>
        <w:t>player</w:t>
      </w:r>
      <w:r w:rsidRPr="009501AD">
        <w:rPr>
          <w:rFonts w:ascii="HelveticaNeue" w:eastAsia="HelveticaNeue" w:hAnsi="HelveticaNeue" w:cs="HelveticaNeue"/>
          <w:lang w:val="mt-MT"/>
        </w:rPr>
        <w:t xml:space="preserve"> li rnexxielu jsib ix-xibka għal Sevilla kien Carlos Bacca b’ħames </w:t>
      </w:r>
      <w:r w:rsidRPr="00D03019">
        <w:rPr>
          <w:rFonts w:ascii="HelveticaNeue" w:eastAsia="HelveticaNeue" w:hAnsi="HelveticaNeue" w:cs="HelveticaNeue"/>
          <w:i/>
          <w:lang w:val="mt-MT"/>
          <w:rPrChange w:id="130" w:author="Oliver Farrugia" w:date="2015-10-31T15:28:00Z">
            <w:rPr>
              <w:rFonts w:ascii="HelveticaNeue" w:eastAsia="HelveticaNeue" w:hAnsi="HelveticaNeue" w:cs="HelveticaNeue"/>
              <w:lang w:val="mt-MT"/>
            </w:rPr>
          </w:rPrChange>
        </w:rPr>
        <w:t>goals</w:t>
      </w:r>
      <w:r w:rsidRPr="009501AD">
        <w:rPr>
          <w:rFonts w:ascii="HelveticaNeue" w:eastAsia="HelveticaNeue" w:hAnsi="HelveticaNeue" w:cs="HelveticaNeue"/>
          <w:lang w:val="mt-MT"/>
        </w:rPr>
        <w:t xml:space="preserve">, waqt li l-aqwa </w:t>
      </w:r>
      <w:r w:rsidRPr="00D03019">
        <w:rPr>
          <w:rFonts w:ascii="HelveticaNeue" w:eastAsia="HelveticaNeue" w:hAnsi="HelveticaNeue" w:cs="HelveticaNeue"/>
          <w:i/>
          <w:lang w:val="mt-MT"/>
          <w:rPrChange w:id="131" w:author="Oliver Farrugia" w:date="2015-10-31T15:28:00Z">
            <w:rPr>
              <w:rFonts w:ascii="HelveticaNeue" w:eastAsia="HelveticaNeue" w:hAnsi="HelveticaNeue" w:cs="HelveticaNeue"/>
              <w:lang w:val="mt-MT"/>
            </w:rPr>
          </w:rPrChange>
        </w:rPr>
        <w:t>scorer</w:t>
      </w:r>
      <w:r w:rsidRPr="009501AD">
        <w:rPr>
          <w:rFonts w:ascii="HelveticaNeue" w:eastAsia="HelveticaNeue" w:hAnsi="HelveticaNeue" w:cs="HelveticaNeue"/>
          <w:lang w:val="mt-MT"/>
        </w:rPr>
        <w:t xml:space="preserve"> għal Dnipro kien Nikola Kalinic bi tliet </w:t>
      </w:r>
      <w:r w:rsidRPr="00D03019">
        <w:rPr>
          <w:rFonts w:ascii="HelveticaNeue" w:eastAsia="HelveticaNeue" w:hAnsi="HelveticaNeue" w:cs="HelveticaNeue"/>
          <w:i/>
          <w:lang w:val="mt-MT"/>
          <w:rPrChange w:id="132" w:author="Oliver Farrugia" w:date="2015-10-31T15:29:00Z">
            <w:rPr>
              <w:rFonts w:ascii="HelveticaNeue" w:eastAsia="HelveticaNeue" w:hAnsi="HelveticaNeue" w:cs="HelveticaNeue"/>
              <w:lang w:val="mt-MT"/>
            </w:rPr>
          </w:rPrChange>
        </w:rPr>
        <w:t>goals</w:t>
      </w:r>
      <w:r w:rsidRPr="009501AD">
        <w:rPr>
          <w:rFonts w:ascii="HelveticaNeue" w:eastAsia="HelveticaNeue" w:hAnsi="HelveticaNeue" w:cs="HelveticaNeue"/>
          <w:lang w:val="mt-MT"/>
        </w:rPr>
        <w:t>. 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 xml:space="preserve">Fil-finali tal-lum, Dnipro, se jkunu mingħajr Serhiy Kravchenko li qed isofri minn </w:t>
      </w:r>
      <w:r w:rsidRPr="00BC620D">
        <w:rPr>
          <w:rFonts w:ascii="HelveticaNeue" w:eastAsia="HelveticaNeue" w:hAnsi="HelveticaNeue" w:cs="HelveticaNeue"/>
          <w:i/>
          <w:lang w:val="mt-MT"/>
          <w:rPrChange w:id="133" w:author="Oliver Farrugia" w:date="2015-10-31T15:30:00Z">
            <w:rPr>
              <w:rFonts w:ascii="HelveticaNeue" w:eastAsia="HelveticaNeue" w:hAnsi="HelveticaNeue" w:cs="HelveticaNeue"/>
              <w:lang w:val="mt-MT"/>
            </w:rPr>
          </w:rPrChange>
        </w:rPr>
        <w:t>inury</w:t>
      </w:r>
      <w:r w:rsidRPr="009501AD">
        <w:rPr>
          <w:rFonts w:ascii="HelveticaNeue" w:eastAsia="HelveticaNeue" w:hAnsi="HelveticaNeue" w:cs="HelveticaNeue"/>
          <w:lang w:val="mt-MT"/>
        </w:rPr>
        <w:t xml:space="preserve"> li ma ġietx speċifikata mill-</w:t>
      </w:r>
      <w:r w:rsidRPr="00BC620D">
        <w:rPr>
          <w:rFonts w:ascii="HelveticaNeue" w:eastAsia="HelveticaNeue" w:hAnsi="HelveticaNeue" w:cs="HelveticaNeue"/>
          <w:i/>
          <w:lang w:val="mt-MT"/>
          <w:rPrChange w:id="134" w:author="Oliver Farrugia" w:date="2015-10-31T15:30:00Z">
            <w:rPr>
              <w:rFonts w:ascii="HelveticaNeue" w:eastAsia="HelveticaNeue" w:hAnsi="HelveticaNeue" w:cs="HelveticaNeue"/>
              <w:lang w:val="mt-MT"/>
            </w:rPr>
          </w:rPrChange>
        </w:rPr>
        <w:t>club</w:t>
      </w:r>
      <w:r w:rsidRPr="009501AD">
        <w:rPr>
          <w:rFonts w:ascii="HelveticaNeue" w:eastAsia="HelveticaNeue" w:hAnsi="HelveticaNeue" w:cs="HelveticaNeue"/>
          <w:lang w:val="mt-MT"/>
        </w:rPr>
        <w:t xml:space="preserve"> Ukren, kif ukoll se jkunu mingħajr is-servizzi ta’ Roman Zozulya, minħabba li qed isofri minn </w:t>
      </w:r>
      <w:r w:rsidRPr="00BC620D">
        <w:rPr>
          <w:rFonts w:ascii="HelveticaNeue" w:eastAsia="HelveticaNeue" w:hAnsi="HelveticaNeue" w:cs="HelveticaNeue"/>
          <w:i/>
          <w:lang w:val="mt-MT"/>
          <w:rPrChange w:id="135" w:author="Oliver Farrugia" w:date="2015-10-31T15:31:00Z">
            <w:rPr>
              <w:rFonts w:ascii="HelveticaNeue" w:eastAsia="HelveticaNeue" w:hAnsi="HelveticaNeue" w:cs="HelveticaNeue"/>
              <w:lang w:val="mt-MT"/>
            </w:rPr>
          </w:rPrChange>
        </w:rPr>
        <w:t>injury</w:t>
      </w:r>
      <w:r w:rsidRPr="009501AD">
        <w:rPr>
          <w:rFonts w:ascii="HelveticaNeue" w:eastAsia="HelveticaNeue" w:hAnsi="HelveticaNeue" w:cs="HelveticaNeue"/>
          <w:lang w:val="mt-MT"/>
        </w:rPr>
        <w:t xml:space="preserve"> f</w:t>
      </w:r>
      <w:ins w:id="136" w:author="Oliver Farrugia" w:date="2015-09-16T21:29:00Z">
        <w:r w:rsidR="00412DEE">
          <w:rPr>
            <w:rFonts w:ascii="HelveticaNeue" w:eastAsia="HelveticaNeue" w:hAnsi="HelveticaNeue" w:cs="HelveticaNeue"/>
            <w:lang w:val="mt-MT"/>
          </w:rPr>
          <w:t>i</w:t>
        </w:r>
      </w:ins>
      <w:del w:id="137" w:author="Oliver Farrugia" w:date="2015-10-31T15:32:00Z">
        <w:r w:rsidRPr="009501AD" w:rsidDel="00BC620D">
          <w:rPr>
            <w:rFonts w:ascii="HelveticaNeue" w:eastAsia="HelveticaNeue" w:hAnsi="HelveticaNeue" w:cs="HelveticaNeue"/>
            <w:lang w:val="mt-MT"/>
          </w:rPr>
          <w:delText>’</w:delText>
        </w:r>
      </w:del>
      <w:ins w:id="138" w:author="Oliver Farrugia" w:date="2015-09-16T21:29:00Z">
        <w:r w:rsidR="00412DEE">
          <w:rPr>
            <w:rFonts w:ascii="HelveticaNeue" w:eastAsia="HelveticaNeue" w:hAnsi="HelveticaNeue" w:cs="HelveticaNeue"/>
            <w:lang w:val="mt-MT"/>
          </w:rPr>
          <w:t xml:space="preserve"> </w:t>
        </w:r>
      </w:ins>
      <w:del w:id="139" w:author="Oliver Farrugia" w:date="2015-10-31T15:32:00Z">
        <w:r w:rsidRPr="009501AD" w:rsidDel="00BC620D">
          <w:rPr>
            <w:rFonts w:ascii="HelveticaNeue" w:eastAsia="HelveticaNeue" w:hAnsi="HelveticaNeue" w:cs="HelveticaNeue"/>
            <w:lang w:val="mt-MT"/>
          </w:rPr>
          <w:delText>i</w:delText>
        </w:r>
      </w:del>
      <w:r w:rsidRPr="009501AD">
        <w:rPr>
          <w:rFonts w:ascii="HelveticaNeue" w:eastAsia="HelveticaNeue" w:hAnsi="HelveticaNeue" w:cs="HelveticaNeue"/>
          <w:lang w:val="mt-MT"/>
        </w:rPr>
        <w:t>rkopptu. 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>Huma se jkollhom ukoll lill-</w:t>
      </w:r>
      <w:r w:rsidRPr="00BC620D">
        <w:rPr>
          <w:rFonts w:ascii="HelveticaNeue" w:eastAsia="HelveticaNeue" w:hAnsi="HelveticaNeue" w:cs="HelveticaNeue"/>
          <w:i/>
          <w:lang w:val="mt-MT"/>
          <w:rPrChange w:id="140" w:author="Oliver Farrugia" w:date="2015-10-31T15:32:00Z">
            <w:rPr>
              <w:rFonts w:ascii="HelveticaNeue" w:eastAsia="HelveticaNeue" w:hAnsi="HelveticaNeue" w:cs="HelveticaNeue"/>
              <w:lang w:val="mt-MT"/>
            </w:rPr>
          </w:rPrChange>
        </w:rPr>
        <w:t>player</w:t>
      </w:r>
      <w:r w:rsidRPr="009501AD">
        <w:rPr>
          <w:rFonts w:ascii="HelveticaNeue" w:eastAsia="HelveticaNeue" w:hAnsi="HelveticaNeue" w:cs="HelveticaNeue"/>
          <w:lang w:val="mt-MT"/>
        </w:rPr>
        <w:t xml:space="preserve"> Yevhen Shakhov dubjuż minħabba </w:t>
      </w:r>
      <w:r w:rsidRPr="00BC620D">
        <w:rPr>
          <w:rFonts w:ascii="HelveticaNeue" w:eastAsia="HelveticaNeue" w:hAnsi="HelveticaNeue" w:cs="HelveticaNeue"/>
          <w:i/>
          <w:lang w:val="mt-MT"/>
          <w:rPrChange w:id="141" w:author="Oliver Farrugia" w:date="2015-10-31T15:32:00Z">
            <w:rPr>
              <w:rFonts w:ascii="HelveticaNeue" w:eastAsia="HelveticaNeue" w:hAnsi="HelveticaNeue" w:cs="HelveticaNeue"/>
              <w:lang w:val="mt-MT"/>
            </w:rPr>
          </w:rPrChange>
        </w:rPr>
        <w:t>injury</w:t>
      </w:r>
      <w:r w:rsidRPr="009501AD">
        <w:rPr>
          <w:rFonts w:ascii="HelveticaNeue" w:eastAsia="HelveticaNeue" w:hAnsi="HelveticaNeue" w:cs="HelveticaNeue"/>
          <w:lang w:val="mt-MT"/>
        </w:rPr>
        <w:t xml:space="preserve"> f’siequ. 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 xml:space="preserve">Min-naħa l-oħra, Sevilla, se jkunu mingħajr il-Portugiż, Beto, kif ukoll mingħajr l-Arġentin Nicolas Preja minħabba li qed isofri minn </w:t>
      </w:r>
      <w:r w:rsidRPr="00BC620D">
        <w:rPr>
          <w:rFonts w:ascii="HelveticaNeue" w:eastAsia="HelveticaNeue" w:hAnsi="HelveticaNeue" w:cs="HelveticaNeue"/>
          <w:i/>
          <w:lang w:val="mt-MT"/>
          <w:rPrChange w:id="142" w:author="Oliver Farrugia" w:date="2015-10-31T15:33:00Z">
            <w:rPr>
              <w:rFonts w:ascii="HelveticaNeue" w:eastAsia="HelveticaNeue" w:hAnsi="HelveticaNeue" w:cs="HelveticaNeue"/>
              <w:lang w:val="mt-MT"/>
            </w:rPr>
          </w:rPrChange>
        </w:rPr>
        <w:t>injury</w:t>
      </w:r>
      <w:r w:rsidRPr="009501AD">
        <w:rPr>
          <w:rFonts w:ascii="HelveticaNeue" w:eastAsia="HelveticaNeue" w:hAnsi="HelveticaNeue" w:cs="HelveticaNeue"/>
          <w:lang w:val="mt-MT"/>
        </w:rPr>
        <w:t xml:space="preserve"> f</w:t>
      </w:r>
      <w:ins w:id="143" w:author="Oliver Farrugia" w:date="2015-09-16T21:31:00Z">
        <w:r w:rsidR="00412DEE">
          <w:rPr>
            <w:rFonts w:ascii="HelveticaNeue" w:eastAsia="HelveticaNeue" w:hAnsi="HelveticaNeue" w:cs="HelveticaNeue"/>
            <w:lang w:val="mt-MT"/>
          </w:rPr>
          <w:t>i</w:t>
        </w:r>
      </w:ins>
      <w:del w:id="144" w:author="Oliver Farrugia" w:date="2015-09-16T21:31:00Z">
        <w:r w:rsidRPr="009501AD" w:rsidDel="00412DEE">
          <w:rPr>
            <w:rFonts w:ascii="HelveticaNeue" w:eastAsia="HelveticaNeue" w:hAnsi="HelveticaNeue" w:cs="HelveticaNeue"/>
            <w:lang w:val="mt-MT"/>
          </w:rPr>
          <w:delText>’</w:delText>
        </w:r>
      </w:del>
      <w:ins w:id="145" w:author="Oliver Farrugia" w:date="2015-09-16T21:31:00Z">
        <w:r w:rsidR="00412DEE">
          <w:rPr>
            <w:rFonts w:ascii="HelveticaNeue" w:eastAsia="HelveticaNeue" w:hAnsi="HelveticaNeue" w:cs="HelveticaNeue"/>
            <w:lang w:val="mt-MT"/>
          </w:rPr>
          <w:t xml:space="preserve"> </w:t>
        </w:r>
      </w:ins>
      <w:del w:id="146" w:author="Oliver Farrugia" w:date="2015-09-16T21:31:00Z">
        <w:r w:rsidRPr="009501AD" w:rsidDel="00412DEE">
          <w:rPr>
            <w:rFonts w:ascii="HelveticaNeue" w:eastAsia="HelveticaNeue" w:hAnsi="HelveticaNeue" w:cs="HelveticaNeue"/>
            <w:lang w:val="mt-MT"/>
          </w:rPr>
          <w:delText>i</w:delText>
        </w:r>
      </w:del>
      <w:r w:rsidRPr="009501AD">
        <w:rPr>
          <w:rFonts w:ascii="HelveticaNeue" w:eastAsia="HelveticaNeue" w:hAnsi="HelveticaNeue" w:cs="HelveticaNeue"/>
          <w:lang w:val="mt-MT"/>
        </w:rPr>
        <w:t>rkopptu. </w:t>
      </w:r>
    </w:p>
    <w:p w:rsidR="009501AD" w:rsidRPr="009501AD" w:rsidRDefault="009501AD" w:rsidP="009501AD">
      <w:pPr>
        <w:pStyle w:val="Standard"/>
        <w:autoSpaceDE w:val="0"/>
        <w:spacing w:line="360" w:lineRule="auto"/>
        <w:jc w:val="both"/>
        <w:rPr>
          <w:rFonts w:ascii="HelveticaNeue" w:eastAsia="HelveticaNeue" w:hAnsi="HelveticaNeue" w:cs="HelveticaNeue"/>
          <w:lang w:val="mt-MT"/>
        </w:rPr>
      </w:pPr>
    </w:p>
    <w:p w:rsidR="009501AD" w:rsidRPr="009501AD" w:rsidRDefault="009501AD" w:rsidP="009501AD">
      <w:pPr>
        <w:pStyle w:val="Standard"/>
        <w:autoSpaceDE w:val="0"/>
        <w:spacing w:line="360" w:lineRule="auto"/>
        <w:jc w:val="both"/>
        <w:rPr>
          <w:lang w:val="mt-MT"/>
        </w:rPr>
      </w:pPr>
      <w:r w:rsidRPr="009501AD">
        <w:rPr>
          <w:rFonts w:ascii="MS Gothic" w:eastAsia="MS Gothic" w:hAnsi="MS Gothic" w:cs="MS Gothic"/>
          <w:color w:val="10121B"/>
          <w:lang w:val="mt-MT"/>
        </w:rPr>
        <w:t>        </w:t>
      </w:r>
    </w:p>
    <w:p w:rsidR="009501AD" w:rsidRPr="009501AD" w:rsidRDefault="009501AD" w:rsidP="009501AD">
      <w:pPr>
        <w:pStyle w:val="Standard"/>
        <w:spacing w:line="360" w:lineRule="auto"/>
        <w:jc w:val="both"/>
        <w:rPr>
          <w:lang w:val="mt-MT"/>
        </w:rPr>
      </w:pP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b/>
          <w:bCs/>
          <w:lang w:val="mt-MT"/>
        </w:rPr>
      </w:pPr>
      <w:r w:rsidRPr="009501AD">
        <w:rPr>
          <w:rFonts w:ascii="HelveticaNeue" w:eastAsia="HelveticaNeue" w:hAnsi="HelveticaNeue" w:cs="HelveticaNeue"/>
          <w:b/>
          <w:bCs/>
          <w:lang w:val="mt-MT"/>
        </w:rPr>
        <w:t>Wara argument dwar tfajla...jgħid li kien kompliċi miegħu f'serqa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>Żewġt irġiel ġew illiberati minn akkuża li pparteċipaw f'serqa f'uffiċċju tal-kambju li seħħet fl-2010, wara li l-Qorti qalet li l-Prosekuzzjoni naqset milli tipprova l-każ tagħha.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>Aaron Cassar ta' 35 sena u Joseph Grech ta' 52 sena, ġew illiberati mill-Qorti li pparteċipaw f'serqa mill-Exchange Bureau ta' San Ġiljan, liema każ seħħ fit-8 ta' Awwissu tal-2010.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>Jirriżulta li Keith Galea, li kien ikkundannat tliet snin ħabs wara li bbenefika minn tnaqqis fis-sentenza talli għen lill-</w:t>
      </w:r>
      <w:ins w:id="147" w:author="Oliver Farrugia" w:date="2015-09-16T22:55:00Z">
        <w:r w:rsidR="00487496">
          <w:rPr>
            <w:rFonts w:ascii="HelveticaNeue" w:eastAsia="HelveticaNeue" w:hAnsi="HelveticaNeue" w:cs="HelveticaNeue"/>
            <w:lang w:val="mt-MT"/>
          </w:rPr>
          <w:t>p</w:t>
        </w:r>
      </w:ins>
      <w:del w:id="148" w:author="Oliver Farrugia" w:date="2015-09-16T22:55:00Z">
        <w:r w:rsidRPr="009501AD" w:rsidDel="00487496">
          <w:rPr>
            <w:rFonts w:ascii="HelveticaNeue" w:eastAsia="HelveticaNeue" w:hAnsi="HelveticaNeue" w:cs="HelveticaNeue"/>
            <w:lang w:val="mt-MT"/>
          </w:rPr>
          <w:delText>P</w:delText>
        </w:r>
      </w:del>
      <w:r w:rsidRPr="009501AD">
        <w:rPr>
          <w:rFonts w:ascii="HelveticaNeue" w:eastAsia="HelveticaNeue" w:hAnsi="HelveticaNeue" w:cs="HelveticaNeue"/>
          <w:lang w:val="mt-MT"/>
        </w:rPr>
        <w:t>ulizija fl-investigazzjonijiet tagħhom, kellu argument ma' Cassar għaliex kien ħareġ mat-tfajla tiegħu. 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>Galea, li kien tressaq b'rabta mal-istess serqa, kien ammetta l-imputazzjonijiet fil-konfront tiegħu u fix-xhieda qal li Cassar u Grech kienu ż-żewġ kompliċi tiegħu. Huwa qal li Cassar u Grech kienu l-moħħ wara din is-serqa. 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>Madankollu, il-Maġistrat Consuelo Scerri Herrera qalet li t-testimonjanza ta' Galea kienet mimlija inkonsistenzi u vaga, peress li ma setax jiftakar informazzjoni bażika, bħal x'kienu lebsin il-ħallelin. 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>Filwaqt li huwa qal li wieħed mill-kompliċi tiegħu kien liebes,</w:t>
      </w:r>
      <w:ins w:id="149" w:author="Oliver Farrugia" w:date="2015-09-16T22:59:00Z">
        <w:r w:rsidR="00487496">
          <w:rPr>
            <w:rFonts w:ascii="HelveticaNeue" w:eastAsia="HelveticaNeue" w:hAnsi="HelveticaNeue" w:cs="HelveticaNeue"/>
            <w:lang w:val="mt-MT"/>
          </w:rPr>
          <w:t xml:space="preserve"> </w:t>
        </w:r>
      </w:ins>
      <w:r w:rsidRPr="009501AD">
        <w:rPr>
          <w:rFonts w:ascii="HelveticaNeue" w:eastAsia="HelveticaNeue" w:hAnsi="HelveticaNeue" w:cs="HelveticaNeue"/>
          <w:lang w:val="mt-MT"/>
        </w:rPr>
        <w:t>flokk aħmar, Josef Aquilina li kien l-impjegat fl-Exchange Bureau li spiċċa marbut mill-agressuri, qal li l-ħallelin kienu lebsin l-iswed.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>Jirriżulta li l-ħallelin serqu mal-€20,000 fi flus, apparti affarijiet oħra, fosthom ċekkijiet ta' turisti. 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>Meta Galea kien ġie arrestat, huwa ċaħad l-involviment tiegħu, madankollu huwa qal li qagħad għassa mal-impjegati, filwaqt li ż-żewġ persuni l-oħra serqu l-affarijiet. 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 xml:space="preserve">Madankollu ġara li sentejn wara, huwa qal lill-Qorti, diversament ippreseduta, li l-moħħ wara </w:t>
      </w:r>
      <w:r w:rsidRPr="009501AD">
        <w:rPr>
          <w:rFonts w:ascii="HelveticaNeue" w:eastAsia="HelveticaNeue" w:hAnsi="HelveticaNeue" w:cs="HelveticaNeue"/>
          <w:lang w:val="mt-MT"/>
        </w:rPr>
        <w:lastRenderedPageBreak/>
        <w:t>din is-serqa kienu Cassar u Grech. Mistoqsi għaliex ma kienx semmiehom qabel, Galea qal li ma kellux opportunità li jitkellem dwar din is-serqa qabel. 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>Kompla jgħid li wara li nħeles mill-ħabs fuq każ ieħor, Grech li kien jafu mill-ħabs, kien qallu li għandu biċċa xogħol għalih li għandha valur ta' €100,000.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>Qal li għalhekk huwa ltaqa' maż-żewġ imputati f'dan il-każ, u persuna oħra li ma kienx jaf min hi, u ddiskutew il-</w:t>
      </w:r>
      <w:r w:rsidRPr="00BC620D">
        <w:rPr>
          <w:rFonts w:ascii="HelveticaNeue" w:eastAsia="HelveticaNeue" w:hAnsi="HelveticaNeue" w:cs="HelveticaNeue"/>
          <w:i/>
          <w:lang w:val="mt-MT"/>
          <w:rPrChange w:id="150" w:author="Oliver Farrugia" w:date="2015-10-31T15:36:00Z">
            <w:rPr>
              <w:rFonts w:ascii="HelveticaNeue" w:eastAsia="HelveticaNeue" w:hAnsi="HelveticaNeue" w:cs="HelveticaNeue"/>
              <w:lang w:val="mt-MT"/>
            </w:rPr>
          </w:rPrChange>
        </w:rPr>
        <w:t>hold-up</w:t>
      </w:r>
      <w:r w:rsidRPr="009501AD">
        <w:rPr>
          <w:rFonts w:ascii="HelveticaNeue" w:eastAsia="HelveticaNeue" w:hAnsi="HelveticaNeue" w:cs="HelveticaNeue"/>
          <w:lang w:val="mt-MT"/>
        </w:rPr>
        <w:t>.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>Eventwalment wara rriżulta li Galea u Cassar kellhom argument dwar mara li t-tnejn kienu ħarġu magħha. Min-naħa tagħhom, Cassar u Grech insistew li ma kienux involuti f'din is-serqa. 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 xml:space="preserve">Fis-sentenza tagħha, il-Maġistrat Consuelo Scerri Herrera qalet li l-Prosekuzzjoni naqset milli tipprova l-każ tagħha, għaliex ma kien hemm l-ebda rabta bejn iż-żewġ persuni u s-serqa. Dan apparti li ma kien hemm l-ebda evidenza xjentifika bħal marki tas-swaba' jew </w:t>
      </w:r>
      <w:r w:rsidRPr="00BC620D">
        <w:rPr>
          <w:rFonts w:ascii="HelveticaNeue" w:eastAsia="HelveticaNeue" w:hAnsi="HelveticaNeue" w:cs="HelveticaNeue"/>
          <w:i/>
          <w:lang w:val="mt-MT"/>
          <w:rPrChange w:id="151" w:author="Oliver Farrugia" w:date="2015-10-31T15:37:00Z">
            <w:rPr>
              <w:rFonts w:ascii="HelveticaNeue" w:eastAsia="HelveticaNeue" w:hAnsi="HelveticaNeue" w:cs="HelveticaNeue"/>
              <w:lang w:val="mt-MT"/>
            </w:rPr>
          </w:rPrChange>
        </w:rPr>
        <w:t>gunshot</w:t>
      </w:r>
      <w:r w:rsidRPr="009501AD">
        <w:rPr>
          <w:rFonts w:ascii="HelveticaNeue" w:eastAsia="HelveticaNeue" w:hAnsi="HelveticaNeue" w:cs="HelveticaNeue"/>
          <w:lang w:val="mt-MT"/>
        </w:rPr>
        <w:t xml:space="preserve"> </w:t>
      </w:r>
      <w:r w:rsidRPr="00BC620D">
        <w:rPr>
          <w:rFonts w:ascii="HelveticaNeue" w:eastAsia="HelveticaNeue" w:hAnsi="HelveticaNeue" w:cs="HelveticaNeue"/>
          <w:i/>
          <w:lang w:val="mt-MT"/>
          <w:rPrChange w:id="152" w:author="Oliver Farrugia" w:date="2015-10-31T15:37:00Z">
            <w:rPr>
              <w:rFonts w:ascii="HelveticaNeue" w:eastAsia="HelveticaNeue" w:hAnsi="HelveticaNeue" w:cs="HelveticaNeue"/>
              <w:lang w:val="mt-MT"/>
            </w:rPr>
          </w:rPrChange>
        </w:rPr>
        <w:t>residue</w:t>
      </w:r>
      <w:r w:rsidRPr="009501AD">
        <w:rPr>
          <w:rFonts w:ascii="HelveticaNeue" w:eastAsia="HelveticaNeue" w:hAnsi="HelveticaNeue" w:cs="HelveticaNeue"/>
          <w:lang w:val="mt-MT"/>
        </w:rPr>
        <w:t>. 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>Apparti hekk, il-Qorti qalet li x-xhieda ta' Galea ma kinitx kredibbli. 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>Għall-imputati dehru l-Avukati Edward Gatt u David Gatt.</w:t>
      </w:r>
    </w:p>
    <w:p w:rsidR="00F10FEF" w:rsidRPr="009501AD" w:rsidRDefault="00F10FEF">
      <w:pPr>
        <w:rPr>
          <w:lang w:val="mt-MT"/>
        </w:rPr>
      </w:pPr>
    </w:p>
    <w:p w:rsidR="009501AD" w:rsidRPr="009501AD" w:rsidRDefault="009501AD">
      <w:pPr>
        <w:rPr>
          <w:lang w:val="mt-MT"/>
        </w:rPr>
      </w:pPr>
    </w:p>
    <w:p w:rsidR="009501AD" w:rsidRPr="009501AD" w:rsidRDefault="009501AD" w:rsidP="009501AD">
      <w:pPr>
        <w:pStyle w:val="Standard"/>
        <w:autoSpaceDE w:val="0"/>
        <w:spacing w:line="360" w:lineRule="auto"/>
        <w:jc w:val="both"/>
        <w:rPr>
          <w:lang w:val="mt-MT"/>
        </w:rPr>
      </w:pPr>
      <w:r w:rsidRPr="009501AD">
        <w:rPr>
          <w:rFonts w:ascii="HelveticaNeue" w:eastAsia="HelveticaNeue" w:hAnsi="HelveticaNeue" w:cs="HelveticaNeue"/>
          <w:b/>
          <w:bCs/>
          <w:lang w:val="mt-MT"/>
        </w:rPr>
        <w:t>Restawr fuq il-knisja ta’ San Franġisk ta’ Paola, f’Ħal Qormi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>Il-MEPA ħabret li se tkun qed tfondi parti sostanzjali mill-ispejjeż għar-restawr fuq il-</w:t>
      </w:r>
      <w:del w:id="153" w:author="Oliver Farrugia" w:date="2015-10-31T15:55:00Z">
        <w:r w:rsidRPr="009501AD" w:rsidDel="00617F1D">
          <w:rPr>
            <w:rFonts w:ascii="HelveticaNeue" w:eastAsia="HelveticaNeue" w:hAnsi="HelveticaNeue" w:cs="HelveticaNeue"/>
            <w:lang w:val="mt-MT"/>
          </w:rPr>
          <w:delText>K</w:delText>
        </w:r>
      </w:del>
      <w:ins w:id="154" w:author="Oliver Farrugia" w:date="2015-10-31T15:55:00Z">
        <w:r w:rsidR="00617F1D">
          <w:rPr>
            <w:rFonts w:ascii="HelveticaNeue" w:eastAsia="HelveticaNeue" w:hAnsi="HelveticaNeue" w:cs="HelveticaNeue"/>
            <w:lang w:val="mt-MT"/>
          </w:rPr>
          <w:t>k</w:t>
        </w:r>
      </w:ins>
      <w:r w:rsidRPr="009501AD">
        <w:rPr>
          <w:rFonts w:ascii="HelveticaNeue" w:eastAsia="HelveticaNeue" w:hAnsi="HelveticaNeue" w:cs="HelveticaNeue"/>
          <w:lang w:val="mt-MT"/>
        </w:rPr>
        <w:t xml:space="preserve">nisja tas-seklu 18 li hi ddedikata lil San Franġisk ta’ Paola, f’Ħal Qormi.  Ix-xogħol, li ser jiswa </w:t>
      </w:r>
      <w:del w:id="155" w:author="Oliver Farrugia" w:date="2015-09-16T23:10:00Z">
        <w:r w:rsidRPr="009501AD" w:rsidDel="003239B2">
          <w:rPr>
            <w:rFonts w:ascii="HelveticaNeue" w:eastAsia="HelveticaNeue" w:hAnsi="HelveticaNeue" w:cs="HelveticaNeue"/>
            <w:lang w:val="mt-MT"/>
          </w:rPr>
          <w:delText>‘</w:delText>
        </w:r>
      </w:del>
      <w:ins w:id="156" w:author="Oliver Farrugia" w:date="2015-09-16T23:11:00Z">
        <w:r w:rsidR="003239B2">
          <w:rPr>
            <w:rFonts w:ascii="HelveticaNeue" w:eastAsia="HelveticaNeue" w:hAnsi="HelveticaNeue" w:cs="HelveticaNeue"/>
            <w:lang w:val="mt-MT"/>
          </w:rPr>
          <w:t>’</w:t>
        </w:r>
      </w:ins>
      <w:r w:rsidRPr="009501AD">
        <w:rPr>
          <w:rFonts w:ascii="HelveticaNeue" w:eastAsia="HelveticaNeue" w:hAnsi="HelveticaNeue" w:cs="HelveticaNeue"/>
          <w:lang w:val="mt-MT"/>
        </w:rPr>
        <w:t xml:space="preserve">l fuq minn €68,000, qed isir mill-Kunsill Lokali ta’ Ħal Qormi u ser ikun </w:t>
      </w:r>
      <w:ins w:id="157" w:author="Oliver Farrugia" w:date="2015-09-16T23:11:00Z">
        <w:r w:rsidR="003239B2">
          <w:rPr>
            <w:rFonts w:ascii="HelveticaNeue" w:eastAsia="HelveticaNeue" w:hAnsi="HelveticaNeue" w:cs="HelveticaNeue"/>
            <w:lang w:val="mt-MT"/>
          </w:rPr>
          <w:t>i</w:t>
        </w:r>
      </w:ins>
      <w:r w:rsidRPr="009501AD">
        <w:rPr>
          <w:rFonts w:ascii="HelveticaNeue" w:eastAsia="HelveticaNeue" w:hAnsi="HelveticaNeue" w:cs="HelveticaNeue"/>
          <w:lang w:val="mt-MT"/>
        </w:rPr>
        <w:t>ssorveljat mill-MEPA skon</w:t>
      </w:r>
      <w:ins w:id="158" w:author="Oliver Farrugia" w:date="2015-10-31T15:44:00Z">
        <w:r w:rsidR="00617F1D">
          <w:rPr>
            <w:rFonts w:ascii="HelveticaNeue" w:eastAsia="HelveticaNeue" w:hAnsi="HelveticaNeue" w:cs="HelveticaNeue"/>
            <w:lang w:val="mt-MT"/>
          </w:rPr>
          <w:t>t</w:t>
        </w:r>
      </w:ins>
      <w:del w:id="159" w:author="Oliver Farrugia" w:date="2015-10-31T15:44:00Z">
        <w:r w:rsidRPr="009501AD" w:rsidDel="00617F1D">
          <w:rPr>
            <w:rFonts w:ascii="HelveticaNeue" w:eastAsia="HelveticaNeue" w:hAnsi="HelveticaNeue" w:cs="HelveticaNeue"/>
            <w:lang w:val="mt-MT"/>
          </w:rPr>
          <w:delText>d</w:delText>
        </w:r>
      </w:del>
      <w:r w:rsidRPr="009501AD">
        <w:rPr>
          <w:rFonts w:ascii="HelveticaNeue" w:eastAsia="HelveticaNeue" w:hAnsi="HelveticaNeue" w:cs="HelveticaNeue"/>
          <w:lang w:val="mt-MT"/>
        </w:rPr>
        <w:t xml:space="preserve"> ir-Restoration Method Statement li kien approvat bħala part</w:t>
      </w:r>
      <w:ins w:id="160" w:author="Oliver Farrugia" w:date="2015-10-31T15:44:00Z">
        <w:r w:rsidR="00617F1D">
          <w:rPr>
            <w:rFonts w:ascii="HelveticaNeue" w:eastAsia="HelveticaNeue" w:hAnsi="HelveticaNeue" w:cs="HelveticaNeue"/>
            <w:lang w:val="mt-MT"/>
          </w:rPr>
          <w:t>i</w:t>
        </w:r>
      </w:ins>
      <w:r w:rsidRPr="009501AD">
        <w:rPr>
          <w:rFonts w:ascii="HelveticaNeue" w:eastAsia="HelveticaNeue" w:hAnsi="HelveticaNeue" w:cs="HelveticaNeue"/>
          <w:lang w:val="mt-MT"/>
        </w:rPr>
        <w:t xml:space="preserve"> mill-permess tal-iżvilupp.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>Diversi karatteristiċi tal-knisja qdi</w:t>
      </w:r>
      <w:ins w:id="161" w:author="Oliver Farrugia" w:date="2015-09-16T23:12:00Z">
        <w:r w:rsidR="003239B2">
          <w:rPr>
            <w:rFonts w:ascii="HelveticaNeue" w:eastAsia="HelveticaNeue" w:hAnsi="HelveticaNeue" w:cs="HelveticaNeue"/>
            <w:lang w:val="mt-MT"/>
          </w:rPr>
          <w:t>e</w:t>
        </w:r>
      </w:ins>
      <w:r w:rsidRPr="009501AD">
        <w:rPr>
          <w:rFonts w:ascii="HelveticaNeue" w:eastAsia="HelveticaNeue" w:hAnsi="HelveticaNeue" w:cs="HelveticaNeue"/>
          <w:lang w:val="mt-MT"/>
        </w:rPr>
        <w:t xml:space="preserve">mu u b’hekk, il-binja għandha numru ta’ problemi ta’ deterjorazzjoni li qed jaffettwaw l-istruttura nnifisha. Dan ġie </w:t>
      </w:r>
      <w:del w:id="162" w:author="Oliver Farrugia" w:date="2015-10-31T15:49:00Z">
        <w:r w:rsidRPr="009501AD" w:rsidDel="00617F1D">
          <w:rPr>
            <w:rFonts w:ascii="HelveticaNeue" w:eastAsia="HelveticaNeue" w:hAnsi="HelveticaNeue" w:cs="HelveticaNeue"/>
            <w:lang w:val="mt-MT"/>
          </w:rPr>
          <w:delText>i</w:delText>
        </w:r>
      </w:del>
      <w:r w:rsidRPr="009501AD">
        <w:rPr>
          <w:rFonts w:ascii="HelveticaNeue" w:eastAsia="HelveticaNeue" w:hAnsi="HelveticaNeue" w:cs="HelveticaNeue"/>
          <w:lang w:val="mt-MT"/>
        </w:rPr>
        <w:t>kkawżat l-aktar minħabba l-umdit</w:t>
      </w:r>
      <w:ins w:id="163" w:author="Oliver Farrugia" w:date="2015-09-16T23:12:00Z">
        <w:r w:rsidR="003239B2">
          <w:rPr>
            <w:rFonts w:ascii="HelveticaNeue" w:eastAsia="HelveticaNeue" w:hAnsi="HelveticaNeue" w:cs="HelveticaNeue"/>
            <w:lang w:val="mt-MT"/>
          </w:rPr>
          <w:t>à</w:t>
        </w:r>
      </w:ins>
      <w:del w:id="164" w:author="Oliver Farrugia" w:date="2015-09-16T23:12:00Z">
        <w:r w:rsidRPr="009501AD" w:rsidDel="003239B2">
          <w:rPr>
            <w:rFonts w:ascii="HelveticaNeue" w:eastAsia="HelveticaNeue" w:hAnsi="HelveticaNeue" w:cs="HelveticaNeue"/>
            <w:lang w:val="mt-MT"/>
          </w:rPr>
          <w:delText>a’</w:delText>
        </w:r>
      </w:del>
      <w:r w:rsidRPr="009501AD">
        <w:rPr>
          <w:rFonts w:ascii="HelveticaNeue" w:eastAsia="HelveticaNeue" w:hAnsi="HelveticaNeue" w:cs="HelveticaNeue"/>
          <w:lang w:val="mt-MT"/>
        </w:rPr>
        <w:t xml:space="preserve"> li titla’ mill-pedamenti u l-applikazzjoni tas-siment f’dawn il-partijiet.  Dan wassal </w:t>
      </w:r>
      <w:r w:rsidRPr="009501AD">
        <w:rPr>
          <w:rFonts w:ascii="HelveticaNeue" w:eastAsia="HelveticaNeue" w:hAnsi="HelveticaNeue" w:cs="HelveticaNeue"/>
          <w:lang w:val="mt-MT"/>
        </w:rPr>
        <w:lastRenderedPageBreak/>
        <w:t>biex il-ġebla tiddeterjora speċjalment hekk kif il-knisja tinsab f’post espost ħafna.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 xml:space="preserve">Il-knisja ta' San Franġisk ta' Paola nbniet fl-1707 u l-arkitettura tagħha hija ispirata mill-istil ta’ Lorenzo Gafa, il-perit predominanti tal-perjodu Barokk Malti. Il-pjan tal-knisja huwa wieħed </w:t>
      </w:r>
      <w:ins w:id="165" w:author="Oliver Farrugia" w:date="2015-09-16T23:30:00Z">
        <w:r w:rsidR="008337A9">
          <w:rPr>
            <w:rFonts w:ascii="HelveticaNeue" w:eastAsia="HelveticaNeue" w:hAnsi="HelveticaNeue" w:cs="HelveticaNeue"/>
            <w:lang w:val="mt-MT"/>
          </w:rPr>
          <w:t>i</w:t>
        </w:r>
      </w:ins>
      <w:r w:rsidRPr="009501AD">
        <w:rPr>
          <w:rFonts w:ascii="HelveticaNeue" w:eastAsia="HelveticaNeue" w:hAnsi="HelveticaNeue" w:cs="HelveticaNeue"/>
          <w:lang w:val="mt-MT"/>
        </w:rPr>
        <w:t>ċċentralizzat, b’altar wieħed u b’koppla li taġixxi bħala s-sors tad-dawl prinċipali tal-bini. Għalkemm il-knisja illum ma tintużax, il-MEPA obbligat lill-Kunsill Lokali ta’ Ħal Qormi li jif</w:t>
      </w:r>
      <w:ins w:id="166" w:author="Oliver Farrugia" w:date="2015-09-16T23:30:00Z">
        <w:r w:rsidR="008337A9">
          <w:rPr>
            <w:rFonts w:ascii="HelveticaNeue" w:eastAsia="HelveticaNeue" w:hAnsi="HelveticaNeue" w:cs="HelveticaNeue"/>
            <w:lang w:val="mt-MT"/>
          </w:rPr>
          <w:t>t</w:t>
        </w:r>
      </w:ins>
      <w:r w:rsidRPr="009501AD">
        <w:rPr>
          <w:rFonts w:ascii="HelveticaNeue" w:eastAsia="HelveticaNeue" w:hAnsi="HelveticaNeue" w:cs="HelveticaNeue"/>
          <w:lang w:val="mt-MT"/>
        </w:rPr>
        <w:t>aħha għall-pubbliku f’okka</w:t>
      </w:r>
      <w:del w:id="167" w:author="Oliver Farrugia" w:date="2015-09-16T23:30:00Z">
        <w:r w:rsidRPr="009501AD" w:rsidDel="008337A9">
          <w:rPr>
            <w:rFonts w:ascii="HelveticaNeue" w:eastAsia="HelveticaNeue" w:hAnsi="HelveticaNeue" w:cs="HelveticaNeue"/>
            <w:lang w:val="mt-MT"/>
          </w:rPr>
          <w:delText>ż</w:delText>
        </w:r>
      </w:del>
      <w:r w:rsidRPr="009501AD">
        <w:rPr>
          <w:rFonts w:ascii="HelveticaNeue" w:eastAsia="HelveticaNeue" w:hAnsi="HelveticaNeue" w:cs="HelveticaNeue"/>
          <w:lang w:val="mt-MT"/>
        </w:rPr>
        <w:t>żjonijiet speċjali.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>L-Awtorit</w:t>
      </w:r>
      <w:ins w:id="168" w:author="Oliver Farrugia" w:date="2015-09-16T23:30:00Z">
        <w:r w:rsidR="008337A9">
          <w:rPr>
            <w:rFonts w:ascii="HelveticaNeue" w:eastAsia="HelveticaNeue" w:hAnsi="HelveticaNeue" w:cs="HelveticaNeue"/>
            <w:lang w:val="mt-MT"/>
          </w:rPr>
          <w:t>à</w:t>
        </w:r>
      </w:ins>
      <w:del w:id="169" w:author="Oliver Farrugia" w:date="2015-09-16T23:30:00Z">
        <w:r w:rsidRPr="009501AD" w:rsidDel="008337A9">
          <w:rPr>
            <w:rFonts w:ascii="HelveticaNeue" w:eastAsia="HelveticaNeue" w:hAnsi="HelveticaNeue" w:cs="HelveticaNeue"/>
            <w:lang w:val="mt-MT"/>
          </w:rPr>
          <w:delText>a’</w:delText>
        </w:r>
      </w:del>
      <w:r w:rsidRPr="009501AD">
        <w:rPr>
          <w:rFonts w:ascii="HelveticaNeue" w:eastAsia="HelveticaNeue" w:hAnsi="HelveticaNeue" w:cs="HelveticaNeue"/>
          <w:lang w:val="mt-MT"/>
        </w:rPr>
        <w:t xml:space="preserve"> tat ukoll l-impenn finanzjarju tagħha, permezz tal-fond tal-Environment Initiative Partnership Programme (EIPP), biex jiġi mibni mill-ġdid l-ilqugħ imkisser li jdawwar il-bur salmastru protett f'Marsaxlokk, magħruf bħala l-Ballut ta’ Marsaxlokk. L-ilqugħ kien inkiser bil-maltemp.</w:t>
      </w:r>
    </w:p>
    <w:p w:rsidR="009501AD" w:rsidRPr="009501AD" w:rsidRDefault="009501AD" w:rsidP="009501AD">
      <w:pPr>
        <w:pStyle w:val="Standard"/>
        <w:autoSpaceDE w:val="0"/>
        <w:spacing w:after="400" w:line="360" w:lineRule="auto"/>
        <w:jc w:val="both"/>
        <w:rPr>
          <w:rFonts w:ascii="HelveticaNeue" w:eastAsia="HelveticaNeue" w:hAnsi="HelveticaNeue" w:cs="HelveticaNeue"/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>Il-Ballut ta’ Marsaxlokk, hu nnominat bħala Żona Speċjali ta’ Konservazzjoni bl-art skedata bħala Żona ta’ Importanza Ekoloġika u bħala Sit ta’ Importanza Xjentifika. Is-sit huwa protett ukoll bħala santwarju tal-għasafar permezz tar-Regolamenti għall-Konservazzjoni tal-Għasafar Selvaġġi. Il-Ballut ta’ Marsaxlokk issa huwa wieħed mill-ftit bwar salmastri li fadal fil-gżejjer Maltin.</w:t>
      </w:r>
    </w:p>
    <w:p w:rsidR="009501AD" w:rsidRPr="009501AD" w:rsidRDefault="009501AD" w:rsidP="009501AD">
      <w:pPr>
        <w:pStyle w:val="Standard"/>
        <w:autoSpaceDE w:val="0"/>
        <w:spacing w:line="360" w:lineRule="auto"/>
        <w:jc w:val="both"/>
        <w:rPr>
          <w:lang w:val="mt-MT"/>
        </w:rPr>
      </w:pPr>
      <w:r w:rsidRPr="009501AD">
        <w:rPr>
          <w:rFonts w:ascii="HelveticaNeue" w:eastAsia="HelveticaNeue" w:hAnsi="HelveticaNeue" w:cs="HelveticaNeue"/>
          <w:lang w:val="mt-MT"/>
        </w:rPr>
        <w:t>Il-finanzi, li l-MEPA qed tagħti sabiex tappoġġa dawn iż-żewġ proġetti, ġejjin mill-EIPP liema fond kien imniedi mill-Awtorit</w:t>
      </w:r>
      <w:ins w:id="170" w:author="Oliver Farrugia" w:date="2015-09-16T23:41:00Z">
        <w:r w:rsidR="008337A9">
          <w:rPr>
            <w:rFonts w:ascii="HelveticaNeue" w:eastAsia="HelveticaNeue" w:hAnsi="HelveticaNeue" w:cs="HelveticaNeue"/>
            <w:lang w:val="mt-MT"/>
          </w:rPr>
          <w:t>à</w:t>
        </w:r>
      </w:ins>
      <w:del w:id="171" w:author="Oliver Farrugia" w:date="2015-09-16T23:41:00Z">
        <w:r w:rsidRPr="009501AD" w:rsidDel="008337A9">
          <w:rPr>
            <w:rFonts w:ascii="HelveticaNeue" w:eastAsia="HelveticaNeue" w:hAnsi="HelveticaNeue" w:cs="HelveticaNeue"/>
            <w:lang w:val="mt-MT"/>
          </w:rPr>
          <w:delText>a’</w:delText>
        </w:r>
      </w:del>
      <w:r w:rsidRPr="009501AD">
        <w:rPr>
          <w:rFonts w:ascii="HelveticaNeue" w:eastAsia="HelveticaNeue" w:hAnsi="HelveticaNeue" w:cs="HelveticaNeue"/>
          <w:lang w:val="mt-MT"/>
        </w:rPr>
        <w:t xml:space="preserve"> f’Novembru tal-2001. L-għan tal-EIPP huwa li jsaħħaħ u jipproteġi l-ambjent naturali ta’ Malta u l-wirt kulturali, billi jkunu użati fondi garantiti permezz ta’ dak li hu magħruf bħala “Planning Gain”. Il-“Planning Gain” ta’ sikwit jiġi użat mill-MEPA bħala mezz ta’ benefiċċji soċjali, ambjentali u ekonomiċi għall-Komunit</w:t>
      </w:r>
      <w:ins w:id="172" w:author="Oliver Farrugia" w:date="2015-09-16T23:42:00Z">
        <w:r w:rsidR="008337A9">
          <w:rPr>
            <w:rFonts w:ascii="HelveticaNeue" w:eastAsia="HelveticaNeue" w:hAnsi="HelveticaNeue" w:cs="HelveticaNeue"/>
            <w:lang w:val="mt-MT"/>
          </w:rPr>
          <w:t>à</w:t>
        </w:r>
      </w:ins>
      <w:del w:id="173" w:author="Oliver Farrugia" w:date="2015-09-16T23:42:00Z">
        <w:r w:rsidRPr="009501AD" w:rsidDel="008337A9">
          <w:rPr>
            <w:rFonts w:ascii="HelveticaNeue" w:eastAsia="HelveticaNeue" w:hAnsi="HelveticaNeue" w:cs="HelveticaNeue"/>
            <w:lang w:val="mt-MT"/>
          </w:rPr>
          <w:delText>a’</w:delText>
        </w:r>
      </w:del>
      <w:r w:rsidRPr="009501AD">
        <w:rPr>
          <w:rFonts w:ascii="HelveticaNeue" w:eastAsia="HelveticaNeue" w:hAnsi="HelveticaNeue" w:cs="HelveticaNeue"/>
          <w:lang w:val="mt-MT"/>
        </w:rPr>
        <w:t>, bħala kumpens għall-impatti li jista’ jirriżulta minn żvilupp partikolari, liema mpatti ma jistgħux jiġu mitigati raġonevolment.</w:t>
      </w:r>
    </w:p>
    <w:p w:rsidR="009501AD" w:rsidRPr="009501AD" w:rsidRDefault="009501AD">
      <w:pPr>
        <w:rPr>
          <w:lang w:val="mt-MT"/>
        </w:rPr>
      </w:pPr>
    </w:p>
    <w:sectPr w:rsidR="009501AD" w:rsidRPr="00950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1AD"/>
    <w:rsid w:val="00043CD7"/>
    <w:rsid w:val="0016298B"/>
    <w:rsid w:val="00290E61"/>
    <w:rsid w:val="00292D10"/>
    <w:rsid w:val="003239B2"/>
    <w:rsid w:val="003C7745"/>
    <w:rsid w:val="00412DEE"/>
    <w:rsid w:val="00487496"/>
    <w:rsid w:val="004A2085"/>
    <w:rsid w:val="005058F6"/>
    <w:rsid w:val="00617F1D"/>
    <w:rsid w:val="006542C4"/>
    <w:rsid w:val="008255D0"/>
    <w:rsid w:val="008337A9"/>
    <w:rsid w:val="008C5597"/>
    <w:rsid w:val="009501AD"/>
    <w:rsid w:val="009E0895"/>
    <w:rsid w:val="00A712FA"/>
    <w:rsid w:val="00B223D1"/>
    <w:rsid w:val="00B71C85"/>
    <w:rsid w:val="00B77624"/>
    <w:rsid w:val="00BC620D"/>
    <w:rsid w:val="00BF6266"/>
    <w:rsid w:val="00C211C9"/>
    <w:rsid w:val="00C3186E"/>
    <w:rsid w:val="00C83FF4"/>
    <w:rsid w:val="00CC32FE"/>
    <w:rsid w:val="00CC5570"/>
    <w:rsid w:val="00CF40F0"/>
    <w:rsid w:val="00D03019"/>
    <w:rsid w:val="00D257FC"/>
    <w:rsid w:val="00D856B9"/>
    <w:rsid w:val="00E279B7"/>
    <w:rsid w:val="00E37895"/>
    <w:rsid w:val="00E62D15"/>
    <w:rsid w:val="00EC092C"/>
    <w:rsid w:val="00F01126"/>
    <w:rsid w:val="00F1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501A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9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9501A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9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11</Pages>
  <Words>3359</Words>
  <Characters>19150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Oliver Farrugia</cp:lastModifiedBy>
  <cp:revision>9</cp:revision>
  <dcterms:created xsi:type="dcterms:W3CDTF">2015-07-16T21:57:00Z</dcterms:created>
  <dcterms:modified xsi:type="dcterms:W3CDTF">2015-11-20T19:55:00Z</dcterms:modified>
</cp:coreProperties>
</file>