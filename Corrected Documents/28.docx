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FC" w:rsidRPr="00AF70D9" w:rsidRDefault="002B3EFC" w:rsidP="002B3EFC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Il-linja tal-ajru ġdida Finnair tinżel Malta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Għall-ħatba tad-9.00 a.m. waslet Malta l-ewwel titjira tal-</w:t>
      </w:r>
      <w:ins w:id="0" w:author="sem" w:date="2015-11-09T14:47:00Z">
        <w:r w:rsidR="004F01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" w:author="sem" w:date="2015-11-09T14:47:00Z">
        <w:r w:rsidRPr="00AF70D9" w:rsidDel="004F01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umpanija tal-</w:t>
      </w:r>
      <w:ins w:id="2" w:author="sem" w:date="2015-11-09T14:49:00Z">
        <w:r w:rsidR="004F01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3" w:author="sem" w:date="2015-11-09T14:49:00Z">
        <w:r w:rsidRPr="00AF70D9" w:rsidDel="004F013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jru Finlandiża Finnair li ser tivvjaġġa darbtejn fil-ġimgħa bejn iż-żewġ pajjiżi matul ix-xhur li ġejjin. L-ajruplan A320 mgħobbi b’aktar minn 200 passiġġier ingħata merħba b’arkata ta’ ilma fl-Ajruport Internazzjonali ta’ Malta filwaqt li l-passiġġieri meta niżlu fis-sala tal-wasliet intlaqgħu bil-fjuri u l-mużika Maltija.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Preżenti biex jagħtu merħba lit-</w:t>
      </w:r>
      <w:ins w:id="4" w:author="sem" w:date="2015-11-09T14:52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5" w:author="sem" w:date="2015-11-09T14:52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uristi kien hemm il-Ministru tat-Turiżmu Edward Zammit Lewis. Din ir-rotta bejn Malta u Helsinki fil-Finl</w:t>
      </w:r>
      <w:ins w:id="6" w:author="sem" w:date="2015-11-09T14:53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7" w:author="sem" w:date="2015-11-09T14:53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ndja ser tkompli tiftaħ rotot ġodda u ser tgħaqqad il-pajjiż ma’ 60 destinazzjoni fl-Ewropa u ma’ 15-il belt ewlenija fil-kontinent Asjatiku. Il-kumpanija fis-sajf li ġej ser ittir ukoll lejn Chicago u Toronto. Il-linja tal-ajru Finnair iddisinjat ir-rotta tagħha bejn Malta u l-Finl</w:t>
      </w:r>
      <w:ins w:id="8" w:author="sem" w:date="2015-11-09T14:53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9" w:author="sem" w:date="2015-11-09T14:53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ndja bl-intenzjoni li min ikollu bżonn jaqbad ajruplan ieħor ma jdumx jistenna wisq bil-kumpanija ser ittir minn u lejn Malta kull nhar ta’ Tnejn u nhar ta’ Ħamis.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Il-Finnair l-akbar kumpanija tal-ajru fil-Finlandja u waħda minn ħames kumpaniji tal-ajru li ser jibdew itiru lejn Malta matul din is-sena.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Il-Ministeru tat-Turiżmu fi Sqarrija qal li x-xogħol biex tkompli tiżdied il-konnettività huwa importanti ħafna għax permezz ta’ hekk jistgħu jkomplu jiżdiedu t-turisti. Intqal li matul is-sena n-numru ta’ passiġġieri fuq l-ajruplani kien ilaħħaq aktar minn 4 miljun persuna u din is-sena dan huwa mistenni li jikber b’aktar minn 4 fil-mija. Intqal li l-Gvern ser ikompli jaħdem biex jiżviluppa s-suq Skandinavu.</w:t>
      </w: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Il-liġi storika tal-</w:t>
      </w:r>
      <w:ins w:id="10" w:author="sem" w:date="2015-11-23T22:58:00Z">
        <w:r w:rsidR="00D76E3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i</w:t>
        </w:r>
      </w:ins>
      <w:del w:id="11" w:author="sem" w:date="2015-11-23T22:58:00Z">
        <w:r w:rsidRPr="00AF70D9" w:rsidDel="00D76E3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dentità tal-</w:t>
      </w:r>
      <w:ins w:id="12" w:author="sem" w:date="2015-11-23T22:58:00Z">
        <w:r w:rsidR="00D76E3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ġ</w:t>
        </w:r>
      </w:ins>
      <w:del w:id="13" w:author="sem" w:date="2015-11-23T22:58:00Z">
        <w:r w:rsidRPr="00AF70D9" w:rsidDel="00D76E3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Ġ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eneru b’prominenza fil-midja internazzjonali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Il-liġi storika dwar l-</w:t>
      </w:r>
      <w:ins w:id="14" w:author="sem" w:date="2015-11-23T22:58:00Z">
        <w:r w:rsidR="00D76E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5" w:author="sem" w:date="2015-11-23T22:58:00Z">
        <w:r w:rsidRPr="00AF70D9" w:rsidDel="00D76E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dentità tal-</w:t>
      </w:r>
      <w:ins w:id="16" w:author="sem" w:date="2015-11-23T22:58:00Z">
        <w:r w:rsidR="00D76E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17" w:author="sem" w:date="2015-11-23T22:58:00Z">
        <w:r w:rsidRPr="00AF70D9" w:rsidDel="00D76E3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eneru li ġiet approvata lbieraħ mill-Parlament ingħatat prominenza kbira minn diversi mezzi ta’ komunikazzjoni minn madwar id-dinja.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1837E7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mt-MT"/>
        </w:rPr>
        <w:t>B’din il-liġi Malta hi l-ewwel</w:t>
      </w:r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pajjiż fl-Ewropa li tħaddem liġi speċifika dwar id-drittijiet tal-persuni </w:t>
      </w:r>
      <w:commentRangeStart w:id="18"/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trans</w:t>
      </w:r>
      <w:del w:id="19" w:author="sem" w:date="2015-11-09T14:53:00Z">
        <w:r w:rsidR="002B3EFC"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gender</w:t>
      </w:r>
      <w:commentRangeEnd w:id="18"/>
      <w:r w:rsidR="005A7FC9">
        <w:rPr>
          <w:rStyle w:val="CommentReference"/>
        </w:rPr>
        <w:commentReference w:id="18"/>
      </w:r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Bit-titlu </w:t>
      </w:r>
      <w:r w:rsidRPr="00D76E3C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“Surgery and sterilization scrappred in Malta’s benchmark LGBTI </w:t>
      </w:r>
      <w:r w:rsidR="00AC79D4">
        <w:rPr>
          <w:rFonts w:ascii="Tahoma" w:eastAsia="Times New Roman" w:hAnsi="Tahoma" w:cs="Tahoma"/>
          <w:color w:val="000000"/>
          <w:sz w:val="24"/>
          <w:szCs w:val="24"/>
          <w:lang w:val="mt-MT"/>
        </w:rPr>
        <w:t>law</w:t>
      </w:r>
      <w:ins w:id="20" w:author="sem" w:date="2015-11-09T14:54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l-aġenzija tal-aħbarijiet Reuters </w:t>
      </w:r>
      <w:ins w:id="21" w:author="sem" w:date="2015-11-09T14:54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rrapportat li persuni transgender f’Malta mhux se jkollhom aktar il-bżonn ta’ operazzjoni jew li jisterilizzaw ruħhom biex jibdlu legalment il-ġeneru tagħhom.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Ingħad li f’ħafna pajjiżi Ewropej, biex persuna tran</w:t>
      </w:r>
      <w:ins w:id="22" w:author="sem" w:date="2015-11-09T14:55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gender tiġi rikonoxxuta mill-istat trid tgħaddi minn sensiela ta’ proċeduri mediċi u trid tiġi ddijanjostikata bi problemi mentali.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Jingħad ukoll li b’din il-liġi approvata mill-Parlament Malti b’mod unanimu, Malta hija t-tieni pajjiż wara d-Danimarka li qed tippermetti lill-persuni transgender li jibdlu l-ġeneru legali tagħhom mingħajr intervent mediku jew statali.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Ir-rapport jikkwota lil Paulo Corte-Real, </w:t>
      </w:r>
      <w:r w:rsidR="008C6D96" w:rsidRPr="008C6D96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3" w:author="sem" w:date="2015-11-09T14:5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Chairman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ILGA-Europe jgħid fi stqarrija li l-liġi approvata minn</w:t>
      </w:r>
      <w:ins w:id="24" w:author="sem" w:date="2015-11-09T14:56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Malta għandha sservi ta’ ispirazzjoni għal pajjiżi oħrajn Ewrope</w:t>
      </w:r>
      <w:ins w:id="25" w:author="sem" w:date="2015-11-09T14:56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26" w:author="sem" w:date="2015-11-09T14:56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għandhom bżonn itejbu l-istandards tagħhom fil-qasam tal-ugwaljanza.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L-aġenzija tal-aħbarijiet t</w:t>
      </w:r>
      <w:del w:id="27" w:author="sem" w:date="2015-11-09T14:56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ikkowota wkoll liċ-</w:t>
      </w:r>
      <w:r w:rsidR="008C6D96" w:rsidRPr="008C6D96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8" w:author="sem" w:date="2015-11-09T14:5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Cha</w:t>
      </w:r>
      <w:ins w:id="29" w:author="sem" w:date="2015-11-09T14:57:00Z">
        <w:r w:rsidR="005A7FC9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>i</w:t>
        </w:r>
      </w:ins>
      <w:r w:rsidR="008C6D96" w:rsidRPr="008C6D96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0" w:author="sem" w:date="2015-11-09T14:5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r</w:t>
      </w:r>
      <w:del w:id="31" w:author="sem" w:date="2015-11-09T14:57:00Z">
        <w:r w:rsidR="008C6D96" w:rsidRPr="008C6D96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32" w:author="sem" w:date="2015-11-09T14:57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i</w:delText>
        </w:r>
      </w:del>
      <w:r w:rsidR="008C6D96" w:rsidRPr="008C6D96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3" w:author="sem" w:date="2015-11-09T14:5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man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Transgender Europe Arja Voipio jgħid li l-politiċi Ewropej għandhom jieħdu ispirazzjoni minn Malta u jieħdu azzjoni.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Bit-titlu </w:t>
      </w:r>
      <w:ins w:id="34" w:author="sem" w:date="2015-11-09T14:57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World’s Most Progressive Gender Identity Law Passes in Europe</w:t>
      </w:r>
      <w:ins w:id="35" w:author="sem" w:date="2015-11-09T14:57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is-sit elettroniku Buzzfeed.com qal li Malta adottat l-aktar liġi progressiva tal-identità tal-ġeneru. Qal li din hija l-aħħar minn sensiela ta’ liġijiet dwar drittijiet ċivili għall-persuni LGBTI li kienu approvati fl-aħħar sentejn.</w:t>
      </w: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Il-PBS </w:t>
      </w:r>
      <w:ins w:id="36" w:author="sem" w:date="2015-11-09T14:57:00Z">
        <w:r w:rsidR="005A7FC9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j</w:t>
        </w:r>
      </w:ins>
      <w:commentRangeStart w:id="37"/>
      <w:del w:id="38" w:author="sem" w:date="2015-11-09T14:57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t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ippreżenta</w:t>
      </w:r>
      <w:commentRangeEnd w:id="37"/>
      <w:r w:rsidR="005A7FC9">
        <w:rPr>
          <w:rStyle w:val="CommentReference"/>
        </w:rPr>
        <w:commentReference w:id="37"/>
      </w:r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produzzjonijiet mill-arkivji lid-djar tal-anzjani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Il-Public Broadcasting Services ippreżenta</w:t>
      </w:r>
      <w:del w:id="39" w:author="sem" w:date="2015-11-09T14:58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kollezzjoni ta’ CDs  ta’ radjudrammi u rumanzi mill-</w:t>
      </w:r>
      <w:ins w:id="40" w:author="sem" w:date="2015-11-09T14:58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41" w:author="sem" w:date="2015-11-09T14:58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rkivji tagħha biex ikunu jistgħu jinstemgħu fid-diversi djar tal-</w:t>
      </w:r>
      <w:ins w:id="42" w:author="sem" w:date="2015-11-09T14:58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43" w:author="sem" w:date="2015-11-09T14:58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nzjani waqt attivitajiet soċjali. Din hi l-ewwel fażi tal-proġett ta’ għotjiet ta’ programmi mill-</w:t>
      </w:r>
      <w:ins w:id="44" w:author="sem" w:date="2015-11-09T14:58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45" w:author="sem" w:date="2015-11-09T14:58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rkivji u li xxandru  mir-Rediffusion u minn Radju Malta filwaqt li t-tieni fażi ser tkun komposta minn teledrammi u </w:t>
      </w:r>
      <w:r w:rsidR="008C6D96" w:rsidRPr="008C6D96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6" w:author="sem" w:date="2015-11-09T14:5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teleserials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televi</w:t>
      </w:r>
      <w:ins w:id="47" w:author="sem" w:date="2015-11-24T18:47:00Z">
        <w:r w:rsidR="00E42F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48" w:author="sem" w:date="2015-11-24T18:47:00Z">
        <w:r w:rsidRPr="00AF70D9" w:rsidDel="00E42F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ivi.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Il-</w:t>
      </w:r>
      <w:ins w:id="49" w:author="sem" w:date="2015-11-09T14:59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50" w:author="sem" w:date="2015-11-09T14:59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reżentazzjoni  ta’ 60 kollezzjoni ta’ CDs saret mi</w:t>
      </w:r>
      <w:ins w:id="51" w:author="sem" w:date="2015-11-09T15:00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52" w:author="sem" w:date="2015-11-09T15:00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-</w:t>
      </w:r>
      <w:r w:rsidR="008C6D96" w:rsidRPr="008C6D96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3" w:author="sem" w:date="2015-11-09T15:0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Chairman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tal-PBS Tonio Portughese lis-Segretarja Parlamentari għad-Drittijiet tal-Persuni b’Diżabilità u għall-Anzjanità Attiva Justyne Caruana fid-</w:t>
      </w:r>
      <w:ins w:id="54" w:author="sem" w:date="2015-11-09T15:00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55" w:author="sem" w:date="2015-11-09T15:00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 tal-</w:t>
      </w:r>
      <w:ins w:id="56" w:author="sem" w:date="2015-11-09T15:00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57" w:author="sem" w:date="2015-11-09T15:00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nzjani fiż-Żejtun. Għaċ-ċerimonja attenda wkoll il-Ministru għall-Ġustizzja, Gvern Lokali u Kultura Owen Bonnici li rrikonoxxa dan l-impenn soċjali tax-xandir pubbliku billi jaqsam ma’ entitajiet oħrajn, f’dan il-każ id-</w:t>
      </w:r>
      <w:ins w:id="58" w:author="sem" w:date="2015-11-09T15:00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59" w:author="sem" w:date="2015-11-09T15:00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jar għall-</w:t>
      </w:r>
      <w:ins w:id="60" w:author="sem" w:date="2015-11-09T15:00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61" w:author="sem" w:date="2015-11-09T15:00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nzjani, dan  il-patrimonju u b’hekk iżomm ħajja l-istorja twila fis-servizzi qodma tar-Rediffusion u ta’ Radju Malta, u  jagħti wkoll rigal sabiħ lill-anzjani tagħna li għexu dawn l-esperjenzi  storiċi tax-xandir radjofoniku.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L-għotja tikkonsisti f’620 siegħa ta’ </w:t>
      </w:r>
      <w:ins w:id="62" w:author="sem" w:date="2015-11-09T15:00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q</w:t>
        </w:r>
      </w:ins>
      <w:del w:id="63" w:author="sem" w:date="2015-11-09T15:00:00Z">
        <w:r w:rsidRPr="00AF70D9" w:rsidDel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Q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ari bil-Malti – 24 rumanz u 31  </w:t>
      </w:r>
      <w:ins w:id="64" w:author="sem" w:date="2015-11-24T18:48:00Z">
        <w:r w:rsidR="00E42F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</w:t>
        </w:r>
      </w:ins>
      <w:del w:id="65" w:author="sem" w:date="2015-11-24T18:48:00Z">
        <w:r w:rsidRPr="00AF70D9" w:rsidDel="00E42F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adju</w:t>
      </w:r>
      <w:ins w:id="66" w:author="sem" w:date="2015-11-24T18:48:00Z">
        <w:r w:rsidR="00E42F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67" w:author="sem" w:date="2015-11-24T18:48:00Z">
        <w:r w:rsidRPr="00AF70D9" w:rsidDel="00E42F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D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ramm fosthom il-klassiċi </w:t>
      </w:r>
      <w:del w:id="68" w:author="sem" w:date="2015-11-26T07:04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“</w:delText>
        </w:r>
      </w:del>
      <w:r w:rsidRPr="001837E7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9" w:author="sem" w:date="2015-11-26T07:0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Id-</w:t>
      </w:r>
      <w:ins w:id="70" w:author="sem" w:date="2015-11-09T15:00:00Z">
        <w:r w:rsidR="005A7FC9" w:rsidRPr="001837E7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71" w:author="sem" w:date="2015-11-26T07:04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t>D</w:t>
        </w:r>
      </w:ins>
      <w:del w:id="72" w:author="sem" w:date="2015-11-09T15:00:00Z">
        <w:r w:rsidRPr="001837E7" w:rsidDel="005A7FC9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  <w:rPrChange w:id="73" w:author="sem" w:date="2015-11-26T07:04:00Z">
              <w:rPr>
                <w:rFonts w:ascii="Tahoma" w:eastAsia="Times New Roman" w:hAnsi="Tahoma" w:cs="Tahoma"/>
                <w:color w:val="000000"/>
                <w:sz w:val="24"/>
                <w:szCs w:val="24"/>
                <w:lang w:val="mt-MT"/>
              </w:rPr>
            </w:rPrChange>
          </w:rPr>
          <w:delText>d</w:delText>
        </w:r>
      </w:del>
      <w:r w:rsidRPr="001837E7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4" w:author="sem" w:date="2015-11-26T07:0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riegħ li Nixef</w:t>
      </w:r>
      <w:del w:id="75" w:author="sem" w:date="2015-11-26T07:04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”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Cynthia Sammut, </w:t>
      </w:r>
      <w:del w:id="76" w:author="sem" w:date="2015-11-26T07:04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“</w:delText>
        </w:r>
      </w:del>
      <w:r w:rsidRPr="001837E7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7" w:author="sem" w:date="2015-11-26T07:0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Il-Ġnien taċ-Ċirasa</w:t>
      </w:r>
      <w:del w:id="78" w:author="sem" w:date="2015-11-26T07:04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”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Anton Chekov,</w:t>
      </w:r>
      <w:ins w:id="79" w:author="sem" w:date="2015-11-09T15:01:00Z">
        <w:r w:rsidR="005A7FC9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maqlub għall-Malti minn Alfred Scalpello. Ir-rumanzi jinkludu wkoll </w:t>
      </w:r>
      <w:del w:id="80" w:author="sem" w:date="2015-11-26T07:05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“</w:delText>
        </w:r>
      </w:del>
      <w:r w:rsidRPr="001837E7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1" w:author="sem" w:date="2015-11-26T07:0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Anġli tan-Niket</w:t>
      </w:r>
      <w:del w:id="82" w:author="sem" w:date="2015-11-26T07:05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”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moqri minn Charles Arrigo; </w:t>
      </w:r>
      <w:del w:id="83" w:author="sem" w:date="2015-11-26T07:05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“</w:delText>
        </w:r>
      </w:del>
      <w:r w:rsidRPr="001837E7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4" w:author="sem" w:date="2015-11-26T07:0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Il-Forza tad-Destin</w:t>
      </w:r>
      <w:del w:id="85" w:author="sem" w:date="2015-11-26T07:05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”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moqri minn Twanni Scalpello u </w:t>
      </w:r>
      <w:del w:id="86" w:author="sem" w:date="2015-11-26T07:05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“</w:delText>
        </w:r>
      </w:del>
      <w:r w:rsidRPr="001837E7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87" w:author="sem" w:date="2015-11-26T07:05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Sireni u Serenati</w:t>
      </w:r>
      <w:del w:id="88" w:author="sem" w:date="2015-11-26T07:05:00Z">
        <w:r w:rsidRPr="00AF70D9" w:rsidDel="001837E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”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moqri minn Ġorġ Peresso, ilkoll ilħna ċelebri ta’ qarrejja popolari tul is-snin. Filwaqt li r-radjudrammi għandhom il-parteċipazzjoni ta’ atturi ikoniċi bħal Carmen Azzopardi, Antoinette Soler, Victor Grech, Connie Azzopardi u Alfred Mallia.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8C6D96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>
        <w:fldChar w:fldCharType="begin"/>
      </w:r>
      <w:r w:rsidRPr="008C6D96">
        <w:rPr>
          <w:lang w:val="mt-MT"/>
          <w:rPrChange w:id="89" w:author="sem" w:date="2015-11-09T14:47:00Z">
            <w:rPr/>
          </w:rPrChange>
        </w:rPr>
        <w:instrText>HYPERLINK "http://admin.tvm.com.mt/wp-content/uploads/2015/04/anzjani.jpg"</w:instrText>
      </w:r>
      <w:r>
        <w:fldChar w:fldCharType="separate"/>
      </w:r>
      <w:r w:rsidR="002B3EFC" w:rsidRPr="00AF70D9">
        <w:rPr>
          <w:rFonts w:ascii="Tahoma" w:eastAsia="Times New Roman" w:hAnsi="Tahoma" w:cs="Tahoma"/>
          <w:b/>
          <w:bCs/>
          <w:color w:val="000000"/>
          <w:sz w:val="24"/>
          <w:szCs w:val="24"/>
          <w:lang w:val="mt-MT"/>
        </w:rPr>
        <w:t>[Image: anzjani]  </w:t>
      </w:r>
      <w:r>
        <w:fldChar w:fldCharType="end"/>
      </w:r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L-għan tal-PBS b’dan il-proġett huwa li jħares il-patrimonju tal-arkivji tiegħu b’rikonoxximent ħaj lill-pijunieri li tul medda ta’ snin daħlu fid-djar kollha bl-ilħna distinti tagħhom. B’hekk jitwessa’ l-għarfien ta’ personalitajiet li taw sehem fil-qari bil-Malti  u tingħata opportunità lir-residenti fid-</w:t>
      </w:r>
      <w:ins w:id="90" w:author="sem" w:date="2015-11-09T15:02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91" w:author="sem" w:date="2015-11-09T15:02:00Z">
        <w:r w:rsidR="002B3EFC"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jar tal-</w:t>
      </w:r>
      <w:ins w:id="92" w:author="sem" w:date="2015-11-09T15:02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93" w:author="sem" w:date="2015-11-09T15:02:00Z">
        <w:r w:rsidR="002B3EFC"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nzjani biex jerġgħu jisimgħu lil tant ilħna li kienu popolari magħhom fi tfulithom u f’żgħożithom. </w:t>
      </w:r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 xml:space="preserve">B’hekk il-PBS esegwixxa  fil-prattika l-impenn tar-responsabbiltà soċjali u </w:t>
      </w:r>
      <w:ins w:id="94" w:author="sem" w:date="2015-11-09T15:02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95" w:author="sem" w:date="2015-11-09T15:02:00Z">
        <w:r w:rsidR="002B3EFC"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aqsam il-patrimonji t</w:t>
      </w:r>
      <w:ins w:id="96" w:author="sem" w:date="2015-11-09T15:02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iegħu</w:t>
        </w:r>
      </w:ins>
      <w:del w:id="97" w:author="sem" w:date="2015-11-09T15:02:00Z">
        <w:r w:rsidR="002B3EFC"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agħha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mal-komunità in</w:t>
      </w:r>
      <w:del w:id="98" w:author="sem" w:date="2015-11-09T15:03:00Z">
        <w:r w:rsidR="002B3EFC"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ġenerali.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Il-PBS qiegħ</w:t>
      </w:r>
      <w:ins w:id="99" w:author="sem" w:date="2015-11-09T15:03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ed</w:t>
        </w:r>
      </w:ins>
      <w:del w:id="100" w:author="sem" w:date="2015-11-09T15:03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101" w:author="sem" w:date="2015-11-09T15:03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02" w:author="sem" w:date="2015-11-09T15:03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wettaq proċess li </w:t>
      </w:r>
      <w:ins w:id="103" w:author="sem" w:date="2015-11-09T15:04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104" w:author="sem" w:date="2015-11-09T15:04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aqleb għadd ta’ rumanzi u radjudrammi minn </w:t>
      </w:r>
      <w:r w:rsidR="008C6D96" w:rsidRPr="008C6D96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05" w:author="sem" w:date="2015-11-09T15:0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tapes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tradizzjonali għal sistema diġitali biex is-sistema ta</w:t>
      </w:r>
      <w:del w:id="106" w:author="sem" w:date="2015-11-09T15:04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’  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l-arkivjar tkun aġġornata teknoloġikament.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It-</w:t>
      </w:r>
      <w:ins w:id="107" w:author="sem" w:date="2015-11-09T15:04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</w:t>
        </w:r>
      </w:ins>
      <w:del w:id="108" w:author="sem" w:date="2015-11-09T15:04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ieni </w:t>
      </w:r>
      <w:ins w:id="109" w:author="sem" w:date="2015-11-09T15:04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</w:t>
        </w:r>
      </w:ins>
      <w:del w:id="110" w:author="sem" w:date="2015-11-09T15:04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ażi tal-</w:t>
      </w:r>
      <w:ins w:id="111" w:author="sem" w:date="2015-11-09T15:04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112" w:author="sem" w:date="2015-11-09T15:04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roġett jinteressa l-aspett viżiv fuq teledrammi u </w:t>
      </w:r>
      <w:r w:rsidR="008C6D96" w:rsidRPr="008C6D96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3" w:author="sem" w:date="2015-11-09T15:0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teleserials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baqgħu jissemmew bħal </w:t>
      </w:r>
      <w:ins w:id="114" w:author="sem" w:date="2015-11-24T18:49:00Z">
        <w:r w:rsidR="00E42F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F’Baħar Wieħed</w:t>
      </w:r>
      <w:ins w:id="115" w:author="sem" w:date="2015-11-24T18:49:00Z">
        <w:r w:rsidR="00E42FF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tal-magħruf Lino Grech, u oħrajn bħal  “Il-Madonna taċ-Ċoqqa”, “Wenzu u Rożi”, u “Fredu l-Fra” bis-sehem ta’ ħafna atturi popolari fosthom Narcy Calamatta, Vitorin Galea, Charles Thake,  Mary Rose Bonello, Josie Coppini u Ġemma Portelli, u oħrajn.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Meta jitlesta dan il-proċess, id-</w:t>
      </w:r>
      <w:ins w:id="116" w:author="sem" w:date="2015-11-09T15:04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117" w:author="sem" w:date="2015-11-09T15:04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jar tal-</w:t>
      </w:r>
      <w:ins w:id="118" w:author="sem" w:date="2015-11-09T15:04:00Z">
        <w:r w:rsidR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119" w:author="sem" w:date="2015-11-09T15:04:00Z">
        <w:r w:rsidRPr="00AF70D9" w:rsidDel="00C73FA5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nzjani ser jingħataw kopji ta’ dawn il-produzzjonijiet televi</w:t>
      </w:r>
      <w:ins w:id="120" w:author="sem" w:date="2015-11-09T15:41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21" w:author="sem" w:date="2015-11-09T15:41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ivi ferm popolari.</w:t>
      </w: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Miriam Dalli tispjega r-realtà Maltija dwar l-immigrazzjoni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Il-Partit</w:t>
      </w:r>
      <w:del w:id="122" w:author="sem" w:date="2015-11-09T15:42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r w:rsidR="008C6D96" w:rsidRPr="00C21D2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Soċjal</w:t>
      </w:r>
      <w:del w:id="123" w:author="sem" w:date="2015-11-09T15:42:00Z">
        <w:r w:rsidR="008C6D96" w:rsidRPr="00C21D2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ins w:id="124" w:author="sem" w:date="2015-11-24T18:50:00Z">
        <w:r w:rsidR="00E42FFF" w:rsidRPr="00C21D2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125" w:author="sem" w:date="2015-11-24T18:50:00Z">
        <w:r w:rsidR="008C6D96" w:rsidRPr="00C21D2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="008C6D96" w:rsidRPr="00C21D23">
        <w:rPr>
          <w:rFonts w:ascii="Tahoma" w:eastAsia="Times New Roman" w:hAnsi="Tahoma" w:cs="Tahoma"/>
          <w:color w:val="000000"/>
          <w:sz w:val="24"/>
          <w:szCs w:val="24"/>
          <w:lang w:val="mt-MT"/>
        </w:rPr>
        <w:t>emokratiku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Ġermaniż  (Sozialdemokratische Partei Deutschlands- SPD) stieden lill-MEP Maltija, Miriam Dalli biex tiddiskuti l-ideat tagħha dwar l-immigrazzjoni hekk kif dan il-partit qie</w:t>
      </w:r>
      <w:ins w:id="126" w:author="sem" w:date="2015-11-09T15:43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ħed jifformula l-politika ġdida tiegħu dwar dan l-qasam.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Bħala membru tal-kumitat tal-Parlament Ewropew dwar il-Libertajiet Ċivili, </w:t>
      </w:r>
      <w:ins w:id="127" w:author="sem" w:date="2015-11-09T15:43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l-Ġustizzja u l-Intern, Miriam Dalli spjegat s-sitwazzjoni f’Malta u d-diffikultajiet li niffaċċjaw aħna bħal</w:t>
      </w:r>
      <w:ins w:id="128" w:author="sem" w:date="2015-11-09T15:43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gżira fil-Mediterran biex dawn l-ispunti jiddaħħlu fil-politika ġdida li qed jifformulaw is-</w:t>
      </w:r>
      <w:r w:rsidR="008C6D96" w:rsidRPr="00C21D23">
        <w:rPr>
          <w:rFonts w:ascii="Tahoma" w:eastAsia="Times New Roman" w:hAnsi="Tahoma" w:cs="Tahoma"/>
          <w:color w:val="000000"/>
          <w:sz w:val="24"/>
          <w:szCs w:val="24"/>
          <w:lang w:val="mt-MT"/>
        </w:rPr>
        <w:t>Soċjal</w:t>
      </w:r>
      <w:ins w:id="129" w:author="sem" w:date="2015-11-24T18:50:00Z">
        <w:r w:rsidR="00E42FFF" w:rsidRPr="00C21D2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30" w:author="sem" w:date="2015-11-24T18:50:00Z">
        <w:r w:rsidR="008C6D96" w:rsidRPr="00C21D2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="008C6D96" w:rsidRPr="00C21D23">
        <w:rPr>
          <w:rFonts w:ascii="Tahoma" w:eastAsia="Times New Roman" w:hAnsi="Tahoma" w:cs="Tahoma"/>
          <w:color w:val="000000"/>
          <w:sz w:val="24"/>
          <w:szCs w:val="24"/>
          <w:lang w:val="mt-MT"/>
        </w:rPr>
        <w:t>Demokratiċi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fil-Ġermanja.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Dalli qalet li ma jistax </w:t>
      </w:r>
      <w:ins w:id="131" w:author="sem" w:date="2015-11-09T15:43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del w:id="132" w:author="sem" w:date="2015-11-09T15:43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kun nibqgħu f’sitwazzjoni fejn stati membri fil-periferija tal-Ewropa jibqgħu jġorru waħedhom ir-reponsabbilit</w:t>
      </w:r>
      <w:ins w:id="133" w:author="sem" w:date="2015-11-09T15:43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34" w:author="sem" w:date="2015-11-09T15:43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ta’ immigranti irregolari li jaqsmu lejn l-Ewropa, filwaqt li l-bqija tal-pajjiżi membri ma jġorrux il-parti tagħhom. “L-istat</w:t>
      </w:r>
      <w:ins w:id="135" w:author="sem" w:date="2015-11-09T15:43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membri kollha għandhom ir-responsabbilit</w:t>
      </w:r>
      <w:ins w:id="136" w:author="sem" w:date="2015-11-09T15:43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37" w:author="sem" w:date="2015-11-09T15:43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jirrispondu għas-sitwazzjoni fil-Mediterran”, qalet Dalli filwaqt li għamlitha ċara li l-Ewropa trid tammetti li s-sistema ta’ Dublin mhi ġusta xejn speċjalment fil-konfront tal-istati membri fil-periferija.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“Malta qiegħda f’nofs il-Mediterran u qed inħabbtu wiċċna ma</w:t>
      </w:r>
      <w:ins w:id="138" w:author="sem" w:date="2015-11-09T15:44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'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sitwazzjoni fejn l-ammont ta  immigranti li daħlu f’Malta fl-aħħar snin huwa komp</w:t>
      </w:r>
      <w:ins w:id="139" w:author="sem" w:date="2015-11-09T15:44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140" w:author="sem" w:date="2015-11-09T15:44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rabbli għal 300,000 immigranti fil-Ġermanja. </w:t>
      </w:r>
      <w:ins w:id="141" w:author="sem" w:date="2015-11-09T15:44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Jekk l-Unjoni Ewropeja trid tkun ġusta trid tassigura li l-i</w:t>
      </w:r>
      <w:ins w:id="142" w:author="sem" w:date="2015-11-09T15:44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43" w:author="sem" w:date="2015-11-09T15:44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tati </w:t>
      </w:r>
      <w:ins w:id="144" w:author="sem" w:date="2015-11-09T15:44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45" w:author="sem" w:date="2015-11-09T15:44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M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embri kollha jġorru din ir-responsabilit</w:t>
      </w:r>
      <w:ins w:id="146" w:author="sem" w:date="2015-11-09T15:44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47" w:author="sem" w:date="2015-11-09T15:44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,” insistiet Dalli.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Dalli semmiet wkoll il-proposta li qed t</w:t>
      </w:r>
      <w:del w:id="148" w:author="sem" w:date="2015-11-09T15:47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għ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ins w:id="149" w:author="sem" w:date="2015-11-09T15:47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mel l-Awstrija dwar ir-ridistribuzzjoni interna tal-immigranti biex l-ebda pajjiż ma jitħalla jġorr il-piż waħdu.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L-MEP Maltija tenniet l-importanza li għandha tingħata lill-ħidma ma’ pajjiżi li għadhom q</w:t>
      </w:r>
      <w:del w:id="150" w:author="sem" w:date="2015-11-09T15:44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egħdin jiżviluppaw u biex l-Ewropa tgħin fl-isforzi għal demokrazija iktar 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b’saħħitha u rispett lejn id-drittijiet fundamentali fil-pajjiżi tal-Afrika. Dalli temmet tgħid li jekk l-Ewropa ma taġixxi</w:t>
      </w:r>
      <w:ins w:id="151" w:author="sem" w:date="2015-11-09T15:45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x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bħala sieħeb ta’ dawn il-pajjiżi qatt m</w:t>
      </w:r>
      <w:del w:id="152" w:author="sem" w:date="2015-11-09T15:45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 se jkun hemm soluzzjoni dejjiema.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Indirizzat il-laqgħa wkoll rappreżentanta tal-Kummissjoni Ewropea li tkellmet dwar il-pjan tal-Kummissjoni li tniedi politika ġdida dwar l-immigrazzjoni sal-aħħar ta’ Mejju. Tkellmet ukoll dwar il-possibilit</w:t>
      </w:r>
      <w:ins w:id="153" w:author="sem" w:date="2015-11-09T15:45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154" w:author="sem" w:date="2015-11-09T15:45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jinfetħu ċentri għall-immigranti barra mill-Ewropa biex jonqos l-ammonti ta’ nies li jippruvaw jaqsmu l-Mediterran, </w:t>
      </w:r>
      <w:ins w:id="155" w:author="sem" w:date="2015-11-09T15:45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</w:t>
        </w:r>
      </w:ins>
      <w:del w:id="156" w:author="sem" w:date="2015-11-09T15:45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l-istes</w:t>
      </w:r>
      <w:ins w:id="157" w:author="sem" w:date="2015-11-09T15:45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waqt ma eskludi</w:t>
      </w:r>
      <w:ins w:id="158" w:author="sem" w:date="2015-11-09T15:45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tx li jista’ jkun hemm tibdil fis-sistema ta’ Dublin.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Bħalissa l-SPD, li huma parti mill-koalizzjoni fil-Gvern Ġermaniż, qed jaħdmu fuq politika ġdida dwar l-immigrazzjoni li tista’ tgħin biex l-pajjiż iqassam aħjar l-immigranti fid-diversi reġjuni filwaqt li jittieħdu </w:t>
      </w:r>
      <w:ins w:id="159" w:author="sem" w:date="2015-11-09T15:45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nkunsiderazzjoni </w:t>
      </w:r>
      <w:del w:id="160" w:author="sem" w:date="2015-11-09T15:45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l-bżonnijiet ekonomiċi tal-Ġermanja.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F’intervista riċenti mad-Deutsche Welle, l-kap tal-grupp parlamentari tal-SPD Thomas Opperman qal li l-Ġermanja għandha tkun favur li tieħu iktar immigr</w:t>
      </w:r>
      <w:ins w:id="161" w:author="sem" w:date="2015-11-09T15:46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n</w:t>
      </w:r>
      <w:del w:id="162" w:author="sem" w:date="2015-11-09T15:46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ti bil-għan li t</w:t>
      </w:r>
      <w:del w:id="163" w:author="sem" w:date="2015-11-09T15:46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għ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</w:t>
      </w:r>
      <w:ins w:id="164" w:author="sem" w:date="2015-11-09T15:46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mel tajjeb għal</w:t>
      </w:r>
      <w:ins w:id="165" w:author="sem" w:date="2015-11-09T15:47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-popolazzjoni li kull ma jmur dejjem qiegħd</w:t>
      </w:r>
      <w:ins w:id="166" w:author="sem" w:date="2015-11-09T15:47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tixjieħ u tirrispondi </w:t>
      </w:r>
      <w:r w:rsidR="008C6D96" w:rsidRPr="00F05694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</w:t>
      </w:r>
      <w:ins w:id="167" w:author="sem" w:date="2015-11-26T07:08:00Z">
        <w:r w:rsidR="00F0569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del w:id="168" w:author="sem" w:date="2015-11-26T07:08:00Z">
        <w:r w:rsidR="008C6D96" w:rsidRPr="00F05694" w:rsidDel="00F0569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="008C6D96" w:rsidRPr="00F05694">
        <w:rPr>
          <w:rFonts w:ascii="Tahoma" w:eastAsia="Times New Roman" w:hAnsi="Tahoma" w:cs="Tahoma"/>
          <w:color w:val="000000"/>
          <w:sz w:val="24"/>
          <w:szCs w:val="24"/>
          <w:lang w:val="mt-MT"/>
        </w:rPr>
        <w:t>fatt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f’ċertu partijiet tal-Ġermanja u l-Ewropa wieħed ma jsibx dejjem il-ħaddiema li jixtieq.</w:t>
      </w: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SHout: Fl-Ewropa mkien ma hemm kaċċa fir-rebbiegħa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Saviour Balzan u Moira Delia mill-kampanja SHout kontra l-kaċċa fir-rebbiegħa saħqu li l-fatti jgiddbu dak li qed </w:t>
      </w:r>
      <w:del w:id="169" w:author="sem" w:date="2015-11-09T15:48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qed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jgħidu tal-kampanja favur il-kaċċa fir-rebbiegħa.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Saħqu li filwaqt li l-kaċċaturi qed jgħidu li għandhom ikunu bħal</w:t>
      </w:r>
      <w:ins w:id="170" w:author="sem" w:date="2015-11-09T15:48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171" w:author="sem" w:date="2015-11-09T15:48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kaċċaturi Ewropej, il-fatti juru li fl-Ewropa mkien ma hemm kaċċa fir-rebbiegħa.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Qalu wkoll li mhux veru li r-referendum tal-11 ta’ April, huwa ta’ theddida għall-minoranzi u kkwotaw lill-11</w:t>
      </w:r>
      <w:ins w:id="172" w:author="sem" w:date="2015-11-09T15:48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-</w:t>
        </w:r>
      </w:ins>
      <w:del w:id="173" w:author="sem" w:date="2015-11-09T15:48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 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 avukat li flimkien mal-Imħallef Giovanni Bonello fl-aħħar ta’ Jannar għamlu dikjarazzjoni konġunta li fiha stqarrew li t-theddida tal-kaċċaturi li bir-referendum a</w:t>
      </w:r>
      <w:ins w:id="174" w:author="sem" w:date="2015-11-09T15:48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brogattiv se jkun hemm delizzji oħra li jiffaċċjaw referendum, m’għandha l-ebda bażi legali. Huma enfasizzaw li r-referendum dwar il-kaċċa fir-rebbiegħa mhuwiex se jħalli effett fuq passatempi u delizzji oħra.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Balzan u Delia qalu li filwaqt li l-kaċċaturi jgħidu li hemm eluf ta’ derogi fl-Ewropa, il-fatti juru li l-ebda deroga ma titkellem fuq il-kaċċa fir-rebbiegħa għall-gamiem u s-summien. Is-Sur Balzan argumenta li fl-Ewropa d-derogi li jingħataw hu</w:t>
      </w:r>
      <w:ins w:id="175" w:author="sem" w:date="2015-11-09T15:49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del w:id="176" w:author="sem" w:date="2015-11-09T15:49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w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 għal raġunijiet oħra fosthom għas-sigurtà tat-titjir tal-ajruplani.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</w:t>
      </w:r>
      <w:ins w:id="177" w:author="sem" w:date="2015-11-09T15:49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k</w:t>
        </w:r>
      </w:ins>
      <w:del w:id="178" w:author="sem" w:date="2015-11-09T15:49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K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elliema sostnew li t-trattat tas-s</w:t>
      </w:r>
      <w:ins w:id="179" w:author="sem" w:date="2015-11-09T15:49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180" w:author="sem" w:date="2015-11-09T15:49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ubija fl-Unjoni Ewropea jgħid ċ</w:t>
      </w:r>
      <w:del w:id="181" w:author="sem" w:date="2015-11-09T15:49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1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 u tond li l-pajjiż irid jirrispetta d-direttiva tal-għasafar. Il-kelliema għa</w:t>
      </w:r>
      <w:ins w:id="182" w:author="sem" w:date="2015-11-09T15:49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x</w:t>
        </w:r>
      </w:ins>
      <w:del w:id="183" w:author="sem" w:date="2015-11-09T15:49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-SHout qalu li meta 20 sena ilu, </w:t>
      </w:r>
      <w:ins w:id="184" w:author="sem" w:date="2015-11-09T15:49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l-kaċċa fir-</w:t>
      </w:r>
      <w:ins w:id="185" w:author="sem" w:date="2015-11-09T15:49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</w:t>
        </w:r>
      </w:ins>
      <w:del w:id="186" w:author="sem" w:date="2015-11-09T15:49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ebbiegħa ġiet </w:t>
      </w:r>
      <w:ins w:id="187" w:author="sem" w:date="2015-11-09T15:49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kkontrollata, kien hemm protesti u vandaliżmu iżda mil-lat pożittivi żdiedu l-għasafar li bdew ibejtu f’Malta.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Sostnew ukoll li filwaqt li l-kaċċaturi jgħidu li ġiet negozjata deroga, il-fatti juru li t-trattat imkien ma jitkellem fuq il-kaċċa fir-rebbiegħa u li t-trattat jirreferi direttament għall-fatt li d-direttivi tal-għasafar iridu jiġu rispettati.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SHout giddbu wkoll l-għajta li l-ispejjeż għar-referendum ġejjin mil-liċenzja tal-kaċċa u qalu li l-liċenzji tal-kaċċa fir-rebbiegħa huma b’xejn u l-kaċċaturi mhu</w:t>
      </w:r>
      <w:ins w:id="188" w:author="sem" w:date="2015-11-09T15:49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mie</w:t>
        </w:r>
      </w:ins>
      <w:ins w:id="189" w:author="sem" w:date="2015-11-09T15:50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x</w:t>
        </w:r>
      </w:ins>
      <w:del w:id="190" w:author="sem" w:date="2015-11-09T15:49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x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qed iħallsu flus. Żiedu li fuq kollox m’hemm ebda prezz għad-demokrazija u li ħadd ma għamel dan l-argument meta kien hemm refer</w:t>
      </w:r>
      <w:ins w:id="191" w:author="sem" w:date="2015-11-09T15:50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nda oħra.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Balzan u Delia qalu wkoll li mhu</w:t>
      </w:r>
      <w:ins w:id="192" w:author="sem" w:date="2015-11-09T15:50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wiex</w:t>
        </w:r>
      </w:ins>
      <w:del w:id="193" w:author="sem" w:date="2015-11-09T15:50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x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minnu li l-partit</w:t>
      </w:r>
      <w:ins w:id="194" w:author="sem" w:date="2015-11-09T15:50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politiċi huma favur il-kaċċa u sostnew li l-Prim Ministru Joseph Muscat u l-Kap tal-Oppożizzjoni Simon Busuttil taw lil kulħadd il-libertà li jiddeċiedi kif irid.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Qalu wkoll li filwaqt li l-kaċċaturi jgħidu li huma tolleranti kkwotaw x’jgħid il-Malti li “il-passat huwa mera tal-futur” u qalu li bħalissa l-poplu mhux jara l-ver</w:t>
      </w:r>
      <w:ins w:id="195" w:author="sem" w:date="2015-11-09T15:50:00Z">
        <w:r w:rsidR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</w:ins>
      <w:del w:id="196" w:author="sem" w:date="2015-11-09T15:50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wiċċ u karattru tal-kaċċaturi.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Fil-Ħamrun fejn hemm elezzjoni tal-kunsill lokali, il-kampanja SHout ħeġġet lin-nies biex fil-11 ta’ April joħorġu jivvotaw ukoll fir-referendum f’dik li sejħu bħala opportunità biex jitjieb il-pajjiż u jsir tassew ugwali ma’ pajjiżi oħra Ewropej.</w:t>
      </w: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Dmirna niddefendu s-servizzi finanzjarji f’Malta – Alfred Sant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L-Ewroparlamentr</w:t>
      </w:r>
      <w:del w:id="197" w:author="sem" w:date="2015-11-09T15:51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 Malti Alfred Sant  qal  li għandna niddefendu s-settur finanzjarju, pilastru ewlieni tal-ekonomija Maltija.  Dr</w:t>
      </w:r>
      <w:del w:id="198" w:author="sem" w:date="2015-11-09T15:51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Sant qal lill-Parlament Ewropew li ċerti pajjizi ma jistgħux jiġu akkużati li saru “tax havens” sempliċement għax speċjalizzaw fis-servizzi finanzjarji. Dr</w:t>
      </w:r>
      <w:del w:id="199" w:author="sem" w:date="2015-11-09T15:51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Sant kien qed jitkellem dwar it-tħejjija ta’ direttivi Ewropej ġodda dwar il-mod kif il-pajjiżi membri tal-Unjoni Ewropea jissettjaw it-taxxi tagħhom.  F’daqqa waħda, qal Sant, hemm min qed iqis lill-pajjiżi li jispeċjalizzaw fis-servizzi finanzjarji qishom kienu ta’ theddida għall-integrità tal-Unjoni Ewropea.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Dr</w:t>
      </w:r>
      <w:del w:id="200" w:author="sem" w:date="2015-11-09T15:51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Sant tkellem dwar is-suġġett wara li l-Kummissarju Ewropew Pierre Moscovici </w:t>
      </w:r>
      <w:del w:id="201" w:author="sem" w:date="2015-11-09T15:51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ppreżenta stqarrija dwar it-trasparenza fit-taxxi. Dr</w:t>
      </w:r>
      <w:del w:id="202" w:author="sem" w:date="2015-11-09T15:51:00Z">
        <w:r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Sant qal li fl-UE għaddejjin eżerċizzji li jattakkaw is-settur tas-servizzi finanzjarji f’għadd ta’ stati membri tal-UE. Dawn l-istati, barra r-Renju Unit, huma meqjusa fost l-iżgħar pajjiżi tal-UE.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0152C3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ins w:id="203" w:author="sem" w:date="2015-11-09T15:52:00Z">
        <w:r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del w:id="204" w:author="sem" w:date="2015-11-09T15:52:00Z">
        <w:r w:rsidR="002B3EFC"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‘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Il-fatt jibqa’ li s-servizzi finanzjarji huma meħtieġa f’dinja globalizzata li taċċetta regoli neo-liberali f’pajjiżi u kontinenti </w:t>
      </w:r>
      <w:del w:id="205" w:author="sem" w:date="2015-11-09T15:51:00Z">
        <w:r w:rsidR="002B3EFC" w:rsidRPr="00AF70D9" w:rsidDel="007B6FF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mmexxija b’mod effiċjenti. Li wieħed jgħid li s-servizzi finanzjarji jimplikaw l-inkoraġġiment tal-evażjoni tat-taxxa huwa falz</w:t>
      </w:r>
      <w:ins w:id="206" w:author="sem" w:date="2015-11-09T15:52:00Z">
        <w:r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del w:id="207" w:author="sem" w:date="2015-11-09T15:52:00Z">
        <w:r w:rsidR="002B3EFC"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="002B3EFC"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enfasizza Alfred Sant.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 Fi Brussell, Alfred Sant qal li huwa d-dmir tagħna li nħarsu s-servizzi finanzjarji, mutur importanti tal-ekonomija Maltija. </w:t>
      </w:r>
      <w:ins w:id="208" w:author="sem" w:date="2015-11-09T15:52:00Z">
        <w:r w:rsidR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del w:id="209" w:author="sem" w:date="2015-11-09T15:52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‘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Ħafna qed jisħqu li xi pajjiżi qed jippermettu lil</w:t>
      </w:r>
      <w:ins w:id="210" w:author="sem" w:date="2015-11-09T15:53:00Z">
        <w:r w:rsidR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211" w:author="sem" w:date="2015-11-09T15:53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kumpaniji kbar jeħilsu milli jħallsu t-taxxi dovuti minnhom. Allura hemm ħidma għaddejja biex jaraw kif dan jiġi kkontrollat. Malta, bil-qasam tas-servizzi finanzjarji tagħha, ukoll taqa’ fid-dell tas-suspett.  Imma l-qasam tas-servizzi 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finanzjarji tagħna hu wieħed mill-aktar li kiber fl-aħħar snin u ma nistgħux inħalluh jiġi mxekkel. Fl-istess ħin, lanqas ma rridu nidhru li b’xi mod niffavorixxu li kumpaniji jew individwi jaħarbu milli jħallsu t-taxxi</w:t>
      </w:r>
      <w:ins w:id="212" w:author="sem" w:date="2015-11-09T15:53:00Z">
        <w:r w:rsidR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del w:id="213" w:author="sem" w:date="2015-11-09T15:53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ins w:id="214" w:author="sem" w:date="2015-11-09T15:53:00Z">
        <w:r w:rsidR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del w:id="215" w:author="sem" w:date="2015-11-09T15:53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216" w:author="sem" w:date="2015-11-09T15:53:00Z">
        <w:r w:rsidR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q</w:t>
        </w:r>
      </w:ins>
      <w:del w:id="217" w:author="sem" w:date="2015-11-09T15:53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Q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 Alfred Sant.</w:t>
      </w:r>
      <w:bookmarkStart w:id="218" w:name="_GoBack"/>
      <w:bookmarkEnd w:id="218"/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 </w:t>
      </w:r>
    </w:p>
    <w:p w:rsidR="002B3EFC" w:rsidRPr="00AF70D9" w:rsidRDefault="002B3EFC" w:rsidP="002B3EFC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Il-Kap tad-Delegazzjoni Maltija fl-S&amp;D indirizza wkoll laqgħa ta’ grupp ta’ deputati soċjalisti waqt li kienet qed tiġi</w:t>
      </w:r>
      <w:del w:id="219" w:author="sem" w:date="2015-11-09T15:53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ittrattata dil-kwistjoni. Dr</w:t>
      </w:r>
      <w:del w:id="220" w:author="sem" w:date="2015-11-09T15:53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Sant reġa’ enfasizza li l-qasam tas-servizzi finanzjarji jeħtieġ jingħata kull għarfien, waqt li jirrispetta livelli għolja ta’ tmexxija onesta. </w:t>
      </w:r>
      <w:ins w:id="221" w:author="sem" w:date="2015-11-09T15:53:00Z">
        <w:r w:rsidR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Mal-brikkun ma jridx jeħel l-onest</w:t>
      </w:r>
      <w:ins w:id="222" w:author="sem" w:date="2015-11-09T15:54:00Z">
        <w:r w:rsidR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"</w:t>
        </w:r>
      </w:ins>
      <w:del w:id="223" w:author="sem" w:date="2015-11-09T15:54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’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e</w:t>
      </w:r>
      <w:r w:rsidR="008C6D96" w:rsidRPr="00F05694">
        <w:rPr>
          <w:rFonts w:ascii="Tahoma" w:eastAsia="Times New Roman" w:hAnsi="Tahoma" w:cs="Tahoma"/>
          <w:color w:val="000000"/>
          <w:sz w:val="24"/>
          <w:szCs w:val="24"/>
          <w:lang w:val="mt-MT"/>
        </w:rPr>
        <w:t>n</w:t>
      </w:r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>fasizza Dr</w:t>
      </w:r>
      <w:del w:id="224" w:author="sem" w:date="2015-11-09T15:53:00Z">
        <w:r w:rsidRPr="00AF70D9" w:rsidDel="000152C3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.</w:delText>
        </w:r>
      </w:del>
      <w:r w:rsidRPr="00AF70D9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Sant.</w:t>
      </w:r>
    </w:p>
    <w:p w:rsidR="00CF6A9F" w:rsidRPr="00AF70D9" w:rsidRDefault="00CF6A9F">
      <w:pPr>
        <w:rPr>
          <w:lang w:val="mt-MT"/>
        </w:rPr>
      </w:pPr>
    </w:p>
    <w:sectPr w:rsidR="00CF6A9F" w:rsidRPr="00AF70D9" w:rsidSect="00AC066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8" w:author="sem" w:date="2015-11-09T14:54:00Z" w:initials="s">
    <w:p w:rsidR="005A7FC9" w:rsidRDefault="005A7FC9">
      <w:pPr>
        <w:pStyle w:val="CommentText"/>
      </w:pPr>
      <w:r>
        <w:rPr>
          <w:rStyle w:val="CommentReference"/>
        </w:rPr>
        <w:annotationRef/>
      </w:r>
      <w:proofErr w:type="spellStart"/>
      <w:r>
        <w:t>konsistenza</w:t>
      </w:r>
      <w:proofErr w:type="spellEnd"/>
      <w:r>
        <w:t xml:space="preserve"> </w:t>
      </w:r>
      <w:proofErr w:type="spellStart"/>
      <w:r>
        <w:t>tul</w:t>
      </w:r>
      <w:proofErr w:type="spellEnd"/>
      <w:r>
        <w:t xml:space="preserve"> l-</w:t>
      </w:r>
      <w:proofErr w:type="spellStart"/>
      <w:r>
        <w:t>artiklu</w:t>
      </w:r>
      <w:proofErr w:type="spellEnd"/>
      <w:r>
        <w:t xml:space="preserve"> </w:t>
      </w:r>
      <w:proofErr w:type="spellStart"/>
      <w:r>
        <w:t>kollu</w:t>
      </w:r>
      <w:proofErr w:type="spellEnd"/>
    </w:p>
  </w:comment>
  <w:comment w:id="37" w:author="sem" w:date="2015-11-09T14:57:00Z" w:initials="s">
    <w:p w:rsidR="005A7FC9" w:rsidRPr="005A7FC9" w:rsidRDefault="005A7FC9">
      <w:pPr>
        <w:pStyle w:val="CommentText"/>
        <w:rPr>
          <w:lang w:val="it-IT"/>
        </w:rPr>
      </w:pPr>
      <w:r>
        <w:rPr>
          <w:rStyle w:val="CommentReference"/>
        </w:rPr>
        <w:annotationRef/>
      </w:r>
      <w:r w:rsidRPr="005A7FC9">
        <w:rPr>
          <w:lang w:val="it-IT"/>
        </w:rPr>
        <w:t>inkonsistenza dwar jekk il-PBS h</w:t>
      </w:r>
      <w:r>
        <w:rPr>
          <w:lang w:val="it-IT"/>
        </w:rPr>
        <w:t>ux femminil jew maskil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5C0" w:rsidRDefault="00E035C0" w:rsidP="0037520F">
      <w:pPr>
        <w:spacing w:after="0" w:line="240" w:lineRule="auto"/>
      </w:pPr>
      <w:r>
        <w:separator/>
      </w:r>
    </w:p>
  </w:endnote>
  <w:endnote w:type="continuationSeparator" w:id="0">
    <w:p w:rsidR="00E035C0" w:rsidRDefault="00E035C0" w:rsidP="0037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286"/>
      <w:docPartObj>
        <w:docPartGallery w:val="Page Numbers (Bottom of Page)"/>
        <w:docPartUnique/>
      </w:docPartObj>
    </w:sdtPr>
    <w:sdtContent>
      <w:p w:rsidR="0037520F" w:rsidRDefault="008C6D96">
        <w:pPr>
          <w:pStyle w:val="Footer"/>
          <w:jc w:val="right"/>
        </w:pPr>
        <w:fldSimple w:instr=" PAGE   \* MERGEFORMAT ">
          <w:r w:rsidR="00C21D23">
            <w:rPr>
              <w:noProof/>
            </w:rPr>
            <w:t>5</w:t>
          </w:r>
        </w:fldSimple>
      </w:p>
    </w:sdtContent>
  </w:sdt>
  <w:p w:rsidR="0037520F" w:rsidRDefault="003752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5C0" w:rsidRDefault="00E035C0" w:rsidP="0037520F">
      <w:pPr>
        <w:spacing w:after="0" w:line="240" w:lineRule="auto"/>
      </w:pPr>
      <w:r>
        <w:separator/>
      </w:r>
    </w:p>
  </w:footnote>
  <w:footnote w:type="continuationSeparator" w:id="0">
    <w:p w:rsidR="00E035C0" w:rsidRDefault="00E035C0" w:rsidP="00375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EFC"/>
    <w:rsid w:val="000152C3"/>
    <w:rsid w:val="001837E7"/>
    <w:rsid w:val="002B3EFC"/>
    <w:rsid w:val="0037520F"/>
    <w:rsid w:val="004F013F"/>
    <w:rsid w:val="00561886"/>
    <w:rsid w:val="005A7FC9"/>
    <w:rsid w:val="00653460"/>
    <w:rsid w:val="007B6FF8"/>
    <w:rsid w:val="008C6D96"/>
    <w:rsid w:val="00A27E60"/>
    <w:rsid w:val="00A85E98"/>
    <w:rsid w:val="00AC0668"/>
    <w:rsid w:val="00AC79D4"/>
    <w:rsid w:val="00AF70D9"/>
    <w:rsid w:val="00BB746C"/>
    <w:rsid w:val="00C21D23"/>
    <w:rsid w:val="00C73FA5"/>
    <w:rsid w:val="00CF6A9F"/>
    <w:rsid w:val="00D76E3C"/>
    <w:rsid w:val="00DD6967"/>
    <w:rsid w:val="00E035C0"/>
    <w:rsid w:val="00E42FFF"/>
    <w:rsid w:val="00EA52C8"/>
    <w:rsid w:val="00F0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F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20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5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0F"/>
    <w:rPr>
      <w:rFonts w:ascii="Calibri" w:eastAsia="Calibri" w:hAnsi="Calibri" w:cs="Times New Roman"/>
      <w:lang w:val="en-US"/>
    </w:rPr>
  </w:style>
  <w:style w:type="paragraph" w:styleId="Revision">
    <w:name w:val="Revision"/>
    <w:hidden/>
    <w:uiPriority w:val="99"/>
    <w:semiHidden/>
    <w:rsid w:val="004F013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3F"/>
    <w:rPr>
      <w:rFonts w:ascii="Tahoma" w:eastAsia="Calibri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A7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FC9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F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DB1CB02-D9CB-4922-B6CE-0FD7CFC5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sem</cp:lastModifiedBy>
  <cp:revision>10</cp:revision>
  <cp:lastPrinted>2015-11-26T06:14:00Z</cp:lastPrinted>
  <dcterms:created xsi:type="dcterms:W3CDTF">2015-07-16T13:48:00Z</dcterms:created>
  <dcterms:modified xsi:type="dcterms:W3CDTF">2015-11-26T06:14:00Z</dcterms:modified>
</cp:coreProperties>
</file>