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Il-Premju Francis Ebejer 2015 għall-kitba għat-teatru u r-radjudrammi</w:t>
      </w:r>
    </w:p>
    <w:p w:rsidR="00132310" w:rsidRPr="00BB1037" w:rsidRDefault="006E78EB" w:rsidP="006E78EB">
      <w:pPr>
        <w:shd w:val="clear" w:color="auto" w:fill="FFFFFF"/>
        <w:tabs>
          <w:tab w:val="left" w:pos="5748"/>
        </w:tabs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mt-MT"/>
        </w:rPr>
        <w:tab/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Il-Kunsill Malti għall-Arti nieda l-edizzjoni 2015 tal-Premju Francis Ebejer – il-kompetizzjoni nazzjonali ta’ kitba għat-teatru u r-radjudrammi.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Il-Premju Francis Ebejer re</w:t>
      </w:r>
      <w:ins w:id="0" w:author="Wilfred" w:date="2015-11-20T15:22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" w:author="Wilfred" w:date="2015-11-20T15:22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a’ fetaħ għas-sena 2015 wara eżer</w:t>
      </w:r>
      <w:ins w:id="2" w:author="Wilfred" w:date="2015-11-20T15:22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3" w:author="Wilfred" w:date="2015-11-20T15:22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izzju ta’ ristrutturar li kien jinkludi taħriġ għall-kittieba u huwa mmirat lejn kittieba ġodda u stabbiliti biex jaqsmu xogħ</w:t>
      </w:r>
      <w:del w:id="4" w:author="Wilfred" w:date="2015-11-20T15:27:00Z">
        <w:r w:rsidR="00176C0E"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lijiethom ma’ udjenza wiesgħa u joffri pjattaforma b’saħħitha għal iktar skritti promettenti bil-Malti.</w:t>
      </w:r>
      <w:bookmarkStart w:id="5" w:name="_GoBack"/>
      <w:bookmarkEnd w:id="5"/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Il-Premju tnieda waqt konferenza tal-aħbarijiet li matulha ntwerew siltiet minn </w:t>
      </w:r>
      <w:ins w:id="6" w:author="Wilfred" w:date="2015-11-20T15:28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 Rridx Immur</w:t>
      </w:r>
      <w:ins w:id="7" w:author="Wilfred" w:date="2015-11-20T15:28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l-iskritt rebbieħ tal-Premju Francis Ebejer sentejn ilu u li se jittella’ fit-Teatru Manoel il-Ġim</w:t>
      </w:r>
      <w:del w:id="8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9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u s-Sibt. L-iskritt għandu kitba ta’ Leanne Ellul.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responsabbli mill-Kultura, Owen Bonnici qal li l-premju ma jinkludix biss premji fi flus, iżda wkoll għajnuna biex id-drammi rebbieħa jittellgħu u jiġu ppubblikati. Il-Premju Francis Ebejer huwa miftuħ għal</w:t>
      </w:r>
      <w:ins w:id="10" w:author="Wilfred" w:date="2015-11-20T15:32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1" w:author="Wilfred" w:date="2015-11-20T15:32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kittieba ta’ kull età, grad ta’ esperjenza u nazzjonalità u l-ilsien ewlieni li fih jinkitbu l-iskritti għandu jkun il-Malti.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Bћala parti mir-ristrutturar tal-Premju, ġie ffurmat </w:t>
      </w:r>
      <w:r w:rsidRPr="000B6C3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" w:author="Wilfred" w:date="2015-11-20T15:3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core group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biex jiddiskuti l-futur tal-Premju u t-taћriġ meћtieġ biex jiġu żvilup</w:t>
      </w:r>
      <w:ins w:id="13" w:author="Wilfred" w:date="2015-11-20T15:3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at</w:t>
      </w:r>
      <w:del w:id="14" w:author="Wilfred" w:date="2015-11-20T15:3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 skritti ta’ kwalità gћolja. B’kollaborazzjoni mal-Università ta’ Malta u ċ-Ċentru tal-Kreattività fil-Kavallier ta’ San Ġakbu, bћalissa gћaddej kors tal-kitba li jinkludi sensiela ta’ </w:t>
      </w:r>
      <w:r w:rsidRPr="000B6C3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" w:author="Wilfred" w:date="2015-11-20T15:3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workshops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Tliet kittieba u akkademiċi internazzjonali ġew mistiedna gћal dan il-kors. B’kollox irreġistraw 22 applikant.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Il-Viċi</w:t>
      </w:r>
      <w:ins w:id="16" w:author="Wilfred" w:date="2015-11-20T15:35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7" w:author="Wilfred" w:date="2015-11-20T15:35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President ta’ Microsoft responsabbli għall-edukazzjoni għal żjara f’Malta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Anthony Salcito, Viċi</w:t>
      </w:r>
      <w:ins w:id="18" w:author="Wilfred" w:date="2015-11-20T15:35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9" w:author="Wilfred" w:date="2015-11-20T15:35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President ta’ Microsoft responsabbli għall-Edukazzjoni fis-Settur Pubbliku madwar id-dinja se jżur Malta nhar it-Tnejn li ġej.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“Dan huwa żmien eċitanti ħafna għas-settur ta</w:t>
      </w:r>
      <w:del w:id="20" w:author="Wilfred" w:date="2015-11-20T15:36:00Z">
        <w:r w:rsidRPr="00BB1037" w:rsidDel="0026296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’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l-Edukazzjoni f’Malta u Microsoft se tkun qed tagħmel dan iż-żmien ferm iżjed interessanti hekk kif se nkunu qed inniedu diversi inizjattivi ġodda u importanti bħala parti mill-viżjoni tagħna li nħallu impatt fuq il-ħajja tal-Maltin. Iż-żjara ta’ Anthony Salcito f’Malta se tkompli tisħaq l-impenn u l-ħidma li Microsoft qed twettaq f’Malta sabiex tgħin liż-żgħażagħ jiksbu iżjed suċċess, twassal iżjed tkabbir ekonomiku u nkunu minn ta’ quddiem nett fl-Unjoni Ewropea fit-teknoloġija tal-</w:t>
      </w:r>
      <w:r w:rsidRPr="0026296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1" w:author="Wilfred" w:date="2015-11-20T15:3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cloud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kemm fil-qasam governattiv u dak tas-settur kummerċjali,” ikkummentat Adrianna Zammit, </w:t>
      </w:r>
      <w:r w:rsidRPr="0026296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2" w:author="Wilfred" w:date="2015-11-20T15:3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Country Manager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Microsoft f’Malta u Ċipru.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Minbarra li se jkun qed jiltaqa’ mat-tim ta’ Microsoft f’Malta u jżur il-Microsoft Innovation Center, is-</w:t>
      </w:r>
      <w:ins w:id="23" w:author="Wilfred" w:date="2015-11-20T18:55:00Z">
        <w:r w:rsidR="007B305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24" w:author="Wilfred" w:date="2015-11-20T18:55:00Z">
        <w:r w:rsidRPr="00BB1037" w:rsidDel="007B305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ur Salcito se jżur ukoll il-Kulleġġ ta’ Stella Maris li din is-sena </w:t>
      </w:r>
      <w:ins w:id="25" w:author="Wilfred" w:date="2015-11-25T18:39:00Z">
        <w:r w:rsidR="00CB67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huwa</w:t>
        </w:r>
      </w:ins>
      <w:del w:id="26" w:author="Wilfred" w:date="2015-11-25T18:39:00Z">
        <w:r w:rsidRPr="00BB1037" w:rsidDel="00CB67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hija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27" w:author="Wilfred" w:date="2015-11-25T18:39:00Z">
        <w:r w:rsidR="00CB67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wieħed</w:t>
        </w:r>
      </w:ins>
      <w:del w:id="28" w:author="Wilfred" w:date="2015-11-25T18:39:00Z">
        <w:r w:rsidRPr="00BB1037" w:rsidDel="00CB67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waħda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mil</w:t>
      </w:r>
      <w:del w:id="29" w:author="Wilfred" w:date="2015-11-20T15:38:00Z">
        <w:r w:rsidRPr="00BB1037" w:rsidDel="0026296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-</w:t>
      </w:r>
      <w:r w:rsidRPr="0026296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0" w:author="Wilfred" w:date="2015-11-20T15:3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Lighthouse Schools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Microsoft wara proġett pilota ta’ suċċess li twettaq minn Microsoft flimkien mal-kumpanija Maltija Smart Technologies. L-iskejjel jidħlu jagħmlu parti mill-programm </w:t>
      </w:r>
      <w:r w:rsidRPr="0026296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1" w:author="Wilfred" w:date="2015-11-20T15:3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Lighthouse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Microsoft wara li jkunu wettqu inizjattivi sostanzjali sabiex iraw</w:t>
      </w:r>
      <w:del w:id="32" w:author="Wilfred" w:date="2015-11-20T15:38:00Z">
        <w:r w:rsidRPr="00BB1037" w:rsidDel="0026296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mu ambjent ta’ tagħlim permezz tat-teknoloġija. Dan isir wara li l-iskola tkun ħadet inizjattivi sabiex tgħin lill-istudenti jiksbu kapaċitajiet u jifhmu kemm hu importanti li fid-dinja diġitali ta</w:t>
      </w:r>
      <w:del w:id="33" w:author="Wilfred" w:date="2015-11-20T18:57:00Z">
        <w:r w:rsidRPr="00BB1037" w:rsidDel="00FC2F9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’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34" w:author="Wilfred" w:date="2015-11-20T18:57:00Z">
        <w:r w:rsidR="00FC2F9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lum, biex tkun kompetittiv hemm bżonn li tkun taf taħdem bit-teknoloġija. Skejjel li jkunu daħlu fil-programm Microsoft </w:t>
      </w:r>
      <w:r w:rsidRPr="00B928EB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5" w:author="Wilfred" w:date="2015-11-20T15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Lighthouse Schools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iservu ta’ mudell  sabiex skejjel oħra jifhmu aħjar kif jistgħu jużaw it-teknoloġija biex jitnaqqas id-distakk li jeżisti bejn dawk l-istudenti li għandhom aċċess għat-teknoloġija u dawk li għad m’għandhomx.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Anthony Salcito </w:t>
      </w:r>
      <w:del w:id="36" w:author="Wilfred" w:date="2015-11-20T15:42:00Z">
        <w:r w:rsidRPr="00BB1037" w:rsidDel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ssieħeb ma’ Microsoft fl-1992 u kien strumentali fit-tnedija b’suċċess ta’ għadd ta’ programmi u </w:t>
      </w:r>
      <w:r w:rsidRPr="00B928EB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7" w:author="Wilfred" w:date="2015-11-20T15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partnerships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importanti fil-qasam ta</w:t>
      </w:r>
      <w:del w:id="38" w:author="Wilfred" w:date="2015-11-20T15:42:00Z">
        <w:r w:rsidRPr="00BB1037" w:rsidDel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’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l-edukazzjoni fosthom il-Microsoft </w:t>
      </w:r>
      <w:r w:rsidRPr="00F76035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9" w:author="Wilfred" w:date="2015-11-20T19:0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Educator Network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u għen ħafna fil-ħidma ta’ Microsoft sabiex iżżid ir-rwol tat-teknoloġija fil-klassijiet fl-iskejjel. Illum, ir-rwol tiegħu huwa dak li jiżgura l-implimentazzjoni tal-viżjoni li Microsoft għandha għall-Edukazzjoni kif ukoll </w:t>
      </w:r>
      <w:r w:rsidRPr="00B928EB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0" w:author="Wilfred" w:date="2015-11-20T15:4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partnerships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proġetti li jwasslu t-teknoloġija fl-edukazzjoni.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Bethlehem f'Għajnsielem jirbaħ il-</w:t>
      </w:r>
      <w:ins w:id="41" w:author="Wilfred" w:date="2015-11-20T15:43:00Z">
        <w:r w:rsidR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42" w:author="Wilfred" w:date="2015-11-20T15:43:00Z">
        <w:r w:rsidRPr="00BB1037" w:rsidDel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remju Nazzjonali għall-</w:t>
      </w:r>
      <w:ins w:id="43" w:author="Wilfred" w:date="2015-11-20T15:43:00Z">
        <w:r w:rsidR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44" w:author="Wilfred" w:date="2015-11-20T15:43:00Z">
        <w:r w:rsidRPr="00BB1037" w:rsidDel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ppoġġ lill-Intrapriża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Fit-tieni post ġie klassifikat il</w:t>
      </w:r>
      <w:ins w:id="45" w:author="Wilfred" w:date="2015-11-20T15:43:00Z">
        <w:r w:rsidR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6" w:author="Wilfred" w:date="2015-11-20T15:43:00Z">
        <w:r w:rsidRPr="00BB1037" w:rsidDel="00B928E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=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Kunsill </w:t>
      </w:r>
      <w:ins w:id="47" w:author="Wilfred" w:date="2015-11-20T19:03:00Z">
        <w:r w:rsidR="00F760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48" w:author="Wilfred" w:date="2015-11-20T15:44:00Z">
        <w:r w:rsidRPr="00BB1037" w:rsidDel="005B0A4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okali ta' Valletta bil-proġett </w:t>
      </w:r>
      <w:r w:rsidRPr="005B0A4D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9" w:author="Wilfred" w:date="2015-11-20T15:4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Town Centre Management</w:t>
      </w:r>
      <w:ins w:id="50" w:author="Wilfred" w:date="2015-11-20T15:44:00Z">
        <w:r w:rsidR="005B0A4D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.</w:t>
        </w:r>
      </w:ins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F’ċerimonja li saret fil-Kavallier ta’ San Ġakbu, tħabbru r-rebbieħa tal-Premju Nazzjonali għall-Appoġġ lill-Intrapriża 2015. Il-kompetizzjoni, li pparteċipaw fiha n-numru sabiħ ta’ 15-il proġett, kienet maqsuma f’żewġ sezzjonijiet, waħda tal-Kunsilli Lokali u oħra għall-entitajiet oħra.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Ir-rebbieħa ta’ din is-sena kienu l-Kunsill Lokali ta’ Għajnsielem bil-proġett Bethlehem f’Għajnsielem u l-Malta Employers Association bil-proġett </w:t>
      </w:r>
      <w:r w:rsidRPr="000D23E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1" w:author="Wilfred" w:date="2015-11-20T15:4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Stengthening the Business Environment Through Active Social Dialogue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Ir-rebbieħa taż-żewġ sezzjonijiet ingħataw premju ta’ €14,000. €10,000 ingħataw immedjatament filwaqt li l-€4,000 l-oħra ser jingħataw fix-xhur li ġejjin skon</w:t>
      </w:r>
      <w:ins w:id="52" w:author="Wilfred" w:date="2015-11-20T15:47:00Z">
        <w:r w:rsidR="000D23E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53" w:author="Wilfred" w:date="2015-11-20T15:47:00Z">
        <w:r w:rsidRPr="00BB1037" w:rsidDel="000D23E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il-progress li jkun sar fl-implimentazzjoni ta’ proġett ieħor li kien imħabbar fl-applikazzjoni.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Il-Kunsill Lokali Valletta ġie klassifikat fit-tieni post bil-proġett </w:t>
      </w:r>
      <w:r w:rsidRPr="000D23E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4" w:author="Wilfred" w:date="2015-11-20T15:4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Town Centre Management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 waqt li l-Malta Chamber of Commerce, Enterprise and Industry ġie fit-tieni post tal-kategorija tal-entitajiet l-oħra bil-proġett </w:t>
      </w:r>
      <w:r w:rsidRPr="000D23E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5" w:author="Wilfred" w:date="2015-11-20T15:4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A Joint Corporate Social Responsability Initiative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Dawn ingħataw premju ta’ €9,000. €6,000 immedjatament, filwaqt li t-€3,000 l-oħra se jingħataw fix-xhur li ġejjin ukoll taħt l-istess kundizzjoni tar-rebbieħa</w:t>
      </w:r>
      <w:ins w:id="56" w:author="Wilfred" w:date="2015-11-20T19:06:00Z">
        <w:r w:rsidR="002E1CC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  Ingħata wkoll premju ta’ konsolazzjoni ta’ €2,000 fis-sezzjoni miftuħa għall-entitajiet oħra lil The Definitive(ly) Good Guide Co. Ltd bil-proġett: </w:t>
      </w:r>
      <w:r w:rsidRPr="000D23E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7" w:author="Wilfred" w:date="2015-11-20T15:4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Malta Artisan Markets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Il-Ministru tal-Ekonomija, Investiment u Intrapriżi Żgħar Dr Chris Cardona qal li n-numru ta’ proġetti li daħlu għall-kompetizzjoni jawgura tajjeb biex ikun żgurat li inizjattivi favur l-intraprenditorija għadhom qed jiġu </w:t>
      </w:r>
      <w:del w:id="58" w:author="Wilfred" w:date="2015-11-20T15:48:00Z">
        <w:r w:rsidRPr="00BB1037" w:rsidDel="0072133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ppjanati u implimentati.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“Il-Premju mhuwiex biss kompetizzjoni li twassal lir-rebbieħa għal rigal ta’ flus iżda għandu wkoll iservi biex jitqajjem għarfien dwar l-intrapriża u biex kull min huwa eliġibbli biex jikkompeti, ikollu inċentiv ieħor biex ikun kreattiv fl-inizjattivi li jieħu biex jitkattar is-settur kummerċjali”, saħaq il-Ministru Cardona.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Huwa rringrazzja lil kull min ikkontribwixxa biex tkun implimentata din l-inizjattiv</w:t>
      </w:r>
      <w:ins w:id="59" w:author="Wilfred" w:date="2015-11-20T19:09:00Z">
        <w:r w:rsidR="00CD6FB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60" w:author="Wilfred" w:date="2015-11-20T19:09:00Z">
        <w:r w:rsidRPr="00BB1037" w:rsidDel="00CD6FB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b’suċċess, partikolarment il-Ministeru tal-Finanzi, id-Dipartiment tal-Kummerċ, id-Direttorat tal-Enterprise Policy &amp; Schemes fl-istess Ministeru, </w:t>
      </w:r>
      <w:del w:id="61" w:author="Wilfred" w:date="2015-11-20T19:09:00Z">
        <w:r w:rsidRPr="00BB1037" w:rsidDel="00CD6FB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il-Kumitat ta’ Selezzjoni u dawk kollha li </w:t>
      </w:r>
      <w:del w:id="62" w:author="Wilfred" w:date="2015-11-20T15:33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pparteċipaw bil-proġetti tagħhom.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Il-Ministru Cardona ħabbar li ż-żewġ proġetti li se jikkompetu fil-</w:t>
      </w:r>
      <w:r w:rsidRPr="00E558F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3" w:author="Wilfred" w:date="2015-11-20T15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European Enterprise Promotion Awards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aktar tard din is-sena f</w:t>
      </w:r>
      <w:ins w:id="64" w:author="Wilfred" w:date="2015-11-20T15:50:00Z">
        <w:r w:rsidR="00E558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l-Lussemburgu: Malta Employers’ Association (MEA) bil-proġett: </w:t>
      </w:r>
      <w:r w:rsidRPr="00E558F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5" w:author="Wilfred" w:date="2015-11-20T15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Strengthening the Business Environment through Active Social Dialogue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 u l-Kunsill Lokali Għajnsielem bil-proġett: Bethlehem f’Għajnsielem.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Iċ-ċerimonja kienet indirizzata wkoll mis-Sur Noel Bartolo, </w:t>
      </w:r>
      <w:r w:rsidRPr="0095463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6" w:author="Wilfred" w:date="2015-11-20T16:3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Chairperson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tal-Kumitat ta’ Selezzjoni. 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Is-</w:t>
      </w:r>
      <w:ins w:id="67" w:author="Wilfred" w:date="2015-11-20T16:37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68" w:author="Wilfred" w:date="2015-11-20T16:37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indku ta</w:t>
      </w:r>
      <w:ins w:id="69" w:author="Wilfred" w:date="2015-11-20T16:39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70" w:author="Wilfred" w:date="2015-11-20T16:39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Ħal</w:t>
      </w:r>
      <w:ins w:id="71" w:author="Wilfred" w:date="2015-11-20T16:37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72" w:author="Wilfred" w:date="2015-11-20T16:37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Qormi tilmenta għax ma rebħux </w:t>
      </w:r>
      <w:ins w:id="73" w:author="Wilfred" w:date="2015-11-20T16:38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ins w:id="74" w:author="Wilfred" w:date="2015-11-20T16:38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75" w:author="Wilfred" w:date="2015-11-20T16:38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remju tal-</w:t>
      </w:r>
      <w:ins w:id="76" w:author="Wilfred" w:date="2015-11-20T16:38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77" w:author="Wilfred" w:date="2015-11-20T16:38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ntrapriża u rebħuh Għajnsielem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Tikteb li bit-telf tal-premju tilfet ukoll €14,000</w:t>
      </w: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Rosianne Cutajar, is-</w:t>
      </w:r>
      <w:ins w:id="78" w:author="Wilfred" w:date="2015-11-20T16:38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79" w:author="Wilfred" w:date="2015-11-20T16:38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indku ta</w:t>
      </w:r>
      <w:ins w:id="80" w:author="Wilfred" w:date="2015-11-20T16:39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81" w:author="Wilfred" w:date="2015-11-20T16:39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82" w:author="Wilfred" w:date="2015-11-20T19:10:00Z">
        <w:r w:rsidR="00CD6FB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Ħal 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Qormi </w:t>
      </w:r>
      <w:del w:id="83" w:author="Wilfred" w:date="2015-11-20T15:33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llejla ħarġet tilmenta fuq il-facebook page tagħha li xejn ma tinsab kuntenta meta </w:t>
      </w:r>
      <w:ins w:id="84" w:author="Wilfred" w:date="2015-11-20T16:38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Ħal 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Qormi ma rebaħx l-</w:t>
      </w:r>
      <w:ins w:id="85" w:author="Wilfred" w:date="2015-11-20T16:38:00Z">
        <w:r w:rsidR="00954630" w:rsidRPr="00B9173E">
          <w:rPr>
            <w:rFonts w:ascii="Tahoma" w:eastAsia="Times New Roman" w:hAnsi="Tahoma" w:cs="Tahoma"/>
            <w:color w:val="000000"/>
            <w:sz w:val="24"/>
            <w:szCs w:val="24"/>
            <w:lang w:val="mt-MT"/>
            <w:rPrChange w:id="86" w:author="Wilfred" w:date="2015-11-21T18:52:00Z">
              <w:rPr>
                <w:rFonts w:ascii="Tahoma" w:eastAsia="Times New Roman" w:hAnsi="Tahoma" w:cs="Tahoma"/>
                <w:i/>
                <w:color w:val="000000"/>
                <w:sz w:val="24"/>
                <w:szCs w:val="24"/>
                <w:lang w:val="mt-MT"/>
              </w:rPr>
            </w:rPrChange>
          </w:rPr>
          <w:t>A</w:t>
        </w:r>
      </w:ins>
      <w:del w:id="87" w:author="Wilfred" w:date="2015-11-20T16:38:00Z">
        <w:r w:rsidRPr="00B9173E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B9173E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ward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88" w:author="Wilfred" w:date="2015-11-20T16:39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del w:id="89" w:author="Wilfred" w:date="2015-11-20T16:39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azzjonali għall-</w:t>
      </w:r>
      <w:ins w:id="90" w:author="Wilfred" w:date="2015-11-20T16:39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91" w:author="Wilfred" w:date="2015-11-20T16:39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ntrapriża </w:t>
      </w:r>
      <w:ins w:id="92" w:author="Wilfred" w:date="2015-11-20T16:39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93" w:author="Wilfred" w:date="2015-11-20T16:39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okali fejn qalet li b</w:t>
      </w:r>
      <w:ins w:id="94" w:author="Wilfred" w:date="2015-11-20T16:39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95" w:author="Wilfred" w:date="2015-11-20T16:39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dispjċir tinnota li skont il-bord tal-għażla Bethlehem f'Għajnsielem tikkontribwixxi aktar minn Casal Fornaro, Qormi Wine Festival,</w:t>
      </w:r>
      <w:ins w:id="96" w:author="Wilfred" w:date="2015-11-20T16:46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Malta Records Festival u Milied f'</w:t>
      </w:r>
      <w:ins w:id="97" w:author="Wilfred" w:date="2015-11-20T16:46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98" w:author="Wilfred" w:date="2015-11-20T16:46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 Qormi kollha flimkien. Dan ifisser li tlifna l-premju ta</w:t>
      </w:r>
      <w:del w:id="99" w:author="Wilfred" w:date="2015-11-20T16:44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ins w:id="100" w:author="Wilfred" w:date="2015-11-20T16:44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€14</w:t>
      </w:r>
      <w:ins w:id="101" w:author="Wilfred" w:date="2015-11-20T19:11:00Z">
        <w:r w:rsidR="006C063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del w:id="102" w:author="Wilfred" w:date="2015-11-20T19:11:00Z">
        <w:r w:rsidRPr="00BB1037" w:rsidDel="006C063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000 ewro kitbet is-</w:t>
      </w:r>
      <w:ins w:id="103" w:author="Wilfred" w:date="2015-11-20T16:46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04" w:author="Wilfred" w:date="2015-11-20T16:46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indku Qormija. Kitbet ukoll li ma tridx tnaqqas xejn mill-mertu Bethlehem f</w:t>
      </w:r>
      <w:del w:id="105" w:author="Wilfred" w:date="2015-11-20T16:44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ins w:id="106" w:author="Wilfred" w:date="2015-11-20T16:44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Għajnsielem i</w:t>
      </w:r>
      <w:ins w:id="107" w:author="Wilfred" w:date="2015-11-20T16:46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08" w:author="Wilfred" w:date="2015-11-20T16:46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 trid tara x</w:t>
      </w:r>
      <w:del w:id="109" w:author="Wilfred" w:date="2015-11-20T16:44:00Z">
        <w:r w:rsidRPr="00BB1037" w:rsidDel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ins w:id="110" w:author="Wilfred" w:date="2015-11-20T16:44:00Z">
        <w:r w:rsidR="0095463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kontribut tagħti lill-intrapriżi tal-lokal. </w:t>
      </w:r>
    </w:p>
    <w:p w:rsidR="00132310" w:rsidRPr="00BB1037" w:rsidRDefault="00132310" w:rsidP="00176C0E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Min-naħa tiegħu </w:t>
      </w:r>
      <w:del w:id="111" w:author="Wilfred" w:date="2015-11-20T16:47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</w:t>
      </w:r>
      <w:ins w:id="112" w:author="Wilfred" w:date="2015-11-20T16:47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13" w:author="Wilfred" w:date="2015-11-20T16:47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indku l-ġdid ta</w:t>
      </w:r>
      <w:ins w:id="114" w:author="Wilfred" w:date="2015-11-20T16:47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15" w:author="Wilfred" w:date="2015-11-20T16:47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Għajnsielem u l-moħħ wara Bethlehem f</w:t>
      </w:r>
      <w:ins w:id="116" w:author="Wilfred" w:date="2015-11-20T16:47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17" w:author="Wilfred" w:date="2015-11-20T16:47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Għajnsielem Franco Ciangura kiteb fil-facebook page tiegħu:- </w:t>
      </w:r>
    </w:p>
    <w:p w:rsidR="00132310" w:rsidRDefault="00132310" w:rsidP="00176C0E">
      <w:pPr>
        <w:shd w:val="clear" w:color="auto" w:fill="FFFFFF"/>
        <w:spacing w:after="0" w:line="360" w:lineRule="auto"/>
        <w:rPr>
          <w:ins w:id="118" w:author="Wilfred" w:date="2015-11-20T16:54:00Z"/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Bi pjacir in</w:t>
      </w:r>
      <w:ins w:id="119" w:author="Wilfred" w:date="2015-11-20T16:48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20" w:author="Wilfred" w:date="2015-11-20T16:48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abbru li l-Kunsill Lokali </w:t>
      </w:r>
      <w:del w:id="121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22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ajnsielem huwa r-rebbie</w:t>
      </w:r>
      <w:ins w:id="123" w:author="Wilfred" w:date="2015-11-20T16:48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24" w:author="Wilfred" w:date="2015-11-20T16:48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tal-Ewwel Premju Nazzjonali </w:t>
      </w:r>
      <w:del w:id="125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26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all-Appo</w:t>
      </w:r>
      <w:ins w:id="127" w:author="Wilfred" w:date="2015-11-20T16:48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ġġ</w:t>
        </w:r>
      </w:ins>
      <w:del w:id="128" w:author="Wilfred" w:date="2015-11-20T16:48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gg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lill-Intrapri</w:t>
      </w:r>
      <w:ins w:id="129" w:author="Wilfred" w:date="2015-11-20T16:48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30" w:author="Wilfred" w:date="2015-11-20T16:48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2015 bil-Pro</w:t>
      </w:r>
      <w:ins w:id="131" w:author="Wilfred" w:date="2015-11-20T16:48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32" w:author="Wilfred" w:date="2015-11-20T16:48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ett tie</w:t>
      </w:r>
      <w:del w:id="133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34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u Bethlehem f</w:t>
      </w:r>
      <w:ins w:id="135" w:author="Wilfred" w:date="2015-11-20T16:48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36" w:author="Wilfred" w:date="2015-11-20T16:48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del w:id="137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38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ajnsielem u </w:t>
      </w:r>
      <w:del w:id="139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40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</w:t>
      </w:r>
      <w:ins w:id="141" w:author="Wilfred" w:date="2015-11-20T16:51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42" w:author="Wilfred" w:date="2015-11-20T16:51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mod ta</w:t>
      </w:r>
      <w:ins w:id="143" w:author="Wilfred" w:date="2015-11-20T16:48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44" w:author="Wilfred" w:date="2015-11-20T16:48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kif dan il-progett qed j</w:t>
      </w:r>
      <w:del w:id="145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46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 lill-intrapri</w:t>
      </w:r>
      <w:ins w:id="147" w:author="Wilfred" w:date="2015-11-20T16:49:00Z">
        <w:r w:rsidR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48" w:author="Wilfred" w:date="2015-11-20T16:49:00Z">
        <w:r w:rsidRPr="00BB1037" w:rsidDel="00BD1C5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lokali u nazzjonali. B</w:t>
      </w:r>
      <w:ins w:id="149" w:author="Wilfred" w:date="2015-11-20T16:51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50" w:author="Wilfred" w:date="2015-11-20T16:51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dan il-premju presti</w:t>
      </w:r>
      <w:ins w:id="151" w:author="Wilfred" w:date="2015-11-20T16:51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52" w:author="Wilfred" w:date="2015-11-20T16:51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juz ta</w:t>
      </w:r>
      <w:ins w:id="153" w:author="Wilfred" w:date="2015-11-20T16:51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54" w:author="Wilfred" w:date="2015-11-20T16:51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14,000 </w:t>
      </w:r>
      <w:ins w:id="155" w:author="Wilfred" w:date="2015-11-25T18:40:00Z">
        <w:r w:rsidR="00B73A9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ewro</w:t>
        </w:r>
      </w:ins>
      <w:del w:id="156" w:author="Wilfred" w:date="2015-11-25T18:40:00Z">
        <w:r w:rsidRPr="00BB1037" w:rsidDel="00B73A9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euro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il-Kunsill ser ikun qed jikkompeti </w:t>
      </w:r>
      <w:del w:id="157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58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all-istess unur fuq ba</w:t>
      </w:r>
      <w:ins w:id="159" w:author="Wilfred" w:date="2015-11-20T16:52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60" w:author="Wilfred" w:date="2015-11-20T16:52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Ewrope</w:t>
      </w:r>
      <w:del w:id="161" w:author="Wilfred" w:date="2015-11-20T19:15:00Z">
        <w:r w:rsidRPr="00BB1037" w:rsidDel="006C063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li r-rebbie</w:t>
      </w:r>
      <w:ins w:id="162" w:author="Wilfred" w:date="2015-11-20T16:53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63" w:author="Wilfred" w:date="2015-11-20T16:53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tie</w:t>
      </w:r>
      <w:del w:id="164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165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u ser jit</w:t>
      </w:r>
      <w:ins w:id="166" w:author="Wilfred" w:date="2015-11-20T16:53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67" w:author="Wilfred" w:date="2015-11-20T16:53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abbru f</w:t>
      </w:r>
      <w:ins w:id="168" w:author="Wilfred" w:date="2015-11-20T16:53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il-</w:t>
        </w:r>
      </w:ins>
      <w:del w:id="169" w:author="Wilfred" w:date="2015-11-20T16:53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Lussemburgu f</w:t>
      </w:r>
      <w:ins w:id="170" w:author="Wilfred" w:date="2015-11-20T16:53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71" w:author="Wilfred" w:date="2015-11-20T16:53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Novembru li </w:t>
      </w:r>
      <w:ins w:id="172" w:author="Wilfred" w:date="2015-11-20T16:53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73" w:author="Wilfred" w:date="2015-11-20T16:53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ej.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Ta</w:t>
      </w:r>
      <w:del w:id="174" w:author="Wilfred" w:date="2015-11-20T16:53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min jinnota li s-</w:t>
      </w:r>
      <w:ins w:id="175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76" w:author="Wilfred" w:date="2015-11-20T16:54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indku ta</w:t>
      </w:r>
      <w:ins w:id="177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78" w:author="Wilfred" w:date="2015-11-20T16:54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179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Ħal 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Qormi tippreżenta lil</w:t>
      </w:r>
      <w:ins w:id="180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81" w:author="Wilfred" w:date="2015-11-20T16:54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Partit </w:t>
      </w:r>
      <w:ins w:id="182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183" w:author="Wilfred" w:date="2015-11-20T16:54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aburista u dak ta</w:t>
      </w:r>
      <w:ins w:id="184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185" w:author="Wilfred" w:date="2015-11-20T16:54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Għajnsielem jippreżenta lil</w:t>
      </w:r>
      <w:ins w:id="186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87" w:author="Wilfred" w:date="2015-11-20T16:54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Partit Nazzjonalista.  </w:t>
      </w:r>
    </w:p>
    <w:p w:rsidR="005815E8" w:rsidRPr="00BB1037" w:rsidRDefault="005815E8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Fenech Adami jakkuża lil</w:t>
      </w:r>
      <w:ins w:id="188" w:author="Wilfred" w:date="2015-11-20T16:54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89" w:author="Wilfred" w:date="2015-11-20T16:54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gvern li daħħal kriminali mal-</w:t>
      </w:r>
      <w:ins w:id="190" w:author="Wilfred" w:date="2015-11-20T16:55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91" w:author="Wilfred" w:date="2015-11-20T16:55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rotezzjoni </w:t>
      </w:r>
      <w:ins w:id="192" w:author="Wilfred" w:date="2015-11-20T16:55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193" w:author="Wilfred" w:date="2015-11-20T16:55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ivili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Jgħid li n-nies li daħlu huma kollha </w:t>
      </w:r>
      <w:ins w:id="194" w:author="Wilfred" w:date="2015-11-20T16:55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195" w:author="Wilfred" w:date="2015-11-20T16:55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aburisti tal-qalba </w:t>
      </w: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Beppe Fenech Adami </w:t>
      </w:r>
      <w:del w:id="196" w:author="Wilfred" w:date="2015-11-20T15:33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llejla qal fil-parlament li fost ir-rekluti ġodda li daħlu mad-</w:t>
      </w:r>
      <w:ins w:id="197" w:author="Wilfred" w:date="2015-11-20T16:55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198" w:author="Wilfred" w:date="2015-11-20T16:55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ipartiment tal-Protezzjoni Ċivili hemm kriminali li nstabu ħatja mill-qorti. Skont il-</w:t>
      </w:r>
      <w:ins w:id="199" w:author="Wilfred" w:date="2015-11-20T16:56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V</w:t>
        </w:r>
      </w:ins>
      <w:del w:id="200" w:author="Wilfred" w:date="2015-11-20T16:56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v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iċi </w:t>
      </w:r>
      <w:ins w:id="201" w:author="Wilfred" w:date="2015-11-20T16:56:00Z">
        <w:r w:rsidR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202" w:author="Wilfred" w:date="2015-11-20T16:56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ap Nazzjonalista dawn huma Jonathan Callus u Natalino Spiteri li ġew misjuba ħatja fl-2006 bi frodi fuq </w:t>
      </w:r>
      <w:r w:rsidRPr="005815E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03" w:author="Wilfred" w:date="2015-11-20T16:5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insurance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meta qerdu kar</w:t>
      </w:r>
      <w:del w:id="204" w:author="Wilfred" w:date="2015-11-20T16:56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ozza u </w:t>
      </w:r>
      <w:del w:id="205" w:author="Wilfred" w:date="2015-11-20T16:56:00Z">
        <w:r w:rsidRPr="00BB1037" w:rsidDel="005815E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ppruvaw jieħdu flusha mill-</w:t>
      </w:r>
      <w:r w:rsidRPr="0015388B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06" w:author="Wilfred" w:date="2015-11-20T16:5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insurance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Hu </w:t>
      </w:r>
      <w:del w:id="207" w:author="Wilfred" w:date="2015-11-20T16:57:00Z">
        <w:r w:rsidRPr="00BB1037" w:rsidDel="0015388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q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akkuża lil</w:t>
      </w:r>
      <w:ins w:id="208" w:author="Wilfred" w:date="2015-11-20T16:57:00Z">
        <w:r w:rsidR="0015388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09" w:author="Wilfred" w:date="2015-11-20T16:57:00Z">
        <w:r w:rsidRPr="00BB1037" w:rsidDel="0015388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gvern li biex tidħol ma</w:t>
      </w:r>
      <w:ins w:id="210" w:author="Wilfred" w:date="2015-11-20T16:57:00Z">
        <w:r w:rsidR="0015388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11" w:author="Wilfred" w:date="2015-11-20T16:57:00Z">
        <w:r w:rsidRPr="00BB1037" w:rsidDel="0015388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dan id-dipartiment l-applikanti jridu jkunu ta</w:t>
      </w:r>
      <w:ins w:id="212" w:author="Wilfred" w:date="2015-11-20T16:57:00Z">
        <w:r w:rsidR="0015388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13" w:author="Wilfred" w:date="2015-11-20T16:57:00Z">
        <w:r w:rsidRPr="00BB1037" w:rsidDel="0015388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karattru morali tajjeb u jkollhom kondotta nadifa.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Fenech Adami qal li r-rekwiżiti biex tidħol ma</w:t>
      </w:r>
      <w:ins w:id="214" w:author="Wilfred" w:date="2015-11-20T16:57:00Z">
        <w:r w:rsidR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15" w:author="Wilfred" w:date="2015-11-20T16:57:00Z">
        <w:r w:rsidRPr="00BB1037" w:rsidDel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dan id-dipartiment kienu li jibbenfikaw ċerti nies qrib tal-Partit Laburista, b</w:t>
      </w:r>
      <w:ins w:id="216" w:author="Wilfred" w:date="2015-11-20T16:57:00Z">
        <w:r w:rsidR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17" w:author="Wilfred" w:date="2015-11-20T16:57:00Z">
        <w:r w:rsidRPr="00BB1037" w:rsidDel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riżultat li nħolqu inġustizzji ma</w:t>
      </w:r>
      <w:ins w:id="218" w:author="Wilfred" w:date="2015-11-20T16:58:00Z">
        <w:r w:rsidR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19" w:author="Wilfred" w:date="2015-11-20T16:57:00Z">
        <w:r w:rsidRPr="00BB1037" w:rsidDel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applikanti Nazzjonalisti u Laburisti onesti. Fost dawk l-applikanti li </w:t>
      </w:r>
      <w:ins w:id="220" w:author="Wilfred" w:date="2015-11-25T18:41:00Z">
        <w:r w:rsidR="00B73A9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ntgħażlu</w:t>
        </w:r>
      </w:ins>
      <w:del w:id="221" w:author="Wilfred" w:date="2015-11-25T18:41:00Z">
        <w:r w:rsidRPr="00BB1037" w:rsidDel="00B73A9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ntagħżlu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r w:rsidRPr="006C0632">
        <w:rPr>
          <w:rFonts w:ascii="Tahoma" w:eastAsia="Times New Roman" w:hAnsi="Tahoma" w:cs="Tahoma"/>
          <w:color w:val="000000"/>
          <w:sz w:val="24"/>
          <w:szCs w:val="24"/>
          <w:lang w:val="mt-MT"/>
        </w:rPr>
        <w:t>semma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lil Rene Xuereb, li l-kwalifika tiegħu kienet li ppoża f</w:t>
      </w:r>
      <w:ins w:id="222" w:author="Wilfred" w:date="2015-11-20T16:58:00Z">
        <w:r w:rsidR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23" w:author="Wilfred" w:date="2015-11-20T16:58:00Z">
        <w:r w:rsidRPr="00BB1037" w:rsidDel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ritratti ma</w:t>
      </w:r>
      <w:ins w:id="224" w:author="Wilfred" w:date="2015-11-20T16:58:00Z">
        <w:r w:rsidR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25" w:author="Wilfred" w:date="2015-11-20T16:58:00Z">
        <w:r w:rsidRPr="00BB1037" w:rsidDel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Joseph Muscat u ħa sehem fil-</w:t>
      </w:r>
      <w:r w:rsidRPr="00E545D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26" w:author="Wilfred" w:date="2015-11-20T16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video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</w:t>
      </w:r>
      <w:ins w:id="227" w:author="Wilfred" w:date="2015-11-20T16:58:00Z">
        <w:r w:rsidR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28" w:author="Wilfred" w:date="2015-11-20T16:58:00Z">
        <w:r w:rsidRPr="00BB1037" w:rsidDel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Malta </w:t>
      </w:r>
      <w:ins w:id="229" w:author="Wilfred" w:date="2015-11-20T16:58:00Z">
        <w:r w:rsidR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230" w:author="Wilfred" w:date="2015-11-20T16:58:00Z">
        <w:r w:rsidRPr="00BB1037" w:rsidDel="00E545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agħna Lkoll.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Rekluta ieħor </w:t>
      </w:r>
      <w:r w:rsidRPr="00676D67">
        <w:rPr>
          <w:rFonts w:ascii="Tahoma" w:eastAsia="Times New Roman" w:hAnsi="Tahoma" w:cs="Tahoma"/>
          <w:color w:val="000000"/>
          <w:sz w:val="24"/>
          <w:szCs w:val="24"/>
          <w:lang w:val="mt-MT"/>
        </w:rPr>
        <w:t>ssemma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 David Caruana, li kien ippoża ma</w:t>
      </w:r>
      <w:ins w:id="231" w:author="Wilfred" w:date="2015-11-20T17:00:00Z">
        <w:r w:rsidR="00B63DD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32" w:author="Wilfred" w:date="2015-11-20T17:00:00Z">
        <w:r w:rsidRPr="00BB1037" w:rsidDel="00B63DD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Konrad Mizzi u hu tal-qalba sew mal-</w:t>
      </w:r>
      <w:ins w:id="233" w:author="Wilfred" w:date="2015-11-20T17:00:00Z">
        <w:r w:rsidR="00B63DD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234" w:author="Wilfred" w:date="2015-11-20T17:00:00Z">
        <w:r w:rsidRPr="00BB1037" w:rsidDel="00B63DD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artit </w:t>
      </w:r>
      <w:ins w:id="235" w:author="Wilfred" w:date="2015-11-20T17:00:00Z">
        <w:r w:rsidR="00B63DD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236" w:author="Wilfred" w:date="2015-11-20T17:00:00Z">
        <w:r w:rsidRPr="00BB1037" w:rsidDel="00B63DD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aburista. It-tielet persuna msemmija hu Joseph Fava li kien jaħdem bħala </w:t>
      </w:r>
      <w:r w:rsidRPr="00B63DD9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37" w:author="Wilfred" w:date="2015-11-20T17:0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cameraman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mal-One Productions. 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Hu wera ritratti tal-</w:t>
      </w:r>
      <w:ins w:id="238" w:author="Wilfred" w:date="2015-11-20T17:02:00Z">
        <w:r w:rsidR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239" w:author="Wilfred" w:date="2015-11-20T17:02:00Z">
        <w:r w:rsidRPr="00BB1037" w:rsidDel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inistru jieħu b</w:t>
      </w:r>
      <w:ins w:id="240" w:author="Wilfred" w:date="2015-11-20T17:02:00Z">
        <w:r w:rsidR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41" w:author="Wilfred" w:date="2015-11-20T17:02:00Z">
        <w:r w:rsidRPr="00BB1037" w:rsidDel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idejn iż-żewġ kriminali li kienu nstabu ħatja fuq frodi. 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L-istudenti Għawdxin ma jaqblux ma</w:t>
      </w:r>
      <w:ins w:id="242" w:author="Wilfred" w:date="2015-11-20T17:02:00Z">
        <w:r w:rsidR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dak li ssuġġerixxa Ċensu Galea tal-PN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Ċensu Galea talab biex ir-rotta X1 tibda tgħaddi miċ-ċentru ta</w:t>
      </w:r>
      <w:ins w:id="243" w:author="Wilfred" w:date="2015-11-20T17:05:00Z">
        <w:r w:rsidR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44" w:author="Wilfred" w:date="2015-11-20T17:05:00Z">
        <w:r w:rsidRPr="00BB1037" w:rsidDel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 Pawl il-Baħar</w:t>
      </w: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4239DA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ins w:id="245" w:author="Wilfred" w:date="2015-11-20T17:06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Onor.</w:t>
        </w:r>
      </w:ins>
      <w:del w:id="246" w:author="Wilfred" w:date="2015-11-20T17:06:00Z">
        <w:r w:rsidR="00132310" w:rsidRPr="00BB1037" w:rsidDel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Hon.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247" w:author="Wilfred" w:date="2015-11-20T17:06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248" w:author="Wilfred" w:date="2015-11-20T17:06:00Z">
        <w:r w:rsidR="00132310" w:rsidRPr="00BB1037" w:rsidDel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ensu Galea </w:t>
      </w:r>
      <w:del w:id="249" w:author="Wilfred" w:date="2015-11-20T15:24:00Z">
        <w:r w:rsidR="00132310"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lbieraħ fil-Parlament staqsa lil</w:t>
      </w:r>
      <w:ins w:id="250" w:author="Wilfred" w:date="2015-11-20T17:06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51" w:author="Wilfred" w:date="2015-11-20T17:06:00Z">
        <w:r w:rsidR="00132310" w:rsidRPr="00BB1037" w:rsidDel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Ministru tat-Trasport Joe Mizzi jekk hux possibbli li l-X1 tibda tgħaddi miċ-ċentru ta</w:t>
      </w:r>
      <w:ins w:id="252" w:author="Wilfred" w:date="2015-11-20T17:07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53" w:author="Wilfred" w:date="2015-11-20T17:07:00Z">
        <w:r w:rsidR="00132310" w:rsidRPr="00BB1037" w:rsidDel="004239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 Pawl il-Baħar biex taqdi l-bżonnijiet tar-residenti tal-villaġġ. </w:t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L-X1 </w:t>
      </w:r>
      <w:r w:rsidR="00D4403A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qiegħd</w:t>
      </w:r>
      <w:del w:id="254" w:author="Wilfred" w:date="2015-11-21T20:13:00Z">
        <w:r w:rsidR="00D4403A" w:rsidRPr="00BB1037" w:rsidDel="0074102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="00D4403A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hemm biex taqdi l-istudenti Għawdxin li jmorru l-Università u anke lil dawk ir-residenti Għawdxin li jkunu jridu jmorru l-isptar jew l-ajruport fl-inqas ħin possibbli għax dawk li jgħaddu miċ-ċentru ta</w:t>
      </w:r>
      <w:ins w:id="255" w:author="Wilfred" w:date="2015-11-20T17:08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56" w:author="Wilfred" w:date="2015-11-20T17:08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 Pawl il-</w:t>
      </w:r>
      <w:ins w:id="257" w:author="Wilfred" w:date="2015-11-20T17:08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del w:id="258" w:author="Wilfred" w:date="2015-11-20T17:08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b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aħar huma rinomati li jeħlu fit-traffiku u jieħdu ħafna aktar ħin. </w:t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Għal din ir-raġuni L-Għaqda Universitarji Għawdxin (GUG) </w:t>
      </w:r>
      <w:ins w:id="259" w:author="Wilfred" w:date="2015-11-20T17:09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260" w:author="Wilfred" w:date="2015-11-20T17:09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ridu jwasslu l-messaġġ tagħhom lil Onor</w:t>
      </w:r>
      <w:ins w:id="261" w:author="Wilfred" w:date="2015-11-20T17:09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Ċensu Galea u lil</w:t>
      </w:r>
      <w:ins w:id="262" w:author="Wilfred" w:date="2015-11-20T17:09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63" w:author="Wilfred" w:date="2015-11-20T17:09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Ministru Mizzi biex ma jiħdux deċiżjonijiet li jkunu ta</w:t>
      </w:r>
      <w:ins w:id="264" w:author="Wilfred" w:date="2015-11-20T17:09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65" w:author="Wilfred" w:date="2015-11-20T17:09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detriment għall-istudenti, ħaddiema u residenti Għawdxin. Hu importanti li jkun hemm rotta veloċi matul il-ġurnata għall-Università, Mater Dei u l-ajruport meta wieħed iqis in-nuqqas li hemm fl-edukazzjoni terzjarja f'Għawdex u fis-servizzi tas-saħħa. </w:t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Jekk allura jridu jgħaddu din ir-rotta miċ-ċentru tal-villaġġ għandha ssir rotta oħra veloċi li twassal b</w:t>
      </w:r>
      <w:ins w:id="266" w:author="Wilfred" w:date="2015-11-20T17:09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67" w:author="Wilfred" w:date="2015-11-20T17:09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mod mgħaġġel lejn l-Università, Mater Dei u </w:t>
      </w:r>
      <w:r w:rsidR="00132310" w:rsidRPr="00974726">
        <w:rPr>
          <w:rFonts w:ascii="Tahoma" w:eastAsia="Times New Roman" w:hAnsi="Tahoma" w:cs="Tahoma"/>
          <w:color w:val="000000"/>
          <w:sz w:val="24"/>
          <w:szCs w:val="24"/>
          <w:lang w:val="mt-MT"/>
        </w:rPr>
        <w:t>possibilment</w:t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</w:t>
      </w:r>
      <w:ins w:id="268" w:author="Wilfred" w:date="2015-11-20T17:10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Belt.  </w:t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L-istudenti qalu li l-Għawdxin diġ</w:t>
      </w:r>
      <w:ins w:id="269" w:author="Wilfred" w:date="2015-11-20T17:10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70" w:author="Wilfred" w:date="2015-11-20T17:10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jridu jitilqu għax-xogħol</w:t>
      </w:r>
      <w:ins w:id="271" w:author="Wilfred" w:date="2015-11-20T17:11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studju jew sptar sigħat qabel kulħadd biex ilaħħqu mal-ħinijiet li jridu jaslu għall-Università jew appuntament l-isptar inkella ma</w:t>
      </w:r>
      <w:ins w:id="272" w:author="Wilfred" w:date="2015-11-20T17:11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73" w:author="Wilfred" w:date="2015-11-20T17:11:00Z">
        <w:r w:rsidR="00132310"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'</w:delText>
        </w:r>
      </w:del>
      <w:r w:rsidR="00132310"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xi ajruplan u għalhekk ma tagħmilx sens li tkompli ttawwal il-ħin biex l-Għawdxin jaslu fil-ħin miċ-Ċirkewwa. 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76C0E" w:rsidRPr="00BB1037" w:rsidRDefault="00176C0E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112F" w:rsidRDefault="00E3112F" w:rsidP="00176C0E">
      <w:pPr>
        <w:spacing w:after="0" w:line="360" w:lineRule="auto"/>
        <w:rPr>
          <w:ins w:id="274" w:author="Wilfred" w:date="2015-11-25T18:42:00Z"/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F’pajjiżna ħadd m</w:t>
      </w:r>
      <w:del w:id="275" w:author="Wilfred" w:date="2015-11-20T17:12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 se jixtri liċenzja biex jopera Universit</w:t>
      </w:r>
      <w:ins w:id="276" w:author="Wilfred" w:date="2015-11-20T17:15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77" w:author="Wilfred" w:date="2015-11-20T17:15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Il-Ministeru m’għandu l-ebda awtorit</w:t>
      </w:r>
      <w:ins w:id="278" w:author="Wilfred" w:date="2015-11-20T17:15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79" w:author="Wilfred" w:date="2015-11-20T17:15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biex jagħti dan it-tip ta’ liċenzjar</w:t>
      </w:r>
    </w:p>
    <w:p w:rsidR="00132310" w:rsidRPr="00BB1037" w:rsidDel="00E3112F" w:rsidRDefault="00132310" w:rsidP="00176C0E">
      <w:pPr>
        <w:spacing w:after="0" w:line="360" w:lineRule="auto"/>
        <w:rPr>
          <w:del w:id="280" w:author="Wilfred" w:date="2015-11-25T18:42:00Z"/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del w:id="281" w:author="Wilfred" w:date="2015-11-25T18:42:00Z">
        <w:r w:rsidRPr="00BB1037" w:rsidDel="00E3112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Il-Ministeru m’għandu l-ebda awtorit</w:delText>
        </w:r>
      </w:del>
      <w:del w:id="282" w:author="Wilfred" w:date="2015-11-20T17:15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del w:id="283" w:author="Wilfred" w:date="2015-11-25T18:42:00Z">
        <w:r w:rsidRPr="00BB1037" w:rsidDel="00E3112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biex jagħti dan it-tip ta’ liċenzjar</w:delText>
        </w:r>
      </w:del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Il-Ministeru għall-Edukazzjoni u x-</w:t>
      </w:r>
      <w:ins w:id="284" w:author="Wilfred" w:date="2015-11-20T17:15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del w:id="285" w:author="Wilfred" w:date="2015-11-20T17:15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x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ogħol qal fi stqarrija li mhux talli </w:t>
      </w:r>
      <w:del w:id="286" w:author="Wilfred" w:date="2015-11-20T15:33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r-rekwiżiti biex topera istituzzjoni ma naqsux, iżda ġew iktar issikkati, l-element tar-riċerka biex tieħu liċenzja ta’ Universit</w:t>
      </w:r>
      <w:ins w:id="287" w:author="Wilfred" w:date="2015-11-20T17:15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88" w:author="Wilfred" w:date="2015-11-20T17:15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baqgħet fis-seħħ u l-Ministeru m’għandu l-ebda awtorit</w:t>
      </w:r>
      <w:ins w:id="289" w:author="Wilfred" w:date="2015-11-20T17:15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90" w:author="Wilfred" w:date="2015-11-20T17:15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biex jagħti dan it-tip ta’ liċenzjar.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Il-</w:t>
      </w:r>
      <w:r w:rsidRPr="00385D37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91" w:author="Wilfred" w:date="2015-11-20T17:1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proviso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tal-interess nazzjonali, li jintuża mill-NCFHE biss, u mhux mill-Gvern, ma jagħtix dritt awtomatiku lill-entit</w:t>
      </w:r>
      <w:ins w:id="292" w:author="Wilfred" w:date="2015-11-20T17:17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93" w:author="Wilfred" w:date="2015-11-20T17:17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edukattiva li tingħata liċenzja ta’ Universit</w:t>
      </w:r>
      <w:ins w:id="294" w:author="Wilfred" w:date="2015-11-20T17:17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95" w:author="Wilfred" w:date="2015-11-20T17:17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iżda jagħti dritt lil tali entit</w:t>
      </w:r>
      <w:ins w:id="296" w:author="Wilfred" w:date="2015-11-20T17:17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97" w:author="Wilfred" w:date="2015-11-20T17:17:00Z">
        <w:r w:rsidRPr="00BB1037" w:rsidDel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tkun tista</w:t>
      </w:r>
      <w:ins w:id="298" w:author="Wilfred" w:date="2015-11-20T17:17:00Z">
        <w:r w:rsidR="00385D3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tapplika.     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L-entit</w:t>
      </w:r>
      <w:ins w:id="299" w:author="Wilfred" w:date="2015-11-20T17:17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00" w:author="Wilfred" w:date="2015-11-20T17:17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applikanti trid tgħaddi mill-istess proċess ta’ skrutinju li jintuża għall- applikazzjonijiet kollha u li għandu l-għan li jissalvagwardja </w:t>
      </w:r>
      <w:del w:id="301" w:author="Wilfred" w:date="2015-11-20T15:25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r-reputazzjoni għolja ta’ pajjiżna f’dan il-qasam.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Din il-klawsola tippermetti li f’każijiet li tirrikonoxxi l-Kummissjoni, istituzzjonijiet li joffru numru limitat ta’ programmi xorta waħda jkunu jistgħu </w:t>
      </w:r>
      <w:ins w:id="302" w:author="Wilfred" w:date="2015-11-20T17:18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303" w:author="Wilfred" w:date="2015-11-20T17:18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kunu eliġibbli biex japplikaw għal</w:t>
      </w:r>
      <w:ins w:id="304" w:author="Wilfred" w:date="2015-11-20T17:19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05" w:author="Wilfred" w:date="2015-11-20T17:19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</w:t>
      </w:r>
      <w:ins w:id="306" w:author="Wilfred" w:date="2015-11-20T17:18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307" w:author="Wilfred" w:date="2015-11-20T17:18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enzja ta’ Universit</w:t>
      </w:r>
      <w:ins w:id="308" w:author="Wilfred" w:date="2015-11-20T17:18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09" w:author="Wilfred" w:date="2015-11-20T17:18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 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L-argument li jekk tnaqqas l-ammont ta’ suġġetti li Universit</w:t>
      </w:r>
      <w:ins w:id="310" w:author="Wilfred" w:date="2015-11-20T17:19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11" w:author="Wilfred" w:date="2015-11-20T17:19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toffri b’xi mod tnaqqas il-kwalit</w:t>
      </w:r>
      <w:ins w:id="312" w:author="Wilfred" w:date="2015-11-20T17:19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13" w:author="Wilfred" w:date="2015-11-20T17:19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jew l-istandards ta</w:t>
      </w:r>
      <w:del w:id="314" w:author="Wilfred" w:date="2015-11-20T17:19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’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l-istess Universit</w:t>
      </w:r>
      <w:ins w:id="315" w:author="Wilfred" w:date="2015-11-20T17:19:00Z">
        <w:r w:rsidR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16" w:author="Wilfred" w:date="2015-11-20T17:19:00Z">
        <w:r w:rsidRPr="00BB1037" w:rsidDel="006742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mhux validu.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Dan minħabba li hawn Universitajiet, speċjalment tekniċi u vokazzjonali, li joffru ammont żgħir u </w:t>
      </w:r>
      <w:del w:id="317" w:author="Wilfred" w:date="2015-11-20T17:20:00Z">
        <w:r w:rsidRPr="00BB1037" w:rsidDel="0048231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ffukat ta’ programmi fuq livell terzjarju. Dan il-fatt m’għandux iżomm lil Malta milli tiftaħ il-bibien tagħha għal dawn it-tip ta’ Universitajiet. 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L-Avviż Legali 150/2015 ma jbiddilx il-</w:t>
      </w:r>
      <w:r w:rsidRPr="0048231D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18" w:author="Wilfred" w:date="2015-11-20T17:2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quality assurance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</w:t>
      </w:r>
      <w:r w:rsidRPr="0048231D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19" w:author="Wilfred" w:date="2015-11-20T17:2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Il-Quality Assurance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del w:id="320" w:author="Wilfred" w:date="2015-11-20T17:21:00Z">
        <w:r w:rsidRPr="00BB1037" w:rsidDel="0048231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ssaħħet qabel dan kollu permezz tar-regoli mdaħħla mill-NCFHE matul da</w:t>
      </w:r>
      <w:ins w:id="321" w:author="Wilfred" w:date="2015-11-25T18:43:00Z">
        <w:r w:rsidR="002A69A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n l-aħħar xhur. 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Il-</w:t>
      </w:r>
      <w:r w:rsidRPr="0048231D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22" w:author="Wilfred" w:date="2015-11-20T17:2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Quality Assurance Sub-Committee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appuntat mill-NCFHE, ja</w:t>
      </w:r>
      <w:del w:id="323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324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mel ix-xo</w:t>
      </w:r>
      <w:del w:id="325" w:author="Wilfred" w:date="2015-11-20T15:2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gh</w:delText>
        </w:r>
      </w:del>
      <w:ins w:id="326" w:author="Wilfred" w:date="2015-11-20T15:24:00Z">
        <w:r w:rsidR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ol ta’ skrutinju professjonali u indipendenti fuq </w:t>
      </w:r>
      <w:ins w:id="327" w:author="Wilfred" w:date="2015-11-20T19:29:00Z">
        <w:r w:rsidR="002441C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l-kwalit</w:t>
      </w:r>
      <w:ins w:id="328" w:author="Wilfred" w:date="2015-11-20T17:21:00Z">
        <w:r w:rsidR="0048231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29" w:author="Wilfred" w:date="2015-11-20T17:21:00Z">
        <w:r w:rsidRPr="00BB1037" w:rsidDel="0048231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tal-istituzzjoni applikanti. Ir-rakkomandazzjonijiet tal-kumitat fuq jekk </w:t>
      </w:r>
      <w:r w:rsidRPr="004324E9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għand</w:t>
      </w:r>
      <w:ins w:id="330" w:author="Wilfred" w:date="2015-11-20T19:30:00Z">
        <w:r w:rsidR="004324E9" w:rsidRPr="004324E9">
          <w:rPr>
            <w:rFonts w:ascii="Tahoma" w:eastAsia="Times New Roman" w:hAnsi="Tahoma" w:cs="Tahoma"/>
            <w:color w:val="000000"/>
            <w:sz w:val="24"/>
            <w:szCs w:val="24"/>
            <w:lang w:val="mt-MT"/>
            <w:rPrChange w:id="331" w:author="Wilfred" w:date="2015-11-20T19:30:00Z">
              <w:rPr>
                <w:rFonts w:ascii="Tahoma" w:eastAsia="Times New Roman" w:hAnsi="Tahoma" w:cs="Tahoma"/>
                <w:color w:val="000000"/>
                <w:sz w:val="24"/>
                <w:szCs w:val="24"/>
                <w:highlight w:val="yellow"/>
                <w:lang w:val="mt-MT"/>
              </w:rPr>
            </w:rPrChange>
          </w:rPr>
          <w:t>h</w:t>
        </w:r>
      </w:ins>
      <w:r w:rsidRPr="004324E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iex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tinħareġ liċenzja lill-applikan</w:t>
      </w:r>
      <w:del w:id="332" w:author="Wilfred" w:date="2015-11-20T17:22:00Z">
        <w:r w:rsidRPr="00BB1037" w:rsidDel="0048231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t jew le, jintbagħtu lill-bord tal-NCFHE fejn jiġi deċiż jiġux aċċettati jew le. 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Il-Ministeru jew il-Gvern m’għandu l-ebda rwol f’dan il-proċess, wisq anqas awtorit</w:t>
      </w:r>
      <w:ins w:id="333" w:author="Wilfred" w:date="2015-11-20T17:56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34" w:author="Wilfred" w:date="2015-11-20T17:56:00Z">
        <w:r w:rsidRPr="00BB1037" w:rsidDel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. 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Dwar il-punt tal-Oppożizzjoni li qed tallega li l-element ta’ riċerka tneħħa, il-Ministeru jerġa</w:t>
      </w:r>
      <w:ins w:id="335" w:author="Wilfred" w:date="2015-11-20T17:56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jiċċara li r-Regolament 47 (1)(a) tar-Regolamenti dwar il-liċenzjar, akkreditament u </w:t>
      </w:r>
      <w:r w:rsidRPr="00017446">
        <w:rPr>
          <w:rFonts w:ascii="Tahoma" w:eastAsia="Times New Roman" w:hAnsi="Tahoma" w:cs="Tahoma"/>
          <w:color w:val="000000"/>
          <w:sz w:val="24"/>
          <w:szCs w:val="24"/>
          <w:lang w:val="mt-MT"/>
        </w:rPr>
        <w:t>assikurazzjoni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kwalit</w:t>
      </w:r>
      <w:ins w:id="336" w:author="Wilfred" w:date="2015-11-20T17:56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37" w:author="Wilfred" w:date="2015-11-20T17:56:00Z">
        <w:r w:rsidRPr="00BB1037" w:rsidDel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fl-edukazzjoni avvanzata u </w:t>
      </w:r>
      <w:ins w:id="338" w:author="Wilfred" w:date="2015-11-25T18:43:00Z">
        <w:r w:rsidR="002A69A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għola</w:t>
        </w:r>
      </w:ins>
      <w:del w:id="339" w:author="Wilfred" w:date="2015-11-25T18:43:00Z">
        <w:r w:rsidRPr="00BB1037" w:rsidDel="002A69A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ogħla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jispeċifika illi r-riċerka, fost elementi oħra, għandha tkun waħda mill-attivitajiet primarji tal-entit</w:t>
      </w:r>
      <w:ins w:id="340" w:author="Wilfred" w:date="2015-11-20T17:57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41" w:author="Wilfred" w:date="2015-11-20T17:57:00Z">
        <w:r w:rsidRPr="00BB1037" w:rsidDel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edukattiva.  </w:t>
      </w:r>
    </w:p>
    <w:p w:rsidR="00176C0E" w:rsidRPr="00BB1037" w:rsidRDefault="00176C0E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“Bil</w:t>
      </w:r>
      <w:del w:id="342" w:author="Wilfred" w:date="2015-11-20T17:57:00Z">
        <w:r w:rsidRPr="00BB1037" w:rsidDel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kemm ma qalux li mort l-isptar biex nistaħba” – Anton Refalo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Refalo jwieġeb għal kull al</w:t>
      </w:r>
      <w:ins w:id="343" w:author="Wilfred" w:date="2015-11-20T17:58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egazzjoni li saret dwaru</w:t>
      </w: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L-Oppożizzjoni għal diversi ġimgħat bdiet tinstiga li Anton Refalo mhux qed iwieġeb għal dawn l-akkużi, talbitu jitfa’ r-riżenja tiegħu u anke li qed jistaħba milli jwieġeb għal dawn l-akkużi. Xahrejn wara dawn l-allegazzjonijiet fis-sala tal-Parlament il-ġdid u waqt trasmissjoni diretta fuq l-istazzjon il-ġdid tal-Parlament, tfaċċaw it-tweġibiet tal-Ministru Refalo li beda d-diskors tiegħu billi qal li fi 28 sena fil-Parlament, dejjem mexa b’sens ta’ korrettezza u b’lealtà lejn il-membri taż-żewġ naħat tal-Kamra. “Nifhem u naċċetta </w:t>
      </w:r>
      <w:ins w:id="344" w:author="Wilfred" w:date="2015-11-20T18:03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del w:id="345" w:author="Wilfred" w:date="2015-11-20T18:03:00Z">
        <w:r w:rsidRPr="00BB1037" w:rsidDel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koll sa ċertu punt li jien ukoll qiegħed fil-mira tal-attakki tal-Partit avversarju. Li jiddispjaċini hi li meta tkun taf li persuna </w:t>
      </w:r>
      <w:r w:rsidRPr="003C27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</w:t>
      </w:r>
      <w:ins w:id="346" w:author="Wilfred" w:date="2015-11-21T20:15:00Z">
        <w:r w:rsidR="003C27DF" w:rsidRPr="003C27DF">
          <w:rPr>
            <w:rFonts w:ascii="Tahoma" w:eastAsia="Times New Roman" w:hAnsi="Tahoma" w:cs="Tahoma"/>
            <w:color w:val="000000"/>
            <w:sz w:val="24"/>
            <w:szCs w:val="24"/>
            <w:lang w:val="mt-MT"/>
            <w:rPrChange w:id="347" w:author="Wilfred" w:date="2015-11-21T20:15:00Z">
              <w:rPr>
                <w:rFonts w:ascii="Tahoma" w:eastAsia="Times New Roman" w:hAnsi="Tahoma" w:cs="Tahoma"/>
                <w:color w:val="000000"/>
                <w:sz w:val="24"/>
                <w:szCs w:val="24"/>
                <w:highlight w:val="yellow"/>
                <w:lang w:val="mt-MT"/>
              </w:rPr>
            </w:rPrChange>
          </w:rPr>
          <w:t>i</w:t>
        </w:r>
      </w:ins>
      <w:r w:rsidRPr="003C27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egħda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f’qiegħ ta’ sodda għaddejja minn żmien diffiċli tibda titfa’ t-tajn, waħda wara l-oħra, toħroġ tgħajjat li jien ma ridtx nirrispondi, an</w:t>
      </w:r>
      <w:ins w:id="348" w:author="Wilfred" w:date="2015-11-20T18:04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z</w:t>
        </w:r>
      </w:ins>
      <w:del w:id="349" w:author="Wilfred" w:date="2015-11-20T18:04:00Z">
        <w:r w:rsidRPr="00BB1037" w:rsidDel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ż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saħansitra tipprova wkoll tinsinwa li jien qiegħed moħbi x</w:t>
      </w:r>
      <w:ins w:id="350" w:author="Wilfred" w:date="2015-11-20T18:05:00Z">
        <w:r w:rsidR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i </w:t>
        </w:r>
      </w:ins>
      <w:del w:id="351" w:author="Wilfred" w:date="2015-11-20T18:05:00Z">
        <w:r w:rsidRPr="00BB1037" w:rsidDel="004B6A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mkien. Bilkemm ma qalux li mort l-isptar finta biex ninħeba u li jien ma kelli xejn. Fil-konfront tiegħi u tal-ministeru li mmexxi jien, saru ħafna allegazzjonijiet li saru xogħlijiet għall-voti wkoll fil-gżira Għawdxija.”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Dwar l-allegazzjonijiet il-Minsitru Refalo qal - “</w:t>
      </w:r>
      <w:ins w:id="352" w:author="Wilfred" w:date="2015-11-21T19:38:00Z">
        <w:r w:rsidR="00B41B6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”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Qalu li jien għamilt xogħlijiet San Lawrenz f’garaxxijiet privati.  Mela tajjeb ngħid u nispjega li t-Triq ta’ San Lawrenz hija waħda mill-ikbar skandli ta’ dan il-Gvern.  Jien ħadt il-</w:t>
      </w:r>
      <w:r w:rsidRPr="004B6A7B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53" w:author="Wilfred" w:date="2015-11-20T18:0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files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kollha għand il-Kummissarju tal-Pulizija biex jinvestiga din it-triq. Wara li saret sibna li l-livelli ma sarux sew b’tali mod u manjiera li t-triq kellha titbaxxa bir-riżultat li kien hemm il-garaxxijiet f’din it-triq ta’ San Lawrenz, persuna li riedet tuża dan il-garaxx ma setgħetx titla’ bil-vettura tagħha minn ġol-garaxx. Kien hemm żewġ alternattivi - jew li ngħollu t-triq ta’ dawn il-garaxxijiet biex ikunu jistgħu jużawhom, bil-konsegwenza li xħin ngħollu t-triq l-Pjazza ta’ San Lawrenz li kienet ’l isfel iktar kienet </w:t>
      </w:r>
      <w:r w:rsidRPr="00757991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timtela</w:t>
      </w:r>
      <w:del w:id="354" w:author="Wilfred" w:date="2015-11-21T20:11:00Z">
        <w:r w:rsidRPr="00757991" w:rsidDel="0075799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bl-ilma; jew jekk inħallu t-triq baxxa ridna jew nagħmlu rampa għal ġot-triq b’periklu kbir għal min jużaha. Stajna nagħmlu rampa ġol-garaxxijiet ta’ dawn in-nies b’tali mod u manjiera li min jidħol fil-garaxx isib quddiemu nofs il-garaxx b’rampa ġo fih. 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Irrid ngħid ukoll u din ma ssemmiet qatt li wieħed mir-residenti ta’ dik it-triq għamel lill-Gvern għamel lill-Ministeru ta’ Għawdex mandat ta’ inibizzjoni – morru sibuh bin-numru 23 tas-sena 2013 – quddiem il-Maġistrat Demicoli. Dan il-mandat il-Ministeru ta’ Għawdex ġie mitlub li jiġi inibit milli jagħmel ix-xogħlijiet neċessarji tal-bankini. Aħna bħala Ministeru, għaliex kien it-tort tagħna kellna nbaxxu l-garaxx. Min-naħa l-oħra l-proprjetarji tal-istess garaxx kien responsabbli li jirranġa l-bieb tal-garaxx, jiġifieri jtawlu iktar u jagħmel dawk ix-xogħlijiet kollha neċessarji.  Naturalment la mxejna b’ġustizzja ma’ din il-persuna, kellna nimxu l-istess maż-żewġ jew tl</w:t>
      </w:r>
      <w:ins w:id="355" w:author="Wilfred" w:date="2015-11-20T19:45:00Z">
        <w:r w:rsidR="0061518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et</w:t>
      </w:r>
      <w:del w:id="356" w:author="Wilfred" w:date="2015-11-20T19:45:00Z">
        <w:r w:rsidRPr="00BB1037" w:rsidDel="0061518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persuni oħra li wkoll kienu residenti f’dik it-triq. Allura b’din qegħdin jgħidu li għamilna xogħol fil-privat, u dawn jaħsbu li bnejna xi garaxxijiet?  U biex tgħaxxaqha wieħed minnhom kien ix-xufier tal-Onor. Chris Said.” 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Annimali mejta u karkassi mormija barra </w:t>
      </w:r>
      <w:ins w:id="357" w:author="Wilfred" w:date="2015-11-20T19:45:00Z">
        <w:r w:rsidR="007F6E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F6EC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llegalment</w:t>
      </w: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Il-ħmieġ iġib il-ħmieġ . . .- Intervista mad-</w:t>
      </w:r>
      <w:ins w:id="358" w:author="Wilfred" w:date="2015-11-20T18:09:00Z">
        <w:r w:rsidR="00C81FB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359" w:author="Wilfred" w:date="2015-11-20T18:09:00Z">
        <w:r w:rsidRPr="00BB1037" w:rsidDel="00C81FB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irettur tal-Indafa</w:t>
      </w:r>
    </w:p>
    <w:p w:rsidR="00132310" w:rsidRPr="00BB1037" w:rsidRDefault="00132310" w:rsidP="00176C0E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32310" w:rsidRPr="00BB1037" w:rsidRDefault="00132310" w:rsidP="00176C0E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Ramon Deguara għandu 41 sena minn Ħal</w:t>
      </w:r>
      <w:ins w:id="360" w:author="Wilfred" w:date="2015-11-20T18:10:00Z">
        <w:r w:rsidR="00B529C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361" w:author="Wilfred" w:date="2015-11-20T18:10:00Z">
        <w:r w:rsidRPr="00BB1037" w:rsidDel="00B529C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Luqa u joqgħod iż-Żurrieq. Wara 23 sena jaħdem fid-direttorat tat-tindif, madwar sentejn ilu ngħata l</w:t>
      </w:r>
      <w:ins w:id="362" w:author="Wilfred" w:date="2015-11-20T18:10:00Z">
        <w:r w:rsidR="00B529C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63" w:author="Wilfred" w:date="2015-11-20T18:10:00Z">
        <w:r w:rsidRPr="00BB1037" w:rsidDel="00B529C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–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kariga ta’ direttur biex imexxi dan id-dipartiment li taħtu jaqgħu 500 impjegat. Hu l-persuna li ħoloq kampanja ta’ indafa ‘Għalfejn tħammeġ pajjiżek’ u l-karattri Garby &amp; Tidy li ħadu post Xummiemu.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Iltqajt ma’ Ramon biex niddiskuti miegħu l-indafa pubblika, suġġett għal</w:t>
      </w:r>
      <w:del w:id="364" w:author="Wilfred" w:date="2015-11-20T18:29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qalbi sew – hekk kif ma niflaħx nara lill-Maltin iħammġu lil pajjiżhom qisu mhux qed jiġri xejn. Tkellimt miegħu dwar x’qed jagħmel id-direttorat tiegħu biex jitnaqqas il-ħmieġ li l-poplu Malti jitfa’ fit-toroq u f’kull wesgħa li jsib. X’qed jagħmel biex, mhux biss jitnaddaf, iżda wkoll biex joħloq kuxjenza biex il-poplu Malti jitgħallem ma jħammiġx l-ambjent tiegħu? X’qed isir għal min ma jridx jitgħallem? Din intervista li, aktar milli bbażata fuq il-persuna nnifisha, bħalma s-soltu jkollna f’din ir-rokna tal-gazzetta, hi bbażata fuq x’qed jagħmel dan id-direttur ġdid fid-</w:t>
      </w:r>
      <w:ins w:id="365" w:author="Wilfred" w:date="2015-11-20T18:30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366" w:author="Wilfred" w:date="2015-11-20T18:30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ipartiment tal-</w:t>
      </w:r>
      <w:ins w:id="367" w:author="Wilfred" w:date="2015-11-20T18:30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368" w:author="Wilfred" w:date="2015-11-20T18:30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ndafa - biex jara li pajjiżna mhux biss jitnaddaf iżda jitħammeġ inqas.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Malta hi maqsuma f’dak li hu tindif. Hemm it-tindif li jieħu ħsiebu l-kunsill lokali u t-tindif li jsir mid-Direttorat tal-Gvern tat-Tindif, li fil-fatt jieħu ħsieb li jnaddaf it-toroq alterjali u dawk distributorji u dak kollu li hu eskluż li mhux tal-kunsilli lokali. Iżda fl-istess waqt jgħin anke lill-kunsilli lokali biex ikun hemm iżjed tindif u aktar indafa, speċjalment lil dawk </w:t>
      </w:r>
      <w:ins w:id="369" w:author="Wilfred" w:date="2015-11-20T18:31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l-kunsilli lokali li fl-istaġun tas-sajf </w:t>
      </w:r>
      <w:ins w:id="370" w:author="Wilfred" w:date="2015-11-20T18:31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371" w:author="Wilfred" w:date="2015-11-20T18:31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żidu ħafna l-popolazzjoni tagħhom u jkollhom bżonn għajnuna fit-tindif, bħal fil-każ ta’ Buġibba/Qawra/San Pawl, Paceville eċċ.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“Fl-2014 inġabar 15,000 tun</w:t>
      </w:r>
      <w:ins w:id="372" w:author="Wilfred" w:date="2015-11-20T18:32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ellata skart mill-Gvern Ċentrali” beda jgħidli Ramon, “34% aktar mis-sena ta’ qabel u fl-ewwel 4 xhur ta’ din is-sena diġà </w:t>
      </w:r>
      <w:del w:id="373" w:author="Wilfred" w:date="2015-11-20T18:32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nġabru 26% aktar mis-sena li għaddiet</w:t>
      </w:r>
      <w:ins w:id="374" w:author="Wilfred" w:date="2015-11-25T18:44:00Z">
        <w:r w:rsidR="0079048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375" w:author="Wilfred" w:date="2015-11-25T18:44:00Z">
        <w:r w:rsidRPr="00BB1037" w:rsidDel="0079048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”</w:t>
      </w:r>
      <w:ins w:id="376" w:author="Wilfred" w:date="2015-11-25T18:44:00Z">
        <w:r w:rsidR="0079048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Mistoqsi jekk dan hux għax hawn aktar skart u ħmieġ, weġibni li r-raġuni hi li hemm aktar entużjażmu biex dan id-dipartiment jaħdem bla waqfien ħalli jnaddaf pajjiżna u fl-istess ħin jgħin biex joħloq kampanji favur l-indafa fl-ambjent. 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Mitlub </w:t>
      </w:r>
      <w:ins w:id="377" w:author="Wilfred" w:date="2015-11-20T18:32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378" w:author="Wilfred" w:date="2015-11-20T18:32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semmi x’inhi din il-kampanja wieġeb li nħoloq </w:t>
      </w:r>
      <w:r w:rsidRPr="004361B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79" w:author="Wilfred" w:date="2015-11-20T18:3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freephone</w:t>
      </w:r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1718, “fejn min jara xi ħmieġ jew għandu xi skart li jrid jeħles minnu kulma għandu jagħmel hu li jċempel dak in-numru - “Aħna kull telefonata nagħtu kasha, kemm jekk ikun hemm xi skart ta’ xi annimal jew skart ieħor li jitnaddaf wara siegħa, kif ukoll jekk l-iskart ikun ta’ natura goffa, ta’ kostruzzjoni </w:t>
      </w:r>
      <w:del w:id="380" w:author="Wilfred" w:date="2015-11-20T15:34:00Z">
        <w:r w:rsidRPr="00BB1037" w:rsidDel="000B6C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nkella ta’ xi makkinarju nieħdu sa massimu ta’ 3 ġimgħat biex inneħħuh. Is-sena li għaddiet kellna 2,000 talba biex inneħħu xi skart – fejn </w:t>
      </w:r>
      <w:del w:id="381" w:author="Wilfred" w:date="2015-11-21T20:25:00Z">
        <w:r w:rsidRPr="00BB1037" w:rsidDel="000D2B4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neħħejna 95% minnu. Ma neħħejniex kollox għax ikunu mitfugħa f’xi art privata li ħadd ma jkun jaf ta’ min hi, u biex nidħlu fiha nkunu rridu l-permessi mill-MEPA jew li l-Lands jgħaddulna l-informazzjoni ta’ min tkun. Din is-sena diġ</w:t>
      </w:r>
      <w:ins w:id="382" w:author="Wilfred" w:date="2015-11-20T18:33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83" w:author="Wilfred" w:date="2015-11-20T18:33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kellna 600 każ </w:t>
      </w:r>
      <w:del w:id="384" w:author="Wilfred" w:date="2015-11-20T18:34:00Z">
        <w:r w:rsidRPr="00BB1037" w:rsidDel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 solvejni</w:t>
      </w:r>
      <w:ins w:id="385" w:author="Wilfred" w:date="2015-11-20T18:34:00Z">
        <w:r w:rsidR="004361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BB1037">
        <w:rPr>
          <w:rFonts w:ascii="Tahoma" w:eastAsia="Times New Roman" w:hAnsi="Tahoma" w:cs="Tahoma"/>
          <w:color w:val="000000"/>
          <w:sz w:val="24"/>
          <w:szCs w:val="24"/>
          <w:lang w:val="mt-MT"/>
        </w:rPr>
        <w:t>hom kważi kollha.” </w:t>
      </w:r>
    </w:p>
    <w:p w:rsidR="00CF6A9F" w:rsidRPr="00BB1037" w:rsidRDefault="00CF6A9F" w:rsidP="00176C0E">
      <w:pPr>
        <w:spacing w:line="360" w:lineRule="auto"/>
        <w:rPr>
          <w:lang w:val="mt-MT"/>
        </w:rPr>
      </w:pPr>
    </w:p>
    <w:sectPr w:rsidR="00CF6A9F" w:rsidRPr="00BB10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EB" w:rsidRDefault="006E78EB" w:rsidP="006E78EB">
      <w:pPr>
        <w:spacing w:after="0" w:line="240" w:lineRule="auto"/>
      </w:pPr>
      <w:r>
        <w:separator/>
      </w:r>
    </w:p>
  </w:endnote>
  <w:endnote w:type="continuationSeparator" w:id="0">
    <w:p w:rsidR="006E78EB" w:rsidRDefault="006E78EB" w:rsidP="006E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EB" w:rsidRDefault="006E78EB" w:rsidP="006E78EB">
      <w:pPr>
        <w:spacing w:after="0" w:line="240" w:lineRule="auto"/>
      </w:pPr>
      <w:r>
        <w:separator/>
      </w:r>
    </w:p>
  </w:footnote>
  <w:footnote w:type="continuationSeparator" w:id="0">
    <w:p w:rsidR="006E78EB" w:rsidRDefault="006E78EB" w:rsidP="006E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AB9" w:rsidRDefault="008C2A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A25" w:rsidRPr="006E78EB" w:rsidRDefault="008C2A25">
                          <w:pPr>
                            <w:spacing w:after="0" w:line="240" w:lineRule="auto"/>
                            <w:jc w:val="center"/>
                            <w:rPr>
                              <w:lang w:val="mt-MT"/>
                            </w:rPr>
                            <w:pPrChange w:id="386" w:author="Wilfred" w:date="2015-11-25T18:38:00Z">
                              <w:pPr>
                                <w:spacing w:after="0" w:line="240" w:lineRule="auto"/>
                                <w:jc w:val="right"/>
                              </w:pPr>
                            </w:pPrChange>
                          </w:pPr>
                          <w:r>
                            <w:t>Il-</w:t>
                          </w:r>
                          <w:proofErr w:type="spellStart"/>
                          <w:r>
                            <w:t>Qari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lang w:val="mt-MT"/>
                            </w:rPr>
                            <w:t>tal-Provi ta’ Test Elettroniku – Bernardette Barbara</w:t>
                          </w:r>
                        </w:p>
                        <w:p w:rsidR="008C2A25" w:rsidRDefault="008C2A25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4VsAIAAKY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" o:allowincell="f" filled="f" stroked="f">
              <v:textbox style="mso-fit-shape-to-text:t" inset=",0,,0">
                <w:txbxContent>
                  <w:p w:rsidR="008C2A25" w:rsidRPr="006E78EB" w:rsidRDefault="008C2A25" w:rsidP="008C2A25">
                    <w:pPr>
                      <w:spacing w:after="0" w:line="240" w:lineRule="auto"/>
                      <w:jc w:val="center"/>
                      <w:rPr>
                        <w:lang w:val="mt-MT"/>
                      </w:rPr>
                      <w:pPrChange w:id="387" w:author="Wilfred" w:date="2015-11-25T18:38:00Z">
                        <w:pPr>
                          <w:spacing w:after="0" w:line="240" w:lineRule="auto"/>
                          <w:jc w:val="right"/>
                        </w:pPr>
                      </w:pPrChange>
                    </w:pPr>
                    <w:r>
                      <w:t>Il-</w:t>
                    </w:r>
                    <w:proofErr w:type="spellStart"/>
                    <w:r>
                      <w:t>Qari</w:t>
                    </w:r>
                    <w:proofErr w:type="spellEnd"/>
                    <w:r>
                      <w:t xml:space="preserve"> </w:t>
                    </w:r>
                    <w:r>
                      <w:rPr>
                        <w:lang w:val="mt-MT"/>
                      </w:rPr>
                      <w:t>tal-Provi ta’ Test Elettroniku – Bernardette Barbara</w:t>
                    </w:r>
                  </w:p>
                  <w:p w:rsidR="008C2A25" w:rsidRDefault="008C2A25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8C2A25" w:rsidRDefault="008C2A25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93DCD" w:rsidRPr="00193DCD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5b9bd5 [3204]" stroked="f">
              <v:textbox style="mso-fit-shape-to-text:t" inset=",0,,0">
                <w:txbxContent>
                  <w:p w:rsidR="008C2A25" w:rsidRDefault="008C2A25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93DCD" w:rsidRPr="00193DCD">
                      <w:rPr>
                        <w:noProof/>
                        <w:color w:val="FFFFFF" w:themeColor="background1"/>
                        <w14:numForm w14:val="lining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comments="0" w:formatting="0" w:inkAnnotations="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10"/>
    <w:rsid w:val="00017446"/>
    <w:rsid w:val="00036044"/>
    <w:rsid w:val="000A24FB"/>
    <w:rsid w:val="000B6C3F"/>
    <w:rsid w:val="000D23EA"/>
    <w:rsid w:val="000D2B46"/>
    <w:rsid w:val="000F58BB"/>
    <w:rsid w:val="00132310"/>
    <w:rsid w:val="00140411"/>
    <w:rsid w:val="0015388B"/>
    <w:rsid w:val="00176C0E"/>
    <w:rsid w:val="00193DCD"/>
    <w:rsid w:val="00233B4D"/>
    <w:rsid w:val="002441C7"/>
    <w:rsid w:val="0026296A"/>
    <w:rsid w:val="00273216"/>
    <w:rsid w:val="002A69A6"/>
    <w:rsid w:val="002B138E"/>
    <w:rsid w:val="002E1CC7"/>
    <w:rsid w:val="00385D37"/>
    <w:rsid w:val="003C27DF"/>
    <w:rsid w:val="004239DA"/>
    <w:rsid w:val="004324E9"/>
    <w:rsid w:val="004361BF"/>
    <w:rsid w:val="0048231D"/>
    <w:rsid w:val="004B6A7B"/>
    <w:rsid w:val="0055364C"/>
    <w:rsid w:val="005815E8"/>
    <w:rsid w:val="00585CCC"/>
    <w:rsid w:val="005B0A4D"/>
    <w:rsid w:val="005C603D"/>
    <w:rsid w:val="005D5883"/>
    <w:rsid w:val="005F1A40"/>
    <w:rsid w:val="00615186"/>
    <w:rsid w:val="006235D6"/>
    <w:rsid w:val="00674242"/>
    <w:rsid w:val="00676D67"/>
    <w:rsid w:val="006C0632"/>
    <w:rsid w:val="006C4E97"/>
    <w:rsid w:val="006E78EB"/>
    <w:rsid w:val="007166CB"/>
    <w:rsid w:val="0072133D"/>
    <w:rsid w:val="00737BC5"/>
    <w:rsid w:val="00741021"/>
    <w:rsid w:val="00757991"/>
    <w:rsid w:val="0079048E"/>
    <w:rsid w:val="007B3051"/>
    <w:rsid w:val="007F6EC9"/>
    <w:rsid w:val="00877CCD"/>
    <w:rsid w:val="008C2A25"/>
    <w:rsid w:val="00954630"/>
    <w:rsid w:val="00974726"/>
    <w:rsid w:val="009D6C69"/>
    <w:rsid w:val="00A050F1"/>
    <w:rsid w:val="00B41B6C"/>
    <w:rsid w:val="00B529CB"/>
    <w:rsid w:val="00B63DD9"/>
    <w:rsid w:val="00B73A9A"/>
    <w:rsid w:val="00B9173E"/>
    <w:rsid w:val="00B928EB"/>
    <w:rsid w:val="00BB1037"/>
    <w:rsid w:val="00BD1C59"/>
    <w:rsid w:val="00C00B71"/>
    <w:rsid w:val="00C81FBC"/>
    <w:rsid w:val="00C8280E"/>
    <w:rsid w:val="00CB67B7"/>
    <w:rsid w:val="00CD0189"/>
    <w:rsid w:val="00CD6FBE"/>
    <w:rsid w:val="00CF6A9F"/>
    <w:rsid w:val="00D4403A"/>
    <w:rsid w:val="00D93717"/>
    <w:rsid w:val="00DC17F2"/>
    <w:rsid w:val="00E3112F"/>
    <w:rsid w:val="00E545DC"/>
    <w:rsid w:val="00E558FF"/>
    <w:rsid w:val="00F34DFD"/>
    <w:rsid w:val="00F4007E"/>
    <w:rsid w:val="00F76035"/>
    <w:rsid w:val="00F90289"/>
    <w:rsid w:val="00FC0AB9"/>
    <w:rsid w:val="00FC2F9E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1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E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E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B9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1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E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E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B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11E9-F921-4A0F-BCB5-DB21197E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3004</Words>
  <Characters>17125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Wilfred</cp:lastModifiedBy>
  <cp:revision>2</cp:revision>
  <dcterms:created xsi:type="dcterms:W3CDTF">2015-11-25T18:11:00Z</dcterms:created>
  <dcterms:modified xsi:type="dcterms:W3CDTF">2015-11-25T18:11:00Z</dcterms:modified>
</cp:coreProperties>
</file>