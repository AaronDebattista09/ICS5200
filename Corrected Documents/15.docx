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2EB43" w14:textId="77777777" w:rsidR="006F7607" w:rsidRPr="009E1585" w:rsidRDefault="006F7607" w:rsidP="009E1585">
      <w:pPr>
        <w:pStyle w:val="Standard"/>
        <w:autoSpaceDE w:val="0"/>
        <w:spacing w:after="400" w:line="360" w:lineRule="auto"/>
        <w:jc w:val="both"/>
        <w:rPr>
          <w:rFonts w:ascii="HelveticaNeue" w:eastAsia="Times New Roman" w:hAnsi="HelveticaNeue"/>
          <w:b/>
          <w:bCs/>
          <w:lang w:val="mt-MT"/>
        </w:rPr>
      </w:pPr>
      <w:bookmarkStart w:id="0" w:name="_GoBack"/>
      <w:bookmarkEnd w:id="0"/>
      <w:r w:rsidRPr="009E1585">
        <w:rPr>
          <w:rFonts w:ascii="HelveticaNeue" w:eastAsia="Times New Roman" w:hAnsi="HelveticaNeue"/>
          <w:b/>
          <w:bCs/>
          <w:lang w:val="mt-MT"/>
        </w:rPr>
        <w:t xml:space="preserve">Il-KE titlob lil 11-il membru, fosthom Malta, biex </w:t>
      </w:r>
      <w:commentRangeStart w:id="1"/>
      <w:r w:rsidRPr="009E1585">
        <w:rPr>
          <w:rFonts w:ascii="HelveticaNeue" w:eastAsia="Times New Roman" w:hAnsi="HelveticaNeue"/>
          <w:b/>
          <w:bCs/>
          <w:lang w:val="mt-MT"/>
        </w:rPr>
        <w:t>japplikaw</w:t>
      </w:r>
      <w:commentRangeEnd w:id="1"/>
      <w:r>
        <w:rPr>
          <w:rStyle w:val="CommentReference"/>
          <w:rFonts w:ascii="Calibri" w:hAnsi="Calibri" w:cs="Calibri"/>
          <w:kern w:val="0"/>
          <w:lang w:eastAsia="en-US"/>
        </w:rPr>
        <w:commentReference w:id="1"/>
      </w:r>
      <w:r w:rsidRPr="009E1585">
        <w:rPr>
          <w:rFonts w:ascii="HelveticaNeue" w:eastAsia="Times New Roman" w:hAnsi="HelveticaNeue"/>
          <w:b/>
          <w:bCs/>
          <w:lang w:val="mt-MT"/>
        </w:rPr>
        <w:t xml:space="preserve"> ir-regoli dwar l-</w:t>
      </w:r>
      <w:ins w:id="2" w:author="Mark Haber" w:date="2015-11-20T13:26:00Z">
        <w:r>
          <w:rPr>
            <w:rFonts w:ascii="HelveticaNeue" w:eastAsia="Times New Roman" w:hAnsi="HelveticaNeue"/>
            <w:b/>
            <w:bCs/>
            <w:lang w:val="mt-MT"/>
          </w:rPr>
          <w:t>I</w:t>
        </w:r>
      </w:ins>
      <w:del w:id="3" w:author="Mark Haber" w:date="2015-11-20T13:26:00Z">
        <w:r w:rsidRPr="009E1585" w:rsidDel="002051CD">
          <w:rPr>
            <w:rFonts w:ascii="HelveticaNeue" w:eastAsia="Times New Roman" w:hAnsi="HelveticaNeue"/>
            <w:b/>
            <w:bCs/>
            <w:lang w:val="mt-MT"/>
          </w:rPr>
          <w:delText>i</w:delText>
        </w:r>
      </w:del>
      <w:r w:rsidRPr="009E1585">
        <w:rPr>
          <w:rFonts w:ascii="HelveticaNeue" w:eastAsia="Times New Roman" w:hAnsi="HelveticaNeue"/>
          <w:b/>
          <w:bCs/>
          <w:lang w:val="mt-MT"/>
        </w:rPr>
        <w:t>rkupru u r</w:t>
      </w:r>
      <w:del w:id="4" w:author="Mark Haber" w:date="2015-11-21T14:30:00Z">
        <w:r w:rsidRPr="009E1585" w:rsidDel="00EC38C1">
          <w:rPr>
            <w:rFonts w:ascii="HelveticaNeue" w:eastAsia="Times New Roman" w:hAnsi="HelveticaNeue"/>
            <w:b/>
            <w:bCs/>
            <w:lang w:val="mt-MT"/>
          </w:rPr>
          <w:delText>-</w:delText>
        </w:r>
      </w:del>
      <w:ins w:id="5" w:author="Mark Haber" w:date="2015-11-21T14:30:00Z">
        <w:r>
          <w:rPr>
            <w:rFonts w:ascii="HelveticaNeue" w:eastAsia="Times New Roman" w:hAnsi="HelveticaNeue"/>
            <w:b/>
            <w:bCs/>
            <w:lang w:val="mt-MT"/>
          </w:rPr>
          <w:noBreakHyphen/>
        </w:r>
      </w:ins>
      <w:ins w:id="6" w:author="Mark Haber" w:date="2015-11-20T13:26:00Z">
        <w:r>
          <w:rPr>
            <w:rFonts w:ascii="HelveticaNeue" w:eastAsia="Times New Roman" w:hAnsi="HelveticaNeue"/>
            <w:b/>
            <w:bCs/>
            <w:lang w:val="mt-MT"/>
          </w:rPr>
          <w:t>R</w:t>
        </w:r>
      </w:ins>
      <w:del w:id="7" w:author="Mark Haber" w:date="2015-11-20T13:26:00Z">
        <w:r w:rsidRPr="009E1585" w:rsidDel="002051CD">
          <w:rPr>
            <w:rFonts w:ascii="HelveticaNeue" w:eastAsia="Times New Roman" w:hAnsi="HelveticaNeue"/>
            <w:b/>
            <w:bCs/>
            <w:lang w:val="mt-MT"/>
          </w:rPr>
          <w:delText>r</w:delText>
        </w:r>
      </w:del>
      <w:r w:rsidRPr="009E1585">
        <w:rPr>
          <w:rFonts w:ascii="HelveticaNeue" w:eastAsia="Times New Roman" w:hAnsi="HelveticaNeue"/>
          <w:b/>
          <w:bCs/>
          <w:lang w:val="mt-MT"/>
        </w:rPr>
        <w:t>iżoluzzjoni tal-</w:t>
      </w:r>
      <w:ins w:id="8" w:author="Mark Haber" w:date="2015-11-20T13:26:00Z">
        <w:r>
          <w:rPr>
            <w:rFonts w:ascii="HelveticaNeue" w:eastAsia="Times New Roman" w:hAnsi="HelveticaNeue"/>
            <w:b/>
            <w:bCs/>
            <w:lang w:val="mt-MT"/>
          </w:rPr>
          <w:t>B</w:t>
        </w:r>
      </w:ins>
      <w:del w:id="9" w:author="Mark Haber" w:date="2015-11-20T13:26:00Z">
        <w:r w:rsidRPr="009E1585" w:rsidDel="002051CD">
          <w:rPr>
            <w:rFonts w:ascii="HelveticaNeue" w:eastAsia="Times New Roman" w:hAnsi="HelveticaNeue"/>
            <w:b/>
            <w:bCs/>
            <w:lang w:val="mt-MT"/>
          </w:rPr>
          <w:delText>b</w:delText>
        </w:r>
      </w:del>
      <w:r w:rsidRPr="009E1585">
        <w:rPr>
          <w:rFonts w:ascii="HelveticaNeue" w:eastAsia="Times New Roman" w:hAnsi="HelveticaNeue"/>
          <w:b/>
          <w:bCs/>
          <w:lang w:val="mt-MT"/>
        </w:rPr>
        <w:t>anek</w:t>
      </w:r>
    </w:p>
    <w:p w14:paraId="7978559C" w14:textId="77777777" w:rsidR="006F7607" w:rsidRPr="009E1585" w:rsidRDefault="006F7607" w:rsidP="009E1585">
      <w:pPr>
        <w:pStyle w:val="Standard"/>
        <w:autoSpaceDE w:val="0"/>
        <w:spacing w:after="400" w:line="360" w:lineRule="auto"/>
        <w:jc w:val="both"/>
        <w:rPr>
          <w:lang w:val="mt-MT"/>
        </w:rPr>
      </w:pPr>
      <w:r w:rsidRPr="009E1585">
        <w:rPr>
          <w:rFonts w:ascii="HelveticaNeue" w:eastAsia="Times New Roman" w:hAnsi="HelveticaNeue"/>
          <w:lang w:val="mt-MT"/>
        </w:rPr>
        <w:t>Il-Kummissjoni Ewropea llum talbet lill-Bulgarija, ir-Repubblika Ċeka, Franza, l-Italja, il</w:t>
      </w:r>
      <w:del w:id="10" w:author="Mark Haber" w:date="2015-11-21T14:31:00Z">
        <w:r w:rsidRPr="009E1585" w:rsidDel="00EC38C1">
          <w:rPr>
            <w:rFonts w:ascii="HelveticaNeue" w:eastAsia="Times New Roman" w:hAnsi="HelveticaNeue"/>
            <w:lang w:val="mt-MT"/>
          </w:rPr>
          <w:delText>-</w:delText>
        </w:r>
      </w:del>
      <w:ins w:id="11" w:author="Mark Haber" w:date="2015-11-21T14:31:00Z">
        <w:r>
          <w:rPr>
            <w:rFonts w:ascii="HelveticaNeue" w:eastAsia="Times New Roman" w:hAnsi="HelveticaNeue"/>
            <w:lang w:val="mt-MT"/>
          </w:rPr>
          <w:noBreakHyphen/>
        </w:r>
      </w:ins>
      <w:r w:rsidRPr="009E1585">
        <w:rPr>
          <w:rFonts w:ascii="HelveticaNeue" w:eastAsia="Times New Roman" w:hAnsi="HelveticaNeue"/>
          <w:lang w:val="mt-MT"/>
        </w:rPr>
        <w:t>Litwanja, il-Lussemburgu, l-Olanda, Malta, il-Polonja, ir-Rumanija u l-Iżvezja biex jimplimentaw bis-sħiħ id-Direttiva dwar l-Irkupru u r-Riżoluzzjoni tal-Banek (BRRD). Din id</w:t>
      </w:r>
      <w:del w:id="12" w:author="Mark Haber" w:date="2015-11-21T14:31:00Z">
        <w:r w:rsidRPr="009E1585" w:rsidDel="00EC38C1">
          <w:rPr>
            <w:rFonts w:ascii="HelveticaNeue" w:eastAsia="Times New Roman" w:hAnsi="HelveticaNeue"/>
            <w:lang w:val="mt-MT"/>
          </w:rPr>
          <w:delText>-</w:delText>
        </w:r>
      </w:del>
      <w:ins w:id="13" w:author="Mark Haber" w:date="2015-11-21T14:31:00Z">
        <w:r>
          <w:rPr>
            <w:rFonts w:ascii="HelveticaNeue" w:eastAsia="Times New Roman" w:hAnsi="HelveticaNeue"/>
            <w:lang w:val="mt-MT"/>
          </w:rPr>
          <w:noBreakHyphen/>
        </w:r>
      </w:ins>
      <w:r w:rsidRPr="009E1585">
        <w:rPr>
          <w:rFonts w:ascii="HelveticaNeue" w:eastAsia="Times New Roman" w:hAnsi="HelveticaNeue"/>
          <w:lang w:val="mt-MT"/>
        </w:rPr>
        <w:t>Direttiva (</w:t>
      </w:r>
      <w:r w:rsidRPr="00644EDD">
        <w:rPr>
          <w:lang w:val="mt-MT"/>
        </w:rPr>
        <w:fldChar w:fldCharType="begin"/>
      </w:r>
      <w:r w:rsidRPr="00644EDD">
        <w:rPr>
          <w:lang w:val="mt-MT"/>
        </w:rPr>
        <w:instrText>HYPERLINK "http://eur-lex.europa.eu/legal-content/EN/TXT/PDF/?uri=CELEX:32014L0059&amp;from=EN"</w:instrText>
      </w:r>
      <w:r w:rsidRPr="00644EDD">
        <w:rPr>
          <w:lang w:val="mt-MT"/>
        </w:rPr>
        <w:fldChar w:fldCharType="separate"/>
      </w:r>
      <w:r w:rsidRPr="009E1585">
        <w:rPr>
          <w:rFonts w:ascii="HelveticaNeue" w:eastAsia="Times New Roman" w:hAnsi="HelveticaNeue"/>
          <w:color w:val="535353"/>
          <w:lang w:val="mt-MT"/>
        </w:rPr>
        <w:t>2014/59/EU</w:t>
      </w:r>
      <w:r w:rsidRPr="00644EDD">
        <w:rPr>
          <w:lang w:val="mt-MT"/>
        </w:rPr>
        <w:fldChar w:fldCharType="end"/>
      </w:r>
      <w:r w:rsidRPr="009E1585">
        <w:rPr>
          <w:rFonts w:ascii="HelveticaNeue" w:eastAsia="Times New Roman" w:hAnsi="HelveticaNeue"/>
          <w:lang w:val="mt-MT"/>
        </w:rPr>
        <w:t>) hija l-qofol tal-Unjoni Bankarja tal-UE li ġiet implimentata biex toħloq settur finanzjarju aktar sikur u sod b’riżultat tal-kriżi finanzjarja.</w:t>
      </w:r>
    </w:p>
    <w:p w14:paraId="18792D92" w14:textId="77777777" w:rsidR="006F7607" w:rsidRPr="009E1585" w:rsidRDefault="006F7607" w:rsidP="009E1585">
      <w:pPr>
        <w:pStyle w:val="Standard"/>
        <w:autoSpaceDE w:val="0"/>
        <w:spacing w:after="400" w:line="360" w:lineRule="auto"/>
        <w:jc w:val="both"/>
        <w:rPr>
          <w:rFonts w:ascii="HelveticaNeue" w:eastAsia="Times New Roman" w:hAnsi="HelveticaNeue"/>
          <w:lang w:val="mt-MT"/>
        </w:rPr>
      </w:pPr>
      <w:r w:rsidRPr="009E1585">
        <w:rPr>
          <w:rFonts w:ascii="HelveticaNeue" w:eastAsia="Times New Roman" w:hAnsi="HelveticaNeue"/>
          <w:lang w:val="mt-MT"/>
        </w:rPr>
        <w:t>Ir-</w:t>
      </w:r>
      <w:ins w:id="14" w:author="Mark Haber" w:date="2015-11-21T13:42:00Z">
        <w:r>
          <w:rPr>
            <w:rFonts w:ascii="HelveticaNeue" w:eastAsia="Times New Roman" w:hAnsi="HelveticaNeue"/>
            <w:lang w:val="mt-MT"/>
          </w:rPr>
          <w:t>r</w:t>
        </w:r>
      </w:ins>
      <w:del w:id="15" w:author="Mark Haber" w:date="2015-11-21T13:42:00Z">
        <w:r w:rsidRPr="009E1585" w:rsidDel="004C0E5A">
          <w:rPr>
            <w:rFonts w:ascii="HelveticaNeue" w:eastAsia="Times New Roman" w:hAnsi="HelveticaNeue"/>
            <w:lang w:val="mt-MT"/>
          </w:rPr>
          <w:delText>R</w:delText>
        </w:r>
      </w:del>
      <w:r w:rsidRPr="009E1585">
        <w:rPr>
          <w:rFonts w:ascii="HelveticaNeue" w:eastAsia="Times New Roman" w:hAnsi="HelveticaNeue"/>
          <w:lang w:val="mt-MT"/>
        </w:rPr>
        <w:t>egoli l-ġodda dwar il-BRRD jattrezzaw lill-awtoritajiet nazzjonali bl-għodod u s-setgħat meħtieġa biex itaffu u jimmaniġġ</w:t>
      </w:r>
      <w:ins w:id="16" w:author="Mark Haber" w:date="2015-11-20T13:27:00Z">
        <w:r>
          <w:rPr>
            <w:rFonts w:ascii="HelveticaNeue" w:eastAsia="Times New Roman" w:hAnsi="HelveticaNeue"/>
            <w:lang w:val="mt-MT"/>
          </w:rPr>
          <w:t>j</w:t>
        </w:r>
      </w:ins>
      <w:r w:rsidRPr="009E1585">
        <w:rPr>
          <w:rFonts w:ascii="HelveticaNeue" w:eastAsia="Times New Roman" w:hAnsi="HelveticaNeue"/>
          <w:lang w:val="mt-MT"/>
        </w:rPr>
        <w:t>aw id-diffikultajiet jew il-falliment ta’ banek jew kumpaniji kbar ta’ investiment fl-Istati Membri kollha tal-UE. L-għan huwa li jiġi żgurat li l-banek f’xifer il-falliment jistgħu jiġu ristrutturati mingħajr ma l-kontribwenti jkollhom iħallsu għal</w:t>
      </w:r>
      <w:ins w:id="17" w:author="Mark Haber" w:date="2015-11-20T13:28:00Z">
        <w:r>
          <w:rPr>
            <w:rFonts w:ascii="HelveticaNeue" w:eastAsia="Times New Roman" w:hAnsi="HelveticaNeue"/>
            <w:lang w:val="mt-MT"/>
          </w:rPr>
          <w:t>l</w:t>
        </w:r>
        <w:del w:id="18" w:author="ops" w:date="2015-11-24T02:36:00Z">
          <w:r w:rsidDel="00502366">
            <w:rPr>
              <w:rFonts w:ascii="HelveticaNeue" w:eastAsia="Times New Roman" w:hAnsi="HelveticaNeue"/>
              <w:lang w:val="mt-MT"/>
            </w:rPr>
            <w:delText>-</w:delText>
          </w:r>
        </w:del>
      </w:ins>
      <w:ins w:id="19" w:author="ops" w:date="2015-11-24T02:36:00Z">
        <w:r>
          <w:rPr>
            <w:rFonts w:ascii="HelveticaNeue" w:eastAsia="Times New Roman" w:hAnsi="HelveticaNeue"/>
            <w:lang w:val="mt-MT"/>
          </w:rPr>
          <w:noBreakHyphen/>
        </w:r>
      </w:ins>
      <w:del w:id="20" w:author="Mark Haber" w:date="2015-11-20T13:28:00Z">
        <w:r w:rsidRPr="009E1585" w:rsidDel="002051CD">
          <w:rPr>
            <w:rFonts w:ascii="HelveticaNeue" w:eastAsia="Times New Roman" w:hAnsi="HelveticaNeue"/>
            <w:lang w:val="mt-MT"/>
          </w:rPr>
          <w:delText xml:space="preserve"> </w:delText>
        </w:r>
      </w:del>
      <w:r w:rsidRPr="009E1585">
        <w:rPr>
          <w:rFonts w:ascii="HelveticaNeue" w:eastAsia="Times New Roman" w:hAnsi="HelveticaNeue"/>
          <w:lang w:val="mt-MT"/>
        </w:rPr>
        <w:t>banek li qed ifallu biex tiġi salvagwardjata l-istabbiltà finanzjarja. Minflok, huma jipprovdu għall</w:t>
      </w:r>
      <w:del w:id="21" w:author="Mark Haber" w:date="2015-11-21T14:31:00Z">
        <w:r w:rsidRPr="009E1585" w:rsidDel="00EC38C1">
          <w:rPr>
            <w:rFonts w:ascii="HelveticaNeue" w:eastAsia="Times New Roman" w:hAnsi="HelveticaNeue"/>
            <w:lang w:val="mt-MT"/>
          </w:rPr>
          <w:delText>-</w:delText>
        </w:r>
      </w:del>
      <w:ins w:id="22" w:author="Mark Haber" w:date="2015-11-21T14:31:00Z">
        <w:r>
          <w:rPr>
            <w:rFonts w:ascii="HelveticaNeue" w:eastAsia="Times New Roman" w:hAnsi="HelveticaNeue"/>
            <w:lang w:val="mt-MT"/>
          </w:rPr>
          <w:noBreakHyphen/>
        </w:r>
      </w:ins>
      <w:r w:rsidRPr="009E1585">
        <w:rPr>
          <w:rFonts w:ascii="HelveticaNeue" w:eastAsia="Times New Roman" w:hAnsi="HelveticaNeue"/>
          <w:lang w:val="mt-MT"/>
        </w:rPr>
        <w:t>azzjonisti u l-kredituri tal-banek biex iħallsu s-sehem tagħhom tal-kostijiet permezz ta’ mekkaniżmu ta’ “rikapitalizzazzjoni interna”.</w:t>
      </w:r>
    </w:p>
    <w:p w14:paraId="7BD60317" w14:textId="77777777" w:rsidR="006F7607" w:rsidRPr="009E1585" w:rsidRDefault="006F7607" w:rsidP="009E1585">
      <w:pPr>
        <w:pStyle w:val="Standard"/>
        <w:autoSpaceDE w:val="0"/>
        <w:spacing w:after="400" w:line="360" w:lineRule="auto"/>
        <w:jc w:val="both"/>
        <w:rPr>
          <w:rFonts w:ascii="HelveticaNeue" w:eastAsia="Times New Roman" w:hAnsi="HelveticaNeue"/>
          <w:lang w:val="mt-MT"/>
        </w:rPr>
      </w:pPr>
      <w:r w:rsidRPr="009E1585">
        <w:rPr>
          <w:rFonts w:ascii="HelveticaNeue" w:eastAsia="Times New Roman" w:hAnsi="HelveticaNeue"/>
          <w:lang w:val="mt-MT"/>
        </w:rPr>
        <w:t>L-iskadenza għat-traspożizzjoni ta’ dawn ir-regoli fil-liġi nazzjonali kienet il-31 ta’ Diċembru 2014. Madankollu, 11-il pajjiż tal-UE naqsu milli jimplimentaw bis-sħiħ dawn ir-regoli fil</w:t>
      </w:r>
      <w:del w:id="23" w:author="ops" w:date="2015-11-24T02:37:00Z">
        <w:r w:rsidRPr="009E1585" w:rsidDel="00502366">
          <w:rPr>
            <w:rFonts w:ascii="HelveticaNeue" w:eastAsia="Times New Roman" w:hAnsi="HelveticaNeue"/>
            <w:lang w:val="mt-MT"/>
          </w:rPr>
          <w:delText>-</w:delText>
        </w:r>
      </w:del>
      <w:ins w:id="24" w:author="ops" w:date="2015-11-24T02:37:00Z">
        <w:r>
          <w:rPr>
            <w:rFonts w:ascii="HelveticaNeue" w:eastAsia="Times New Roman" w:hAnsi="HelveticaNeue"/>
            <w:lang w:val="mt-MT"/>
          </w:rPr>
          <w:noBreakHyphen/>
        </w:r>
      </w:ins>
      <w:r w:rsidRPr="009E1585">
        <w:rPr>
          <w:rFonts w:ascii="HelveticaNeue" w:eastAsia="Times New Roman" w:hAnsi="HelveticaNeue"/>
          <w:lang w:val="mt-MT"/>
        </w:rPr>
        <w:t>liġ</w:t>
      </w:r>
      <w:ins w:id="25" w:author="Mark Haber" w:date="2015-11-20T13:29:00Z">
        <w:r>
          <w:rPr>
            <w:rFonts w:ascii="HelveticaNeue" w:eastAsia="Times New Roman" w:hAnsi="HelveticaNeue"/>
            <w:lang w:val="mt-MT"/>
          </w:rPr>
          <w:t>i</w:t>
        </w:r>
      </w:ins>
      <w:del w:id="26" w:author="Mark Haber" w:date="2015-11-20T13:29:00Z">
        <w:r w:rsidRPr="009E1585" w:rsidDel="002051CD">
          <w:rPr>
            <w:rFonts w:ascii="HelveticaNeue" w:eastAsia="Times New Roman" w:hAnsi="HelveticaNeue"/>
            <w:lang w:val="mt-MT"/>
          </w:rPr>
          <w:delText>I</w:delText>
        </w:r>
      </w:del>
      <w:r w:rsidRPr="009E1585">
        <w:rPr>
          <w:rFonts w:ascii="HelveticaNeue" w:eastAsia="Times New Roman" w:hAnsi="HelveticaNeue"/>
          <w:lang w:val="mt-MT"/>
        </w:rPr>
        <w:t xml:space="preserve"> nazzjonali tagħhom.</w:t>
      </w:r>
    </w:p>
    <w:p w14:paraId="5C418D61" w14:textId="77777777" w:rsidR="006F7607" w:rsidRPr="009E1585" w:rsidRDefault="006F7607" w:rsidP="009E1585">
      <w:pPr>
        <w:pStyle w:val="Standard"/>
        <w:autoSpaceDE w:val="0"/>
        <w:spacing w:after="400" w:line="360" w:lineRule="auto"/>
        <w:jc w:val="both"/>
        <w:rPr>
          <w:rFonts w:ascii="HelveticaNeue" w:eastAsia="Times New Roman" w:hAnsi="HelveticaNeue"/>
          <w:lang w:val="mt-MT"/>
        </w:rPr>
      </w:pPr>
      <w:r w:rsidRPr="009E1585">
        <w:rPr>
          <w:rFonts w:ascii="HelveticaNeue" w:eastAsia="Times New Roman" w:hAnsi="HelveticaNeue"/>
          <w:lang w:val="mt-MT"/>
        </w:rPr>
        <w:t>It-talba tal-Kummissjoni tieħu l-għamla ta’ opinjoni motivata, it-tieni stadju tal-proċeduri ta’ ksur tal-UE. Jekk dawn il-pajjiżi jonqsu milli jikkonformaw fi żmien xahrejn, il-Kummissjoni tista’ tiddeċiedi li tressaqhom quddiem il-Qorti tal-Ġustizzja tal-UE.</w:t>
      </w:r>
    </w:p>
    <w:p w14:paraId="59D99E2D" w14:textId="77777777" w:rsidR="006F7607" w:rsidRPr="009E1585" w:rsidRDefault="006F7607" w:rsidP="009E1585">
      <w:pPr>
        <w:pStyle w:val="Standard"/>
        <w:autoSpaceDE w:val="0"/>
        <w:spacing w:after="400" w:line="360" w:lineRule="auto"/>
        <w:jc w:val="both"/>
        <w:rPr>
          <w:rFonts w:ascii="HelveticaNeue" w:eastAsia="Times New Roman" w:hAnsi="HelveticaNeue"/>
          <w:lang w:val="mt-MT"/>
        </w:rPr>
      </w:pPr>
      <w:r w:rsidRPr="009E1585">
        <w:rPr>
          <w:rFonts w:ascii="HelveticaNeue" w:eastAsia="Times New Roman" w:hAnsi="HelveticaNeue"/>
          <w:lang w:val="mt-MT"/>
        </w:rPr>
        <w:t>Mill-2008, il-Kummissjoni Ewropea adottat għadd ta’ miżuri biex tiġi żgurata l-istabbiltà ta</w:t>
      </w:r>
      <w:ins w:id="27" w:author="Mark Haber" w:date="2015-11-20T17:07:00Z">
        <w:r>
          <w:rPr>
            <w:rFonts w:ascii="HelveticaNeue" w:eastAsia="Times New Roman" w:hAnsi="HelveticaNeue"/>
            <w:lang w:val="mt-MT"/>
          </w:rPr>
          <w:t>’</w:t>
        </w:r>
      </w:ins>
      <w:del w:id="28" w:author="Mark Haber" w:date="2015-11-20T17:07:00Z">
        <w:r w:rsidRPr="009E1585" w:rsidDel="00B33F8F">
          <w:rPr>
            <w:rFonts w:ascii="HelveticaNeue" w:eastAsia="Times New Roman" w:hAnsi="HelveticaNeue"/>
            <w:lang w:val="mt-MT"/>
          </w:rPr>
          <w:delText>'</w:delText>
        </w:r>
      </w:del>
      <w:r w:rsidRPr="009E1585">
        <w:rPr>
          <w:rFonts w:ascii="HelveticaNeue" w:eastAsia="Times New Roman" w:hAnsi="HelveticaNeue"/>
          <w:lang w:val="mt-MT"/>
        </w:rPr>
        <w:t xml:space="preserve"> servizzi finanzjarji u bankarji. Id-Direttiva dwar l-Irkupru u r-Riżoluzzjoni tal-Banek (</w:t>
      </w:r>
      <w:r w:rsidRPr="006F7607">
        <w:rPr>
          <w:rFonts w:ascii="HelveticaNeue" w:eastAsia="Times New Roman" w:hAnsi="HelveticaNeue"/>
          <w:i/>
          <w:iCs/>
          <w:lang w:val="mt-MT"/>
          <w:rPrChange w:id="29" w:author="Mark Haber" w:date="2015-11-21T14:15:00Z">
            <w:rPr>
              <w:rFonts w:ascii="HelveticaNeue" w:eastAsia="Times New Roman" w:hAnsi="HelveticaNeue"/>
              <w:kern w:val="0"/>
              <w:sz w:val="22"/>
              <w:szCs w:val="22"/>
              <w:lang w:val="mt-MT" w:eastAsia="en-US"/>
            </w:rPr>
          </w:rPrChange>
        </w:rPr>
        <w:t>Bank Recovery and Resolution Directive</w:t>
      </w:r>
      <w:r w:rsidRPr="009E1585">
        <w:rPr>
          <w:rFonts w:ascii="HelveticaNeue" w:eastAsia="Times New Roman" w:hAnsi="HelveticaNeue"/>
          <w:lang w:val="mt-MT"/>
        </w:rPr>
        <w:t>, BRRD) ġiet adottata fir-</w:t>
      </w:r>
      <w:ins w:id="30" w:author="Mark Haber" w:date="2015-11-20T13:30:00Z">
        <w:r>
          <w:rPr>
            <w:rFonts w:ascii="HelveticaNeue" w:eastAsia="Times New Roman" w:hAnsi="HelveticaNeue"/>
            <w:lang w:val="mt-MT"/>
          </w:rPr>
          <w:t>r</w:t>
        </w:r>
      </w:ins>
      <w:del w:id="31" w:author="Mark Haber" w:date="2015-11-20T13:30:00Z">
        <w:r w:rsidRPr="009E1585" w:rsidDel="002051CD">
          <w:rPr>
            <w:rFonts w:ascii="HelveticaNeue" w:eastAsia="Times New Roman" w:hAnsi="HelveticaNeue"/>
            <w:lang w:val="mt-MT"/>
          </w:rPr>
          <w:delText>R</w:delText>
        </w:r>
      </w:del>
      <w:r w:rsidRPr="009E1585">
        <w:rPr>
          <w:rFonts w:ascii="HelveticaNeue" w:eastAsia="Times New Roman" w:hAnsi="HelveticaNeue"/>
          <w:lang w:val="mt-MT"/>
        </w:rPr>
        <w:t>ebbiegħa tal-2014 sabiex l</w:t>
      </w:r>
      <w:del w:id="32" w:author="Mark Haber" w:date="2015-11-21T14:17:00Z">
        <w:r w:rsidRPr="009E1585" w:rsidDel="0034795B">
          <w:rPr>
            <w:rFonts w:ascii="HelveticaNeue" w:eastAsia="Times New Roman" w:hAnsi="HelveticaNeue"/>
            <w:lang w:val="mt-MT"/>
          </w:rPr>
          <w:delText>-</w:delText>
        </w:r>
      </w:del>
      <w:ins w:id="33" w:author="Mark Haber" w:date="2015-11-21T14:17:00Z">
        <w:r>
          <w:rPr>
            <w:rFonts w:ascii="HelveticaNeue" w:eastAsia="Times New Roman" w:hAnsi="HelveticaNeue"/>
            <w:lang w:val="mt-MT"/>
          </w:rPr>
          <w:noBreakHyphen/>
        </w:r>
      </w:ins>
      <w:r w:rsidRPr="009E1585">
        <w:rPr>
          <w:rFonts w:ascii="HelveticaNeue" w:eastAsia="Times New Roman" w:hAnsi="HelveticaNeue"/>
          <w:lang w:val="mt-MT"/>
        </w:rPr>
        <w:t>awtoritajiet jiġu pprovduti b</w:t>
      </w:r>
      <w:ins w:id="34" w:author="Mark Haber" w:date="2015-11-20T17:07:00Z">
        <w:r>
          <w:rPr>
            <w:rFonts w:ascii="HelveticaNeue" w:eastAsia="Times New Roman" w:hAnsi="HelveticaNeue"/>
            <w:lang w:val="mt-MT"/>
          </w:rPr>
          <w:t>’</w:t>
        </w:r>
      </w:ins>
      <w:del w:id="35" w:author="Mark Haber" w:date="2015-11-20T17:07:00Z">
        <w:r w:rsidRPr="009E1585" w:rsidDel="00B33F8F">
          <w:rPr>
            <w:rFonts w:ascii="HelveticaNeue" w:eastAsia="Times New Roman" w:hAnsi="HelveticaNeue"/>
            <w:lang w:val="mt-MT"/>
          </w:rPr>
          <w:delText>'</w:delText>
        </w:r>
      </w:del>
      <w:r w:rsidRPr="009E1585">
        <w:rPr>
          <w:rFonts w:ascii="HelveticaNeue" w:eastAsia="Times New Roman" w:hAnsi="HelveticaNeue"/>
          <w:lang w:val="mt-MT"/>
        </w:rPr>
        <w:t xml:space="preserve">arranġamenti komprensivi u effettivi biex jindirizzaw </w:t>
      </w:r>
      <w:ins w:id="36" w:author="Mark Haber" w:date="2015-11-21T13:43:00Z">
        <w:r>
          <w:rPr>
            <w:rFonts w:ascii="HelveticaNeue" w:eastAsia="Times New Roman" w:hAnsi="HelveticaNeue"/>
            <w:lang w:val="mt-MT"/>
          </w:rPr>
          <w:t>l</w:t>
        </w:r>
      </w:ins>
      <w:r w:rsidRPr="009E1585">
        <w:rPr>
          <w:rFonts w:ascii="HelveticaNeue" w:eastAsia="Times New Roman" w:hAnsi="HelveticaNeue"/>
          <w:lang w:val="mt-MT"/>
        </w:rPr>
        <w:t>il</w:t>
      </w:r>
      <w:ins w:id="37" w:author="Mark Haber" w:date="2015-11-21T13:43:00Z">
        <w:r>
          <w:rPr>
            <w:rFonts w:ascii="HelveticaNeue" w:eastAsia="Times New Roman" w:hAnsi="HelveticaNeue"/>
            <w:lang w:val="mt-MT"/>
          </w:rPr>
          <w:t>l</w:t>
        </w:r>
      </w:ins>
      <w:del w:id="38" w:author="ops" w:date="2015-11-24T02:37:00Z">
        <w:r w:rsidRPr="009E1585" w:rsidDel="00502366">
          <w:rPr>
            <w:rFonts w:ascii="HelveticaNeue" w:eastAsia="Times New Roman" w:hAnsi="HelveticaNeue"/>
            <w:lang w:val="mt-MT"/>
          </w:rPr>
          <w:delText>-</w:delText>
        </w:r>
      </w:del>
      <w:ins w:id="39" w:author="ops" w:date="2015-11-24T02:37:00Z">
        <w:r>
          <w:rPr>
            <w:rFonts w:ascii="HelveticaNeue" w:eastAsia="Times New Roman" w:hAnsi="HelveticaNeue"/>
            <w:lang w:val="mt-MT"/>
          </w:rPr>
          <w:noBreakHyphen/>
        </w:r>
      </w:ins>
      <w:r w:rsidRPr="009E1585">
        <w:rPr>
          <w:rFonts w:ascii="HelveticaNeue" w:eastAsia="Times New Roman" w:hAnsi="HelveticaNeue"/>
          <w:lang w:val="mt-MT"/>
        </w:rPr>
        <w:t>banek li jkunu qed ifallu fil-livell nazzjonali</w:t>
      </w:r>
      <w:del w:id="40" w:author="ops" w:date="2015-11-24T02:38:00Z">
        <w:r w:rsidRPr="009E1585" w:rsidDel="00502366">
          <w:rPr>
            <w:rFonts w:ascii="HelveticaNeue" w:eastAsia="Times New Roman" w:hAnsi="HelveticaNeue"/>
            <w:lang w:val="mt-MT"/>
          </w:rPr>
          <w:delText>,</w:delText>
        </w:r>
      </w:del>
      <w:r w:rsidRPr="009E1585">
        <w:rPr>
          <w:rFonts w:ascii="HelveticaNeue" w:eastAsia="Times New Roman" w:hAnsi="HelveticaNeue"/>
          <w:lang w:val="mt-MT"/>
        </w:rPr>
        <w:t xml:space="preserve"> kif ukoll arranġamenti ta’ kooperazzjoni biex jindirizzaw fallimenti bankarji transfruntiera.</w:t>
      </w:r>
    </w:p>
    <w:p w14:paraId="0C95F952" w14:textId="77777777" w:rsidR="006F7607" w:rsidRPr="009E1585" w:rsidRDefault="006F7607" w:rsidP="009E1585">
      <w:pPr>
        <w:pStyle w:val="Standard"/>
        <w:autoSpaceDE w:val="0"/>
        <w:spacing w:after="400" w:line="360" w:lineRule="auto"/>
        <w:jc w:val="both"/>
        <w:rPr>
          <w:rFonts w:ascii="HelveticaNeue" w:eastAsia="Times New Roman" w:hAnsi="HelveticaNeue"/>
          <w:lang w:val="mt-MT"/>
        </w:rPr>
      </w:pPr>
      <w:r w:rsidRPr="009E1585">
        <w:rPr>
          <w:rFonts w:ascii="HelveticaNeue" w:eastAsia="Times New Roman" w:hAnsi="HelveticaNeue"/>
          <w:lang w:val="mt-MT"/>
        </w:rPr>
        <w:t xml:space="preserve">Skont il-BRRD, il-banek huma meħtieġa li jippreparaw pjanijiet ta’ rkupru biex jegħlbu diffikultajiet finanzjarji. L-awtoritajiet jingħataw ukoll għadd ta’ setgħat biex jintervjenu </w:t>
      </w:r>
      <w:r w:rsidRPr="009E1585">
        <w:rPr>
          <w:rFonts w:ascii="HelveticaNeue" w:eastAsia="Times New Roman" w:hAnsi="HelveticaNeue"/>
          <w:lang w:val="mt-MT"/>
        </w:rPr>
        <w:lastRenderedPageBreak/>
        <w:t>fl</w:t>
      </w:r>
      <w:del w:id="41" w:author="Mark Haber" w:date="2015-11-21T14:17:00Z">
        <w:r w:rsidRPr="009E1585" w:rsidDel="0034795B">
          <w:rPr>
            <w:rFonts w:ascii="HelveticaNeue" w:eastAsia="Times New Roman" w:hAnsi="HelveticaNeue"/>
            <w:lang w:val="mt-MT"/>
          </w:rPr>
          <w:delText>-</w:delText>
        </w:r>
      </w:del>
      <w:ins w:id="42" w:author="Mark Haber" w:date="2015-11-21T14:17:00Z">
        <w:r>
          <w:rPr>
            <w:rFonts w:ascii="HelveticaNeue" w:eastAsia="Times New Roman" w:hAnsi="HelveticaNeue"/>
            <w:lang w:val="mt-MT"/>
          </w:rPr>
          <w:noBreakHyphen/>
        </w:r>
      </w:ins>
      <w:r w:rsidRPr="009E1585">
        <w:rPr>
          <w:rFonts w:ascii="HelveticaNeue" w:eastAsia="Times New Roman" w:hAnsi="HelveticaNeue"/>
          <w:lang w:val="mt-MT"/>
        </w:rPr>
        <w:t>operazzjonijiet tal-banek biex dawn ma jfallux. Fil-każ li huma verament iħabbtu wiċċhom mal-falliment, l-awtoritajiet huma mgħammra b</w:t>
      </w:r>
      <w:ins w:id="43" w:author="Mark Haber" w:date="2015-11-20T17:07:00Z">
        <w:r>
          <w:rPr>
            <w:rFonts w:ascii="HelveticaNeue" w:eastAsia="Times New Roman" w:hAnsi="HelveticaNeue"/>
            <w:lang w:val="mt-MT"/>
          </w:rPr>
          <w:t>’</w:t>
        </w:r>
      </w:ins>
      <w:del w:id="44" w:author="Mark Haber" w:date="2015-11-20T17:07:00Z">
        <w:r w:rsidRPr="009E1585" w:rsidDel="00B33F8F">
          <w:rPr>
            <w:rFonts w:ascii="HelveticaNeue" w:eastAsia="Times New Roman" w:hAnsi="HelveticaNeue"/>
            <w:lang w:val="mt-MT"/>
          </w:rPr>
          <w:delText>'</w:delText>
        </w:r>
      </w:del>
      <w:r w:rsidRPr="009E1585">
        <w:rPr>
          <w:rFonts w:ascii="HelveticaNeue" w:eastAsia="Times New Roman" w:hAnsi="HelveticaNeue"/>
          <w:lang w:val="mt-MT"/>
        </w:rPr>
        <w:t>setgħat u għodod komprensivi biex jirristrutturawhom</w:t>
      </w:r>
      <w:del w:id="45" w:author="ops" w:date="2015-11-24T02:38:00Z">
        <w:r w:rsidRPr="009E1585" w:rsidDel="00502366">
          <w:rPr>
            <w:rFonts w:ascii="HelveticaNeue" w:eastAsia="Times New Roman" w:hAnsi="HelveticaNeue"/>
            <w:lang w:val="mt-MT"/>
          </w:rPr>
          <w:delText>,</w:delText>
        </w:r>
      </w:del>
      <w:r w:rsidRPr="009E1585">
        <w:rPr>
          <w:rFonts w:ascii="HelveticaNeue" w:eastAsia="Times New Roman" w:hAnsi="HelveticaNeue"/>
          <w:lang w:val="mt-MT"/>
        </w:rPr>
        <w:t xml:space="preserve"> billi jassenjaw it-telf lill-azzjonisti u lill-kredituri skont ġerarkija definita b’mod ċar. Huma għandhom is-setgħat biex jimplimentaw pjanijiet biex jirri</w:t>
      </w:r>
      <w:ins w:id="46" w:author="Mark Haber" w:date="2015-11-20T13:31:00Z">
        <w:r>
          <w:rPr>
            <w:rFonts w:ascii="HelveticaNeue" w:eastAsia="Times New Roman" w:hAnsi="HelveticaNeue"/>
            <w:lang w:val="mt-MT"/>
          </w:rPr>
          <w:t>s</w:t>
        </w:r>
      </w:ins>
      <w:del w:id="47" w:author="Mark Haber" w:date="2015-11-20T13:31:00Z">
        <w:r w:rsidRPr="009E1585" w:rsidDel="00917AF6">
          <w:rPr>
            <w:rFonts w:ascii="HelveticaNeue" w:eastAsia="Times New Roman" w:hAnsi="HelveticaNeue"/>
            <w:lang w:val="mt-MT"/>
          </w:rPr>
          <w:delText>ż</w:delText>
        </w:r>
      </w:del>
      <w:r w:rsidRPr="009E1585">
        <w:rPr>
          <w:rFonts w:ascii="HelveticaNeue" w:eastAsia="Times New Roman" w:hAnsi="HelveticaNeue"/>
          <w:lang w:val="mt-MT"/>
        </w:rPr>
        <w:t>olvu banek li fallew b’mod li jippre</w:t>
      </w:r>
      <w:ins w:id="48" w:author="Mark Haber" w:date="2015-11-20T13:31:00Z">
        <w:r>
          <w:rPr>
            <w:rFonts w:ascii="HelveticaNeue" w:eastAsia="Times New Roman" w:hAnsi="HelveticaNeue"/>
            <w:lang w:val="mt-MT"/>
          </w:rPr>
          <w:t>s</w:t>
        </w:r>
      </w:ins>
      <w:del w:id="49" w:author="Mark Haber" w:date="2015-11-20T13:31:00Z">
        <w:r w:rsidRPr="009E1585" w:rsidDel="00917AF6">
          <w:rPr>
            <w:rFonts w:ascii="HelveticaNeue" w:eastAsia="Times New Roman" w:hAnsi="HelveticaNeue"/>
            <w:lang w:val="mt-MT"/>
          </w:rPr>
          <w:delText>ż</w:delText>
        </w:r>
      </w:del>
      <w:r w:rsidRPr="009E1585">
        <w:rPr>
          <w:rFonts w:ascii="HelveticaNeue" w:eastAsia="Times New Roman" w:hAnsi="HelveticaNeue"/>
          <w:lang w:val="mt-MT"/>
        </w:rPr>
        <w:t>erva</w:t>
      </w:r>
      <w:ins w:id="50" w:author="Mark Haber" w:date="2015-11-20T13:31:00Z">
        <w:r>
          <w:rPr>
            <w:rFonts w:ascii="HelveticaNeue" w:eastAsia="Times New Roman" w:hAnsi="HelveticaNeue"/>
            <w:lang w:val="mt-MT"/>
          </w:rPr>
          <w:t>w</w:t>
        </w:r>
      </w:ins>
      <w:r w:rsidRPr="009E1585">
        <w:rPr>
          <w:rFonts w:ascii="HelveticaNeue" w:eastAsia="Times New Roman" w:hAnsi="HelveticaNeue"/>
          <w:lang w:val="mt-MT"/>
        </w:rPr>
        <w:t xml:space="preserve"> l-aktar funzjonijiet kritiċi tagħhom u li jevita</w:t>
      </w:r>
      <w:ins w:id="51" w:author="Mark Haber" w:date="2015-11-20T13:31:00Z">
        <w:r>
          <w:rPr>
            <w:rFonts w:ascii="HelveticaNeue" w:eastAsia="Times New Roman" w:hAnsi="HelveticaNeue"/>
            <w:lang w:val="mt-MT"/>
          </w:rPr>
          <w:t>w</w:t>
        </w:r>
      </w:ins>
      <w:r w:rsidRPr="009E1585">
        <w:rPr>
          <w:rFonts w:ascii="HelveticaNeue" w:eastAsia="Times New Roman" w:hAnsi="HelveticaNeue"/>
          <w:lang w:val="mt-MT"/>
        </w:rPr>
        <w:t xml:space="preserve"> li l-kontribwenti jkollhom </w:t>
      </w:r>
      <w:commentRangeStart w:id="52"/>
      <w:r w:rsidRPr="009E1585">
        <w:rPr>
          <w:rFonts w:ascii="HelveticaNeue" w:eastAsia="Times New Roman" w:hAnsi="HelveticaNeue"/>
          <w:lang w:val="mt-MT"/>
        </w:rPr>
        <w:t>is</w:t>
      </w:r>
      <w:del w:id="53" w:author="Mark Haber" w:date="2015-11-20T13:32:00Z">
        <w:r w:rsidRPr="009E1585" w:rsidDel="00917AF6">
          <w:rPr>
            <w:rFonts w:ascii="HelveticaNeue" w:eastAsia="Times New Roman" w:hAnsi="HelveticaNeue"/>
            <w:lang w:val="mt-MT"/>
          </w:rPr>
          <w:delText>s</w:delText>
        </w:r>
      </w:del>
      <w:r w:rsidRPr="009E1585">
        <w:rPr>
          <w:rFonts w:ascii="HelveticaNeue" w:eastAsia="Times New Roman" w:hAnsi="HelveticaNeue"/>
          <w:lang w:val="mt-MT"/>
        </w:rPr>
        <w:t>alva</w:t>
      </w:r>
      <w:ins w:id="54" w:author="Mark Haber" w:date="2015-11-20T13:31:00Z">
        <w:r>
          <w:rPr>
            <w:rFonts w:ascii="HelveticaNeue" w:eastAsia="Times New Roman" w:hAnsi="HelveticaNeue"/>
            <w:lang w:val="mt-MT"/>
          </w:rPr>
          <w:t>w</w:t>
        </w:r>
      </w:ins>
      <w:r w:rsidRPr="009E1585">
        <w:rPr>
          <w:rFonts w:ascii="HelveticaNeue" w:eastAsia="Times New Roman" w:hAnsi="HelveticaNeue"/>
          <w:lang w:val="mt-MT"/>
        </w:rPr>
        <w:t>hom</w:t>
      </w:r>
      <w:commentRangeEnd w:id="52"/>
      <w:r>
        <w:rPr>
          <w:rStyle w:val="CommentReference"/>
          <w:rFonts w:ascii="Calibri" w:hAnsi="Calibri" w:cs="Calibri"/>
          <w:kern w:val="0"/>
          <w:lang w:eastAsia="en-US"/>
        </w:rPr>
        <w:commentReference w:id="52"/>
      </w:r>
      <w:r w:rsidRPr="009E1585">
        <w:rPr>
          <w:rFonts w:ascii="HelveticaNeue" w:eastAsia="Times New Roman" w:hAnsi="HelveticaNeue"/>
          <w:lang w:val="mt-MT"/>
        </w:rPr>
        <w:t>.</w:t>
      </w:r>
    </w:p>
    <w:p w14:paraId="708A7183" w14:textId="77777777" w:rsidR="006F7607" w:rsidRPr="009E1585" w:rsidRDefault="006F7607" w:rsidP="009E1585">
      <w:pPr>
        <w:pStyle w:val="Standard"/>
        <w:autoSpaceDE w:val="0"/>
        <w:spacing w:after="400" w:line="360" w:lineRule="auto"/>
        <w:jc w:val="both"/>
        <w:rPr>
          <w:rFonts w:ascii="HelveticaNeue" w:eastAsia="Times New Roman" w:hAnsi="HelveticaNeue"/>
          <w:lang w:val="mt-MT"/>
        </w:rPr>
      </w:pPr>
      <w:r w:rsidRPr="009E1585">
        <w:rPr>
          <w:rFonts w:ascii="HelveticaNeue" w:eastAsia="Times New Roman" w:hAnsi="HelveticaNeue"/>
          <w:lang w:val="mt-MT"/>
        </w:rPr>
        <w:t>Hemm arranġamenti preċiżi li jistabbilixxu kif l-awtoritajiet tad-domiċilju u dawk ospitanti ta’ gruppi bankarji għandhom jikkooperaw fl-istadji kollha ta’ riżoluzzjoni transfruntiera, mill</w:t>
      </w:r>
      <w:del w:id="55" w:author="Mark Haber" w:date="2015-11-21T14:18:00Z">
        <w:r w:rsidRPr="009E1585" w:rsidDel="0034795B">
          <w:rPr>
            <w:rFonts w:ascii="HelveticaNeue" w:eastAsia="Times New Roman" w:hAnsi="HelveticaNeue"/>
            <w:lang w:val="mt-MT"/>
          </w:rPr>
          <w:delText>-</w:delText>
        </w:r>
      </w:del>
      <w:ins w:id="56" w:author="Mark Haber" w:date="2015-11-21T14:18:00Z">
        <w:r>
          <w:rPr>
            <w:rFonts w:ascii="HelveticaNeue" w:eastAsia="Times New Roman" w:hAnsi="HelveticaNeue"/>
            <w:lang w:val="mt-MT"/>
          </w:rPr>
          <w:noBreakHyphen/>
        </w:r>
      </w:ins>
      <w:r w:rsidRPr="009E1585">
        <w:rPr>
          <w:rFonts w:ascii="HelveticaNeue" w:eastAsia="Times New Roman" w:hAnsi="HelveticaNeue"/>
          <w:lang w:val="mt-MT"/>
        </w:rPr>
        <w:t>ippjanar tar-riżoluzzjoni sar-riżoluzzjoni nnifisha, bi rwol sinifikanti għall-Awtorità Bankarja Ewropea biex tikkoordina u taġixxi bħala medjatur f’każ ta’ nuqqas ta’ qbil.</w:t>
      </w:r>
    </w:p>
    <w:p w14:paraId="0A31ADAC" w14:textId="77777777" w:rsidR="006F7607" w:rsidRPr="009E1585" w:rsidRDefault="006F7607" w:rsidP="009E1585">
      <w:pPr>
        <w:pStyle w:val="Standard"/>
        <w:autoSpaceDE w:val="0"/>
        <w:spacing w:after="400" w:line="360" w:lineRule="auto"/>
        <w:jc w:val="both"/>
        <w:rPr>
          <w:rFonts w:ascii="HelveticaNeue" w:eastAsia="Times New Roman" w:hAnsi="HelveticaNeue"/>
          <w:lang w:val="mt-MT"/>
        </w:rPr>
      </w:pPr>
      <w:r w:rsidRPr="009E1585">
        <w:rPr>
          <w:rFonts w:ascii="HelveticaNeue" w:eastAsia="Times New Roman" w:hAnsi="HelveticaNeue"/>
          <w:lang w:val="mt-MT"/>
        </w:rPr>
        <w:t>Qed jiġu stabbiliti wkoll fondi ta’ riżoluzzjoni nazzjonali. Fil-każ ta</w:t>
      </w:r>
      <w:ins w:id="57" w:author="Mark Haber" w:date="2015-11-20T17:08:00Z">
        <w:r>
          <w:rPr>
            <w:rFonts w:ascii="HelveticaNeue" w:eastAsia="Times New Roman" w:hAnsi="HelveticaNeue"/>
            <w:lang w:val="mt-MT"/>
          </w:rPr>
          <w:t>’</w:t>
        </w:r>
      </w:ins>
      <w:del w:id="58" w:author="Mark Haber" w:date="2015-11-20T17:08:00Z">
        <w:r w:rsidRPr="009E1585" w:rsidDel="00B33F8F">
          <w:rPr>
            <w:rFonts w:ascii="HelveticaNeue" w:eastAsia="Times New Roman" w:hAnsi="HelveticaNeue"/>
            <w:lang w:val="mt-MT"/>
          </w:rPr>
          <w:delText>'</w:delText>
        </w:r>
      </w:del>
      <w:r w:rsidRPr="009E1585">
        <w:rPr>
          <w:rFonts w:ascii="HelveticaNeue" w:eastAsia="Times New Roman" w:hAnsi="HelveticaNeue"/>
          <w:lang w:val="mt-MT"/>
        </w:rPr>
        <w:t xml:space="preserve"> Stati Membri taż-Żona tal-E</w:t>
      </w:r>
      <w:ins w:id="59" w:author="Mark Haber" w:date="2015-11-20T13:35:00Z">
        <w:r>
          <w:rPr>
            <w:rFonts w:ascii="HelveticaNeue" w:eastAsia="Times New Roman" w:hAnsi="HelveticaNeue"/>
            <w:lang w:val="mt-MT"/>
          </w:rPr>
          <w:t>w</w:t>
        </w:r>
      </w:ins>
      <w:del w:id="60" w:author="Mark Haber" w:date="2015-11-20T13:35:00Z">
        <w:r w:rsidRPr="009E1585" w:rsidDel="00BD7A84">
          <w:rPr>
            <w:rFonts w:ascii="HelveticaNeue" w:eastAsia="Times New Roman" w:hAnsi="HelveticaNeue"/>
            <w:lang w:val="mt-MT"/>
          </w:rPr>
          <w:delText>u</w:delText>
        </w:r>
      </w:del>
      <w:r w:rsidRPr="009E1585">
        <w:rPr>
          <w:rFonts w:ascii="HelveticaNeue" w:eastAsia="Times New Roman" w:hAnsi="HelveticaNeue"/>
          <w:lang w:val="mt-MT"/>
        </w:rPr>
        <w:t>ro, dawn il-fondi se jkunu sostitwiti mill-Fond Uniku ta’ Riżoluzzjoni mill-2016.</w:t>
      </w:r>
    </w:p>
    <w:p w14:paraId="2EE0555C" w14:textId="77777777" w:rsidR="006F7607" w:rsidRPr="009E1585" w:rsidRDefault="006F7607" w:rsidP="009E1585">
      <w:pPr>
        <w:pStyle w:val="Standard"/>
        <w:autoSpaceDE w:val="0"/>
        <w:spacing w:line="360" w:lineRule="auto"/>
        <w:jc w:val="both"/>
        <w:rPr>
          <w:lang w:val="mt-MT"/>
        </w:rPr>
      </w:pPr>
      <w:r w:rsidRPr="009E1585">
        <w:rPr>
          <w:rFonts w:ascii="HelveticaNeue" w:eastAsia="Times New Roman" w:hAnsi="HelveticaNeue"/>
          <w:lang w:val="mt-MT"/>
        </w:rPr>
        <w:t>Il-BRRD qed tkompli tiġi akkumpanjata minn regoli tekniċi żviluppati mill-Awtorità Bankarja Ewropea fuq numru ta’ suġġetti, inklużi rekwiżiti ta’ informazzjoni konkreti għal pjanijiet ta’ rkupru u pjanijiet ta</w:t>
      </w:r>
      <w:ins w:id="61" w:author="Mark Haber" w:date="2015-11-20T17:05:00Z">
        <w:r>
          <w:rPr>
            <w:rFonts w:ascii="HelveticaNeue" w:eastAsia="Times New Roman" w:hAnsi="HelveticaNeue"/>
            <w:lang w:val="mt-MT"/>
          </w:rPr>
          <w:t>’</w:t>
        </w:r>
      </w:ins>
      <w:del w:id="62" w:author="Mark Haber" w:date="2015-11-20T17:06:00Z">
        <w:r w:rsidRPr="009E1585" w:rsidDel="00B33F8F">
          <w:rPr>
            <w:rFonts w:ascii="HelveticaNeue" w:eastAsia="Times New Roman" w:hAnsi="HelveticaNeue"/>
            <w:lang w:val="mt-MT"/>
          </w:rPr>
          <w:delText>'</w:delText>
        </w:r>
      </w:del>
      <w:r w:rsidRPr="009E1585">
        <w:rPr>
          <w:rFonts w:ascii="HelveticaNeue" w:eastAsia="Times New Roman" w:hAnsi="HelveticaNeue"/>
          <w:lang w:val="mt-MT"/>
        </w:rPr>
        <w:t xml:space="preserve"> riżoluzzjoni u l-iżgurar ta</w:t>
      </w:r>
      <w:ins w:id="63" w:author="Mark Haber" w:date="2015-11-20T17:06:00Z">
        <w:r>
          <w:rPr>
            <w:rFonts w:ascii="HelveticaNeue" w:eastAsia="Times New Roman" w:hAnsi="HelveticaNeue"/>
            <w:lang w:val="mt-MT"/>
          </w:rPr>
          <w:t>’</w:t>
        </w:r>
      </w:ins>
      <w:del w:id="64" w:author="Mark Haber" w:date="2015-11-20T17:06:00Z">
        <w:r w:rsidRPr="009E1585" w:rsidDel="00B33F8F">
          <w:rPr>
            <w:rFonts w:ascii="HelveticaNeue" w:eastAsia="Times New Roman" w:hAnsi="HelveticaNeue"/>
            <w:lang w:val="mt-MT"/>
          </w:rPr>
          <w:delText>'</w:delText>
        </w:r>
      </w:del>
      <w:r w:rsidRPr="009E1585">
        <w:rPr>
          <w:rFonts w:ascii="HelveticaNeue" w:eastAsia="Times New Roman" w:hAnsi="HelveticaNeue"/>
          <w:lang w:val="mt-MT"/>
        </w:rPr>
        <w:t xml:space="preserve"> valutazzjonijiet preċiżi ta’ assi u telf fil-punt tar-riżoluzzjoni.</w:t>
      </w:r>
    </w:p>
    <w:p w14:paraId="6F3774E6" w14:textId="77777777" w:rsidR="006F7607" w:rsidRPr="009E1585" w:rsidRDefault="006F7607" w:rsidP="009E1585">
      <w:pPr>
        <w:pStyle w:val="Standard"/>
        <w:autoSpaceDE w:val="0"/>
        <w:spacing w:line="360" w:lineRule="auto"/>
        <w:jc w:val="both"/>
        <w:rPr>
          <w:rFonts w:ascii="HelveticaNeue" w:eastAsia="Times New Roman" w:hAnsi="HelveticaNeue"/>
          <w:b/>
          <w:bCs/>
          <w:lang w:val="mt-MT"/>
        </w:rPr>
      </w:pPr>
    </w:p>
    <w:p w14:paraId="3D8C8A86" w14:textId="77777777" w:rsidR="006F7607" w:rsidRPr="009E1585" w:rsidRDefault="006F7607" w:rsidP="009E1585">
      <w:pPr>
        <w:pStyle w:val="Standard"/>
        <w:autoSpaceDE w:val="0"/>
        <w:spacing w:line="360" w:lineRule="auto"/>
        <w:jc w:val="both"/>
        <w:rPr>
          <w:rFonts w:ascii="HelveticaNeue" w:eastAsia="Times New Roman" w:hAnsi="HelveticaNeue"/>
          <w:b/>
          <w:bCs/>
          <w:lang w:val="mt-MT"/>
        </w:rPr>
      </w:pPr>
    </w:p>
    <w:p w14:paraId="53AB10F8" w14:textId="77777777" w:rsidR="006F7607" w:rsidRPr="009E1585" w:rsidDel="00BD48F9" w:rsidRDefault="006F7607" w:rsidP="009E1585">
      <w:pPr>
        <w:pStyle w:val="Standard"/>
        <w:autoSpaceDE w:val="0"/>
        <w:spacing w:line="360" w:lineRule="auto"/>
        <w:jc w:val="both"/>
        <w:rPr>
          <w:del w:id="65" w:author="Mark Haber" w:date="2015-11-20T13:53:00Z"/>
          <w:rFonts w:ascii="HelveticaNeue" w:eastAsia="Times New Roman" w:hAnsi="HelveticaNeue"/>
          <w:b/>
          <w:bCs/>
          <w:lang w:val="mt-MT"/>
        </w:rPr>
      </w:pPr>
    </w:p>
    <w:p w14:paraId="64B6CF36" w14:textId="77777777" w:rsidR="006F7607" w:rsidRDefault="006F7607" w:rsidP="009E1585">
      <w:pPr>
        <w:pStyle w:val="Standard"/>
        <w:autoSpaceDE w:val="0"/>
        <w:spacing w:line="360" w:lineRule="auto"/>
        <w:jc w:val="both"/>
        <w:rPr>
          <w:ins w:id="66" w:author="Mark Haber" w:date="2015-11-20T13:53:00Z"/>
          <w:rFonts w:ascii="HelveticaNeue" w:eastAsia="Times New Roman" w:hAnsi="HelveticaNeue"/>
          <w:b/>
          <w:bCs/>
          <w:lang w:val="mt-MT"/>
        </w:rPr>
      </w:pPr>
      <w:r w:rsidRPr="009E1585">
        <w:rPr>
          <w:rFonts w:ascii="HelveticaNeue" w:eastAsia="Times New Roman" w:hAnsi="HelveticaNeue"/>
          <w:b/>
          <w:bCs/>
          <w:lang w:val="mt-MT"/>
        </w:rPr>
        <w:t>Fruntiera miftuħa fil-Libja</w:t>
      </w:r>
      <w:ins w:id="67" w:author="Mark Haber" w:date="2015-11-20T13:36:00Z">
        <w:r>
          <w:rPr>
            <w:rFonts w:ascii="HelveticaNeue" w:eastAsia="Times New Roman" w:hAnsi="HelveticaNeue"/>
            <w:b/>
            <w:bCs/>
            <w:lang w:val="mt-MT"/>
          </w:rPr>
          <w:t xml:space="preserve"> </w:t>
        </w:r>
      </w:ins>
      <w:r w:rsidRPr="009E1585">
        <w:rPr>
          <w:rFonts w:ascii="HelveticaNeue" w:eastAsia="Times New Roman" w:hAnsi="HelveticaNeue"/>
          <w:b/>
          <w:bCs/>
          <w:lang w:val="mt-MT"/>
        </w:rPr>
        <w:t>...</w:t>
      </w:r>
      <w:ins w:id="68" w:author="Mark Haber" w:date="2015-11-20T13:36:00Z">
        <w:r>
          <w:rPr>
            <w:rFonts w:ascii="HelveticaNeue" w:eastAsia="Times New Roman" w:hAnsi="HelveticaNeue"/>
            <w:b/>
            <w:bCs/>
            <w:lang w:val="mt-MT"/>
          </w:rPr>
          <w:t xml:space="preserve"> </w:t>
        </w:r>
      </w:ins>
      <w:r w:rsidRPr="009E1585">
        <w:rPr>
          <w:rFonts w:ascii="HelveticaNeue" w:eastAsia="Times New Roman" w:hAnsi="HelveticaNeue"/>
          <w:b/>
          <w:bCs/>
          <w:lang w:val="mt-MT"/>
        </w:rPr>
        <w:t>jidħlu mal-1,000 persuna kull ġimgħa</w:t>
      </w:r>
    </w:p>
    <w:p w14:paraId="543831A5" w14:textId="77777777" w:rsidR="006F7607" w:rsidRPr="009E1585" w:rsidRDefault="006F7607" w:rsidP="009E1585">
      <w:pPr>
        <w:pStyle w:val="Standard"/>
        <w:autoSpaceDE w:val="0"/>
        <w:spacing w:line="360" w:lineRule="auto"/>
        <w:jc w:val="both"/>
        <w:rPr>
          <w:rFonts w:ascii="HelveticaNeue" w:eastAsia="Times New Roman" w:hAnsi="HelveticaNeue"/>
          <w:b/>
          <w:bCs/>
          <w:lang w:val="mt-MT"/>
        </w:rPr>
      </w:pPr>
    </w:p>
    <w:p w14:paraId="0AD5576B" w14:textId="77777777" w:rsidR="006F7607" w:rsidRPr="009E1585" w:rsidRDefault="006F7607" w:rsidP="009E1585">
      <w:pPr>
        <w:pStyle w:val="Standard"/>
        <w:autoSpaceDE w:val="0"/>
        <w:spacing w:after="400" w:line="360" w:lineRule="auto"/>
        <w:jc w:val="both"/>
        <w:rPr>
          <w:rFonts w:ascii="HelveticaNeue" w:eastAsia="Times New Roman" w:hAnsi="HelveticaNeue"/>
          <w:lang w:val="mt-MT"/>
        </w:rPr>
      </w:pPr>
      <w:r w:rsidRPr="009E1585">
        <w:rPr>
          <w:rFonts w:ascii="HelveticaNeue" w:eastAsia="Times New Roman" w:hAnsi="HelveticaNeue"/>
          <w:lang w:val="mt-MT"/>
        </w:rPr>
        <w:t>F</w:t>
      </w:r>
      <w:ins w:id="69" w:author="Mark Haber" w:date="2015-11-20T17:09:00Z">
        <w:r>
          <w:rPr>
            <w:rFonts w:ascii="HelveticaNeue" w:eastAsia="Times New Roman" w:hAnsi="HelveticaNeue"/>
            <w:lang w:val="mt-MT"/>
          </w:rPr>
          <w:t>’</w:t>
        </w:r>
      </w:ins>
      <w:del w:id="70" w:author="Mark Haber" w:date="2015-11-20T17:09:00Z">
        <w:r w:rsidRPr="009E1585" w:rsidDel="00B33F8F">
          <w:rPr>
            <w:rFonts w:ascii="HelveticaNeue" w:eastAsia="Times New Roman" w:hAnsi="HelveticaNeue"/>
            <w:lang w:val="mt-MT"/>
          </w:rPr>
          <w:delText>'</w:delText>
        </w:r>
      </w:del>
      <w:r w:rsidRPr="009E1585">
        <w:rPr>
          <w:rFonts w:ascii="HelveticaNeue" w:eastAsia="Times New Roman" w:hAnsi="HelveticaNeue"/>
          <w:lang w:val="mt-MT"/>
        </w:rPr>
        <w:t>ħafna dibattiti li jsiru dwar l-immigrazzjoni</w:t>
      </w:r>
      <w:ins w:id="71" w:author="Mark Haber" w:date="2015-11-20T17:09:00Z">
        <w:r>
          <w:rPr>
            <w:rFonts w:ascii="HelveticaNeue" w:eastAsia="Times New Roman" w:hAnsi="HelveticaNeue"/>
            <w:lang w:val="mt-MT"/>
          </w:rPr>
          <w:t>,</w:t>
        </w:r>
      </w:ins>
      <w:r w:rsidRPr="009E1585">
        <w:rPr>
          <w:rFonts w:ascii="HelveticaNeue" w:eastAsia="Times New Roman" w:hAnsi="HelveticaNeue"/>
          <w:lang w:val="mt-MT"/>
        </w:rPr>
        <w:t xml:space="preserve"> inkluż dawk fost istituzzjonijiet Ewropej, spiss nisimgħu fuq il-bżonn li jkun hemm kontroll fuq il-kosta Libjana - il-kosta li minnha jitilqu l</w:t>
      </w:r>
      <w:del w:id="72" w:author="Mark Haber" w:date="2015-11-21T14:16:00Z">
        <w:r w:rsidRPr="009E1585" w:rsidDel="0034795B">
          <w:rPr>
            <w:rFonts w:ascii="HelveticaNeue" w:eastAsia="Times New Roman" w:hAnsi="HelveticaNeue"/>
            <w:lang w:val="mt-MT"/>
          </w:rPr>
          <w:delText>-</w:delText>
        </w:r>
      </w:del>
      <w:ins w:id="73" w:author="Mark Haber" w:date="2015-11-21T14:16:00Z">
        <w:r>
          <w:rPr>
            <w:rFonts w:ascii="HelveticaNeue" w:eastAsia="Times New Roman" w:hAnsi="HelveticaNeue"/>
            <w:lang w:val="mt-MT"/>
          </w:rPr>
          <w:noBreakHyphen/>
        </w:r>
      </w:ins>
      <w:r w:rsidRPr="009E1585">
        <w:rPr>
          <w:rFonts w:ascii="HelveticaNeue" w:eastAsia="Times New Roman" w:hAnsi="HelveticaNeue"/>
          <w:lang w:val="mt-MT"/>
        </w:rPr>
        <w:t>immigranti.</w:t>
      </w:r>
      <w:del w:id="74" w:author="Mark Haber" w:date="2015-11-20T16:58:00Z">
        <w:r w:rsidRPr="009E1585" w:rsidDel="00040F54">
          <w:rPr>
            <w:rFonts w:ascii="HelveticaNeue" w:eastAsia="Times New Roman" w:hAnsi="HelveticaNeue"/>
            <w:lang w:val="mt-MT"/>
          </w:rPr>
          <w:delText> </w:delText>
        </w:r>
      </w:del>
      <w:r w:rsidRPr="009E1585">
        <w:rPr>
          <w:rFonts w:ascii="HelveticaNeue" w:eastAsia="Times New Roman" w:hAnsi="HelveticaNeue"/>
          <w:lang w:val="mt-MT"/>
        </w:rPr>
        <w:t xml:space="preserve"> Min isemmi t-tkissir tad-dgħajjes, u min isemmi miżuri oħra fuq l-art biex jinqabdu t-traffikanti jew fid-djar fejn </w:t>
      </w:r>
      <w:del w:id="75" w:author="Mark Haber" w:date="2015-11-20T13:36:00Z">
        <w:r w:rsidRPr="009E1585" w:rsidDel="00BD7A84">
          <w:rPr>
            <w:rFonts w:ascii="HelveticaNeue" w:eastAsia="Times New Roman" w:hAnsi="HelveticaNeue"/>
            <w:lang w:val="mt-MT"/>
          </w:rPr>
          <w:delText xml:space="preserve">qed </w:delText>
        </w:r>
      </w:del>
      <w:r w:rsidRPr="009E1585">
        <w:rPr>
          <w:rFonts w:ascii="HelveticaNeue" w:eastAsia="Times New Roman" w:hAnsi="HelveticaNeue"/>
          <w:lang w:val="mt-MT"/>
        </w:rPr>
        <w:t xml:space="preserve">ikunu </w:t>
      </w:r>
      <w:ins w:id="76" w:author="Mark Haber" w:date="2015-11-20T13:36:00Z">
        <w:r>
          <w:rPr>
            <w:rFonts w:ascii="HelveticaNeue" w:eastAsia="Times New Roman" w:hAnsi="HelveticaNeue"/>
            <w:lang w:val="mt-MT"/>
          </w:rPr>
          <w:t xml:space="preserve">qegħdin </w:t>
        </w:r>
      </w:ins>
      <w:r w:rsidRPr="009E1585">
        <w:rPr>
          <w:rFonts w:ascii="HelveticaNeue" w:eastAsia="Times New Roman" w:hAnsi="HelveticaNeue"/>
          <w:lang w:val="mt-MT"/>
        </w:rPr>
        <w:t>jinżammu l-istess immigranti. Din ġabet diskussjoni ta</w:t>
      </w:r>
      <w:ins w:id="77" w:author="Mark Haber" w:date="2015-11-20T17:10:00Z">
        <w:r>
          <w:rPr>
            <w:rFonts w:ascii="HelveticaNeue" w:eastAsia="Times New Roman" w:hAnsi="HelveticaNeue"/>
            <w:lang w:val="mt-MT"/>
          </w:rPr>
          <w:t>’</w:t>
        </w:r>
      </w:ins>
      <w:del w:id="78" w:author="Mark Haber" w:date="2015-11-20T17:10:00Z">
        <w:r w:rsidRPr="009E1585" w:rsidDel="00B33F8F">
          <w:rPr>
            <w:rFonts w:ascii="HelveticaNeue" w:eastAsia="Times New Roman" w:hAnsi="HelveticaNeue"/>
            <w:lang w:val="mt-MT"/>
          </w:rPr>
          <w:delText>'</w:delText>
        </w:r>
      </w:del>
      <w:r w:rsidRPr="009E1585">
        <w:rPr>
          <w:rFonts w:ascii="HelveticaNeue" w:eastAsia="Times New Roman" w:hAnsi="HelveticaNeue"/>
          <w:lang w:val="mt-MT"/>
        </w:rPr>
        <w:t xml:space="preserve"> kif se jintgħarfu d-dgħajjes li jużaw it-traffikanti minn d</w:t>
      </w:r>
      <w:del w:id="79" w:author="Mark Haber" w:date="2015-11-20T13:36:00Z">
        <w:r w:rsidRPr="009E1585" w:rsidDel="00BD7A84">
          <w:rPr>
            <w:rFonts w:ascii="HelveticaNeue" w:eastAsia="Times New Roman" w:hAnsi="HelveticaNeue"/>
            <w:lang w:val="mt-MT"/>
          </w:rPr>
          <w:delText>i</w:delText>
        </w:r>
      </w:del>
      <w:ins w:id="80" w:author="Mark Haber" w:date="2015-11-20T13:36:00Z">
        <w:r>
          <w:rPr>
            <w:rFonts w:ascii="HelveticaNeue" w:eastAsia="Times New Roman" w:hAnsi="HelveticaNeue"/>
            <w:lang w:val="mt-MT"/>
          </w:rPr>
          <w:t>aw</w:t>
        </w:r>
      </w:ins>
      <w:r w:rsidRPr="009E1585">
        <w:rPr>
          <w:rFonts w:ascii="HelveticaNeue" w:eastAsia="Times New Roman" w:hAnsi="HelveticaNeue"/>
          <w:lang w:val="mt-MT"/>
        </w:rPr>
        <w:t>k tas-sajjieda Libjani. Għal ħafna Libjani</w:t>
      </w:r>
      <w:ins w:id="81" w:author="Mark Haber" w:date="2015-11-20T13:37:00Z">
        <w:r>
          <w:rPr>
            <w:rFonts w:ascii="HelveticaNeue" w:eastAsia="Times New Roman" w:hAnsi="HelveticaNeue"/>
            <w:lang w:val="mt-MT"/>
          </w:rPr>
          <w:t>,</w:t>
        </w:r>
      </w:ins>
      <w:r w:rsidRPr="009E1585">
        <w:rPr>
          <w:rFonts w:ascii="HelveticaNeue" w:eastAsia="Times New Roman" w:hAnsi="HelveticaNeue"/>
          <w:lang w:val="mt-MT"/>
        </w:rPr>
        <w:t xml:space="preserve"> il-problema hi ferm aktar kumplessa minn hekk. </w:t>
      </w:r>
      <w:ins w:id="82" w:author="Mark Haber" w:date="2015-11-20T13:37:00Z">
        <w:r>
          <w:rPr>
            <w:rFonts w:ascii="HelveticaNeue" w:eastAsia="Times New Roman" w:hAnsi="HelveticaNeue"/>
            <w:lang w:val="mt-MT"/>
          </w:rPr>
          <w:t>“I</w:t>
        </w:r>
      </w:ins>
      <w:del w:id="83" w:author="Mark Haber" w:date="2015-11-20T13:37:00Z">
        <w:r w:rsidRPr="009E1585" w:rsidDel="00BD7A84">
          <w:rPr>
            <w:rFonts w:ascii="HelveticaNeue" w:eastAsia="Times New Roman" w:hAnsi="HelveticaNeue"/>
            <w:lang w:val="mt-MT"/>
          </w:rPr>
          <w:delText>i</w:delText>
        </w:r>
      </w:del>
      <w:r w:rsidRPr="009E1585">
        <w:rPr>
          <w:rFonts w:ascii="HelveticaNeue" w:eastAsia="Times New Roman" w:hAnsi="HelveticaNeue"/>
          <w:lang w:val="mt-MT"/>
        </w:rPr>
        <w:t>t-Torċa</w:t>
      </w:r>
      <w:ins w:id="84" w:author="Mark Haber" w:date="2015-11-20T13:37:00Z">
        <w:r>
          <w:rPr>
            <w:rFonts w:ascii="HelveticaNeue" w:eastAsia="Times New Roman" w:hAnsi="HelveticaNeue"/>
            <w:lang w:val="mt-MT"/>
          </w:rPr>
          <w:t>”</w:t>
        </w:r>
      </w:ins>
      <w:r w:rsidRPr="009E1585">
        <w:rPr>
          <w:rFonts w:ascii="HelveticaNeue" w:eastAsia="Times New Roman" w:hAnsi="HelveticaNeue"/>
          <w:lang w:val="mt-MT"/>
        </w:rPr>
        <w:t xml:space="preserve"> tkellmet ma</w:t>
      </w:r>
      <w:ins w:id="85" w:author="Mark Haber" w:date="2015-11-20T17:10:00Z">
        <w:r>
          <w:rPr>
            <w:rFonts w:ascii="HelveticaNeue" w:eastAsia="Times New Roman" w:hAnsi="HelveticaNeue"/>
            <w:lang w:val="mt-MT"/>
          </w:rPr>
          <w:t>’</w:t>
        </w:r>
      </w:ins>
      <w:del w:id="86" w:author="Mark Haber" w:date="2015-11-20T17:10:00Z">
        <w:r w:rsidRPr="009E1585" w:rsidDel="00B33F8F">
          <w:rPr>
            <w:rFonts w:ascii="HelveticaNeue" w:eastAsia="Times New Roman" w:hAnsi="HelveticaNeue"/>
            <w:lang w:val="mt-MT"/>
          </w:rPr>
          <w:delText>'</w:delText>
        </w:r>
      </w:del>
      <w:r w:rsidRPr="009E1585">
        <w:rPr>
          <w:rFonts w:ascii="HelveticaNeue" w:eastAsia="Times New Roman" w:hAnsi="HelveticaNeue"/>
          <w:lang w:val="mt-MT"/>
        </w:rPr>
        <w:t xml:space="preserve"> </w:t>
      </w:r>
      <w:del w:id="87" w:author="Mark Haber" w:date="2015-11-20T13:53:00Z">
        <w:r w:rsidRPr="009E1585" w:rsidDel="00BD48F9">
          <w:rPr>
            <w:rFonts w:ascii="HelveticaNeue" w:eastAsia="Times New Roman" w:hAnsi="HelveticaNeue"/>
            <w:lang w:val="mt-MT"/>
          </w:rPr>
          <w:delText>Saleh</w:delText>
        </w:r>
      </w:del>
      <w:ins w:id="88" w:author="Mark Haber" w:date="2015-11-20T13:53:00Z">
        <w:r>
          <w:rPr>
            <w:rFonts w:ascii="HelveticaNeue" w:eastAsia="Times New Roman" w:hAnsi="HelveticaNeue"/>
            <w:lang w:val="mt-MT"/>
          </w:rPr>
          <w:t>Saleħ</w:t>
        </w:r>
      </w:ins>
      <w:r w:rsidRPr="009E1585">
        <w:rPr>
          <w:rFonts w:ascii="HelveticaNeue" w:eastAsia="Times New Roman" w:hAnsi="HelveticaNeue"/>
          <w:lang w:val="mt-MT"/>
        </w:rPr>
        <w:t>, persuna li jgħix fin-</w:t>
      </w:r>
      <w:ins w:id="89" w:author="Mark Haber" w:date="2015-11-20T13:37:00Z">
        <w:r>
          <w:rPr>
            <w:rFonts w:ascii="HelveticaNeue" w:eastAsia="Times New Roman" w:hAnsi="HelveticaNeue"/>
            <w:lang w:val="mt-MT"/>
          </w:rPr>
          <w:t>N</w:t>
        </w:r>
      </w:ins>
      <w:del w:id="90" w:author="Mark Haber" w:date="2015-11-20T13:37:00Z">
        <w:r w:rsidRPr="009E1585" w:rsidDel="00BD7A84">
          <w:rPr>
            <w:rFonts w:ascii="HelveticaNeue" w:eastAsia="Times New Roman" w:hAnsi="HelveticaNeue"/>
            <w:lang w:val="mt-MT"/>
          </w:rPr>
          <w:delText>n</w:delText>
        </w:r>
      </w:del>
      <w:r w:rsidRPr="009E1585">
        <w:rPr>
          <w:rFonts w:ascii="HelveticaNeue" w:eastAsia="Times New Roman" w:hAnsi="HelveticaNeue"/>
          <w:lang w:val="mt-MT"/>
        </w:rPr>
        <w:t>ofsinhar tal-Libja u li jaf sew kif qed titmexxa l</w:t>
      </w:r>
      <w:del w:id="91" w:author="ops" w:date="2015-11-24T02:39:00Z">
        <w:r w:rsidRPr="009E1585" w:rsidDel="00502366">
          <w:rPr>
            <w:rFonts w:ascii="HelveticaNeue" w:eastAsia="Times New Roman" w:hAnsi="HelveticaNeue"/>
            <w:lang w:val="mt-MT"/>
          </w:rPr>
          <w:delText>-</w:delText>
        </w:r>
      </w:del>
      <w:ins w:id="92" w:author="ops" w:date="2015-11-24T02:39:00Z">
        <w:r>
          <w:rPr>
            <w:rFonts w:ascii="HelveticaNeue" w:eastAsia="Times New Roman" w:hAnsi="HelveticaNeue"/>
            <w:lang w:val="mt-MT"/>
          </w:rPr>
          <w:noBreakHyphen/>
        </w:r>
      </w:ins>
      <w:r w:rsidRPr="009E1585">
        <w:rPr>
          <w:rFonts w:ascii="HelveticaNeue" w:eastAsia="Times New Roman" w:hAnsi="HelveticaNeue"/>
          <w:lang w:val="mt-MT"/>
        </w:rPr>
        <w:t>fruntiera man</w:t>
      </w:r>
      <w:del w:id="93" w:author="Mark Haber" w:date="2015-11-21T14:18:00Z">
        <w:r w:rsidRPr="009E1585" w:rsidDel="0034795B">
          <w:rPr>
            <w:rFonts w:ascii="HelveticaNeue" w:eastAsia="Times New Roman" w:hAnsi="HelveticaNeue"/>
            <w:lang w:val="mt-MT"/>
          </w:rPr>
          <w:delText>-</w:delText>
        </w:r>
      </w:del>
      <w:ins w:id="94" w:author="Mark Haber" w:date="2015-11-21T14:18:00Z">
        <w:r>
          <w:rPr>
            <w:rFonts w:ascii="HelveticaNeue" w:eastAsia="Times New Roman" w:hAnsi="HelveticaNeue"/>
            <w:lang w:val="mt-MT"/>
          </w:rPr>
          <w:noBreakHyphen/>
        </w:r>
      </w:ins>
      <w:r w:rsidRPr="009E1585">
        <w:rPr>
          <w:rFonts w:ascii="HelveticaNeue" w:eastAsia="Times New Roman" w:hAnsi="HelveticaNeue"/>
          <w:lang w:val="mt-MT"/>
        </w:rPr>
        <w:t>Ni</w:t>
      </w:r>
      <w:ins w:id="95" w:author="Mark Haber" w:date="2015-11-20T13:38:00Z">
        <w:r>
          <w:rPr>
            <w:rFonts w:ascii="HelveticaNeue" w:eastAsia="Times New Roman" w:hAnsi="HelveticaNeue"/>
            <w:lang w:val="mt-MT"/>
          </w:rPr>
          <w:t>ġ</w:t>
        </w:r>
      </w:ins>
      <w:del w:id="96" w:author="Mark Haber" w:date="2015-11-20T13:38:00Z">
        <w:r w:rsidRPr="009E1585" w:rsidDel="00BD7A84">
          <w:rPr>
            <w:rFonts w:ascii="HelveticaNeue" w:eastAsia="Times New Roman" w:hAnsi="HelveticaNeue"/>
            <w:lang w:val="mt-MT"/>
          </w:rPr>
          <w:delText>g</w:delText>
        </w:r>
      </w:del>
      <w:r w:rsidRPr="009E1585">
        <w:rPr>
          <w:rFonts w:ascii="HelveticaNeue" w:eastAsia="Times New Roman" w:hAnsi="HelveticaNeue"/>
          <w:lang w:val="mt-MT"/>
        </w:rPr>
        <w:t>er.</w:t>
      </w:r>
    </w:p>
    <w:p w14:paraId="35875A7F" w14:textId="77777777" w:rsidR="006F7607" w:rsidRPr="009E1585" w:rsidRDefault="006F7607" w:rsidP="009E1585">
      <w:pPr>
        <w:pStyle w:val="Standard"/>
        <w:autoSpaceDE w:val="0"/>
        <w:spacing w:after="400" w:line="360" w:lineRule="auto"/>
        <w:jc w:val="both"/>
        <w:rPr>
          <w:rFonts w:ascii="HelveticaNeue" w:eastAsia="Times New Roman" w:hAnsi="HelveticaNeue"/>
          <w:lang w:val="mt-MT"/>
        </w:rPr>
      </w:pPr>
      <w:del w:id="97" w:author="Mark Haber" w:date="2015-11-20T13:53:00Z">
        <w:r w:rsidRPr="009E1585" w:rsidDel="00BD48F9">
          <w:rPr>
            <w:rFonts w:ascii="HelveticaNeue" w:eastAsia="Times New Roman" w:hAnsi="HelveticaNeue"/>
            <w:lang w:val="mt-MT"/>
          </w:rPr>
          <w:delText>Saleh</w:delText>
        </w:r>
      </w:del>
      <w:ins w:id="98" w:author="Mark Haber" w:date="2015-11-20T13:53:00Z">
        <w:r>
          <w:rPr>
            <w:rFonts w:ascii="HelveticaNeue" w:eastAsia="Times New Roman" w:hAnsi="HelveticaNeue"/>
            <w:lang w:val="mt-MT"/>
          </w:rPr>
          <w:t>Saleħ</w:t>
        </w:r>
      </w:ins>
      <w:r w:rsidRPr="009E1585">
        <w:rPr>
          <w:rFonts w:ascii="HelveticaNeue" w:eastAsia="Times New Roman" w:hAnsi="HelveticaNeue"/>
          <w:lang w:val="mt-MT"/>
        </w:rPr>
        <w:t xml:space="preserve"> jiddikjara magħna bla tlaqli</w:t>
      </w:r>
      <w:del w:id="99" w:author="Mark Haber" w:date="2015-11-20T13:38:00Z">
        <w:r w:rsidRPr="009E1585" w:rsidDel="00BD7A84">
          <w:rPr>
            <w:rFonts w:ascii="HelveticaNeue" w:eastAsia="Times New Roman" w:hAnsi="HelveticaNeue"/>
            <w:lang w:val="mt-MT"/>
          </w:rPr>
          <w:delText>e</w:delText>
        </w:r>
      </w:del>
      <w:r w:rsidRPr="009E1585">
        <w:rPr>
          <w:rFonts w:ascii="HelveticaNeue" w:eastAsia="Times New Roman" w:hAnsi="HelveticaNeue"/>
          <w:lang w:val="mt-MT"/>
        </w:rPr>
        <w:t xml:space="preserve">q li </w:t>
      </w:r>
      <w:ins w:id="100" w:author="Mark Haber" w:date="2015-11-20T17:02:00Z">
        <w:r>
          <w:rPr>
            <w:rFonts w:ascii="HelveticaNeue" w:eastAsia="Times New Roman" w:hAnsi="HelveticaNeue"/>
            <w:lang w:val="mt-MT"/>
          </w:rPr>
          <w:t>“</w:t>
        </w:r>
      </w:ins>
      <w:del w:id="101" w:author="Mark Haber" w:date="2015-11-20T17:02:00Z">
        <w:r w:rsidRPr="009E1585" w:rsidDel="00B33F8F">
          <w:rPr>
            <w:rFonts w:ascii="HelveticaNeue" w:eastAsia="Times New Roman" w:hAnsi="HelveticaNeue"/>
            <w:lang w:val="mt-MT"/>
          </w:rPr>
          <w:delText>"</w:delText>
        </w:r>
      </w:del>
      <w:r w:rsidRPr="009E1585">
        <w:rPr>
          <w:rFonts w:ascii="HelveticaNeue" w:eastAsia="Times New Roman" w:hAnsi="HelveticaNeue"/>
          <w:lang w:val="mt-MT"/>
        </w:rPr>
        <w:t>kull ġimgħa nikkalkula li jidħlu mal-1,000 persuna. Uħud mgħobbijin fi trakkijiet u oħrajn f</w:t>
      </w:r>
      <w:ins w:id="102" w:author="Mark Haber" w:date="2015-11-20T17:10:00Z">
        <w:r>
          <w:rPr>
            <w:rFonts w:ascii="HelveticaNeue" w:eastAsia="Times New Roman" w:hAnsi="HelveticaNeue"/>
            <w:lang w:val="mt-MT"/>
          </w:rPr>
          <w:t>’</w:t>
        </w:r>
      </w:ins>
      <w:del w:id="103" w:author="Mark Haber" w:date="2015-11-20T17:10:00Z">
        <w:r w:rsidRPr="009E1585" w:rsidDel="00B33F8F">
          <w:rPr>
            <w:rFonts w:ascii="HelveticaNeue" w:eastAsia="Times New Roman" w:hAnsi="HelveticaNeue"/>
            <w:lang w:val="mt-MT"/>
          </w:rPr>
          <w:delText>'</w:delText>
        </w:r>
      </w:del>
      <w:r w:rsidRPr="009E1585">
        <w:rPr>
          <w:rFonts w:ascii="HelveticaNeue" w:eastAsia="Times New Roman" w:hAnsi="HelveticaNeue"/>
          <w:lang w:val="mt-MT"/>
        </w:rPr>
        <w:t>vannijiet. Fin-</w:t>
      </w:r>
      <w:ins w:id="104" w:author="Mark Haber" w:date="2015-11-20T13:38:00Z">
        <w:r>
          <w:rPr>
            <w:rFonts w:ascii="HelveticaNeue" w:eastAsia="Times New Roman" w:hAnsi="HelveticaNeue"/>
            <w:lang w:val="mt-MT"/>
          </w:rPr>
          <w:t>N</w:t>
        </w:r>
      </w:ins>
      <w:del w:id="105" w:author="Mark Haber" w:date="2015-11-20T13:38:00Z">
        <w:r w:rsidRPr="009E1585" w:rsidDel="00BD7A84">
          <w:rPr>
            <w:rFonts w:ascii="HelveticaNeue" w:eastAsia="Times New Roman" w:hAnsi="HelveticaNeue"/>
            <w:lang w:val="mt-MT"/>
          </w:rPr>
          <w:delText>n</w:delText>
        </w:r>
      </w:del>
      <w:r w:rsidRPr="009E1585">
        <w:rPr>
          <w:rFonts w:ascii="HelveticaNeue" w:eastAsia="Times New Roman" w:hAnsi="HelveticaNeue"/>
          <w:lang w:val="mt-MT"/>
        </w:rPr>
        <w:t>ofsinhar</w:t>
      </w:r>
      <w:ins w:id="106" w:author="Mark Haber" w:date="2015-11-20T13:38:00Z">
        <w:r>
          <w:rPr>
            <w:rFonts w:ascii="HelveticaNeue" w:eastAsia="Times New Roman" w:hAnsi="HelveticaNeue"/>
            <w:lang w:val="mt-MT"/>
          </w:rPr>
          <w:t>,</w:t>
        </w:r>
      </w:ins>
      <w:r w:rsidRPr="009E1585">
        <w:rPr>
          <w:rFonts w:ascii="HelveticaNeue" w:eastAsia="Times New Roman" w:hAnsi="HelveticaNeue"/>
          <w:lang w:val="mt-MT"/>
        </w:rPr>
        <w:t xml:space="preserve"> il-fruntieri jitmexxew </w:t>
      </w:r>
      <w:r w:rsidRPr="009E1585">
        <w:rPr>
          <w:rFonts w:ascii="HelveticaNeue" w:eastAsia="Times New Roman" w:hAnsi="HelveticaNeue"/>
          <w:lang w:val="mt-MT"/>
        </w:rPr>
        <w:lastRenderedPageBreak/>
        <w:t>mit</w:t>
      </w:r>
      <w:del w:id="107" w:author="Mark Haber" w:date="2015-11-21T14:18:00Z">
        <w:r w:rsidRPr="009E1585" w:rsidDel="0034795B">
          <w:rPr>
            <w:rFonts w:ascii="HelveticaNeue" w:eastAsia="Times New Roman" w:hAnsi="HelveticaNeue"/>
            <w:lang w:val="mt-MT"/>
          </w:rPr>
          <w:delText>-</w:delText>
        </w:r>
      </w:del>
      <w:ins w:id="108" w:author="Mark Haber" w:date="2015-11-21T14:18:00Z">
        <w:r>
          <w:rPr>
            <w:rFonts w:ascii="HelveticaNeue" w:eastAsia="Times New Roman" w:hAnsi="HelveticaNeue"/>
            <w:lang w:val="mt-MT"/>
          </w:rPr>
          <w:noBreakHyphen/>
        </w:r>
      </w:ins>
      <w:r w:rsidRPr="009E1585">
        <w:rPr>
          <w:rFonts w:ascii="HelveticaNeue" w:eastAsia="Times New Roman" w:hAnsi="HelveticaNeue"/>
          <w:lang w:val="mt-MT"/>
        </w:rPr>
        <w:t xml:space="preserve">Tobou fuq naħa u mit-Touregs fuq </w:t>
      </w:r>
      <w:ins w:id="109" w:author="Mark Haber" w:date="2015-11-20T13:39:00Z">
        <w:r>
          <w:rPr>
            <w:rFonts w:ascii="HelveticaNeue" w:eastAsia="Times New Roman" w:hAnsi="HelveticaNeue"/>
            <w:lang w:val="mt-MT"/>
          </w:rPr>
          <w:t>in-</w:t>
        </w:r>
      </w:ins>
      <w:r w:rsidRPr="009E1585">
        <w:rPr>
          <w:rFonts w:ascii="HelveticaNeue" w:eastAsia="Times New Roman" w:hAnsi="HelveticaNeue"/>
          <w:lang w:val="mt-MT"/>
        </w:rPr>
        <w:t xml:space="preserve">naħa </w:t>
      </w:r>
      <w:ins w:id="110" w:author="Mark Haber" w:date="2015-11-20T13:39:00Z">
        <w:r>
          <w:rPr>
            <w:rFonts w:ascii="HelveticaNeue" w:eastAsia="Times New Roman" w:hAnsi="HelveticaNeue"/>
            <w:lang w:val="mt-MT"/>
          </w:rPr>
          <w:t>l-</w:t>
        </w:r>
      </w:ins>
      <w:r w:rsidRPr="009E1585">
        <w:rPr>
          <w:rFonts w:ascii="HelveticaNeue" w:eastAsia="Times New Roman" w:hAnsi="HelveticaNeue"/>
          <w:lang w:val="mt-MT"/>
        </w:rPr>
        <w:t>oħra. Riżorsi m</w:t>
      </w:r>
      <w:ins w:id="111" w:author="Mark Haber" w:date="2015-11-20T17:10:00Z">
        <w:r>
          <w:rPr>
            <w:rFonts w:ascii="HelveticaNeue" w:eastAsia="Times New Roman" w:hAnsi="HelveticaNeue"/>
            <w:lang w:val="mt-MT"/>
          </w:rPr>
          <w:t>’</w:t>
        </w:r>
      </w:ins>
      <w:del w:id="112" w:author="Mark Haber" w:date="2015-11-20T17:10:00Z">
        <w:r w:rsidRPr="009E1585" w:rsidDel="00B33F8F">
          <w:rPr>
            <w:rFonts w:ascii="HelveticaNeue" w:eastAsia="Times New Roman" w:hAnsi="HelveticaNeue"/>
            <w:lang w:val="mt-MT"/>
          </w:rPr>
          <w:delText>'</w:delText>
        </w:r>
      </w:del>
      <w:r w:rsidRPr="009E1585">
        <w:rPr>
          <w:rFonts w:ascii="HelveticaNeue" w:eastAsia="Times New Roman" w:hAnsi="HelveticaNeue"/>
          <w:lang w:val="mt-MT"/>
        </w:rPr>
        <w:t>hemmx. Intalbet għajnuna kemm</w:t>
      </w:r>
      <w:ins w:id="113" w:author="Mark Haber" w:date="2015-11-20T13:39:00Z">
        <w:r>
          <w:rPr>
            <w:rFonts w:ascii="HelveticaNeue" w:eastAsia="Times New Roman" w:hAnsi="HelveticaNeue"/>
            <w:lang w:val="mt-MT"/>
          </w:rPr>
          <w:t>-</w:t>
        </w:r>
      </w:ins>
      <w:del w:id="114" w:author="Mark Haber" w:date="2015-11-20T13:39:00Z">
        <w:r w:rsidRPr="009E1585" w:rsidDel="000A3F35">
          <w:rPr>
            <w:rFonts w:ascii="HelveticaNeue" w:eastAsia="Times New Roman" w:hAnsi="HelveticaNeue"/>
            <w:lang w:val="mt-MT"/>
          </w:rPr>
          <w:delText xml:space="preserve"> </w:delText>
        </w:r>
      </w:del>
      <w:r w:rsidRPr="009E1585">
        <w:rPr>
          <w:rFonts w:ascii="HelveticaNeue" w:eastAsia="Times New Roman" w:hAnsi="HelveticaNeue"/>
          <w:lang w:val="mt-MT"/>
        </w:rPr>
        <w:t>il</w:t>
      </w:r>
      <w:del w:id="115" w:author="Mark Haber" w:date="2015-11-20T13:39:00Z">
        <w:r w:rsidRPr="009E1585" w:rsidDel="000A3F35">
          <w:rPr>
            <w:rFonts w:ascii="HelveticaNeue" w:eastAsia="Times New Roman" w:hAnsi="HelveticaNeue"/>
            <w:lang w:val="mt-MT"/>
          </w:rPr>
          <w:delText>-</w:delText>
        </w:r>
      </w:del>
      <w:ins w:id="116" w:author="Mark Haber" w:date="2015-11-20T13:39:00Z">
        <w:r>
          <w:rPr>
            <w:rFonts w:ascii="HelveticaNeue" w:eastAsia="Times New Roman" w:hAnsi="HelveticaNeue"/>
            <w:lang w:val="mt-MT"/>
          </w:rPr>
          <w:t xml:space="preserve"> </w:t>
        </w:r>
      </w:ins>
      <w:r w:rsidRPr="009E1585">
        <w:rPr>
          <w:rFonts w:ascii="HelveticaNeue" w:eastAsia="Times New Roman" w:hAnsi="HelveticaNeue"/>
          <w:lang w:val="mt-MT"/>
        </w:rPr>
        <w:t>darba, iżda qatt ma waslet. Is-sitwazzjoni fin-naħa ta</w:t>
      </w:r>
      <w:ins w:id="117" w:author="Mark Haber" w:date="2015-11-20T17:11:00Z">
        <w:r>
          <w:rPr>
            <w:rFonts w:ascii="HelveticaNeue" w:eastAsia="Times New Roman" w:hAnsi="HelveticaNeue"/>
            <w:lang w:val="mt-MT"/>
          </w:rPr>
          <w:t>’</w:t>
        </w:r>
      </w:ins>
      <w:del w:id="118" w:author="Mark Haber" w:date="2015-11-20T17:11:00Z">
        <w:r w:rsidRPr="009E1585" w:rsidDel="00B33F8F">
          <w:rPr>
            <w:rFonts w:ascii="HelveticaNeue" w:eastAsia="Times New Roman" w:hAnsi="HelveticaNeue"/>
            <w:lang w:val="mt-MT"/>
          </w:rPr>
          <w:delText>'</w:delText>
        </w:r>
      </w:del>
      <w:r w:rsidRPr="009E1585">
        <w:rPr>
          <w:rFonts w:ascii="HelveticaNeue" w:eastAsia="Times New Roman" w:hAnsi="HelveticaNeue"/>
          <w:lang w:val="mt-MT"/>
        </w:rPr>
        <w:t xml:space="preserve"> fuq tal-Libja hi problematika u għalhekk diffiċli biex jagħtu kas x</w:t>
      </w:r>
      <w:del w:id="119" w:author="Mark Haber" w:date="2015-11-20T17:15:00Z">
        <w:r w:rsidRPr="009E1585" w:rsidDel="003162C0">
          <w:rPr>
            <w:rFonts w:ascii="HelveticaNeue" w:eastAsia="Times New Roman" w:hAnsi="HelveticaNeue"/>
            <w:lang w:val="mt-MT"/>
          </w:rPr>
          <w:delText>'</w:delText>
        </w:r>
      </w:del>
      <w:ins w:id="120" w:author="Mark Haber" w:date="2015-11-20T17:15:00Z">
        <w:r>
          <w:rPr>
            <w:rFonts w:ascii="HelveticaNeue" w:eastAsia="Times New Roman" w:hAnsi="HelveticaNeue"/>
            <w:lang w:val="mt-MT"/>
          </w:rPr>
          <w:t>’</w:t>
        </w:r>
      </w:ins>
      <w:r w:rsidRPr="009E1585">
        <w:rPr>
          <w:rFonts w:ascii="HelveticaNeue" w:eastAsia="Times New Roman" w:hAnsi="HelveticaNeue"/>
          <w:lang w:val="mt-MT"/>
        </w:rPr>
        <w:t>qed jiġri hawn. L-enfasi fil-fruntiera tan-</w:t>
      </w:r>
      <w:ins w:id="121" w:author="Mark Haber" w:date="2015-11-20T13:39:00Z">
        <w:r>
          <w:rPr>
            <w:rFonts w:ascii="HelveticaNeue" w:eastAsia="Times New Roman" w:hAnsi="HelveticaNeue"/>
            <w:lang w:val="mt-MT"/>
          </w:rPr>
          <w:t>N</w:t>
        </w:r>
      </w:ins>
      <w:del w:id="122" w:author="Mark Haber" w:date="2015-11-20T13:39:00Z">
        <w:r w:rsidRPr="009E1585" w:rsidDel="000A3F35">
          <w:rPr>
            <w:rFonts w:ascii="HelveticaNeue" w:eastAsia="Times New Roman" w:hAnsi="HelveticaNeue"/>
            <w:lang w:val="mt-MT"/>
          </w:rPr>
          <w:delText>n</w:delText>
        </w:r>
      </w:del>
      <w:r w:rsidRPr="009E1585">
        <w:rPr>
          <w:rFonts w:ascii="HelveticaNeue" w:eastAsia="Times New Roman" w:hAnsi="HelveticaNeue"/>
          <w:lang w:val="mt-MT"/>
        </w:rPr>
        <w:t>ofsinhar hi fuq kontroll ta</w:t>
      </w:r>
      <w:del w:id="123" w:author="Mark Haber" w:date="2015-11-20T17:15:00Z">
        <w:r w:rsidRPr="009E1585" w:rsidDel="003162C0">
          <w:rPr>
            <w:rFonts w:ascii="HelveticaNeue" w:eastAsia="Times New Roman" w:hAnsi="HelveticaNeue"/>
            <w:lang w:val="mt-MT"/>
          </w:rPr>
          <w:delText>'</w:delText>
        </w:r>
      </w:del>
      <w:ins w:id="124" w:author="Mark Haber" w:date="2015-11-20T17:15:00Z">
        <w:r>
          <w:rPr>
            <w:rFonts w:ascii="HelveticaNeue" w:eastAsia="Times New Roman" w:hAnsi="HelveticaNeue"/>
            <w:lang w:val="mt-MT"/>
          </w:rPr>
          <w:t>’</w:t>
        </w:r>
      </w:ins>
      <w:r w:rsidRPr="009E1585">
        <w:rPr>
          <w:rFonts w:ascii="HelveticaNeue" w:eastAsia="Times New Roman" w:hAnsi="HelveticaNeue"/>
          <w:lang w:val="mt-MT"/>
        </w:rPr>
        <w:t xml:space="preserve"> drogi, armi u alko</w:t>
      </w:r>
      <w:ins w:id="125" w:author="Mark Haber" w:date="2015-11-20T13:39:00Z">
        <w:r>
          <w:rPr>
            <w:rFonts w:ascii="HelveticaNeue" w:eastAsia="Times New Roman" w:hAnsi="HelveticaNeue"/>
            <w:lang w:val="mt-MT"/>
          </w:rPr>
          <w:t>ħ</w:t>
        </w:r>
      </w:ins>
      <w:del w:id="126" w:author="Mark Haber" w:date="2015-11-20T13:39:00Z">
        <w:r w:rsidRPr="009E1585" w:rsidDel="000A3F35">
          <w:rPr>
            <w:rFonts w:ascii="HelveticaNeue" w:eastAsia="Times New Roman" w:hAnsi="HelveticaNeue"/>
            <w:lang w:val="mt-MT"/>
          </w:rPr>
          <w:delText>h</w:delText>
        </w:r>
      </w:del>
      <w:r w:rsidRPr="009E1585">
        <w:rPr>
          <w:rFonts w:ascii="HelveticaNeue" w:eastAsia="Times New Roman" w:hAnsi="HelveticaNeue"/>
          <w:lang w:val="mt-MT"/>
        </w:rPr>
        <w:t>ol. Traffikar ie</w:t>
      </w:r>
      <w:ins w:id="127" w:author="Mark Haber" w:date="2015-11-20T13:40:00Z">
        <w:r>
          <w:rPr>
            <w:rFonts w:ascii="HelveticaNeue" w:eastAsia="Times New Roman" w:hAnsi="HelveticaNeue"/>
            <w:lang w:val="mt-MT"/>
          </w:rPr>
          <w:t>ħ</w:t>
        </w:r>
      </w:ins>
      <w:del w:id="128" w:author="Mark Haber" w:date="2015-11-20T13:40:00Z">
        <w:r w:rsidRPr="009E1585" w:rsidDel="000A3F35">
          <w:rPr>
            <w:rFonts w:ascii="HelveticaNeue" w:eastAsia="Times New Roman" w:hAnsi="HelveticaNeue"/>
            <w:lang w:val="mt-MT"/>
          </w:rPr>
          <w:delText>h</w:delText>
        </w:r>
      </w:del>
      <w:r w:rsidRPr="009E1585">
        <w:rPr>
          <w:rFonts w:ascii="HelveticaNeue" w:eastAsia="Times New Roman" w:hAnsi="HelveticaNeue"/>
          <w:lang w:val="mt-MT"/>
        </w:rPr>
        <w:t>or jibqa</w:t>
      </w:r>
      <w:del w:id="129" w:author="Mark Haber" w:date="2015-11-20T17:15:00Z">
        <w:r w:rsidRPr="009E1585" w:rsidDel="003162C0">
          <w:rPr>
            <w:rFonts w:ascii="HelveticaNeue" w:eastAsia="Times New Roman" w:hAnsi="HelveticaNeue"/>
            <w:lang w:val="mt-MT"/>
          </w:rPr>
          <w:delText>'</w:delText>
        </w:r>
      </w:del>
      <w:ins w:id="130" w:author="Mark Haber" w:date="2015-11-20T17:15:00Z">
        <w:r>
          <w:rPr>
            <w:rFonts w:ascii="HelveticaNeue" w:eastAsia="Times New Roman" w:hAnsi="HelveticaNeue"/>
            <w:lang w:val="mt-MT"/>
          </w:rPr>
          <w:t>’</w:t>
        </w:r>
      </w:ins>
      <w:r w:rsidRPr="009E1585">
        <w:rPr>
          <w:rFonts w:ascii="HelveticaNeue" w:eastAsia="Times New Roman" w:hAnsi="HelveticaNeue"/>
          <w:lang w:val="mt-MT"/>
        </w:rPr>
        <w:t xml:space="preserve"> għaddej</w:t>
      </w:r>
      <w:ins w:id="131" w:author="Mark Haber" w:date="2015-11-20T13:40:00Z">
        <w:r>
          <w:rPr>
            <w:rFonts w:ascii="HelveticaNeue" w:eastAsia="Times New Roman" w:hAnsi="HelveticaNeue"/>
            <w:lang w:val="mt-MT"/>
          </w:rPr>
          <w:t>,</w:t>
        </w:r>
      </w:ins>
      <w:ins w:id="132" w:author="Mark Haber" w:date="2015-11-20T17:02:00Z">
        <w:r>
          <w:rPr>
            <w:rFonts w:ascii="HelveticaNeue" w:eastAsia="Times New Roman" w:hAnsi="HelveticaNeue"/>
            <w:lang w:val="mt-MT"/>
          </w:rPr>
          <w:t>”</w:t>
        </w:r>
      </w:ins>
      <w:del w:id="133" w:author="Mark Haber" w:date="2015-11-20T17:02:00Z">
        <w:r w:rsidRPr="009E1585" w:rsidDel="00B33F8F">
          <w:rPr>
            <w:rFonts w:ascii="HelveticaNeue" w:eastAsia="Times New Roman" w:hAnsi="HelveticaNeue"/>
            <w:lang w:val="mt-MT"/>
          </w:rPr>
          <w:delText>"</w:delText>
        </w:r>
      </w:del>
      <w:del w:id="134" w:author="Mark Haber" w:date="2015-11-20T13:40:00Z">
        <w:r w:rsidRPr="009E1585" w:rsidDel="000A3F35">
          <w:rPr>
            <w:rFonts w:ascii="HelveticaNeue" w:eastAsia="Times New Roman" w:hAnsi="HelveticaNeue"/>
            <w:lang w:val="mt-MT"/>
          </w:rPr>
          <w:delText>,</w:delText>
        </w:r>
      </w:del>
      <w:r w:rsidRPr="009E1585">
        <w:rPr>
          <w:rFonts w:ascii="HelveticaNeue" w:eastAsia="Times New Roman" w:hAnsi="HelveticaNeue"/>
          <w:lang w:val="mt-MT"/>
        </w:rPr>
        <w:t xml:space="preserve"> jiddikjara </w:t>
      </w:r>
      <w:del w:id="135" w:author="Mark Haber" w:date="2015-11-20T13:53:00Z">
        <w:r w:rsidRPr="009E1585" w:rsidDel="00BD48F9">
          <w:rPr>
            <w:rFonts w:ascii="HelveticaNeue" w:eastAsia="Times New Roman" w:hAnsi="HelveticaNeue"/>
            <w:lang w:val="mt-MT"/>
          </w:rPr>
          <w:delText>Saleh</w:delText>
        </w:r>
      </w:del>
      <w:ins w:id="136" w:author="Mark Haber" w:date="2015-11-20T13:53:00Z">
        <w:r>
          <w:rPr>
            <w:rFonts w:ascii="HelveticaNeue" w:eastAsia="Times New Roman" w:hAnsi="HelveticaNeue"/>
            <w:lang w:val="mt-MT"/>
          </w:rPr>
          <w:t>Saleħ</w:t>
        </w:r>
      </w:ins>
      <w:r w:rsidRPr="009E1585">
        <w:rPr>
          <w:rFonts w:ascii="HelveticaNeue" w:eastAsia="Times New Roman" w:hAnsi="HelveticaNeue"/>
          <w:lang w:val="mt-MT"/>
        </w:rPr>
        <w:t>.</w:t>
      </w:r>
    </w:p>
    <w:p w14:paraId="24A77D93" w14:textId="77777777" w:rsidR="006F7607" w:rsidRPr="009E1585" w:rsidRDefault="006F7607" w:rsidP="009E1585">
      <w:pPr>
        <w:pStyle w:val="Standard"/>
        <w:autoSpaceDE w:val="0"/>
        <w:spacing w:after="400" w:line="360" w:lineRule="auto"/>
        <w:jc w:val="both"/>
        <w:rPr>
          <w:rFonts w:ascii="HelveticaNeue" w:eastAsia="Times New Roman" w:hAnsi="HelveticaNeue"/>
          <w:b/>
          <w:bCs/>
          <w:lang w:val="mt-MT"/>
        </w:rPr>
      </w:pPr>
      <w:r w:rsidRPr="009E1585">
        <w:rPr>
          <w:rFonts w:ascii="HelveticaNeue" w:eastAsia="Times New Roman" w:hAnsi="HelveticaNeue"/>
          <w:b/>
          <w:bCs/>
          <w:lang w:val="mt-MT"/>
        </w:rPr>
        <w:t>Kummerċ ta</w:t>
      </w:r>
      <w:del w:id="137" w:author="Mark Haber" w:date="2015-11-20T17:15:00Z">
        <w:r w:rsidRPr="009E1585" w:rsidDel="003162C0">
          <w:rPr>
            <w:rFonts w:ascii="HelveticaNeue" w:eastAsia="Times New Roman" w:hAnsi="HelveticaNeue"/>
            <w:b/>
            <w:bCs/>
            <w:lang w:val="mt-MT"/>
          </w:rPr>
          <w:delText>'</w:delText>
        </w:r>
      </w:del>
      <w:ins w:id="138" w:author="Mark Haber" w:date="2015-11-20T17:15:00Z">
        <w:r>
          <w:rPr>
            <w:rFonts w:ascii="HelveticaNeue" w:eastAsia="Times New Roman" w:hAnsi="HelveticaNeue"/>
            <w:b/>
            <w:bCs/>
            <w:lang w:val="mt-MT"/>
          </w:rPr>
          <w:t>’</w:t>
        </w:r>
      </w:ins>
      <w:r w:rsidRPr="009E1585">
        <w:rPr>
          <w:rFonts w:ascii="HelveticaNeue" w:eastAsia="Times New Roman" w:hAnsi="HelveticaNeue"/>
          <w:b/>
          <w:bCs/>
          <w:lang w:val="mt-MT"/>
        </w:rPr>
        <w:t xml:space="preserve"> ikel u nies qed jitħalla jgħaddi</w:t>
      </w:r>
    </w:p>
    <w:p w14:paraId="48893629" w14:textId="77777777" w:rsidR="006F7607" w:rsidRPr="009E1585" w:rsidRDefault="006F7607" w:rsidP="009E1585">
      <w:pPr>
        <w:pStyle w:val="Standard"/>
        <w:autoSpaceDE w:val="0"/>
        <w:spacing w:after="400" w:line="360" w:lineRule="auto"/>
        <w:jc w:val="both"/>
        <w:rPr>
          <w:rFonts w:ascii="HelveticaNeue" w:eastAsia="Times New Roman" w:hAnsi="HelveticaNeue"/>
          <w:lang w:val="mt-MT"/>
        </w:rPr>
      </w:pPr>
      <w:del w:id="139" w:author="Mark Haber" w:date="2015-11-20T13:53:00Z">
        <w:r w:rsidRPr="009E1585" w:rsidDel="00BD48F9">
          <w:rPr>
            <w:rFonts w:ascii="HelveticaNeue" w:eastAsia="Times New Roman" w:hAnsi="HelveticaNeue"/>
            <w:lang w:val="mt-MT"/>
          </w:rPr>
          <w:delText>Saleh</w:delText>
        </w:r>
      </w:del>
      <w:ins w:id="140" w:author="Mark Haber" w:date="2015-11-20T13:53:00Z">
        <w:r>
          <w:rPr>
            <w:rFonts w:ascii="HelveticaNeue" w:eastAsia="Times New Roman" w:hAnsi="HelveticaNeue"/>
            <w:lang w:val="mt-MT"/>
          </w:rPr>
          <w:t>Saleħ</w:t>
        </w:r>
      </w:ins>
      <w:r w:rsidRPr="009E1585">
        <w:rPr>
          <w:rFonts w:ascii="HelveticaNeue" w:eastAsia="Times New Roman" w:hAnsi="HelveticaNeue"/>
          <w:lang w:val="mt-MT"/>
        </w:rPr>
        <w:t xml:space="preserve"> ma jonqosx li juri t-tħassib ta</w:t>
      </w:r>
      <w:ins w:id="141" w:author="Mark Haber" w:date="2015-11-20T13:40:00Z">
        <w:r>
          <w:rPr>
            <w:rFonts w:ascii="HelveticaNeue" w:eastAsia="Times New Roman" w:hAnsi="HelveticaNeue"/>
            <w:lang w:val="mt-MT"/>
          </w:rPr>
          <w:t>n-</w:t>
        </w:r>
      </w:ins>
      <w:del w:id="142" w:author="Mark Haber" w:date="2015-11-20T13:40:00Z">
        <w:r w:rsidRPr="009E1585" w:rsidDel="000A3F35">
          <w:rPr>
            <w:rFonts w:ascii="HelveticaNeue" w:eastAsia="Times New Roman" w:hAnsi="HelveticaNeue"/>
            <w:lang w:val="mt-MT"/>
          </w:rPr>
          <w:delText xml:space="preserve">' </w:delText>
        </w:r>
      </w:del>
      <w:r w:rsidRPr="009E1585">
        <w:rPr>
          <w:rFonts w:ascii="HelveticaNeue" w:eastAsia="Times New Roman" w:hAnsi="HelveticaNeue"/>
          <w:lang w:val="mt-MT"/>
        </w:rPr>
        <w:t>nies f</w:t>
      </w:r>
      <w:del w:id="143" w:author="Mark Haber" w:date="2015-11-20T17:15:00Z">
        <w:r w:rsidRPr="009E1585" w:rsidDel="003162C0">
          <w:rPr>
            <w:rFonts w:ascii="HelveticaNeue" w:eastAsia="Times New Roman" w:hAnsi="HelveticaNeue"/>
            <w:lang w:val="mt-MT"/>
          </w:rPr>
          <w:delText>'</w:delText>
        </w:r>
      </w:del>
      <w:ins w:id="144" w:author="Mark Haber" w:date="2015-11-20T17:15:00Z">
        <w:r>
          <w:rPr>
            <w:rFonts w:ascii="HelveticaNeue" w:eastAsia="Times New Roman" w:hAnsi="HelveticaNeue"/>
            <w:lang w:val="mt-MT"/>
          </w:rPr>
          <w:t>’</w:t>
        </w:r>
      </w:ins>
      <w:r w:rsidRPr="009E1585">
        <w:rPr>
          <w:rFonts w:ascii="HelveticaNeue" w:eastAsia="Times New Roman" w:hAnsi="HelveticaNeue"/>
          <w:lang w:val="mt-MT"/>
        </w:rPr>
        <w:t>Sebħa</w:t>
      </w:r>
      <w:ins w:id="145" w:author="Mark Haber" w:date="2015-11-20T17:31:00Z">
        <w:r>
          <w:rPr>
            <w:rFonts w:ascii="HelveticaNeue" w:eastAsia="Times New Roman" w:hAnsi="HelveticaNeue"/>
            <w:lang w:val="mt-MT"/>
          </w:rPr>
          <w:t>,</w:t>
        </w:r>
      </w:ins>
      <w:r w:rsidRPr="009E1585">
        <w:rPr>
          <w:rFonts w:ascii="HelveticaNeue" w:eastAsia="Times New Roman" w:hAnsi="HelveticaNeue"/>
          <w:lang w:val="mt-MT"/>
        </w:rPr>
        <w:t xml:space="preserve"> li tinsab fin-</w:t>
      </w:r>
      <w:ins w:id="146" w:author="Mark Haber" w:date="2015-11-20T13:40:00Z">
        <w:r>
          <w:rPr>
            <w:rFonts w:ascii="HelveticaNeue" w:eastAsia="Times New Roman" w:hAnsi="HelveticaNeue"/>
            <w:lang w:val="mt-MT"/>
          </w:rPr>
          <w:t>N</w:t>
        </w:r>
      </w:ins>
      <w:del w:id="147" w:author="Mark Haber" w:date="2015-11-20T13:40:00Z">
        <w:r w:rsidRPr="009E1585" w:rsidDel="000A3F35">
          <w:rPr>
            <w:rFonts w:ascii="HelveticaNeue" w:eastAsia="Times New Roman" w:hAnsi="HelveticaNeue"/>
            <w:lang w:val="mt-MT"/>
          </w:rPr>
          <w:delText>n</w:delText>
        </w:r>
      </w:del>
      <w:r w:rsidRPr="009E1585">
        <w:rPr>
          <w:rFonts w:ascii="HelveticaNeue" w:eastAsia="Times New Roman" w:hAnsi="HelveticaNeue"/>
          <w:lang w:val="mt-MT"/>
        </w:rPr>
        <w:t xml:space="preserve">ofsinhar tal-Libja. Jgħidilna li </w:t>
      </w:r>
      <w:ins w:id="148" w:author="Mark Haber" w:date="2015-11-20T17:02:00Z">
        <w:r>
          <w:rPr>
            <w:rFonts w:ascii="HelveticaNeue" w:eastAsia="Times New Roman" w:hAnsi="HelveticaNeue"/>
            <w:lang w:val="mt-MT"/>
          </w:rPr>
          <w:t>“</w:t>
        </w:r>
      </w:ins>
      <w:del w:id="149" w:author="Mark Haber" w:date="2015-11-20T17:02:00Z">
        <w:r w:rsidRPr="009E1585" w:rsidDel="00B33F8F">
          <w:rPr>
            <w:rFonts w:ascii="HelveticaNeue" w:eastAsia="Times New Roman" w:hAnsi="HelveticaNeue"/>
            <w:lang w:val="mt-MT"/>
          </w:rPr>
          <w:delText>"</w:delText>
        </w:r>
      </w:del>
      <w:r w:rsidRPr="009E1585">
        <w:rPr>
          <w:rFonts w:ascii="HelveticaNeue" w:eastAsia="Times New Roman" w:hAnsi="HelveticaNeue"/>
          <w:lang w:val="mt-MT"/>
        </w:rPr>
        <w:t>kemm it-Tobou</w:t>
      </w:r>
      <w:ins w:id="150" w:author="Mark Haber" w:date="2015-11-20T13:41:00Z">
        <w:r>
          <w:rPr>
            <w:rFonts w:ascii="HelveticaNeue" w:eastAsia="Times New Roman" w:hAnsi="HelveticaNeue"/>
            <w:lang w:val="mt-MT"/>
          </w:rPr>
          <w:t>,</w:t>
        </w:r>
      </w:ins>
      <w:r w:rsidRPr="009E1585">
        <w:rPr>
          <w:rFonts w:ascii="HelveticaNeue" w:eastAsia="Times New Roman" w:hAnsi="HelveticaNeue"/>
          <w:lang w:val="mt-MT"/>
        </w:rPr>
        <w:t xml:space="preserve"> li jikkontrollaw il-fruntiera mas-Sudan u parti minn dik tan-Ni</w:t>
      </w:r>
      <w:ins w:id="151" w:author="Mark Haber" w:date="2015-11-20T13:41:00Z">
        <w:r>
          <w:rPr>
            <w:rFonts w:ascii="HelveticaNeue" w:eastAsia="Times New Roman" w:hAnsi="HelveticaNeue"/>
            <w:lang w:val="mt-MT"/>
          </w:rPr>
          <w:t>ġ</w:t>
        </w:r>
      </w:ins>
      <w:del w:id="152" w:author="Mark Haber" w:date="2015-11-20T13:41:00Z">
        <w:r w:rsidRPr="009E1585" w:rsidDel="000A3F35">
          <w:rPr>
            <w:rFonts w:ascii="HelveticaNeue" w:eastAsia="Times New Roman" w:hAnsi="HelveticaNeue"/>
            <w:lang w:val="mt-MT"/>
          </w:rPr>
          <w:delText>g</w:delText>
        </w:r>
      </w:del>
      <w:r w:rsidRPr="009E1585">
        <w:rPr>
          <w:rFonts w:ascii="HelveticaNeue" w:eastAsia="Times New Roman" w:hAnsi="HelveticaNeue"/>
          <w:lang w:val="mt-MT"/>
        </w:rPr>
        <w:t>er</w:t>
      </w:r>
      <w:ins w:id="153" w:author="Mark Haber" w:date="2015-11-20T13:41:00Z">
        <w:r>
          <w:rPr>
            <w:rFonts w:ascii="HelveticaNeue" w:eastAsia="Times New Roman" w:hAnsi="HelveticaNeue"/>
            <w:lang w:val="mt-MT"/>
          </w:rPr>
          <w:t>,</w:t>
        </w:r>
      </w:ins>
      <w:r w:rsidRPr="009E1585">
        <w:rPr>
          <w:rFonts w:ascii="HelveticaNeue" w:eastAsia="Times New Roman" w:hAnsi="HelveticaNeue"/>
          <w:lang w:val="mt-MT"/>
        </w:rPr>
        <w:t xml:space="preserve"> kif ukoll it-Tuaregs</w:t>
      </w:r>
      <w:ins w:id="154" w:author="Mark Haber" w:date="2015-11-20T13:41:00Z">
        <w:r>
          <w:rPr>
            <w:rFonts w:ascii="HelveticaNeue" w:eastAsia="Times New Roman" w:hAnsi="HelveticaNeue"/>
            <w:lang w:val="mt-MT"/>
          </w:rPr>
          <w:t>,</w:t>
        </w:r>
      </w:ins>
      <w:r w:rsidRPr="009E1585">
        <w:rPr>
          <w:rFonts w:ascii="HelveticaNeue" w:eastAsia="Times New Roman" w:hAnsi="HelveticaNeue"/>
          <w:lang w:val="mt-MT"/>
        </w:rPr>
        <w:t xml:space="preserve"> li jikkontrollaw il-parti l-oħra, qed iħallu persuni li huma qrib il</w:t>
      </w:r>
      <w:del w:id="155" w:author="ops" w:date="2015-11-24T02:40:00Z">
        <w:r w:rsidRPr="009E1585" w:rsidDel="00502366">
          <w:rPr>
            <w:rFonts w:ascii="HelveticaNeue" w:eastAsia="Times New Roman" w:hAnsi="HelveticaNeue"/>
            <w:lang w:val="mt-MT"/>
          </w:rPr>
          <w:delText>-</w:delText>
        </w:r>
      </w:del>
      <w:ins w:id="156" w:author="ops" w:date="2015-11-24T02:40:00Z">
        <w:r>
          <w:rPr>
            <w:rFonts w:ascii="HelveticaNeue" w:eastAsia="Times New Roman" w:hAnsi="HelveticaNeue"/>
            <w:lang w:val="mt-MT"/>
          </w:rPr>
          <w:noBreakHyphen/>
        </w:r>
      </w:ins>
      <w:r w:rsidRPr="009E1585">
        <w:rPr>
          <w:rFonts w:ascii="HelveticaNeue" w:eastAsia="Times New Roman" w:hAnsi="HelveticaNeue"/>
          <w:lang w:val="mt-MT"/>
        </w:rPr>
        <w:t>kom</w:t>
      </w:r>
      <w:del w:id="157" w:author="Mark Haber" w:date="2015-11-20T13:42:00Z">
        <w:r w:rsidRPr="009E1585" w:rsidDel="000A3F35">
          <w:rPr>
            <w:rFonts w:ascii="HelveticaNeue" w:eastAsia="Times New Roman" w:hAnsi="HelveticaNeue"/>
            <w:lang w:val="mt-MT"/>
          </w:rPr>
          <w:delText>m</w:delText>
        </w:r>
      </w:del>
      <w:r w:rsidRPr="009E1585">
        <w:rPr>
          <w:rFonts w:ascii="HelveticaNeue" w:eastAsia="Times New Roman" w:hAnsi="HelveticaNeue"/>
          <w:lang w:val="mt-MT"/>
        </w:rPr>
        <w:t>unitajiet etniċi tagħhom jidħlu fil-Libja. Jibqgħu telgħin sa Sebħa u finalment lejn Tripli. Aħna f</w:t>
      </w:r>
      <w:del w:id="158" w:author="Mark Haber" w:date="2015-11-20T17:15:00Z">
        <w:r w:rsidRPr="009E1585" w:rsidDel="003162C0">
          <w:rPr>
            <w:rFonts w:ascii="HelveticaNeue" w:eastAsia="Times New Roman" w:hAnsi="HelveticaNeue"/>
            <w:lang w:val="mt-MT"/>
          </w:rPr>
          <w:delText>'</w:delText>
        </w:r>
      </w:del>
      <w:ins w:id="159" w:author="Mark Haber" w:date="2015-11-20T17:15:00Z">
        <w:r>
          <w:rPr>
            <w:rFonts w:ascii="HelveticaNeue" w:eastAsia="Times New Roman" w:hAnsi="HelveticaNeue"/>
            <w:lang w:val="mt-MT"/>
          </w:rPr>
          <w:t>’</w:t>
        </w:r>
      </w:ins>
      <w:r w:rsidRPr="009E1585">
        <w:rPr>
          <w:rFonts w:ascii="HelveticaNeue" w:eastAsia="Times New Roman" w:hAnsi="HelveticaNeue"/>
          <w:lang w:val="mt-MT"/>
        </w:rPr>
        <w:t xml:space="preserve">Sebħa </w:t>
      </w:r>
      <w:del w:id="160" w:author="Mark Haber" w:date="2015-11-20T13:42:00Z">
        <w:r w:rsidRPr="009E1585" w:rsidDel="000A3F35">
          <w:rPr>
            <w:rFonts w:ascii="HelveticaNeue" w:eastAsia="Times New Roman" w:hAnsi="HelveticaNeue"/>
            <w:lang w:val="mt-MT"/>
          </w:rPr>
          <w:delText>i</w:delText>
        </w:r>
      </w:del>
      <w:r w:rsidRPr="009E1585">
        <w:rPr>
          <w:rFonts w:ascii="HelveticaNeue" w:eastAsia="Times New Roman" w:hAnsi="HelveticaNeue"/>
          <w:lang w:val="mt-MT"/>
        </w:rPr>
        <w:t>mħassbin għax nistgħu nispiċċaw minorità. It-Touregs ma jgħixux hawn biss imma għandhom kom</w:t>
      </w:r>
      <w:del w:id="161" w:author="Mark Haber" w:date="2015-11-20T13:42:00Z">
        <w:r w:rsidRPr="009E1585" w:rsidDel="000A3F35">
          <w:rPr>
            <w:rFonts w:ascii="HelveticaNeue" w:eastAsia="Times New Roman" w:hAnsi="HelveticaNeue"/>
            <w:lang w:val="mt-MT"/>
          </w:rPr>
          <w:delText>m</w:delText>
        </w:r>
      </w:del>
      <w:r w:rsidRPr="009E1585">
        <w:rPr>
          <w:rFonts w:ascii="HelveticaNeue" w:eastAsia="Times New Roman" w:hAnsi="HelveticaNeue"/>
          <w:lang w:val="mt-MT"/>
        </w:rPr>
        <w:t>unitaj</w:t>
      </w:r>
      <w:ins w:id="162" w:author="Mark Haber" w:date="2015-11-20T13:42:00Z">
        <w:r>
          <w:rPr>
            <w:rFonts w:ascii="HelveticaNeue" w:eastAsia="Times New Roman" w:hAnsi="HelveticaNeue"/>
            <w:lang w:val="mt-MT"/>
          </w:rPr>
          <w:t>i</w:t>
        </w:r>
      </w:ins>
      <w:r w:rsidRPr="009E1585">
        <w:rPr>
          <w:rFonts w:ascii="HelveticaNeue" w:eastAsia="Times New Roman" w:hAnsi="HelveticaNeue"/>
          <w:lang w:val="mt-MT"/>
        </w:rPr>
        <w:t>e</w:t>
      </w:r>
      <w:del w:id="163" w:author="Mark Haber" w:date="2015-11-20T13:42:00Z">
        <w:r w:rsidRPr="009E1585" w:rsidDel="000A3F35">
          <w:rPr>
            <w:rFonts w:ascii="HelveticaNeue" w:eastAsia="Times New Roman" w:hAnsi="HelveticaNeue"/>
            <w:lang w:val="mt-MT"/>
          </w:rPr>
          <w:delText>i</w:delText>
        </w:r>
      </w:del>
      <w:r w:rsidRPr="009E1585">
        <w:rPr>
          <w:rFonts w:ascii="HelveticaNeue" w:eastAsia="Times New Roman" w:hAnsi="HelveticaNeue"/>
          <w:lang w:val="mt-MT"/>
        </w:rPr>
        <w:t>t sħaħ fin-Ni</w:t>
      </w:r>
      <w:ins w:id="164" w:author="Mark Haber" w:date="2015-11-20T13:42:00Z">
        <w:r>
          <w:rPr>
            <w:rFonts w:ascii="HelveticaNeue" w:eastAsia="Times New Roman" w:hAnsi="HelveticaNeue"/>
            <w:lang w:val="mt-MT"/>
          </w:rPr>
          <w:t>ġ</w:t>
        </w:r>
      </w:ins>
      <w:del w:id="165" w:author="Mark Haber" w:date="2015-11-20T13:42:00Z">
        <w:r w:rsidRPr="009E1585" w:rsidDel="000A3F35">
          <w:rPr>
            <w:rFonts w:ascii="HelveticaNeue" w:eastAsia="Times New Roman" w:hAnsi="HelveticaNeue"/>
            <w:lang w:val="mt-MT"/>
          </w:rPr>
          <w:delText>g</w:delText>
        </w:r>
      </w:del>
      <w:r w:rsidRPr="009E1585">
        <w:rPr>
          <w:rFonts w:ascii="HelveticaNeue" w:eastAsia="Times New Roman" w:hAnsi="HelveticaNeue"/>
          <w:lang w:val="mt-MT"/>
        </w:rPr>
        <w:t>er, il-Mali u l-Burkina Faso. M</w:t>
      </w:r>
      <w:del w:id="166" w:author="Mark Haber" w:date="2015-11-20T17:15:00Z">
        <w:r w:rsidRPr="009E1585" w:rsidDel="003162C0">
          <w:rPr>
            <w:rFonts w:ascii="HelveticaNeue" w:eastAsia="Times New Roman" w:hAnsi="HelveticaNeue"/>
            <w:lang w:val="mt-MT"/>
          </w:rPr>
          <w:delText>'</w:delText>
        </w:r>
      </w:del>
      <w:ins w:id="167" w:author="Mark Haber" w:date="2015-11-20T17:15:00Z">
        <w:r>
          <w:rPr>
            <w:rFonts w:ascii="HelveticaNeue" w:eastAsia="Times New Roman" w:hAnsi="HelveticaNeue"/>
            <w:lang w:val="mt-MT"/>
          </w:rPr>
          <w:t>’</w:t>
        </w:r>
      </w:ins>
      <w:r w:rsidRPr="009E1585">
        <w:rPr>
          <w:rFonts w:ascii="HelveticaNeue" w:eastAsia="Times New Roman" w:hAnsi="HelveticaNeue"/>
          <w:lang w:val="mt-MT"/>
        </w:rPr>
        <w:t>għandniex problema mat-Tuaregs u t-Toubou. Imma biex il-fruntiera tkun si</w:t>
      </w:r>
      <w:ins w:id="168" w:author="Mark Haber" w:date="2015-11-20T13:43:00Z">
        <w:r>
          <w:rPr>
            <w:rFonts w:ascii="HelveticaNeue" w:eastAsia="Times New Roman" w:hAnsi="HelveticaNeue"/>
            <w:lang w:val="mt-MT"/>
          </w:rPr>
          <w:t>k</w:t>
        </w:r>
      </w:ins>
      <w:del w:id="169" w:author="Mark Haber" w:date="2015-11-20T13:43:00Z">
        <w:r w:rsidRPr="009E1585" w:rsidDel="000A3F35">
          <w:rPr>
            <w:rFonts w:ascii="HelveticaNeue" w:eastAsia="Times New Roman" w:hAnsi="HelveticaNeue"/>
            <w:lang w:val="mt-MT"/>
          </w:rPr>
          <w:delText>g</w:delText>
        </w:r>
      </w:del>
      <w:r w:rsidRPr="009E1585">
        <w:rPr>
          <w:rFonts w:ascii="HelveticaNeue" w:eastAsia="Times New Roman" w:hAnsi="HelveticaNeue"/>
          <w:lang w:val="mt-MT"/>
        </w:rPr>
        <w:t>ur</w:t>
      </w:r>
      <w:ins w:id="170" w:author="Mark Haber" w:date="2015-11-20T13:43:00Z">
        <w:r>
          <w:rPr>
            <w:rFonts w:ascii="HelveticaNeue" w:eastAsia="Times New Roman" w:hAnsi="HelveticaNeue"/>
            <w:lang w:val="mt-MT"/>
          </w:rPr>
          <w:t>a</w:t>
        </w:r>
      </w:ins>
      <w:del w:id="171" w:author="Mark Haber" w:date="2015-11-20T13:43:00Z">
        <w:r w:rsidRPr="009E1585" w:rsidDel="000A3F35">
          <w:rPr>
            <w:rFonts w:ascii="HelveticaNeue" w:eastAsia="Times New Roman" w:hAnsi="HelveticaNeue"/>
            <w:lang w:val="mt-MT"/>
          </w:rPr>
          <w:delText>à</w:delText>
        </w:r>
      </w:del>
      <w:ins w:id="172" w:author="Mark Haber" w:date="2015-11-20T13:43:00Z">
        <w:r>
          <w:rPr>
            <w:rFonts w:ascii="HelveticaNeue" w:eastAsia="Times New Roman" w:hAnsi="HelveticaNeue"/>
            <w:lang w:val="mt-MT"/>
          </w:rPr>
          <w:t>,</w:t>
        </w:r>
      </w:ins>
      <w:r w:rsidRPr="009E1585">
        <w:rPr>
          <w:rFonts w:ascii="HelveticaNeue" w:eastAsia="Times New Roman" w:hAnsi="HelveticaNeue"/>
          <w:lang w:val="mt-MT"/>
        </w:rPr>
        <w:t xml:space="preserve"> ma jistax ikun li tibqa</w:t>
      </w:r>
      <w:del w:id="173" w:author="Mark Haber" w:date="2015-11-20T17:15:00Z">
        <w:r w:rsidRPr="009E1585" w:rsidDel="003162C0">
          <w:rPr>
            <w:rFonts w:ascii="HelveticaNeue" w:eastAsia="Times New Roman" w:hAnsi="HelveticaNeue"/>
            <w:lang w:val="mt-MT"/>
          </w:rPr>
          <w:delText>'</w:delText>
        </w:r>
      </w:del>
      <w:ins w:id="174" w:author="Mark Haber" w:date="2015-11-20T17:15:00Z">
        <w:r>
          <w:rPr>
            <w:rFonts w:ascii="HelveticaNeue" w:eastAsia="Times New Roman" w:hAnsi="HelveticaNeue"/>
            <w:lang w:val="mt-MT"/>
          </w:rPr>
          <w:t>’</w:t>
        </w:r>
      </w:ins>
      <w:r w:rsidRPr="009E1585">
        <w:rPr>
          <w:rFonts w:ascii="HelveticaNeue" w:eastAsia="Times New Roman" w:hAnsi="HelveticaNeue"/>
          <w:lang w:val="mt-MT"/>
        </w:rPr>
        <w:t xml:space="preserve"> tiġi kkontrollata minnhom</w:t>
      </w:r>
      <w:ins w:id="175" w:author="Mark Haber" w:date="2015-11-20T13:43:00Z">
        <w:r>
          <w:rPr>
            <w:rFonts w:ascii="HelveticaNeue" w:eastAsia="Times New Roman" w:hAnsi="HelveticaNeue"/>
            <w:lang w:val="mt-MT"/>
          </w:rPr>
          <w:t>.</w:t>
        </w:r>
      </w:ins>
      <w:ins w:id="176" w:author="Mark Haber" w:date="2015-11-20T17:03:00Z">
        <w:r>
          <w:rPr>
            <w:rFonts w:ascii="HelveticaNeue" w:eastAsia="Times New Roman" w:hAnsi="HelveticaNeue"/>
            <w:lang w:val="mt-MT"/>
          </w:rPr>
          <w:t>”</w:t>
        </w:r>
      </w:ins>
      <w:del w:id="177" w:author="Mark Haber" w:date="2015-11-20T17:03:00Z">
        <w:r w:rsidRPr="009E1585" w:rsidDel="00B33F8F">
          <w:rPr>
            <w:rFonts w:ascii="HelveticaNeue" w:eastAsia="Times New Roman" w:hAnsi="HelveticaNeue"/>
            <w:lang w:val="mt-MT"/>
          </w:rPr>
          <w:delText>"</w:delText>
        </w:r>
      </w:del>
      <w:del w:id="178" w:author="Mark Haber" w:date="2015-11-20T13:43:00Z">
        <w:r w:rsidRPr="009E1585" w:rsidDel="00865754">
          <w:rPr>
            <w:rFonts w:ascii="HelveticaNeue" w:eastAsia="Times New Roman" w:hAnsi="HelveticaNeue"/>
            <w:lang w:val="mt-MT"/>
          </w:rPr>
          <w:delText>.</w:delText>
        </w:r>
      </w:del>
    </w:p>
    <w:p w14:paraId="52EFA0DB" w14:textId="77777777" w:rsidR="006F7607" w:rsidRPr="009E1585" w:rsidRDefault="006F7607" w:rsidP="009E1585">
      <w:pPr>
        <w:pStyle w:val="Standard"/>
        <w:autoSpaceDE w:val="0"/>
        <w:spacing w:after="400" w:line="360" w:lineRule="auto"/>
        <w:jc w:val="both"/>
        <w:rPr>
          <w:rFonts w:ascii="HelveticaNeue" w:eastAsia="Times New Roman" w:hAnsi="HelveticaNeue"/>
          <w:lang w:val="mt-MT"/>
        </w:rPr>
      </w:pPr>
      <w:r w:rsidRPr="009E1585">
        <w:rPr>
          <w:rFonts w:ascii="HelveticaNeue" w:eastAsia="Times New Roman" w:hAnsi="HelveticaNeue"/>
          <w:lang w:val="mt-MT"/>
        </w:rPr>
        <w:t>Dwar it-Toubou</w:t>
      </w:r>
      <w:ins w:id="179" w:author="Mark Haber" w:date="2015-11-20T13:54:00Z">
        <w:r>
          <w:rPr>
            <w:rFonts w:ascii="HelveticaNeue" w:eastAsia="Times New Roman" w:hAnsi="HelveticaNeue"/>
            <w:lang w:val="mt-MT"/>
          </w:rPr>
          <w:t>,</w:t>
        </w:r>
      </w:ins>
      <w:r w:rsidRPr="009E1585">
        <w:rPr>
          <w:rFonts w:ascii="HelveticaNeue" w:eastAsia="Times New Roman" w:hAnsi="HelveticaNeue"/>
          <w:lang w:val="mt-MT"/>
        </w:rPr>
        <w:t xml:space="preserve"> jgħidilna li </w:t>
      </w:r>
      <w:ins w:id="180" w:author="Mark Haber" w:date="2015-11-20T17:03:00Z">
        <w:r>
          <w:rPr>
            <w:rFonts w:ascii="HelveticaNeue" w:eastAsia="Times New Roman" w:hAnsi="HelveticaNeue"/>
            <w:lang w:val="mt-MT"/>
          </w:rPr>
          <w:t>“</w:t>
        </w:r>
      </w:ins>
      <w:del w:id="181" w:author="Mark Haber" w:date="2015-11-20T17:03:00Z">
        <w:r w:rsidRPr="009E1585" w:rsidDel="00B33F8F">
          <w:rPr>
            <w:rFonts w:ascii="HelveticaNeue" w:eastAsia="Times New Roman" w:hAnsi="HelveticaNeue"/>
            <w:lang w:val="mt-MT"/>
          </w:rPr>
          <w:delText>"</w:delText>
        </w:r>
      </w:del>
      <w:r w:rsidRPr="009E1585">
        <w:rPr>
          <w:rFonts w:ascii="HelveticaNeue" w:eastAsia="Times New Roman" w:hAnsi="HelveticaNeue"/>
          <w:lang w:val="mt-MT"/>
        </w:rPr>
        <w:t>dawn għandhom l-għeruq tagħhom fiċ-</w:t>
      </w:r>
      <w:ins w:id="182" w:author="Mark Haber" w:date="2015-11-20T13:54:00Z">
        <w:r>
          <w:rPr>
            <w:rFonts w:ascii="HelveticaNeue" w:eastAsia="Times New Roman" w:hAnsi="HelveticaNeue"/>
            <w:lang w:val="mt-MT"/>
          </w:rPr>
          <w:t>Ch</w:t>
        </w:r>
      </w:ins>
      <w:del w:id="183" w:author="Mark Haber" w:date="2015-11-20T13:55:00Z">
        <w:r w:rsidRPr="009E1585" w:rsidDel="00BD48F9">
          <w:rPr>
            <w:rFonts w:ascii="HelveticaNeue" w:eastAsia="Times New Roman" w:hAnsi="HelveticaNeue"/>
            <w:lang w:val="mt-MT"/>
          </w:rPr>
          <w:delText>Ċ</w:delText>
        </w:r>
      </w:del>
      <w:r w:rsidRPr="009E1585">
        <w:rPr>
          <w:rFonts w:ascii="HelveticaNeue" w:eastAsia="Times New Roman" w:hAnsi="HelveticaNeue"/>
          <w:lang w:val="mt-MT"/>
        </w:rPr>
        <w:t>ad. Fin-</w:t>
      </w:r>
      <w:ins w:id="184" w:author="Mark Haber" w:date="2015-11-20T13:55:00Z">
        <w:r>
          <w:rPr>
            <w:rFonts w:ascii="HelveticaNeue" w:eastAsia="Times New Roman" w:hAnsi="HelveticaNeue"/>
            <w:lang w:val="mt-MT"/>
          </w:rPr>
          <w:t>N</w:t>
        </w:r>
      </w:ins>
      <w:del w:id="185" w:author="Mark Haber" w:date="2015-11-20T13:55:00Z">
        <w:r w:rsidRPr="009E1585" w:rsidDel="00BD48F9">
          <w:rPr>
            <w:rFonts w:ascii="HelveticaNeue" w:eastAsia="Times New Roman" w:hAnsi="HelveticaNeue"/>
            <w:lang w:val="mt-MT"/>
          </w:rPr>
          <w:delText>n</w:delText>
        </w:r>
      </w:del>
      <w:r w:rsidRPr="009E1585">
        <w:rPr>
          <w:rFonts w:ascii="HelveticaNeue" w:eastAsia="Times New Roman" w:hAnsi="HelveticaNeue"/>
          <w:lang w:val="mt-MT"/>
        </w:rPr>
        <w:t>ofsinhar tal</w:t>
      </w:r>
      <w:del w:id="186" w:author="Mark Haber" w:date="2015-11-21T14:19:00Z">
        <w:r w:rsidRPr="009E1585" w:rsidDel="0034795B">
          <w:rPr>
            <w:rFonts w:ascii="HelveticaNeue" w:eastAsia="Times New Roman" w:hAnsi="HelveticaNeue"/>
            <w:lang w:val="mt-MT"/>
          </w:rPr>
          <w:delText>-</w:delText>
        </w:r>
      </w:del>
      <w:ins w:id="187" w:author="Mark Haber" w:date="2015-11-21T14:19:00Z">
        <w:r>
          <w:rPr>
            <w:rFonts w:ascii="HelveticaNeue" w:eastAsia="Times New Roman" w:hAnsi="HelveticaNeue"/>
            <w:lang w:val="mt-MT"/>
          </w:rPr>
          <w:noBreakHyphen/>
        </w:r>
      </w:ins>
      <w:r w:rsidRPr="009E1585">
        <w:rPr>
          <w:rFonts w:ascii="HelveticaNeue" w:eastAsia="Times New Roman" w:hAnsi="HelveticaNeue"/>
          <w:lang w:val="mt-MT"/>
        </w:rPr>
        <w:t>Libja hemm kom</w:t>
      </w:r>
      <w:del w:id="188" w:author="Mark Haber" w:date="2015-11-20T13:55:00Z">
        <w:r w:rsidRPr="009E1585" w:rsidDel="00BD48F9">
          <w:rPr>
            <w:rFonts w:ascii="HelveticaNeue" w:eastAsia="Times New Roman" w:hAnsi="HelveticaNeue"/>
            <w:lang w:val="mt-MT"/>
          </w:rPr>
          <w:delText>m</w:delText>
        </w:r>
      </w:del>
      <w:r w:rsidRPr="009E1585">
        <w:rPr>
          <w:rFonts w:ascii="HelveticaNeue" w:eastAsia="Times New Roman" w:hAnsi="HelveticaNeue"/>
          <w:lang w:val="mt-MT"/>
        </w:rPr>
        <w:t xml:space="preserve">unitajiet sħaħ u </w:t>
      </w:r>
      <w:del w:id="189" w:author="Mark Haber" w:date="2015-11-20T13:55:00Z">
        <w:r w:rsidRPr="009E1585" w:rsidDel="00BD48F9">
          <w:rPr>
            <w:rFonts w:ascii="HelveticaNeue" w:eastAsia="Times New Roman" w:hAnsi="HelveticaNeue"/>
            <w:lang w:val="mt-MT"/>
          </w:rPr>
          <w:delText>i</w:delText>
        </w:r>
      </w:del>
      <w:r w:rsidRPr="009E1585">
        <w:rPr>
          <w:rFonts w:ascii="HelveticaNeue" w:eastAsia="Times New Roman" w:hAnsi="HelveticaNeue"/>
          <w:lang w:val="mt-MT"/>
        </w:rPr>
        <w:t>ssibhom ukoll fin-Ni</w:t>
      </w:r>
      <w:ins w:id="190" w:author="Mark Haber" w:date="2015-11-20T13:55:00Z">
        <w:r>
          <w:rPr>
            <w:rFonts w:ascii="HelveticaNeue" w:eastAsia="Times New Roman" w:hAnsi="HelveticaNeue"/>
            <w:lang w:val="mt-MT"/>
          </w:rPr>
          <w:t>ġ</w:t>
        </w:r>
      </w:ins>
      <w:del w:id="191" w:author="Mark Haber" w:date="2015-11-20T13:55:00Z">
        <w:r w:rsidRPr="009E1585" w:rsidDel="00BD48F9">
          <w:rPr>
            <w:rFonts w:ascii="HelveticaNeue" w:eastAsia="Times New Roman" w:hAnsi="HelveticaNeue"/>
            <w:lang w:val="mt-MT"/>
          </w:rPr>
          <w:delText>g</w:delText>
        </w:r>
      </w:del>
      <w:r w:rsidRPr="009E1585">
        <w:rPr>
          <w:rFonts w:ascii="HelveticaNeue" w:eastAsia="Times New Roman" w:hAnsi="HelveticaNeue"/>
          <w:lang w:val="mt-MT"/>
        </w:rPr>
        <w:t>er u f</w:t>
      </w:r>
      <w:del w:id="192" w:author="Mark Haber" w:date="2015-11-20T17:16:00Z">
        <w:r w:rsidRPr="009E1585" w:rsidDel="003162C0">
          <w:rPr>
            <w:rFonts w:ascii="HelveticaNeue" w:eastAsia="Times New Roman" w:hAnsi="HelveticaNeue"/>
            <w:lang w:val="mt-MT"/>
          </w:rPr>
          <w:delText>'</w:delText>
        </w:r>
      </w:del>
      <w:ins w:id="193" w:author="Mark Haber" w:date="2015-11-20T17:16:00Z">
        <w:r>
          <w:rPr>
            <w:rFonts w:ascii="HelveticaNeue" w:eastAsia="Times New Roman" w:hAnsi="HelveticaNeue"/>
            <w:lang w:val="mt-MT"/>
          </w:rPr>
          <w:t>’</w:t>
        </w:r>
      </w:ins>
      <w:r w:rsidRPr="009E1585">
        <w:rPr>
          <w:rFonts w:ascii="HelveticaNeue" w:eastAsia="Times New Roman" w:hAnsi="HelveticaNeue"/>
          <w:lang w:val="mt-MT"/>
        </w:rPr>
        <w:t>xi partijiet tas-Sudan.</w:t>
      </w:r>
      <w:del w:id="194" w:author="Mark Haber" w:date="2015-11-20T17:03:00Z">
        <w:r w:rsidRPr="009E1585" w:rsidDel="00B33F8F">
          <w:rPr>
            <w:rFonts w:ascii="HelveticaNeue" w:eastAsia="Times New Roman" w:hAnsi="HelveticaNeue"/>
            <w:lang w:val="mt-MT"/>
          </w:rPr>
          <w:delText> </w:delText>
        </w:r>
      </w:del>
      <w:r w:rsidRPr="009E1585">
        <w:rPr>
          <w:rFonts w:ascii="HelveticaNeue" w:eastAsia="Times New Roman" w:hAnsi="HelveticaNeue"/>
          <w:lang w:val="mt-MT"/>
        </w:rPr>
        <w:t xml:space="preserve"> Fil</w:t>
      </w:r>
      <w:del w:id="195" w:author="Mark Haber" w:date="2015-11-21T14:19:00Z">
        <w:r w:rsidRPr="009E1585" w:rsidDel="0034795B">
          <w:rPr>
            <w:rFonts w:ascii="HelveticaNeue" w:eastAsia="Times New Roman" w:hAnsi="HelveticaNeue"/>
            <w:lang w:val="mt-MT"/>
          </w:rPr>
          <w:delText>-</w:delText>
        </w:r>
      </w:del>
      <w:ins w:id="196" w:author="Mark Haber" w:date="2015-11-21T14:19:00Z">
        <w:r>
          <w:rPr>
            <w:rFonts w:ascii="HelveticaNeue" w:eastAsia="Times New Roman" w:hAnsi="HelveticaNeue"/>
            <w:lang w:val="mt-MT"/>
          </w:rPr>
          <w:noBreakHyphen/>
        </w:r>
      </w:ins>
      <w:r w:rsidRPr="009E1585">
        <w:rPr>
          <w:rFonts w:ascii="HelveticaNeue" w:eastAsia="Times New Roman" w:hAnsi="HelveticaNeue"/>
          <w:lang w:val="mt-MT"/>
        </w:rPr>
        <w:t>fruntieri man-</w:t>
      </w:r>
      <w:ins w:id="197" w:author="Mark Haber" w:date="2015-11-20T13:55:00Z">
        <w:r>
          <w:rPr>
            <w:rFonts w:ascii="HelveticaNeue" w:eastAsia="Times New Roman" w:hAnsi="HelveticaNeue"/>
            <w:lang w:val="mt-MT"/>
          </w:rPr>
          <w:t>N</w:t>
        </w:r>
      </w:ins>
      <w:del w:id="198" w:author="Mark Haber" w:date="2015-11-20T13:55:00Z">
        <w:r w:rsidRPr="009E1585" w:rsidDel="00BD48F9">
          <w:rPr>
            <w:rFonts w:ascii="HelveticaNeue" w:eastAsia="Times New Roman" w:hAnsi="HelveticaNeue"/>
            <w:lang w:val="mt-MT"/>
          </w:rPr>
          <w:delText>n</w:delText>
        </w:r>
      </w:del>
      <w:r w:rsidRPr="009E1585">
        <w:rPr>
          <w:rFonts w:ascii="HelveticaNeue" w:eastAsia="Times New Roman" w:hAnsi="HelveticaNeue"/>
          <w:lang w:val="mt-MT"/>
        </w:rPr>
        <w:t>ofsinhar</w:t>
      </w:r>
      <w:ins w:id="199" w:author="Mark Haber" w:date="2015-11-20T13:55:00Z">
        <w:r>
          <w:rPr>
            <w:rFonts w:ascii="HelveticaNeue" w:eastAsia="Times New Roman" w:hAnsi="HelveticaNeue"/>
            <w:lang w:val="mt-MT"/>
          </w:rPr>
          <w:t>,</w:t>
        </w:r>
      </w:ins>
      <w:r w:rsidRPr="009E1585">
        <w:rPr>
          <w:rFonts w:ascii="HelveticaNeue" w:eastAsia="Times New Roman" w:hAnsi="HelveticaNeue"/>
          <w:lang w:val="mt-MT"/>
        </w:rPr>
        <w:t xml:space="preserve"> ir-riżorsi huma limitati. Ma jistgħux joq</w:t>
      </w:r>
      <w:ins w:id="200" w:author="Mark Haber" w:date="2015-11-20T13:55:00Z">
        <w:r>
          <w:rPr>
            <w:rFonts w:ascii="HelveticaNeue" w:eastAsia="Times New Roman" w:hAnsi="HelveticaNeue"/>
            <w:lang w:val="mt-MT"/>
          </w:rPr>
          <w:t>o</w:t>
        </w:r>
      </w:ins>
      <w:r w:rsidRPr="009E1585">
        <w:rPr>
          <w:rFonts w:ascii="HelveticaNeue" w:eastAsia="Times New Roman" w:hAnsi="HelveticaNeue"/>
          <w:lang w:val="mt-MT"/>
        </w:rPr>
        <w:t>għ</w:t>
      </w:r>
      <w:del w:id="201" w:author="Mark Haber" w:date="2015-11-20T13:55:00Z">
        <w:r w:rsidRPr="009E1585" w:rsidDel="00BD48F9">
          <w:rPr>
            <w:rFonts w:ascii="HelveticaNeue" w:eastAsia="Times New Roman" w:hAnsi="HelveticaNeue"/>
            <w:lang w:val="mt-MT"/>
          </w:rPr>
          <w:delText>o</w:delText>
        </w:r>
      </w:del>
      <w:r w:rsidRPr="009E1585">
        <w:rPr>
          <w:rFonts w:ascii="HelveticaNeue" w:eastAsia="Times New Roman" w:hAnsi="HelveticaNeue"/>
          <w:lang w:val="mt-MT"/>
        </w:rPr>
        <w:t xml:space="preserve">du </w:t>
      </w:r>
      <w:ins w:id="202" w:author="Mark Haber" w:date="2015-11-20T13:55:00Z">
        <w:r>
          <w:rPr>
            <w:rFonts w:ascii="HelveticaNeue" w:eastAsia="Times New Roman" w:hAnsi="HelveticaNeue"/>
            <w:lang w:val="mt-MT"/>
          </w:rPr>
          <w:t>j</w:t>
        </w:r>
      </w:ins>
      <w:del w:id="203" w:author="Mark Haber" w:date="2015-11-20T13:55:00Z">
        <w:r w:rsidRPr="009E1585" w:rsidDel="00BD48F9">
          <w:rPr>
            <w:rFonts w:ascii="HelveticaNeue" w:eastAsia="Times New Roman" w:hAnsi="HelveticaNeue"/>
            <w:lang w:val="mt-MT"/>
          </w:rPr>
          <w:delText>i</w:delText>
        </w:r>
      </w:del>
      <w:r w:rsidRPr="009E1585">
        <w:rPr>
          <w:rFonts w:ascii="HelveticaNeue" w:eastAsia="Times New Roman" w:hAnsi="HelveticaNeue"/>
          <w:lang w:val="mt-MT"/>
        </w:rPr>
        <w:t>fittxu f</w:t>
      </w:r>
      <w:del w:id="204" w:author="Mark Haber" w:date="2015-11-20T17:16:00Z">
        <w:r w:rsidRPr="009E1585" w:rsidDel="003162C0">
          <w:rPr>
            <w:rFonts w:ascii="HelveticaNeue" w:eastAsia="Times New Roman" w:hAnsi="HelveticaNeue"/>
            <w:lang w:val="mt-MT"/>
          </w:rPr>
          <w:delText>'</w:delText>
        </w:r>
      </w:del>
      <w:ins w:id="205" w:author="Mark Haber" w:date="2015-11-20T17:16:00Z">
        <w:r>
          <w:rPr>
            <w:rFonts w:ascii="HelveticaNeue" w:eastAsia="Times New Roman" w:hAnsi="HelveticaNeue"/>
            <w:lang w:val="mt-MT"/>
          </w:rPr>
          <w:t>’</w:t>
        </w:r>
      </w:ins>
      <w:r w:rsidRPr="009E1585">
        <w:rPr>
          <w:rFonts w:ascii="HelveticaNeue" w:eastAsia="Times New Roman" w:hAnsi="HelveticaNeue"/>
          <w:lang w:val="mt-MT"/>
        </w:rPr>
        <w:t xml:space="preserve">kull trakk li jidħol. Qed issir enfasi fuq drogi u armi. Ikel, </w:t>
      </w:r>
      <w:del w:id="206" w:author="Mark Haber" w:date="2015-11-20T13:56:00Z">
        <w:r w:rsidRPr="009E1585" w:rsidDel="00BD48F9">
          <w:rPr>
            <w:rFonts w:ascii="HelveticaNeue" w:eastAsia="Times New Roman" w:hAnsi="HelveticaNeue"/>
            <w:lang w:val="mt-MT"/>
          </w:rPr>
          <w:delText xml:space="preserve">u </w:delText>
        </w:r>
      </w:del>
      <w:r w:rsidRPr="009E1585">
        <w:rPr>
          <w:rFonts w:ascii="HelveticaNeue" w:eastAsia="Times New Roman" w:hAnsi="HelveticaNeue"/>
          <w:lang w:val="mt-MT"/>
        </w:rPr>
        <w:t>persuni kif ukoll oġġetti oħra li jidħlu mill</w:t>
      </w:r>
      <w:del w:id="207" w:author="Mark Haber" w:date="2015-11-21T14:20:00Z">
        <w:r w:rsidRPr="009E1585" w:rsidDel="0034795B">
          <w:rPr>
            <w:rFonts w:ascii="HelveticaNeue" w:eastAsia="Times New Roman" w:hAnsi="HelveticaNeue"/>
            <w:lang w:val="mt-MT"/>
          </w:rPr>
          <w:delText>-</w:delText>
        </w:r>
      </w:del>
      <w:ins w:id="208" w:author="Mark Haber" w:date="2015-11-21T14:20:00Z">
        <w:r>
          <w:rPr>
            <w:rFonts w:ascii="HelveticaNeue" w:eastAsia="Times New Roman" w:hAnsi="HelveticaNeue"/>
            <w:lang w:val="mt-MT"/>
          </w:rPr>
          <w:noBreakHyphen/>
        </w:r>
      </w:ins>
      <w:r w:rsidRPr="009E1585">
        <w:rPr>
          <w:rFonts w:ascii="HelveticaNeue" w:eastAsia="Times New Roman" w:hAnsi="HelveticaNeue"/>
          <w:lang w:val="mt-MT"/>
        </w:rPr>
        <w:t>fruntiera qed jitħallew jiġu negozjati. Hemm persuni involuti fil-fruntiera li ma jitħallsux ta</w:t>
      </w:r>
      <w:del w:id="209" w:author="Mark Haber" w:date="2015-11-20T17:16:00Z">
        <w:r w:rsidRPr="009E1585" w:rsidDel="003162C0">
          <w:rPr>
            <w:rFonts w:ascii="HelveticaNeue" w:eastAsia="Times New Roman" w:hAnsi="HelveticaNeue"/>
            <w:lang w:val="mt-MT"/>
          </w:rPr>
          <w:delText>'</w:delText>
        </w:r>
      </w:del>
      <w:ins w:id="210" w:author="Mark Haber" w:date="2015-11-20T17:16:00Z">
        <w:r>
          <w:rPr>
            <w:rFonts w:ascii="HelveticaNeue" w:eastAsia="Times New Roman" w:hAnsi="HelveticaNeue"/>
            <w:lang w:val="mt-MT"/>
          </w:rPr>
          <w:t>’</w:t>
        </w:r>
      </w:ins>
      <w:r w:rsidRPr="009E1585">
        <w:rPr>
          <w:rFonts w:ascii="HelveticaNeue" w:eastAsia="Times New Roman" w:hAnsi="HelveticaNeue"/>
          <w:lang w:val="mt-MT"/>
        </w:rPr>
        <w:t xml:space="preserve"> xogħolhom. Dawn iridu jġibu l-flus minn fuq dan il-kummerċ. Hu fatt li l-ġid li jiġi ġġenerat mit-Toubou hu ġej mit-traffikar</w:t>
      </w:r>
      <w:ins w:id="211" w:author="Mark Haber" w:date="2015-11-20T13:56:00Z">
        <w:r>
          <w:rPr>
            <w:rFonts w:ascii="HelveticaNeue" w:eastAsia="Times New Roman" w:hAnsi="HelveticaNeue"/>
            <w:lang w:val="mt-MT"/>
          </w:rPr>
          <w:t>,</w:t>
        </w:r>
      </w:ins>
      <w:ins w:id="212" w:author="Mark Haber" w:date="2015-11-20T17:03:00Z">
        <w:r>
          <w:rPr>
            <w:rFonts w:ascii="HelveticaNeue" w:eastAsia="Times New Roman" w:hAnsi="HelveticaNeue"/>
            <w:lang w:val="mt-MT"/>
          </w:rPr>
          <w:t>”</w:t>
        </w:r>
      </w:ins>
      <w:del w:id="213" w:author="Mark Haber" w:date="2015-11-20T17:03:00Z">
        <w:r w:rsidRPr="009E1585" w:rsidDel="00B33F8F">
          <w:rPr>
            <w:rFonts w:ascii="HelveticaNeue" w:eastAsia="Times New Roman" w:hAnsi="HelveticaNeue"/>
            <w:lang w:val="mt-MT"/>
          </w:rPr>
          <w:delText>"</w:delText>
        </w:r>
      </w:del>
      <w:del w:id="214" w:author="Mark Haber" w:date="2015-11-20T13:56:00Z">
        <w:r w:rsidRPr="009E1585" w:rsidDel="00BD48F9">
          <w:rPr>
            <w:rFonts w:ascii="HelveticaNeue" w:eastAsia="Times New Roman" w:hAnsi="HelveticaNeue"/>
            <w:lang w:val="mt-MT"/>
          </w:rPr>
          <w:delText>,</w:delText>
        </w:r>
      </w:del>
      <w:r w:rsidRPr="009E1585">
        <w:rPr>
          <w:rFonts w:ascii="HelveticaNeue" w:eastAsia="Times New Roman" w:hAnsi="HelveticaNeue"/>
          <w:lang w:val="mt-MT"/>
        </w:rPr>
        <w:t xml:space="preserve"> iddikjara </w:t>
      </w:r>
      <w:del w:id="215" w:author="Mark Haber" w:date="2015-11-20T13:53:00Z">
        <w:r w:rsidRPr="009E1585" w:rsidDel="00BD48F9">
          <w:rPr>
            <w:rFonts w:ascii="HelveticaNeue" w:eastAsia="Times New Roman" w:hAnsi="HelveticaNeue"/>
            <w:lang w:val="mt-MT"/>
          </w:rPr>
          <w:delText>Saleh</w:delText>
        </w:r>
      </w:del>
      <w:ins w:id="216" w:author="Mark Haber" w:date="2015-11-20T13:53:00Z">
        <w:r>
          <w:rPr>
            <w:rFonts w:ascii="HelveticaNeue" w:eastAsia="Times New Roman" w:hAnsi="HelveticaNeue"/>
            <w:lang w:val="mt-MT"/>
          </w:rPr>
          <w:t>Saleħ</w:t>
        </w:r>
      </w:ins>
      <w:r w:rsidRPr="009E1585">
        <w:rPr>
          <w:rFonts w:ascii="HelveticaNeue" w:eastAsia="Times New Roman" w:hAnsi="HelveticaNeue"/>
          <w:lang w:val="mt-MT"/>
        </w:rPr>
        <w:t>.</w:t>
      </w:r>
    </w:p>
    <w:p w14:paraId="4DFAC2DB" w14:textId="77777777" w:rsidR="006F7607" w:rsidRPr="009E1585" w:rsidRDefault="006F7607" w:rsidP="009E1585">
      <w:pPr>
        <w:pStyle w:val="Standard"/>
        <w:autoSpaceDE w:val="0"/>
        <w:spacing w:after="400" w:line="360" w:lineRule="auto"/>
        <w:jc w:val="both"/>
        <w:rPr>
          <w:rFonts w:ascii="HelveticaNeue" w:eastAsia="Times New Roman" w:hAnsi="HelveticaNeue"/>
          <w:lang w:val="mt-MT"/>
        </w:rPr>
      </w:pPr>
      <w:r w:rsidRPr="009E1585">
        <w:rPr>
          <w:rFonts w:ascii="HelveticaNeue" w:eastAsia="Times New Roman" w:hAnsi="HelveticaNeue"/>
          <w:lang w:val="mt-MT"/>
        </w:rPr>
        <w:t xml:space="preserve">Nistaqsuh min huma dawn in-nies </w:t>
      </w:r>
      <w:del w:id="217" w:author="Mark Haber" w:date="2015-11-20T13:56:00Z">
        <w:r w:rsidRPr="009E1585" w:rsidDel="00BD48F9">
          <w:rPr>
            <w:rFonts w:ascii="HelveticaNeue" w:eastAsia="Times New Roman" w:hAnsi="HelveticaNeue"/>
            <w:lang w:val="mt-MT"/>
          </w:rPr>
          <w:delText xml:space="preserve">li qegħdin </w:delText>
        </w:r>
      </w:del>
      <w:r w:rsidRPr="009E1585">
        <w:rPr>
          <w:rFonts w:ascii="HelveticaNeue" w:eastAsia="Times New Roman" w:hAnsi="HelveticaNeue"/>
          <w:lang w:val="mt-MT"/>
        </w:rPr>
        <w:t>involuti fil-kontroll ta</w:t>
      </w:r>
      <w:del w:id="218" w:author="Mark Haber" w:date="2015-11-20T17:16:00Z">
        <w:r w:rsidRPr="009E1585" w:rsidDel="003162C0">
          <w:rPr>
            <w:rFonts w:ascii="HelveticaNeue" w:eastAsia="Times New Roman" w:hAnsi="HelveticaNeue"/>
            <w:lang w:val="mt-MT"/>
          </w:rPr>
          <w:delText>'</w:delText>
        </w:r>
      </w:del>
      <w:ins w:id="219" w:author="Mark Haber" w:date="2015-11-20T17:16:00Z">
        <w:r>
          <w:rPr>
            <w:rFonts w:ascii="HelveticaNeue" w:eastAsia="Times New Roman" w:hAnsi="HelveticaNeue"/>
            <w:lang w:val="mt-MT"/>
          </w:rPr>
          <w:t>’</w:t>
        </w:r>
      </w:ins>
      <w:r w:rsidRPr="009E1585">
        <w:rPr>
          <w:rFonts w:ascii="HelveticaNeue" w:eastAsia="Times New Roman" w:hAnsi="HelveticaNeue"/>
          <w:lang w:val="mt-MT"/>
        </w:rPr>
        <w:t xml:space="preserve"> fruntieri u ma jitħallsux.</w:t>
      </w:r>
      <w:del w:id="220" w:author="Mark Haber" w:date="2015-11-20T17:03:00Z">
        <w:r w:rsidRPr="009E1585" w:rsidDel="00B33F8F">
          <w:rPr>
            <w:rFonts w:ascii="HelveticaNeue" w:eastAsia="Times New Roman" w:hAnsi="HelveticaNeue"/>
            <w:lang w:val="mt-MT"/>
          </w:rPr>
          <w:delText> </w:delText>
        </w:r>
      </w:del>
      <w:r w:rsidRPr="009E1585">
        <w:rPr>
          <w:rFonts w:ascii="HelveticaNeue" w:eastAsia="Times New Roman" w:hAnsi="HelveticaNeue"/>
          <w:lang w:val="mt-MT"/>
        </w:rPr>
        <w:t xml:space="preserve"> Jgħidilna</w:t>
      </w:r>
      <w:ins w:id="221" w:author="Mark Haber" w:date="2015-11-20T17:04:00Z">
        <w:r>
          <w:rPr>
            <w:rFonts w:ascii="HelveticaNeue" w:eastAsia="Times New Roman" w:hAnsi="HelveticaNeue"/>
            <w:lang w:val="mt-MT"/>
          </w:rPr>
          <w:t>,</w:t>
        </w:r>
      </w:ins>
      <w:r w:rsidRPr="009E1585">
        <w:rPr>
          <w:rFonts w:ascii="HelveticaNeue" w:eastAsia="Times New Roman" w:hAnsi="HelveticaNeue"/>
          <w:lang w:val="mt-MT"/>
        </w:rPr>
        <w:t xml:space="preserve"> </w:t>
      </w:r>
      <w:ins w:id="222" w:author="Mark Haber" w:date="2015-11-20T17:04:00Z">
        <w:r>
          <w:rPr>
            <w:rFonts w:ascii="HelveticaNeue" w:eastAsia="Times New Roman" w:hAnsi="HelveticaNeue"/>
            <w:lang w:val="mt-MT"/>
          </w:rPr>
          <w:t>“</w:t>
        </w:r>
      </w:ins>
      <w:del w:id="223" w:author="Mark Haber" w:date="2015-11-20T17:04:00Z">
        <w:r w:rsidRPr="009E1585" w:rsidDel="00B33F8F">
          <w:rPr>
            <w:rFonts w:ascii="HelveticaNeue" w:eastAsia="Times New Roman" w:hAnsi="HelveticaNeue"/>
            <w:lang w:val="mt-MT"/>
          </w:rPr>
          <w:delText>"</w:delText>
        </w:r>
      </w:del>
      <w:r w:rsidRPr="009E1585">
        <w:rPr>
          <w:rFonts w:ascii="HelveticaNeue" w:eastAsia="Times New Roman" w:hAnsi="HelveticaNeue"/>
          <w:lang w:val="mt-MT"/>
        </w:rPr>
        <w:t xml:space="preserve">dawn huma </w:t>
      </w:r>
      <w:del w:id="224" w:author="Mark Haber" w:date="2015-11-20T13:57:00Z">
        <w:r w:rsidRPr="009E1585" w:rsidDel="00BD48F9">
          <w:rPr>
            <w:rFonts w:ascii="HelveticaNeue" w:eastAsia="Times New Roman" w:hAnsi="HelveticaNeue"/>
            <w:lang w:val="mt-MT"/>
          </w:rPr>
          <w:delText>i</w:delText>
        </w:r>
      </w:del>
      <w:r w:rsidRPr="009E1585">
        <w:rPr>
          <w:rFonts w:ascii="HelveticaNeue" w:eastAsia="Times New Roman" w:hAnsi="HelveticaNeue"/>
          <w:lang w:val="mt-MT"/>
        </w:rPr>
        <w:t>t-Thuwars</w:t>
      </w:r>
      <w:ins w:id="225" w:author="Mark Haber" w:date="2015-11-20T13:57:00Z">
        <w:r>
          <w:rPr>
            <w:rFonts w:ascii="HelveticaNeue" w:eastAsia="Times New Roman" w:hAnsi="HelveticaNeue"/>
            <w:lang w:val="mt-MT"/>
          </w:rPr>
          <w:t xml:space="preserve"> - p</w:t>
        </w:r>
      </w:ins>
      <w:del w:id="226" w:author="Mark Haber" w:date="2015-11-20T13:57:00Z">
        <w:r w:rsidRPr="009E1585" w:rsidDel="00BD48F9">
          <w:rPr>
            <w:rFonts w:ascii="HelveticaNeue" w:eastAsia="Times New Roman" w:hAnsi="HelveticaNeue"/>
            <w:lang w:val="mt-MT"/>
          </w:rPr>
          <w:delText>.  P</w:delText>
        </w:r>
      </w:del>
      <w:r w:rsidRPr="009E1585">
        <w:rPr>
          <w:rFonts w:ascii="HelveticaNeue" w:eastAsia="Times New Roman" w:hAnsi="HelveticaNeue"/>
          <w:lang w:val="mt-MT"/>
        </w:rPr>
        <w:t>ersuni li ġġi</w:t>
      </w:r>
      <w:ins w:id="227" w:author="Mark Haber" w:date="2015-11-20T13:57:00Z">
        <w:r>
          <w:rPr>
            <w:rFonts w:ascii="HelveticaNeue" w:eastAsia="Times New Roman" w:hAnsi="HelveticaNeue"/>
            <w:lang w:val="mt-MT"/>
          </w:rPr>
          <w:t>e</w:t>
        </w:r>
      </w:ins>
      <w:r w:rsidRPr="009E1585">
        <w:rPr>
          <w:rFonts w:ascii="HelveticaNeue" w:eastAsia="Times New Roman" w:hAnsi="HelveticaNeue"/>
          <w:lang w:val="mt-MT"/>
        </w:rPr>
        <w:t>ldu kontra r-reġim</w:t>
      </w:r>
      <w:ins w:id="228" w:author="Mark Haber" w:date="2015-11-20T13:57:00Z">
        <w:r>
          <w:rPr>
            <w:rFonts w:ascii="HelveticaNeue" w:eastAsia="Times New Roman" w:hAnsi="HelveticaNeue"/>
            <w:lang w:val="mt-MT"/>
          </w:rPr>
          <w:t>,</w:t>
        </w:r>
      </w:ins>
      <w:r w:rsidRPr="009E1585">
        <w:rPr>
          <w:rFonts w:ascii="HelveticaNeue" w:eastAsia="Times New Roman" w:hAnsi="HelveticaNeue"/>
          <w:lang w:val="mt-MT"/>
        </w:rPr>
        <w:t xml:space="preserve"> erba</w:t>
      </w:r>
      <w:ins w:id="229" w:author="Mark Haber" w:date="2015-11-20T17:05:00Z">
        <w:r>
          <w:rPr>
            <w:rFonts w:ascii="HelveticaNeue" w:eastAsia="Times New Roman" w:hAnsi="HelveticaNeue"/>
            <w:lang w:val="mt-MT"/>
          </w:rPr>
          <w:t>’</w:t>
        </w:r>
      </w:ins>
      <w:del w:id="230" w:author="Mark Haber" w:date="2015-11-20T17:05:00Z">
        <w:r w:rsidRPr="009E1585" w:rsidDel="00B33F8F">
          <w:rPr>
            <w:rFonts w:ascii="HelveticaNeue" w:eastAsia="Times New Roman" w:hAnsi="HelveticaNeue"/>
            <w:lang w:val="mt-MT"/>
          </w:rPr>
          <w:delText>'</w:delText>
        </w:r>
      </w:del>
      <w:r w:rsidRPr="009E1585">
        <w:rPr>
          <w:rFonts w:ascii="HelveticaNeue" w:eastAsia="Times New Roman" w:hAnsi="HelveticaNeue"/>
          <w:lang w:val="mt-MT"/>
        </w:rPr>
        <w:t xml:space="preserve"> snin ilu. Is-suldati jieħdu l</w:t>
      </w:r>
      <w:del w:id="231" w:author="Mark Haber" w:date="2015-11-21T14:20:00Z">
        <w:r w:rsidRPr="009E1585" w:rsidDel="0034795B">
          <w:rPr>
            <w:rFonts w:ascii="HelveticaNeue" w:eastAsia="Times New Roman" w:hAnsi="HelveticaNeue"/>
            <w:lang w:val="mt-MT"/>
          </w:rPr>
          <w:delText>-</w:delText>
        </w:r>
      </w:del>
      <w:ins w:id="232" w:author="Mark Haber" w:date="2015-11-21T14:20:00Z">
        <w:r>
          <w:rPr>
            <w:rFonts w:ascii="HelveticaNeue" w:eastAsia="Times New Roman" w:hAnsi="HelveticaNeue"/>
            <w:lang w:val="mt-MT"/>
          </w:rPr>
          <w:noBreakHyphen/>
        </w:r>
      </w:ins>
      <w:r w:rsidRPr="009E1585">
        <w:rPr>
          <w:rFonts w:ascii="HelveticaNeue" w:eastAsia="Times New Roman" w:hAnsi="HelveticaNeue"/>
          <w:lang w:val="mt-MT"/>
        </w:rPr>
        <w:t xml:space="preserve">paga, imma </w:t>
      </w:r>
      <w:ins w:id="233" w:author="Mark Haber" w:date="2015-11-20T13:57:00Z">
        <w:r>
          <w:rPr>
            <w:rFonts w:ascii="HelveticaNeue" w:eastAsia="Times New Roman" w:hAnsi="HelveticaNeue"/>
            <w:lang w:val="mt-MT"/>
          </w:rPr>
          <w:t>t-</w:t>
        </w:r>
      </w:ins>
      <w:r w:rsidRPr="009E1585">
        <w:rPr>
          <w:rFonts w:ascii="HelveticaNeue" w:eastAsia="Times New Roman" w:hAnsi="HelveticaNeue"/>
          <w:lang w:val="mt-MT"/>
        </w:rPr>
        <w:t>Thuwars le</w:t>
      </w:r>
      <w:ins w:id="234" w:author="Mark Haber" w:date="2015-11-20T13:58:00Z">
        <w:r>
          <w:rPr>
            <w:rFonts w:ascii="HelveticaNeue" w:eastAsia="Times New Roman" w:hAnsi="HelveticaNeue"/>
            <w:lang w:val="mt-MT"/>
          </w:rPr>
          <w:t>.</w:t>
        </w:r>
      </w:ins>
      <w:ins w:id="235" w:author="Mark Haber" w:date="2015-11-20T17:04:00Z">
        <w:r>
          <w:rPr>
            <w:rFonts w:ascii="HelveticaNeue" w:eastAsia="Times New Roman" w:hAnsi="HelveticaNeue"/>
            <w:lang w:val="mt-MT"/>
          </w:rPr>
          <w:t>”</w:t>
        </w:r>
      </w:ins>
      <w:del w:id="236" w:author="Mark Haber" w:date="2015-11-20T17:04:00Z">
        <w:r w:rsidRPr="009E1585" w:rsidDel="00B33F8F">
          <w:rPr>
            <w:rFonts w:ascii="HelveticaNeue" w:eastAsia="Times New Roman" w:hAnsi="HelveticaNeue"/>
            <w:lang w:val="mt-MT"/>
          </w:rPr>
          <w:delText>"</w:delText>
        </w:r>
      </w:del>
      <w:del w:id="237" w:author="Mark Haber" w:date="2015-11-20T13:58:00Z">
        <w:r w:rsidRPr="009E1585" w:rsidDel="00BD48F9">
          <w:rPr>
            <w:rFonts w:ascii="HelveticaNeue" w:eastAsia="Times New Roman" w:hAnsi="HelveticaNeue"/>
            <w:lang w:val="mt-MT"/>
          </w:rPr>
          <w:delText>.</w:delText>
        </w:r>
      </w:del>
    </w:p>
    <w:p w14:paraId="28122879" w14:textId="77777777" w:rsidR="006F7607" w:rsidRPr="009E1585" w:rsidRDefault="006F7607" w:rsidP="009E1585">
      <w:pPr>
        <w:pStyle w:val="Standard"/>
        <w:autoSpaceDE w:val="0"/>
        <w:spacing w:after="400" w:line="360" w:lineRule="auto"/>
        <w:jc w:val="both"/>
        <w:rPr>
          <w:rFonts w:ascii="HelveticaNeue" w:eastAsia="Times New Roman" w:hAnsi="HelveticaNeue"/>
          <w:lang w:val="mt-MT"/>
        </w:rPr>
      </w:pPr>
      <w:del w:id="238" w:author="Mark Haber" w:date="2015-11-20T13:53:00Z">
        <w:r w:rsidRPr="009E1585" w:rsidDel="00BD48F9">
          <w:rPr>
            <w:rFonts w:ascii="HelveticaNeue" w:eastAsia="Times New Roman" w:hAnsi="HelveticaNeue"/>
            <w:lang w:val="mt-MT"/>
          </w:rPr>
          <w:delText>Saleh</w:delText>
        </w:r>
      </w:del>
      <w:ins w:id="239" w:author="Mark Haber" w:date="2015-11-20T13:53:00Z">
        <w:r>
          <w:rPr>
            <w:rFonts w:ascii="HelveticaNeue" w:eastAsia="Times New Roman" w:hAnsi="HelveticaNeue"/>
            <w:lang w:val="mt-MT"/>
          </w:rPr>
          <w:t>Saleħ</w:t>
        </w:r>
      </w:ins>
      <w:r w:rsidRPr="009E1585">
        <w:rPr>
          <w:rFonts w:ascii="HelveticaNeue" w:eastAsia="Times New Roman" w:hAnsi="HelveticaNeue"/>
          <w:lang w:val="mt-MT"/>
        </w:rPr>
        <w:t xml:space="preserve"> jgħidilna li </w:t>
      </w:r>
      <w:ins w:id="240" w:author="Mark Haber" w:date="2015-11-20T17:04:00Z">
        <w:r>
          <w:rPr>
            <w:rFonts w:ascii="HelveticaNeue" w:eastAsia="Times New Roman" w:hAnsi="HelveticaNeue"/>
            <w:lang w:val="mt-MT"/>
          </w:rPr>
          <w:t>“</w:t>
        </w:r>
      </w:ins>
      <w:del w:id="241" w:author="Mark Haber" w:date="2015-11-20T17:04:00Z">
        <w:r w:rsidRPr="009E1585" w:rsidDel="00B33F8F">
          <w:rPr>
            <w:rFonts w:ascii="HelveticaNeue" w:eastAsia="Times New Roman" w:hAnsi="HelveticaNeue"/>
            <w:lang w:val="mt-MT"/>
          </w:rPr>
          <w:delText>"</w:delText>
        </w:r>
      </w:del>
      <w:r w:rsidRPr="009E1585">
        <w:rPr>
          <w:rFonts w:ascii="HelveticaNeue" w:eastAsia="Times New Roman" w:hAnsi="HelveticaNeue"/>
          <w:lang w:val="mt-MT"/>
        </w:rPr>
        <w:t>l-immigranti li jiġu hawn jgħidulek ċar u tond</w:t>
      </w:r>
      <w:del w:id="242" w:author="Mark Haber" w:date="2015-11-20T13:58:00Z">
        <w:r w:rsidRPr="009E1585" w:rsidDel="00BD48F9">
          <w:rPr>
            <w:rFonts w:ascii="HelveticaNeue" w:eastAsia="Times New Roman" w:hAnsi="HelveticaNeue"/>
            <w:lang w:val="mt-MT"/>
          </w:rPr>
          <w:delText>,</w:delText>
        </w:r>
      </w:del>
      <w:r w:rsidRPr="009E1585">
        <w:rPr>
          <w:rFonts w:ascii="HelveticaNeue" w:eastAsia="Times New Roman" w:hAnsi="HelveticaNeue"/>
          <w:lang w:val="mt-MT"/>
        </w:rPr>
        <w:t xml:space="preserve"> kif daħlu mill-fruntiera tan</w:t>
      </w:r>
      <w:del w:id="243" w:author="ops" w:date="2015-11-24T02:41:00Z">
        <w:r w:rsidRPr="009E1585" w:rsidDel="00502366">
          <w:rPr>
            <w:rFonts w:ascii="HelveticaNeue" w:eastAsia="Times New Roman" w:hAnsi="HelveticaNeue"/>
            <w:lang w:val="mt-MT"/>
          </w:rPr>
          <w:delText>-</w:delText>
        </w:r>
      </w:del>
      <w:ins w:id="244" w:author="ops" w:date="2015-11-24T02:41:00Z">
        <w:r>
          <w:rPr>
            <w:rFonts w:ascii="HelveticaNeue" w:eastAsia="Times New Roman" w:hAnsi="HelveticaNeue"/>
            <w:lang w:val="mt-MT"/>
          </w:rPr>
          <w:noBreakHyphen/>
        </w:r>
      </w:ins>
      <w:r w:rsidRPr="009E1585">
        <w:rPr>
          <w:rFonts w:ascii="HelveticaNeue" w:eastAsia="Times New Roman" w:hAnsi="HelveticaNeue"/>
          <w:lang w:val="mt-MT"/>
        </w:rPr>
        <w:t>Ni</w:t>
      </w:r>
      <w:ins w:id="245" w:author="Mark Haber" w:date="2015-11-20T13:58:00Z">
        <w:r>
          <w:rPr>
            <w:rFonts w:ascii="HelveticaNeue" w:eastAsia="Times New Roman" w:hAnsi="HelveticaNeue"/>
            <w:lang w:val="mt-MT"/>
          </w:rPr>
          <w:t>ġ</w:t>
        </w:r>
      </w:ins>
      <w:del w:id="246" w:author="Mark Haber" w:date="2015-11-20T13:58:00Z">
        <w:r w:rsidRPr="009E1585" w:rsidDel="00BD48F9">
          <w:rPr>
            <w:rFonts w:ascii="HelveticaNeue" w:eastAsia="Times New Roman" w:hAnsi="HelveticaNeue"/>
            <w:lang w:val="mt-MT"/>
          </w:rPr>
          <w:delText>g</w:delText>
        </w:r>
      </w:del>
      <w:r w:rsidRPr="009E1585">
        <w:rPr>
          <w:rFonts w:ascii="HelveticaNeue" w:eastAsia="Times New Roman" w:hAnsi="HelveticaNeue"/>
          <w:lang w:val="mt-MT"/>
        </w:rPr>
        <w:t>er u ħadd ma tal</w:t>
      </w:r>
      <w:ins w:id="247" w:author="Mark Haber" w:date="2015-11-21T13:43:00Z">
        <w:r>
          <w:rPr>
            <w:rFonts w:ascii="HelveticaNeue" w:eastAsia="Times New Roman" w:hAnsi="HelveticaNeue"/>
            <w:lang w:val="mt-MT"/>
          </w:rPr>
          <w:t>a</w:t>
        </w:r>
      </w:ins>
      <w:r w:rsidRPr="009E1585">
        <w:rPr>
          <w:rFonts w:ascii="HelveticaNeue" w:eastAsia="Times New Roman" w:hAnsi="HelveticaNeue"/>
          <w:lang w:val="mt-MT"/>
        </w:rPr>
        <w:t>bhom dokumenti. Jgħidulek</w:t>
      </w:r>
      <w:ins w:id="248" w:author="Mark Haber" w:date="2015-11-20T13:58:00Z">
        <w:r>
          <w:rPr>
            <w:rFonts w:ascii="HelveticaNeue" w:eastAsia="Times New Roman" w:hAnsi="HelveticaNeue"/>
            <w:lang w:val="mt-MT"/>
          </w:rPr>
          <w:t>,</w:t>
        </w:r>
      </w:ins>
      <w:r w:rsidRPr="009E1585">
        <w:rPr>
          <w:rFonts w:ascii="HelveticaNeue" w:eastAsia="Times New Roman" w:hAnsi="HelveticaNeue"/>
          <w:lang w:val="mt-MT"/>
        </w:rPr>
        <w:t xml:space="preserve"> </w:t>
      </w:r>
      <w:ins w:id="249" w:author="Mark Haber" w:date="2015-11-20T13:59:00Z">
        <w:r>
          <w:rPr>
            <w:rFonts w:ascii="HelveticaNeue" w:eastAsia="Times New Roman" w:hAnsi="HelveticaNeue"/>
            <w:lang w:val="mt-MT"/>
          </w:rPr>
          <w:t>‘</w:t>
        </w:r>
      </w:ins>
      <w:r w:rsidRPr="009E1585">
        <w:rPr>
          <w:rFonts w:ascii="HelveticaNeue" w:eastAsia="Times New Roman" w:hAnsi="HelveticaNeue"/>
          <w:lang w:val="mt-MT"/>
        </w:rPr>
        <w:t>konna f</w:t>
      </w:r>
      <w:del w:id="250" w:author="Mark Haber" w:date="2015-11-20T17:16:00Z">
        <w:r w:rsidRPr="009E1585" w:rsidDel="003162C0">
          <w:rPr>
            <w:rFonts w:ascii="HelveticaNeue" w:eastAsia="Times New Roman" w:hAnsi="HelveticaNeue"/>
            <w:lang w:val="mt-MT"/>
          </w:rPr>
          <w:delText>'</w:delText>
        </w:r>
      </w:del>
      <w:ins w:id="251" w:author="Mark Haber" w:date="2015-11-20T17:16:00Z">
        <w:r>
          <w:rPr>
            <w:rFonts w:ascii="HelveticaNeue" w:eastAsia="Times New Roman" w:hAnsi="HelveticaNeue"/>
            <w:lang w:val="mt-MT"/>
          </w:rPr>
          <w:t>’</w:t>
        </w:r>
      </w:ins>
      <w:r w:rsidRPr="009E1585">
        <w:rPr>
          <w:rFonts w:ascii="HelveticaNeue" w:eastAsia="Times New Roman" w:hAnsi="HelveticaNeue"/>
          <w:lang w:val="mt-MT"/>
        </w:rPr>
        <w:t>vann jew fi trakk u għabbewna f</w:t>
      </w:r>
      <w:del w:id="252" w:author="Mark Haber" w:date="2015-11-20T17:16:00Z">
        <w:r w:rsidRPr="009E1585" w:rsidDel="003162C0">
          <w:rPr>
            <w:rFonts w:ascii="HelveticaNeue" w:eastAsia="Times New Roman" w:hAnsi="HelveticaNeue"/>
            <w:lang w:val="mt-MT"/>
          </w:rPr>
          <w:delText>'</w:delText>
        </w:r>
      </w:del>
      <w:ins w:id="253" w:author="Mark Haber" w:date="2015-11-20T17:16:00Z">
        <w:r>
          <w:rPr>
            <w:rFonts w:ascii="HelveticaNeue" w:eastAsia="Times New Roman" w:hAnsi="HelveticaNeue"/>
            <w:lang w:val="mt-MT"/>
          </w:rPr>
          <w:t>’</w:t>
        </w:r>
      </w:ins>
      <w:r w:rsidRPr="009E1585">
        <w:rPr>
          <w:rFonts w:ascii="HelveticaNeue" w:eastAsia="Times New Roman" w:hAnsi="HelveticaNeue"/>
          <w:lang w:val="mt-MT"/>
        </w:rPr>
        <w:t>ie</w:t>
      </w:r>
      <w:ins w:id="254" w:author="Mark Haber" w:date="2015-11-21T14:20:00Z">
        <w:r>
          <w:rPr>
            <w:rFonts w:ascii="HelveticaNeue" w:eastAsia="Times New Roman" w:hAnsi="HelveticaNeue"/>
            <w:lang w:val="mt-MT"/>
          </w:rPr>
          <w:t>ħ</w:t>
        </w:r>
      </w:ins>
      <w:del w:id="255" w:author="Mark Haber" w:date="2015-11-21T14:20:00Z">
        <w:r w:rsidRPr="009E1585" w:rsidDel="0034795B">
          <w:rPr>
            <w:rFonts w:ascii="HelveticaNeue" w:eastAsia="Times New Roman" w:hAnsi="HelveticaNeue"/>
            <w:lang w:val="mt-MT"/>
          </w:rPr>
          <w:delText>h</w:delText>
        </w:r>
      </w:del>
      <w:r w:rsidRPr="009E1585">
        <w:rPr>
          <w:rFonts w:ascii="HelveticaNeue" w:eastAsia="Times New Roman" w:hAnsi="HelveticaNeue"/>
          <w:lang w:val="mt-MT"/>
        </w:rPr>
        <w:t>or u bqajna deħlin.</w:t>
      </w:r>
      <w:ins w:id="256" w:author="Mark Haber" w:date="2015-11-20T13:59:00Z">
        <w:r>
          <w:rPr>
            <w:rFonts w:ascii="HelveticaNeue" w:eastAsia="Times New Roman" w:hAnsi="HelveticaNeue"/>
            <w:lang w:val="mt-MT"/>
          </w:rPr>
          <w:t>’</w:t>
        </w:r>
      </w:ins>
      <w:del w:id="257" w:author="Mark Haber" w:date="2015-11-20T17:04:00Z">
        <w:r w:rsidRPr="009E1585" w:rsidDel="00B33F8F">
          <w:rPr>
            <w:rFonts w:ascii="HelveticaNeue" w:eastAsia="Times New Roman" w:hAnsi="HelveticaNeue"/>
            <w:lang w:val="mt-MT"/>
          </w:rPr>
          <w:delText> </w:delText>
        </w:r>
      </w:del>
      <w:r w:rsidRPr="009E1585">
        <w:rPr>
          <w:rFonts w:ascii="HelveticaNeue" w:eastAsia="Times New Roman" w:hAnsi="HelveticaNeue"/>
          <w:lang w:val="mt-MT"/>
        </w:rPr>
        <w:t xml:space="preserve"> Ovvjament</w:t>
      </w:r>
      <w:ins w:id="258" w:author="Mark Haber" w:date="2015-11-20T13:59:00Z">
        <w:r>
          <w:rPr>
            <w:rFonts w:ascii="HelveticaNeue" w:eastAsia="Times New Roman" w:hAnsi="HelveticaNeue"/>
            <w:lang w:val="mt-MT"/>
          </w:rPr>
          <w:t>,</w:t>
        </w:r>
      </w:ins>
      <w:r w:rsidRPr="009E1585">
        <w:rPr>
          <w:rFonts w:ascii="HelveticaNeue" w:eastAsia="Times New Roman" w:hAnsi="HelveticaNeue"/>
          <w:lang w:val="mt-MT"/>
        </w:rPr>
        <w:t xml:space="preserve"> hemm prezz għal dan. Mhux kulħadd l</w:t>
      </w:r>
      <w:del w:id="259" w:author="ops" w:date="2015-11-24T02:42:00Z">
        <w:r w:rsidRPr="009E1585" w:rsidDel="00502366">
          <w:rPr>
            <w:rFonts w:ascii="HelveticaNeue" w:eastAsia="Times New Roman" w:hAnsi="HelveticaNeue"/>
            <w:lang w:val="mt-MT"/>
          </w:rPr>
          <w:delText>-</w:delText>
        </w:r>
      </w:del>
      <w:ins w:id="260" w:author="ops" w:date="2015-11-24T02:42:00Z">
        <w:r>
          <w:rPr>
            <w:rFonts w:ascii="HelveticaNeue" w:eastAsia="Times New Roman" w:hAnsi="HelveticaNeue"/>
            <w:lang w:val="mt-MT"/>
          </w:rPr>
          <w:noBreakHyphen/>
        </w:r>
      </w:ins>
      <w:r w:rsidRPr="009E1585">
        <w:rPr>
          <w:rFonts w:ascii="HelveticaNeue" w:eastAsia="Times New Roman" w:hAnsi="HelveticaNeue"/>
          <w:lang w:val="mt-MT"/>
        </w:rPr>
        <w:t>istess</w:t>
      </w:r>
      <w:ins w:id="261" w:author="ops" w:date="2015-11-24T02:42:00Z">
        <w:r>
          <w:rPr>
            <w:rFonts w:ascii="HelveticaNeue" w:eastAsia="Times New Roman" w:hAnsi="HelveticaNeue"/>
            <w:lang w:val="mt-MT"/>
          </w:rPr>
          <w:t>,</w:t>
        </w:r>
      </w:ins>
      <w:r w:rsidRPr="009E1585">
        <w:rPr>
          <w:rFonts w:ascii="HelveticaNeue" w:eastAsia="Times New Roman" w:hAnsi="HelveticaNeue"/>
          <w:lang w:val="mt-MT"/>
        </w:rPr>
        <w:t xml:space="preserve"> imma bejn wieħed u ie</w:t>
      </w:r>
      <w:ins w:id="262" w:author="Mark Haber" w:date="2015-11-20T14:00:00Z">
        <w:r>
          <w:rPr>
            <w:rFonts w:ascii="HelveticaNeue" w:eastAsia="Times New Roman" w:hAnsi="HelveticaNeue"/>
            <w:lang w:val="mt-MT"/>
          </w:rPr>
          <w:t>ħ</w:t>
        </w:r>
      </w:ins>
      <w:del w:id="263" w:author="Mark Haber" w:date="2015-11-20T14:00:00Z">
        <w:r w:rsidRPr="009E1585" w:rsidDel="00BD48F9">
          <w:rPr>
            <w:rFonts w:ascii="HelveticaNeue" w:eastAsia="Times New Roman" w:hAnsi="HelveticaNeue"/>
            <w:lang w:val="mt-MT"/>
          </w:rPr>
          <w:delText>h</w:delText>
        </w:r>
      </w:del>
      <w:r w:rsidRPr="009E1585">
        <w:rPr>
          <w:rFonts w:ascii="HelveticaNeue" w:eastAsia="Times New Roman" w:hAnsi="HelveticaNeue"/>
          <w:lang w:val="mt-MT"/>
        </w:rPr>
        <w:t>or</w:t>
      </w:r>
      <w:ins w:id="264" w:author="Mark Haber" w:date="2015-11-20T14:00:00Z">
        <w:r>
          <w:rPr>
            <w:rFonts w:ascii="HelveticaNeue" w:eastAsia="Times New Roman" w:hAnsi="HelveticaNeue"/>
            <w:lang w:val="mt-MT"/>
          </w:rPr>
          <w:t>,</w:t>
        </w:r>
      </w:ins>
      <w:r w:rsidRPr="009E1585">
        <w:rPr>
          <w:rFonts w:ascii="HelveticaNeue" w:eastAsia="Times New Roman" w:hAnsi="HelveticaNeue"/>
          <w:lang w:val="mt-MT"/>
        </w:rPr>
        <w:t xml:space="preserve"> biex min</w:t>
      </w:r>
      <w:ins w:id="265" w:author="Mark Haber" w:date="2015-11-20T14:00:00Z">
        <w:r>
          <w:rPr>
            <w:rFonts w:ascii="HelveticaNeue" w:eastAsia="Times New Roman" w:hAnsi="HelveticaNeue"/>
            <w:lang w:val="mt-MT"/>
          </w:rPr>
          <w:t>-</w:t>
        </w:r>
      </w:ins>
      <w:del w:id="266" w:author="Mark Haber" w:date="2015-11-20T14:00:00Z">
        <w:r w:rsidRPr="009E1585" w:rsidDel="00BD48F9">
          <w:rPr>
            <w:rFonts w:ascii="HelveticaNeue" w:eastAsia="Times New Roman" w:hAnsi="HelveticaNeue"/>
            <w:lang w:val="mt-MT"/>
          </w:rPr>
          <w:delText xml:space="preserve">n </w:delText>
        </w:r>
      </w:del>
      <w:r w:rsidRPr="009E1585">
        <w:rPr>
          <w:rFonts w:ascii="HelveticaNeue" w:eastAsia="Times New Roman" w:hAnsi="HelveticaNeue"/>
          <w:lang w:val="mt-MT"/>
        </w:rPr>
        <w:t>Ni</w:t>
      </w:r>
      <w:ins w:id="267" w:author="Mark Haber" w:date="2015-11-20T14:00:00Z">
        <w:r>
          <w:rPr>
            <w:rFonts w:ascii="HelveticaNeue" w:eastAsia="Times New Roman" w:hAnsi="HelveticaNeue"/>
            <w:lang w:val="mt-MT"/>
          </w:rPr>
          <w:t>ġ</w:t>
        </w:r>
      </w:ins>
      <w:del w:id="268" w:author="Mark Haber" w:date="2015-11-20T14:00:00Z">
        <w:r w:rsidRPr="009E1585" w:rsidDel="00BD48F9">
          <w:rPr>
            <w:rFonts w:ascii="HelveticaNeue" w:eastAsia="Times New Roman" w:hAnsi="HelveticaNeue"/>
            <w:lang w:val="mt-MT"/>
          </w:rPr>
          <w:delText>g</w:delText>
        </w:r>
      </w:del>
      <w:r w:rsidRPr="009E1585">
        <w:rPr>
          <w:rFonts w:ascii="HelveticaNeue" w:eastAsia="Times New Roman" w:hAnsi="HelveticaNeue"/>
          <w:lang w:val="mt-MT"/>
        </w:rPr>
        <w:t xml:space="preserve">er jew mill-Mali </w:t>
      </w:r>
      <w:commentRangeStart w:id="269"/>
      <w:ins w:id="270" w:author="Mark Haber" w:date="2015-11-20T14:01:00Z">
        <w:r>
          <w:rPr>
            <w:rFonts w:ascii="HelveticaNeue" w:eastAsia="Times New Roman" w:hAnsi="HelveticaNeue"/>
            <w:lang w:val="mt-MT"/>
          </w:rPr>
          <w:t>j</w:t>
        </w:r>
      </w:ins>
      <w:del w:id="271" w:author="Mark Haber" w:date="2015-11-20T14:01:00Z">
        <w:r w:rsidRPr="009E1585" w:rsidDel="00BD48F9">
          <w:rPr>
            <w:rFonts w:ascii="HelveticaNeue" w:eastAsia="Times New Roman" w:hAnsi="HelveticaNeue"/>
            <w:lang w:val="mt-MT"/>
          </w:rPr>
          <w:delText>t</w:delText>
        </w:r>
      </w:del>
      <w:r w:rsidRPr="009E1585">
        <w:rPr>
          <w:rFonts w:ascii="HelveticaNeue" w:eastAsia="Times New Roman" w:hAnsi="HelveticaNeue"/>
          <w:lang w:val="mt-MT"/>
        </w:rPr>
        <w:t>iddaħħ</w:t>
      </w:r>
      <w:del w:id="272" w:author="Mark Haber" w:date="2015-11-20T14:01:00Z">
        <w:r w:rsidRPr="009E1585" w:rsidDel="00BD48F9">
          <w:rPr>
            <w:rFonts w:ascii="HelveticaNeue" w:eastAsia="Times New Roman" w:hAnsi="HelveticaNeue"/>
            <w:lang w:val="mt-MT"/>
          </w:rPr>
          <w:delText>a</w:delText>
        </w:r>
      </w:del>
      <w:r w:rsidRPr="009E1585">
        <w:rPr>
          <w:rFonts w:ascii="HelveticaNeue" w:eastAsia="Times New Roman" w:hAnsi="HelveticaNeue"/>
          <w:lang w:val="mt-MT"/>
        </w:rPr>
        <w:t>l</w:t>
      </w:r>
      <w:ins w:id="273" w:author="Mark Haber" w:date="2015-11-20T14:01:00Z">
        <w:r>
          <w:rPr>
            <w:rFonts w:ascii="HelveticaNeue" w:eastAsia="Times New Roman" w:hAnsi="HelveticaNeue"/>
            <w:lang w:val="mt-MT"/>
          </w:rPr>
          <w:t>u</w:t>
        </w:r>
        <w:commentRangeEnd w:id="269"/>
        <w:r>
          <w:rPr>
            <w:rStyle w:val="CommentReference"/>
            <w:rFonts w:ascii="Calibri" w:hAnsi="Calibri" w:cs="Calibri"/>
            <w:kern w:val="0"/>
            <w:lang w:eastAsia="en-US"/>
          </w:rPr>
          <w:commentReference w:id="269"/>
        </w:r>
      </w:ins>
      <w:r w:rsidRPr="009E1585">
        <w:rPr>
          <w:rFonts w:ascii="HelveticaNeue" w:eastAsia="Times New Roman" w:hAnsi="HelveticaNeue"/>
          <w:lang w:val="mt-MT"/>
        </w:rPr>
        <w:t xml:space="preserve"> </w:t>
      </w:r>
      <w:del w:id="274" w:author="Mark Haber" w:date="2015-11-20T14:01:00Z">
        <w:r w:rsidRPr="009E1585" w:rsidDel="00BD48F9">
          <w:rPr>
            <w:rFonts w:ascii="HelveticaNeue" w:eastAsia="Times New Roman" w:hAnsi="HelveticaNeue"/>
            <w:lang w:val="mt-MT"/>
          </w:rPr>
          <w:delText>i</w:delText>
        </w:r>
      </w:del>
      <w:r w:rsidRPr="009E1585">
        <w:rPr>
          <w:rFonts w:ascii="HelveticaNeue" w:eastAsia="Times New Roman" w:hAnsi="HelveticaNeue"/>
          <w:lang w:val="mt-MT"/>
        </w:rPr>
        <w:t>l-Libja</w:t>
      </w:r>
      <w:ins w:id="275" w:author="Mark Haber" w:date="2015-11-20T14:01:00Z">
        <w:r>
          <w:rPr>
            <w:rFonts w:ascii="HelveticaNeue" w:eastAsia="Times New Roman" w:hAnsi="HelveticaNeue"/>
            <w:lang w:val="mt-MT"/>
          </w:rPr>
          <w:t>,</w:t>
        </w:r>
      </w:ins>
      <w:r w:rsidRPr="009E1585">
        <w:rPr>
          <w:rFonts w:ascii="HelveticaNeue" w:eastAsia="Times New Roman" w:hAnsi="HelveticaNeue"/>
          <w:lang w:val="mt-MT"/>
        </w:rPr>
        <w:t xml:space="preserve"> iħallsu bejn $1,400 u $1,600.</w:t>
      </w:r>
      <w:del w:id="276" w:author="Mark Haber" w:date="2015-11-20T17:04:00Z">
        <w:r w:rsidRPr="009E1585" w:rsidDel="00B33F8F">
          <w:rPr>
            <w:rFonts w:ascii="HelveticaNeue" w:eastAsia="Times New Roman" w:hAnsi="HelveticaNeue"/>
            <w:lang w:val="mt-MT"/>
          </w:rPr>
          <w:delText> </w:delText>
        </w:r>
      </w:del>
      <w:r w:rsidRPr="009E1585">
        <w:rPr>
          <w:rFonts w:ascii="HelveticaNeue" w:eastAsia="Times New Roman" w:hAnsi="HelveticaNeue"/>
          <w:lang w:val="mt-MT"/>
        </w:rPr>
        <w:t xml:space="preserve"> Ma</w:t>
      </w:r>
      <w:ins w:id="277" w:author="Mark Haber" w:date="2015-11-20T17:04:00Z">
        <w:r>
          <w:rPr>
            <w:rFonts w:ascii="HelveticaNeue" w:eastAsia="Times New Roman" w:hAnsi="HelveticaNeue"/>
            <w:lang w:val="mt-MT"/>
          </w:rPr>
          <w:t>’</w:t>
        </w:r>
      </w:ins>
      <w:del w:id="278" w:author="Mark Haber" w:date="2015-11-20T17:04:00Z">
        <w:r w:rsidRPr="009E1585" w:rsidDel="00B33F8F">
          <w:rPr>
            <w:rFonts w:ascii="HelveticaNeue" w:eastAsia="Times New Roman" w:hAnsi="HelveticaNeue"/>
            <w:lang w:val="mt-MT"/>
          </w:rPr>
          <w:delText>'</w:delText>
        </w:r>
      </w:del>
      <w:r w:rsidRPr="009E1585">
        <w:rPr>
          <w:rFonts w:ascii="HelveticaNeue" w:eastAsia="Times New Roman" w:hAnsi="HelveticaNeue"/>
          <w:lang w:val="mt-MT"/>
        </w:rPr>
        <w:t xml:space="preserve"> dawn trid iżżid pagament ie</w:t>
      </w:r>
      <w:ins w:id="279" w:author="Mark Haber" w:date="2015-11-21T13:44:00Z">
        <w:r>
          <w:rPr>
            <w:rFonts w:ascii="HelveticaNeue" w:eastAsia="Times New Roman" w:hAnsi="HelveticaNeue"/>
            <w:lang w:val="mt-MT"/>
          </w:rPr>
          <w:t>ħ</w:t>
        </w:r>
      </w:ins>
      <w:del w:id="280" w:author="Mark Haber" w:date="2015-11-21T13:44:00Z">
        <w:r w:rsidRPr="009E1585" w:rsidDel="004C0E5A">
          <w:rPr>
            <w:rFonts w:ascii="HelveticaNeue" w:eastAsia="Times New Roman" w:hAnsi="HelveticaNeue"/>
            <w:lang w:val="mt-MT"/>
          </w:rPr>
          <w:delText>h</w:delText>
        </w:r>
      </w:del>
      <w:r w:rsidRPr="009E1585">
        <w:rPr>
          <w:rFonts w:ascii="HelveticaNeue" w:eastAsia="Times New Roman" w:hAnsi="HelveticaNeue"/>
          <w:lang w:val="mt-MT"/>
        </w:rPr>
        <w:t>or li jvarja minn $300 għal $400 - li huma ħlasijiet li jsiru lit</w:t>
      </w:r>
      <w:del w:id="281" w:author="Mark Haber" w:date="2015-11-21T14:21:00Z">
        <w:r w:rsidRPr="009E1585" w:rsidDel="0034795B">
          <w:rPr>
            <w:rFonts w:ascii="HelveticaNeue" w:eastAsia="Times New Roman" w:hAnsi="HelveticaNeue"/>
            <w:lang w:val="mt-MT"/>
          </w:rPr>
          <w:delText>-</w:delText>
        </w:r>
      </w:del>
      <w:ins w:id="282" w:author="Mark Haber" w:date="2015-11-21T14:21:00Z">
        <w:r>
          <w:rPr>
            <w:rFonts w:ascii="HelveticaNeue" w:eastAsia="Times New Roman" w:hAnsi="HelveticaNeue"/>
            <w:lang w:val="mt-MT"/>
          </w:rPr>
          <w:noBreakHyphen/>
        </w:r>
      </w:ins>
      <w:r w:rsidRPr="009E1585">
        <w:rPr>
          <w:rFonts w:ascii="HelveticaNeue" w:eastAsia="Times New Roman" w:hAnsi="HelveticaNeue"/>
          <w:lang w:val="mt-MT"/>
        </w:rPr>
        <w:t xml:space="preserve">Toubou fil-fruntiera. Ħafna minn dawn il-vjaġġi lejn il-fruntiera </w:t>
      </w:r>
      <w:r w:rsidRPr="009E1585">
        <w:rPr>
          <w:rFonts w:ascii="HelveticaNeue" w:eastAsia="Times New Roman" w:hAnsi="HelveticaNeue"/>
          <w:lang w:val="mt-MT"/>
        </w:rPr>
        <w:lastRenderedPageBreak/>
        <w:t>mal</w:t>
      </w:r>
      <w:del w:id="283" w:author="ops" w:date="2015-11-24T02:42:00Z">
        <w:r w:rsidRPr="009E1585" w:rsidDel="00502366">
          <w:rPr>
            <w:rFonts w:ascii="HelveticaNeue" w:eastAsia="Times New Roman" w:hAnsi="HelveticaNeue"/>
            <w:lang w:val="mt-MT"/>
          </w:rPr>
          <w:delText>-</w:delText>
        </w:r>
      </w:del>
      <w:ins w:id="284" w:author="ops" w:date="2015-11-24T02:42:00Z">
        <w:r>
          <w:rPr>
            <w:rFonts w:ascii="HelveticaNeue" w:eastAsia="Times New Roman" w:hAnsi="HelveticaNeue"/>
            <w:lang w:val="mt-MT"/>
          </w:rPr>
          <w:noBreakHyphen/>
        </w:r>
      </w:ins>
      <w:r w:rsidRPr="009E1585">
        <w:rPr>
          <w:rFonts w:ascii="HelveticaNeue" w:eastAsia="Times New Roman" w:hAnsi="HelveticaNeue"/>
          <w:lang w:val="mt-MT"/>
        </w:rPr>
        <w:t>Libja jitilqu minn Madama</w:t>
      </w:r>
      <w:ins w:id="285" w:author="Mark Haber" w:date="2015-11-20T14:06:00Z">
        <w:r>
          <w:rPr>
            <w:rFonts w:ascii="HelveticaNeue" w:eastAsia="Times New Roman" w:hAnsi="HelveticaNeue"/>
            <w:lang w:val="mt-MT"/>
          </w:rPr>
          <w:t>,</w:t>
        </w:r>
      </w:ins>
      <w:r w:rsidRPr="009E1585">
        <w:rPr>
          <w:rFonts w:ascii="HelveticaNeue" w:eastAsia="Times New Roman" w:hAnsi="HelveticaNeue"/>
          <w:lang w:val="mt-MT"/>
        </w:rPr>
        <w:t xml:space="preserve"> li hi fin-Ni</w:t>
      </w:r>
      <w:ins w:id="286" w:author="Mark Haber" w:date="2015-11-20T14:06:00Z">
        <w:r>
          <w:rPr>
            <w:rFonts w:ascii="HelveticaNeue" w:eastAsia="Times New Roman" w:hAnsi="HelveticaNeue"/>
            <w:lang w:val="mt-MT"/>
          </w:rPr>
          <w:t>ġ</w:t>
        </w:r>
      </w:ins>
      <w:del w:id="287" w:author="Mark Haber" w:date="2015-11-20T14:06:00Z">
        <w:r w:rsidRPr="009E1585" w:rsidDel="00054B44">
          <w:rPr>
            <w:rFonts w:ascii="HelveticaNeue" w:eastAsia="Times New Roman" w:hAnsi="HelveticaNeue"/>
            <w:lang w:val="mt-MT"/>
          </w:rPr>
          <w:delText>g</w:delText>
        </w:r>
      </w:del>
      <w:r w:rsidRPr="009E1585">
        <w:rPr>
          <w:rFonts w:ascii="HelveticaNeue" w:eastAsia="Times New Roman" w:hAnsi="HelveticaNeue"/>
          <w:lang w:val="mt-MT"/>
        </w:rPr>
        <w:t>er</w:t>
      </w:r>
      <w:ins w:id="288" w:author="Mark Haber" w:date="2015-11-20T14:06:00Z">
        <w:r>
          <w:rPr>
            <w:rFonts w:ascii="HelveticaNeue" w:eastAsia="Times New Roman" w:hAnsi="HelveticaNeue"/>
            <w:lang w:val="mt-MT"/>
          </w:rPr>
          <w:t>.</w:t>
        </w:r>
      </w:ins>
      <w:ins w:id="289" w:author="Mark Haber" w:date="2015-11-20T17:26:00Z">
        <w:r>
          <w:rPr>
            <w:rFonts w:ascii="HelveticaNeue" w:eastAsia="Times New Roman" w:hAnsi="HelveticaNeue"/>
            <w:lang w:val="mt-MT"/>
          </w:rPr>
          <w:t>”</w:t>
        </w:r>
      </w:ins>
      <w:del w:id="290" w:author="Mark Haber" w:date="2015-11-20T17:26:00Z">
        <w:r w:rsidRPr="009E1585" w:rsidDel="00F52C80">
          <w:rPr>
            <w:rFonts w:ascii="HelveticaNeue" w:eastAsia="Times New Roman" w:hAnsi="HelveticaNeue"/>
            <w:lang w:val="mt-MT"/>
          </w:rPr>
          <w:delText>"</w:delText>
        </w:r>
      </w:del>
      <w:del w:id="291" w:author="Mark Haber" w:date="2015-11-20T14:06:00Z">
        <w:r w:rsidRPr="009E1585" w:rsidDel="00054B44">
          <w:rPr>
            <w:rFonts w:ascii="HelveticaNeue" w:eastAsia="Times New Roman" w:hAnsi="HelveticaNeue"/>
            <w:lang w:val="mt-MT"/>
          </w:rPr>
          <w:delText>.</w:delText>
        </w:r>
      </w:del>
    </w:p>
    <w:p w14:paraId="5BA7666C" w14:textId="77777777" w:rsidR="006F7607" w:rsidRPr="009E1585" w:rsidRDefault="006F7607" w:rsidP="009E1585">
      <w:pPr>
        <w:pStyle w:val="Standard"/>
        <w:autoSpaceDE w:val="0"/>
        <w:spacing w:after="400" w:line="360" w:lineRule="auto"/>
        <w:jc w:val="both"/>
        <w:rPr>
          <w:rFonts w:ascii="HelveticaNeue" w:eastAsia="Times New Roman" w:hAnsi="HelveticaNeue"/>
          <w:b/>
          <w:bCs/>
          <w:lang w:val="mt-MT"/>
        </w:rPr>
      </w:pPr>
      <w:ins w:id="292" w:author="Mark Haber" w:date="2015-11-20T14:06:00Z">
        <w:r>
          <w:rPr>
            <w:rFonts w:ascii="HelveticaNeue" w:eastAsia="Times New Roman" w:hAnsi="HelveticaNeue"/>
            <w:b/>
            <w:bCs/>
            <w:lang w:val="mt-MT"/>
          </w:rPr>
          <w:t>“</w:t>
        </w:r>
      </w:ins>
      <w:del w:id="293" w:author="Mark Haber" w:date="2015-11-20T14:06:00Z">
        <w:r w:rsidRPr="009E1585" w:rsidDel="00054B44">
          <w:rPr>
            <w:rFonts w:ascii="HelveticaNeue" w:eastAsia="Times New Roman" w:hAnsi="HelveticaNeue"/>
            <w:b/>
            <w:bCs/>
            <w:lang w:val="mt-MT"/>
          </w:rPr>
          <w:delText>'</w:delText>
        </w:r>
      </w:del>
      <w:r w:rsidRPr="009E1585">
        <w:rPr>
          <w:rFonts w:ascii="HelveticaNeue" w:eastAsia="Times New Roman" w:hAnsi="HelveticaNeue"/>
          <w:b/>
          <w:bCs/>
          <w:lang w:val="mt-MT"/>
        </w:rPr>
        <w:t>Qatt ma jidħlu bihom fil-belt</w:t>
      </w:r>
      <w:ins w:id="294" w:author="Mark Haber" w:date="2015-11-20T14:06:00Z">
        <w:r>
          <w:rPr>
            <w:rFonts w:ascii="HelveticaNeue" w:eastAsia="Times New Roman" w:hAnsi="HelveticaNeue"/>
            <w:b/>
            <w:bCs/>
            <w:lang w:val="mt-MT"/>
          </w:rPr>
          <w:t xml:space="preserve"> </w:t>
        </w:r>
      </w:ins>
      <w:r w:rsidRPr="009E1585">
        <w:rPr>
          <w:rFonts w:ascii="HelveticaNeue" w:eastAsia="Times New Roman" w:hAnsi="HelveticaNeue"/>
          <w:b/>
          <w:bCs/>
          <w:lang w:val="mt-MT"/>
        </w:rPr>
        <w:t>…</w:t>
      </w:r>
      <w:ins w:id="295" w:author="Mark Haber" w:date="2015-11-20T14:06:00Z">
        <w:r>
          <w:rPr>
            <w:rFonts w:ascii="HelveticaNeue" w:eastAsia="Times New Roman" w:hAnsi="HelveticaNeue"/>
            <w:b/>
            <w:bCs/>
            <w:lang w:val="mt-MT"/>
          </w:rPr>
          <w:t xml:space="preserve"> </w:t>
        </w:r>
      </w:ins>
      <w:del w:id="296" w:author="Mark Haber" w:date="2015-11-20T14:06:00Z">
        <w:r w:rsidRPr="009E1585" w:rsidDel="00054B44">
          <w:rPr>
            <w:rFonts w:ascii="HelveticaNeue" w:eastAsia="Times New Roman" w:hAnsi="HelveticaNeue"/>
            <w:b/>
            <w:bCs/>
            <w:lang w:val="mt-MT"/>
          </w:rPr>
          <w:delText>.</w:delText>
        </w:r>
      </w:del>
      <w:r w:rsidRPr="009E1585">
        <w:rPr>
          <w:rFonts w:ascii="HelveticaNeue" w:eastAsia="Times New Roman" w:hAnsi="HelveticaNeue"/>
          <w:b/>
          <w:bCs/>
          <w:lang w:val="mt-MT"/>
        </w:rPr>
        <w:t>iħalluhom kilometri bogħod</w:t>
      </w:r>
      <w:ins w:id="297" w:author="Mark Haber" w:date="2015-11-20T14:07:00Z">
        <w:r>
          <w:rPr>
            <w:rFonts w:ascii="HelveticaNeue" w:eastAsia="Times New Roman" w:hAnsi="HelveticaNeue"/>
            <w:b/>
            <w:bCs/>
            <w:lang w:val="mt-MT"/>
          </w:rPr>
          <w:t xml:space="preserve"> ...”</w:t>
        </w:r>
      </w:ins>
      <w:del w:id="298" w:author="Mark Haber" w:date="2015-11-20T14:07:00Z">
        <w:r w:rsidRPr="009E1585" w:rsidDel="00054B44">
          <w:rPr>
            <w:rFonts w:ascii="HelveticaNeue" w:eastAsia="Times New Roman" w:hAnsi="HelveticaNeue"/>
            <w:b/>
            <w:bCs/>
            <w:lang w:val="mt-MT"/>
          </w:rPr>
          <w:delText>'</w:delText>
        </w:r>
      </w:del>
    </w:p>
    <w:p w14:paraId="40112D7A" w14:textId="77777777" w:rsidR="006F7607" w:rsidRPr="009E1585" w:rsidRDefault="006F7607" w:rsidP="009E1585">
      <w:pPr>
        <w:pStyle w:val="Standard"/>
        <w:autoSpaceDE w:val="0"/>
        <w:spacing w:after="400" w:line="360" w:lineRule="auto"/>
        <w:jc w:val="both"/>
        <w:rPr>
          <w:rFonts w:ascii="HelveticaNeue" w:eastAsia="Times New Roman" w:hAnsi="HelveticaNeue"/>
          <w:lang w:val="mt-MT"/>
        </w:rPr>
      </w:pPr>
      <w:del w:id="299" w:author="Mark Haber" w:date="2015-11-20T13:53:00Z">
        <w:r w:rsidRPr="009E1585" w:rsidDel="00BD48F9">
          <w:rPr>
            <w:rFonts w:ascii="HelveticaNeue" w:eastAsia="Times New Roman" w:hAnsi="HelveticaNeue"/>
            <w:lang w:val="mt-MT"/>
          </w:rPr>
          <w:delText>Saleh</w:delText>
        </w:r>
      </w:del>
      <w:ins w:id="300" w:author="Mark Haber" w:date="2015-11-20T13:53:00Z">
        <w:r>
          <w:rPr>
            <w:rFonts w:ascii="HelveticaNeue" w:eastAsia="Times New Roman" w:hAnsi="HelveticaNeue"/>
            <w:lang w:val="mt-MT"/>
          </w:rPr>
          <w:t>Saleħ</w:t>
        </w:r>
      </w:ins>
      <w:r w:rsidRPr="009E1585">
        <w:rPr>
          <w:rFonts w:ascii="HelveticaNeue" w:eastAsia="Times New Roman" w:hAnsi="HelveticaNeue"/>
          <w:lang w:val="mt-MT"/>
        </w:rPr>
        <w:t xml:space="preserve"> jgħidilna li </w:t>
      </w:r>
      <w:ins w:id="301" w:author="Mark Haber" w:date="2015-11-20T17:26:00Z">
        <w:r>
          <w:rPr>
            <w:rFonts w:ascii="HelveticaNeue" w:eastAsia="Times New Roman" w:hAnsi="HelveticaNeue"/>
            <w:lang w:val="mt-MT"/>
          </w:rPr>
          <w:t>“</w:t>
        </w:r>
      </w:ins>
      <w:del w:id="302" w:author="Mark Haber" w:date="2015-11-20T17:26:00Z">
        <w:r w:rsidRPr="009E1585" w:rsidDel="00F52C80">
          <w:rPr>
            <w:rFonts w:ascii="HelveticaNeue" w:eastAsia="Times New Roman" w:hAnsi="HelveticaNeue"/>
            <w:lang w:val="mt-MT"/>
          </w:rPr>
          <w:delText>"</w:delText>
        </w:r>
      </w:del>
      <w:r w:rsidRPr="009E1585">
        <w:rPr>
          <w:rFonts w:ascii="HelveticaNeue" w:eastAsia="Times New Roman" w:hAnsi="HelveticaNeue"/>
          <w:lang w:val="mt-MT"/>
        </w:rPr>
        <w:t>l-immigranti jagħmlu ftit xhur f</w:t>
      </w:r>
      <w:ins w:id="303" w:author="Mark Haber" w:date="2015-11-20T17:17:00Z">
        <w:r>
          <w:rPr>
            <w:rFonts w:ascii="HelveticaNeue" w:eastAsia="Times New Roman" w:hAnsi="HelveticaNeue"/>
            <w:lang w:val="mt-MT"/>
          </w:rPr>
          <w:t>’</w:t>
        </w:r>
      </w:ins>
      <w:del w:id="304" w:author="Mark Haber" w:date="2015-11-20T17:17:00Z">
        <w:r w:rsidRPr="009E1585" w:rsidDel="003162C0">
          <w:rPr>
            <w:rFonts w:ascii="HelveticaNeue" w:eastAsia="Times New Roman" w:hAnsi="HelveticaNeue"/>
            <w:lang w:val="mt-MT"/>
          </w:rPr>
          <w:delText>'</w:delText>
        </w:r>
      </w:del>
      <w:r w:rsidRPr="009E1585">
        <w:rPr>
          <w:rFonts w:ascii="HelveticaNeue" w:eastAsia="Times New Roman" w:hAnsi="HelveticaNeue"/>
          <w:lang w:val="mt-MT"/>
        </w:rPr>
        <w:t>Sebħa. Jaħdmu sakemm ikollhom ftit aktar flus biex ikomplu bil-vjaġġ. Meta jkunu qed jinġ</w:t>
      </w:r>
      <w:ins w:id="305" w:author="Mark Haber" w:date="2015-11-20T14:08:00Z">
        <w:r>
          <w:rPr>
            <w:rFonts w:ascii="HelveticaNeue" w:eastAsia="Times New Roman" w:hAnsi="HelveticaNeue"/>
            <w:lang w:val="mt-MT"/>
          </w:rPr>
          <w:t>ie</w:t>
        </w:r>
      </w:ins>
      <w:del w:id="306" w:author="Mark Haber" w:date="2015-11-20T14:08:00Z">
        <w:r w:rsidRPr="009E1585" w:rsidDel="00E04F4F">
          <w:rPr>
            <w:rFonts w:ascii="HelveticaNeue" w:eastAsia="Times New Roman" w:hAnsi="HelveticaNeue"/>
            <w:lang w:val="mt-MT"/>
          </w:rPr>
          <w:delText>a</w:delText>
        </w:r>
      </w:del>
      <w:r w:rsidRPr="009E1585">
        <w:rPr>
          <w:rFonts w:ascii="HelveticaNeue" w:eastAsia="Times New Roman" w:hAnsi="HelveticaNeue"/>
          <w:lang w:val="mt-MT"/>
        </w:rPr>
        <w:t>bu minn mal-fruntiera tan-Ni</w:t>
      </w:r>
      <w:ins w:id="307" w:author="Mark Haber" w:date="2015-11-20T14:08:00Z">
        <w:r>
          <w:rPr>
            <w:rFonts w:ascii="HelveticaNeue" w:eastAsia="Times New Roman" w:hAnsi="HelveticaNeue"/>
            <w:lang w:val="mt-MT"/>
          </w:rPr>
          <w:t>ġ</w:t>
        </w:r>
      </w:ins>
      <w:del w:id="308" w:author="Mark Haber" w:date="2015-11-20T14:08:00Z">
        <w:r w:rsidRPr="009E1585" w:rsidDel="00E04F4F">
          <w:rPr>
            <w:rFonts w:ascii="HelveticaNeue" w:eastAsia="Times New Roman" w:hAnsi="HelveticaNeue"/>
            <w:lang w:val="mt-MT"/>
          </w:rPr>
          <w:delText>g</w:delText>
        </w:r>
      </w:del>
      <w:r w:rsidRPr="009E1585">
        <w:rPr>
          <w:rFonts w:ascii="HelveticaNeue" w:eastAsia="Times New Roman" w:hAnsi="HelveticaNeue"/>
          <w:lang w:val="mt-MT"/>
        </w:rPr>
        <w:t>er</w:t>
      </w:r>
      <w:ins w:id="309" w:author="Mark Haber" w:date="2015-11-20T14:08:00Z">
        <w:r>
          <w:rPr>
            <w:rFonts w:ascii="HelveticaNeue" w:eastAsia="Times New Roman" w:hAnsi="HelveticaNeue"/>
            <w:lang w:val="mt-MT"/>
          </w:rPr>
          <w:t>,</w:t>
        </w:r>
      </w:ins>
      <w:r w:rsidRPr="009E1585">
        <w:rPr>
          <w:rFonts w:ascii="HelveticaNeue" w:eastAsia="Times New Roman" w:hAnsi="HelveticaNeue"/>
          <w:lang w:val="mt-MT"/>
        </w:rPr>
        <w:t xml:space="preserve"> ma jidħlux bihom fil-belt. Iħalluhom ftit kilometri bogħod fid-deżert. Minn hemm jimxu lejn il</w:t>
      </w:r>
      <w:del w:id="310" w:author="ops" w:date="2015-11-24T02:43:00Z">
        <w:r w:rsidRPr="009E1585" w:rsidDel="00502366">
          <w:rPr>
            <w:rFonts w:ascii="HelveticaNeue" w:eastAsia="Times New Roman" w:hAnsi="HelveticaNeue"/>
            <w:lang w:val="mt-MT"/>
          </w:rPr>
          <w:delText>-</w:delText>
        </w:r>
      </w:del>
      <w:ins w:id="311" w:author="ops" w:date="2015-11-24T02:43:00Z">
        <w:r>
          <w:rPr>
            <w:rFonts w:ascii="HelveticaNeue" w:eastAsia="Times New Roman" w:hAnsi="HelveticaNeue"/>
            <w:lang w:val="mt-MT"/>
          </w:rPr>
          <w:noBreakHyphen/>
        </w:r>
      </w:ins>
      <w:r w:rsidRPr="009E1585">
        <w:rPr>
          <w:rFonts w:ascii="HelveticaNeue" w:eastAsia="Times New Roman" w:hAnsi="HelveticaNeue"/>
          <w:lang w:val="mt-MT"/>
        </w:rPr>
        <w:t>belt.</w:t>
      </w:r>
      <w:del w:id="312" w:author="Mark Haber" w:date="2015-11-20T17:26:00Z">
        <w:r w:rsidRPr="009E1585" w:rsidDel="00F52C80">
          <w:rPr>
            <w:rFonts w:ascii="HelveticaNeue" w:eastAsia="Times New Roman" w:hAnsi="HelveticaNeue"/>
            <w:lang w:val="mt-MT"/>
          </w:rPr>
          <w:delText> </w:delText>
        </w:r>
      </w:del>
      <w:r w:rsidRPr="009E1585">
        <w:rPr>
          <w:rFonts w:ascii="HelveticaNeue" w:eastAsia="Times New Roman" w:hAnsi="HelveticaNeue"/>
          <w:lang w:val="mt-MT"/>
        </w:rPr>
        <w:t xml:space="preserve"> Ġieli lejn Sebħa u drabi oħra lejn Ubari. Ġieli spiċċaw jgħinuhom in-nies tal-post għax ma jkollhomx ilma u ikel</w:t>
      </w:r>
      <w:ins w:id="313" w:author="Mark Haber" w:date="2015-11-20T14:09:00Z">
        <w:r>
          <w:rPr>
            <w:rFonts w:ascii="HelveticaNeue" w:eastAsia="Times New Roman" w:hAnsi="HelveticaNeue"/>
            <w:lang w:val="mt-MT"/>
          </w:rPr>
          <w:t>.</w:t>
        </w:r>
      </w:ins>
      <w:ins w:id="314" w:author="Mark Haber" w:date="2015-11-20T17:27:00Z">
        <w:r>
          <w:rPr>
            <w:rFonts w:ascii="HelveticaNeue" w:eastAsia="Times New Roman" w:hAnsi="HelveticaNeue"/>
            <w:lang w:val="mt-MT"/>
          </w:rPr>
          <w:t>”</w:t>
        </w:r>
      </w:ins>
      <w:del w:id="315" w:author="Mark Haber" w:date="2015-11-20T17:27:00Z">
        <w:r w:rsidRPr="009E1585" w:rsidDel="00F52C80">
          <w:rPr>
            <w:rFonts w:ascii="HelveticaNeue" w:eastAsia="Times New Roman" w:hAnsi="HelveticaNeue"/>
            <w:lang w:val="mt-MT"/>
          </w:rPr>
          <w:delText>"</w:delText>
        </w:r>
      </w:del>
      <w:del w:id="316" w:author="Mark Haber" w:date="2015-11-20T14:09:00Z">
        <w:r w:rsidRPr="009E1585" w:rsidDel="00E04F4F">
          <w:rPr>
            <w:rFonts w:ascii="HelveticaNeue" w:eastAsia="Times New Roman" w:hAnsi="HelveticaNeue"/>
            <w:lang w:val="mt-MT"/>
          </w:rPr>
          <w:delText>.</w:delText>
        </w:r>
      </w:del>
    </w:p>
    <w:p w14:paraId="6E0A7EE7" w14:textId="77777777" w:rsidR="006F7607" w:rsidRPr="009E1585" w:rsidRDefault="006F7607" w:rsidP="009E1585">
      <w:pPr>
        <w:pStyle w:val="Standard"/>
        <w:autoSpaceDE w:val="0"/>
        <w:spacing w:line="360" w:lineRule="auto"/>
        <w:jc w:val="both"/>
        <w:rPr>
          <w:lang w:val="mt-MT"/>
        </w:rPr>
      </w:pPr>
      <w:r w:rsidRPr="009E1585">
        <w:rPr>
          <w:rFonts w:ascii="HelveticaNeue" w:eastAsia="Times New Roman" w:hAnsi="HelveticaNeue"/>
          <w:lang w:val="mt-MT"/>
        </w:rPr>
        <w:t>Nistaqsuh fuq dak li jirrakkontaw l-immigranti</w:t>
      </w:r>
      <w:ins w:id="317" w:author="Mark Haber" w:date="2015-11-20T14:09:00Z">
        <w:r>
          <w:rPr>
            <w:rFonts w:ascii="HelveticaNeue" w:eastAsia="Times New Roman" w:hAnsi="HelveticaNeue"/>
            <w:lang w:val="mt-MT"/>
          </w:rPr>
          <w:t>,</w:t>
        </w:r>
      </w:ins>
      <w:r w:rsidRPr="009E1585">
        <w:rPr>
          <w:rFonts w:ascii="HelveticaNeue" w:eastAsia="Times New Roman" w:hAnsi="HelveticaNeue"/>
          <w:lang w:val="mt-MT"/>
        </w:rPr>
        <w:t xml:space="preserve"> fosthom trattament ħażin. </w:t>
      </w:r>
      <w:del w:id="318" w:author="Mark Haber" w:date="2015-11-20T13:53:00Z">
        <w:r w:rsidRPr="009E1585" w:rsidDel="00BD48F9">
          <w:rPr>
            <w:rFonts w:ascii="HelveticaNeue" w:eastAsia="Times New Roman" w:hAnsi="HelveticaNeue"/>
            <w:lang w:val="mt-MT"/>
          </w:rPr>
          <w:delText>Saleh</w:delText>
        </w:r>
      </w:del>
      <w:ins w:id="319" w:author="Mark Haber" w:date="2015-11-20T13:53:00Z">
        <w:r>
          <w:rPr>
            <w:rFonts w:ascii="HelveticaNeue" w:eastAsia="Times New Roman" w:hAnsi="HelveticaNeue"/>
            <w:lang w:val="mt-MT"/>
          </w:rPr>
          <w:t>Saleħ</w:t>
        </w:r>
      </w:ins>
      <w:r w:rsidRPr="009E1585">
        <w:rPr>
          <w:rFonts w:ascii="HelveticaNeue" w:eastAsia="Times New Roman" w:hAnsi="HelveticaNeue"/>
          <w:lang w:val="mt-MT"/>
        </w:rPr>
        <w:t xml:space="preserve"> jiddikjara li </w:t>
      </w:r>
      <w:ins w:id="320" w:author="Mark Haber" w:date="2015-11-20T17:27:00Z">
        <w:r>
          <w:rPr>
            <w:rFonts w:ascii="HelveticaNeue" w:eastAsia="Times New Roman" w:hAnsi="HelveticaNeue"/>
            <w:lang w:val="mt-MT"/>
          </w:rPr>
          <w:t>“</w:t>
        </w:r>
      </w:ins>
      <w:del w:id="321" w:author="Mark Haber" w:date="2015-11-20T17:27:00Z">
        <w:r w:rsidRPr="009E1585" w:rsidDel="00F52C80">
          <w:rPr>
            <w:rFonts w:ascii="HelveticaNeue" w:eastAsia="Times New Roman" w:hAnsi="HelveticaNeue"/>
            <w:lang w:val="mt-MT"/>
          </w:rPr>
          <w:delText>"</w:delText>
        </w:r>
      </w:del>
      <w:r w:rsidRPr="009E1585">
        <w:rPr>
          <w:rFonts w:ascii="HelveticaNeue" w:eastAsia="Times New Roman" w:hAnsi="HelveticaNeue"/>
          <w:lang w:val="mt-MT"/>
        </w:rPr>
        <w:t>meta jgħidu hekk</w:t>
      </w:r>
      <w:ins w:id="322" w:author="Mark Haber" w:date="2015-11-20T14:09:00Z">
        <w:r>
          <w:rPr>
            <w:rFonts w:ascii="HelveticaNeue" w:eastAsia="Times New Roman" w:hAnsi="HelveticaNeue"/>
            <w:lang w:val="mt-MT"/>
          </w:rPr>
          <w:t>,</w:t>
        </w:r>
      </w:ins>
      <w:r w:rsidRPr="009E1585">
        <w:rPr>
          <w:rFonts w:ascii="HelveticaNeue" w:eastAsia="Times New Roman" w:hAnsi="HelveticaNeue"/>
          <w:lang w:val="mt-MT"/>
        </w:rPr>
        <w:t xml:space="preserve"> ikunu qed jirreferu għal dak li għaddew minnu fi Tripli jew fin-naħa ta' fuq tal-Libja.</w:t>
      </w:r>
      <w:del w:id="323" w:author="Mark Haber" w:date="2015-11-20T17:27:00Z">
        <w:r w:rsidRPr="009E1585" w:rsidDel="00F52C80">
          <w:rPr>
            <w:rFonts w:ascii="HelveticaNeue" w:eastAsia="Times New Roman" w:hAnsi="HelveticaNeue"/>
            <w:lang w:val="mt-MT"/>
          </w:rPr>
          <w:delText> </w:delText>
        </w:r>
      </w:del>
      <w:r w:rsidRPr="009E1585">
        <w:rPr>
          <w:rFonts w:ascii="HelveticaNeue" w:eastAsia="Times New Roman" w:hAnsi="HelveticaNeue"/>
          <w:lang w:val="mt-MT"/>
        </w:rPr>
        <w:t xml:space="preserve"> Fi Tripli u bliet oħra mal-kosta hemm ħafna xogħol għall-immigranti. Fin</w:t>
      </w:r>
      <w:del w:id="324" w:author="ops" w:date="2015-11-24T02:44:00Z">
        <w:r w:rsidRPr="009E1585" w:rsidDel="00502366">
          <w:rPr>
            <w:rFonts w:ascii="HelveticaNeue" w:eastAsia="Times New Roman" w:hAnsi="HelveticaNeue"/>
            <w:lang w:val="mt-MT"/>
          </w:rPr>
          <w:delText>-</w:delText>
        </w:r>
      </w:del>
      <w:ins w:id="325" w:author="ops" w:date="2015-11-24T02:44:00Z">
        <w:r>
          <w:rPr>
            <w:rFonts w:ascii="HelveticaNeue" w:eastAsia="Times New Roman" w:hAnsi="HelveticaNeue"/>
            <w:lang w:val="mt-MT"/>
          </w:rPr>
          <w:noBreakHyphen/>
        </w:r>
      </w:ins>
      <w:ins w:id="326" w:author="Mark Haber" w:date="2015-11-20T14:09:00Z">
        <w:r>
          <w:rPr>
            <w:rFonts w:ascii="HelveticaNeue" w:eastAsia="Times New Roman" w:hAnsi="HelveticaNeue"/>
            <w:lang w:val="mt-MT"/>
          </w:rPr>
          <w:t>N</w:t>
        </w:r>
      </w:ins>
      <w:del w:id="327" w:author="Mark Haber" w:date="2015-11-20T14:09:00Z">
        <w:r w:rsidRPr="009E1585" w:rsidDel="00E04F4F">
          <w:rPr>
            <w:rFonts w:ascii="HelveticaNeue" w:eastAsia="Times New Roman" w:hAnsi="HelveticaNeue"/>
            <w:lang w:val="mt-MT"/>
          </w:rPr>
          <w:delText>n</w:delText>
        </w:r>
      </w:del>
      <w:r w:rsidRPr="009E1585">
        <w:rPr>
          <w:rFonts w:ascii="HelveticaNeue" w:eastAsia="Times New Roman" w:hAnsi="HelveticaNeue"/>
          <w:lang w:val="mt-MT"/>
        </w:rPr>
        <w:t>ofsinhar</w:t>
      </w:r>
      <w:ins w:id="328" w:author="Mark Haber" w:date="2015-11-20T14:09:00Z">
        <w:r>
          <w:rPr>
            <w:rFonts w:ascii="HelveticaNeue" w:eastAsia="Times New Roman" w:hAnsi="HelveticaNeue"/>
            <w:lang w:val="mt-MT"/>
          </w:rPr>
          <w:t>,</w:t>
        </w:r>
      </w:ins>
      <w:r w:rsidRPr="009E1585">
        <w:rPr>
          <w:rFonts w:ascii="HelveticaNeue" w:eastAsia="Times New Roman" w:hAnsi="HelveticaNeue"/>
          <w:lang w:val="mt-MT"/>
        </w:rPr>
        <w:t xml:space="preserve"> ħafna inqas.</w:t>
      </w:r>
      <w:del w:id="329" w:author="Mark Haber" w:date="2015-11-20T17:27:00Z">
        <w:r w:rsidRPr="009E1585" w:rsidDel="00F52C80">
          <w:rPr>
            <w:rFonts w:ascii="HelveticaNeue" w:eastAsia="Times New Roman" w:hAnsi="HelveticaNeue"/>
            <w:lang w:val="mt-MT"/>
          </w:rPr>
          <w:delText> </w:delText>
        </w:r>
      </w:del>
      <w:r w:rsidRPr="009E1585">
        <w:rPr>
          <w:rFonts w:ascii="HelveticaNeue" w:eastAsia="Times New Roman" w:hAnsi="HelveticaNeue"/>
          <w:lang w:val="mt-MT"/>
        </w:rPr>
        <w:t xml:space="preserve"> Imma hawnhekk aħna nifhmuhom ħafna iżjed lil</w:t>
      </w:r>
      <w:ins w:id="330" w:author="Mark Haber" w:date="2015-11-20T14:10:00Z">
        <w:r>
          <w:rPr>
            <w:rFonts w:ascii="HelveticaNeue" w:eastAsia="Times New Roman" w:hAnsi="HelveticaNeue"/>
            <w:lang w:val="mt-MT"/>
          </w:rPr>
          <w:t>l-</w:t>
        </w:r>
      </w:ins>
      <w:del w:id="331" w:author="Mark Haber" w:date="2015-11-20T14:10:00Z">
        <w:r w:rsidRPr="009E1585" w:rsidDel="00E04F4F">
          <w:rPr>
            <w:rFonts w:ascii="HelveticaNeue" w:eastAsia="Times New Roman" w:hAnsi="HelveticaNeue"/>
            <w:lang w:val="mt-MT"/>
          </w:rPr>
          <w:delText xml:space="preserve"> </w:delText>
        </w:r>
      </w:del>
      <w:r w:rsidRPr="009E1585">
        <w:rPr>
          <w:rFonts w:ascii="HelveticaNeue" w:eastAsia="Times New Roman" w:hAnsi="HelveticaNeue"/>
          <w:lang w:val="mt-MT"/>
        </w:rPr>
        <w:t>Afrikani, milli dawk li jgħixu fin-naħa ta</w:t>
      </w:r>
      <w:del w:id="332" w:author="Mark Haber" w:date="2015-11-20T17:18:00Z">
        <w:r w:rsidRPr="009E1585" w:rsidDel="003162C0">
          <w:rPr>
            <w:rFonts w:ascii="HelveticaNeue" w:eastAsia="Times New Roman" w:hAnsi="HelveticaNeue"/>
            <w:lang w:val="mt-MT"/>
          </w:rPr>
          <w:delText>'</w:delText>
        </w:r>
      </w:del>
      <w:ins w:id="333" w:author="Mark Haber" w:date="2015-11-20T17:18:00Z">
        <w:r>
          <w:rPr>
            <w:rFonts w:ascii="HelveticaNeue" w:eastAsia="Times New Roman" w:hAnsi="HelveticaNeue"/>
            <w:lang w:val="mt-MT"/>
          </w:rPr>
          <w:t>’</w:t>
        </w:r>
      </w:ins>
      <w:r w:rsidRPr="009E1585">
        <w:rPr>
          <w:rFonts w:ascii="HelveticaNeue" w:eastAsia="Times New Roman" w:hAnsi="HelveticaNeue"/>
          <w:lang w:val="mt-MT"/>
        </w:rPr>
        <w:t xml:space="preserve"> fuq tal-Libja</w:t>
      </w:r>
      <w:ins w:id="334" w:author="Mark Haber" w:date="2015-11-20T14:10:00Z">
        <w:r>
          <w:rPr>
            <w:rFonts w:ascii="HelveticaNeue" w:eastAsia="Times New Roman" w:hAnsi="HelveticaNeue"/>
            <w:lang w:val="mt-MT"/>
          </w:rPr>
          <w:t>.</w:t>
        </w:r>
      </w:ins>
      <w:ins w:id="335" w:author="Mark Haber" w:date="2015-11-20T17:27:00Z">
        <w:r>
          <w:rPr>
            <w:rFonts w:ascii="HelveticaNeue" w:eastAsia="Times New Roman" w:hAnsi="HelveticaNeue"/>
            <w:lang w:val="mt-MT"/>
          </w:rPr>
          <w:t>”</w:t>
        </w:r>
      </w:ins>
      <w:del w:id="336" w:author="Mark Haber" w:date="2015-11-20T17:27:00Z">
        <w:r w:rsidRPr="009E1585" w:rsidDel="00F52C80">
          <w:rPr>
            <w:rFonts w:ascii="HelveticaNeue" w:eastAsia="Times New Roman" w:hAnsi="HelveticaNeue"/>
            <w:lang w:val="mt-MT"/>
          </w:rPr>
          <w:delText>"</w:delText>
        </w:r>
      </w:del>
      <w:del w:id="337" w:author="Mark Haber" w:date="2015-11-20T14:10:00Z">
        <w:r w:rsidRPr="009E1585" w:rsidDel="00E04F4F">
          <w:rPr>
            <w:rFonts w:ascii="HelveticaNeue" w:eastAsia="Times New Roman" w:hAnsi="HelveticaNeue"/>
            <w:lang w:val="mt-MT"/>
          </w:rPr>
          <w:delText>.</w:delText>
        </w:r>
      </w:del>
    </w:p>
    <w:p w14:paraId="23B35F1A" w14:textId="77777777" w:rsidR="006F7607" w:rsidRPr="009E1585" w:rsidRDefault="006F7607" w:rsidP="009E1585">
      <w:pPr>
        <w:pStyle w:val="Standard"/>
        <w:autoSpaceDE w:val="0"/>
        <w:spacing w:line="360" w:lineRule="auto"/>
        <w:jc w:val="both"/>
        <w:rPr>
          <w:rFonts w:ascii="Helvetica" w:eastAsia="Times New Roman" w:hAnsi="Helvetica"/>
          <w:color w:val="959595"/>
          <w:lang w:val="mt-MT"/>
        </w:rPr>
      </w:pPr>
    </w:p>
    <w:p w14:paraId="33543399" w14:textId="77777777" w:rsidR="006F7607" w:rsidRPr="009E1585" w:rsidRDefault="006F7607" w:rsidP="009E1585">
      <w:pPr>
        <w:pStyle w:val="Standard"/>
        <w:autoSpaceDE w:val="0"/>
        <w:spacing w:line="360" w:lineRule="auto"/>
        <w:jc w:val="both"/>
        <w:rPr>
          <w:rFonts w:ascii="Helvetica" w:eastAsia="Times New Roman" w:hAnsi="Helvetica"/>
          <w:color w:val="959595"/>
          <w:lang w:val="mt-MT"/>
        </w:rPr>
      </w:pPr>
    </w:p>
    <w:p w14:paraId="404C558A" w14:textId="77777777" w:rsidR="006F7607" w:rsidRPr="009E1585" w:rsidRDefault="006F7607" w:rsidP="009E1585">
      <w:pPr>
        <w:pStyle w:val="Standard"/>
        <w:autoSpaceDE w:val="0"/>
        <w:spacing w:after="400" w:line="360" w:lineRule="auto"/>
        <w:jc w:val="both"/>
        <w:rPr>
          <w:rFonts w:ascii="HelveticaNeue" w:eastAsia="Times New Roman" w:hAnsi="HelveticaNeue"/>
          <w:b/>
          <w:bCs/>
          <w:lang w:val="mt-MT"/>
        </w:rPr>
      </w:pPr>
      <w:r w:rsidRPr="009E1585">
        <w:rPr>
          <w:rFonts w:ascii="HelveticaNeue" w:eastAsia="Times New Roman" w:hAnsi="HelveticaNeue"/>
          <w:b/>
          <w:bCs/>
          <w:lang w:val="mt-MT"/>
        </w:rPr>
        <w:t>Żvelati d-dokumenti għal</w:t>
      </w:r>
      <w:ins w:id="338" w:author="Mark Haber" w:date="2015-11-20T14:10:00Z">
        <w:r>
          <w:rPr>
            <w:rFonts w:ascii="HelveticaNeue" w:eastAsia="Times New Roman" w:hAnsi="HelveticaNeue"/>
            <w:b/>
            <w:bCs/>
            <w:lang w:val="mt-MT"/>
          </w:rPr>
          <w:t xml:space="preserve"> </w:t>
        </w:r>
      </w:ins>
      <w:del w:id="339" w:author="Mark Haber" w:date="2015-11-20T14:10:00Z">
        <w:r w:rsidRPr="009E1585" w:rsidDel="00E04F4F">
          <w:rPr>
            <w:rFonts w:ascii="HelveticaNeue" w:eastAsia="Times New Roman" w:hAnsi="HelveticaNeue"/>
            <w:b/>
            <w:bCs/>
            <w:lang w:val="mt-MT"/>
          </w:rPr>
          <w:delText>l-</w:delText>
        </w:r>
      </w:del>
      <w:r w:rsidRPr="009E1585">
        <w:rPr>
          <w:rFonts w:ascii="HelveticaNeue" w:eastAsia="Times New Roman" w:hAnsi="HelveticaNeue"/>
          <w:b/>
          <w:bCs/>
          <w:lang w:val="mt-MT"/>
        </w:rPr>
        <w:t>pjan militari kontra t-traffikanti</w:t>
      </w:r>
    </w:p>
    <w:p w14:paraId="4B7A6A9F" w14:textId="77777777" w:rsidR="006F7607" w:rsidRPr="009E1585" w:rsidRDefault="006F7607" w:rsidP="009E1585">
      <w:pPr>
        <w:pStyle w:val="Standard"/>
        <w:autoSpaceDE w:val="0"/>
        <w:spacing w:after="400" w:line="360" w:lineRule="auto"/>
        <w:jc w:val="both"/>
        <w:rPr>
          <w:rFonts w:ascii="HelveticaNeue" w:eastAsia="Times New Roman" w:hAnsi="HelveticaNeue"/>
          <w:lang w:val="mt-MT"/>
        </w:rPr>
      </w:pPr>
      <w:r w:rsidRPr="009E1585">
        <w:rPr>
          <w:rFonts w:ascii="HelveticaNeue" w:eastAsia="Times New Roman" w:hAnsi="HelveticaNeue"/>
          <w:lang w:val="mt-MT"/>
        </w:rPr>
        <w:t>Ftit tal-jiem ilu ġew żvelati żewġ dokumenti tal-UE bi pjan kontra t-traffikanti tal</w:t>
      </w:r>
      <w:del w:id="340" w:author="Mark Haber" w:date="2015-11-21T14:21:00Z">
        <w:r w:rsidRPr="009E1585" w:rsidDel="0034795B">
          <w:rPr>
            <w:rFonts w:ascii="HelveticaNeue" w:eastAsia="Times New Roman" w:hAnsi="HelveticaNeue"/>
            <w:lang w:val="mt-MT"/>
          </w:rPr>
          <w:delText>-</w:delText>
        </w:r>
      </w:del>
      <w:ins w:id="341" w:author="Mark Haber" w:date="2015-11-21T14:21:00Z">
        <w:r>
          <w:rPr>
            <w:rFonts w:ascii="HelveticaNeue" w:eastAsia="Times New Roman" w:hAnsi="HelveticaNeue"/>
            <w:lang w:val="mt-MT"/>
          </w:rPr>
          <w:noBreakHyphen/>
        </w:r>
      </w:ins>
      <w:r w:rsidRPr="009E1585">
        <w:rPr>
          <w:rFonts w:ascii="HelveticaNeue" w:eastAsia="Times New Roman" w:hAnsi="HelveticaNeue"/>
          <w:lang w:val="mt-MT"/>
        </w:rPr>
        <w:t>immigrazzjoni irregolari. Minn dawn id-dokumenti ħareġ li l-Unjoni Ewropea ser tkun qed timplimenta pjan ta’ sena sabiex tiġġieled il-‘mudell tan-negozju’ ta’ dawn it-traffikanti li joperaw barra mil</w:t>
      </w:r>
      <w:del w:id="342" w:author="Mark Haber" w:date="2015-11-20T14:11:00Z">
        <w:r w:rsidRPr="009E1585" w:rsidDel="00E04F4F">
          <w:rPr>
            <w:rFonts w:ascii="HelveticaNeue" w:eastAsia="Times New Roman" w:hAnsi="HelveticaNeue"/>
            <w:lang w:val="mt-MT"/>
          </w:rPr>
          <w:delText>l</w:delText>
        </w:r>
      </w:del>
      <w:r w:rsidRPr="009E1585">
        <w:rPr>
          <w:rFonts w:ascii="HelveticaNeue" w:eastAsia="Times New Roman" w:hAnsi="HelveticaNeue"/>
          <w:lang w:val="mt-MT"/>
        </w:rPr>
        <w:t>-Libja.</w:t>
      </w:r>
    </w:p>
    <w:p w14:paraId="32592749" w14:textId="77777777" w:rsidR="006F7607" w:rsidRPr="009E1585" w:rsidRDefault="006F7607" w:rsidP="009E1585">
      <w:pPr>
        <w:pStyle w:val="Standard"/>
        <w:autoSpaceDE w:val="0"/>
        <w:spacing w:after="400" w:line="360" w:lineRule="auto"/>
        <w:jc w:val="both"/>
        <w:rPr>
          <w:rFonts w:ascii="HelveticaNeue" w:eastAsia="Times New Roman" w:hAnsi="HelveticaNeue"/>
          <w:lang w:val="mt-MT"/>
        </w:rPr>
      </w:pPr>
      <w:r w:rsidRPr="009E1585">
        <w:rPr>
          <w:rFonts w:ascii="HelveticaNeue" w:eastAsia="Times New Roman" w:hAnsi="HelveticaNeue"/>
          <w:lang w:val="mt-MT"/>
        </w:rPr>
        <w:t>Il-pjan tal-UE</w:t>
      </w:r>
      <w:ins w:id="343" w:author="Mark Haber" w:date="2015-11-20T14:11:00Z">
        <w:r>
          <w:rPr>
            <w:rFonts w:ascii="HelveticaNeue" w:eastAsia="Times New Roman" w:hAnsi="HelveticaNeue"/>
            <w:lang w:val="mt-MT"/>
          </w:rPr>
          <w:t>,</w:t>
        </w:r>
      </w:ins>
      <w:r w:rsidRPr="009E1585">
        <w:rPr>
          <w:rFonts w:ascii="HelveticaNeue" w:eastAsia="Times New Roman" w:hAnsi="HelveticaNeue"/>
          <w:lang w:val="mt-MT"/>
        </w:rPr>
        <w:t xml:space="preserve"> skont dawn iż-żewġ dokumenti</w:t>
      </w:r>
      <w:ins w:id="344" w:author="Mark Haber" w:date="2015-11-20T14:11:00Z">
        <w:r>
          <w:rPr>
            <w:rFonts w:ascii="HelveticaNeue" w:eastAsia="Times New Roman" w:hAnsi="HelveticaNeue"/>
            <w:lang w:val="mt-MT"/>
          </w:rPr>
          <w:t>,</w:t>
        </w:r>
      </w:ins>
      <w:r w:rsidRPr="009E1585">
        <w:rPr>
          <w:rFonts w:ascii="HelveticaNeue" w:eastAsia="Times New Roman" w:hAnsi="HelveticaNeue"/>
          <w:lang w:val="mt-MT"/>
        </w:rPr>
        <w:t xml:space="preserve"> huwa li l-interv</w:t>
      </w:r>
      <w:ins w:id="345" w:author="Mark Haber" w:date="2015-11-20T14:11:00Z">
        <w:r>
          <w:rPr>
            <w:rFonts w:ascii="HelveticaNeue" w:eastAsia="Times New Roman" w:hAnsi="HelveticaNeue"/>
            <w:lang w:val="mt-MT"/>
          </w:rPr>
          <w:t>e</w:t>
        </w:r>
      </w:ins>
      <w:r w:rsidRPr="009E1585">
        <w:rPr>
          <w:rFonts w:ascii="HelveticaNeue" w:eastAsia="Times New Roman" w:hAnsi="HelveticaNeue"/>
          <w:lang w:val="mt-MT"/>
        </w:rPr>
        <w:t>n</w:t>
      </w:r>
      <w:del w:id="346" w:author="Mark Haber" w:date="2015-11-20T14:11:00Z">
        <w:r w:rsidRPr="009E1585" w:rsidDel="00E04F4F">
          <w:rPr>
            <w:rFonts w:ascii="HelveticaNeue" w:eastAsia="Times New Roman" w:hAnsi="HelveticaNeue"/>
            <w:lang w:val="mt-MT"/>
          </w:rPr>
          <w:delText>e</w:delText>
        </w:r>
      </w:del>
      <w:r w:rsidRPr="009E1585">
        <w:rPr>
          <w:rFonts w:ascii="HelveticaNeue" w:eastAsia="Times New Roman" w:hAnsi="HelveticaNeue"/>
          <w:lang w:val="mt-MT"/>
        </w:rPr>
        <w:t>t militari jwaqqaf il-vjaġġi tal-immigranti mil</w:t>
      </w:r>
      <w:del w:id="347" w:author="Mark Haber" w:date="2015-11-20T14:11:00Z">
        <w:r w:rsidRPr="009E1585" w:rsidDel="00E04F4F">
          <w:rPr>
            <w:rFonts w:ascii="HelveticaNeue" w:eastAsia="Times New Roman" w:hAnsi="HelveticaNeue"/>
            <w:lang w:val="mt-MT"/>
          </w:rPr>
          <w:delText>l</w:delText>
        </w:r>
      </w:del>
      <w:r w:rsidRPr="009E1585">
        <w:rPr>
          <w:rFonts w:ascii="HelveticaNeue" w:eastAsia="Times New Roman" w:hAnsi="HelveticaNeue"/>
          <w:lang w:val="mt-MT"/>
        </w:rPr>
        <w:t>-Libja</w:t>
      </w:r>
      <w:ins w:id="348" w:author="Mark Haber" w:date="2015-11-20T14:11:00Z">
        <w:r>
          <w:rPr>
            <w:rFonts w:ascii="HelveticaNeue" w:eastAsia="Times New Roman" w:hAnsi="HelveticaNeue"/>
            <w:lang w:val="mt-MT"/>
          </w:rPr>
          <w:t>.</w:t>
        </w:r>
      </w:ins>
      <w:del w:id="349" w:author="Mark Haber" w:date="2015-11-20T14:11:00Z">
        <w:r w:rsidRPr="009E1585" w:rsidDel="00E04F4F">
          <w:rPr>
            <w:rFonts w:ascii="HelveticaNeue" w:eastAsia="Times New Roman" w:hAnsi="HelveticaNeue"/>
            <w:lang w:val="mt-MT"/>
          </w:rPr>
          <w:delText>,</w:delText>
        </w:r>
      </w:del>
      <w:r w:rsidRPr="009E1585">
        <w:rPr>
          <w:rFonts w:ascii="HelveticaNeue" w:eastAsia="Times New Roman" w:hAnsi="HelveticaNeue"/>
          <w:lang w:val="mt-MT"/>
        </w:rPr>
        <w:t xml:space="preserve"> </w:t>
      </w:r>
      <w:ins w:id="350" w:author="Mark Haber" w:date="2015-11-20T14:11:00Z">
        <w:r>
          <w:rPr>
            <w:rFonts w:ascii="HelveticaNeue" w:eastAsia="Times New Roman" w:hAnsi="HelveticaNeue"/>
            <w:lang w:val="mt-MT"/>
          </w:rPr>
          <w:t>D</w:t>
        </w:r>
      </w:ins>
      <w:del w:id="351" w:author="Mark Haber" w:date="2015-11-20T14:12:00Z">
        <w:r w:rsidRPr="009E1585" w:rsidDel="00E04F4F">
          <w:rPr>
            <w:rFonts w:ascii="HelveticaNeue" w:eastAsia="Times New Roman" w:hAnsi="HelveticaNeue"/>
            <w:lang w:val="mt-MT"/>
          </w:rPr>
          <w:delText>d</w:delText>
        </w:r>
      </w:del>
      <w:r w:rsidRPr="009E1585">
        <w:rPr>
          <w:rFonts w:ascii="HelveticaNeue" w:eastAsia="Times New Roman" w:hAnsi="HelveticaNeue"/>
          <w:lang w:val="mt-MT"/>
        </w:rPr>
        <w:t>an il-pjan ġie approvat mill-Ministri kollha ta</w:t>
      </w:r>
      <w:ins w:id="352" w:author="Mark Haber" w:date="2015-11-20T14:12:00Z">
        <w:r>
          <w:rPr>
            <w:rFonts w:ascii="HelveticaNeue" w:eastAsia="Times New Roman" w:hAnsi="HelveticaNeue"/>
            <w:lang w:val="mt-MT"/>
          </w:rPr>
          <w:t>d</w:t>
        </w:r>
      </w:ins>
      <w:r w:rsidRPr="009E1585">
        <w:rPr>
          <w:rFonts w:ascii="HelveticaNeue" w:eastAsia="Times New Roman" w:hAnsi="HelveticaNeue"/>
          <w:lang w:val="mt-MT"/>
        </w:rPr>
        <w:t>-</w:t>
      </w:r>
      <w:ins w:id="353" w:author="Mark Haber" w:date="2015-11-20T14:12:00Z">
        <w:r>
          <w:rPr>
            <w:rFonts w:ascii="HelveticaNeue" w:eastAsia="Times New Roman" w:hAnsi="HelveticaNeue"/>
            <w:lang w:val="mt-MT"/>
          </w:rPr>
          <w:t>D</w:t>
        </w:r>
      </w:ins>
      <w:del w:id="354" w:author="Mark Haber" w:date="2015-11-20T14:12:00Z">
        <w:r w:rsidRPr="009E1585" w:rsidDel="0035020E">
          <w:rPr>
            <w:rFonts w:ascii="HelveticaNeue" w:eastAsia="Times New Roman" w:hAnsi="HelveticaNeue"/>
            <w:lang w:val="mt-MT"/>
          </w:rPr>
          <w:delText>d</w:delText>
        </w:r>
      </w:del>
      <w:r w:rsidRPr="009E1585">
        <w:rPr>
          <w:rFonts w:ascii="HelveticaNeue" w:eastAsia="Times New Roman" w:hAnsi="HelveticaNeue"/>
          <w:lang w:val="mt-MT"/>
        </w:rPr>
        <w:t>ifiża ftit tal-jiem ilu, fi Brussel</w:t>
      </w:r>
      <w:ins w:id="355" w:author="Mark Haber" w:date="2015-11-20T14:12:00Z">
        <w:r>
          <w:rPr>
            <w:rFonts w:ascii="HelveticaNeue" w:eastAsia="Times New Roman" w:hAnsi="HelveticaNeue"/>
            <w:lang w:val="mt-MT"/>
          </w:rPr>
          <w:t>l</w:t>
        </w:r>
      </w:ins>
      <w:r w:rsidRPr="009E1585">
        <w:rPr>
          <w:rFonts w:ascii="HelveticaNeue" w:eastAsia="Times New Roman" w:hAnsi="HelveticaNeue"/>
          <w:lang w:val="mt-MT"/>
        </w:rPr>
        <w:t xml:space="preserve">. L-għan aħħari ta’ dan il-pjan huwa li jkun hemm sforz mill-Istati Membri kollha sabiex jiġu </w:t>
      </w:r>
      <w:ins w:id="356" w:author="Mark Haber" w:date="2015-11-20T14:12:00Z">
        <w:r>
          <w:rPr>
            <w:rFonts w:ascii="HelveticaNeue" w:eastAsia="Times New Roman" w:hAnsi="HelveticaNeue"/>
            <w:lang w:val="mt-MT"/>
          </w:rPr>
          <w:t>i</w:t>
        </w:r>
      </w:ins>
      <w:r w:rsidRPr="009E1585">
        <w:rPr>
          <w:rFonts w:ascii="HelveticaNeue" w:eastAsia="Times New Roman" w:hAnsi="HelveticaNeue"/>
          <w:lang w:val="mt-MT"/>
        </w:rPr>
        <w:t xml:space="preserve">dentifikati, maqbuda u mkissra </w:t>
      </w:r>
      <w:del w:id="357" w:author="Mark Haber" w:date="2015-11-20T14:12:00Z">
        <w:r w:rsidRPr="009E1585" w:rsidDel="0035020E">
          <w:rPr>
            <w:rFonts w:ascii="HelveticaNeue" w:eastAsia="Times New Roman" w:hAnsi="HelveticaNeue"/>
            <w:lang w:val="mt-MT"/>
          </w:rPr>
          <w:delText>i</w:delText>
        </w:r>
      </w:del>
      <w:r w:rsidRPr="009E1585">
        <w:rPr>
          <w:rFonts w:ascii="HelveticaNeue" w:eastAsia="Times New Roman" w:hAnsi="HelveticaNeue"/>
          <w:lang w:val="mt-MT"/>
        </w:rPr>
        <w:t>d-dgħajjes tat-traffikanti qabel ma jiġu użati għall</w:t>
      </w:r>
      <w:del w:id="358" w:author="Mark Haber" w:date="2015-11-21T14:22:00Z">
        <w:r w:rsidRPr="009E1585" w:rsidDel="0034795B">
          <w:rPr>
            <w:rFonts w:ascii="HelveticaNeue" w:eastAsia="Times New Roman" w:hAnsi="HelveticaNeue"/>
            <w:lang w:val="mt-MT"/>
          </w:rPr>
          <w:delText>-</w:delText>
        </w:r>
      </w:del>
      <w:ins w:id="359" w:author="Mark Haber" w:date="2015-11-21T14:22:00Z">
        <w:r>
          <w:rPr>
            <w:rFonts w:ascii="HelveticaNeue" w:eastAsia="Times New Roman" w:hAnsi="HelveticaNeue"/>
            <w:lang w:val="mt-MT"/>
          </w:rPr>
          <w:noBreakHyphen/>
        </w:r>
      </w:ins>
      <w:r w:rsidRPr="009E1585">
        <w:rPr>
          <w:rFonts w:ascii="HelveticaNeue" w:eastAsia="Times New Roman" w:hAnsi="HelveticaNeue"/>
          <w:lang w:val="mt-MT"/>
        </w:rPr>
        <w:t>immigrazzjoni.</w:t>
      </w:r>
    </w:p>
    <w:p w14:paraId="2144E6F9" w14:textId="77777777" w:rsidR="006F7607" w:rsidRPr="009E1585" w:rsidRDefault="006F7607" w:rsidP="009E1585">
      <w:pPr>
        <w:pStyle w:val="Standard"/>
        <w:autoSpaceDE w:val="0"/>
        <w:spacing w:after="400" w:line="360" w:lineRule="auto"/>
        <w:jc w:val="both"/>
        <w:rPr>
          <w:rFonts w:ascii="HelveticaNeue" w:eastAsia="Times New Roman" w:hAnsi="HelveticaNeue"/>
          <w:lang w:val="mt-MT"/>
        </w:rPr>
      </w:pPr>
      <w:r w:rsidRPr="009E1585">
        <w:rPr>
          <w:rFonts w:ascii="HelveticaNeue" w:eastAsia="Times New Roman" w:hAnsi="HelveticaNeue"/>
          <w:lang w:val="mt-MT"/>
        </w:rPr>
        <w:t>Id-dokument</w:t>
      </w:r>
      <w:ins w:id="360" w:author="Mark Haber" w:date="2015-11-20T14:13:00Z">
        <w:r>
          <w:rPr>
            <w:rFonts w:ascii="HelveticaNeue" w:eastAsia="Times New Roman" w:hAnsi="HelveticaNeue"/>
            <w:lang w:val="mt-MT"/>
          </w:rPr>
          <w:t>,</w:t>
        </w:r>
      </w:ins>
      <w:r w:rsidRPr="009E1585">
        <w:rPr>
          <w:rFonts w:ascii="HelveticaNeue" w:eastAsia="Times New Roman" w:hAnsi="HelveticaNeue"/>
          <w:lang w:val="mt-MT"/>
        </w:rPr>
        <w:t xml:space="preserve"> apparti li juri l-pjan sabiex jiġu mkissra dawn id-dgħajjes</w:t>
      </w:r>
      <w:ins w:id="361" w:author="Mark Haber" w:date="2015-11-20T14:13:00Z">
        <w:r>
          <w:rPr>
            <w:rFonts w:ascii="HelveticaNeue" w:eastAsia="Times New Roman" w:hAnsi="HelveticaNeue"/>
            <w:lang w:val="mt-MT"/>
          </w:rPr>
          <w:t>,</w:t>
        </w:r>
      </w:ins>
      <w:r w:rsidRPr="009E1585">
        <w:rPr>
          <w:rFonts w:ascii="HelveticaNeue" w:eastAsia="Times New Roman" w:hAnsi="HelveticaNeue"/>
          <w:lang w:val="mt-MT"/>
        </w:rPr>
        <w:t xml:space="preserve"> jagħti wkoll r</w:t>
      </w:r>
      <w:del w:id="362" w:author="Mark Haber" w:date="2015-11-20T14:13:00Z">
        <w:r w:rsidRPr="009E1585" w:rsidDel="0035020E">
          <w:rPr>
            <w:rFonts w:ascii="HelveticaNeue" w:eastAsia="Times New Roman" w:hAnsi="HelveticaNeue"/>
            <w:lang w:val="mt-MT"/>
          </w:rPr>
          <w:delText>e</w:delText>
        </w:r>
      </w:del>
      <w:r w:rsidRPr="009E1585">
        <w:rPr>
          <w:rFonts w:ascii="HelveticaNeue" w:eastAsia="Times New Roman" w:hAnsi="HelveticaNeue"/>
          <w:lang w:val="mt-MT"/>
        </w:rPr>
        <w:t>akkomandazzjonijiet ta’ kif trid tiġi indirizzata l-problema tal-organi</w:t>
      </w:r>
      <w:ins w:id="363" w:author="Mark Haber" w:date="2015-11-20T14:13:00Z">
        <w:r>
          <w:rPr>
            <w:rFonts w:ascii="HelveticaNeue" w:eastAsia="Times New Roman" w:hAnsi="HelveticaNeue"/>
            <w:lang w:val="mt-MT"/>
          </w:rPr>
          <w:t>z</w:t>
        </w:r>
      </w:ins>
      <w:r w:rsidRPr="009E1585">
        <w:rPr>
          <w:rFonts w:ascii="HelveticaNeue" w:eastAsia="Times New Roman" w:hAnsi="HelveticaNeue"/>
          <w:lang w:val="mt-MT"/>
        </w:rPr>
        <w:t>zazzjonijiet tat</w:t>
      </w:r>
      <w:del w:id="364" w:author="ops" w:date="2015-11-24T02:44:00Z">
        <w:r w:rsidRPr="009E1585" w:rsidDel="00502366">
          <w:rPr>
            <w:rFonts w:ascii="HelveticaNeue" w:eastAsia="Times New Roman" w:hAnsi="HelveticaNeue"/>
            <w:lang w:val="mt-MT"/>
          </w:rPr>
          <w:delText>-</w:delText>
        </w:r>
      </w:del>
      <w:ins w:id="365" w:author="ops" w:date="2015-11-24T02:44:00Z">
        <w:r>
          <w:rPr>
            <w:rFonts w:ascii="HelveticaNeue" w:eastAsia="Times New Roman" w:hAnsi="HelveticaNeue"/>
            <w:lang w:val="mt-MT"/>
          </w:rPr>
          <w:noBreakHyphen/>
        </w:r>
      </w:ins>
      <w:r w:rsidRPr="009E1585">
        <w:rPr>
          <w:rFonts w:ascii="HelveticaNeue" w:eastAsia="Times New Roman" w:hAnsi="HelveticaNeue"/>
          <w:lang w:val="mt-MT"/>
        </w:rPr>
        <w:t>traffikar. Dawn ir-rakkomandazzjonijiet jinkludu suġġerimenti għal</w:t>
      </w:r>
      <w:ins w:id="366" w:author="Mark Haber" w:date="2015-11-20T14:13:00Z">
        <w:r>
          <w:rPr>
            <w:rFonts w:ascii="HelveticaNeue" w:eastAsia="Times New Roman" w:hAnsi="HelveticaNeue"/>
            <w:lang w:val="mt-MT"/>
          </w:rPr>
          <w:t xml:space="preserve"> </w:t>
        </w:r>
      </w:ins>
      <w:del w:id="367" w:author="Mark Haber" w:date="2015-11-20T14:13:00Z">
        <w:r w:rsidRPr="009E1585" w:rsidDel="0035020E">
          <w:rPr>
            <w:rFonts w:ascii="HelveticaNeue" w:eastAsia="Times New Roman" w:hAnsi="HelveticaNeue"/>
            <w:lang w:val="mt-MT"/>
          </w:rPr>
          <w:delText>l-i</w:delText>
        </w:r>
      </w:del>
      <w:r w:rsidRPr="009E1585">
        <w:rPr>
          <w:rFonts w:ascii="HelveticaNeue" w:eastAsia="Times New Roman" w:hAnsi="HelveticaNeue"/>
          <w:lang w:val="mt-MT"/>
        </w:rPr>
        <w:t>strateġija ta’ informazzjoni sabiex jiġu trattati l-aspettattivi tal-pubbliku fuq l-operazzjonijiet militari.</w:t>
      </w:r>
    </w:p>
    <w:p w14:paraId="6B5DB4EC" w14:textId="77777777" w:rsidR="006F7607" w:rsidRPr="009E1585" w:rsidRDefault="006F7607" w:rsidP="009E1585">
      <w:pPr>
        <w:pStyle w:val="Standard"/>
        <w:autoSpaceDE w:val="0"/>
        <w:spacing w:after="400" w:line="360" w:lineRule="auto"/>
        <w:jc w:val="both"/>
        <w:rPr>
          <w:rFonts w:ascii="HelveticaNeue" w:eastAsia="Times New Roman" w:hAnsi="HelveticaNeue"/>
          <w:lang w:val="mt-MT"/>
        </w:rPr>
      </w:pPr>
      <w:r w:rsidRPr="009E1585">
        <w:rPr>
          <w:rFonts w:ascii="HelveticaNeue" w:eastAsia="Times New Roman" w:hAnsi="HelveticaNeue"/>
          <w:lang w:val="mt-MT"/>
        </w:rPr>
        <w:lastRenderedPageBreak/>
        <w:t>L-ewwel pass ta’ dan il-pjan huwa li l-Unjoni Ewropea tifhem u tikkonċentra fuq il-mudell li qed jimxu fuqu dawn it-traffikanti għaliex</w:t>
      </w:r>
      <w:ins w:id="368" w:author="Mark Haber" w:date="2015-11-20T14:18:00Z">
        <w:r>
          <w:rPr>
            <w:rFonts w:ascii="HelveticaNeue" w:eastAsia="Times New Roman" w:hAnsi="HelveticaNeue"/>
            <w:lang w:val="mt-MT"/>
          </w:rPr>
          <w:t>,</w:t>
        </w:r>
      </w:ins>
      <w:r w:rsidRPr="009E1585">
        <w:rPr>
          <w:rFonts w:ascii="HelveticaNeue" w:eastAsia="Times New Roman" w:hAnsi="HelveticaNeue"/>
          <w:lang w:val="mt-MT"/>
        </w:rPr>
        <w:t xml:space="preserve"> għalkemm da</w:t>
      </w:r>
      <w:del w:id="369" w:author="Mark Haber" w:date="2015-11-20T14:18:00Z">
        <w:r w:rsidRPr="009E1585" w:rsidDel="00E8482B">
          <w:rPr>
            <w:rFonts w:ascii="HelveticaNeue" w:eastAsia="Times New Roman" w:hAnsi="HelveticaNeue"/>
            <w:lang w:val="mt-MT"/>
          </w:rPr>
          <w:delText>w</w:delText>
        </w:r>
      </w:del>
      <w:r w:rsidRPr="009E1585">
        <w:rPr>
          <w:rFonts w:ascii="HelveticaNeue" w:eastAsia="Times New Roman" w:hAnsi="HelveticaNeue"/>
          <w:lang w:val="mt-MT"/>
        </w:rPr>
        <w:t>n huwa l-punt tat-tluq</w:t>
      </w:r>
      <w:ins w:id="370" w:author="Mark Haber" w:date="2015-11-20T14:18:00Z">
        <w:r>
          <w:rPr>
            <w:rFonts w:ascii="HelveticaNeue" w:eastAsia="Times New Roman" w:hAnsi="HelveticaNeue"/>
            <w:lang w:val="mt-MT"/>
          </w:rPr>
          <w:t>,</w:t>
        </w:r>
      </w:ins>
      <w:r w:rsidRPr="009E1585">
        <w:rPr>
          <w:rFonts w:ascii="HelveticaNeue" w:eastAsia="Times New Roman" w:hAnsi="HelveticaNeue"/>
          <w:lang w:val="mt-MT"/>
        </w:rPr>
        <w:t xml:space="preserve"> s’issa għad m’hemmx it-tagħrif suffiċ</w:t>
      </w:r>
      <w:ins w:id="371" w:author="Mark Haber" w:date="2015-11-20T14:18:00Z">
        <w:r>
          <w:rPr>
            <w:rFonts w:ascii="HelveticaNeue" w:eastAsia="Times New Roman" w:hAnsi="HelveticaNeue"/>
            <w:lang w:val="mt-MT"/>
          </w:rPr>
          <w:t>j</w:t>
        </w:r>
      </w:ins>
      <w:r w:rsidRPr="009E1585">
        <w:rPr>
          <w:rFonts w:ascii="HelveticaNeue" w:eastAsia="Times New Roman" w:hAnsi="HelveticaNeue"/>
          <w:lang w:val="mt-MT"/>
        </w:rPr>
        <w:t>enti dwar dawn l-azzjonijiet, speċjalment fin-naħa ta’</w:t>
      </w:r>
      <w:ins w:id="372" w:author="Mark Haber" w:date="2015-11-20T14:19:00Z">
        <w:r>
          <w:rPr>
            <w:rFonts w:ascii="HelveticaNeue" w:eastAsia="Times New Roman" w:hAnsi="HelveticaNeue"/>
            <w:lang w:val="mt-MT"/>
          </w:rPr>
          <w:t xml:space="preserve"> </w:t>
        </w:r>
      </w:ins>
      <w:r w:rsidRPr="009E1585">
        <w:rPr>
          <w:rFonts w:ascii="HelveticaNeue" w:eastAsia="Times New Roman" w:hAnsi="HelveticaNeue"/>
          <w:lang w:val="mt-MT"/>
        </w:rPr>
        <w:t>isfel tal</w:t>
      </w:r>
      <w:del w:id="373" w:author="Mark Haber" w:date="2015-11-21T14:22:00Z">
        <w:r w:rsidRPr="009E1585" w:rsidDel="0034795B">
          <w:rPr>
            <w:rFonts w:ascii="HelveticaNeue" w:eastAsia="Times New Roman" w:hAnsi="HelveticaNeue"/>
            <w:lang w:val="mt-MT"/>
          </w:rPr>
          <w:delText>-</w:delText>
        </w:r>
      </w:del>
      <w:ins w:id="374" w:author="Mark Haber" w:date="2015-11-21T14:22:00Z">
        <w:r>
          <w:rPr>
            <w:rFonts w:ascii="HelveticaNeue" w:eastAsia="Times New Roman" w:hAnsi="HelveticaNeue"/>
            <w:lang w:val="mt-MT"/>
          </w:rPr>
          <w:noBreakHyphen/>
        </w:r>
      </w:ins>
      <w:r w:rsidRPr="009E1585">
        <w:rPr>
          <w:rFonts w:ascii="HelveticaNeue" w:eastAsia="Times New Roman" w:hAnsi="HelveticaNeue"/>
          <w:lang w:val="mt-MT"/>
        </w:rPr>
        <w:t>Mediterran. L-UE tgħid li rridu nif</w:t>
      </w:r>
      <w:ins w:id="375" w:author="Mark Haber" w:date="2015-11-20T14:19:00Z">
        <w:r>
          <w:rPr>
            <w:rFonts w:ascii="HelveticaNeue" w:eastAsia="Times New Roman" w:hAnsi="HelveticaNeue"/>
            <w:lang w:val="mt-MT"/>
          </w:rPr>
          <w:t>h</w:t>
        </w:r>
      </w:ins>
      <w:r w:rsidRPr="009E1585">
        <w:rPr>
          <w:rFonts w:ascii="HelveticaNeue" w:eastAsia="Times New Roman" w:hAnsi="HelveticaNeue"/>
          <w:lang w:val="mt-MT"/>
        </w:rPr>
        <w:t>m</w:t>
      </w:r>
      <w:del w:id="376" w:author="Mark Haber" w:date="2015-11-20T14:19:00Z">
        <w:r w:rsidRPr="009E1585" w:rsidDel="00E8482B">
          <w:rPr>
            <w:rFonts w:ascii="HelveticaNeue" w:eastAsia="Times New Roman" w:hAnsi="HelveticaNeue"/>
            <w:lang w:val="mt-MT"/>
          </w:rPr>
          <w:delText>h</w:delText>
        </w:r>
      </w:del>
      <w:r w:rsidRPr="009E1585">
        <w:rPr>
          <w:rFonts w:ascii="HelveticaNeue" w:eastAsia="Times New Roman" w:hAnsi="HelveticaNeue"/>
          <w:lang w:val="mt-MT"/>
        </w:rPr>
        <w:t>u wkoll il-mudell ta</w:t>
      </w:r>
      <w:del w:id="377" w:author="Mark Haber" w:date="2015-11-20T17:19:00Z">
        <w:r w:rsidRPr="009E1585" w:rsidDel="003162C0">
          <w:rPr>
            <w:rFonts w:ascii="HelveticaNeue" w:eastAsia="Times New Roman" w:hAnsi="HelveticaNeue"/>
            <w:lang w:val="mt-MT"/>
          </w:rPr>
          <w:delText>'</w:delText>
        </w:r>
      </w:del>
      <w:ins w:id="378" w:author="Mark Haber" w:date="2015-11-20T17:19:00Z">
        <w:r>
          <w:rPr>
            <w:rFonts w:ascii="HelveticaNeue" w:eastAsia="Times New Roman" w:hAnsi="HelveticaNeue"/>
            <w:lang w:val="mt-MT"/>
          </w:rPr>
          <w:t>’</w:t>
        </w:r>
      </w:ins>
      <w:r w:rsidRPr="009E1585">
        <w:rPr>
          <w:rFonts w:ascii="HelveticaNeue" w:eastAsia="Times New Roman" w:hAnsi="HelveticaNeue"/>
          <w:lang w:val="mt-MT"/>
        </w:rPr>
        <w:t xml:space="preserve"> finanzjament, rotot, postijiet ta’ imbarkazzjoni u l-identitajiet.</w:t>
      </w:r>
    </w:p>
    <w:p w14:paraId="04F2B31B" w14:textId="77777777" w:rsidR="006F7607" w:rsidRPr="009E1585" w:rsidRDefault="006F7607" w:rsidP="009E1585">
      <w:pPr>
        <w:pStyle w:val="Standard"/>
        <w:autoSpaceDE w:val="0"/>
        <w:spacing w:after="400" w:line="360" w:lineRule="auto"/>
        <w:jc w:val="both"/>
        <w:rPr>
          <w:rFonts w:ascii="HelveticaNeue" w:eastAsia="Times New Roman" w:hAnsi="HelveticaNeue"/>
          <w:lang w:val="mt-MT"/>
        </w:rPr>
      </w:pPr>
      <w:r w:rsidRPr="009E1585">
        <w:rPr>
          <w:rFonts w:ascii="HelveticaNeue" w:eastAsia="Times New Roman" w:hAnsi="HelveticaNeue"/>
          <w:lang w:val="mt-MT"/>
        </w:rPr>
        <w:t>Id-dokumenti qe</w:t>
      </w:r>
      <w:del w:id="379" w:author="Mark Haber" w:date="2015-11-20T14:19:00Z">
        <w:r w:rsidRPr="009E1585" w:rsidDel="00E8482B">
          <w:rPr>
            <w:rFonts w:ascii="HelveticaNeue" w:eastAsia="Times New Roman" w:hAnsi="HelveticaNeue"/>
            <w:lang w:val="mt-MT"/>
          </w:rPr>
          <w:delText>d</w:delText>
        </w:r>
      </w:del>
      <w:r w:rsidRPr="009E1585">
        <w:rPr>
          <w:rFonts w:ascii="HelveticaNeue" w:eastAsia="Times New Roman" w:hAnsi="HelveticaNeue"/>
          <w:lang w:val="mt-MT"/>
        </w:rPr>
        <w:t>għ</w:t>
      </w:r>
      <w:ins w:id="380" w:author="Mark Haber" w:date="2015-11-20T14:19:00Z">
        <w:r>
          <w:rPr>
            <w:rFonts w:ascii="HelveticaNeue" w:eastAsia="Times New Roman" w:hAnsi="HelveticaNeue"/>
            <w:lang w:val="mt-MT"/>
          </w:rPr>
          <w:t>d</w:t>
        </w:r>
      </w:ins>
      <w:r w:rsidRPr="009E1585">
        <w:rPr>
          <w:rFonts w:ascii="HelveticaNeue" w:eastAsia="Times New Roman" w:hAnsi="HelveticaNeue"/>
          <w:lang w:val="mt-MT"/>
        </w:rPr>
        <w:t>in jiffukaw ukoll fuq kif ser tinħoloq strateġija ta’ informazzjoni biex tinforma lill-pubbliku dwar x’ser ikun il-pjan mil</w:t>
      </w:r>
      <w:del w:id="381" w:author="Mark Haber" w:date="2015-11-20T14:20:00Z">
        <w:r w:rsidRPr="009E1585" w:rsidDel="00E8482B">
          <w:rPr>
            <w:rFonts w:ascii="HelveticaNeue" w:eastAsia="Times New Roman" w:hAnsi="HelveticaNeue"/>
            <w:lang w:val="mt-MT"/>
          </w:rPr>
          <w:delText>l</w:delText>
        </w:r>
      </w:del>
      <w:r w:rsidRPr="009E1585">
        <w:rPr>
          <w:rFonts w:ascii="HelveticaNeue" w:eastAsia="Times New Roman" w:hAnsi="HelveticaNeue"/>
          <w:lang w:val="mt-MT"/>
        </w:rPr>
        <w:t>-</w:t>
      </w:r>
      <w:del w:id="382" w:author="Mark Haber" w:date="2015-11-20T14:20:00Z">
        <w:r w:rsidRPr="009E1585" w:rsidDel="00E8482B">
          <w:rPr>
            <w:rFonts w:ascii="HelveticaNeue" w:eastAsia="Times New Roman" w:hAnsi="HelveticaNeue"/>
            <w:lang w:val="mt-MT"/>
          </w:rPr>
          <w:delText>l</w:delText>
        </w:r>
      </w:del>
      <w:r w:rsidRPr="009E1585">
        <w:rPr>
          <w:rFonts w:ascii="HelveticaNeue" w:eastAsia="Times New Roman" w:hAnsi="HelveticaNeue"/>
          <w:lang w:val="mt-MT"/>
        </w:rPr>
        <w:t xml:space="preserve">lum </w:t>
      </w:r>
      <w:ins w:id="383" w:author="Mark Haber" w:date="2015-11-20T14:20:00Z">
        <w:r>
          <w:rPr>
            <w:rFonts w:ascii="HelveticaNeue" w:eastAsia="Times New Roman" w:hAnsi="HelveticaNeue"/>
            <w:lang w:val="mt-MT"/>
          </w:rPr>
          <w:t>‘</w:t>
        </w:r>
      </w:ins>
      <w:r w:rsidRPr="009E1585">
        <w:rPr>
          <w:rFonts w:ascii="HelveticaNeue" w:eastAsia="Times New Roman" w:hAnsi="HelveticaNeue"/>
          <w:lang w:val="mt-MT"/>
        </w:rPr>
        <w:t>il</w:t>
      </w:r>
      <w:ins w:id="384" w:author="Mark Haber" w:date="2015-11-20T14:20:00Z">
        <w:r>
          <w:rPr>
            <w:rFonts w:ascii="HelveticaNeue" w:eastAsia="Times New Roman" w:hAnsi="HelveticaNeue"/>
            <w:lang w:val="mt-MT"/>
          </w:rPr>
          <w:t xml:space="preserve"> </w:t>
        </w:r>
      </w:ins>
      <w:del w:id="385" w:author="Mark Haber" w:date="2015-11-20T14:20:00Z">
        <w:r w:rsidRPr="009E1585" w:rsidDel="00E8482B">
          <w:rPr>
            <w:rFonts w:ascii="HelveticaNeue" w:eastAsia="Times New Roman" w:hAnsi="HelveticaNeue"/>
            <w:lang w:val="mt-MT"/>
          </w:rPr>
          <w:delText>-</w:delText>
        </w:r>
      </w:del>
      <w:r w:rsidRPr="009E1585">
        <w:rPr>
          <w:rFonts w:ascii="HelveticaNeue" w:eastAsia="Times New Roman" w:hAnsi="HelveticaNeue"/>
          <w:lang w:val="mt-MT"/>
        </w:rPr>
        <w:t>quddiem. Din l-strateġija għandha tevita li tiffoka fuq kif ser issalva l-immigran</w:t>
      </w:r>
      <w:ins w:id="386" w:author="Mark Haber" w:date="2015-11-20T14:20:00Z">
        <w:r>
          <w:rPr>
            <w:rFonts w:ascii="HelveticaNeue" w:eastAsia="Times New Roman" w:hAnsi="HelveticaNeue"/>
            <w:lang w:val="mt-MT"/>
          </w:rPr>
          <w:t>t</w:t>
        </w:r>
      </w:ins>
      <w:r w:rsidRPr="009E1585">
        <w:rPr>
          <w:rFonts w:ascii="HelveticaNeue" w:eastAsia="Times New Roman" w:hAnsi="HelveticaNeue"/>
          <w:lang w:val="mt-MT"/>
        </w:rPr>
        <w:t>i</w:t>
      </w:r>
      <w:del w:id="387" w:author="Mark Haber" w:date="2015-11-20T14:20:00Z">
        <w:r w:rsidRPr="009E1585" w:rsidDel="00E8482B">
          <w:rPr>
            <w:rFonts w:ascii="HelveticaNeue" w:eastAsia="Times New Roman" w:hAnsi="HelveticaNeue"/>
            <w:lang w:val="mt-MT"/>
          </w:rPr>
          <w:delText>t</w:delText>
        </w:r>
      </w:del>
      <w:r w:rsidRPr="009E1585">
        <w:rPr>
          <w:rFonts w:ascii="HelveticaNeue" w:eastAsia="Times New Roman" w:hAnsi="HelveticaNeue"/>
          <w:lang w:val="mt-MT"/>
        </w:rPr>
        <w:t xml:space="preserve"> iżda minflok</w:t>
      </w:r>
      <w:ins w:id="388" w:author="Mark Haber" w:date="2015-11-20T14:20:00Z">
        <w:r>
          <w:rPr>
            <w:rFonts w:ascii="HelveticaNeue" w:eastAsia="Times New Roman" w:hAnsi="HelveticaNeue"/>
            <w:lang w:val="mt-MT"/>
          </w:rPr>
          <w:t>,</w:t>
        </w:r>
      </w:ins>
      <w:r w:rsidRPr="009E1585">
        <w:rPr>
          <w:rFonts w:ascii="HelveticaNeue" w:eastAsia="Times New Roman" w:hAnsi="HelveticaNeue"/>
          <w:lang w:val="mt-MT"/>
        </w:rPr>
        <w:t xml:space="preserve"> għandha te</w:t>
      </w:r>
      <w:ins w:id="389" w:author="Mark Haber" w:date="2015-11-20T14:21:00Z">
        <w:r>
          <w:rPr>
            <w:rFonts w:ascii="HelveticaNeue" w:eastAsia="Times New Roman" w:hAnsi="HelveticaNeue"/>
            <w:lang w:val="mt-MT"/>
          </w:rPr>
          <w:t>n</w:t>
        </w:r>
      </w:ins>
      <w:del w:id="390" w:author="Mark Haber" w:date="2015-11-20T14:21:00Z">
        <w:r w:rsidRPr="009E1585" w:rsidDel="00E8482B">
          <w:rPr>
            <w:rFonts w:ascii="HelveticaNeue" w:eastAsia="Times New Roman" w:hAnsi="HelveticaNeue"/>
            <w:lang w:val="mt-MT"/>
          </w:rPr>
          <w:delText>m</w:delText>
        </w:r>
      </w:del>
      <w:r w:rsidRPr="009E1585">
        <w:rPr>
          <w:rFonts w:ascii="HelveticaNeue" w:eastAsia="Times New Roman" w:hAnsi="HelveticaNeue"/>
          <w:lang w:val="mt-MT"/>
        </w:rPr>
        <w:t>fasi</w:t>
      </w:r>
      <w:ins w:id="391" w:author="Mark Haber" w:date="2015-11-20T14:21:00Z">
        <w:r>
          <w:rPr>
            <w:rFonts w:ascii="HelveticaNeue" w:eastAsia="Times New Roman" w:hAnsi="HelveticaNeue"/>
            <w:lang w:val="mt-MT"/>
          </w:rPr>
          <w:t>zz</w:t>
        </w:r>
      </w:ins>
      <w:del w:id="392" w:author="Mark Haber" w:date="2015-11-20T14:21:00Z">
        <w:r w:rsidRPr="009E1585" w:rsidDel="00E8482B">
          <w:rPr>
            <w:rFonts w:ascii="HelveticaNeue" w:eastAsia="Times New Roman" w:hAnsi="HelveticaNeue"/>
            <w:lang w:val="mt-MT"/>
          </w:rPr>
          <w:delText>ż</w:delText>
        </w:r>
      </w:del>
      <w:r w:rsidRPr="009E1585">
        <w:rPr>
          <w:rFonts w:ascii="HelveticaNeue" w:eastAsia="Times New Roman" w:hAnsi="HelveticaNeue"/>
          <w:lang w:val="mt-MT"/>
        </w:rPr>
        <w:t>a li l-għan tal</w:t>
      </w:r>
      <w:del w:id="393" w:author="Mark Haber" w:date="2015-11-21T14:23:00Z">
        <w:r w:rsidRPr="009E1585" w:rsidDel="0034795B">
          <w:rPr>
            <w:rFonts w:ascii="HelveticaNeue" w:eastAsia="Times New Roman" w:hAnsi="HelveticaNeue"/>
            <w:lang w:val="mt-MT"/>
          </w:rPr>
          <w:delText>-</w:delText>
        </w:r>
      </w:del>
      <w:ins w:id="394" w:author="Mark Haber" w:date="2015-11-21T14:23:00Z">
        <w:r>
          <w:rPr>
            <w:rFonts w:ascii="HelveticaNeue" w:eastAsia="Times New Roman" w:hAnsi="HelveticaNeue"/>
            <w:lang w:val="mt-MT"/>
          </w:rPr>
          <w:noBreakHyphen/>
        </w:r>
      </w:ins>
      <w:r w:rsidRPr="009E1585">
        <w:rPr>
          <w:rFonts w:ascii="HelveticaNeue" w:eastAsia="Times New Roman" w:hAnsi="HelveticaNeue"/>
          <w:lang w:val="mt-MT"/>
        </w:rPr>
        <w:t>operazzjoni huwa li l-UE jirnexxi</w:t>
      </w:r>
      <w:del w:id="395" w:author="Mark Haber" w:date="2015-11-20T14:21:00Z">
        <w:r w:rsidRPr="009E1585" w:rsidDel="00E8482B">
          <w:rPr>
            <w:rFonts w:ascii="HelveticaNeue" w:eastAsia="Times New Roman" w:hAnsi="HelveticaNeue"/>
            <w:lang w:val="mt-MT"/>
          </w:rPr>
          <w:delText>e</w:delText>
        </w:r>
      </w:del>
      <w:r w:rsidRPr="009E1585">
        <w:rPr>
          <w:rFonts w:ascii="HelveticaNeue" w:eastAsia="Times New Roman" w:hAnsi="HelveticaNeue"/>
          <w:lang w:val="mt-MT"/>
        </w:rPr>
        <w:t>l</w:t>
      </w:r>
      <w:ins w:id="396" w:author="Mark Haber" w:date="2015-11-20T14:21:00Z">
        <w:r>
          <w:rPr>
            <w:rFonts w:ascii="HelveticaNeue" w:eastAsia="Times New Roman" w:hAnsi="HelveticaNeue"/>
            <w:lang w:val="mt-MT"/>
          </w:rPr>
          <w:t>h</w:t>
        </w:r>
      </w:ins>
      <w:r w:rsidRPr="009E1585">
        <w:rPr>
          <w:rFonts w:ascii="HelveticaNeue" w:eastAsia="Times New Roman" w:hAnsi="HelveticaNeue"/>
          <w:lang w:val="mt-MT"/>
        </w:rPr>
        <w:t>a twaqqaf il-pjan ta’ dawn it-traffikanti.</w:t>
      </w:r>
    </w:p>
    <w:p w14:paraId="6DCDBF8A" w14:textId="77777777" w:rsidR="006F7607" w:rsidRPr="009E1585" w:rsidRDefault="006F7607" w:rsidP="009E1585">
      <w:pPr>
        <w:pStyle w:val="Standard"/>
        <w:autoSpaceDE w:val="0"/>
        <w:spacing w:after="400" w:line="360" w:lineRule="auto"/>
        <w:jc w:val="both"/>
        <w:rPr>
          <w:rFonts w:ascii="HelveticaNeue" w:eastAsia="Times New Roman" w:hAnsi="HelveticaNeue"/>
          <w:lang w:val="mt-MT"/>
        </w:rPr>
      </w:pPr>
      <w:r w:rsidRPr="009E1585">
        <w:rPr>
          <w:rFonts w:ascii="HelveticaNeue" w:eastAsia="Times New Roman" w:hAnsi="HelveticaNeue"/>
          <w:lang w:val="mt-MT"/>
        </w:rPr>
        <w:t>“L-operazzjoni li ser tkun qed issir m’għand</w:t>
      </w:r>
      <w:del w:id="397" w:author="Mark Haber" w:date="2015-11-20T14:22:00Z">
        <w:r w:rsidRPr="009E1585" w:rsidDel="00D870D0">
          <w:rPr>
            <w:rFonts w:ascii="HelveticaNeue" w:eastAsia="Times New Roman" w:hAnsi="HelveticaNeue"/>
            <w:lang w:val="mt-MT"/>
          </w:rPr>
          <w:delText>i</w:delText>
        </w:r>
      </w:del>
      <w:ins w:id="398" w:author="Mark Haber" w:date="2015-11-20T14:22:00Z">
        <w:r>
          <w:rPr>
            <w:rFonts w:ascii="HelveticaNeue" w:eastAsia="Times New Roman" w:hAnsi="HelveticaNeue"/>
            <w:lang w:val="mt-MT"/>
          </w:rPr>
          <w:t>hie</w:t>
        </w:r>
      </w:ins>
      <w:r w:rsidRPr="009E1585">
        <w:rPr>
          <w:rFonts w:ascii="HelveticaNeue" w:eastAsia="Times New Roman" w:hAnsi="HelveticaNeue"/>
          <w:lang w:val="mt-MT"/>
        </w:rPr>
        <w:t>x tkun ippubbliċizzata</w:t>
      </w:r>
      <w:ins w:id="399" w:author="Mark Haber" w:date="2015-11-20T14:23:00Z">
        <w:r>
          <w:rPr>
            <w:rFonts w:ascii="HelveticaNeue" w:eastAsia="Times New Roman" w:hAnsi="HelveticaNeue"/>
            <w:lang w:val="mt-MT"/>
          </w:rPr>
          <w:t xml:space="preserve"> </w:t>
        </w:r>
      </w:ins>
      <w:del w:id="400" w:author="Mark Haber" w:date="2015-11-20T14:23:00Z">
        <w:r w:rsidRPr="009E1585" w:rsidDel="00D870D0">
          <w:rPr>
            <w:rFonts w:ascii="HelveticaNeue" w:eastAsia="Times New Roman" w:hAnsi="HelveticaNeue"/>
            <w:lang w:val="mt-MT"/>
          </w:rPr>
          <w:delText>,</w:delText>
        </w:r>
      </w:del>
      <w:ins w:id="401" w:author="Mark Haber" w:date="2015-11-20T14:23:00Z">
        <w:r>
          <w:rPr>
            <w:rFonts w:ascii="HelveticaNeue" w:eastAsia="Times New Roman" w:hAnsi="HelveticaNeue"/>
            <w:lang w:val="mt-MT"/>
          </w:rPr>
          <w:t>-</w:t>
        </w:r>
      </w:ins>
      <w:r w:rsidRPr="009E1585">
        <w:rPr>
          <w:rFonts w:ascii="HelveticaNeue" w:eastAsia="Times New Roman" w:hAnsi="HelveticaNeue"/>
          <w:lang w:val="mt-MT"/>
        </w:rPr>
        <w:t xml:space="preserve"> din biex tevita milli toffri inċentiv lill-immigranti</w:t>
      </w:r>
      <w:ins w:id="402" w:author="Mark Haber" w:date="2015-11-20T14:23:00Z">
        <w:r>
          <w:rPr>
            <w:rFonts w:ascii="HelveticaNeue" w:eastAsia="Times New Roman" w:hAnsi="HelveticaNeue"/>
            <w:lang w:val="mt-MT"/>
          </w:rPr>
          <w:t>,</w:t>
        </w:r>
      </w:ins>
      <w:r w:rsidRPr="009E1585">
        <w:rPr>
          <w:rFonts w:ascii="HelveticaNeue" w:eastAsia="Times New Roman" w:hAnsi="HelveticaNeue"/>
          <w:lang w:val="mt-MT"/>
        </w:rPr>
        <w:t>”</w:t>
      </w:r>
      <w:del w:id="403" w:author="Mark Haber" w:date="2015-11-20T14:23:00Z">
        <w:r w:rsidRPr="009E1585" w:rsidDel="00D870D0">
          <w:rPr>
            <w:rFonts w:ascii="HelveticaNeue" w:eastAsia="Times New Roman" w:hAnsi="HelveticaNeue"/>
            <w:lang w:val="mt-MT"/>
          </w:rPr>
          <w:delText>,</w:delText>
        </w:r>
      </w:del>
      <w:r w:rsidRPr="009E1585">
        <w:rPr>
          <w:rFonts w:ascii="HelveticaNeue" w:eastAsia="Times New Roman" w:hAnsi="HelveticaNeue"/>
          <w:lang w:val="mt-MT"/>
        </w:rPr>
        <w:t xml:space="preserve"> jgħid wieħed mid-dokumenti. L-UE tgħid </w:t>
      </w:r>
      <w:ins w:id="404" w:author="Mark Haber" w:date="2015-11-20T14:23:00Z">
        <w:r>
          <w:rPr>
            <w:rFonts w:ascii="HelveticaNeue" w:eastAsia="Times New Roman" w:hAnsi="HelveticaNeue"/>
            <w:lang w:val="mt-MT"/>
          </w:rPr>
          <w:t>u</w:t>
        </w:r>
      </w:ins>
      <w:del w:id="405" w:author="Mark Haber" w:date="2015-11-20T14:23:00Z">
        <w:r w:rsidRPr="009E1585" w:rsidDel="00D870D0">
          <w:rPr>
            <w:rFonts w:ascii="HelveticaNeue" w:eastAsia="Times New Roman" w:hAnsi="HelveticaNeue"/>
            <w:lang w:val="mt-MT"/>
          </w:rPr>
          <w:delText>w</w:delText>
        </w:r>
      </w:del>
      <w:r w:rsidRPr="009E1585">
        <w:rPr>
          <w:rFonts w:ascii="HelveticaNeue" w:eastAsia="Times New Roman" w:hAnsi="HelveticaNeue"/>
          <w:lang w:val="mt-MT"/>
        </w:rPr>
        <w:t>koll li huwa possib</w:t>
      </w:r>
      <w:ins w:id="406" w:author="Mark Haber" w:date="2015-11-20T14:23:00Z">
        <w:r>
          <w:rPr>
            <w:rFonts w:ascii="HelveticaNeue" w:eastAsia="Times New Roman" w:hAnsi="HelveticaNeue"/>
            <w:lang w:val="mt-MT"/>
          </w:rPr>
          <w:t>b</w:t>
        </w:r>
      </w:ins>
      <w:r w:rsidRPr="009E1585">
        <w:rPr>
          <w:rFonts w:ascii="HelveticaNeue" w:eastAsia="Times New Roman" w:hAnsi="HelveticaNeue"/>
          <w:lang w:val="mt-MT"/>
        </w:rPr>
        <w:t xml:space="preserve">li </w:t>
      </w:r>
      <w:del w:id="407" w:author="Mark Haber" w:date="2015-11-20T14:24:00Z">
        <w:r w:rsidRPr="009E1585" w:rsidDel="00D870D0">
          <w:rPr>
            <w:rFonts w:ascii="HelveticaNeue" w:eastAsia="Times New Roman" w:hAnsi="HelveticaNeue"/>
            <w:lang w:val="mt-MT"/>
          </w:rPr>
          <w:delText xml:space="preserve">wkoll </w:delText>
        </w:r>
      </w:del>
      <w:r w:rsidRPr="009E1585">
        <w:rPr>
          <w:rFonts w:ascii="HelveticaNeue" w:eastAsia="Times New Roman" w:hAnsi="HelveticaNeue"/>
          <w:lang w:val="mt-MT"/>
        </w:rPr>
        <w:t xml:space="preserve">li jkun hemm azzjonijiet militari kontra </w:t>
      </w:r>
      <w:del w:id="408" w:author="Mark Haber" w:date="2015-11-20T14:24:00Z">
        <w:r w:rsidRPr="009E1585" w:rsidDel="00D870D0">
          <w:rPr>
            <w:rFonts w:ascii="HelveticaNeue" w:eastAsia="Times New Roman" w:hAnsi="HelveticaNeue"/>
            <w:lang w:val="mt-MT"/>
          </w:rPr>
          <w:delText>i</w:delText>
        </w:r>
      </w:del>
      <w:r w:rsidRPr="009E1585">
        <w:rPr>
          <w:rFonts w:ascii="HelveticaNeue" w:eastAsia="Times New Roman" w:hAnsi="HelveticaNeue"/>
          <w:lang w:val="mt-MT"/>
        </w:rPr>
        <w:t>l-grupp I</w:t>
      </w:r>
      <w:ins w:id="409" w:author="Mark Haber" w:date="2015-11-20T14:24:00Z">
        <w:r>
          <w:rPr>
            <w:rFonts w:ascii="HelveticaNeue" w:eastAsia="Times New Roman" w:hAnsi="HelveticaNeue"/>
            <w:lang w:val="mt-MT"/>
          </w:rPr>
          <w:t>ż</w:t>
        </w:r>
      </w:ins>
      <w:del w:id="410" w:author="Mark Haber" w:date="2015-11-20T14:24:00Z">
        <w:r w:rsidRPr="009E1585" w:rsidDel="00D870D0">
          <w:rPr>
            <w:rFonts w:ascii="HelveticaNeue" w:eastAsia="Times New Roman" w:hAnsi="HelveticaNeue"/>
            <w:lang w:val="mt-MT"/>
          </w:rPr>
          <w:delText>s</w:delText>
        </w:r>
      </w:del>
      <w:r w:rsidRPr="009E1585">
        <w:rPr>
          <w:rFonts w:ascii="HelveticaNeue" w:eastAsia="Times New Roman" w:hAnsi="HelveticaNeue"/>
          <w:lang w:val="mt-MT"/>
        </w:rPr>
        <w:t>lamiku fl-art sov</w:t>
      </w:r>
      <w:del w:id="411" w:author="Mark Haber" w:date="2015-11-20T14:24:00Z">
        <w:r w:rsidRPr="009E1585" w:rsidDel="00D870D0">
          <w:rPr>
            <w:rFonts w:ascii="HelveticaNeue" w:eastAsia="Times New Roman" w:hAnsi="HelveticaNeue"/>
            <w:lang w:val="mt-MT"/>
          </w:rPr>
          <w:delText>er</w:delText>
        </w:r>
      </w:del>
      <w:ins w:id="412" w:author="Mark Haber" w:date="2015-11-20T14:24:00Z">
        <w:r>
          <w:rPr>
            <w:rFonts w:ascii="HelveticaNeue" w:eastAsia="Times New Roman" w:hAnsi="HelveticaNeue"/>
            <w:lang w:val="mt-MT"/>
          </w:rPr>
          <w:t>re</w:t>
        </w:r>
      </w:ins>
      <w:r w:rsidRPr="009E1585">
        <w:rPr>
          <w:rFonts w:ascii="HelveticaNeue" w:eastAsia="Times New Roman" w:hAnsi="HelveticaNeue"/>
          <w:lang w:val="mt-MT"/>
        </w:rPr>
        <w:t>na tal-Libja.</w:t>
      </w:r>
    </w:p>
    <w:p w14:paraId="0939FBD6" w14:textId="77777777" w:rsidR="006F7607" w:rsidRPr="009E1585" w:rsidRDefault="006F7607" w:rsidP="009E1585">
      <w:pPr>
        <w:pStyle w:val="Standard"/>
        <w:autoSpaceDE w:val="0"/>
        <w:spacing w:after="400" w:line="360" w:lineRule="auto"/>
        <w:jc w:val="both"/>
        <w:rPr>
          <w:rFonts w:ascii="HelveticaNeue" w:eastAsia="Times New Roman" w:hAnsi="HelveticaNeue"/>
          <w:lang w:val="mt-MT"/>
        </w:rPr>
      </w:pPr>
      <w:r w:rsidRPr="009E1585">
        <w:rPr>
          <w:rFonts w:ascii="HelveticaNeue" w:eastAsia="Times New Roman" w:hAnsi="HelveticaNeue"/>
          <w:lang w:val="mt-MT"/>
        </w:rPr>
        <w:t xml:space="preserve">Dan il-pajjiż </w:t>
      </w:r>
      <w:del w:id="413" w:author="Mark Haber" w:date="2015-11-21T14:44:00Z">
        <w:r w:rsidRPr="009E1585" w:rsidDel="0077596E">
          <w:rPr>
            <w:rFonts w:ascii="HelveticaNeue" w:eastAsia="Times New Roman" w:hAnsi="HelveticaNeue"/>
            <w:lang w:val="mt-MT"/>
          </w:rPr>
          <w:delText xml:space="preserve">fl-istorja </w:delText>
        </w:r>
      </w:del>
      <w:r w:rsidRPr="009E1585">
        <w:rPr>
          <w:rFonts w:ascii="HelveticaNeue" w:eastAsia="Times New Roman" w:hAnsi="HelveticaNeue"/>
          <w:lang w:val="mt-MT"/>
        </w:rPr>
        <w:t xml:space="preserve">minn dejjem kien magħruf </w:t>
      </w:r>
      <w:ins w:id="414" w:author="Mark Haber" w:date="2015-11-21T14:44:00Z">
        <w:r w:rsidRPr="009E1585">
          <w:rPr>
            <w:rFonts w:ascii="HelveticaNeue" w:eastAsia="Times New Roman" w:hAnsi="HelveticaNeue"/>
            <w:lang w:val="mt-MT"/>
          </w:rPr>
          <w:t xml:space="preserve">fl-istorja </w:t>
        </w:r>
      </w:ins>
      <w:r w:rsidRPr="009E1585">
        <w:rPr>
          <w:rFonts w:ascii="HelveticaNeue" w:eastAsia="Times New Roman" w:hAnsi="HelveticaNeue"/>
          <w:lang w:val="mt-MT"/>
        </w:rPr>
        <w:t>bħala rotta li l-immigranti jużaw biex jaħarbu u jaslu fl-Ewropa, iżda minn meta kien hemm il-waqfa tar-reġim ta’ Muammar Gaddafi u bdiet il-gwerra, il-faqar żdied u b’hekk in-numru ta’ immigranti irre</w:t>
      </w:r>
      <w:del w:id="415" w:author="Mark Haber" w:date="2015-11-20T15:34:00Z">
        <w:r w:rsidRPr="009E1585" w:rsidDel="003A6889">
          <w:rPr>
            <w:rFonts w:ascii="HelveticaNeue" w:eastAsia="Times New Roman" w:hAnsi="HelveticaNeue"/>
            <w:lang w:val="mt-MT"/>
          </w:rPr>
          <w:delText>goal</w:delText>
        </w:r>
      </w:del>
      <w:r>
        <w:rPr>
          <w:rFonts w:ascii="HelveticaNeue" w:eastAsia="Times New Roman" w:hAnsi="HelveticaNeue"/>
          <w:lang w:val="mt-MT"/>
        </w:rPr>
        <w:t>go</w:t>
      </w:r>
      <w:ins w:id="416" w:author="Mark Haber" w:date="2015-11-21T13:46:00Z">
        <w:r>
          <w:rPr>
            <w:rFonts w:ascii="HelveticaNeue" w:eastAsia="Times New Roman" w:hAnsi="HelveticaNeue"/>
            <w:lang w:val="mt-MT"/>
          </w:rPr>
          <w:t>l</w:t>
        </w:r>
      </w:ins>
      <w:r>
        <w:rPr>
          <w:rFonts w:ascii="HelveticaNeue" w:eastAsia="Times New Roman" w:hAnsi="HelveticaNeue"/>
          <w:lang w:val="mt-MT"/>
        </w:rPr>
        <w:t>a</w:t>
      </w:r>
      <w:del w:id="417" w:author="Mark Haber" w:date="2015-11-21T13:46:00Z">
        <w:r w:rsidDel="004C0E5A">
          <w:rPr>
            <w:rFonts w:ascii="HelveticaNeue" w:eastAsia="Times New Roman" w:hAnsi="HelveticaNeue"/>
            <w:lang w:val="mt-MT"/>
          </w:rPr>
          <w:delText>l</w:delText>
        </w:r>
      </w:del>
      <w:r w:rsidRPr="009E1585">
        <w:rPr>
          <w:rFonts w:ascii="HelveticaNeue" w:eastAsia="Times New Roman" w:hAnsi="HelveticaNeue"/>
          <w:lang w:val="mt-MT"/>
        </w:rPr>
        <w:t>ri f’dan il</w:t>
      </w:r>
      <w:del w:id="418" w:author="ops" w:date="2015-11-24T02:45:00Z">
        <w:r w:rsidRPr="009E1585" w:rsidDel="00502366">
          <w:rPr>
            <w:rFonts w:ascii="HelveticaNeue" w:eastAsia="Times New Roman" w:hAnsi="HelveticaNeue"/>
            <w:lang w:val="mt-MT"/>
          </w:rPr>
          <w:delText>-</w:delText>
        </w:r>
      </w:del>
      <w:ins w:id="419" w:author="ops" w:date="2015-11-24T02:45:00Z">
        <w:r>
          <w:rPr>
            <w:rFonts w:ascii="HelveticaNeue" w:eastAsia="Times New Roman" w:hAnsi="HelveticaNeue"/>
            <w:lang w:val="mt-MT"/>
          </w:rPr>
          <w:noBreakHyphen/>
        </w:r>
      </w:ins>
      <w:r w:rsidRPr="009E1585">
        <w:rPr>
          <w:rFonts w:ascii="HelveticaNeue" w:eastAsia="Times New Roman" w:hAnsi="HelveticaNeue"/>
          <w:lang w:val="mt-MT"/>
        </w:rPr>
        <w:t>pajjiż</w:t>
      </w:r>
      <w:del w:id="420" w:author="Mark Haber" w:date="2015-11-20T14:25:00Z">
        <w:r w:rsidRPr="009E1585" w:rsidDel="00D870D0">
          <w:rPr>
            <w:rFonts w:ascii="HelveticaNeue" w:eastAsia="Times New Roman" w:hAnsi="HelveticaNeue"/>
            <w:lang w:val="mt-MT"/>
          </w:rPr>
          <w:delText>i</w:delText>
        </w:r>
      </w:del>
      <w:r w:rsidRPr="009E1585">
        <w:rPr>
          <w:rFonts w:ascii="HelveticaNeue" w:eastAsia="Times New Roman" w:hAnsi="HelveticaNeue"/>
          <w:lang w:val="mt-MT"/>
        </w:rPr>
        <w:t xml:space="preserve"> żdied b’</w:t>
      </w:r>
      <w:del w:id="421" w:author="Mark Haber" w:date="2015-11-20T14:25:00Z">
        <w:r w:rsidRPr="009E1585" w:rsidDel="00D870D0">
          <w:rPr>
            <w:rFonts w:ascii="HelveticaNeue" w:eastAsia="Times New Roman" w:hAnsi="HelveticaNeue"/>
            <w:lang w:val="mt-MT"/>
          </w:rPr>
          <w:delText xml:space="preserve"> </w:delText>
        </w:r>
      </w:del>
      <w:r w:rsidRPr="009E1585">
        <w:rPr>
          <w:rFonts w:ascii="HelveticaNeue" w:eastAsia="Times New Roman" w:hAnsi="HelveticaNeue"/>
          <w:lang w:val="mt-MT"/>
        </w:rPr>
        <w:t>numr</w:t>
      </w:r>
      <w:ins w:id="422" w:author="Mark Haber" w:date="2015-11-20T14:25:00Z">
        <w:r>
          <w:rPr>
            <w:rFonts w:ascii="HelveticaNeue" w:eastAsia="Times New Roman" w:hAnsi="HelveticaNeue"/>
            <w:lang w:val="mt-MT"/>
          </w:rPr>
          <w:t>u</w:t>
        </w:r>
      </w:ins>
      <w:del w:id="423" w:author="Mark Haber" w:date="2015-11-20T14:25:00Z">
        <w:r w:rsidRPr="009E1585" w:rsidDel="00D870D0">
          <w:rPr>
            <w:rFonts w:ascii="HelveticaNeue" w:eastAsia="Times New Roman" w:hAnsi="HelveticaNeue"/>
            <w:lang w:val="mt-MT"/>
          </w:rPr>
          <w:delText>i</w:delText>
        </w:r>
      </w:del>
      <w:r w:rsidRPr="009E1585">
        <w:rPr>
          <w:rFonts w:ascii="HelveticaNeue" w:eastAsia="Times New Roman" w:hAnsi="HelveticaNeue"/>
          <w:lang w:val="mt-MT"/>
        </w:rPr>
        <w:t xml:space="preserve"> sostanzjali.</w:t>
      </w:r>
      <w:ins w:id="424" w:author="Mark Haber" w:date="2015-11-20T14:26:00Z">
        <w:r>
          <w:rPr>
            <w:rFonts w:ascii="HelveticaNeue" w:eastAsia="Times New Roman" w:hAnsi="HelveticaNeue"/>
            <w:lang w:val="mt-MT"/>
          </w:rPr>
          <w:t xml:space="preserve"> </w:t>
        </w:r>
      </w:ins>
      <w:r w:rsidRPr="009E1585">
        <w:rPr>
          <w:rFonts w:ascii="HelveticaNeue" w:eastAsia="Times New Roman" w:hAnsi="HelveticaNeue"/>
          <w:lang w:val="mt-MT"/>
        </w:rPr>
        <w:t xml:space="preserve">“Irridu nindirizzaw il-problemi ta’ kif ser inkunu qed </w:t>
      </w:r>
      <w:ins w:id="425" w:author="Mark Haber" w:date="2015-11-20T14:26:00Z">
        <w:r>
          <w:rPr>
            <w:rFonts w:ascii="HelveticaNeue" w:eastAsia="Times New Roman" w:hAnsi="HelveticaNeue"/>
            <w:lang w:val="mt-MT"/>
          </w:rPr>
          <w:t>i</w:t>
        </w:r>
      </w:ins>
      <w:r w:rsidRPr="009E1585">
        <w:rPr>
          <w:rFonts w:ascii="HelveticaNeue" w:eastAsia="Times New Roman" w:hAnsi="HelveticaNeue"/>
          <w:lang w:val="mt-MT"/>
        </w:rPr>
        <w:t>nwaqqfu l-kunflitti u nipprovdu riżorsi umanitarji</w:t>
      </w:r>
      <w:ins w:id="426" w:author="Mark Haber" w:date="2015-11-20T14:27:00Z">
        <w:r>
          <w:rPr>
            <w:rFonts w:ascii="HelveticaNeue" w:eastAsia="Times New Roman" w:hAnsi="HelveticaNeue"/>
            <w:lang w:val="mt-MT"/>
          </w:rPr>
          <w:t>,</w:t>
        </w:r>
      </w:ins>
      <w:del w:id="427" w:author="Mark Haber" w:date="2015-11-20T14:27:00Z">
        <w:r w:rsidRPr="009E1585" w:rsidDel="00D870D0">
          <w:rPr>
            <w:rFonts w:ascii="HelveticaNeue" w:eastAsia="Times New Roman" w:hAnsi="HelveticaNeue"/>
            <w:lang w:val="mt-MT"/>
          </w:rPr>
          <w:delText>.</w:delText>
        </w:r>
      </w:del>
      <w:r w:rsidRPr="009E1585">
        <w:rPr>
          <w:rFonts w:ascii="HelveticaNeue" w:eastAsia="Times New Roman" w:hAnsi="HelveticaNeue"/>
          <w:lang w:val="mt-MT"/>
        </w:rPr>
        <w:t>”</w:t>
      </w:r>
      <w:del w:id="428" w:author="Mark Haber" w:date="2015-11-20T14:27:00Z">
        <w:r w:rsidRPr="009E1585" w:rsidDel="00D870D0">
          <w:rPr>
            <w:rFonts w:ascii="HelveticaNeue" w:eastAsia="Times New Roman" w:hAnsi="HelveticaNeue"/>
            <w:lang w:val="mt-MT"/>
          </w:rPr>
          <w:delText>,</w:delText>
        </w:r>
      </w:del>
      <w:r w:rsidRPr="009E1585">
        <w:rPr>
          <w:rFonts w:ascii="HelveticaNeue" w:eastAsia="Times New Roman" w:hAnsi="HelveticaNeue"/>
          <w:lang w:val="mt-MT"/>
        </w:rPr>
        <w:t xml:space="preserve"> qal Issandr El Amrani, membru tal</w:t>
      </w:r>
      <w:ins w:id="429" w:author="Mark Haber" w:date="2015-11-20T14:27:00Z">
        <w:r>
          <w:rPr>
            <w:rFonts w:ascii="HelveticaNeue" w:eastAsia="Times New Roman" w:hAnsi="HelveticaNeue"/>
            <w:lang w:val="mt-MT"/>
          </w:rPr>
          <w:t>-</w:t>
        </w:r>
      </w:ins>
      <w:del w:id="430" w:author="Mark Haber" w:date="2015-11-20T14:27:00Z">
        <w:r w:rsidRPr="009E1585" w:rsidDel="00D870D0">
          <w:rPr>
            <w:rFonts w:ascii="HelveticaNeue" w:eastAsia="Times New Roman" w:hAnsi="HelveticaNeue"/>
            <w:lang w:val="mt-MT"/>
          </w:rPr>
          <w:delText xml:space="preserve"> </w:delText>
        </w:r>
      </w:del>
      <w:r w:rsidRPr="009E1585">
        <w:rPr>
          <w:rFonts w:ascii="HelveticaNeue" w:eastAsia="Times New Roman" w:hAnsi="HelveticaNeue"/>
          <w:lang w:val="mt-MT"/>
        </w:rPr>
        <w:t>grupp għall-kriżi internazzjonali għal</w:t>
      </w:r>
      <w:ins w:id="431" w:author="Mark Haber" w:date="2015-11-20T14:27:00Z">
        <w:r>
          <w:rPr>
            <w:rFonts w:ascii="HelveticaNeue" w:eastAsia="Times New Roman" w:hAnsi="HelveticaNeue"/>
            <w:lang w:val="mt-MT"/>
          </w:rPr>
          <w:t>l</w:t>
        </w:r>
      </w:ins>
      <w:r w:rsidRPr="009E1585">
        <w:rPr>
          <w:rFonts w:ascii="HelveticaNeue" w:eastAsia="Times New Roman" w:hAnsi="HelveticaNeue"/>
          <w:lang w:val="mt-MT"/>
        </w:rPr>
        <w:t>-proġett tal-Afrika</w:t>
      </w:r>
      <w:del w:id="432" w:author="Mark Haber" w:date="2015-11-20T14:28:00Z">
        <w:r w:rsidRPr="009E1585" w:rsidDel="00D870D0">
          <w:rPr>
            <w:rFonts w:ascii="HelveticaNeue" w:eastAsia="Times New Roman" w:hAnsi="HelveticaNeue"/>
            <w:lang w:val="mt-MT"/>
          </w:rPr>
          <w:delText xml:space="preserve"> tan-Nord</w:delText>
        </w:r>
      </w:del>
      <w:ins w:id="433" w:author="Mark Haber" w:date="2015-11-20T14:28:00Z">
        <w:r>
          <w:rPr>
            <w:rFonts w:ascii="HelveticaNeue" w:eastAsia="Times New Roman" w:hAnsi="HelveticaNeue"/>
            <w:lang w:val="mt-MT"/>
          </w:rPr>
          <w:t xml:space="preserve"> ta’ Fuq</w:t>
        </w:r>
      </w:ins>
      <w:r w:rsidRPr="009E1585">
        <w:rPr>
          <w:rFonts w:ascii="HelveticaNeue" w:eastAsia="Times New Roman" w:hAnsi="HelveticaNeue"/>
          <w:lang w:val="mt-MT"/>
        </w:rPr>
        <w:t>.</w:t>
      </w:r>
    </w:p>
    <w:p w14:paraId="107EE709" w14:textId="77777777" w:rsidR="006F7607" w:rsidRPr="009E1585" w:rsidRDefault="006F7607" w:rsidP="009E1585">
      <w:pPr>
        <w:pStyle w:val="Standard"/>
        <w:autoSpaceDE w:val="0"/>
        <w:spacing w:after="400" w:line="360" w:lineRule="auto"/>
        <w:jc w:val="both"/>
        <w:rPr>
          <w:rFonts w:ascii="HelveticaNeue" w:eastAsia="Times New Roman" w:hAnsi="HelveticaNeue"/>
          <w:lang w:val="mt-MT"/>
        </w:rPr>
      </w:pPr>
      <w:ins w:id="434" w:author="Mark Haber" w:date="2015-11-20T14:28:00Z">
        <w:r>
          <w:rPr>
            <w:rFonts w:ascii="HelveticaNeue" w:eastAsia="Times New Roman" w:hAnsi="HelveticaNeue"/>
            <w:lang w:val="mt-MT"/>
          </w:rPr>
          <w:t>“</w:t>
        </w:r>
      </w:ins>
      <w:r w:rsidRPr="009E1585">
        <w:rPr>
          <w:rFonts w:ascii="HelveticaNeue" w:eastAsia="Times New Roman" w:hAnsi="HelveticaNeue"/>
          <w:lang w:val="mt-MT"/>
        </w:rPr>
        <w:t>Il-problema mhux kif ser twaqqaf dawn l-immigranti milli jiġu fl-Ewropa</w:t>
      </w:r>
      <w:del w:id="435" w:author="ops" w:date="2015-11-24T02:46:00Z">
        <w:r w:rsidRPr="009E1585" w:rsidDel="00502366">
          <w:rPr>
            <w:rFonts w:ascii="HelveticaNeue" w:eastAsia="Times New Roman" w:hAnsi="HelveticaNeue"/>
            <w:lang w:val="mt-MT"/>
          </w:rPr>
          <w:delText>,</w:delText>
        </w:r>
      </w:del>
      <w:r w:rsidRPr="009E1585">
        <w:rPr>
          <w:rFonts w:ascii="HelveticaNeue" w:eastAsia="Times New Roman" w:hAnsi="HelveticaNeue"/>
          <w:lang w:val="mt-MT"/>
        </w:rPr>
        <w:t xml:space="preserve"> iżda r-rotta nnifis</w:t>
      </w:r>
      <w:ins w:id="436" w:author="Mark Haber" w:date="2015-11-20T14:28:00Z">
        <w:r>
          <w:rPr>
            <w:rFonts w:ascii="HelveticaNeue" w:eastAsia="Times New Roman" w:hAnsi="HelveticaNeue"/>
            <w:lang w:val="mt-MT"/>
          </w:rPr>
          <w:t>h</w:t>
        </w:r>
      </w:ins>
      <w:r w:rsidRPr="009E1585">
        <w:rPr>
          <w:rFonts w:ascii="HelveticaNeue" w:eastAsia="Times New Roman" w:hAnsi="HelveticaNeue"/>
          <w:lang w:val="mt-MT"/>
        </w:rPr>
        <w:t xml:space="preserve">a li qed toħloq il-kunflitti. Jekk mhux ser tkun qed tiġi </w:t>
      </w:r>
      <w:ins w:id="437" w:author="Mark Haber" w:date="2015-11-20T14:29:00Z">
        <w:r>
          <w:rPr>
            <w:rFonts w:ascii="HelveticaNeue" w:eastAsia="Times New Roman" w:hAnsi="HelveticaNeue"/>
            <w:lang w:val="mt-MT"/>
          </w:rPr>
          <w:t>i</w:t>
        </w:r>
      </w:ins>
      <w:r w:rsidRPr="009E1585">
        <w:rPr>
          <w:rFonts w:ascii="HelveticaNeue" w:eastAsia="Times New Roman" w:hAnsi="HelveticaNeue"/>
          <w:lang w:val="mt-MT"/>
        </w:rPr>
        <w:t>ndirizzata din il-problema</w:t>
      </w:r>
      <w:ins w:id="438" w:author="Mark Haber" w:date="2015-11-20T14:29:00Z">
        <w:r>
          <w:rPr>
            <w:rFonts w:ascii="HelveticaNeue" w:eastAsia="Times New Roman" w:hAnsi="HelveticaNeue"/>
            <w:lang w:val="mt-MT"/>
          </w:rPr>
          <w:t>,</w:t>
        </w:r>
      </w:ins>
      <w:r w:rsidRPr="009E1585">
        <w:rPr>
          <w:rFonts w:ascii="HelveticaNeue" w:eastAsia="Times New Roman" w:hAnsi="HelveticaNeue"/>
          <w:lang w:val="mt-MT"/>
        </w:rPr>
        <w:t xml:space="preserve"> filwaqt li nipprovaw </w:t>
      </w:r>
      <w:ins w:id="439" w:author="Mark Haber" w:date="2015-11-20T14:29:00Z">
        <w:r>
          <w:rPr>
            <w:rFonts w:ascii="HelveticaNeue" w:eastAsia="Times New Roman" w:hAnsi="HelveticaNeue"/>
            <w:lang w:val="mt-MT"/>
          </w:rPr>
          <w:t>i</w:t>
        </w:r>
      </w:ins>
      <w:r w:rsidRPr="009E1585">
        <w:rPr>
          <w:rFonts w:ascii="HelveticaNeue" w:eastAsia="Times New Roman" w:hAnsi="HelveticaNeue"/>
          <w:lang w:val="mt-MT"/>
        </w:rPr>
        <w:t xml:space="preserve">nsolvu l-problema </w:t>
      </w:r>
      <w:ins w:id="440" w:author="Mark Haber" w:date="2015-11-20T14:30:00Z">
        <w:r>
          <w:rPr>
            <w:rFonts w:ascii="HelveticaNeue" w:eastAsia="Times New Roman" w:hAnsi="HelveticaNeue"/>
            <w:lang w:val="mt-MT"/>
          </w:rPr>
          <w:t>ta</w:t>
        </w:r>
      </w:ins>
      <w:r w:rsidRPr="009E1585">
        <w:rPr>
          <w:rFonts w:ascii="HelveticaNeue" w:eastAsia="Times New Roman" w:hAnsi="HelveticaNeue"/>
          <w:lang w:val="mt-MT"/>
        </w:rPr>
        <w:t>t-traffikanti tal-Libja biss, l-immigranti ser imorru minn x</w:t>
      </w:r>
      <w:del w:id="441" w:author="Mark Haber" w:date="2015-11-20T14:29:00Z">
        <w:r w:rsidRPr="009E1585" w:rsidDel="00D870D0">
          <w:rPr>
            <w:rFonts w:ascii="HelveticaNeue" w:eastAsia="Times New Roman" w:hAnsi="HelveticaNeue"/>
            <w:lang w:val="mt-MT"/>
          </w:rPr>
          <w:delText>’i</w:delText>
        </w:r>
      </w:del>
      <w:ins w:id="442" w:author="Mark Haber" w:date="2015-11-20T14:29:00Z">
        <w:r>
          <w:rPr>
            <w:rFonts w:ascii="HelveticaNeue" w:eastAsia="Times New Roman" w:hAnsi="HelveticaNeue"/>
            <w:lang w:val="mt-MT"/>
          </w:rPr>
          <w:t xml:space="preserve">i </w:t>
        </w:r>
      </w:ins>
      <w:r w:rsidRPr="009E1585">
        <w:rPr>
          <w:rFonts w:ascii="HelveticaNeue" w:eastAsia="Times New Roman" w:hAnsi="HelveticaNeue"/>
          <w:lang w:val="mt-MT"/>
        </w:rPr>
        <w:t>mkien ieħor,</w:t>
      </w:r>
      <w:ins w:id="443" w:author="Mark Haber" w:date="2015-11-20T14:29:00Z">
        <w:r>
          <w:rPr>
            <w:rFonts w:ascii="HelveticaNeue" w:eastAsia="Times New Roman" w:hAnsi="HelveticaNeue"/>
            <w:lang w:val="mt-MT"/>
          </w:rPr>
          <w:t>”</w:t>
        </w:r>
      </w:ins>
      <w:r w:rsidRPr="009E1585">
        <w:rPr>
          <w:rFonts w:ascii="HelveticaNeue" w:eastAsia="Times New Roman" w:hAnsi="HelveticaNeue"/>
          <w:lang w:val="mt-MT"/>
        </w:rPr>
        <w:t xml:space="preserve"> saħaq El Amrani.</w:t>
      </w:r>
    </w:p>
    <w:p w14:paraId="6F71F0C6" w14:textId="77777777" w:rsidR="006F7607" w:rsidRPr="009E1585" w:rsidRDefault="006F7607" w:rsidP="009E1585">
      <w:pPr>
        <w:pStyle w:val="Standard"/>
        <w:autoSpaceDE w:val="0"/>
        <w:spacing w:line="360" w:lineRule="auto"/>
        <w:jc w:val="both"/>
        <w:rPr>
          <w:rFonts w:ascii="HelveticaNeue" w:eastAsia="Times New Roman" w:hAnsi="HelveticaNeue"/>
          <w:lang w:val="mt-MT"/>
        </w:rPr>
      </w:pPr>
    </w:p>
    <w:p w14:paraId="012ED817" w14:textId="77777777" w:rsidR="006F7607" w:rsidRPr="009E1585" w:rsidRDefault="006F7607" w:rsidP="009E1585">
      <w:pPr>
        <w:pStyle w:val="Standard"/>
        <w:autoSpaceDE w:val="0"/>
        <w:spacing w:line="360" w:lineRule="auto"/>
        <w:jc w:val="both"/>
        <w:rPr>
          <w:rFonts w:ascii="HelveticaNeue" w:eastAsia="Times New Roman" w:hAnsi="HelveticaNeue"/>
          <w:b/>
          <w:bCs/>
          <w:lang w:val="mt-MT"/>
        </w:rPr>
      </w:pPr>
      <w:r w:rsidRPr="009E1585">
        <w:rPr>
          <w:rFonts w:ascii="HelveticaNeue" w:eastAsia="Times New Roman" w:hAnsi="HelveticaNeue"/>
          <w:b/>
          <w:bCs/>
          <w:lang w:val="mt-MT"/>
        </w:rPr>
        <w:t>L-erbatax</w:t>
      </w:r>
      <w:ins w:id="444" w:author="Mark Haber" w:date="2015-11-20T14:30:00Z">
        <w:r>
          <w:rPr>
            <w:rFonts w:ascii="HelveticaNeue" w:eastAsia="Times New Roman" w:hAnsi="HelveticaNeue"/>
            <w:b/>
            <w:bCs/>
            <w:lang w:val="mt-MT"/>
          </w:rPr>
          <w:t>-</w:t>
        </w:r>
      </w:ins>
      <w:del w:id="445" w:author="Mark Haber" w:date="2015-11-20T14:30:00Z">
        <w:r w:rsidRPr="009E1585" w:rsidDel="00D870D0">
          <w:rPr>
            <w:rFonts w:ascii="HelveticaNeue" w:eastAsia="Times New Roman" w:hAnsi="HelveticaNeue"/>
            <w:b/>
            <w:bCs/>
            <w:lang w:val="mt-MT"/>
          </w:rPr>
          <w:delText xml:space="preserve"> </w:delText>
        </w:r>
      </w:del>
      <w:r w:rsidRPr="009E1585">
        <w:rPr>
          <w:rFonts w:ascii="HelveticaNeue" w:eastAsia="Times New Roman" w:hAnsi="HelveticaNeue"/>
          <w:b/>
          <w:bCs/>
          <w:lang w:val="mt-MT"/>
        </w:rPr>
        <w:t>il</w:t>
      </w:r>
      <w:del w:id="446" w:author="Mark Haber" w:date="2015-11-20T14:30:00Z">
        <w:r w:rsidRPr="009E1585" w:rsidDel="00D870D0">
          <w:rPr>
            <w:rFonts w:ascii="HelveticaNeue" w:eastAsia="Times New Roman" w:hAnsi="HelveticaNeue"/>
            <w:b/>
            <w:bCs/>
            <w:lang w:val="mt-MT"/>
          </w:rPr>
          <w:delText>-</w:delText>
        </w:r>
      </w:del>
      <w:ins w:id="447" w:author="Mark Haber" w:date="2015-11-20T14:30:00Z">
        <w:r>
          <w:rPr>
            <w:rFonts w:ascii="HelveticaNeue" w:eastAsia="Times New Roman" w:hAnsi="HelveticaNeue"/>
            <w:b/>
            <w:bCs/>
            <w:lang w:val="mt-MT"/>
          </w:rPr>
          <w:t xml:space="preserve"> </w:t>
        </w:r>
      </w:ins>
      <w:r w:rsidRPr="009E1585">
        <w:rPr>
          <w:rFonts w:ascii="HelveticaNeue" w:eastAsia="Times New Roman" w:hAnsi="HelveticaNeue"/>
          <w:b/>
          <w:bCs/>
          <w:lang w:val="mt-MT"/>
        </w:rPr>
        <w:t>edizzjoni tal-Festival Internazzjonali tal-Logħob tan-Nar</w:t>
      </w:r>
    </w:p>
    <w:p w14:paraId="7D249D14" w14:textId="77777777" w:rsidR="006F7607" w:rsidRPr="009E1585" w:rsidRDefault="006F7607" w:rsidP="009E1585">
      <w:pPr>
        <w:pStyle w:val="Standard"/>
        <w:autoSpaceDE w:val="0"/>
        <w:spacing w:after="400" w:line="360" w:lineRule="auto"/>
        <w:jc w:val="both"/>
        <w:rPr>
          <w:rFonts w:ascii="HelveticaNeue" w:eastAsia="Times New Roman" w:hAnsi="HelveticaNeue"/>
          <w:lang w:val="mt-MT"/>
        </w:rPr>
      </w:pPr>
      <w:r w:rsidRPr="009E1585">
        <w:rPr>
          <w:rFonts w:ascii="HelveticaNeue" w:eastAsia="Times New Roman" w:hAnsi="HelveticaNeue"/>
          <w:lang w:val="mt-MT"/>
        </w:rPr>
        <w:t>Għal</w:t>
      </w:r>
      <w:ins w:id="448" w:author="Mark Haber" w:date="2015-11-20T14:31:00Z">
        <w:r>
          <w:rPr>
            <w:rFonts w:ascii="HelveticaNeue" w:eastAsia="Times New Roman" w:hAnsi="HelveticaNeue"/>
            <w:lang w:val="mt-MT"/>
          </w:rPr>
          <w:t>l</w:t>
        </w:r>
      </w:ins>
      <w:r w:rsidRPr="009E1585">
        <w:rPr>
          <w:rFonts w:ascii="HelveticaNeue" w:eastAsia="Times New Roman" w:hAnsi="HelveticaNeue"/>
          <w:lang w:val="mt-MT"/>
        </w:rPr>
        <w:t>-erbatax</w:t>
      </w:r>
      <w:del w:id="449" w:author="Mark Haber" w:date="2015-11-20T14:31:00Z">
        <w:r w:rsidRPr="009E1585" w:rsidDel="00D870D0">
          <w:rPr>
            <w:rFonts w:ascii="HelveticaNeue" w:eastAsia="Times New Roman" w:hAnsi="HelveticaNeue"/>
            <w:lang w:val="mt-MT"/>
          </w:rPr>
          <w:delText xml:space="preserve"> </w:delText>
        </w:r>
      </w:del>
      <w:ins w:id="450" w:author="Mark Haber" w:date="2015-11-20T14:31:00Z">
        <w:r>
          <w:rPr>
            <w:rFonts w:ascii="HelveticaNeue" w:eastAsia="Times New Roman" w:hAnsi="HelveticaNeue"/>
            <w:lang w:val="mt-MT"/>
          </w:rPr>
          <w:t>-</w:t>
        </w:r>
      </w:ins>
      <w:r w:rsidRPr="009E1585">
        <w:rPr>
          <w:rFonts w:ascii="HelveticaNeue" w:eastAsia="Times New Roman" w:hAnsi="HelveticaNeue"/>
          <w:lang w:val="mt-MT"/>
        </w:rPr>
        <w:t>il</w:t>
      </w:r>
      <w:ins w:id="451" w:author="Mark Haber" w:date="2015-11-20T14:31:00Z">
        <w:r>
          <w:rPr>
            <w:rFonts w:ascii="HelveticaNeue" w:eastAsia="Times New Roman" w:hAnsi="HelveticaNeue"/>
            <w:lang w:val="mt-MT"/>
          </w:rPr>
          <w:t xml:space="preserve"> </w:t>
        </w:r>
      </w:ins>
      <w:del w:id="452" w:author="Mark Haber" w:date="2015-11-20T14:31:00Z">
        <w:r w:rsidRPr="009E1585" w:rsidDel="00D870D0">
          <w:rPr>
            <w:rFonts w:ascii="HelveticaNeue" w:eastAsia="Times New Roman" w:hAnsi="HelveticaNeue"/>
            <w:lang w:val="mt-MT"/>
          </w:rPr>
          <w:delText>-</w:delText>
        </w:r>
      </w:del>
      <w:r w:rsidRPr="009E1585">
        <w:rPr>
          <w:rFonts w:ascii="HelveticaNeue" w:eastAsia="Times New Roman" w:hAnsi="HelveticaNeue"/>
          <w:lang w:val="mt-MT"/>
        </w:rPr>
        <w:t>sena konsekuttiva, il-Ministeru g</w:t>
      </w:r>
      <w:ins w:id="453" w:author="Mark Haber" w:date="2015-11-21T13:47:00Z">
        <w:r>
          <w:rPr>
            <w:rFonts w:ascii="HelveticaNeue" w:eastAsia="Times New Roman" w:hAnsi="HelveticaNeue"/>
            <w:lang w:val="mt-MT"/>
          </w:rPr>
          <w:t>ħ</w:t>
        </w:r>
      </w:ins>
      <w:del w:id="454" w:author="Mark Haber" w:date="2015-11-21T13:47:00Z">
        <w:r w:rsidRPr="009E1585" w:rsidDel="004C0E5A">
          <w:rPr>
            <w:rFonts w:ascii="HelveticaNeue" w:eastAsia="Times New Roman" w:hAnsi="HelveticaNeue"/>
            <w:lang w:val="mt-MT"/>
          </w:rPr>
          <w:delText>h</w:delText>
        </w:r>
      </w:del>
      <w:r w:rsidRPr="009E1585">
        <w:rPr>
          <w:rFonts w:ascii="HelveticaNeue" w:eastAsia="Times New Roman" w:hAnsi="HelveticaNeue"/>
          <w:lang w:val="mt-MT"/>
        </w:rPr>
        <w:t>at-Turiżmu</w:t>
      </w:r>
      <w:del w:id="455" w:author="ops" w:date="2015-11-24T02:46:00Z">
        <w:r w:rsidRPr="009E1585" w:rsidDel="00502366">
          <w:rPr>
            <w:rFonts w:ascii="HelveticaNeue" w:eastAsia="Times New Roman" w:hAnsi="HelveticaNeue"/>
            <w:lang w:val="mt-MT"/>
          </w:rPr>
          <w:delText>,</w:delText>
        </w:r>
      </w:del>
      <w:r w:rsidRPr="009E1585">
        <w:rPr>
          <w:rFonts w:ascii="HelveticaNeue" w:eastAsia="Times New Roman" w:hAnsi="HelveticaNeue"/>
          <w:lang w:val="mt-MT"/>
        </w:rPr>
        <w:t xml:space="preserve"> flimkien mal-Awtorità tat</w:t>
      </w:r>
      <w:del w:id="456" w:author="Mark Haber" w:date="2015-11-21T14:23:00Z">
        <w:r w:rsidRPr="009E1585" w:rsidDel="0034795B">
          <w:rPr>
            <w:rFonts w:ascii="HelveticaNeue" w:eastAsia="Times New Roman" w:hAnsi="HelveticaNeue"/>
            <w:lang w:val="mt-MT"/>
          </w:rPr>
          <w:delText>-</w:delText>
        </w:r>
      </w:del>
      <w:ins w:id="457" w:author="Mark Haber" w:date="2015-11-21T14:23:00Z">
        <w:r>
          <w:rPr>
            <w:rFonts w:ascii="HelveticaNeue" w:eastAsia="Times New Roman" w:hAnsi="HelveticaNeue"/>
            <w:lang w:val="mt-MT"/>
          </w:rPr>
          <w:noBreakHyphen/>
        </w:r>
      </w:ins>
      <w:r w:rsidRPr="009E1585">
        <w:rPr>
          <w:rFonts w:ascii="HelveticaNeue" w:eastAsia="Times New Roman" w:hAnsi="HelveticaNeue"/>
          <w:lang w:val="mt-MT"/>
        </w:rPr>
        <w:t>Turiżmu</w:t>
      </w:r>
      <w:del w:id="458" w:author="ops" w:date="2015-11-24T02:46:00Z">
        <w:r w:rsidRPr="009E1585" w:rsidDel="00502366">
          <w:rPr>
            <w:rFonts w:ascii="HelveticaNeue" w:eastAsia="Times New Roman" w:hAnsi="HelveticaNeue"/>
            <w:lang w:val="mt-MT"/>
          </w:rPr>
          <w:delText>,</w:delText>
        </w:r>
      </w:del>
      <w:r w:rsidRPr="009E1585">
        <w:rPr>
          <w:rFonts w:ascii="HelveticaNeue" w:eastAsia="Times New Roman" w:hAnsi="HelveticaNeue"/>
          <w:lang w:val="mt-MT"/>
        </w:rPr>
        <w:t xml:space="preserve"> ser</w:t>
      </w:r>
      <w:del w:id="459" w:author="Mark Haber" w:date="2015-11-21T13:48:00Z">
        <w:r w:rsidRPr="009E1585" w:rsidDel="004C0E5A">
          <w:rPr>
            <w:rFonts w:ascii="HelveticaNeue" w:eastAsia="Times New Roman" w:hAnsi="HelveticaNeue"/>
            <w:lang w:val="mt-MT"/>
          </w:rPr>
          <w:delText> </w:delText>
        </w:r>
      </w:del>
      <w:r w:rsidRPr="009E1585">
        <w:rPr>
          <w:rFonts w:ascii="HelveticaNeue" w:eastAsia="Times New Roman" w:hAnsi="HelveticaNeue"/>
          <w:lang w:val="mt-MT"/>
        </w:rPr>
        <w:t xml:space="preserve"> jorganizzaw il-Festival Internazzjonali</w:t>
      </w:r>
      <w:del w:id="460" w:author="Mark Haber" w:date="2015-11-20T14:31:00Z">
        <w:r w:rsidRPr="009E1585" w:rsidDel="00D870D0">
          <w:rPr>
            <w:rFonts w:ascii="HelveticaNeue" w:eastAsia="Times New Roman" w:hAnsi="HelveticaNeue"/>
            <w:lang w:val="mt-MT"/>
          </w:rPr>
          <w:delText xml:space="preserve"> </w:delText>
        </w:r>
      </w:del>
      <w:r w:rsidRPr="009E1585">
        <w:rPr>
          <w:rFonts w:ascii="HelveticaNeue" w:eastAsia="Times New Roman" w:hAnsi="HelveticaNeue"/>
          <w:lang w:val="mt-MT"/>
        </w:rPr>
        <w:t> tal-Logħob tan-Nar.</w:t>
      </w:r>
      <w:del w:id="461" w:author="Mark Haber" w:date="2015-11-21T13:47:00Z">
        <w:r w:rsidRPr="009E1585" w:rsidDel="004C0E5A">
          <w:rPr>
            <w:rFonts w:ascii="HelveticaNeue" w:eastAsia="Times New Roman" w:hAnsi="HelveticaNeue"/>
            <w:lang w:val="mt-MT"/>
          </w:rPr>
          <w:delText> </w:delText>
        </w:r>
      </w:del>
      <w:r w:rsidRPr="009E1585">
        <w:rPr>
          <w:rFonts w:ascii="HelveticaNeue" w:eastAsia="Times New Roman" w:hAnsi="HelveticaNeue"/>
          <w:lang w:val="mt-MT"/>
        </w:rPr>
        <w:t xml:space="preserve"> Dan il-festival hu meqjus bħala avveniment importanti u uniku fil-</w:t>
      </w:r>
      <w:ins w:id="462" w:author="Mark Haber" w:date="2015-11-20T14:32:00Z">
        <w:r>
          <w:rPr>
            <w:rFonts w:ascii="HelveticaNeue" w:eastAsia="Times New Roman" w:hAnsi="HelveticaNeue"/>
            <w:lang w:val="mt-MT"/>
          </w:rPr>
          <w:t>g</w:t>
        </w:r>
      </w:ins>
      <w:del w:id="463" w:author="Mark Haber" w:date="2015-11-20T14:32:00Z">
        <w:r w:rsidRPr="009E1585" w:rsidDel="00D870D0">
          <w:rPr>
            <w:rFonts w:ascii="HelveticaNeue" w:eastAsia="Times New Roman" w:hAnsi="HelveticaNeue"/>
            <w:lang w:val="mt-MT"/>
          </w:rPr>
          <w:delText>G</w:delText>
        </w:r>
      </w:del>
      <w:r w:rsidRPr="009E1585">
        <w:rPr>
          <w:rFonts w:ascii="HelveticaNeue" w:eastAsia="Times New Roman" w:hAnsi="HelveticaNeue"/>
          <w:lang w:val="mt-MT"/>
        </w:rPr>
        <w:t>żejjer Maltin.</w:t>
      </w:r>
      <w:del w:id="464" w:author="Mark Haber" w:date="2015-11-21T13:48:00Z">
        <w:r w:rsidRPr="009E1585" w:rsidDel="004C0E5A">
          <w:rPr>
            <w:rFonts w:ascii="HelveticaNeue" w:eastAsia="Times New Roman" w:hAnsi="HelveticaNeue"/>
            <w:lang w:val="mt-MT"/>
          </w:rPr>
          <w:delText> </w:delText>
        </w:r>
      </w:del>
      <w:r w:rsidRPr="009E1585">
        <w:rPr>
          <w:rFonts w:ascii="HelveticaNeue" w:eastAsia="Times New Roman" w:hAnsi="HelveticaNeue"/>
          <w:lang w:val="mt-MT"/>
        </w:rPr>
        <w:t xml:space="preserve"> Il-festival iservi wkoll bħala parti miċ-ċelebrazzjonijiet li jfakkru d-dħul ta’ Malta fl-Unjoni Ewrope</w:t>
      </w:r>
      <w:del w:id="465" w:author="Mark Haber" w:date="2015-11-20T14:32:00Z">
        <w:r w:rsidRPr="009E1585" w:rsidDel="00935748">
          <w:rPr>
            <w:rFonts w:ascii="HelveticaNeue" w:eastAsia="Times New Roman" w:hAnsi="HelveticaNeue"/>
            <w:lang w:val="mt-MT"/>
          </w:rPr>
          <w:delText>j</w:delText>
        </w:r>
      </w:del>
      <w:r w:rsidRPr="009E1585">
        <w:rPr>
          <w:rFonts w:ascii="HelveticaNeue" w:eastAsia="Times New Roman" w:hAnsi="HelveticaNeue"/>
          <w:lang w:val="mt-MT"/>
        </w:rPr>
        <w:t>a li seħħ fl-1 ta’ Mejju 2004.</w:t>
      </w:r>
    </w:p>
    <w:p w14:paraId="00AB0759" w14:textId="77777777" w:rsidR="006F7607" w:rsidRPr="009E1585" w:rsidRDefault="006F7607" w:rsidP="009E1585">
      <w:pPr>
        <w:pStyle w:val="Standard"/>
        <w:autoSpaceDE w:val="0"/>
        <w:spacing w:after="400" w:line="360" w:lineRule="auto"/>
        <w:jc w:val="both"/>
        <w:rPr>
          <w:rFonts w:ascii="HelveticaNeue" w:eastAsia="Times New Roman" w:hAnsi="HelveticaNeue"/>
          <w:lang w:val="mt-MT"/>
        </w:rPr>
      </w:pPr>
      <w:ins w:id="466" w:author="Mark Haber" w:date="2015-11-20T14:32:00Z">
        <w:r>
          <w:rPr>
            <w:rFonts w:ascii="HelveticaNeue" w:eastAsia="Times New Roman" w:hAnsi="HelveticaNeue"/>
            <w:lang w:val="mt-MT"/>
          </w:rPr>
          <w:lastRenderedPageBreak/>
          <w:t>Im</w:t>
        </w:r>
      </w:ins>
      <w:del w:id="467" w:author="Mark Haber" w:date="2015-11-20T14:32:00Z">
        <w:r w:rsidDel="00935748">
          <w:rPr>
            <w:rFonts w:ascii="HelveticaNeue" w:eastAsia="Times New Roman" w:hAnsi="HelveticaNeue"/>
            <w:lang w:val="mt-MT"/>
          </w:rPr>
          <w:delText>M</w:delText>
        </w:r>
      </w:del>
      <w:r>
        <w:rPr>
          <w:rFonts w:ascii="HelveticaNeue" w:eastAsia="Times New Roman" w:hAnsi="HelveticaNeue"/>
          <w:lang w:val="mt-MT"/>
        </w:rPr>
        <w:t>ħeġġa bis-suċċess tal-</w:t>
      </w:r>
      <w:r w:rsidRPr="009E1585">
        <w:rPr>
          <w:rFonts w:ascii="HelveticaNeue" w:eastAsia="Times New Roman" w:hAnsi="HelveticaNeue"/>
          <w:lang w:val="mt-MT"/>
        </w:rPr>
        <w:t>attendenza kbira li kien hemm f’</w:t>
      </w:r>
      <w:del w:id="468" w:author="Mark Haber" w:date="2015-11-20T14:33:00Z">
        <w:r w:rsidRPr="009E1585" w:rsidDel="00F96F39">
          <w:rPr>
            <w:rFonts w:ascii="HelveticaNeue" w:eastAsia="Times New Roman" w:hAnsi="HelveticaNeue"/>
            <w:lang w:val="mt-MT"/>
          </w:rPr>
          <w:delText xml:space="preserve"> </w:delText>
        </w:r>
      </w:del>
      <w:r w:rsidRPr="009E1585">
        <w:rPr>
          <w:rFonts w:ascii="HelveticaNeue" w:eastAsia="Times New Roman" w:hAnsi="HelveticaNeue"/>
          <w:lang w:val="mt-MT"/>
        </w:rPr>
        <w:t>Marsaxlokk is-</w:t>
      </w:r>
      <w:del w:id="469" w:author="Mark Haber" w:date="2015-11-20T14:33:00Z">
        <w:r w:rsidRPr="009E1585" w:rsidDel="00F96F39">
          <w:rPr>
            <w:rFonts w:ascii="HelveticaNeue" w:eastAsia="Times New Roman" w:hAnsi="HelveticaNeue"/>
            <w:lang w:val="mt-MT"/>
          </w:rPr>
          <w:delText xml:space="preserve"> </w:delText>
        </w:r>
      </w:del>
      <w:r w:rsidRPr="009E1585">
        <w:rPr>
          <w:rFonts w:ascii="HelveticaNeue" w:eastAsia="Times New Roman" w:hAnsi="HelveticaNeue"/>
          <w:lang w:val="mt-MT"/>
        </w:rPr>
        <w:t>sena l-</w:t>
      </w:r>
      <w:del w:id="470" w:author="Mark Haber" w:date="2015-11-20T14:33:00Z">
        <w:r w:rsidRPr="009E1585" w:rsidDel="00F96F39">
          <w:rPr>
            <w:rFonts w:ascii="HelveticaNeue" w:eastAsia="Times New Roman" w:hAnsi="HelveticaNeue"/>
            <w:lang w:val="mt-MT"/>
          </w:rPr>
          <w:delText xml:space="preserve"> </w:delText>
        </w:r>
      </w:del>
      <w:r w:rsidRPr="009E1585">
        <w:rPr>
          <w:rFonts w:ascii="HelveticaNeue" w:eastAsia="Times New Roman" w:hAnsi="HelveticaNeue"/>
          <w:lang w:val="mt-MT"/>
        </w:rPr>
        <w:t>o</w:t>
      </w:r>
      <w:ins w:id="471" w:author="Mark Haber" w:date="2015-11-20T14:33:00Z">
        <w:r>
          <w:rPr>
            <w:rFonts w:ascii="HelveticaNeue" w:eastAsia="Times New Roman" w:hAnsi="HelveticaNeue"/>
            <w:lang w:val="mt-MT"/>
          </w:rPr>
          <w:t>ħ</w:t>
        </w:r>
      </w:ins>
      <w:del w:id="472" w:author="Mark Haber" w:date="2015-11-20T14:33:00Z">
        <w:r w:rsidRPr="009E1585" w:rsidDel="00F96F39">
          <w:rPr>
            <w:rFonts w:ascii="HelveticaNeue" w:eastAsia="Times New Roman" w:hAnsi="HelveticaNeue"/>
            <w:lang w:val="mt-MT"/>
          </w:rPr>
          <w:delText>h</w:delText>
        </w:r>
      </w:del>
      <w:r w:rsidRPr="009E1585">
        <w:rPr>
          <w:rFonts w:ascii="HelveticaNeue" w:eastAsia="Times New Roman" w:hAnsi="HelveticaNeue"/>
          <w:lang w:val="mt-MT"/>
        </w:rPr>
        <w:t>ra, l</w:t>
      </w:r>
      <w:del w:id="473" w:author="Mark Haber" w:date="2015-11-21T14:23:00Z">
        <w:r w:rsidRPr="009E1585" w:rsidDel="0034795B">
          <w:rPr>
            <w:rFonts w:ascii="HelveticaNeue" w:eastAsia="Times New Roman" w:hAnsi="HelveticaNeue"/>
            <w:lang w:val="mt-MT"/>
          </w:rPr>
          <w:delText>-</w:delText>
        </w:r>
      </w:del>
      <w:ins w:id="474" w:author="Mark Haber" w:date="2015-11-21T14:23:00Z">
        <w:r>
          <w:rPr>
            <w:rFonts w:ascii="HelveticaNeue" w:eastAsia="Times New Roman" w:hAnsi="HelveticaNeue"/>
            <w:lang w:val="mt-MT"/>
          </w:rPr>
          <w:noBreakHyphen/>
        </w:r>
      </w:ins>
      <w:del w:id="475" w:author="Mark Haber" w:date="2015-11-21T14:49:00Z">
        <w:r w:rsidRPr="009E1585" w:rsidDel="000A1469">
          <w:rPr>
            <w:rFonts w:ascii="HelveticaNeue" w:eastAsia="Times New Roman" w:hAnsi="HelveticaNeue"/>
            <w:lang w:val="mt-MT"/>
          </w:rPr>
          <w:delText xml:space="preserve"> </w:delText>
        </w:r>
      </w:del>
      <w:r w:rsidRPr="009E1585">
        <w:rPr>
          <w:rFonts w:ascii="HelveticaNeue" w:eastAsia="Times New Roman" w:hAnsi="HelveticaNeue"/>
          <w:lang w:val="mt-MT"/>
        </w:rPr>
        <w:t>organizzaturi ħasbu biex għal din is-</w:t>
      </w:r>
      <w:del w:id="476" w:author="Mark Haber" w:date="2015-11-20T14:33:00Z">
        <w:r w:rsidRPr="009E1585" w:rsidDel="00F96F39">
          <w:rPr>
            <w:rFonts w:ascii="HelveticaNeue" w:eastAsia="Times New Roman" w:hAnsi="HelveticaNeue"/>
            <w:lang w:val="mt-MT"/>
          </w:rPr>
          <w:delText xml:space="preserve"> </w:delText>
        </w:r>
      </w:del>
      <w:r w:rsidRPr="009E1585">
        <w:rPr>
          <w:rFonts w:ascii="HelveticaNeue" w:eastAsia="Times New Roman" w:hAnsi="HelveticaNeue"/>
          <w:lang w:val="mt-MT"/>
        </w:rPr>
        <w:t>sena</w:t>
      </w:r>
      <w:ins w:id="477" w:author="Mark Haber" w:date="2015-11-20T14:34:00Z">
        <w:r>
          <w:rPr>
            <w:rFonts w:ascii="HelveticaNeue" w:eastAsia="Times New Roman" w:hAnsi="HelveticaNeue"/>
            <w:lang w:val="mt-MT"/>
          </w:rPr>
          <w:t>,</w:t>
        </w:r>
      </w:ins>
      <w:r w:rsidRPr="009E1585">
        <w:rPr>
          <w:rFonts w:ascii="HelveticaNeue" w:eastAsia="Times New Roman" w:hAnsi="HelveticaNeue"/>
          <w:lang w:val="mt-MT"/>
        </w:rPr>
        <w:t xml:space="preserve"> l-</w:t>
      </w:r>
      <w:del w:id="478" w:author="Mark Haber" w:date="2015-11-20T14:34:00Z">
        <w:r w:rsidRPr="009E1585" w:rsidDel="00F96F39">
          <w:rPr>
            <w:rFonts w:ascii="HelveticaNeue" w:eastAsia="Times New Roman" w:hAnsi="HelveticaNeue"/>
            <w:lang w:val="mt-MT"/>
          </w:rPr>
          <w:delText xml:space="preserve"> </w:delText>
        </w:r>
      </w:del>
      <w:r w:rsidRPr="009E1585">
        <w:rPr>
          <w:rFonts w:ascii="HelveticaNeue" w:eastAsia="Times New Roman" w:hAnsi="HelveticaNeue"/>
          <w:lang w:val="mt-MT"/>
        </w:rPr>
        <w:t>ewwel serata tal-</w:t>
      </w:r>
      <w:del w:id="479" w:author="Mark Haber" w:date="2015-11-20T14:34:00Z">
        <w:r w:rsidRPr="009E1585" w:rsidDel="00F96F39">
          <w:rPr>
            <w:rFonts w:ascii="HelveticaNeue" w:eastAsia="Times New Roman" w:hAnsi="HelveticaNeue"/>
            <w:lang w:val="mt-MT"/>
          </w:rPr>
          <w:delText xml:space="preserve"> </w:delText>
        </w:r>
      </w:del>
      <w:r w:rsidRPr="009E1585">
        <w:rPr>
          <w:rFonts w:ascii="HelveticaNeue" w:eastAsia="Times New Roman" w:hAnsi="HelveticaNeue"/>
          <w:lang w:val="mt-MT"/>
        </w:rPr>
        <w:t>Festival terġa</w:t>
      </w:r>
      <w:ins w:id="480" w:author="Mark Haber" w:date="2015-11-20T14:34:00Z">
        <w:r>
          <w:rPr>
            <w:rFonts w:ascii="HelveticaNeue" w:eastAsia="Times New Roman" w:hAnsi="HelveticaNeue"/>
            <w:lang w:val="mt-MT"/>
          </w:rPr>
          <w:t>’</w:t>
        </w:r>
      </w:ins>
      <w:r w:rsidRPr="009E1585">
        <w:rPr>
          <w:rFonts w:ascii="HelveticaNeue" w:eastAsia="Times New Roman" w:hAnsi="HelveticaNeue"/>
          <w:lang w:val="mt-MT"/>
        </w:rPr>
        <w:t xml:space="preserve"> ssir</w:t>
      </w:r>
      <w:del w:id="481" w:author="Mark Haber" w:date="2015-11-20T14:34:00Z">
        <w:r w:rsidRPr="009E1585" w:rsidDel="00F96F39">
          <w:rPr>
            <w:rFonts w:ascii="HelveticaNeue" w:eastAsia="Times New Roman" w:hAnsi="HelveticaNeue"/>
            <w:lang w:val="mt-MT"/>
          </w:rPr>
          <w:delText> </w:delText>
        </w:r>
      </w:del>
      <w:r w:rsidRPr="009E1585">
        <w:rPr>
          <w:rFonts w:ascii="HelveticaNeue" w:eastAsia="Times New Roman" w:hAnsi="HelveticaNeue"/>
          <w:lang w:val="mt-MT"/>
        </w:rPr>
        <w:t xml:space="preserve"> ukoll f’Marsaxlokk, propju nhar is-</w:t>
      </w:r>
      <w:del w:id="482" w:author="Mark Haber" w:date="2015-11-20T14:34:00Z">
        <w:r w:rsidRPr="009E1585" w:rsidDel="00F96F39">
          <w:rPr>
            <w:rFonts w:ascii="HelveticaNeue" w:eastAsia="Times New Roman" w:hAnsi="HelveticaNeue"/>
            <w:lang w:val="mt-MT"/>
          </w:rPr>
          <w:delText xml:space="preserve"> </w:delText>
        </w:r>
      </w:del>
      <w:r w:rsidRPr="009E1585">
        <w:rPr>
          <w:rFonts w:ascii="HelveticaNeue" w:eastAsia="Times New Roman" w:hAnsi="HelveticaNeue"/>
          <w:lang w:val="mt-MT"/>
        </w:rPr>
        <w:t>Sibt 25 ta’ April u fil-Port il-Kbir</w:t>
      </w:r>
      <w:ins w:id="483" w:author="Mark Haber" w:date="2015-11-21T13:49:00Z">
        <w:r>
          <w:rPr>
            <w:rFonts w:ascii="HelveticaNeue" w:eastAsia="Times New Roman" w:hAnsi="HelveticaNeue"/>
            <w:lang w:val="mt-MT"/>
          </w:rPr>
          <w:t>,</w:t>
        </w:r>
      </w:ins>
      <w:r w:rsidRPr="009E1585">
        <w:rPr>
          <w:rFonts w:ascii="HelveticaNeue" w:eastAsia="Times New Roman" w:hAnsi="HelveticaNeue"/>
          <w:lang w:val="mt-MT"/>
        </w:rPr>
        <w:t xml:space="preserve"> il-</w:t>
      </w:r>
      <w:del w:id="484" w:author="Mark Haber" w:date="2015-11-20T14:35:00Z">
        <w:r w:rsidRPr="009E1585" w:rsidDel="00F96F39">
          <w:rPr>
            <w:rFonts w:ascii="HelveticaNeue" w:eastAsia="Times New Roman" w:hAnsi="HelveticaNeue"/>
            <w:lang w:val="mt-MT"/>
          </w:rPr>
          <w:delText xml:space="preserve"> </w:delText>
        </w:r>
      </w:del>
      <w:r w:rsidRPr="009E1585">
        <w:rPr>
          <w:rFonts w:ascii="HelveticaNeue" w:eastAsia="Times New Roman" w:hAnsi="HelveticaNeue"/>
          <w:lang w:val="mt-MT"/>
        </w:rPr>
        <w:t>Ħamis 30 ta’ April.</w:t>
      </w:r>
      <w:del w:id="485" w:author="Mark Haber" w:date="2015-11-20T14:35:00Z">
        <w:r w:rsidRPr="009E1585" w:rsidDel="00F96F39">
          <w:rPr>
            <w:rFonts w:ascii="HelveticaNeue" w:eastAsia="Times New Roman" w:hAnsi="HelveticaNeue"/>
            <w:lang w:val="mt-MT"/>
          </w:rPr>
          <w:delText> </w:delText>
        </w:r>
      </w:del>
      <w:r w:rsidRPr="009E1585">
        <w:rPr>
          <w:rFonts w:ascii="HelveticaNeue" w:eastAsia="Times New Roman" w:hAnsi="HelveticaNeue"/>
          <w:lang w:val="mt-MT"/>
        </w:rPr>
        <w:t xml:space="preserve"> Is</w:t>
      </w:r>
      <w:del w:id="486" w:author="ops" w:date="2015-11-24T02:46:00Z">
        <w:r w:rsidRPr="009E1585" w:rsidDel="00502366">
          <w:rPr>
            <w:rFonts w:ascii="HelveticaNeue" w:eastAsia="Times New Roman" w:hAnsi="HelveticaNeue"/>
            <w:lang w:val="mt-MT"/>
          </w:rPr>
          <w:delText>-</w:delText>
        </w:r>
      </w:del>
      <w:ins w:id="487" w:author="ops" w:date="2015-11-24T02:46:00Z">
        <w:r>
          <w:rPr>
            <w:rFonts w:ascii="HelveticaNeue" w:eastAsia="Times New Roman" w:hAnsi="HelveticaNeue"/>
            <w:lang w:val="mt-MT"/>
          </w:rPr>
          <w:noBreakHyphen/>
        </w:r>
      </w:ins>
      <w:r w:rsidRPr="009E1585">
        <w:rPr>
          <w:rFonts w:ascii="HelveticaNeue" w:eastAsia="Times New Roman" w:hAnsi="HelveticaNeue"/>
          <w:lang w:val="mt-MT"/>
        </w:rPr>
        <w:t>serata finali din id-</w:t>
      </w:r>
      <w:del w:id="488" w:author="Mark Haber" w:date="2015-11-20T14:35:00Z">
        <w:r w:rsidRPr="009E1585" w:rsidDel="00F96F39">
          <w:rPr>
            <w:rFonts w:ascii="HelveticaNeue" w:eastAsia="Times New Roman" w:hAnsi="HelveticaNeue"/>
            <w:lang w:val="mt-MT"/>
          </w:rPr>
          <w:delText xml:space="preserve"> </w:delText>
        </w:r>
      </w:del>
      <w:r w:rsidRPr="009E1585">
        <w:rPr>
          <w:rFonts w:ascii="HelveticaNeue" w:eastAsia="Times New Roman" w:hAnsi="HelveticaNeue"/>
          <w:lang w:val="mt-MT"/>
        </w:rPr>
        <w:t xml:space="preserve">darba ser </w:t>
      </w:r>
      <w:ins w:id="489" w:author="Mark Haber" w:date="2015-11-21T14:52:00Z">
        <w:r>
          <w:rPr>
            <w:rFonts w:ascii="HelveticaNeue" w:eastAsia="Times New Roman" w:hAnsi="HelveticaNeue"/>
            <w:lang w:val="mt-MT"/>
          </w:rPr>
          <w:t>i</w:t>
        </w:r>
      </w:ins>
      <w:r w:rsidRPr="009E1585">
        <w:rPr>
          <w:rFonts w:ascii="HelveticaNeue" w:eastAsia="Times New Roman" w:hAnsi="HelveticaNeue"/>
          <w:lang w:val="mt-MT"/>
        </w:rPr>
        <w:t>ssir nhar is-</w:t>
      </w:r>
      <w:del w:id="490" w:author="Mark Haber" w:date="2015-11-20T14:36:00Z">
        <w:r w:rsidRPr="009E1585" w:rsidDel="00F96F39">
          <w:rPr>
            <w:rFonts w:ascii="HelveticaNeue" w:eastAsia="Times New Roman" w:hAnsi="HelveticaNeue"/>
            <w:lang w:val="mt-MT"/>
          </w:rPr>
          <w:delText xml:space="preserve"> </w:delText>
        </w:r>
      </w:del>
      <w:r w:rsidRPr="009E1585">
        <w:rPr>
          <w:rFonts w:ascii="HelveticaNeue" w:eastAsia="Times New Roman" w:hAnsi="HelveticaNeue"/>
          <w:lang w:val="mt-MT"/>
        </w:rPr>
        <w:t>Sibt 02 ta’ Mejju f’</w:t>
      </w:r>
      <w:del w:id="491" w:author="Mark Haber" w:date="2015-11-20T14:36:00Z">
        <w:r w:rsidRPr="009E1585" w:rsidDel="00F96F39">
          <w:rPr>
            <w:rFonts w:ascii="HelveticaNeue" w:eastAsia="Times New Roman" w:hAnsi="HelveticaNeue"/>
            <w:lang w:val="mt-MT"/>
          </w:rPr>
          <w:delText xml:space="preserve"> </w:delText>
        </w:r>
      </w:del>
      <w:r w:rsidRPr="009E1585">
        <w:rPr>
          <w:rFonts w:ascii="HelveticaNeue" w:eastAsia="Times New Roman" w:hAnsi="HelveticaNeue"/>
          <w:lang w:val="mt-MT"/>
        </w:rPr>
        <w:t xml:space="preserve">Buġibba. </w:t>
      </w:r>
      <w:del w:id="492" w:author="Mark Haber" w:date="2015-11-20T14:36:00Z">
        <w:r w:rsidRPr="009E1585" w:rsidDel="00F96F39">
          <w:rPr>
            <w:rFonts w:ascii="HelveticaNeue" w:eastAsia="Times New Roman" w:hAnsi="HelveticaNeue"/>
            <w:lang w:val="mt-MT"/>
          </w:rPr>
          <w:delText> </w:delText>
        </w:r>
      </w:del>
      <w:r w:rsidRPr="009E1585">
        <w:rPr>
          <w:rFonts w:ascii="HelveticaNeue" w:eastAsia="Times New Roman" w:hAnsi="HelveticaNeue"/>
          <w:lang w:val="mt-MT"/>
        </w:rPr>
        <w:t>Kull sena</w:t>
      </w:r>
      <w:ins w:id="493" w:author="Mark Haber" w:date="2015-11-20T14:36:00Z">
        <w:r>
          <w:rPr>
            <w:rFonts w:ascii="HelveticaNeue" w:eastAsia="Times New Roman" w:hAnsi="HelveticaNeue"/>
            <w:lang w:val="mt-MT"/>
          </w:rPr>
          <w:t>,</w:t>
        </w:r>
      </w:ins>
      <w:r w:rsidRPr="009E1585">
        <w:rPr>
          <w:rFonts w:ascii="HelveticaNeue" w:eastAsia="Times New Roman" w:hAnsi="HelveticaNeue"/>
          <w:lang w:val="mt-MT"/>
        </w:rPr>
        <w:t xml:space="preserve"> dan il</w:t>
      </w:r>
      <w:del w:id="494" w:author="ops" w:date="2015-11-24T02:46:00Z">
        <w:r w:rsidRPr="009E1585" w:rsidDel="00502366">
          <w:rPr>
            <w:rFonts w:ascii="HelveticaNeue" w:eastAsia="Times New Roman" w:hAnsi="HelveticaNeue"/>
            <w:lang w:val="mt-MT"/>
          </w:rPr>
          <w:delText>-</w:delText>
        </w:r>
      </w:del>
      <w:ins w:id="495" w:author="ops" w:date="2015-11-24T02:46:00Z">
        <w:r>
          <w:rPr>
            <w:rFonts w:ascii="HelveticaNeue" w:eastAsia="Times New Roman" w:hAnsi="HelveticaNeue"/>
            <w:lang w:val="mt-MT"/>
          </w:rPr>
          <w:noBreakHyphen/>
        </w:r>
      </w:ins>
      <w:r w:rsidRPr="009E1585">
        <w:rPr>
          <w:rFonts w:ascii="HelveticaNeue" w:eastAsia="Times New Roman" w:hAnsi="HelveticaNeue"/>
          <w:lang w:val="mt-MT"/>
        </w:rPr>
        <w:t>festival jiġbed eluf ta’ Maltin u barranin sabiex igawdu minn spettaklu kkulurit u mill</w:t>
      </w:r>
      <w:del w:id="496" w:author="ops" w:date="2015-11-24T02:47:00Z">
        <w:r w:rsidRPr="009E1585" w:rsidDel="00502366">
          <w:rPr>
            <w:rFonts w:ascii="HelveticaNeue" w:eastAsia="Times New Roman" w:hAnsi="HelveticaNeue"/>
            <w:lang w:val="mt-MT"/>
          </w:rPr>
          <w:delText>-</w:delText>
        </w:r>
      </w:del>
      <w:ins w:id="497" w:author="ops" w:date="2015-11-24T02:47:00Z">
        <w:r>
          <w:rPr>
            <w:rFonts w:ascii="HelveticaNeue" w:eastAsia="Times New Roman" w:hAnsi="HelveticaNeue"/>
            <w:lang w:val="mt-MT"/>
          </w:rPr>
          <w:noBreakHyphen/>
        </w:r>
      </w:ins>
      <w:r w:rsidRPr="009E1585">
        <w:rPr>
          <w:rFonts w:ascii="HelveticaNeue" w:eastAsia="Times New Roman" w:hAnsi="HelveticaNeue"/>
          <w:lang w:val="mt-MT"/>
        </w:rPr>
        <w:t>isbaħ, f’</w:t>
      </w:r>
      <w:del w:id="498" w:author="Mark Haber" w:date="2015-11-20T14:37:00Z">
        <w:r w:rsidRPr="009E1585" w:rsidDel="00F96F39">
          <w:rPr>
            <w:rFonts w:ascii="HelveticaNeue" w:eastAsia="Times New Roman" w:hAnsi="HelveticaNeue"/>
            <w:lang w:val="mt-MT"/>
          </w:rPr>
          <w:delText xml:space="preserve"> </w:delText>
        </w:r>
      </w:del>
      <w:r w:rsidRPr="009E1585">
        <w:rPr>
          <w:rFonts w:ascii="HelveticaNeue" w:eastAsia="Times New Roman" w:hAnsi="HelveticaNeue"/>
          <w:lang w:val="mt-MT"/>
        </w:rPr>
        <w:t>ambjent tipiku Malti.</w:t>
      </w:r>
    </w:p>
    <w:p w14:paraId="3C45A2BF" w14:textId="77777777" w:rsidR="006F7607" w:rsidRPr="009E1585" w:rsidRDefault="006F7607" w:rsidP="009E1585">
      <w:pPr>
        <w:pStyle w:val="Standard"/>
        <w:autoSpaceDE w:val="0"/>
        <w:spacing w:after="400" w:line="360" w:lineRule="auto"/>
        <w:jc w:val="both"/>
        <w:rPr>
          <w:rFonts w:ascii="HelveticaNeue" w:eastAsia="Times New Roman" w:hAnsi="HelveticaNeue"/>
          <w:lang w:val="mt-MT"/>
        </w:rPr>
      </w:pPr>
      <w:r w:rsidRPr="009E1585">
        <w:rPr>
          <w:rFonts w:ascii="HelveticaNeue" w:eastAsia="Times New Roman" w:hAnsi="HelveticaNeue"/>
          <w:lang w:val="mt-MT"/>
        </w:rPr>
        <w:t>Matul is-snin</w:t>
      </w:r>
      <w:del w:id="499" w:author="ops" w:date="2015-11-24T02:48:00Z">
        <w:r w:rsidRPr="009E1585" w:rsidDel="00502366">
          <w:rPr>
            <w:rFonts w:ascii="HelveticaNeue" w:eastAsia="Times New Roman" w:hAnsi="HelveticaNeue"/>
            <w:lang w:val="mt-MT"/>
          </w:rPr>
          <w:delText>,</w:delText>
        </w:r>
      </w:del>
      <w:r w:rsidRPr="009E1585">
        <w:rPr>
          <w:rFonts w:ascii="HelveticaNeue" w:eastAsia="Times New Roman" w:hAnsi="HelveticaNeue"/>
          <w:lang w:val="mt-MT"/>
        </w:rPr>
        <w:t xml:space="preserve"> ġew jikkompetu </w:t>
      </w:r>
      <w:ins w:id="500" w:author="Mark Haber" w:date="2015-11-20T14:37:00Z">
        <w:r>
          <w:rPr>
            <w:rFonts w:ascii="HelveticaNeue" w:eastAsia="Times New Roman" w:hAnsi="HelveticaNeue"/>
            <w:lang w:val="mt-MT"/>
          </w:rPr>
          <w:t>f’</w:t>
        </w:r>
      </w:ins>
      <w:r w:rsidRPr="009E1585">
        <w:rPr>
          <w:rFonts w:ascii="HelveticaNeue" w:eastAsia="Times New Roman" w:hAnsi="HelveticaNeue"/>
          <w:lang w:val="mt-MT"/>
        </w:rPr>
        <w:t>Malta numru kbir ta’ kumpan</w:t>
      </w:r>
      <w:del w:id="501" w:author="Mark Haber" w:date="2015-11-20T14:37:00Z">
        <w:r w:rsidRPr="009E1585" w:rsidDel="00F96F39">
          <w:rPr>
            <w:rFonts w:ascii="HelveticaNeue" w:eastAsia="Times New Roman" w:hAnsi="HelveticaNeue"/>
            <w:lang w:val="mt-MT"/>
          </w:rPr>
          <w:delText>n</w:delText>
        </w:r>
      </w:del>
      <w:r w:rsidRPr="009E1585">
        <w:rPr>
          <w:rFonts w:ascii="HelveticaNeue" w:eastAsia="Times New Roman" w:hAnsi="HelveticaNeue"/>
          <w:lang w:val="mt-MT"/>
        </w:rPr>
        <w:t xml:space="preserve">iji pirotekniċi. Fl-edizzjonijiet tal-passat ħadu sehem kumpaniji pirotekniċi mill-Awstralja, </w:t>
      </w:r>
      <w:ins w:id="502" w:author="Mark Haber" w:date="2015-11-20T14:37:00Z">
        <w:r>
          <w:rPr>
            <w:rFonts w:ascii="HelveticaNeue" w:eastAsia="Times New Roman" w:hAnsi="HelveticaNeue"/>
            <w:lang w:val="mt-MT"/>
          </w:rPr>
          <w:t>i</w:t>
        </w:r>
      </w:ins>
      <w:r w:rsidRPr="009E1585">
        <w:rPr>
          <w:rFonts w:ascii="HelveticaNeue" w:eastAsia="Times New Roman" w:hAnsi="HelveticaNeue"/>
          <w:lang w:val="mt-MT"/>
        </w:rPr>
        <w:t>l-Kanada u l-Venezwela, kif ukoll minn pajjiżi aktar qrib tagħna bħal</w:t>
      </w:r>
      <w:ins w:id="503" w:author="Mark Haber" w:date="2015-11-20T14:38:00Z">
        <w:r>
          <w:rPr>
            <w:rFonts w:ascii="HelveticaNeue" w:eastAsia="Times New Roman" w:hAnsi="HelveticaNeue"/>
            <w:lang w:val="mt-MT"/>
          </w:rPr>
          <w:t>l</w:t>
        </w:r>
      </w:ins>
      <w:r w:rsidRPr="009E1585">
        <w:rPr>
          <w:rFonts w:ascii="HelveticaNeue" w:eastAsia="Times New Roman" w:hAnsi="HelveticaNeue"/>
          <w:lang w:val="mt-MT"/>
        </w:rPr>
        <w:t>-Italja, l-Awstrija, Spanja u l-Polonja.</w:t>
      </w:r>
    </w:p>
    <w:p w14:paraId="568142D1" w14:textId="77777777" w:rsidR="006F7607" w:rsidRPr="009E1585" w:rsidRDefault="006F7607" w:rsidP="009E1585">
      <w:pPr>
        <w:pStyle w:val="Standard"/>
        <w:autoSpaceDE w:val="0"/>
        <w:spacing w:after="400" w:line="360" w:lineRule="auto"/>
        <w:jc w:val="both"/>
        <w:rPr>
          <w:rFonts w:ascii="HelveticaNeue" w:eastAsia="Times New Roman" w:hAnsi="HelveticaNeue"/>
          <w:lang w:val="mt-MT"/>
        </w:rPr>
      </w:pPr>
      <w:r w:rsidRPr="009E1585">
        <w:rPr>
          <w:rFonts w:ascii="HelveticaNeue" w:eastAsia="Times New Roman" w:hAnsi="HelveticaNeue"/>
          <w:lang w:val="mt-MT"/>
        </w:rPr>
        <w:t>F’din l-edizzjoni ser jieħdu sehem seba</w:t>
      </w:r>
      <w:ins w:id="504" w:author="Mark Haber" w:date="2015-11-20T14:38:00Z">
        <w:r>
          <w:rPr>
            <w:rFonts w:ascii="HelveticaNeue" w:eastAsia="Times New Roman" w:hAnsi="HelveticaNeue"/>
            <w:lang w:val="mt-MT"/>
          </w:rPr>
          <w:t>’</w:t>
        </w:r>
      </w:ins>
      <w:r w:rsidRPr="009E1585">
        <w:rPr>
          <w:rFonts w:ascii="HelveticaNeue" w:eastAsia="Times New Roman" w:hAnsi="HelveticaNeue"/>
          <w:lang w:val="mt-MT"/>
        </w:rPr>
        <w:t xml:space="preserve"> kumpaniji pirotekniċi</w:t>
      </w:r>
      <w:del w:id="505" w:author="Mark Haber" w:date="2015-11-20T14:38:00Z">
        <w:r w:rsidRPr="009E1585" w:rsidDel="00687697">
          <w:rPr>
            <w:rFonts w:ascii="HelveticaNeue" w:eastAsia="Times New Roman" w:hAnsi="HelveticaNeue"/>
            <w:lang w:val="mt-MT"/>
          </w:rPr>
          <w:delText>,</w:delText>
        </w:r>
      </w:del>
      <w:r w:rsidRPr="009E1585">
        <w:rPr>
          <w:rFonts w:ascii="HelveticaNeue" w:eastAsia="Times New Roman" w:hAnsi="HelveticaNeue"/>
          <w:lang w:val="mt-MT"/>
        </w:rPr>
        <w:t xml:space="preserve"> li ser joħolqu spettaklu mil</w:t>
      </w:r>
      <w:ins w:id="506" w:author="Mark Haber" w:date="2015-11-21T14:24:00Z">
        <w:r>
          <w:rPr>
            <w:rFonts w:ascii="HelveticaNeue" w:eastAsia="Times New Roman" w:hAnsi="HelveticaNeue"/>
            <w:lang w:val="mt-MT"/>
          </w:rPr>
          <w:t>l</w:t>
        </w:r>
      </w:ins>
      <w:del w:id="507" w:author="Mark Haber" w:date="2015-11-21T14:24:00Z">
        <w:r w:rsidRPr="009E1585" w:rsidDel="0034795B">
          <w:rPr>
            <w:rFonts w:ascii="HelveticaNeue" w:eastAsia="Times New Roman" w:hAnsi="HelveticaNeue"/>
            <w:lang w:val="mt-MT"/>
          </w:rPr>
          <w:delText>-</w:delText>
        </w:r>
      </w:del>
      <w:ins w:id="508" w:author="Mark Haber" w:date="2015-11-21T14:24:00Z">
        <w:r>
          <w:rPr>
            <w:rFonts w:ascii="HelveticaNeue" w:eastAsia="Times New Roman" w:hAnsi="HelveticaNeue"/>
            <w:lang w:val="mt-MT"/>
          </w:rPr>
          <w:noBreakHyphen/>
        </w:r>
      </w:ins>
      <w:r w:rsidRPr="009E1585">
        <w:rPr>
          <w:rFonts w:ascii="HelveticaNeue" w:eastAsia="Times New Roman" w:hAnsi="HelveticaNeue"/>
          <w:lang w:val="mt-MT"/>
        </w:rPr>
        <w:t>isbaħ ta</w:t>
      </w:r>
      <w:ins w:id="509" w:author="Mark Haber" w:date="2015-11-21T14:25:00Z">
        <w:r>
          <w:rPr>
            <w:rFonts w:ascii="HelveticaNeue" w:eastAsia="Times New Roman" w:hAnsi="HelveticaNeue"/>
            <w:lang w:val="mt-MT"/>
          </w:rPr>
          <w:t xml:space="preserve">’ </w:t>
        </w:r>
      </w:ins>
      <w:del w:id="510" w:author="Mark Haber" w:date="2015-11-21T14:25:00Z">
        <w:r w:rsidRPr="009E1585" w:rsidDel="0034795B">
          <w:rPr>
            <w:rFonts w:ascii="HelveticaNeue" w:eastAsia="Times New Roman" w:hAnsi="HelveticaNeue"/>
            <w:lang w:val="mt-MT"/>
          </w:rPr>
          <w:delText>n-</w:delText>
        </w:r>
      </w:del>
      <w:r w:rsidRPr="009E1585">
        <w:rPr>
          <w:rFonts w:ascii="HelveticaNeue" w:eastAsia="Times New Roman" w:hAnsi="HelveticaNeue"/>
          <w:lang w:val="mt-MT"/>
        </w:rPr>
        <w:t>nar sinkronizzat mal-mużika. Il-</w:t>
      </w:r>
      <w:del w:id="511" w:author="Mark Haber" w:date="2015-11-20T14:38:00Z">
        <w:r w:rsidRPr="009E1585" w:rsidDel="00687697">
          <w:rPr>
            <w:rFonts w:ascii="HelveticaNeue" w:eastAsia="Times New Roman" w:hAnsi="HelveticaNeue"/>
            <w:lang w:val="mt-MT"/>
          </w:rPr>
          <w:delText xml:space="preserve"> </w:delText>
        </w:r>
      </w:del>
      <w:r w:rsidRPr="009E1585">
        <w:rPr>
          <w:rFonts w:ascii="HelveticaNeue" w:eastAsia="Times New Roman" w:hAnsi="HelveticaNeue"/>
          <w:lang w:val="mt-MT"/>
        </w:rPr>
        <w:t>kompetituri ġew mag</w:t>
      </w:r>
      <w:ins w:id="512" w:author="Mark Haber" w:date="2015-11-20T14:39:00Z">
        <w:r>
          <w:rPr>
            <w:rFonts w:ascii="HelveticaNeue" w:eastAsia="Times New Roman" w:hAnsi="HelveticaNeue"/>
            <w:lang w:val="mt-MT"/>
          </w:rPr>
          <w:t>ħ</w:t>
        </w:r>
      </w:ins>
      <w:del w:id="513" w:author="Mark Haber" w:date="2015-11-20T14:39:00Z">
        <w:r w:rsidRPr="009E1585" w:rsidDel="00687697">
          <w:rPr>
            <w:rFonts w:ascii="HelveticaNeue" w:eastAsia="Times New Roman" w:hAnsi="HelveticaNeue"/>
            <w:lang w:val="mt-MT"/>
          </w:rPr>
          <w:delText>h</w:delText>
        </w:r>
      </w:del>
      <w:r w:rsidRPr="009E1585">
        <w:rPr>
          <w:rFonts w:ascii="HelveticaNeue" w:eastAsia="Times New Roman" w:hAnsi="HelveticaNeue"/>
          <w:lang w:val="mt-MT"/>
        </w:rPr>
        <w:t xml:space="preserve">żula minn numru </w:t>
      </w:r>
      <w:del w:id="514" w:author="Mark Haber" w:date="2015-11-20T14:39:00Z">
        <w:r w:rsidRPr="009E1585" w:rsidDel="00687697">
          <w:rPr>
            <w:rFonts w:ascii="HelveticaNeue" w:eastAsia="Times New Roman" w:hAnsi="HelveticaNeue"/>
            <w:lang w:val="mt-MT"/>
          </w:rPr>
          <w:delText> </w:delText>
        </w:r>
      </w:del>
      <w:r w:rsidRPr="009E1585">
        <w:rPr>
          <w:rFonts w:ascii="HelveticaNeue" w:eastAsia="Times New Roman" w:hAnsi="HelveticaNeue"/>
          <w:lang w:val="mt-MT"/>
        </w:rPr>
        <w:t>ta’ applikanti. Tnejn minn dawn il-kumpaniji ser ikunu barranin. Il-</w:t>
      </w:r>
      <w:del w:id="515" w:author="Mark Haber" w:date="2015-11-20T14:39:00Z">
        <w:r w:rsidRPr="009E1585" w:rsidDel="00687697">
          <w:rPr>
            <w:rFonts w:ascii="HelveticaNeue" w:eastAsia="Times New Roman" w:hAnsi="HelveticaNeue"/>
            <w:lang w:val="mt-MT"/>
          </w:rPr>
          <w:delText xml:space="preserve"> </w:delText>
        </w:r>
      </w:del>
      <w:r w:rsidRPr="009E1585">
        <w:rPr>
          <w:rFonts w:ascii="HelveticaNeue" w:eastAsia="Times New Roman" w:hAnsi="HelveticaNeue"/>
          <w:lang w:val="mt-MT"/>
        </w:rPr>
        <w:t>parteċipanti li ser jikkompetu għall-</w:t>
      </w:r>
      <w:del w:id="516" w:author="Mark Haber" w:date="2015-11-20T14:40:00Z">
        <w:r w:rsidRPr="009E1585" w:rsidDel="00687697">
          <w:rPr>
            <w:rFonts w:ascii="HelveticaNeue" w:eastAsia="Times New Roman" w:hAnsi="HelveticaNeue"/>
            <w:lang w:val="mt-MT"/>
          </w:rPr>
          <w:delText xml:space="preserve"> </w:delText>
        </w:r>
      </w:del>
      <w:r w:rsidRPr="009E1585">
        <w:rPr>
          <w:rFonts w:ascii="HelveticaNeue" w:eastAsia="Times New Roman" w:hAnsi="HelveticaNeue"/>
          <w:lang w:val="mt-MT"/>
        </w:rPr>
        <w:t>Kompetizzjoni Internazzjonali tal-</w:t>
      </w:r>
      <w:del w:id="517" w:author="Mark Haber" w:date="2015-11-20T14:40:00Z">
        <w:r w:rsidRPr="009E1585" w:rsidDel="00687697">
          <w:rPr>
            <w:rFonts w:ascii="HelveticaNeue" w:eastAsia="Times New Roman" w:hAnsi="HelveticaNeue"/>
            <w:lang w:val="mt-MT"/>
          </w:rPr>
          <w:delText xml:space="preserve"> </w:delText>
        </w:r>
      </w:del>
      <w:r w:rsidRPr="009E1585">
        <w:rPr>
          <w:rFonts w:ascii="HelveticaNeue" w:eastAsia="Times New Roman" w:hAnsi="HelveticaNeue"/>
          <w:lang w:val="mt-MT"/>
        </w:rPr>
        <w:t>P</w:t>
      </w:r>
      <w:ins w:id="518" w:author="Mark Haber" w:date="2015-11-20T14:40:00Z">
        <w:r>
          <w:rPr>
            <w:rFonts w:ascii="HelveticaNeue" w:eastAsia="Times New Roman" w:hAnsi="HelveticaNeue"/>
            <w:lang w:val="mt-MT"/>
          </w:rPr>
          <w:t>i</w:t>
        </w:r>
      </w:ins>
      <w:del w:id="519" w:author="Mark Haber" w:date="2015-11-20T14:40:00Z">
        <w:r w:rsidRPr="009E1585" w:rsidDel="00687697">
          <w:rPr>
            <w:rFonts w:ascii="HelveticaNeue" w:eastAsia="Times New Roman" w:hAnsi="HelveticaNeue"/>
            <w:lang w:val="mt-MT"/>
          </w:rPr>
          <w:delText>y</w:delText>
        </w:r>
      </w:del>
      <w:r w:rsidRPr="009E1585">
        <w:rPr>
          <w:rFonts w:ascii="HelveticaNeue" w:eastAsia="Times New Roman" w:hAnsi="HelveticaNeue"/>
          <w:lang w:val="mt-MT"/>
        </w:rPr>
        <w:t xml:space="preserve">romużika ser ikunu: </w:t>
      </w:r>
      <w:r w:rsidRPr="006F7607">
        <w:rPr>
          <w:rFonts w:ascii="HelveticaNeue" w:eastAsia="Times New Roman" w:hAnsi="HelveticaNeue"/>
          <w:i/>
          <w:iCs/>
          <w:lang w:val="mt-MT"/>
          <w:rPrChange w:id="520" w:author="Mark Haber" w:date="2015-11-21T13:52:00Z">
            <w:rPr>
              <w:rFonts w:ascii="HelveticaNeue" w:eastAsia="Times New Roman" w:hAnsi="HelveticaNeue"/>
              <w:kern w:val="0"/>
              <w:sz w:val="22"/>
              <w:szCs w:val="22"/>
              <w:lang w:val="mt-MT" w:eastAsia="en-US"/>
            </w:rPr>
          </w:rPrChange>
        </w:rPr>
        <w:t>Thailand Fireworks</w:t>
      </w:r>
      <w:r w:rsidRPr="009E1585">
        <w:rPr>
          <w:rFonts w:ascii="HelveticaNeue" w:eastAsia="Times New Roman" w:hAnsi="HelveticaNeue"/>
          <w:lang w:val="mt-MT"/>
        </w:rPr>
        <w:t xml:space="preserve"> mit</w:t>
      </w:r>
      <w:del w:id="521" w:author="Mark Haber" w:date="2015-11-21T14:26:00Z">
        <w:r w:rsidRPr="009E1585" w:rsidDel="0034795B">
          <w:rPr>
            <w:rFonts w:ascii="HelveticaNeue" w:eastAsia="Times New Roman" w:hAnsi="HelveticaNeue"/>
            <w:lang w:val="mt-MT"/>
          </w:rPr>
          <w:delText>-</w:delText>
        </w:r>
      </w:del>
      <w:ins w:id="522" w:author="Mark Haber" w:date="2015-11-21T14:26:00Z">
        <w:r>
          <w:rPr>
            <w:rFonts w:ascii="HelveticaNeue" w:eastAsia="Times New Roman" w:hAnsi="HelveticaNeue"/>
            <w:lang w:val="mt-MT"/>
          </w:rPr>
          <w:noBreakHyphen/>
        </w:r>
      </w:ins>
      <w:del w:id="523" w:author="Mark Haber" w:date="2015-11-20T14:40:00Z">
        <w:r w:rsidRPr="009E1585" w:rsidDel="00687697">
          <w:rPr>
            <w:rFonts w:ascii="HelveticaNeue" w:eastAsia="Times New Roman" w:hAnsi="HelveticaNeue"/>
            <w:lang w:val="mt-MT"/>
          </w:rPr>
          <w:delText xml:space="preserve"> </w:delText>
        </w:r>
      </w:del>
      <w:r w:rsidRPr="009E1585">
        <w:rPr>
          <w:rFonts w:ascii="HelveticaNeue" w:eastAsia="Times New Roman" w:hAnsi="HelveticaNeue"/>
          <w:lang w:val="mt-MT"/>
        </w:rPr>
        <w:t xml:space="preserve">Tajlandja, </w:t>
      </w:r>
      <w:r w:rsidRPr="006F7607">
        <w:rPr>
          <w:rFonts w:ascii="HelveticaNeue" w:eastAsia="Times New Roman" w:hAnsi="HelveticaNeue"/>
          <w:i/>
          <w:iCs/>
          <w:lang w:val="mt-MT"/>
          <w:rPrChange w:id="524" w:author="Mark Haber" w:date="2015-11-21T13:52:00Z">
            <w:rPr>
              <w:rFonts w:ascii="HelveticaNeue" w:eastAsia="Times New Roman" w:hAnsi="HelveticaNeue"/>
              <w:kern w:val="0"/>
              <w:sz w:val="22"/>
              <w:szCs w:val="22"/>
              <w:lang w:val="mt-MT" w:eastAsia="en-US"/>
            </w:rPr>
          </w:rPrChange>
        </w:rPr>
        <w:t>A.P.E</w:t>
      </w:r>
      <w:ins w:id="525" w:author="Mark Haber" w:date="2015-11-20T14:41:00Z">
        <w:r w:rsidRPr="006F7607">
          <w:rPr>
            <w:rFonts w:ascii="HelveticaNeue" w:eastAsia="Times New Roman" w:hAnsi="HelveticaNeue"/>
            <w:i/>
            <w:iCs/>
            <w:lang w:val="mt-MT"/>
            <w:rPrChange w:id="526" w:author="Mark Haber" w:date="2015-11-21T13:52:00Z">
              <w:rPr>
                <w:rFonts w:ascii="HelveticaNeue" w:eastAsia="Times New Roman" w:hAnsi="HelveticaNeue"/>
                <w:kern w:val="0"/>
                <w:sz w:val="22"/>
                <w:szCs w:val="22"/>
                <w:lang w:val="mt-MT" w:eastAsia="en-US"/>
              </w:rPr>
            </w:rPrChange>
          </w:rPr>
          <w:t>.</w:t>
        </w:r>
      </w:ins>
      <w:r w:rsidRPr="006F7607">
        <w:rPr>
          <w:rFonts w:ascii="HelveticaNeue" w:eastAsia="Times New Roman" w:hAnsi="HelveticaNeue"/>
          <w:i/>
          <w:iCs/>
          <w:lang w:val="mt-MT"/>
          <w:rPrChange w:id="527" w:author="Mark Haber" w:date="2015-11-21T13:52:00Z">
            <w:rPr>
              <w:rFonts w:ascii="HelveticaNeue" w:eastAsia="Times New Roman" w:hAnsi="HelveticaNeue"/>
              <w:kern w:val="0"/>
              <w:sz w:val="22"/>
              <w:szCs w:val="22"/>
              <w:lang w:val="mt-MT" w:eastAsia="en-US"/>
            </w:rPr>
          </w:rPrChange>
        </w:rPr>
        <w:t xml:space="preserve"> di Parente Romualdo</w:t>
      </w:r>
      <w:r w:rsidRPr="009E1585">
        <w:rPr>
          <w:rFonts w:ascii="HelveticaNeue" w:eastAsia="Times New Roman" w:hAnsi="HelveticaNeue"/>
          <w:lang w:val="mt-MT"/>
        </w:rPr>
        <w:t xml:space="preserve"> mill-</w:t>
      </w:r>
      <w:del w:id="528" w:author="Mark Haber" w:date="2015-11-20T14:41:00Z">
        <w:r w:rsidRPr="009E1585" w:rsidDel="00687697">
          <w:rPr>
            <w:rFonts w:ascii="HelveticaNeue" w:eastAsia="Times New Roman" w:hAnsi="HelveticaNeue"/>
            <w:lang w:val="mt-MT"/>
          </w:rPr>
          <w:delText xml:space="preserve"> </w:delText>
        </w:r>
      </w:del>
      <w:r w:rsidRPr="009E1585">
        <w:rPr>
          <w:rFonts w:ascii="HelveticaNeue" w:eastAsia="Times New Roman" w:hAnsi="HelveticaNeue"/>
          <w:lang w:val="mt-MT"/>
        </w:rPr>
        <w:t xml:space="preserve">Italja, </w:t>
      </w:r>
      <w:r w:rsidRPr="006F7607">
        <w:rPr>
          <w:rFonts w:ascii="HelveticaNeue" w:eastAsia="Times New Roman" w:hAnsi="HelveticaNeue"/>
          <w:i/>
          <w:iCs/>
          <w:lang w:val="mt-MT"/>
          <w:rPrChange w:id="529" w:author="Mark Haber" w:date="2015-11-21T13:53:00Z">
            <w:rPr>
              <w:rFonts w:ascii="HelveticaNeue" w:eastAsia="Times New Roman" w:hAnsi="HelveticaNeue"/>
              <w:kern w:val="0"/>
              <w:sz w:val="22"/>
              <w:szCs w:val="22"/>
              <w:lang w:val="mt-MT" w:eastAsia="en-US"/>
            </w:rPr>
          </w:rPrChange>
        </w:rPr>
        <w:t>St</w:t>
      </w:r>
      <w:del w:id="530" w:author="Mark Haber" w:date="2015-11-20T14:41:00Z">
        <w:r w:rsidRPr="006F7607">
          <w:rPr>
            <w:rFonts w:ascii="HelveticaNeue" w:eastAsia="Times New Roman" w:hAnsi="HelveticaNeue"/>
            <w:i/>
            <w:iCs/>
            <w:lang w:val="mt-MT"/>
            <w:rPrChange w:id="531" w:author="Mark Haber" w:date="2015-11-21T13:53:00Z">
              <w:rPr>
                <w:rFonts w:ascii="HelveticaNeue" w:eastAsia="Times New Roman" w:hAnsi="HelveticaNeue"/>
                <w:kern w:val="0"/>
                <w:sz w:val="22"/>
                <w:szCs w:val="22"/>
                <w:lang w:val="mt-MT" w:eastAsia="en-US"/>
              </w:rPr>
            </w:rPrChange>
          </w:rPr>
          <w:delText>.</w:delText>
        </w:r>
      </w:del>
      <w:r w:rsidRPr="006F7607">
        <w:rPr>
          <w:rFonts w:ascii="HelveticaNeue" w:eastAsia="Times New Roman" w:hAnsi="HelveticaNeue"/>
          <w:i/>
          <w:iCs/>
          <w:lang w:val="mt-MT"/>
          <w:rPrChange w:id="532" w:author="Mark Haber" w:date="2015-11-21T13:53:00Z">
            <w:rPr>
              <w:rFonts w:ascii="HelveticaNeue" w:eastAsia="Times New Roman" w:hAnsi="HelveticaNeue"/>
              <w:kern w:val="0"/>
              <w:sz w:val="22"/>
              <w:szCs w:val="22"/>
              <w:lang w:val="mt-MT" w:eastAsia="en-US"/>
            </w:rPr>
          </w:rPrChange>
        </w:rPr>
        <w:t xml:space="preserve"> Mary Fire</w:t>
      </w:r>
      <w:del w:id="533" w:author="Mark Haber" w:date="2015-11-20T14:41:00Z">
        <w:r w:rsidRPr="006F7607">
          <w:rPr>
            <w:rFonts w:ascii="HelveticaNeue" w:eastAsia="Times New Roman" w:hAnsi="HelveticaNeue"/>
            <w:i/>
            <w:iCs/>
            <w:lang w:val="mt-MT"/>
            <w:rPrChange w:id="534" w:author="Mark Haber" w:date="2015-11-21T13:53:00Z">
              <w:rPr>
                <w:rFonts w:ascii="HelveticaNeue" w:eastAsia="Times New Roman" w:hAnsi="HelveticaNeue"/>
                <w:kern w:val="0"/>
                <w:sz w:val="22"/>
                <w:szCs w:val="22"/>
                <w:lang w:val="mt-MT" w:eastAsia="en-US"/>
              </w:rPr>
            </w:rPrChange>
          </w:rPr>
          <w:delText>o</w:delText>
        </w:r>
      </w:del>
      <w:r w:rsidRPr="006F7607">
        <w:rPr>
          <w:rFonts w:ascii="HelveticaNeue" w:eastAsia="Times New Roman" w:hAnsi="HelveticaNeue"/>
          <w:i/>
          <w:iCs/>
          <w:lang w:val="mt-MT"/>
          <w:rPrChange w:id="535" w:author="Mark Haber" w:date="2015-11-21T13:53:00Z">
            <w:rPr>
              <w:rFonts w:ascii="HelveticaNeue" w:eastAsia="Times New Roman" w:hAnsi="HelveticaNeue"/>
              <w:kern w:val="0"/>
              <w:sz w:val="22"/>
              <w:szCs w:val="22"/>
              <w:lang w:val="mt-MT" w:eastAsia="en-US"/>
            </w:rPr>
          </w:rPrChange>
        </w:rPr>
        <w:t>w</w:t>
      </w:r>
      <w:ins w:id="536" w:author="Mark Haber" w:date="2015-11-20T14:41:00Z">
        <w:r w:rsidRPr="006F7607">
          <w:rPr>
            <w:rFonts w:ascii="HelveticaNeue" w:eastAsia="Times New Roman" w:hAnsi="HelveticaNeue"/>
            <w:i/>
            <w:iCs/>
            <w:lang w:val="mt-MT"/>
            <w:rPrChange w:id="537" w:author="Mark Haber" w:date="2015-11-21T13:53:00Z">
              <w:rPr>
                <w:rFonts w:ascii="HelveticaNeue" w:eastAsia="Times New Roman" w:hAnsi="HelveticaNeue"/>
                <w:kern w:val="0"/>
                <w:sz w:val="22"/>
                <w:szCs w:val="22"/>
                <w:lang w:val="mt-MT" w:eastAsia="en-US"/>
              </w:rPr>
            </w:rPrChange>
          </w:rPr>
          <w:t>o</w:t>
        </w:r>
      </w:ins>
      <w:r w:rsidRPr="006F7607">
        <w:rPr>
          <w:rFonts w:ascii="HelveticaNeue" w:eastAsia="Times New Roman" w:hAnsi="HelveticaNeue"/>
          <w:i/>
          <w:iCs/>
          <w:lang w:val="mt-MT"/>
          <w:rPrChange w:id="538" w:author="Mark Haber" w:date="2015-11-21T13:53:00Z">
            <w:rPr>
              <w:rFonts w:ascii="HelveticaNeue" w:eastAsia="Times New Roman" w:hAnsi="HelveticaNeue"/>
              <w:kern w:val="0"/>
              <w:sz w:val="22"/>
              <w:szCs w:val="22"/>
              <w:lang w:val="mt-MT" w:eastAsia="en-US"/>
            </w:rPr>
          </w:rPrChange>
        </w:rPr>
        <w:t>rks Factory</w:t>
      </w:r>
      <w:r w:rsidRPr="009E1585">
        <w:rPr>
          <w:rFonts w:ascii="HelveticaNeue" w:eastAsia="Times New Roman" w:hAnsi="HelveticaNeue"/>
          <w:lang w:val="mt-MT"/>
        </w:rPr>
        <w:t xml:space="preserve"> minn Ħal</w:t>
      </w:r>
      <w:del w:id="539" w:author="Mark Haber" w:date="2015-11-20T14:41:00Z">
        <w:r w:rsidRPr="009E1585" w:rsidDel="00687697">
          <w:rPr>
            <w:rFonts w:ascii="HelveticaNeue" w:eastAsia="Times New Roman" w:hAnsi="HelveticaNeue"/>
            <w:lang w:val="mt-MT"/>
          </w:rPr>
          <w:delText>-</w:delText>
        </w:r>
      </w:del>
      <w:r w:rsidRPr="009E1585">
        <w:rPr>
          <w:rFonts w:ascii="HelveticaNeue" w:eastAsia="Times New Roman" w:hAnsi="HelveticaNeue"/>
          <w:lang w:val="mt-MT"/>
        </w:rPr>
        <w:t xml:space="preserve"> Għaxaq, </w:t>
      </w:r>
      <w:r w:rsidRPr="006F7607">
        <w:rPr>
          <w:rFonts w:ascii="HelveticaNeue" w:eastAsia="Times New Roman" w:hAnsi="HelveticaNeue"/>
          <w:i/>
          <w:iCs/>
          <w:lang w:val="mt-MT"/>
          <w:rPrChange w:id="540" w:author="Mark Haber" w:date="2015-11-21T13:53:00Z">
            <w:rPr>
              <w:rFonts w:ascii="HelveticaNeue" w:eastAsia="Times New Roman" w:hAnsi="HelveticaNeue"/>
              <w:kern w:val="0"/>
              <w:sz w:val="22"/>
              <w:szCs w:val="22"/>
              <w:lang w:val="mt-MT" w:eastAsia="en-US"/>
            </w:rPr>
          </w:rPrChange>
        </w:rPr>
        <w:t>Lourdes Fireworks Factory</w:t>
      </w:r>
      <w:r w:rsidRPr="009E1585">
        <w:rPr>
          <w:rFonts w:ascii="HelveticaNeue" w:eastAsia="Times New Roman" w:hAnsi="HelveticaNeue"/>
          <w:lang w:val="mt-MT"/>
        </w:rPr>
        <w:t xml:space="preserve"> mill-</w:t>
      </w:r>
      <w:del w:id="541" w:author="Mark Haber" w:date="2015-11-20T14:41:00Z">
        <w:r w:rsidRPr="009E1585" w:rsidDel="00687697">
          <w:rPr>
            <w:rFonts w:ascii="HelveticaNeue" w:eastAsia="Times New Roman" w:hAnsi="HelveticaNeue"/>
            <w:lang w:val="mt-MT"/>
          </w:rPr>
          <w:delText xml:space="preserve"> </w:delText>
        </w:r>
      </w:del>
      <w:r w:rsidRPr="009E1585">
        <w:rPr>
          <w:rFonts w:ascii="HelveticaNeue" w:eastAsia="Times New Roman" w:hAnsi="HelveticaNeue"/>
          <w:lang w:val="mt-MT"/>
        </w:rPr>
        <w:t xml:space="preserve">Qrendi u </w:t>
      </w:r>
      <w:r w:rsidRPr="006F7607">
        <w:rPr>
          <w:rFonts w:ascii="HelveticaNeue" w:eastAsia="Times New Roman" w:hAnsi="HelveticaNeue"/>
          <w:i/>
          <w:iCs/>
          <w:lang w:val="mt-MT"/>
          <w:rPrChange w:id="542" w:author="Mark Haber" w:date="2015-11-21T13:53:00Z">
            <w:rPr>
              <w:rFonts w:ascii="HelveticaNeue" w:eastAsia="Times New Roman" w:hAnsi="HelveticaNeue"/>
              <w:kern w:val="0"/>
              <w:sz w:val="22"/>
              <w:szCs w:val="22"/>
              <w:lang w:val="mt-MT" w:eastAsia="en-US"/>
            </w:rPr>
          </w:rPrChange>
        </w:rPr>
        <w:t>St</w:t>
      </w:r>
      <w:del w:id="543" w:author="Mark Haber" w:date="2015-11-20T14:42:00Z">
        <w:r w:rsidRPr="006F7607">
          <w:rPr>
            <w:rFonts w:ascii="HelveticaNeue" w:eastAsia="Times New Roman" w:hAnsi="HelveticaNeue"/>
            <w:i/>
            <w:iCs/>
            <w:lang w:val="mt-MT"/>
            <w:rPrChange w:id="544" w:author="Mark Haber" w:date="2015-11-21T13:53:00Z">
              <w:rPr>
                <w:rFonts w:ascii="HelveticaNeue" w:eastAsia="Times New Roman" w:hAnsi="HelveticaNeue"/>
                <w:kern w:val="0"/>
                <w:sz w:val="22"/>
                <w:szCs w:val="22"/>
                <w:lang w:val="mt-MT" w:eastAsia="en-US"/>
              </w:rPr>
            </w:rPrChange>
          </w:rPr>
          <w:delText>.</w:delText>
        </w:r>
      </w:del>
      <w:r w:rsidRPr="006F7607">
        <w:rPr>
          <w:rFonts w:ascii="HelveticaNeue" w:eastAsia="Times New Roman" w:hAnsi="HelveticaNeue"/>
          <w:i/>
          <w:iCs/>
          <w:lang w:val="mt-MT"/>
          <w:rPrChange w:id="545" w:author="Mark Haber" w:date="2015-11-21T13:53:00Z">
            <w:rPr>
              <w:rFonts w:ascii="HelveticaNeue" w:eastAsia="Times New Roman" w:hAnsi="HelveticaNeue"/>
              <w:kern w:val="0"/>
              <w:sz w:val="22"/>
              <w:szCs w:val="22"/>
              <w:lang w:val="mt-MT" w:eastAsia="en-US"/>
            </w:rPr>
          </w:rPrChange>
        </w:rPr>
        <w:t xml:space="preserve"> Andrew</w:t>
      </w:r>
      <w:r w:rsidRPr="00B07E51">
        <w:rPr>
          <w:rFonts w:ascii="HelveticaNeue" w:eastAsia="Times New Roman" w:hAnsi="HelveticaNeue"/>
          <w:i/>
          <w:iCs/>
          <w:lang w:val="mt-MT"/>
        </w:rPr>
        <w:t>’</w:t>
      </w:r>
      <w:r w:rsidRPr="006F7607">
        <w:rPr>
          <w:rFonts w:ascii="HelveticaNeue" w:eastAsia="Times New Roman" w:hAnsi="HelveticaNeue"/>
          <w:i/>
          <w:iCs/>
          <w:lang w:val="mt-MT"/>
          <w:rPrChange w:id="546" w:author="Mark Haber" w:date="2015-11-21T13:53:00Z">
            <w:rPr>
              <w:rFonts w:ascii="HelveticaNeue" w:eastAsia="Times New Roman" w:hAnsi="HelveticaNeue"/>
              <w:kern w:val="0"/>
              <w:sz w:val="22"/>
              <w:szCs w:val="22"/>
              <w:lang w:val="mt-MT" w:eastAsia="en-US"/>
            </w:rPr>
          </w:rPrChange>
        </w:rPr>
        <w:t>s Band Fireworks Factory</w:t>
      </w:r>
      <w:r w:rsidRPr="009E1585">
        <w:rPr>
          <w:rFonts w:ascii="HelveticaNeue" w:eastAsia="Times New Roman" w:hAnsi="HelveticaNeue"/>
          <w:lang w:val="mt-MT"/>
        </w:rPr>
        <w:t xml:space="preserve"> minn Ħal</w:t>
      </w:r>
      <w:del w:id="547" w:author="Mark Haber" w:date="2015-11-20T14:42:00Z">
        <w:r w:rsidRPr="009E1585" w:rsidDel="004A3245">
          <w:rPr>
            <w:rFonts w:ascii="HelveticaNeue" w:eastAsia="Times New Roman" w:hAnsi="HelveticaNeue"/>
            <w:lang w:val="mt-MT"/>
          </w:rPr>
          <w:delText>-</w:delText>
        </w:r>
      </w:del>
      <w:r w:rsidRPr="009E1585">
        <w:rPr>
          <w:rFonts w:ascii="HelveticaNeue" w:eastAsia="Times New Roman" w:hAnsi="HelveticaNeue"/>
          <w:lang w:val="mt-MT"/>
        </w:rPr>
        <w:t xml:space="preserve"> Luqa.</w:t>
      </w:r>
      <w:del w:id="548" w:author="Mark Haber" w:date="2015-11-20T14:42:00Z">
        <w:r w:rsidRPr="009E1585" w:rsidDel="004A3245">
          <w:rPr>
            <w:rFonts w:ascii="HelveticaNeue" w:eastAsia="Times New Roman" w:hAnsi="HelveticaNeue"/>
            <w:lang w:val="mt-MT"/>
          </w:rPr>
          <w:delText> </w:delText>
        </w:r>
      </w:del>
    </w:p>
    <w:p w14:paraId="37ED3188" w14:textId="77777777" w:rsidR="006F7607" w:rsidRPr="009E1585" w:rsidRDefault="006F7607" w:rsidP="009E1585">
      <w:pPr>
        <w:pStyle w:val="Standard"/>
        <w:autoSpaceDE w:val="0"/>
        <w:spacing w:after="400" w:line="360" w:lineRule="auto"/>
        <w:jc w:val="both"/>
        <w:rPr>
          <w:rFonts w:ascii="HelveticaNeue" w:eastAsia="Times New Roman" w:hAnsi="HelveticaNeue"/>
          <w:lang w:val="mt-MT"/>
        </w:rPr>
      </w:pPr>
      <w:r w:rsidRPr="009E1585">
        <w:rPr>
          <w:rFonts w:ascii="HelveticaNeue" w:eastAsia="Times New Roman" w:hAnsi="HelveticaNeue"/>
          <w:lang w:val="mt-MT"/>
        </w:rPr>
        <w:t>Il-</w:t>
      </w:r>
      <w:del w:id="549" w:author="Mark Haber" w:date="2015-11-20T14:42:00Z">
        <w:r w:rsidRPr="009E1585" w:rsidDel="004A3245">
          <w:rPr>
            <w:rFonts w:ascii="HelveticaNeue" w:eastAsia="Times New Roman" w:hAnsi="HelveticaNeue"/>
            <w:lang w:val="mt-MT"/>
          </w:rPr>
          <w:delText xml:space="preserve"> </w:delText>
        </w:r>
      </w:del>
      <w:r w:rsidRPr="009E1585">
        <w:rPr>
          <w:rFonts w:ascii="HelveticaNeue" w:eastAsia="Times New Roman" w:hAnsi="HelveticaNeue"/>
          <w:lang w:val="mt-MT"/>
        </w:rPr>
        <w:t>kumpaniji li ser jikkompetu għall-</w:t>
      </w:r>
      <w:del w:id="550" w:author="Mark Haber" w:date="2015-11-20T14:43:00Z">
        <w:r w:rsidRPr="009E1585" w:rsidDel="00D70A5C">
          <w:rPr>
            <w:rFonts w:ascii="HelveticaNeue" w:eastAsia="Times New Roman" w:hAnsi="HelveticaNeue"/>
            <w:lang w:val="mt-MT"/>
          </w:rPr>
          <w:delText xml:space="preserve"> </w:delText>
        </w:r>
      </w:del>
      <w:r w:rsidRPr="009E1585">
        <w:rPr>
          <w:rFonts w:ascii="HelveticaNeue" w:eastAsia="Times New Roman" w:hAnsi="HelveticaNeue"/>
          <w:lang w:val="mt-MT"/>
        </w:rPr>
        <w:t>Kompetizzjoni Nazzjonali ser ikunu l-Maltin ta’</w:t>
      </w:r>
      <w:ins w:id="551" w:author="Mark Haber" w:date="2015-11-20T14:43:00Z">
        <w:r>
          <w:rPr>
            <w:rFonts w:ascii="HelveticaNeue" w:eastAsia="Times New Roman" w:hAnsi="HelveticaNeue"/>
            <w:lang w:val="mt-MT"/>
          </w:rPr>
          <w:t xml:space="preserve"> </w:t>
        </w:r>
      </w:ins>
      <w:r w:rsidRPr="006F7607">
        <w:rPr>
          <w:rFonts w:ascii="HelveticaNeue" w:eastAsia="Times New Roman" w:hAnsi="HelveticaNeue"/>
          <w:i/>
          <w:iCs/>
          <w:lang w:val="mt-MT"/>
          <w:rPrChange w:id="552" w:author="Mark Haber" w:date="2015-11-21T13:53:00Z">
            <w:rPr>
              <w:rFonts w:ascii="HelveticaNeue" w:eastAsia="Times New Roman" w:hAnsi="HelveticaNeue"/>
              <w:kern w:val="0"/>
              <w:sz w:val="22"/>
              <w:szCs w:val="22"/>
              <w:lang w:val="mt-MT" w:eastAsia="en-US"/>
            </w:rPr>
          </w:rPrChange>
        </w:rPr>
        <w:t>Lourdes Fireworks Factory</w:t>
      </w:r>
      <w:r w:rsidRPr="009E1585">
        <w:rPr>
          <w:rFonts w:ascii="HelveticaNeue" w:eastAsia="Times New Roman" w:hAnsi="HelveticaNeue"/>
          <w:lang w:val="mt-MT"/>
        </w:rPr>
        <w:t xml:space="preserve"> mill-</w:t>
      </w:r>
      <w:del w:id="553" w:author="Mark Haber" w:date="2015-11-20T14:43:00Z">
        <w:r w:rsidRPr="009E1585" w:rsidDel="00D70A5C">
          <w:rPr>
            <w:rFonts w:ascii="HelveticaNeue" w:eastAsia="Times New Roman" w:hAnsi="HelveticaNeue"/>
            <w:lang w:val="mt-MT"/>
          </w:rPr>
          <w:delText xml:space="preserve"> </w:delText>
        </w:r>
      </w:del>
      <w:r w:rsidRPr="009E1585">
        <w:rPr>
          <w:rFonts w:ascii="HelveticaNeue" w:eastAsia="Times New Roman" w:hAnsi="HelveticaNeue"/>
          <w:lang w:val="mt-MT"/>
        </w:rPr>
        <w:t xml:space="preserve">Qrendi, </w:t>
      </w:r>
      <w:r w:rsidRPr="006F7607">
        <w:rPr>
          <w:rFonts w:ascii="HelveticaNeue" w:eastAsia="Times New Roman" w:hAnsi="HelveticaNeue"/>
          <w:i/>
          <w:iCs/>
          <w:lang w:val="mt-MT"/>
          <w:rPrChange w:id="554" w:author="Mark Haber" w:date="2015-11-21T13:53:00Z">
            <w:rPr>
              <w:rFonts w:ascii="HelveticaNeue" w:eastAsia="Times New Roman" w:hAnsi="HelveticaNeue"/>
              <w:kern w:val="0"/>
              <w:sz w:val="22"/>
              <w:szCs w:val="22"/>
              <w:lang w:val="mt-MT" w:eastAsia="en-US"/>
            </w:rPr>
          </w:rPrChange>
        </w:rPr>
        <w:t>St</w:t>
      </w:r>
      <w:del w:id="555" w:author="Mark Haber" w:date="2015-11-20T14:43:00Z">
        <w:r w:rsidRPr="006F7607">
          <w:rPr>
            <w:rFonts w:ascii="HelveticaNeue" w:eastAsia="Times New Roman" w:hAnsi="HelveticaNeue"/>
            <w:i/>
            <w:iCs/>
            <w:lang w:val="mt-MT"/>
            <w:rPrChange w:id="556" w:author="Mark Haber" w:date="2015-11-21T13:53:00Z">
              <w:rPr>
                <w:rFonts w:ascii="HelveticaNeue" w:eastAsia="Times New Roman" w:hAnsi="HelveticaNeue"/>
                <w:kern w:val="0"/>
                <w:sz w:val="22"/>
                <w:szCs w:val="22"/>
                <w:lang w:val="mt-MT" w:eastAsia="en-US"/>
              </w:rPr>
            </w:rPrChange>
          </w:rPr>
          <w:delText>.</w:delText>
        </w:r>
      </w:del>
      <w:r w:rsidRPr="006F7607">
        <w:rPr>
          <w:rFonts w:ascii="HelveticaNeue" w:eastAsia="Times New Roman" w:hAnsi="HelveticaNeue"/>
          <w:i/>
          <w:iCs/>
          <w:lang w:val="mt-MT"/>
          <w:rPrChange w:id="557" w:author="Mark Haber" w:date="2015-11-21T13:53:00Z">
            <w:rPr>
              <w:rFonts w:ascii="HelveticaNeue" w:eastAsia="Times New Roman" w:hAnsi="HelveticaNeue"/>
              <w:kern w:val="0"/>
              <w:sz w:val="22"/>
              <w:szCs w:val="22"/>
              <w:lang w:val="mt-MT" w:eastAsia="en-US"/>
            </w:rPr>
          </w:rPrChange>
        </w:rPr>
        <w:t xml:space="preserve"> Mary Fireworks Complex</w:t>
      </w:r>
      <w:r w:rsidRPr="009E1585">
        <w:rPr>
          <w:rFonts w:ascii="HelveticaNeue" w:eastAsia="Times New Roman" w:hAnsi="HelveticaNeue"/>
          <w:lang w:val="mt-MT"/>
        </w:rPr>
        <w:t xml:space="preserve"> mill-</w:t>
      </w:r>
      <w:ins w:id="558" w:author="Mark Haber" w:date="2015-11-20T14:43:00Z">
        <w:r>
          <w:rPr>
            <w:rFonts w:ascii="HelveticaNeue" w:eastAsia="Times New Roman" w:hAnsi="HelveticaNeue"/>
            <w:lang w:val="mt-MT"/>
          </w:rPr>
          <w:t>Im</w:t>
        </w:r>
      </w:ins>
      <w:del w:id="559" w:author="Mark Haber" w:date="2015-11-20T14:43:00Z">
        <w:r w:rsidRPr="009E1585" w:rsidDel="00D70A5C">
          <w:rPr>
            <w:rFonts w:ascii="HelveticaNeue" w:eastAsia="Times New Roman" w:hAnsi="HelveticaNeue"/>
            <w:lang w:val="mt-MT"/>
          </w:rPr>
          <w:delText xml:space="preserve"> M</w:delText>
        </w:r>
      </w:del>
      <w:r w:rsidRPr="009E1585">
        <w:rPr>
          <w:rFonts w:ascii="HelveticaNeue" w:eastAsia="Times New Roman" w:hAnsi="HelveticaNeue"/>
          <w:lang w:val="mt-MT"/>
        </w:rPr>
        <w:t>ġarr u s-</w:t>
      </w:r>
      <w:del w:id="560" w:author="Mark Haber" w:date="2015-11-20T14:44:00Z">
        <w:r w:rsidRPr="006F7607">
          <w:rPr>
            <w:rFonts w:ascii="HelveticaNeue" w:eastAsia="Times New Roman" w:hAnsi="HelveticaNeue"/>
            <w:i/>
            <w:iCs/>
            <w:lang w:val="mt-MT"/>
            <w:rPrChange w:id="561" w:author="Mark Haber" w:date="2015-11-21T13:53:00Z">
              <w:rPr>
                <w:rFonts w:ascii="HelveticaNeue" w:eastAsia="Times New Roman" w:hAnsi="HelveticaNeue"/>
                <w:kern w:val="0"/>
                <w:sz w:val="22"/>
                <w:szCs w:val="22"/>
                <w:lang w:val="mt-MT" w:eastAsia="en-US"/>
              </w:rPr>
            </w:rPrChange>
          </w:rPr>
          <w:delText xml:space="preserve"> </w:delText>
        </w:r>
      </w:del>
      <w:r w:rsidRPr="006F7607">
        <w:rPr>
          <w:rFonts w:ascii="HelveticaNeue" w:eastAsia="Times New Roman" w:hAnsi="HelveticaNeue"/>
          <w:i/>
          <w:iCs/>
          <w:lang w:val="mt-MT"/>
          <w:rPrChange w:id="562" w:author="Mark Haber" w:date="2015-11-21T13:53:00Z">
            <w:rPr>
              <w:rFonts w:ascii="HelveticaNeue" w:eastAsia="Times New Roman" w:hAnsi="HelveticaNeue"/>
              <w:kern w:val="0"/>
              <w:sz w:val="22"/>
              <w:szCs w:val="22"/>
              <w:lang w:val="mt-MT" w:eastAsia="en-US"/>
            </w:rPr>
          </w:rPrChange>
        </w:rPr>
        <w:t>So</w:t>
      </w:r>
      <w:r w:rsidRPr="00B07E51">
        <w:rPr>
          <w:rFonts w:ascii="HelveticaNeue" w:eastAsia="Times New Roman" w:hAnsi="HelveticaNeue"/>
          <w:i/>
          <w:iCs/>
          <w:lang w:val="mt-MT"/>
        </w:rPr>
        <w:t>ċ</w:t>
      </w:r>
      <w:r w:rsidRPr="006F7607">
        <w:rPr>
          <w:rFonts w:ascii="HelveticaNeue" w:eastAsia="Times New Roman" w:hAnsi="HelveticaNeue"/>
          <w:i/>
          <w:iCs/>
          <w:lang w:val="mt-MT"/>
          <w:rPrChange w:id="563" w:author="Mark Haber" w:date="2015-11-21T13:53:00Z">
            <w:rPr>
              <w:rFonts w:ascii="HelveticaNeue" w:eastAsia="Times New Roman" w:hAnsi="HelveticaNeue"/>
              <w:kern w:val="0"/>
              <w:sz w:val="22"/>
              <w:szCs w:val="22"/>
              <w:lang w:val="mt-MT" w:eastAsia="en-US"/>
            </w:rPr>
          </w:rPrChange>
        </w:rPr>
        <w:t>jet</w:t>
      </w:r>
      <w:del w:id="564" w:author="Mark Haber" w:date="2015-11-20T14:44:00Z">
        <w:r w:rsidRPr="006F7607">
          <w:rPr>
            <w:rFonts w:ascii="HelveticaNeue" w:eastAsia="Times New Roman" w:hAnsi="HelveticaNeue"/>
            <w:i/>
            <w:iCs/>
            <w:lang w:val="mt-MT"/>
            <w:rPrChange w:id="565" w:author="Mark Haber" w:date="2015-11-21T13:53:00Z">
              <w:rPr>
                <w:rFonts w:ascii="HelveticaNeue" w:eastAsia="Times New Roman" w:hAnsi="HelveticaNeue"/>
                <w:kern w:val="0"/>
                <w:sz w:val="22"/>
                <w:szCs w:val="22"/>
                <w:lang w:val="mt-MT" w:eastAsia="en-US"/>
              </w:rPr>
            </w:rPrChange>
          </w:rPr>
          <w:delText>a</w:delText>
        </w:r>
      </w:del>
      <w:ins w:id="566" w:author="Mark Haber" w:date="2015-11-20T14:44:00Z">
        <w:r w:rsidRPr="006F7607">
          <w:rPr>
            <w:rFonts w:ascii="HelveticaNeue" w:eastAsia="Times New Roman" w:hAnsi="HelveticaNeue"/>
            <w:i/>
            <w:iCs/>
            <w:lang w:val="mt-MT"/>
            <w:rPrChange w:id="567" w:author="Mark Haber" w:date="2015-11-21T13:53:00Z">
              <w:rPr>
                <w:rFonts w:ascii="HelveticaNeue" w:eastAsia="Times New Roman" w:hAnsi="HelveticaNeue"/>
                <w:kern w:val="0"/>
                <w:sz w:val="22"/>
                <w:szCs w:val="22"/>
                <w:lang w:val="mt-MT" w:eastAsia="en-US"/>
              </w:rPr>
            </w:rPrChange>
          </w:rPr>
          <w:t>à</w:t>
        </w:r>
      </w:ins>
      <w:r w:rsidRPr="006F7607">
        <w:rPr>
          <w:rFonts w:ascii="HelveticaNeue" w:eastAsia="Times New Roman" w:hAnsi="HelveticaNeue"/>
          <w:i/>
          <w:iCs/>
          <w:lang w:val="mt-MT"/>
          <w:rPrChange w:id="568" w:author="Mark Haber" w:date="2015-11-21T13:53:00Z">
            <w:rPr>
              <w:rFonts w:ascii="HelveticaNeue" w:eastAsia="Times New Roman" w:hAnsi="HelveticaNeue"/>
              <w:kern w:val="0"/>
              <w:sz w:val="22"/>
              <w:szCs w:val="22"/>
              <w:lang w:val="mt-MT" w:eastAsia="en-US"/>
            </w:rPr>
          </w:rPrChange>
        </w:rPr>
        <w:t xml:space="preserve"> Piroteknika 15 ta</w:t>
      </w:r>
      <w:r w:rsidRPr="00B07E51">
        <w:rPr>
          <w:rFonts w:ascii="HelveticaNeue" w:eastAsia="Times New Roman" w:hAnsi="HelveticaNeue"/>
          <w:i/>
          <w:iCs/>
          <w:lang w:val="mt-MT"/>
        </w:rPr>
        <w:t>’</w:t>
      </w:r>
      <w:r w:rsidRPr="006F7607">
        <w:rPr>
          <w:rFonts w:ascii="HelveticaNeue" w:eastAsia="Times New Roman" w:hAnsi="HelveticaNeue"/>
          <w:i/>
          <w:iCs/>
          <w:lang w:val="mt-MT"/>
          <w:rPrChange w:id="569" w:author="Mark Haber" w:date="2015-11-21T13:53:00Z">
            <w:rPr>
              <w:rFonts w:ascii="HelveticaNeue" w:eastAsia="Times New Roman" w:hAnsi="HelveticaNeue"/>
              <w:kern w:val="0"/>
              <w:sz w:val="22"/>
              <w:szCs w:val="22"/>
              <w:lang w:val="mt-MT" w:eastAsia="en-US"/>
            </w:rPr>
          </w:rPrChange>
        </w:rPr>
        <w:t xml:space="preserve"> Aw</w:t>
      </w:r>
      <w:ins w:id="570" w:author="Mark Haber" w:date="2015-11-20T14:44:00Z">
        <w:r w:rsidRPr="006F7607">
          <w:rPr>
            <w:rFonts w:ascii="HelveticaNeue" w:eastAsia="Times New Roman" w:hAnsi="HelveticaNeue"/>
            <w:i/>
            <w:iCs/>
            <w:lang w:val="mt-MT"/>
            <w:rPrChange w:id="571" w:author="Mark Haber" w:date="2015-11-21T13:53:00Z">
              <w:rPr>
                <w:rFonts w:ascii="HelveticaNeue" w:eastAsia="Times New Roman" w:hAnsi="HelveticaNeue"/>
                <w:kern w:val="0"/>
                <w:sz w:val="22"/>
                <w:szCs w:val="22"/>
                <w:lang w:val="mt-MT" w:eastAsia="en-US"/>
              </w:rPr>
            </w:rPrChange>
          </w:rPr>
          <w:t>w</w:t>
        </w:r>
      </w:ins>
      <w:r w:rsidRPr="006F7607">
        <w:rPr>
          <w:rFonts w:ascii="HelveticaNeue" w:eastAsia="Times New Roman" w:hAnsi="HelveticaNeue"/>
          <w:i/>
          <w:iCs/>
          <w:lang w:val="mt-MT"/>
          <w:rPrChange w:id="572" w:author="Mark Haber" w:date="2015-11-21T13:53:00Z">
            <w:rPr>
              <w:rFonts w:ascii="HelveticaNeue" w:eastAsia="Times New Roman" w:hAnsi="HelveticaNeue"/>
              <w:kern w:val="0"/>
              <w:sz w:val="22"/>
              <w:szCs w:val="22"/>
              <w:lang w:val="mt-MT" w:eastAsia="en-US"/>
            </w:rPr>
          </w:rPrChange>
        </w:rPr>
        <w:t>issu</w:t>
      </w:r>
      <w:r w:rsidRPr="009E1585">
        <w:rPr>
          <w:rFonts w:ascii="HelveticaNeue" w:eastAsia="Times New Roman" w:hAnsi="HelveticaNeue"/>
          <w:lang w:val="mt-MT"/>
        </w:rPr>
        <w:t xml:space="preserve"> mill-</w:t>
      </w:r>
      <w:del w:id="573" w:author="Mark Haber" w:date="2015-11-20T14:44:00Z">
        <w:r w:rsidRPr="009E1585" w:rsidDel="00D70A5C">
          <w:rPr>
            <w:rFonts w:ascii="HelveticaNeue" w:eastAsia="Times New Roman" w:hAnsi="HelveticaNeue"/>
            <w:lang w:val="mt-MT"/>
          </w:rPr>
          <w:delText xml:space="preserve"> </w:delText>
        </w:r>
      </w:del>
      <w:r w:rsidRPr="009E1585">
        <w:rPr>
          <w:rFonts w:ascii="HelveticaNeue" w:eastAsia="Times New Roman" w:hAnsi="HelveticaNeue"/>
          <w:lang w:val="mt-MT"/>
        </w:rPr>
        <w:t>Mosta. Ir-rebbieħa ta’ dawn iż-</w:t>
      </w:r>
      <w:del w:id="574" w:author="Mark Haber" w:date="2015-11-20T14:44:00Z">
        <w:r w:rsidRPr="009E1585" w:rsidDel="00D70A5C">
          <w:rPr>
            <w:rFonts w:ascii="HelveticaNeue" w:eastAsia="Times New Roman" w:hAnsi="HelveticaNeue"/>
            <w:lang w:val="mt-MT"/>
          </w:rPr>
          <w:delText xml:space="preserve"> </w:delText>
        </w:r>
      </w:del>
      <w:r w:rsidRPr="009E1585">
        <w:rPr>
          <w:rFonts w:ascii="HelveticaNeue" w:eastAsia="Times New Roman" w:hAnsi="HelveticaNeue"/>
          <w:lang w:val="mt-MT"/>
        </w:rPr>
        <w:t xml:space="preserve">żewġ kategoriji ser jingħataw </w:t>
      </w:r>
      <w:commentRangeStart w:id="575"/>
      <w:r w:rsidRPr="009E1585">
        <w:rPr>
          <w:rFonts w:ascii="HelveticaNeue" w:eastAsia="Times New Roman" w:hAnsi="HelveticaNeue"/>
          <w:lang w:val="mt-MT"/>
        </w:rPr>
        <w:t>trofe</w:t>
      </w:r>
      <w:ins w:id="576" w:author="Mark Haber" w:date="2015-11-20T14:45:00Z">
        <w:r>
          <w:rPr>
            <w:rFonts w:ascii="HelveticaNeue" w:eastAsia="Times New Roman" w:hAnsi="HelveticaNeue"/>
            <w:lang w:val="mt-MT"/>
          </w:rPr>
          <w:t>j</w:t>
        </w:r>
        <w:commentRangeEnd w:id="575"/>
        <w:r>
          <w:rPr>
            <w:rStyle w:val="CommentReference"/>
            <w:rFonts w:ascii="Calibri" w:hAnsi="Calibri" w:cs="Calibri"/>
            <w:kern w:val="0"/>
            <w:lang w:eastAsia="en-US"/>
          </w:rPr>
          <w:commentReference w:id="575"/>
        </w:r>
      </w:ins>
      <w:del w:id="577" w:author="Mark Haber" w:date="2015-11-20T14:45:00Z">
        <w:r w:rsidRPr="009E1585" w:rsidDel="00D70A5C">
          <w:rPr>
            <w:rFonts w:ascii="HelveticaNeue" w:eastAsia="Times New Roman" w:hAnsi="HelveticaNeue"/>
            <w:lang w:val="mt-MT"/>
          </w:rPr>
          <w:delText>w</w:delText>
        </w:r>
      </w:del>
      <w:r w:rsidRPr="009E1585">
        <w:rPr>
          <w:rFonts w:ascii="HelveticaNeue" w:eastAsia="Times New Roman" w:hAnsi="HelveticaNeue"/>
          <w:lang w:val="mt-MT"/>
        </w:rPr>
        <w:t xml:space="preserve"> speċjali filwaqt li </w:t>
      </w:r>
      <w:ins w:id="578" w:author="Mark Haber" w:date="2015-11-21T13:54:00Z">
        <w:r>
          <w:rPr>
            <w:rFonts w:ascii="HelveticaNeue" w:eastAsia="Times New Roman" w:hAnsi="HelveticaNeue"/>
            <w:lang w:val="mt-MT"/>
          </w:rPr>
          <w:t xml:space="preserve">kull </w:t>
        </w:r>
      </w:ins>
      <w:del w:id="579" w:author="Mark Haber" w:date="2015-11-21T13:54:00Z">
        <w:r w:rsidRPr="009E1585" w:rsidDel="00DC1F61">
          <w:rPr>
            <w:rFonts w:ascii="HelveticaNeue" w:eastAsia="Times New Roman" w:hAnsi="HelveticaNeue"/>
            <w:lang w:val="mt-MT"/>
          </w:rPr>
          <w:delText>l-</w:delText>
        </w:r>
      </w:del>
      <w:r w:rsidRPr="009E1585">
        <w:rPr>
          <w:rFonts w:ascii="HelveticaNeue" w:eastAsia="Times New Roman" w:hAnsi="HelveticaNeue"/>
          <w:lang w:val="mt-MT"/>
        </w:rPr>
        <w:t>parteċipant</w:t>
      </w:r>
      <w:del w:id="580" w:author="Mark Haber" w:date="2015-11-21T13:54:00Z">
        <w:r w:rsidRPr="009E1585" w:rsidDel="00DC1F61">
          <w:rPr>
            <w:rFonts w:ascii="HelveticaNeue" w:eastAsia="Times New Roman" w:hAnsi="HelveticaNeue"/>
            <w:lang w:val="mt-MT"/>
          </w:rPr>
          <w:delText>i</w:delText>
        </w:r>
      </w:del>
      <w:r w:rsidRPr="009E1585">
        <w:rPr>
          <w:rFonts w:ascii="HelveticaNeue" w:eastAsia="Times New Roman" w:hAnsi="HelveticaNeue"/>
          <w:lang w:val="mt-MT"/>
        </w:rPr>
        <w:t xml:space="preserve"> </w:t>
      </w:r>
      <w:del w:id="581" w:author="Mark Haber" w:date="2015-11-21T13:54:00Z">
        <w:r w:rsidRPr="009E1585" w:rsidDel="00DC1F61">
          <w:rPr>
            <w:rFonts w:ascii="HelveticaNeue" w:eastAsia="Times New Roman" w:hAnsi="HelveticaNeue"/>
            <w:lang w:val="mt-MT"/>
          </w:rPr>
          <w:delText xml:space="preserve">kollha </w:delText>
        </w:r>
      </w:del>
      <w:r w:rsidRPr="009E1585">
        <w:rPr>
          <w:rFonts w:ascii="HelveticaNeue" w:eastAsia="Times New Roman" w:hAnsi="HelveticaNeue"/>
          <w:lang w:val="mt-MT"/>
        </w:rPr>
        <w:t>jingħata</w:t>
      </w:r>
      <w:del w:id="582" w:author="Mark Haber" w:date="2015-11-21T13:54:00Z">
        <w:r w:rsidRPr="009E1585" w:rsidDel="00DC1F61">
          <w:rPr>
            <w:rFonts w:ascii="HelveticaNeue" w:eastAsia="Times New Roman" w:hAnsi="HelveticaNeue"/>
            <w:lang w:val="mt-MT"/>
          </w:rPr>
          <w:delText>w</w:delText>
        </w:r>
      </w:del>
      <w:r w:rsidRPr="009E1585">
        <w:rPr>
          <w:rFonts w:ascii="HelveticaNeue" w:eastAsia="Times New Roman" w:hAnsi="HelveticaNeue"/>
          <w:lang w:val="mt-MT"/>
        </w:rPr>
        <w:t xml:space="preserve"> trofew kommemorattiv tal-okkaż</w:t>
      </w:r>
      <w:del w:id="583" w:author="Mark Haber" w:date="2015-11-20T15:21:00Z">
        <w:r w:rsidRPr="009E1585" w:rsidDel="00D1733B">
          <w:rPr>
            <w:rFonts w:ascii="HelveticaNeue" w:eastAsia="Times New Roman" w:hAnsi="HelveticaNeue"/>
            <w:lang w:val="mt-MT"/>
          </w:rPr>
          <w:delText>ż</w:delText>
        </w:r>
      </w:del>
      <w:r w:rsidRPr="009E1585">
        <w:rPr>
          <w:rFonts w:ascii="HelveticaNeue" w:eastAsia="Times New Roman" w:hAnsi="HelveticaNeue"/>
          <w:lang w:val="mt-MT"/>
        </w:rPr>
        <w:t>joni.</w:t>
      </w:r>
    </w:p>
    <w:p w14:paraId="2191ED93" w14:textId="77777777" w:rsidR="006F7607" w:rsidRPr="009E1585" w:rsidRDefault="006F7607" w:rsidP="009E1585">
      <w:pPr>
        <w:pStyle w:val="Standard"/>
        <w:autoSpaceDE w:val="0"/>
        <w:spacing w:after="400" w:line="360" w:lineRule="auto"/>
        <w:jc w:val="both"/>
        <w:rPr>
          <w:rFonts w:ascii="HelveticaNeue" w:eastAsia="Times New Roman" w:hAnsi="HelveticaNeue"/>
          <w:lang w:val="mt-MT"/>
        </w:rPr>
      </w:pPr>
      <w:r w:rsidRPr="009E1585">
        <w:rPr>
          <w:rFonts w:ascii="HelveticaNeue" w:eastAsia="Times New Roman" w:hAnsi="HelveticaNeue"/>
          <w:lang w:val="mt-MT"/>
        </w:rPr>
        <w:t>Il-</w:t>
      </w:r>
      <w:del w:id="584" w:author="Mark Haber" w:date="2015-11-20T15:23:00Z">
        <w:r w:rsidRPr="009E1585" w:rsidDel="00D1733B">
          <w:rPr>
            <w:rFonts w:ascii="HelveticaNeue" w:eastAsia="Times New Roman" w:hAnsi="HelveticaNeue"/>
            <w:lang w:val="mt-MT"/>
          </w:rPr>
          <w:delText xml:space="preserve"> </w:delText>
        </w:r>
      </w:del>
      <w:r w:rsidRPr="009E1585">
        <w:rPr>
          <w:rFonts w:ascii="HelveticaNeue" w:eastAsia="Times New Roman" w:hAnsi="HelveticaNeue"/>
          <w:lang w:val="mt-MT"/>
        </w:rPr>
        <w:t>logħob tan-</w:t>
      </w:r>
      <w:del w:id="585" w:author="Mark Haber" w:date="2015-11-20T15:23:00Z">
        <w:r w:rsidRPr="009E1585" w:rsidDel="00D1733B">
          <w:rPr>
            <w:rFonts w:ascii="HelveticaNeue" w:eastAsia="Times New Roman" w:hAnsi="HelveticaNeue"/>
            <w:lang w:val="mt-MT"/>
          </w:rPr>
          <w:delText xml:space="preserve"> </w:delText>
        </w:r>
      </w:del>
      <w:r w:rsidRPr="009E1585">
        <w:rPr>
          <w:rFonts w:ascii="HelveticaNeue" w:eastAsia="Times New Roman" w:hAnsi="HelveticaNeue"/>
          <w:lang w:val="mt-MT"/>
        </w:rPr>
        <w:t>nar huwa tradizzjoni Maltija u jifforma parti integrali mill-</w:t>
      </w:r>
      <w:ins w:id="586" w:author="Mark Haber" w:date="2015-11-20T15:23:00Z">
        <w:r>
          <w:rPr>
            <w:rFonts w:ascii="HelveticaNeue" w:eastAsia="Times New Roman" w:hAnsi="HelveticaNeue"/>
            <w:lang w:val="mt-MT"/>
          </w:rPr>
          <w:t>k</w:t>
        </w:r>
      </w:ins>
      <w:del w:id="587" w:author="Mark Haber" w:date="2015-11-20T15:23:00Z">
        <w:r w:rsidRPr="009E1585" w:rsidDel="00D1733B">
          <w:rPr>
            <w:rFonts w:ascii="HelveticaNeue" w:eastAsia="Times New Roman" w:hAnsi="HelveticaNeue"/>
            <w:lang w:val="mt-MT"/>
          </w:rPr>
          <w:delText xml:space="preserve"> K</w:delText>
        </w:r>
      </w:del>
      <w:r w:rsidRPr="009E1585">
        <w:rPr>
          <w:rFonts w:ascii="HelveticaNeue" w:eastAsia="Times New Roman" w:hAnsi="HelveticaNeue"/>
          <w:lang w:val="mt-MT"/>
        </w:rPr>
        <w:t>ultura ta’ pajjiżna. Il</w:t>
      </w:r>
      <w:del w:id="588" w:author="Mark Haber" w:date="2015-11-21T14:26:00Z">
        <w:r w:rsidRPr="009E1585" w:rsidDel="0034795B">
          <w:rPr>
            <w:rFonts w:ascii="HelveticaNeue" w:eastAsia="Times New Roman" w:hAnsi="HelveticaNeue"/>
            <w:lang w:val="mt-MT"/>
          </w:rPr>
          <w:delText>-</w:delText>
        </w:r>
      </w:del>
      <w:ins w:id="589" w:author="Mark Haber" w:date="2015-11-21T14:26:00Z">
        <w:r>
          <w:rPr>
            <w:rFonts w:ascii="HelveticaNeue" w:eastAsia="Times New Roman" w:hAnsi="HelveticaNeue"/>
            <w:lang w:val="mt-MT"/>
          </w:rPr>
          <w:noBreakHyphen/>
        </w:r>
      </w:ins>
      <w:r w:rsidRPr="009E1585">
        <w:rPr>
          <w:rFonts w:ascii="HelveticaNeue" w:eastAsia="Times New Roman" w:hAnsi="HelveticaNeue"/>
          <w:lang w:val="mt-MT"/>
        </w:rPr>
        <w:t>Maltin huma magħrufin għall-imħabba tagħhom lejn il-</w:t>
      </w:r>
      <w:del w:id="590" w:author="Mark Haber" w:date="2015-11-20T15:24:00Z">
        <w:r w:rsidRPr="009E1585" w:rsidDel="00D1733B">
          <w:rPr>
            <w:rFonts w:ascii="HelveticaNeue" w:eastAsia="Times New Roman" w:hAnsi="HelveticaNeue"/>
            <w:lang w:val="mt-MT"/>
          </w:rPr>
          <w:delText xml:space="preserve"> </w:delText>
        </w:r>
      </w:del>
      <w:r w:rsidRPr="009E1585">
        <w:rPr>
          <w:rFonts w:ascii="HelveticaNeue" w:eastAsia="Times New Roman" w:hAnsi="HelveticaNeue"/>
          <w:lang w:val="mt-MT"/>
        </w:rPr>
        <w:t>logħob tan-nar, tant li ta’ spiss jintuża bħala parti miċ-ċel</w:t>
      </w:r>
      <w:ins w:id="591" w:author="Mark Haber" w:date="2015-11-20T15:24:00Z">
        <w:r>
          <w:rPr>
            <w:rFonts w:ascii="HelveticaNeue" w:eastAsia="Times New Roman" w:hAnsi="HelveticaNeue"/>
            <w:lang w:val="mt-MT"/>
          </w:rPr>
          <w:t>e</w:t>
        </w:r>
      </w:ins>
      <w:del w:id="592" w:author="Mark Haber" w:date="2015-11-20T15:24:00Z">
        <w:r w:rsidRPr="009E1585" w:rsidDel="00D1733B">
          <w:rPr>
            <w:rFonts w:ascii="HelveticaNeue" w:eastAsia="Times New Roman" w:hAnsi="HelveticaNeue"/>
            <w:lang w:val="mt-MT"/>
          </w:rPr>
          <w:delText>a</w:delText>
        </w:r>
      </w:del>
      <w:r w:rsidRPr="009E1585">
        <w:rPr>
          <w:rFonts w:ascii="HelveticaNeue" w:eastAsia="Times New Roman" w:hAnsi="HelveticaNeue"/>
          <w:lang w:val="mt-MT"/>
        </w:rPr>
        <w:t>brazzjonijiet li jsiru fil-</w:t>
      </w:r>
      <w:ins w:id="593" w:author="Mark Haber" w:date="2015-11-20T15:24:00Z">
        <w:r>
          <w:rPr>
            <w:rFonts w:ascii="HelveticaNeue" w:eastAsia="Times New Roman" w:hAnsi="HelveticaNeue"/>
            <w:lang w:val="mt-MT"/>
          </w:rPr>
          <w:t>g</w:t>
        </w:r>
      </w:ins>
      <w:del w:id="594" w:author="Mark Haber" w:date="2015-11-20T15:24:00Z">
        <w:r w:rsidRPr="009E1585" w:rsidDel="00D1733B">
          <w:rPr>
            <w:rFonts w:ascii="HelveticaNeue" w:eastAsia="Times New Roman" w:hAnsi="HelveticaNeue"/>
            <w:lang w:val="mt-MT"/>
          </w:rPr>
          <w:delText>G</w:delText>
        </w:r>
      </w:del>
      <w:r w:rsidRPr="009E1585">
        <w:rPr>
          <w:rFonts w:ascii="HelveticaNeue" w:eastAsia="Times New Roman" w:hAnsi="HelveticaNeue"/>
          <w:lang w:val="mt-MT"/>
        </w:rPr>
        <w:t>żejjer Maltin, sew f’dawk reliġjużi</w:t>
      </w:r>
      <w:del w:id="595" w:author="Mark Haber" w:date="2015-11-20T15:24:00Z">
        <w:r w:rsidRPr="009E1585" w:rsidDel="00D1733B">
          <w:rPr>
            <w:rFonts w:ascii="HelveticaNeue" w:eastAsia="Times New Roman" w:hAnsi="HelveticaNeue"/>
            <w:lang w:val="mt-MT"/>
          </w:rPr>
          <w:delText>,</w:delText>
        </w:r>
      </w:del>
      <w:r w:rsidRPr="009E1585">
        <w:rPr>
          <w:rFonts w:ascii="HelveticaNeue" w:eastAsia="Times New Roman" w:hAnsi="HelveticaNeue"/>
          <w:lang w:val="mt-MT"/>
        </w:rPr>
        <w:t xml:space="preserve"> kif ukoll f’dawk sekulari.</w:t>
      </w:r>
      <w:del w:id="596" w:author="Mark Haber" w:date="2015-11-20T15:24:00Z">
        <w:r w:rsidRPr="009E1585" w:rsidDel="00D1733B">
          <w:rPr>
            <w:rFonts w:ascii="HelveticaNeue" w:eastAsia="Times New Roman" w:hAnsi="HelveticaNeue"/>
            <w:lang w:val="mt-MT"/>
          </w:rPr>
          <w:delText> </w:delText>
        </w:r>
      </w:del>
      <w:r w:rsidRPr="009E1585">
        <w:rPr>
          <w:rFonts w:ascii="HelveticaNeue" w:eastAsia="Times New Roman" w:hAnsi="HelveticaNeue"/>
          <w:lang w:val="mt-MT"/>
        </w:rPr>
        <w:t xml:space="preserve"> Il-logħob tan-nar Malti huwa wkoll meqjus bħala nar maħdum b’mod uniku u b’sengħa kbira.</w:t>
      </w:r>
    </w:p>
    <w:p w14:paraId="7653D898" w14:textId="77777777" w:rsidR="006F7607" w:rsidRPr="009E1585" w:rsidRDefault="006F7607" w:rsidP="009E1585">
      <w:pPr>
        <w:pStyle w:val="Standard"/>
        <w:autoSpaceDE w:val="0"/>
        <w:spacing w:after="400" w:line="360" w:lineRule="auto"/>
        <w:jc w:val="both"/>
        <w:rPr>
          <w:rFonts w:ascii="HelveticaNeue" w:eastAsia="Times New Roman" w:hAnsi="HelveticaNeue"/>
          <w:lang w:val="mt-MT"/>
        </w:rPr>
      </w:pPr>
      <w:r w:rsidRPr="009E1585">
        <w:rPr>
          <w:rFonts w:ascii="HelveticaNeue" w:eastAsia="Times New Roman" w:hAnsi="HelveticaNeue"/>
          <w:lang w:val="mt-MT"/>
        </w:rPr>
        <w:t>Għaldaqstant</w:t>
      </w:r>
      <w:ins w:id="597" w:author="Mark Haber" w:date="2015-11-20T15:25:00Z">
        <w:r>
          <w:rPr>
            <w:rFonts w:ascii="HelveticaNeue" w:eastAsia="Times New Roman" w:hAnsi="HelveticaNeue"/>
            <w:lang w:val="mt-MT"/>
          </w:rPr>
          <w:t>,</w:t>
        </w:r>
      </w:ins>
      <w:r w:rsidRPr="009E1585">
        <w:rPr>
          <w:rFonts w:ascii="HelveticaNeue" w:eastAsia="Times New Roman" w:hAnsi="HelveticaNeue"/>
          <w:lang w:val="mt-MT"/>
        </w:rPr>
        <w:t xml:space="preserve"> ta’ min jgħid li </w:t>
      </w:r>
      <w:del w:id="598" w:author="Mark Haber" w:date="2015-11-20T15:25:00Z">
        <w:r w:rsidRPr="009E1585" w:rsidDel="00D1733B">
          <w:rPr>
            <w:rFonts w:ascii="HelveticaNeue" w:eastAsia="Times New Roman" w:hAnsi="HelveticaNeue"/>
            <w:lang w:val="mt-MT"/>
          </w:rPr>
          <w:delText>i</w:delText>
        </w:r>
      </w:del>
      <w:r w:rsidRPr="009E1585">
        <w:rPr>
          <w:rFonts w:ascii="HelveticaNeue" w:eastAsia="Times New Roman" w:hAnsi="HelveticaNeue"/>
          <w:lang w:val="mt-MT"/>
        </w:rPr>
        <w:t xml:space="preserve">l-Festival Internazzjonali tal-Logħob tan-Nar, </w:t>
      </w:r>
      <w:del w:id="599" w:author="Mark Haber" w:date="2015-11-20T15:25:00Z">
        <w:r w:rsidRPr="009E1585" w:rsidDel="00D1733B">
          <w:rPr>
            <w:rFonts w:ascii="HelveticaNeue" w:eastAsia="Times New Roman" w:hAnsi="HelveticaNeue"/>
            <w:lang w:val="mt-MT"/>
          </w:rPr>
          <w:delText> </w:delText>
        </w:r>
      </w:del>
      <w:r w:rsidRPr="009E1585">
        <w:rPr>
          <w:rFonts w:ascii="HelveticaNeue" w:eastAsia="Times New Roman" w:hAnsi="HelveticaNeue"/>
          <w:lang w:val="mt-MT"/>
        </w:rPr>
        <w:t>ta’ kull sena joffri opportunità speċjali</w:t>
      </w:r>
      <w:del w:id="600" w:author="Mark Haber" w:date="2015-11-20T15:25:00Z">
        <w:r w:rsidRPr="009E1585" w:rsidDel="00D1733B">
          <w:rPr>
            <w:rFonts w:ascii="HelveticaNeue" w:eastAsia="Times New Roman" w:hAnsi="HelveticaNeue"/>
            <w:lang w:val="mt-MT"/>
          </w:rPr>
          <w:delText>,</w:delText>
        </w:r>
      </w:del>
      <w:r w:rsidRPr="009E1585">
        <w:rPr>
          <w:rFonts w:ascii="HelveticaNeue" w:eastAsia="Times New Roman" w:hAnsi="HelveticaNeue"/>
          <w:lang w:val="mt-MT"/>
        </w:rPr>
        <w:t xml:space="preserve"> fejn wieħed jista’ jgawdi l-ambjent tal-irħula u l-bliet Maltin f’atmosfera mill-isbaħ.</w:t>
      </w:r>
    </w:p>
    <w:p w14:paraId="09A94844" w14:textId="77777777" w:rsidR="006F7607" w:rsidRPr="009E1585" w:rsidRDefault="006F7607" w:rsidP="009E1585">
      <w:pPr>
        <w:pStyle w:val="Standard"/>
        <w:autoSpaceDE w:val="0"/>
        <w:spacing w:after="400" w:line="360" w:lineRule="auto"/>
        <w:jc w:val="both"/>
        <w:rPr>
          <w:lang w:val="mt-MT"/>
        </w:rPr>
      </w:pPr>
      <w:r w:rsidRPr="009E1585">
        <w:rPr>
          <w:rFonts w:ascii="HelveticaNeue" w:eastAsia="Times New Roman" w:hAnsi="HelveticaNeue"/>
          <w:lang w:val="mt-MT"/>
        </w:rPr>
        <w:lastRenderedPageBreak/>
        <w:t>Aktar dettalji jistgħu jinkisbu mis-</w:t>
      </w:r>
      <w:del w:id="601" w:author="Mark Haber" w:date="2015-11-20T15:26:00Z">
        <w:r w:rsidRPr="009E1585" w:rsidDel="00C45BF0">
          <w:rPr>
            <w:rFonts w:ascii="HelveticaNeue" w:eastAsia="Times New Roman" w:hAnsi="HelveticaNeue"/>
            <w:lang w:val="mt-MT"/>
          </w:rPr>
          <w:delText xml:space="preserve"> </w:delText>
        </w:r>
      </w:del>
      <w:r w:rsidRPr="009E1585">
        <w:rPr>
          <w:rFonts w:ascii="HelveticaNeue" w:eastAsia="Times New Roman" w:hAnsi="HelveticaNeue"/>
          <w:lang w:val="mt-MT"/>
        </w:rPr>
        <w:t xml:space="preserve">sit elettroniku </w:t>
      </w:r>
      <w:r w:rsidRPr="00644EDD">
        <w:rPr>
          <w:lang w:val="fr-FR"/>
        </w:rPr>
        <w:fldChar w:fldCharType="begin"/>
      </w:r>
      <w:r w:rsidRPr="00644EDD">
        <w:rPr>
          <w:lang w:val="fr-FR"/>
        </w:rPr>
        <w:instrText>HYPERLINK "http://www.maltafireworksfestival.com/"</w:instrText>
      </w:r>
      <w:r w:rsidRPr="00644EDD">
        <w:rPr>
          <w:lang w:val="fr-FR"/>
        </w:rPr>
        <w:fldChar w:fldCharType="separate"/>
      </w:r>
      <w:r w:rsidRPr="009E1585">
        <w:rPr>
          <w:rFonts w:ascii="HelveticaNeue" w:eastAsia="Times New Roman" w:hAnsi="HelveticaNeue"/>
          <w:color w:val="535353"/>
          <w:lang w:val="mt-MT"/>
        </w:rPr>
        <w:t>www.maltafireworksfestival.com</w:t>
      </w:r>
      <w:r w:rsidRPr="00644EDD">
        <w:rPr>
          <w:lang w:val="fr-FR"/>
        </w:rPr>
        <w:fldChar w:fldCharType="end"/>
      </w:r>
      <w:ins w:id="602" w:author="Mark Haber" w:date="2015-11-21T14:27:00Z">
        <w:r>
          <w:rPr>
            <w:rFonts w:ascii="HelveticaNeue" w:eastAsia="Times New Roman" w:hAnsi="HelveticaNeue"/>
            <w:color w:val="535353"/>
            <w:lang w:val="mt-MT"/>
          </w:rPr>
          <w:t xml:space="preserve"> .</w:t>
        </w:r>
      </w:ins>
    </w:p>
    <w:p w14:paraId="3E4614B9" w14:textId="77777777" w:rsidR="006F7607" w:rsidRPr="009E1585" w:rsidRDefault="006F7607" w:rsidP="009E1585">
      <w:pPr>
        <w:pStyle w:val="Standard"/>
        <w:autoSpaceDE w:val="0"/>
        <w:spacing w:line="360" w:lineRule="auto"/>
        <w:jc w:val="both"/>
        <w:rPr>
          <w:rFonts w:ascii="HelveticaNeue" w:eastAsia="Times New Roman" w:hAnsi="HelveticaNeue"/>
          <w:lang w:val="mt-MT"/>
        </w:rPr>
      </w:pPr>
    </w:p>
    <w:p w14:paraId="2195C3A4" w14:textId="77777777" w:rsidR="006F7607" w:rsidRPr="009E1585" w:rsidRDefault="006F7607" w:rsidP="009E1585">
      <w:pPr>
        <w:pStyle w:val="Standard"/>
        <w:spacing w:line="360" w:lineRule="auto"/>
        <w:jc w:val="both"/>
        <w:rPr>
          <w:lang w:val="mt-MT"/>
        </w:rPr>
      </w:pPr>
    </w:p>
    <w:p w14:paraId="097F3A88" w14:textId="77777777" w:rsidR="006F7607" w:rsidRPr="009E1585" w:rsidRDefault="006F7607" w:rsidP="009E1585">
      <w:pPr>
        <w:pStyle w:val="Standard"/>
        <w:autoSpaceDE w:val="0"/>
        <w:spacing w:after="400" w:line="360" w:lineRule="auto"/>
        <w:jc w:val="both"/>
        <w:rPr>
          <w:rFonts w:ascii="HelveticaNeue" w:eastAsia="Times New Roman" w:hAnsi="HelveticaNeue"/>
          <w:b/>
          <w:bCs/>
          <w:lang w:val="mt-MT"/>
        </w:rPr>
      </w:pPr>
      <w:r w:rsidRPr="009E1585">
        <w:rPr>
          <w:rFonts w:ascii="HelveticaNeue" w:eastAsia="Times New Roman" w:hAnsi="HelveticaNeue"/>
          <w:b/>
          <w:bCs/>
          <w:lang w:val="mt-MT"/>
        </w:rPr>
        <w:t>Kampjonat Premier - Balzan isaħħu r-</w:t>
      </w:r>
      <w:del w:id="603" w:author="Mark Haber" w:date="2015-11-20T17:21:00Z">
        <w:r w:rsidRPr="009E1585" w:rsidDel="003162C0">
          <w:rPr>
            <w:rFonts w:ascii="HelveticaNeue" w:eastAsia="Times New Roman" w:hAnsi="HelveticaNeue"/>
            <w:b/>
            <w:bCs/>
            <w:lang w:val="mt-MT"/>
          </w:rPr>
          <w:delText xml:space="preserve">raba' </w:delText>
        </w:r>
      </w:del>
      <w:ins w:id="604" w:author="Mark Haber" w:date="2015-11-20T17:21:00Z">
        <w:r w:rsidRPr="009E1585">
          <w:rPr>
            <w:rFonts w:ascii="HelveticaNeue" w:eastAsia="Times New Roman" w:hAnsi="HelveticaNeue"/>
            <w:b/>
            <w:bCs/>
            <w:lang w:val="mt-MT"/>
          </w:rPr>
          <w:t>raba</w:t>
        </w:r>
        <w:r>
          <w:rPr>
            <w:rFonts w:ascii="HelveticaNeue" w:eastAsia="Times New Roman" w:hAnsi="HelveticaNeue"/>
            <w:b/>
            <w:bCs/>
            <w:lang w:val="mt-MT"/>
          </w:rPr>
          <w:t>’</w:t>
        </w:r>
        <w:r w:rsidRPr="009E1585">
          <w:rPr>
            <w:rFonts w:ascii="HelveticaNeue" w:eastAsia="Times New Roman" w:hAnsi="HelveticaNeue"/>
            <w:b/>
            <w:bCs/>
            <w:lang w:val="mt-MT"/>
          </w:rPr>
          <w:t xml:space="preserve"> </w:t>
        </w:r>
      </w:ins>
      <w:r w:rsidRPr="009E1585">
        <w:rPr>
          <w:rFonts w:ascii="HelveticaNeue" w:eastAsia="Times New Roman" w:hAnsi="HelveticaNeue"/>
          <w:b/>
          <w:bCs/>
          <w:lang w:val="mt-MT"/>
        </w:rPr>
        <w:t>post</w:t>
      </w:r>
    </w:p>
    <w:p w14:paraId="70F51F9C" w14:textId="77777777" w:rsidR="006F7607" w:rsidRPr="009E1585" w:rsidRDefault="006F7607" w:rsidP="009E1585">
      <w:pPr>
        <w:pStyle w:val="Standard"/>
        <w:autoSpaceDE w:val="0"/>
        <w:spacing w:after="400" w:line="360" w:lineRule="auto"/>
        <w:jc w:val="both"/>
        <w:rPr>
          <w:rFonts w:ascii="HelveticaNeue" w:eastAsia="Times New Roman" w:hAnsi="HelveticaNeue"/>
          <w:b/>
          <w:bCs/>
          <w:lang w:val="mt-MT"/>
        </w:rPr>
      </w:pPr>
      <w:r w:rsidRPr="009E1585">
        <w:rPr>
          <w:rFonts w:ascii="HelveticaNeue" w:eastAsia="Times New Roman" w:hAnsi="HelveticaNeue"/>
          <w:b/>
          <w:bCs/>
          <w:lang w:val="mt-MT"/>
        </w:rPr>
        <w:t>Balzan .........4</w:t>
      </w:r>
    </w:p>
    <w:p w14:paraId="06CAAA52" w14:textId="77777777" w:rsidR="006F7607" w:rsidRPr="009E1585" w:rsidRDefault="006F7607" w:rsidP="009E1585">
      <w:pPr>
        <w:pStyle w:val="Standard"/>
        <w:autoSpaceDE w:val="0"/>
        <w:spacing w:after="400" w:line="360" w:lineRule="auto"/>
        <w:jc w:val="both"/>
        <w:rPr>
          <w:rFonts w:ascii="HelveticaNeue" w:eastAsia="Times New Roman" w:hAnsi="HelveticaNeue"/>
          <w:b/>
          <w:bCs/>
          <w:lang w:val="mt-MT"/>
        </w:rPr>
      </w:pPr>
      <w:ins w:id="605" w:author="Mark Haber" w:date="2015-11-20T15:29:00Z">
        <w:r>
          <w:rPr>
            <w:rFonts w:ascii="HelveticaNeue" w:eastAsia="Times New Roman" w:hAnsi="HelveticaNeue"/>
            <w:b/>
            <w:bCs/>
            <w:lang w:val="mt-MT"/>
          </w:rPr>
          <w:t>Ż</w:t>
        </w:r>
      </w:ins>
      <w:del w:id="606" w:author="Mark Haber" w:date="2015-11-20T15:29:00Z">
        <w:r w:rsidRPr="009E1585" w:rsidDel="00C45BF0">
          <w:rPr>
            <w:rFonts w:ascii="HelveticaNeue" w:eastAsia="Times New Roman" w:hAnsi="HelveticaNeue"/>
            <w:b/>
            <w:bCs/>
            <w:lang w:val="mt-MT"/>
          </w:rPr>
          <w:delText>Z</w:delText>
        </w:r>
      </w:del>
      <w:r w:rsidRPr="009E1585">
        <w:rPr>
          <w:rFonts w:ascii="HelveticaNeue" w:eastAsia="Times New Roman" w:hAnsi="HelveticaNeue"/>
          <w:b/>
          <w:bCs/>
          <w:lang w:val="mt-MT"/>
        </w:rPr>
        <w:t>ebbu</w:t>
      </w:r>
      <w:ins w:id="607" w:author="Mark Haber" w:date="2015-11-20T15:29:00Z">
        <w:r>
          <w:rPr>
            <w:rFonts w:ascii="HelveticaNeue" w:eastAsia="Times New Roman" w:hAnsi="HelveticaNeue"/>
            <w:b/>
            <w:bCs/>
            <w:lang w:val="mt-MT"/>
          </w:rPr>
          <w:t>ġ</w:t>
        </w:r>
      </w:ins>
      <w:del w:id="608" w:author="Mark Haber" w:date="2015-11-20T15:29:00Z">
        <w:r w:rsidRPr="009E1585" w:rsidDel="00C45BF0">
          <w:rPr>
            <w:rFonts w:ascii="HelveticaNeue" w:eastAsia="Times New Roman" w:hAnsi="HelveticaNeue"/>
            <w:b/>
            <w:bCs/>
            <w:lang w:val="mt-MT"/>
          </w:rPr>
          <w:delText>g</w:delText>
        </w:r>
      </w:del>
      <w:r w:rsidRPr="009E1585">
        <w:rPr>
          <w:rFonts w:ascii="HelveticaNeue" w:eastAsia="Times New Roman" w:hAnsi="HelveticaNeue"/>
          <w:b/>
          <w:bCs/>
          <w:lang w:val="mt-MT"/>
        </w:rPr>
        <w:t xml:space="preserve"> R. ...1</w:t>
      </w:r>
    </w:p>
    <w:p w14:paraId="27F4CF00" w14:textId="77777777" w:rsidR="006F7607" w:rsidRPr="009E1585" w:rsidRDefault="006F7607" w:rsidP="009E1585">
      <w:pPr>
        <w:pStyle w:val="Standard"/>
        <w:autoSpaceDE w:val="0"/>
        <w:spacing w:after="400" w:line="360" w:lineRule="auto"/>
        <w:jc w:val="both"/>
        <w:rPr>
          <w:rFonts w:ascii="HelveticaNeue" w:eastAsia="Times New Roman" w:hAnsi="HelveticaNeue"/>
          <w:lang w:val="mt-MT"/>
        </w:rPr>
      </w:pPr>
      <w:r w:rsidRPr="009E1585">
        <w:rPr>
          <w:rFonts w:ascii="HelveticaNeue" w:eastAsia="Times New Roman" w:hAnsi="HelveticaNeue"/>
          <w:lang w:val="mt-MT"/>
        </w:rPr>
        <w:t xml:space="preserve">Wara li kienu </w:t>
      </w:r>
      <w:del w:id="609" w:author="Mark Haber" w:date="2015-11-20T15:34:00Z">
        <w:r w:rsidRPr="009E1585" w:rsidDel="003A6889">
          <w:rPr>
            <w:rFonts w:ascii="HelveticaNeue" w:eastAsia="Times New Roman" w:hAnsi="HelveticaNeue"/>
            <w:lang w:val="mt-MT"/>
          </w:rPr>
          <w:delText>goal</w:delText>
        </w:r>
      </w:del>
      <w:ins w:id="610" w:author="Mark Haber" w:date="2015-11-20T15:34:00Z">
        <w:r>
          <w:rPr>
            <w:rFonts w:ascii="HelveticaNeue" w:eastAsia="Times New Roman" w:hAnsi="HelveticaNeue"/>
            <w:lang w:val="mt-MT"/>
          </w:rPr>
          <w:t>gowl</w:t>
        </w:r>
      </w:ins>
      <w:r w:rsidRPr="009E1585">
        <w:rPr>
          <w:rFonts w:ascii="HelveticaNeue" w:eastAsia="Times New Roman" w:hAnsi="HelveticaNeue"/>
          <w:lang w:val="mt-MT"/>
        </w:rPr>
        <w:t xml:space="preserve"> minn taħt, Balzan għelbu l-isfida ta’ </w:t>
      </w:r>
      <w:del w:id="611" w:author="Mark Haber" w:date="2015-11-20T15:34:00Z">
        <w:r w:rsidRPr="009E1585" w:rsidDel="003A6889">
          <w:rPr>
            <w:rFonts w:ascii="HelveticaNeue" w:eastAsia="Times New Roman" w:hAnsi="HelveticaNeue"/>
            <w:lang w:val="mt-MT"/>
          </w:rPr>
          <w:delText>Zebbug</w:delText>
        </w:r>
      </w:del>
      <w:ins w:id="612" w:author="Mark Haber" w:date="2015-11-20T15:34:00Z">
        <w:r>
          <w:rPr>
            <w:rFonts w:ascii="HelveticaNeue" w:eastAsia="Times New Roman" w:hAnsi="HelveticaNeue"/>
            <w:lang w:val="mt-MT"/>
          </w:rPr>
          <w:t>Żebbuġ</w:t>
        </w:r>
      </w:ins>
      <w:r w:rsidRPr="009E1585">
        <w:rPr>
          <w:rFonts w:ascii="HelveticaNeue" w:eastAsia="Times New Roman" w:hAnsi="HelveticaNeue"/>
          <w:lang w:val="mt-MT"/>
        </w:rPr>
        <w:t xml:space="preserve"> Rangers bl-iskor ta’ 4-1, biex b’hekk saħħew ir-raba’ pożizzjoni fil-klassifika.</w:t>
      </w:r>
      <w:del w:id="613" w:author="Mark Haber" w:date="2015-11-20T15:35:00Z">
        <w:r w:rsidRPr="009E1585" w:rsidDel="003A6889">
          <w:rPr>
            <w:rFonts w:ascii="HelveticaNeue" w:eastAsia="Times New Roman" w:hAnsi="HelveticaNeue"/>
            <w:lang w:val="mt-MT"/>
          </w:rPr>
          <w:delText> </w:delText>
        </w:r>
      </w:del>
    </w:p>
    <w:p w14:paraId="75B60A37" w14:textId="77777777" w:rsidR="006F7607" w:rsidRPr="009E1585" w:rsidRDefault="006F7607" w:rsidP="009E1585">
      <w:pPr>
        <w:pStyle w:val="Standard"/>
        <w:autoSpaceDE w:val="0"/>
        <w:spacing w:after="400" w:line="360" w:lineRule="auto"/>
        <w:jc w:val="both"/>
        <w:rPr>
          <w:rFonts w:ascii="HelveticaNeue" w:eastAsia="Times New Roman" w:hAnsi="HelveticaNeue"/>
          <w:lang w:val="mt-MT"/>
        </w:rPr>
      </w:pPr>
      <w:r w:rsidRPr="009E1585">
        <w:rPr>
          <w:rFonts w:ascii="HelveticaNeue" w:eastAsia="Times New Roman" w:hAnsi="HelveticaNeue"/>
          <w:lang w:val="mt-MT"/>
        </w:rPr>
        <w:t xml:space="preserve">Kienu </w:t>
      </w:r>
      <w:del w:id="614" w:author="Mark Haber" w:date="2015-11-20T15:34:00Z">
        <w:r w:rsidRPr="009E1585" w:rsidDel="003A6889">
          <w:rPr>
            <w:rFonts w:ascii="HelveticaNeue" w:eastAsia="Times New Roman" w:hAnsi="HelveticaNeue"/>
            <w:lang w:val="mt-MT"/>
          </w:rPr>
          <w:delText>Zebbug</w:delText>
        </w:r>
      </w:del>
      <w:ins w:id="615" w:author="Mark Haber" w:date="2015-11-20T15:34:00Z">
        <w:r>
          <w:rPr>
            <w:rFonts w:ascii="HelveticaNeue" w:eastAsia="Times New Roman" w:hAnsi="HelveticaNeue"/>
            <w:lang w:val="mt-MT"/>
          </w:rPr>
          <w:t>Żebbuġ</w:t>
        </w:r>
      </w:ins>
      <w:r w:rsidRPr="009E1585">
        <w:rPr>
          <w:rFonts w:ascii="HelveticaNeue" w:eastAsia="Times New Roman" w:hAnsi="HelveticaNeue"/>
          <w:lang w:val="mt-MT"/>
        </w:rPr>
        <w:t xml:space="preserve"> Rangers l-ewwel li ħolqu l-periklu biex fetħu l-iskor wara biss 10 minuti</w:t>
      </w:r>
      <w:del w:id="616" w:author="Mark Haber" w:date="2015-11-20T15:35:00Z">
        <w:r w:rsidRPr="009E1585" w:rsidDel="003A6889">
          <w:rPr>
            <w:rFonts w:ascii="HelveticaNeue" w:eastAsia="Times New Roman" w:hAnsi="HelveticaNeue"/>
            <w:lang w:val="mt-MT"/>
          </w:rPr>
          <w:delText> </w:delText>
        </w:r>
      </w:del>
      <w:r w:rsidRPr="009E1585">
        <w:rPr>
          <w:rFonts w:ascii="HelveticaNeue" w:eastAsia="Times New Roman" w:hAnsi="HelveticaNeue"/>
          <w:lang w:val="mt-MT"/>
        </w:rPr>
        <w:t xml:space="preserve"> meta minn </w:t>
      </w:r>
      <w:del w:id="617" w:author="Mark Haber" w:date="2015-11-20T15:35:00Z">
        <w:r w:rsidRPr="009E1585" w:rsidDel="003A6889">
          <w:rPr>
            <w:rFonts w:ascii="HelveticaNeue" w:eastAsia="Times New Roman" w:hAnsi="HelveticaNeue"/>
            <w:lang w:val="mt-MT"/>
          </w:rPr>
          <w:delText>cross</w:delText>
        </w:r>
      </w:del>
      <w:ins w:id="618" w:author="Mark Haber" w:date="2015-11-20T15:35:00Z">
        <w:r>
          <w:rPr>
            <w:rFonts w:ascii="HelveticaNeue" w:eastAsia="Times New Roman" w:hAnsi="HelveticaNeue"/>
            <w:lang w:val="mt-MT"/>
          </w:rPr>
          <w:t>kross</w:t>
        </w:r>
      </w:ins>
      <w:r w:rsidRPr="009E1585">
        <w:rPr>
          <w:rFonts w:ascii="HelveticaNeue" w:eastAsia="Times New Roman" w:hAnsi="HelveticaNeue"/>
          <w:lang w:val="mt-MT"/>
        </w:rPr>
        <w:t xml:space="preserve"> ta’ Jacob Borg indirizzat lejn MATIAS MUCHARDI, dan ik</w:t>
      </w:r>
      <w:ins w:id="619" w:author="Mark Haber" w:date="2015-11-20T15:36:00Z">
        <w:r>
          <w:rPr>
            <w:rFonts w:ascii="HelveticaNeue" w:eastAsia="Times New Roman" w:hAnsi="HelveticaNeue"/>
            <w:lang w:val="mt-MT"/>
          </w:rPr>
          <w:t>k</w:t>
        </w:r>
      </w:ins>
      <w:r w:rsidRPr="009E1585">
        <w:rPr>
          <w:rFonts w:ascii="HelveticaNeue" w:eastAsia="Times New Roman" w:hAnsi="HelveticaNeue"/>
          <w:lang w:val="mt-MT"/>
        </w:rPr>
        <w:t>ontrolla tajjeb b’siequ u mill-kaxxa ż-żgħira tefa’ ġewwa.</w:t>
      </w:r>
      <w:del w:id="620" w:author="Mark Haber" w:date="2015-11-20T15:37:00Z">
        <w:r w:rsidRPr="009E1585" w:rsidDel="003A6889">
          <w:rPr>
            <w:rFonts w:ascii="HelveticaNeue" w:eastAsia="Times New Roman" w:hAnsi="HelveticaNeue"/>
            <w:lang w:val="mt-MT"/>
          </w:rPr>
          <w:delText> </w:delText>
        </w:r>
      </w:del>
    </w:p>
    <w:p w14:paraId="63B2CA4D" w14:textId="77777777" w:rsidR="006F7607" w:rsidRPr="009E1585" w:rsidRDefault="006F7607" w:rsidP="009E1585">
      <w:pPr>
        <w:pStyle w:val="Standard"/>
        <w:autoSpaceDE w:val="0"/>
        <w:spacing w:after="400" w:line="360" w:lineRule="auto"/>
        <w:jc w:val="both"/>
        <w:rPr>
          <w:rFonts w:ascii="HelveticaNeue" w:eastAsia="Times New Roman" w:hAnsi="HelveticaNeue"/>
          <w:lang w:val="mt-MT"/>
        </w:rPr>
      </w:pPr>
      <w:r w:rsidRPr="009E1585">
        <w:rPr>
          <w:rFonts w:ascii="HelveticaNeue" w:eastAsia="Times New Roman" w:hAnsi="HelveticaNeue"/>
          <w:lang w:val="mt-MT"/>
        </w:rPr>
        <w:t xml:space="preserve">Iżda r-Rangers ma tantx damu jgawdu dan il-vantaġġ hekk kif żewġ minuti biss wara, Balzan ġabu l-iskor indaqs meta minn </w:t>
      </w:r>
      <w:del w:id="621" w:author="Mark Haber" w:date="2015-11-20T15:36:00Z">
        <w:r w:rsidRPr="009E1585" w:rsidDel="003A6889">
          <w:rPr>
            <w:rFonts w:ascii="HelveticaNeue" w:eastAsia="Times New Roman" w:hAnsi="HelveticaNeue"/>
            <w:lang w:val="mt-MT"/>
          </w:rPr>
          <w:delText>corner</w:delText>
        </w:r>
      </w:del>
      <w:ins w:id="622" w:author="Mark Haber" w:date="2015-11-20T15:36:00Z">
        <w:r>
          <w:rPr>
            <w:rFonts w:ascii="HelveticaNeue" w:eastAsia="Times New Roman" w:hAnsi="HelveticaNeue"/>
            <w:lang w:val="mt-MT"/>
          </w:rPr>
          <w:t>korner</w:t>
        </w:r>
      </w:ins>
      <w:r w:rsidRPr="009E1585">
        <w:rPr>
          <w:rFonts w:ascii="HelveticaNeue" w:eastAsia="Times New Roman" w:hAnsi="HelveticaNeue"/>
          <w:lang w:val="mt-MT"/>
        </w:rPr>
        <w:t xml:space="preserve"> ta’ Dylan Grima, għola tajjeb ELKIN ORLANDO SERRANO VALERO, li ra d-daqqa ta’ ras tiegħu mill-viċin tintemm ġewwa.</w:t>
      </w:r>
      <w:del w:id="623" w:author="Mark Haber" w:date="2015-11-20T15:37:00Z">
        <w:r w:rsidRPr="009E1585" w:rsidDel="003A6889">
          <w:rPr>
            <w:rFonts w:ascii="HelveticaNeue" w:eastAsia="Times New Roman" w:hAnsi="HelveticaNeue"/>
            <w:lang w:val="mt-MT"/>
          </w:rPr>
          <w:delText> </w:delText>
        </w:r>
      </w:del>
    </w:p>
    <w:p w14:paraId="5D07E295" w14:textId="77777777" w:rsidR="006F7607" w:rsidRPr="009E1585" w:rsidRDefault="006F7607" w:rsidP="009E1585">
      <w:pPr>
        <w:pStyle w:val="Standard"/>
        <w:autoSpaceDE w:val="0"/>
        <w:spacing w:after="400" w:line="360" w:lineRule="auto"/>
        <w:jc w:val="both"/>
        <w:rPr>
          <w:rFonts w:ascii="HelveticaNeue" w:eastAsia="Times New Roman" w:hAnsi="HelveticaNeue"/>
          <w:lang w:val="mt-MT"/>
        </w:rPr>
      </w:pPr>
      <w:r w:rsidRPr="009E1585">
        <w:rPr>
          <w:rFonts w:ascii="HelveticaNeue" w:eastAsia="Times New Roman" w:hAnsi="HelveticaNeue"/>
          <w:lang w:val="mt-MT"/>
        </w:rPr>
        <w:t>U fl-14-il minuta</w:t>
      </w:r>
      <w:ins w:id="624" w:author="Mark Haber" w:date="2015-11-21T15:19:00Z">
        <w:r>
          <w:rPr>
            <w:rFonts w:ascii="HelveticaNeue" w:eastAsia="Times New Roman" w:hAnsi="HelveticaNeue"/>
            <w:lang w:val="mt-MT"/>
          </w:rPr>
          <w:t>,</w:t>
        </w:r>
      </w:ins>
      <w:r w:rsidRPr="009E1585">
        <w:rPr>
          <w:rFonts w:ascii="HelveticaNeue" w:eastAsia="Times New Roman" w:hAnsi="HelveticaNeue"/>
          <w:lang w:val="mt-MT"/>
        </w:rPr>
        <w:t xml:space="preserve"> </w:t>
      </w:r>
      <w:ins w:id="625" w:author="Mark Haber" w:date="2015-11-21T15:19:00Z">
        <w:r>
          <w:rPr>
            <w:rFonts w:ascii="HelveticaNeue" w:eastAsia="Times New Roman" w:hAnsi="HelveticaNeue"/>
            <w:lang w:val="mt-MT"/>
          </w:rPr>
          <w:t>i</w:t>
        </w:r>
      </w:ins>
      <w:r w:rsidRPr="009E1585">
        <w:rPr>
          <w:rFonts w:ascii="HelveticaNeue" w:eastAsia="Times New Roman" w:hAnsi="HelveticaNeue"/>
          <w:lang w:val="mt-MT"/>
        </w:rPr>
        <w:t>t-</w:t>
      </w:r>
      <w:del w:id="626" w:author="Mark Haber" w:date="2015-11-20T15:37:00Z">
        <w:r w:rsidRPr="009E1585" w:rsidDel="003A6889">
          <w:rPr>
            <w:rFonts w:ascii="HelveticaNeue" w:eastAsia="Times New Roman" w:hAnsi="HelveticaNeue"/>
            <w:lang w:val="mt-MT"/>
          </w:rPr>
          <w:delText>team</w:delText>
        </w:r>
      </w:del>
      <w:ins w:id="627" w:author="Mark Haber" w:date="2015-11-20T15:37:00Z">
        <w:r>
          <w:rPr>
            <w:rFonts w:ascii="HelveticaNeue" w:eastAsia="Times New Roman" w:hAnsi="HelveticaNeue"/>
            <w:lang w:val="mt-MT"/>
          </w:rPr>
          <w:t>tim</w:t>
        </w:r>
      </w:ins>
      <w:r w:rsidRPr="009E1585">
        <w:rPr>
          <w:rFonts w:ascii="HelveticaNeue" w:eastAsia="Times New Roman" w:hAnsi="HelveticaNeue"/>
          <w:lang w:val="mt-MT"/>
        </w:rPr>
        <w:t xml:space="preserve"> immexxi minn Oliver Spiteri kien għoddu qaleb ir-riżultat favurih meta xutt minn barra l-kaxxa tat-Taljan Gianmarco Piccioni stampa mal-wieqfa.</w:t>
      </w:r>
      <w:del w:id="628" w:author="Mark Haber" w:date="2015-11-20T15:38:00Z">
        <w:r w:rsidRPr="009E1585" w:rsidDel="003A6889">
          <w:rPr>
            <w:rFonts w:ascii="HelveticaNeue" w:eastAsia="Times New Roman" w:hAnsi="HelveticaNeue"/>
            <w:lang w:val="mt-MT"/>
          </w:rPr>
          <w:delText> </w:delText>
        </w:r>
      </w:del>
    </w:p>
    <w:p w14:paraId="128C5C94" w14:textId="77777777" w:rsidR="006F7607" w:rsidRPr="009E1585" w:rsidRDefault="006F7607" w:rsidP="009E1585">
      <w:pPr>
        <w:pStyle w:val="Standard"/>
        <w:autoSpaceDE w:val="0"/>
        <w:spacing w:after="400" w:line="360" w:lineRule="auto"/>
        <w:jc w:val="both"/>
        <w:rPr>
          <w:rFonts w:ascii="HelveticaNeue" w:eastAsia="Times New Roman" w:hAnsi="HelveticaNeue"/>
          <w:lang w:val="mt-MT"/>
        </w:rPr>
      </w:pPr>
      <w:r w:rsidRPr="009E1585">
        <w:rPr>
          <w:rFonts w:ascii="HelveticaNeue" w:eastAsia="Times New Roman" w:hAnsi="HelveticaNeue"/>
          <w:lang w:val="mt-MT"/>
        </w:rPr>
        <w:t>Iżda l-</w:t>
      </w:r>
      <w:del w:id="629" w:author="Mark Haber" w:date="2015-11-20T15:34:00Z">
        <w:r w:rsidRPr="009E1585" w:rsidDel="003A6889">
          <w:rPr>
            <w:rFonts w:ascii="HelveticaNeue" w:eastAsia="Times New Roman" w:hAnsi="HelveticaNeue"/>
            <w:lang w:val="mt-MT"/>
          </w:rPr>
          <w:delText>goal</w:delText>
        </w:r>
      </w:del>
      <w:ins w:id="630" w:author="Mark Haber" w:date="2015-11-20T15:34:00Z">
        <w:r>
          <w:rPr>
            <w:rFonts w:ascii="HelveticaNeue" w:eastAsia="Times New Roman" w:hAnsi="HelveticaNeue"/>
            <w:lang w:val="mt-MT"/>
          </w:rPr>
          <w:t>gowl</w:t>
        </w:r>
      </w:ins>
      <w:r w:rsidRPr="009E1585">
        <w:rPr>
          <w:rFonts w:ascii="HelveticaNeue" w:eastAsia="Times New Roman" w:hAnsi="HelveticaNeue"/>
          <w:lang w:val="mt-MT"/>
        </w:rPr>
        <w:t xml:space="preserve"> għalihom kellu jasal propju erba’ minuti biss wara meta Gianmarco Piccioni għadda tajjeb lejn Lydon Micallef, b’dan jgħaddi tajjeb lejn l-attakkant prolifiku Montenegrin BOJAN KALJEVIC li avvanza tajjeb</w:t>
      </w:r>
      <w:ins w:id="631" w:author="Mark Haber" w:date="2015-11-20T15:38:00Z">
        <w:r>
          <w:rPr>
            <w:rFonts w:ascii="HelveticaNeue" w:eastAsia="Times New Roman" w:hAnsi="HelveticaNeue"/>
            <w:lang w:val="mt-MT"/>
          </w:rPr>
          <w:t>,</w:t>
        </w:r>
      </w:ins>
      <w:r w:rsidRPr="009E1585">
        <w:rPr>
          <w:rFonts w:ascii="HelveticaNeue" w:eastAsia="Times New Roman" w:hAnsi="HelveticaNeue"/>
          <w:lang w:val="mt-MT"/>
        </w:rPr>
        <w:t xml:space="preserve"> u minn ġol-kaxxa għadda l-ballun minn </w:t>
      </w:r>
      <w:commentRangeStart w:id="632"/>
      <w:del w:id="633" w:author="Mark Haber" w:date="2015-11-20T15:39:00Z">
        <w:r w:rsidRPr="009E1585" w:rsidDel="003A6889">
          <w:rPr>
            <w:rFonts w:ascii="HelveticaNeue" w:eastAsia="Times New Roman" w:hAnsi="HelveticaNeue"/>
            <w:lang w:val="mt-MT"/>
          </w:rPr>
          <w:delText xml:space="preserve">taħt </w:delText>
        </w:r>
      </w:del>
      <w:ins w:id="634" w:author="Mark Haber" w:date="2015-11-20T15:39:00Z">
        <w:r>
          <w:rPr>
            <w:rFonts w:ascii="HelveticaNeue" w:eastAsia="Times New Roman" w:hAnsi="HelveticaNeue"/>
            <w:lang w:val="mt-MT"/>
          </w:rPr>
          <w:t>bejn</w:t>
        </w:r>
        <w:commentRangeEnd w:id="632"/>
        <w:r>
          <w:rPr>
            <w:rStyle w:val="CommentReference"/>
            <w:rFonts w:ascii="Calibri" w:hAnsi="Calibri" w:cs="Calibri"/>
            <w:kern w:val="0"/>
            <w:lang w:eastAsia="en-US"/>
          </w:rPr>
          <w:commentReference w:id="632"/>
        </w:r>
        <w:r>
          <w:rPr>
            <w:rFonts w:ascii="HelveticaNeue" w:eastAsia="Times New Roman" w:hAnsi="HelveticaNeue"/>
            <w:lang w:val="mt-MT"/>
          </w:rPr>
          <w:t xml:space="preserve"> </w:t>
        </w:r>
      </w:ins>
      <w:r w:rsidRPr="009E1585">
        <w:rPr>
          <w:rFonts w:ascii="HelveticaNeue" w:eastAsia="Times New Roman" w:hAnsi="HelveticaNeue"/>
          <w:lang w:val="mt-MT"/>
        </w:rPr>
        <w:t>saqajn il</w:t>
      </w:r>
      <w:del w:id="635" w:author="Mark Haber" w:date="2015-11-21T14:27:00Z">
        <w:r w:rsidRPr="009E1585" w:rsidDel="0034795B">
          <w:rPr>
            <w:rFonts w:ascii="HelveticaNeue" w:eastAsia="Times New Roman" w:hAnsi="HelveticaNeue"/>
            <w:lang w:val="mt-MT"/>
          </w:rPr>
          <w:delText>-</w:delText>
        </w:r>
      </w:del>
      <w:ins w:id="636" w:author="Mark Haber" w:date="2015-11-21T14:27:00Z">
        <w:r>
          <w:rPr>
            <w:rFonts w:ascii="HelveticaNeue" w:eastAsia="Times New Roman" w:hAnsi="HelveticaNeue"/>
            <w:lang w:val="mt-MT"/>
          </w:rPr>
          <w:noBreakHyphen/>
        </w:r>
      </w:ins>
      <w:del w:id="637" w:author="Mark Haber" w:date="2015-11-20T15:34:00Z">
        <w:r w:rsidRPr="009E1585" w:rsidDel="003A6889">
          <w:rPr>
            <w:rFonts w:ascii="HelveticaNeue" w:eastAsia="Times New Roman" w:hAnsi="HelveticaNeue"/>
            <w:lang w:val="mt-MT"/>
          </w:rPr>
          <w:delText>goalkeeper</w:delText>
        </w:r>
      </w:del>
      <w:ins w:id="638" w:author="Mark Haber" w:date="2015-11-20T15:34:00Z">
        <w:r>
          <w:rPr>
            <w:rFonts w:ascii="HelveticaNeue" w:eastAsia="Times New Roman" w:hAnsi="HelveticaNeue"/>
            <w:lang w:val="mt-MT"/>
          </w:rPr>
          <w:t>gowlkiper</w:t>
        </w:r>
      </w:ins>
      <w:r w:rsidRPr="009E1585">
        <w:rPr>
          <w:rFonts w:ascii="HelveticaNeue" w:eastAsia="Times New Roman" w:hAnsi="HelveticaNeue"/>
          <w:lang w:val="mt-MT"/>
        </w:rPr>
        <w:t xml:space="preserve"> ta’ </w:t>
      </w:r>
      <w:del w:id="639" w:author="Mark Haber" w:date="2015-11-20T15:34:00Z">
        <w:r w:rsidRPr="009E1585" w:rsidDel="003A6889">
          <w:rPr>
            <w:rFonts w:ascii="HelveticaNeue" w:eastAsia="Times New Roman" w:hAnsi="HelveticaNeue"/>
            <w:lang w:val="mt-MT"/>
          </w:rPr>
          <w:delText>Zebbug</w:delText>
        </w:r>
      </w:del>
      <w:ins w:id="640" w:author="Mark Haber" w:date="2015-11-20T15:34:00Z">
        <w:r>
          <w:rPr>
            <w:rFonts w:ascii="HelveticaNeue" w:eastAsia="Times New Roman" w:hAnsi="HelveticaNeue"/>
            <w:lang w:val="mt-MT"/>
          </w:rPr>
          <w:t>Żebbuġ</w:t>
        </w:r>
      </w:ins>
      <w:r w:rsidRPr="009E1585">
        <w:rPr>
          <w:rFonts w:ascii="HelveticaNeue" w:eastAsia="Times New Roman" w:hAnsi="HelveticaNeue"/>
          <w:lang w:val="mt-MT"/>
        </w:rPr>
        <w:t xml:space="preserve"> Rangers, Jeffrey Farrugia.</w:t>
      </w:r>
      <w:del w:id="641" w:author="Mark Haber" w:date="2015-11-20T15:42:00Z">
        <w:r w:rsidRPr="009E1585" w:rsidDel="00A67ECD">
          <w:rPr>
            <w:rFonts w:ascii="HelveticaNeue" w:eastAsia="Times New Roman" w:hAnsi="HelveticaNeue"/>
            <w:lang w:val="mt-MT"/>
          </w:rPr>
          <w:delText> </w:delText>
        </w:r>
      </w:del>
    </w:p>
    <w:p w14:paraId="2DC84334" w14:textId="77777777" w:rsidR="006F7607" w:rsidRPr="009E1585" w:rsidRDefault="006F7607" w:rsidP="009E1585">
      <w:pPr>
        <w:pStyle w:val="Standard"/>
        <w:autoSpaceDE w:val="0"/>
        <w:spacing w:after="400" w:line="360" w:lineRule="auto"/>
        <w:jc w:val="both"/>
        <w:rPr>
          <w:rFonts w:ascii="HelveticaNeue" w:eastAsia="Times New Roman" w:hAnsi="HelveticaNeue"/>
          <w:lang w:val="mt-MT"/>
        </w:rPr>
      </w:pPr>
      <w:r w:rsidRPr="009E1585">
        <w:rPr>
          <w:rFonts w:ascii="HelveticaNeue" w:eastAsia="Times New Roman" w:hAnsi="HelveticaNeue"/>
          <w:lang w:val="mt-MT"/>
        </w:rPr>
        <w:t>Fit-38 minuta, Balzan</w:t>
      </w:r>
      <w:del w:id="642" w:author="Mark Haber" w:date="2015-11-20T15:42:00Z">
        <w:r w:rsidRPr="009E1585" w:rsidDel="00A67ECD">
          <w:rPr>
            <w:rFonts w:ascii="HelveticaNeue" w:eastAsia="Times New Roman" w:hAnsi="HelveticaNeue"/>
            <w:lang w:val="mt-MT"/>
          </w:rPr>
          <w:delText> </w:delText>
        </w:r>
      </w:del>
      <w:r w:rsidRPr="009E1585">
        <w:rPr>
          <w:rFonts w:ascii="HelveticaNeue" w:eastAsia="Times New Roman" w:hAnsi="HelveticaNeue"/>
          <w:lang w:val="mt-MT"/>
        </w:rPr>
        <w:t xml:space="preserve"> komplew ikabbru l-marġni tal-iskor meta minn </w:t>
      </w:r>
      <w:del w:id="643" w:author="Mark Haber" w:date="2015-11-20T15:35:00Z">
        <w:r w:rsidRPr="009E1585" w:rsidDel="003A6889">
          <w:rPr>
            <w:rFonts w:ascii="HelveticaNeue" w:eastAsia="Times New Roman" w:hAnsi="HelveticaNeue"/>
            <w:lang w:val="mt-MT"/>
          </w:rPr>
          <w:delText>cross</w:delText>
        </w:r>
      </w:del>
      <w:ins w:id="644" w:author="Mark Haber" w:date="2015-11-20T15:35:00Z">
        <w:r>
          <w:rPr>
            <w:rFonts w:ascii="HelveticaNeue" w:eastAsia="Times New Roman" w:hAnsi="HelveticaNeue"/>
            <w:lang w:val="mt-MT"/>
          </w:rPr>
          <w:t>kross</w:t>
        </w:r>
      </w:ins>
      <w:r w:rsidRPr="009E1585">
        <w:rPr>
          <w:rFonts w:ascii="HelveticaNeue" w:eastAsia="Times New Roman" w:hAnsi="HelveticaNeue"/>
          <w:lang w:val="mt-MT"/>
        </w:rPr>
        <w:t xml:space="preserve"> ta’ Lydon Micallef mix-xellug, il-ballun spiċċa f’saqajn DYLAN GRIMA li</w:t>
      </w:r>
      <w:ins w:id="645" w:author="Mark Haber" w:date="2015-11-20T15:43:00Z">
        <w:r>
          <w:rPr>
            <w:rFonts w:ascii="HelveticaNeue" w:eastAsia="Times New Roman" w:hAnsi="HelveticaNeue"/>
            <w:lang w:val="mt-MT"/>
          </w:rPr>
          <w:t>,</w:t>
        </w:r>
      </w:ins>
      <w:r w:rsidRPr="009E1585">
        <w:rPr>
          <w:rFonts w:ascii="HelveticaNeue" w:eastAsia="Times New Roman" w:hAnsi="HelveticaNeue"/>
          <w:lang w:val="mt-MT"/>
        </w:rPr>
        <w:t xml:space="preserve"> permezz ta’ xutt mill</w:t>
      </w:r>
      <w:del w:id="646" w:author="ops" w:date="2015-11-24T02:49:00Z">
        <w:r w:rsidRPr="009E1585" w:rsidDel="00502366">
          <w:rPr>
            <w:rFonts w:ascii="HelveticaNeue" w:eastAsia="Times New Roman" w:hAnsi="HelveticaNeue"/>
            <w:lang w:val="mt-MT"/>
          </w:rPr>
          <w:delText>-</w:delText>
        </w:r>
      </w:del>
      <w:ins w:id="647" w:author="ops" w:date="2015-11-24T02:49:00Z">
        <w:r>
          <w:rPr>
            <w:rFonts w:ascii="HelveticaNeue" w:eastAsia="Times New Roman" w:hAnsi="HelveticaNeue"/>
            <w:lang w:val="mt-MT"/>
          </w:rPr>
          <w:noBreakHyphen/>
        </w:r>
      </w:ins>
      <w:r w:rsidRPr="009E1585">
        <w:rPr>
          <w:rFonts w:ascii="HelveticaNeue" w:eastAsia="Times New Roman" w:hAnsi="HelveticaNeue"/>
          <w:lang w:val="mt-MT"/>
        </w:rPr>
        <w:t>ewwel mill</w:t>
      </w:r>
      <w:del w:id="648" w:author="Mark Haber" w:date="2015-11-21T14:28:00Z">
        <w:r w:rsidRPr="009E1585" w:rsidDel="0034795B">
          <w:rPr>
            <w:rFonts w:ascii="HelveticaNeue" w:eastAsia="Times New Roman" w:hAnsi="HelveticaNeue"/>
            <w:lang w:val="mt-MT"/>
          </w:rPr>
          <w:delText>-</w:delText>
        </w:r>
      </w:del>
      <w:ins w:id="649" w:author="Mark Haber" w:date="2015-11-21T14:28:00Z">
        <w:r>
          <w:rPr>
            <w:rFonts w:ascii="HelveticaNeue" w:eastAsia="Times New Roman" w:hAnsi="HelveticaNeue"/>
            <w:lang w:val="mt-MT"/>
          </w:rPr>
          <w:noBreakHyphen/>
        </w:r>
      </w:ins>
      <w:r w:rsidRPr="009E1585">
        <w:rPr>
          <w:rFonts w:ascii="HelveticaNeue" w:eastAsia="Times New Roman" w:hAnsi="HelveticaNeue"/>
          <w:lang w:val="mt-MT"/>
        </w:rPr>
        <w:t>viċin</w:t>
      </w:r>
      <w:ins w:id="650" w:author="Mark Haber" w:date="2015-11-20T15:43:00Z">
        <w:r>
          <w:rPr>
            <w:rFonts w:ascii="HelveticaNeue" w:eastAsia="Times New Roman" w:hAnsi="HelveticaNeue"/>
            <w:lang w:val="mt-MT"/>
          </w:rPr>
          <w:t>,</w:t>
        </w:r>
      </w:ins>
      <w:r w:rsidRPr="009E1585">
        <w:rPr>
          <w:rFonts w:ascii="HelveticaNeue" w:eastAsia="Times New Roman" w:hAnsi="HelveticaNeue"/>
          <w:lang w:val="mt-MT"/>
        </w:rPr>
        <w:t xml:space="preserve"> tefa’ l-ballun fix-xibka.</w:t>
      </w:r>
      <w:del w:id="651" w:author="Mark Haber" w:date="2015-11-20T15:43:00Z">
        <w:r w:rsidRPr="009E1585" w:rsidDel="00A67ECD">
          <w:rPr>
            <w:rFonts w:ascii="HelveticaNeue" w:eastAsia="Times New Roman" w:hAnsi="HelveticaNeue"/>
            <w:lang w:val="mt-MT"/>
          </w:rPr>
          <w:delText> </w:delText>
        </w:r>
      </w:del>
    </w:p>
    <w:p w14:paraId="76C6E686" w14:textId="77777777" w:rsidR="006F7607" w:rsidRPr="009E1585" w:rsidRDefault="006F7607" w:rsidP="009E1585">
      <w:pPr>
        <w:pStyle w:val="Standard"/>
        <w:autoSpaceDE w:val="0"/>
        <w:spacing w:after="400" w:line="360" w:lineRule="auto"/>
        <w:jc w:val="both"/>
        <w:rPr>
          <w:rFonts w:ascii="HelveticaNeue" w:eastAsia="Times New Roman" w:hAnsi="HelveticaNeue"/>
          <w:lang w:val="mt-MT"/>
        </w:rPr>
      </w:pPr>
      <w:r w:rsidRPr="009E1585">
        <w:rPr>
          <w:rFonts w:ascii="HelveticaNeue" w:eastAsia="Times New Roman" w:hAnsi="HelveticaNeue"/>
          <w:lang w:val="mt-MT"/>
        </w:rPr>
        <w:t>Fit-68 minuta</w:t>
      </w:r>
      <w:ins w:id="652" w:author="Mark Haber" w:date="2015-11-20T15:43:00Z">
        <w:r>
          <w:rPr>
            <w:rFonts w:ascii="HelveticaNeue" w:eastAsia="Times New Roman" w:hAnsi="HelveticaNeue"/>
            <w:lang w:val="mt-MT"/>
          </w:rPr>
          <w:t>,</w:t>
        </w:r>
      </w:ins>
      <w:r w:rsidRPr="009E1585">
        <w:rPr>
          <w:rFonts w:ascii="HelveticaNeue" w:eastAsia="Times New Roman" w:hAnsi="HelveticaNeue"/>
          <w:lang w:val="mt-MT"/>
        </w:rPr>
        <w:t xml:space="preserve"> Balzan ħolqu </w:t>
      </w:r>
      <w:del w:id="653" w:author="Mark Haber" w:date="2015-11-20T15:43:00Z">
        <w:r w:rsidRPr="009E1585" w:rsidDel="00A67ECD">
          <w:rPr>
            <w:rFonts w:ascii="HelveticaNeue" w:eastAsia="Times New Roman" w:hAnsi="HelveticaNeue"/>
            <w:lang w:val="mt-MT"/>
          </w:rPr>
          <w:delText>l-</w:delText>
        </w:r>
      </w:del>
      <w:r w:rsidRPr="009E1585">
        <w:rPr>
          <w:rFonts w:ascii="HelveticaNeue" w:eastAsia="Times New Roman" w:hAnsi="HelveticaNeue"/>
          <w:lang w:val="mt-MT"/>
        </w:rPr>
        <w:t xml:space="preserve">periklu meta Gianmarco Piccioni għadda tajjeb lejn Bojan </w:t>
      </w:r>
      <w:r w:rsidRPr="009E1585">
        <w:rPr>
          <w:rFonts w:ascii="HelveticaNeue" w:eastAsia="Times New Roman" w:hAnsi="HelveticaNeue"/>
          <w:lang w:val="mt-MT"/>
        </w:rPr>
        <w:lastRenderedPageBreak/>
        <w:t>Kaljevic li ra t-tentattiv tiegħu minn ġol-kaxxa jiġi milqugħ minn Jeffrey Farrugia b’siequ</w:t>
      </w:r>
      <w:ins w:id="654" w:author="Mark Haber" w:date="2015-11-20T15:44:00Z">
        <w:r>
          <w:rPr>
            <w:rFonts w:ascii="HelveticaNeue" w:eastAsia="Times New Roman" w:hAnsi="HelveticaNeue"/>
            <w:lang w:val="mt-MT"/>
          </w:rPr>
          <w:t>,</w:t>
        </w:r>
      </w:ins>
      <w:r w:rsidRPr="009E1585">
        <w:rPr>
          <w:rFonts w:ascii="HelveticaNeue" w:eastAsia="Times New Roman" w:hAnsi="HelveticaNeue"/>
          <w:lang w:val="mt-MT"/>
        </w:rPr>
        <w:t xml:space="preserve"> wara li ntefa’ minn tulu fl-art.</w:t>
      </w:r>
      <w:del w:id="655" w:author="Mark Haber" w:date="2015-11-20T15:44:00Z">
        <w:r w:rsidRPr="009E1585" w:rsidDel="004D30E6">
          <w:rPr>
            <w:rFonts w:ascii="HelveticaNeue" w:eastAsia="Times New Roman" w:hAnsi="HelveticaNeue"/>
            <w:lang w:val="mt-MT"/>
          </w:rPr>
          <w:delText> </w:delText>
        </w:r>
      </w:del>
    </w:p>
    <w:p w14:paraId="47868B34" w14:textId="77777777" w:rsidR="006F7607" w:rsidRPr="009E1585" w:rsidRDefault="006F7607" w:rsidP="009E1585">
      <w:pPr>
        <w:pStyle w:val="Standard"/>
        <w:autoSpaceDE w:val="0"/>
        <w:spacing w:after="400" w:line="360" w:lineRule="auto"/>
        <w:jc w:val="both"/>
        <w:rPr>
          <w:rFonts w:ascii="HelveticaNeue" w:eastAsia="Times New Roman" w:hAnsi="HelveticaNeue"/>
          <w:lang w:val="mt-MT"/>
        </w:rPr>
      </w:pPr>
      <w:r w:rsidRPr="009E1585">
        <w:rPr>
          <w:rFonts w:ascii="HelveticaNeue" w:eastAsia="Times New Roman" w:hAnsi="HelveticaNeue"/>
          <w:lang w:val="mt-MT"/>
        </w:rPr>
        <w:t xml:space="preserve">Fit-78 minuta, </w:t>
      </w:r>
      <w:del w:id="656" w:author="Mark Haber" w:date="2015-11-20T15:34:00Z">
        <w:r w:rsidRPr="009E1585" w:rsidDel="003A6889">
          <w:rPr>
            <w:rFonts w:ascii="HelveticaNeue" w:eastAsia="Times New Roman" w:hAnsi="HelveticaNeue"/>
            <w:lang w:val="mt-MT"/>
          </w:rPr>
          <w:delText>Zebbug</w:delText>
        </w:r>
      </w:del>
      <w:ins w:id="657" w:author="Mark Haber" w:date="2015-11-20T15:34:00Z">
        <w:r>
          <w:rPr>
            <w:rFonts w:ascii="HelveticaNeue" w:eastAsia="Times New Roman" w:hAnsi="HelveticaNeue"/>
            <w:lang w:val="mt-MT"/>
          </w:rPr>
          <w:t>Żebbuġ</w:t>
        </w:r>
      </w:ins>
      <w:r w:rsidRPr="009E1585">
        <w:rPr>
          <w:rFonts w:ascii="HelveticaNeue" w:eastAsia="Times New Roman" w:hAnsi="HelveticaNeue"/>
          <w:lang w:val="mt-MT"/>
        </w:rPr>
        <w:t xml:space="preserve"> Rangers ħolqu pressjoni fuq il-</w:t>
      </w:r>
      <w:commentRangeStart w:id="658"/>
      <w:r w:rsidRPr="009E1585">
        <w:rPr>
          <w:rFonts w:ascii="HelveticaNeue" w:eastAsia="Times New Roman" w:hAnsi="HelveticaNeue"/>
          <w:lang w:val="mt-MT"/>
        </w:rPr>
        <w:t>last</w:t>
      </w:r>
      <w:ins w:id="659" w:author="Mark Haber" w:date="2015-11-20T15:45:00Z">
        <w:r>
          <w:rPr>
            <w:rFonts w:ascii="HelveticaNeue" w:eastAsia="Times New Roman" w:hAnsi="HelveticaNeue"/>
            <w:lang w:val="mt-MT"/>
          </w:rPr>
          <w:t>a</w:t>
        </w:r>
      </w:ins>
      <w:del w:id="660" w:author="Mark Haber" w:date="2015-11-20T15:45:00Z">
        <w:r w:rsidRPr="009E1585" w:rsidDel="004D30E6">
          <w:rPr>
            <w:rFonts w:ascii="HelveticaNeue" w:eastAsia="Times New Roman" w:hAnsi="HelveticaNeue"/>
            <w:lang w:val="mt-MT"/>
          </w:rPr>
          <w:delText>i</w:delText>
        </w:r>
      </w:del>
      <w:r w:rsidRPr="009E1585">
        <w:rPr>
          <w:rFonts w:ascii="HelveticaNeue" w:eastAsia="Times New Roman" w:hAnsi="HelveticaNeue"/>
          <w:lang w:val="mt-MT"/>
        </w:rPr>
        <w:t xml:space="preserve"> avversarj</w:t>
      </w:r>
      <w:ins w:id="661" w:author="Mark Haber" w:date="2015-11-20T15:45:00Z">
        <w:r>
          <w:rPr>
            <w:rFonts w:ascii="HelveticaNeue" w:eastAsia="Times New Roman" w:hAnsi="HelveticaNeue"/>
            <w:lang w:val="mt-MT"/>
          </w:rPr>
          <w:t>a</w:t>
        </w:r>
        <w:commentRangeEnd w:id="658"/>
        <w:r>
          <w:rPr>
            <w:rStyle w:val="CommentReference"/>
            <w:rFonts w:ascii="Calibri" w:hAnsi="Calibri" w:cs="Calibri"/>
            <w:kern w:val="0"/>
            <w:lang w:eastAsia="en-US"/>
          </w:rPr>
          <w:commentReference w:id="658"/>
        </w:r>
      </w:ins>
      <w:del w:id="662" w:author="Mark Haber" w:date="2015-11-20T15:45:00Z">
        <w:r w:rsidRPr="009E1585" w:rsidDel="004D30E6">
          <w:rPr>
            <w:rFonts w:ascii="HelveticaNeue" w:eastAsia="Times New Roman" w:hAnsi="HelveticaNeue"/>
            <w:lang w:val="mt-MT"/>
          </w:rPr>
          <w:delText>i</w:delText>
        </w:r>
      </w:del>
      <w:r w:rsidRPr="009E1585">
        <w:rPr>
          <w:rFonts w:ascii="HelveticaNeue" w:eastAsia="Times New Roman" w:hAnsi="HelveticaNeue"/>
          <w:lang w:val="mt-MT"/>
        </w:rPr>
        <w:t xml:space="preserve"> meta minn </w:t>
      </w:r>
      <w:del w:id="663" w:author="Mark Haber" w:date="2015-11-20T15:35:00Z">
        <w:r w:rsidRPr="009E1585" w:rsidDel="003A6889">
          <w:rPr>
            <w:rFonts w:ascii="HelveticaNeue" w:eastAsia="Times New Roman" w:hAnsi="HelveticaNeue"/>
            <w:lang w:val="mt-MT"/>
          </w:rPr>
          <w:delText>cross</w:delText>
        </w:r>
      </w:del>
      <w:ins w:id="664" w:author="Mark Haber" w:date="2015-11-20T15:35:00Z">
        <w:r>
          <w:rPr>
            <w:rFonts w:ascii="HelveticaNeue" w:eastAsia="Times New Roman" w:hAnsi="HelveticaNeue"/>
            <w:lang w:val="mt-MT"/>
          </w:rPr>
          <w:t>kross</w:t>
        </w:r>
      </w:ins>
      <w:r w:rsidRPr="009E1585">
        <w:rPr>
          <w:rFonts w:ascii="HelveticaNeue" w:eastAsia="Times New Roman" w:hAnsi="HelveticaNeue"/>
          <w:lang w:val="mt-MT"/>
        </w:rPr>
        <w:t xml:space="preserve"> ta’ David Alejandro Reano, Lee Galea deher li seta’ jikkonkludi tajjeb iżda ma laħaqx tajjeb biex id-difiża ta’ Balzan ikklerjat il-ballun ’il bogħod minn kull periklu.</w:t>
      </w:r>
      <w:del w:id="665" w:author="Mark Haber" w:date="2015-11-20T15:47:00Z">
        <w:r w:rsidRPr="009E1585" w:rsidDel="004D30E6">
          <w:rPr>
            <w:rFonts w:ascii="HelveticaNeue" w:eastAsia="Times New Roman" w:hAnsi="HelveticaNeue"/>
            <w:lang w:val="mt-MT"/>
          </w:rPr>
          <w:delText> </w:delText>
        </w:r>
      </w:del>
    </w:p>
    <w:p w14:paraId="0F9732B8" w14:textId="77777777" w:rsidR="006F7607" w:rsidRPr="009E1585" w:rsidRDefault="006F7607" w:rsidP="009E1585">
      <w:pPr>
        <w:pStyle w:val="Standard"/>
        <w:autoSpaceDE w:val="0"/>
        <w:spacing w:after="400" w:line="360" w:lineRule="auto"/>
        <w:jc w:val="both"/>
        <w:rPr>
          <w:rFonts w:ascii="HelveticaNeue" w:eastAsia="Times New Roman" w:hAnsi="HelveticaNeue"/>
          <w:lang w:val="mt-MT"/>
        </w:rPr>
      </w:pPr>
      <w:r w:rsidRPr="009E1585">
        <w:rPr>
          <w:rFonts w:ascii="HelveticaNeue" w:eastAsia="Times New Roman" w:hAnsi="HelveticaNeue"/>
          <w:lang w:val="mt-MT"/>
        </w:rPr>
        <w:t xml:space="preserve">Fil-81 minuta, Balzan skorjaw ir-raba’ </w:t>
      </w:r>
      <w:del w:id="666" w:author="Mark Haber" w:date="2015-11-20T15:34:00Z">
        <w:r w:rsidRPr="009E1585" w:rsidDel="003A6889">
          <w:rPr>
            <w:rFonts w:ascii="HelveticaNeue" w:eastAsia="Times New Roman" w:hAnsi="HelveticaNeue"/>
            <w:lang w:val="mt-MT"/>
          </w:rPr>
          <w:delText>goal</w:delText>
        </w:r>
      </w:del>
      <w:ins w:id="667" w:author="Mark Haber" w:date="2015-11-20T15:34:00Z">
        <w:r>
          <w:rPr>
            <w:rFonts w:ascii="HelveticaNeue" w:eastAsia="Times New Roman" w:hAnsi="HelveticaNeue"/>
            <w:lang w:val="mt-MT"/>
          </w:rPr>
          <w:t>gowl</w:t>
        </w:r>
      </w:ins>
      <w:r w:rsidRPr="009E1585">
        <w:rPr>
          <w:rFonts w:ascii="HelveticaNeue" w:eastAsia="Times New Roman" w:hAnsi="HelveticaNeue"/>
          <w:lang w:val="mt-MT"/>
        </w:rPr>
        <w:t xml:space="preserve"> </w:t>
      </w:r>
      <w:commentRangeStart w:id="668"/>
      <w:ins w:id="669" w:author="Mark Haber" w:date="2015-11-20T15:48:00Z">
        <w:r>
          <w:rPr>
            <w:rFonts w:ascii="HelveticaNeue" w:eastAsia="Times New Roman" w:hAnsi="HelveticaNeue"/>
            <w:lang w:val="mt-MT"/>
          </w:rPr>
          <w:t xml:space="preserve">tagħhom </w:t>
        </w:r>
        <w:commentRangeEnd w:id="668"/>
        <w:r>
          <w:rPr>
            <w:rStyle w:val="CommentReference"/>
            <w:rFonts w:ascii="Calibri" w:hAnsi="Calibri" w:cs="Calibri"/>
            <w:kern w:val="0"/>
            <w:lang w:eastAsia="en-US"/>
          </w:rPr>
          <w:commentReference w:id="668"/>
        </w:r>
      </w:ins>
      <w:r w:rsidRPr="009E1585">
        <w:rPr>
          <w:rFonts w:ascii="HelveticaNeue" w:eastAsia="Times New Roman" w:hAnsi="HelveticaNeue"/>
          <w:lang w:val="mt-MT"/>
        </w:rPr>
        <w:t xml:space="preserve">fil-logħba meta minn </w:t>
      </w:r>
      <w:del w:id="670" w:author="Mark Haber" w:date="2015-11-20T15:35:00Z">
        <w:r w:rsidRPr="009E1585" w:rsidDel="003A6889">
          <w:rPr>
            <w:rFonts w:ascii="HelveticaNeue" w:eastAsia="Times New Roman" w:hAnsi="HelveticaNeue"/>
            <w:lang w:val="mt-MT"/>
          </w:rPr>
          <w:delText>cross</w:delText>
        </w:r>
      </w:del>
      <w:ins w:id="671" w:author="Mark Haber" w:date="2015-11-20T15:35:00Z">
        <w:r>
          <w:rPr>
            <w:rFonts w:ascii="HelveticaNeue" w:eastAsia="Times New Roman" w:hAnsi="HelveticaNeue"/>
            <w:lang w:val="mt-MT"/>
          </w:rPr>
          <w:t>kross</w:t>
        </w:r>
      </w:ins>
      <w:r w:rsidRPr="009E1585">
        <w:rPr>
          <w:rFonts w:ascii="HelveticaNeue" w:eastAsia="Times New Roman" w:hAnsi="HelveticaNeue"/>
          <w:lang w:val="mt-MT"/>
        </w:rPr>
        <w:t xml:space="preserve"> ta’ Bojan Kaljevic mil-lemin, il-ballun spiċċa f’saqajn is-sostitut JEAN PIERRE MIFSUD TRIGANZA</w:t>
      </w:r>
      <w:del w:id="672" w:author="Mark Haber" w:date="2015-11-20T15:52:00Z">
        <w:r w:rsidRPr="009E1585" w:rsidDel="00E30B3C">
          <w:rPr>
            <w:rFonts w:ascii="HelveticaNeue" w:eastAsia="Times New Roman" w:hAnsi="HelveticaNeue"/>
            <w:lang w:val="mt-MT"/>
          </w:rPr>
          <w:delText>,</w:delText>
        </w:r>
      </w:del>
      <w:r w:rsidRPr="009E1585">
        <w:rPr>
          <w:rFonts w:ascii="HelveticaNeue" w:eastAsia="Times New Roman" w:hAnsi="HelveticaNeue"/>
          <w:lang w:val="mt-MT"/>
        </w:rPr>
        <w:t xml:space="preserve"> li</w:t>
      </w:r>
      <w:ins w:id="673" w:author="Mark Haber" w:date="2015-11-20T15:52:00Z">
        <w:r>
          <w:rPr>
            <w:rFonts w:ascii="HelveticaNeue" w:eastAsia="Times New Roman" w:hAnsi="HelveticaNeue"/>
            <w:lang w:val="mt-MT"/>
          </w:rPr>
          <w:t>,</w:t>
        </w:r>
      </w:ins>
      <w:r w:rsidRPr="009E1585">
        <w:rPr>
          <w:rFonts w:ascii="HelveticaNeue" w:eastAsia="Times New Roman" w:hAnsi="HelveticaNeue"/>
          <w:lang w:val="mt-MT"/>
        </w:rPr>
        <w:t xml:space="preserve"> wara li niżżel il-ballun b’sidru, mill-viċin tefa’ ġewwa biex issiġġilla r-rebħa għal Balzan.</w:t>
      </w:r>
      <w:del w:id="674" w:author="Mark Haber" w:date="2015-11-20T15:52:00Z">
        <w:r w:rsidRPr="009E1585" w:rsidDel="00E30B3C">
          <w:rPr>
            <w:rFonts w:ascii="HelveticaNeue" w:eastAsia="Times New Roman" w:hAnsi="HelveticaNeue"/>
            <w:lang w:val="mt-MT"/>
          </w:rPr>
          <w:delText> </w:delText>
        </w:r>
      </w:del>
    </w:p>
    <w:p w14:paraId="368174BE" w14:textId="77777777" w:rsidR="006F7607" w:rsidRPr="009E1585" w:rsidRDefault="006F7607" w:rsidP="009E1585">
      <w:pPr>
        <w:pStyle w:val="Standard"/>
        <w:autoSpaceDE w:val="0"/>
        <w:spacing w:after="400" w:line="360" w:lineRule="auto"/>
        <w:jc w:val="both"/>
        <w:rPr>
          <w:rFonts w:ascii="HelveticaNeue" w:eastAsia="Times New Roman" w:hAnsi="HelveticaNeue"/>
          <w:lang w:val="mt-MT"/>
        </w:rPr>
      </w:pPr>
      <w:del w:id="675" w:author="Mark Haber" w:date="2015-11-20T15:52:00Z">
        <w:r w:rsidRPr="009E1585" w:rsidDel="00E30B3C">
          <w:rPr>
            <w:rFonts w:ascii="HelveticaNeue" w:eastAsia="Times New Roman" w:hAnsi="HelveticaNeue"/>
            <w:lang w:val="mt-MT"/>
          </w:rPr>
          <w:delText> </w:delText>
        </w:r>
      </w:del>
    </w:p>
    <w:p w14:paraId="1F6863D5" w14:textId="77777777" w:rsidR="006F7607" w:rsidRPr="009E1585" w:rsidRDefault="006F7607" w:rsidP="009E1585">
      <w:pPr>
        <w:pStyle w:val="Standard"/>
        <w:autoSpaceDE w:val="0"/>
        <w:spacing w:after="400" w:line="360" w:lineRule="auto"/>
        <w:jc w:val="both"/>
        <w:rPr>
          <w:rFonts w:ascii="HelveticaNeue" w:eastAsia="Times New Roman" w:hAnsi="HelveticaNeue"/>
          <w:lang w:val="mt-MT"/>
        </w:rPr>
      </w:pPr>
      <w:r w:rsidRPr="009E1585">
        <w:rPr>
          <w:rFonts w:ascii="HelveticaNeue" w:eastAsia="Times New Roman" w:hAnsi="HelveticaNeue"/>
          <w:b/>
          <w:bCs/>
          <w:lang w:val="mt-MT"/>
        </w:rPr>
        <w:t>Naxxar L. .......0</w:t>
      </w:r>
    </w:p>
    <w:p w14:paraId="02CAAECF" w14:textId="77777777" w:rsidR="006F7607" w:rsidRPr="009E1585" w:rsidRDefault="006F7607" w:rsidP="009E1585">
      <w:pPr>
        <w:pStyle w:val="Standard"/>
        <w:autoSpaceDE w:val="0"/>
        <w:spacing w:after="400" w:line="360" w:lineRule="auto"/>
        <w:jc w:val="both"/>
        <w:rPr>
          <w:rFonts w:ascii="HelveticaNeue" w:eastAsia="Times New Roman" w:hAnsi="HelveticaNeue"/>
          <w:b/>
          <w:bCs/>
          <w:lang w:val="mt-MT"/>
        </w:rPr>
      </w:pPr>
      <w:r w:rsidRPr="009E1585">
        <w:rPr>
          <w:rFonts w:ascii="HelveticaNeue" w:eastAsia="Times New Roman" w:hAnsi="HelveticaNeue"/>
          <w:b/>
          <w:bCs/>
          <w:lang w:val="mt-MT"/>
        </w:rPr>
        <w:t>Tarxien R. ......1</w:t>
      </w:r>
    </w:p>
    <w:p w14:paraId="34A0F92A" w14:textId="77777777" w:rsidR="006F7607" w:rsidRPr="009E1585" w:rsidRDefault="006F7607" w:rsidP="009E1585">
      <w:pPr>
        <w:pStyle w:val="Standard"/>
        <w:autoSpaceDE w:val="0"/>
        <w:spacing w:after="400" w:line="360" w:lineRule="auto"/>
        <w:jc w:val="both"/>
        <w:rPr>
          <w:rFonts w:ascii="HelveticaNeue" w:eastAsia="Times New Roman" w:hAnsi="HelveticaNeue"/>
          <w:lang w:val="mt-MT"/>
        </w:rPr>
      </w:pPr>
      <w:r w:rsidRPr="009E1585">
        <w:rPr>
          <w:rFonts w:ascii="HelveticaNeue" w:eastAsia="Times New Roman" w:hAnsi="HelveticaNeue"/>
          <w:lang w:val="mt-MT"/>
        </w:rPr>
        <w:t>Tarxien Rainbows kisbu rebħa drammatika ta’ 1-0 fuq Naxxar Lions bil-</w:t>
      </w:r>
      <w:del w:id="676" w:author="Mark Haber" w:date="2015-11-20T15:34:00Z">
        <w:r w:rsidRPr="009E1585" w:rsidDel="003A6889">
          <w:rPr>
            <w:rFonts w:ascii="HelveticaNeue" w:eastAsia="Times New Roman" w:hAnsi="HelveticaNeue"/>
            <w:lang w:val="mt-MT"/>
          </w:rPr>
          <w:delText>goal</w:delText>
        </w:r>
      </w:del>
      <w:ins w:id="677" w:author="Mark Haber" w:date="2015-11-20T15:34:00Z">
        <w:r>
          <w:rPr>
            <w:rFonts w:ascii="HelveticaNeue" w:eastAsia="Times New Roman" w:hAnsi="HelveticaNeue"/>
            <w:lang w:val="mt-MT"/>
          </w:rPr>
          <w:t>gowl</w:t>
        </w:r>
      </w:ins>
      <w:r w:rsidRPr="009E1585">
        <w:rPr>
          <w:rFonts w:ascii="HelveticaNeue" w:eastAsia="Times New Roman" w:hAnsi="HelveticaNeue"/>
          <w:lang w:val="mt-MT"/>
        </w:rPr>
        <w:t xml:space="preserve"> għalihom jasal propju minn Eduardo Vallecillo Casado fil-ħin miżjud.</w:t>
      </w:r>
      <w:del w:id="678" w:author="Mark Haber" w:date="2015-11-20T15:53:00Z">
        <w:r w:rsidRPr="009E1585" w:rsidDel="002A44B9">
          <w:rPr>
            <w:rFonts w:ascii="HelveticaNeue" w:eastAsia="Times New Roman" w:hAnsi="HelveticaNeue"/>
            <w:lang w:val="mt-MT"/>
          </w:rPr>
          <w:delText> </w:delText>
        </w:r>
      </w:del>
    </w:p>
    <w:p w14:paraId="1E83A26B" w14:textId="77777777" w:rsidR="006F7607" w:rsidRPr="009E1585" w:rsidRDefault="006F7607" w:rsidP="009E1585">
      <w:pPr>
        <w:pStyle w:val="Standard"/>
        <w:autoSpaceDE w:val="0"/>
        <w:spacing w:after="400" w:line="360" w:lineRule="auto"/>
        <w:jc w:val="both"/>
        <w:rPr>
          <w:rFonts w:ascii="HelveticaNeue" w:eastAsia="Times New Roman" w:hAnsi="HelveticaNeue"/>
          <w:lang w:val="mt-MT"/>
        </w:rPr>
      </w:pPr>
      <w:r w:rsidRPr="009E1585">
        <w:rPr>
          <w:rFonts w:ascii="HelveticaNeue" w:eastAsia="Times New Roman" w:hAnsi="HelveticaNeue"/>
          <w:lang w:val="mt-MT"/>
        </w:rPr>
        <w:t xml:space="preserve">Kienu Naxxar Lions li ħarġu fuq l-offensiva u wara biss ħames minuti, Frank Temile avvanza tajjeb u daħal fil-kaxxa qabel </w:t>
      </w:r>
      <w:ins w:id="679" w:author="Mark Haber" w:date="2015-11-20T15:53:00Z">
        <w:r>
          <w:rPr>
            <w:rFonts w:ascii="HelveticaNeue" w:eastAsia="Times New Roman" w:hAnsi="HelveticaNeue"/>
            <w:lang w:val="mt-MT"/>
          </w:rPr>
          <w:t xml:space="preserve">ma </w:t>
        </w:r>
      </w:ins>
      <w:r w:rsidRPr="009E1585">
        <w:rPr>
          <w:rFonts w:ascii="HelveticaNeue" w:eastAsia="Times New Roman" w:hAnsi="HelveticaNeue"/>
          <w:lang w:val="mt-MT"/>
        </w:rPr>
        <w:t>ra t-tentattiv tiegħu jistampa mal-wieqfa.</w:t>
      </w:r>
      <w:del w:id="680" w:author="Mark Haber" w:date="2015-11-20T15:53:00Z">
        <w:r w:rsidRPr="009E1585" w:rsidDel="002A44B9">
          <w:rPr>
            <w:rFonts w:ascii="HelveticaNeue" w:eastAsia="Times New Roman" w:hAnsi="HelveticaNeue"/>
            <w:lang w:val="mt-MT"/>
          </w:rPr>
          <w:delText> </w:delText>
        </w:r>
      </w:del>
    </w:p>
    <w:p w14:paraId="3AFAAB67" w14:textId="77777777" w:rsidR="006F7607" w:rsidRPr="009E1585" w:rsidRDefault="006F7607" w:rsidP="009E1585">
      <w:pPr>
        <w:pStyle w:val="Standard"/>
        <w:autoSpaceDE w:val="0"/>
        <w:spacing w:after="400" w:line="360" w:lineRule="auto"/>
        <w:jc w:val="both"/>
        <w:rPr>
          <w:rFonts w:ascii="HelveticaNeue" w:eastAsia="Times New Roman" w:hAnsi="HelveticaNeue"/>
          <w:lang w:val="mt-MT"/>
        </w:rPr>
      </w:pPr>
      <w:r w:rsidRPr="009E1585">
        <w:rPr>
          <w:rFonts w:ascii="HelveticaNeue" w:eastAsia="Times New Roman" w:hAnsi="HelveticaNeue"/>
          <w:lang w:val="mt-MT"/>
        </w:rPr>
        <w:t>Il-</w:t>
      </w:r>
      <w:r w:rsidRPr="006F7607">
        <w:rPr>
          <w:rFonts w:ascii="HelveticaNeue" w:eastAsia="Times New Roman" w:hAnsi="HelveticaNeue"/>
          <w:i/>
          <w:iCs/>
          <w:lang w:val="mt-MT"/>
          <w:rPrChange w:id="681" w:author="Mark Haber" w:date="2015-11-20T15:54:00Z">
            <w:rPr>
              <w:rFonts w:ascii="HelveticaNeue" w:eastAsia="Times New Roman" w:hAnsi="HelveticaNeue"/>
              <w:kern w:val="0"/>
              <w:sz w:val="22"/>
              <w:szCs w:val="22"/>
              <w:lang w:val="mt-MT" w:eastAsia="en-US"/>
            </w:rPr>
          </w:rPrChange>
        </w:rPr>
        <w:t>Lions</w:t>
      </w:r>
      <w:r w:rsidRPr="009E1585">
        <w:rPr>
          <w:rFonts w:ascii="HelveticaNeue" w:eastAsia="Times New Roman" w:hAnsi="HelveticaNeue"/>
          <w:lang w:val="mt-MT"/>
        </w:rPr>
        <w:t xml:space="preserve"> komplew joħolqu l-periklu fejn reġa’ kien Frank Temile li</w:t>
      </w:r>
      <w:ins w:id="682" w:author="Mark Haber" w:date="2015-11-20T15:55:00Z">
        <w:r>
          <w:rPr>
            <w:rFonts w:ascii="HelveticaNeue" w:eastAsia="Times New Roman" w:hAnsi="HelveticaNeue"/>
            <w:lang w:val="mt-MT"/>
          </w:rPr>
          <w:t>,</w:t>
        </w:r>
      </w:ins>
      <w:r w:rsidRPr="009E1585">
        <w:rPr>
          <w:rFonts w:ascii="HelveticaNeue" w:eastAsia="Times New Roman" w:hAnsi="HelveticaNeue"/>
          <w:lang w:val="mt-MT"/>
        </w:rPr>
        <w:t xml:space="preserve"> tliet minuti biss wara, </w:t>
      </w:r>
      <w:commentRangeStart w:id="683"/>
      <w:del w:id="684" w:author="Mark Haber" w:date="2015-11-20T15:56:00Z">
        <w:r w:rsidRPr="009E1585" w:rsidDel="002A44B9">
          <w:rPr>
            <w:rFonts w:ascii="HelveticaNeue" w:eastAsia="Times New Roman" w:hAnsi="HelveticaNeue"/>
            <w:lang w:val="mt-MT"/>
          </w:rPr>
          <w:delText xml:space="preserve">ħoloq il-periklu meta </w:delText>
        </w:r>
      </w:del>
      <w:r w:rsidRPr="009E1585">
        <w:rPr>
          <w:rFonts w:ascii="HelveticaNeue" w:eastAsia="Times New Roman" w:hAnsi="HelveticaNeue"/>
          <w:lang w:val="mt-MT"/>
        </w:rPr>
        <w:t>ra</w:t>
      </w:r>
      <w:commentRangeEnd w:id="683"/>
      <w:r>
        <w:rPr>
          <w:rStyle w:val="CommentReference"/>
          <w:rFonts w:ascii="Calibri" w:hAnsi="Calibri" w:cs="Calibri"/>
          <w:kern w:val="0"/>
          <w:lang w:eastAsia="en-US"/>
        </w:rPr>
        <w:commentReference w:id="683"/>
      </w:r>
      <w:r w:rsidRPr="009E1585">
        <w:rPr>
          <w:rFonts w:ascii="HelveticaNeue" w:eastAsia="Times New Roman" w:hAnsi="HelveticaNeue"/>
          <w:lang w:val="mt-MT"/>
        </w:rPr>
        <w:t xml:space="preserve"> x</w:t>
      </w:r>
      <w:del w:id="685" w:author="Mark Haber" w:date="2015-11-21T14:28:00Z">
        <w:r w:rsidRPr="009E1585" w:rsidDel="0034795B">
          <w:rPr>
            <w:rFonts w:ascii="HelveticaNeue" w:eastAsia="Times New Roman" w:hAnsi="HelveticaNeue"/>
            <w:lang w:val="mt-MT"/>
          </w:rPr>
          <w:delText>-</w:delText>
        </w:r>
      </w:del>
      <w:ins w:id="686" w:author="Mark Haber" w:date="2015-11-21T14:28:00Z">
        <w:r>
          <w:rPr>
            <w:rFonts w:ascii="HelveticaNeue" w:eastAsia="Times New Roman" w:hAnsi="HelveticaNeue"/>
            <w:lang w:val="mt-MT"/>
          </w:rPr>
          <w:noBreakHyphen/>
        </w:r>
      </w:ins>
      <w:r w:rsidRPr="009E1585">
        <w:rPr>
          <w:rFonts w:ascii="HelveticaNeue" w:eastAsia="Times New Roman" w:hAnsi="HelveticaNeue"/>
          <w:lang w:val="mt-MT"/>
        </w:rPr>
        <w:t xml:space="preserve">xutt </w:t>
      </w:r>
      <w:del w:id="687" w:author="Mark Haber" w:date="2015-11-20T15:58:00Z">
        <w:r w:rsidRPr="009E1585" w:rsidDel="002A44B9">
          <w:rPr>
            <w:rFonts w:ascii="HelveticaNeue" w:eastAsia="Times New Roman" w:hAnsi="HelveticaNeue"/>
            <w:lang w:val="mt-MT"/>
          </w:rPr>
          <w:delText xml:space="preserve">tiegħu </w:delText>
        </w:r>
      </w:del>
      <w:r w:rsidRPr="009E1585">
        <w:rPr>
          <w:rFonts w:ascii="HelveticaNeue" w:eastAsia="Times New Roman" w:hAnsi="HelveticaNeue"/>
          <w:lang w:val="mt-MT"/>
        </w:rPr>
        <w:t xml:space="preserve">bid-dawra </w:t>
      </w:r>
      <w:ins w:id="688" w:author="Mark Haber" w:date="2015-11-20T15:58:00Z">
        <w:r w:rsidRPr="009E1585">
          <w:rPr>
            <w:rFonts w:ascii="HelveticaNeue" w:eastAsia="Times New Roman" w:hAnsi="HelveticaNeue"/>
            <w:lang w:val="mt-MT"/>
          </w:rPr>
          <w:t xml:space="preserve">tiegħu </w:t>
        </w:r>
      </w:ins>
      <w:r w:rsidRPr="009E1585">
        <w:rPr>
          <w:rFonts w:ascii="HelveticaNeue" w:eastAsia="Times New Roman" w:hAnsi="HelveticaNeue"/>
          <w:lang w:val="mt-MT"/>
        </w:rPr>
        <w:t>jiġi mdawwar f’</w:t>
      </w:r>
      <w:del w:id="689" w:author="Mark Haber" w:date="2015-11-20T15:36:00Z">
        <w:r w:rsidRPr="009E1585" w:rsidDel="003A6889">
          <w:rPr>
            <w:rFonts w:ascii="HelveticaNeue" w:eastAsia="Times New Roman" w:hAnsi="HelveticaNeue"/>
            <w:lang w:val="mt-MT"/>
          </w:rPr>
          <w:delText>corner</w:delText>
        </w:r>
      </w:del>
      <w:ins w:id="690" w:author="Mark Haber" w:date="2015-11-20T15:36:00Z">
        <w:r>
          <w:rPr>
            <w:rFonts w:ascii="HelveticaNeue" w:eastAsia="Times New Roman" w:hAnsi="HelveticaNeue"/>
            <w:lang w:val="mt-MT"/>
          </w:rPr>
          <w:t>korner</w:t>
        </w:r>
      </w:ins>
      <w:r w:rsidRPr="009E1585">
        <w:rPr>
          <w:rFonts w:ascii="HelveticaNeue" w:eastAsia="Times New Roman" w:hAnsi="HelveticaNeue"/>
          <w:lang w:val="mt-MT"/>
        </w:rPr>
        <w:t xml:space="preserve"> mill-</w:t>
      </w:r>
      <w:del w:id="691" w:author="Mark Haber" w:date="2015-11-20T15:34:00Z">
        <w:r w:rsidRPr="009E1585" w:rsidDel="003A6889">
          <w:rPr>
            <w:rFonts w:ascii="HelveticaNeue" w:eastAsia="Times New Roman" w:hAnsi="HelveticaNeue"/>
            <w:lang w:val="mt-MT"/>
          </w:rPr>
          <w:delText>goalkeeper</w:delText>
        </w:r>
      </w:del>
      <w:ins w:id="692" w:author="Mark Haber" w:date="2015-11-20T15:34:00Z">
        <w:r>
          <w:rPr>
            <w:rFonts w:ascii="HelveticaNeue" w:eastAsia="Times New Roman" w:hAnsi="HelveticaNeue"/>
            <w:lang w:val="mt-MT"/>
          </w:rPr>
          <w:t>gowlkiper</w:t>
        </w:r>
      </w:ins>
      <w:r w:rsidRPr="009E1585">
        <w:rPr>
          <w:rFonts w:ascii="HelveticaNeue" w:eastAsia="Times New Roman" w:hAnsi="HelveticaNeue"/>
          <w:lang w:val="mt-MT"/>
        </w:rPr>
        <w:t xml:space="preserve"> tar-Rainbows, Sean Mintoff.</w:t>
      </w:r>
      <w:del w:id="693" w:author="Mark Haber" w:date="2015-11-20T15:59:00Z">
        <w:r w:rsidRPr="009E1585" w:rsidDel="002A44B9">
          <w:rPr>
            <w:rFonts w:ascii="HelveticaNeue" w:eastAsia="Times New Roman" w:hAnsi="HelveticaNeue"/>
            <w:lang w:val="mt-MT"/>
          </w:rPr>
          <w:delText> </w:delText>
        </w:r>
      </w:del>
    </w:p>
    <w:p w14:paraId="3D8E61AA" w14:textId="77777777" w:rsidR="006F7607" w:rsidRPr="009E1585" w:rsidRDefault="006F7607" w:rsidP="009E1585">
      <w:pPr>
        <w:pStyle w:val="Standard"/>
        <w:autoSpaceDE w:val="0"/>
        <w:spacing w:after="400" w:line="360" w:lineRule="auto"/>
        <w:jc w:val="both"/>
        <w:rPr>
          <w:rFonts w:ascii="HelveticaNeue" w:eastAsia="Times New Roman" w:hAnsi="HelveticaNeue"/>
          <w:lang w:val="mt-MT"/>
        </w:rPr>
      </w:pPr>
      <w:r w:rsidRPr="009E1585">
        <w:rPr>
          <w:rFonts w:ascii="HelveticaNeue" w:eastAsia="Times New Roman" w:hAnsi="HelveticaNeue"/>
          <w:lang w:val="mt-MT"/>
        </w:rPr>
        <w:t>Kienu l-</w:t>
      </w:r>
      <w:r w:rsidRPr="006F7607">
        <w:rPr>
          <w:rFonts w:ascii="HelveticaNeue" w:eastAsia="Times New Roman" w:hAnsi="HelveticaNeue"/>
          <w:i/>
          <w:iCs/>
          <w:lang w:val="mt-MT"/>
          <w:rPrChange w:id="694" w:author="Mark Haber" w:date="2015-11-20T15:54:00Z">
            <w:rPr>
              <w:rFonts w:ascii="HelveticaNeue" w:eastAsia="Times New Roman" w:hAnsi="HelveticaNeue"/>
              <w:kern w:val="0"/>
              <w:sz w:val="22"/>
              <w:szCs w:val="22"/>
              <w:lang w:val="mt-MT" w:eastAsia="en-US"/>
            </w:rPr>
          </w:rPrChange>
        </w:rPr>
        <w:t>Lions</w:t>
      </w:r>
      <w:r w:rsidRPr="009E1585">
        <w:rPr>
          <w:rFonts w:ascii="HelveticaNeue" w:eastAsia="Times New Roman" w:hAnsi="HelveticaNeue"/>
          <w:lang w:val="mt-MT"/>
        </w:rPr>
        <w:t xml:space="preserve"> li kkontrollaw lill-avversarji għal</w:t>
      </w:r>
      <w:del w:id="695" w:author="Mark Haber" w:date="2015-11-20T15:59:00Z">
        <w:r w:rsidRPr="009E1585" w:rsidDel="00DE3C5A">
          <w:rPr>
            <w:rFonts w:ascii="HelveticaNeue" w:eastAsia="Times New Roman" w:hAnsi="HelveticaNeue"/>
            <w:lang w:val="mt-MT"/>
          </w:rPr>
          <w:delText xml:space="preserve"> </w:delText>
        </w:r>
      </w:del>
      <w:r w:rsidRPr="009E1585">
        <w:rPr>
          <w:rFonts w:ascii="HelveticaNeue" w:eastAsia="Times New Roman" w:hAnsi="HelveticaNeue"/>
          <w:lang w:val="mt-MT"/>
        </w:rPr>
        <w:t>kollox matul din l-ewwel taqsima u</w:t>
      </w:r>
      <w:del w:id="696" w:author="Mark Haber" w:date="2015-11-20T15:59:00Z">
        <w:r w:rsidRPr="009E1585" w:rsidDel="00DE3C5A">
          <w:rPr>
            <w:rFonts w:ascii="HelveticaNeue" w:eastAsia="Times New Roman" w:hAnsi="HelveticaNeue"/>
            <w:lang w:val="mt-MT"/>
          </w:rPr>
          <w:delText>,</w:delText>
        </w:r>
      </w:del>
      <w:r w:rsidRPr="009E1585">
        <w:rPr>
          <w:rFonts w:ascii="HelveticaNeue" w:eastAsia="Times New Roman" w:hAnsi="HelveticaNeue"/>
          <w:lang w:val="mt-MT"/>
        </w:rPr>
        <w:t xml:space="preserve"> fil-31 minuta, </w:t>
      </w:r>
      <w:commentRangeStart w:id="697"/>
      <w:r w:rsidRPr="009E1585">
        <w:rPr>
          <w:rFonts w:ascii="HelveticaNeue" w:eastAsia="Times New Roman" w:hAnsi="HelveticaNeue"/>
          <w:lang w:val="mt-MT"/>
        </w:rPr>
        <w:t>mi</w:t>
      </w:r>
      <w:ins w:id="698" w:author="Mark Haber" w:date="2015-11-20T15:59:00Z">
        <w:r>
          <w:rPr>
            <w:rFonts w:ascii="HelveticaNeue" w:eastAsia="Times New Roman" w:hAnsi="HelveticaNeue"/>
            <w:lang w:val="mt-MT"/>
          </w:rPr>
          <w:t>nn</w:t>
        </w:r>
      </w:ins>
      <w:commentRangeEnd w:id="697"/>
      <w:ins w:id="699" w:author="Mark Haber" w:date="2015-11-20T16:00:00Z">
        <w:r>
          <w:rPr>
            <w:rStyle w:val="CommentReference"/>
            <w:rFonts w:ascii="Calibri" w:hAnsi="Calibri" w:cs="Calibri"/>
            <w:kern w:val="0"/>
            <w:lang w:eastAsia="en-US"/>
          </w:rPr>
          <w:commentReference w:id="697"/>
        </w:r>
      </w:ins>
      <w:ins w:id="700" w:author="Mark Haber" w:date="2015-11-20T15:59:00Z">
        <w:r>
          <w:rPr>
            <w:rFonts w:ascii="HelveticaNeue" w:eastAsia="Times New Roman" w:hAnsi="HelveticaNeue"/>
            <w:lang w:val="mt-MT"/>
          </w:rPr>
          <w:t xml:space="preserve"> </w:t>
        </w:r>
      </w:ins>
      <w:del w:id="701" w:author="Mark Haber" w:date="2015-11-20T16:00:00Z">
        <w:r w:rsidRPr="009E1585" w:rsidDel="00DE3C5A">
          <w:rPr>
            <w:rFonts w:ascii="HelveticaNeue" w:eastAsia="Times New Roman" w:hAnsi="HelveticaNeue"/>
            <w:lang w:val="mt-MT"/>
          </w:rPr>
          <w:delText>ll-</w:delText>
        </w:r>
      </w:del>
      <w:del w:id="702" w:author="Mark Haber" w:date="2015-11-20T15:36:00Z">
        <w:r w:rsidRPr="009E1585" w:rsidDel="003A6889">
          <w:rPr>
            <w:rFonts w:ascii="HelveticaNeue" w:eastAsia="Times New Roman" w:hAnsi="HelveticaNeue"/>
            <w:lang w:val="mt-MT"/>
          </w:rPr>
          <w:delText>corner</w:delText>
        </w:r>
      </w:del>
      <w:ins w:id="703" w:author="Mark Haber" w:date="2015-11-20T15:36:00Z">
        <w:r>
          <w:rPr>
            <w:rFonts w:ascii="HelveticaNeue" w:eastAsia="Times New Roman" w:hAnsi="HelveticaNeue"/>
            <w:lang w:val="mt-MT"/>
          </w:rPr>
          <w:t>korner</w:t>
        </w:r>
      </w:ins>
      <w:r w:rsidRPr="009E1585">
        <w:rPr>
          <w:rFonts w:ascii="HelveticaNeue" w:eastAsia="Times New Roman" w:hAnsi="HelveticaNeue"/>
          <w:lang w:val="mt-MT"/>
        </w:rPr>
        <w:t xml:space="preserve"> ta’ Gilmar da Silva Ribeiro, daqqa ta’ ras ta’ Ibok Edet għaddiet ftit barra.</w:t>
      </w:r>
      <w:del w:id="704" w:author="Mark Haber" w:date="2015-11-20T16:01:00Z">
        <w:r w:rsidRPr="009E1585" w:rsidDel="005259F7">
          <w:rPr>
            <w:rFonts w:ascii="HelveticaNeue" w:eastAsia="Times New Roman" w:hAnsi="HelveticaNeue"/>
            <w:lang w:val="mt-MT"/>
          </w:rPr>
          <w:delText> </w:delText>
        </w:r>
      </w:del>
    </w:p>
    <w:p w14:paraId="1A458908" w14:textId="77777777" w:rsidR="006F7607" w:rsidRPr="009E1585" w:rsidRDefault="006F7607" w:rsidP="009E1585">
      <w:pPr>
        <w:pStyle w:val="Standard"/>
        <w:autoSpaceDE w:val="0"/>
        <w:spacing w:after="400" w:line="360" w:lineRule="auto"/>
        <w:jc w:val="both"/>
        <w:rPr>
          <w:rFonts w:ascii="HelveticaNeue" w:eastAsia="Times New Roman" w:hAnsi="HelveticaNeue"/>
          <w:lang w:val="mt-MT"/>
        </w:rPr>
      </w:pPr>
      <w:r w:rsidRPr="009E1585">
        <w:rPr>
          <w:rFonts w:ascii="HelveticaNeue" w:eastAsia="Times New Roman" w:hAnsi="HelveticaNeue"/>
          <w:lang w:val="mt-MT"/>
        </w:rPr>
        <w:t>Fis-37 minuta, Triston Caruana għadda tajjeb lejn Jos</w:t>
      </w:r>
      <w:ins w:id="705" w:author="Mark Haber" w:date="2015-11-20T16:01:00Z">
        <w:r>
          <w:rPr>
            <w:rFonts w:ascii="HelveticaNeue" w:eastAsia="Times New Roman" w:hAnsi="HelveticaNeue"/>
            <w:lang w:val="mt-MT"/>
          </w:rPr>
          <w:t>è</w:t>
        </w:r>
      </w:ins>
      <w:del w:id="706" w:author="Mark Haber" w:date="2015-11-20T16:01:00Z">
        <w:r w:rsidRPr="009E1585" w:rsidDel="005259F7">
          <w:rPr>
            <w:rFonts w:ascii="HelveticaNeue" w:eastAsia="Times New Roman" w:hAnsi="HelveticaNeue"/>
            <w:lang w:val="mt-MT"/>
          </w:rPr>
          <w:delText>é</w:delText>
        </w:r>
      </w:del>
      <w:r w:rsidRPr="009E1585">
        <w:rPr>
          <w:rFonts w:ascii="HelveticaNeue" w:eastAsia="Times New Roman" w:hAnsi="HelveticaNeue"/>
          <w:lang w:val="mt-MT"/>
        </w:rPr>
        <w:t xml:space="preserve"> Angel Godar Pereira li iżda</w:t>
      </w:r>
      <w:ins w:id="707" w:author="Mark Haber" w:date="2015-11-20T16:02:00Z">
        <w:r>
          <w:rPr>
            <w:rFonts w:ascii="HelveticaNeue" w:eastAsia="Times New Roman" w:hAnsi="HelveticaNeue"/>
            <w:lang w:val="mt-MT"/>
          </w:rPr>
          <w:t>,</w:t>
        </w:r>
      </w:ins>
      <w:r w:rsidRPr="009E1585">
        <w:rPr>
          <w:rFonts w:ascii="HelveticaNeue" w:eastAsia="Times New Roman" w:hAnsi="HelveticaNeue"/>
          <w:lang w:val="mt-MT"/>
        </w:rPr>
        <w:t xml:space="preserve"> ra x-xutt tiegħu minn ġol-kaxxa jiġi milqugħ tajjeb mill-</w:t>
      </w:r>
      <w:del w:id="708" w:author="Mark Haber" w:date="2015-11-20T15:34:00Z">
        <w:r w:rsidRPr="009E1585" w:rsidDel="003A6889">
          <w:rPr>
            <w:rFonts w:ascii="HelveticaNeue" w:eastAsia="Times New Roman" w:hAnsi="HelveticaNeue"/>
            <w:lang w:val="mt-MT"/>
          </w:rPr>
          <w:delText>goalkeeper</w:delText>
        </w:r>
      </w:del>
      <w:ins w:id="709" w:author="Mark Haber" w:date="2015-11-20T15:34:00Z">
        <w:r>
          <w:rPr>
            <w:rFonts w:ascii="HelveticaNeue" w:eastAsia="Times New Roman" w:hAnsi="HelveticaNeue"/>
            <w:lang w:val="mt-MT"/>
          </w:rPr>
          <w:t>gowlkiper</w:t>
        </w:r>
      </w:ins>
      <w:r w:rsidRPr="009E1585">
        <w:rPr>
          <w:rFonts w:ascii="HelveticaNeue" w:eastAsia="Times New Roman" w:hAnsi="HelveticaNeue"/>
          <w:lang w:val="mt-MT"/>
        </w:rPr>
        <w:t xml:space="preserve"> ta’ riserva tal-</w:t>
      </w:r>
      <w:r w:rsidRPr="006F7607">
        <w:rPr>
          <w:rFonts w:ascii="HelveticaNeue" w:eastAsia="Times New Roman" w:hAnsi="HelveticaNeue"/>
          <w:i/>
          <w:iCs/>
          <w:lang w:val="mt-MT"/>
          <w:rPrChange w:id="710" w:author="Mark Haber" w:date="2015-11-20T16:02:00Z">
            <w:rPr>
              <w:rFonts w:ascii="HelveticaNeue" w:eastAsia="Times New Roman" w:hAnsi="HelveticaNeue"/>
              <w:kern w:val="0"/>
              <w:sz w:val="22"/>
              <w:szCs w:val="22"/>
              <w:lang w:val="mt-MT" w:eastAsia="en-US"/>
            </w:rPr>
          </w:rPrChange>
        </w:rPr>
        <w:t>Lions</w:t>
      </w:r>
      <w:r w:rsidRPr="009E1585">
        <w:rPr>
          <w:rFonts w:ascii="HelveticaNeue" w:eastAsia="Times New Roman" w:hAnsi="HelveticaNeue"/>
          <w:lang w:val="mt-MT"/>
        </w:rPr>
        <w:t>, Luke Pecorella.</w:t>
      </w:r>
      <w:del w:id="711" w:author="Mark Haber" w:date="2015-11-20T16:02:00Z">
        <w:r w:rsidRPr="009E1585" w:rsidDel="005259F7">
          <w:rPr>
            <w:rFonts w:ascii="HelveticaNeue" w:eastAsia="Times New Roman" w:hAnsi="HelveticaNeue"/>
            <w:lang w:val="mt-MT"/>
          </w:rPr>
          <w:delText> </w:delText>
        </w:r>
      </w:del>
    </w:p>
    <w:p w14:paraId="78A6BC50" w14:textId="77777777" w:rsidR="006F7607" w:rsidRPr="009E1585" w:rsidRDefault="006F7607" w:rsidP="009E1585">
      <w:pPr>
        <w:pStyle w:val="Standard"/>
        <w:autoSpaceDE w:val="0"/>
        <w:spacing w:after="400" w:line="360" w:lineRule="auto"/>
        <w:jc w:val="both"/>
        <w:rPr>
          <w:rFonts w:ascii="HelveticaNeue" w:eastAsia="Times New Roman" w:hAnsi="HelveticaNeue"/>
          <w:lang w:val="mt-MT"/>
        </w:rPr>
      </w:pPr>
      <w:r w:rsidRPr="009E1585">
        <w:rPr>
          <w:rFonts w:ascii="HelveticaNeue" w:eastAsia="Times New Roman" w:hAnsi="HelveticaNeue"/>
          <w:lang w:val="mt-MT"/>
        </w:rPr>
        <w:lastRenderedPageBreak/>
        <w:t xml:space="preserve">U erba’ minuti biss wara, minn </w:t>
      </w:r>
      <w:del w:id="712" w:author="Mark Haber" w:date="2015-11-20T15:36:00Z">
        <w:r w:rsidRPr="009E1585" w:rsidDel="003A6889">
          <w:rPr>
            <w:rFonts w:ascii="HelveticaNeue" w:eastAsia="Times New Roman" w:hAnsi="HelveticaNeue"/>
            <w:lang w:val="mt-MT"/>
          </w:rPr>
          <w:delText>corner</w:delText>
        </w:r>
      </w:del>
      <w:ins w:id="713" w:author="Mark Haber" w:date="2015-11-20T15:36:00Z">
        <w:r>
          <w:rPr>
            <w:rFonts w:ascii="HelveticaNeue" w:eastAsia="Times New Roman" w:hAnsi="HelveticaNeue"/>
            <w:lang w:val="mt-MT"/>
          </w:rPr>
          <w:t>korner</w:t>
        </w:r>
      </w:ins>
      <w:r w:rsidRPr="009E1585">
        <w:rPr>
          <w:rFonts w:ascii="HelveticaNeue" w:eastAsia="Times New Roman" w:hAnsi="HelveticaNeue"/>
          <w:lang w:val="mt-MT"/>
        </w:rPr>
        <w:t xml:space="preserve"> </w:t>
      </w:r>
      <w:commentRangeStart w:id="714"/>
      <w:ins w:id="715" w:author="Mark Haber" w:date="2015-11-20T16:03:00Z">
        <w:r>
          <w:rPr>
            <w:rFonts w:ascii="HelveticaNeue" w:eastAsia="Times New Roman" w:hAnsi="HelveticaNeue"/>
            <w:lang w:val="mt-MT"/>
          </w:rPr>
          <w:t>ieħor</w:t>
        </w:r>
        <w:commentRangeEnd w:id="714"/>
        <w:r>
          <w:rPr>
            <w:rStyle w:val="CommentReference"/>
            <w:rFonts w:ascii="Calibri" w:hAnsi="Calibri" w:cs="Calibri"/>
            <w:kern w:val="0"/>
            <w:lang w:eastAsia="en-US"/>
          </w:rPr>
          <w:commentReference w:id="714"/>
        </w:r>
        <w:r>
          <w:rPr>
            <w:rFonts w:ascii="HelveticaNeue" w:eastAsia="Times New Roman" w:hAnsi="HelveticaNeue"/>
            <w:lang w:val="mt-MT"/>
          </w:rPr>
          <w:t xml:space="preserve"> </w:t>
        </w:r>
      </w:ins>
      <w:r w:rsidRPr="009E1585">
        <w:rPr>
          <w:rFonts w:ascii="HelveticaNeue" w:eastAsia="Times New Roman" w:hAnsi="HelveticaNeue"/>
          <w:lang w:val="mt-MT"/>
        </w:rPr>
        <w:t>ta’ Gilmar da Silva Ribeiro, il-ballun spiċċa f’saqajn Demba Toure li iżda</w:t>
      </w:r>
      <w:ins w:id="716" w:author="Mark Haber" w:date="2015-11-20T16:04:00Z">
        <w:r>
          <w:rPr>
            <w:rFonts w:ascii="HelveticaNeue" w:eastAsia="Times New Roman" w:hAnsi="HelveticaNeue"/>
            <w:lang w:val="mt-MT"/>
          </w:rPr>
          <w:t>,</w:t>
        </w:r>
      </w:ins>
      <w:r w:rsidRPr="009E1585">
        <w:rPr>
          <w:rFonts w:ascii="HelveticaNeue" w:eastAsia="Times New Roman" w:hAnsi="HelveticaNeue"/>
          <w:lang w:val="mt-MT"/>
        </w:rPr>
        <w:t xml:space="preserve"> minn taħt il-last</w:t>
      </w:r>
      <w:ins w:id="717" w:author="Mark Haber" w:date="2015-11-21T15:26:00Z">
        <w:r>
          <w:rPr>
            <w:rFonts w:ascii="HelveticaNeue" w:eastAsia="Times New Roman" w:hAnsi="HelveticaNeue"/>
            <w:lang w:val="mt-MT"/>
          </w:rPr>
          <w:t>a</w:t>
        </w:r>
      </w:ins>
      <w:del w:id="718" w:author="Mark Haber" w:date="2015-11-21T15:26:00Z">
        <w:r w:rsidRPr="009E1585" w:rsidDel="00C97205">
          <w:rPr>
            <w:rFonts w:ascii="HelveticaNeue" w:eastAsia="Times New Roman" w:hAnsi="HelveticaNeue"/>
            <w:lang w:val="mt-MT"/>
          </w:rPr>
          <w:delText>i</w:delText>
        </w:r>
      </w:del>
      <w:r w:rsidRPr="009E1585">
        <w:rPr>
          <w:rFonts w:ascii="HelveticaNeue" w:eastAsia="Times New Roman" w:hAnsi="HelveticaNeue"/>
          <w:lang w:val="mt-MT"/>
        </w:rPr>
        <w:t xml:space="preserve"> ra lil Sean Mintoff jilqa’ tajjeb. Fis-57 minuta, </w:t>
      </w:r>
      <w:r w:rsidRPr="006F7607">
        <w:rPr>
          <w:rFonts w:ascii="HelveticaNeue" w:eastAsia="Times New Roman" w:hAnsi="HelveticaNeue"/>
          <w:i/>
          <w:iCs/>
          <w:lang w:val="mt-MT"/>
          <w:rPrChange w:id="719" w:author="Mark Haber" w:date="2015-11-20T16:05:00Z">
            <w:rPr>
              <w:rFonts w:ascii="HelveticaNeue" w:eastAsia="Times New Roman" w:hAnsi="HelveticaNeue"/>
              <w:kern w:val="0"/>
              <w:sz w:val="22"/>
              <w:szCs w:val="22"/>
              <w:lang w:val="mt-MT" w:eastAsia="en-US"/>
            </w:rPr>
          </w:rPrChange>
        </w:rPr>
        <w:t>freekick</w:t>
      </w:r>
      <w:r w:rsidRPr="009E1585">
        <w:rPr>
          <w:rFonts w:ascii="HelveticaNeue" w:eastAsia="Times New Roman" w:hAnsi="HelveticaNeue"/>
          <w:lang w:val="mt-MT"/>
        </w:rPr>
        <w:t xml:space="preserve"> dirett tal-Brażiljan Gilmar da Silva Ribeiro għadda ftit barra mil-lasta difiża minn Sean Mintoff.</w:t>
      </w:r>
      <w:del w:id="720" w:author="Mark Haber" w:date="2015-11-20T16:05:00Z">
        <w:r w:rsidRPr="009E1585" w:rsidDel="006E6442">
          <w:rPr>
            <w:rFonts w:ascii="HelveticaNeue" w:eastAsia="Times New Roman" w:hAnsi="HelveticaNeue"/>
            <w:lang w:val="mt-MT"/>
          </w:rPr>
          <w:delText> </w:delText>
        </w:r>
      </w:del>
    </w:p>
    <w:p w14:paraId="2F93430C" w14:textId="77777777" w:rsidR="006F7607" w:rsidRPr="009E1585" w:rsidRDefault="006F7607" w:rsidP="009E1585">
      <w:pPr>
        <w:pStyle w:val="Standard"/>
        <w:autoSpaceDE w:val="0"/>
        <w:spacing w:after="400" w:line="360" w:lineRule="auto"/>
        <w:jc w:val="both"/>
        <w:rPr>
          <w:rFonts w:ascii="HelveticaNeue" w:eastAsia="Times New Roman" w:hAnsi="HelveticaNeue"/>
          <w:lang w:val="mt-MT"/>
        </w:rPr>
      </w:pPr>
      <w:r w:rsidRPr="009E1585">
        <w:rPr>
          <w:rFonts w:ascii="HelveticaNeue" w:eastAsia="Times New Roman" w:hAnsi="HelveticaNeue"/>
          <w:lang w:val="mt-MT"/>
        </w:rPr>
        <w:t xml:space="preserve">Fil-81 minuta, Gilmar da Silva Ribeiro ra x-xutt tiegħu minn ġol-kaxxa jiġi milqugħ tajjeb minn </w:t>
      </w:r>
      <w:ins w:id="721" w:author="Mark Haber" w:date="2015-11-20T16:12:00Z">
        <w:r>
          <w:rPr>
            <w:rFonts w:ascii="HelveticaNeue" w:eastAsia="Times New Roman" w:hAnsi="HelveticaNeue"/>
            <w:lang w:val="mt-MT"/>
          </w:rPr>
          <w:t>(</w:t>
        </w:r>
      </w:ins>
      <w:commentRangeStart w:id="722"/>
      <w:r w:rsidRPr="009E1585">
        <w:rPr>
          <w:rFonts w:ascii="HelveticaNeue" w:eastAsia="Times New Roman" w:hAnsi="HelveticaNeue"/>
          <w:lang w:val="mt-MT"/>
        </w:rPr>
        <w:t>Sean</w:t>
      </w:r>
      <w:ins w:id="723" w:author="Mark Haber" w:date="2015-11-20T16:12:00Z">
        <w:r>
          <w:rPr>
            <w:rFonts w:ascii="HelveticaNeue" w:eastAsia="Times New Roman" w:hAnsi="HelveticaNeue"/>
            <w:lang w:val="mt-MT"/>
          </w:rPr>
          <w:t>)</w:t>
        </w:r>
      </w:ins>
      <w:r w:rsidRPr="009E1585">
        <w:rPr>
          <w:rFonts w:ascii="HelveticaNeue" w:eastAsia="Times New Roman" w:hAnsi="HelveticaNeue"/>
          <w:lang w:val="mt-MT"/>
        </w:rPr>
        <w:t xml:space="preserve"> </w:t>
      </w:r>
      <w:commentRangeEnd w:id="722"/>
      <w:r>
        <w:rPr>
          <w:rStyle w:val="CommentReference"/>
          <w:rFonts w:ascii="Calibri" w:hAnsi="Calibri" w:cs="Calibri"/>
          <w:kern w:val="0"/>
          <w:lang w:eastAsia="en-US"/>
        </w:rPr>
        <w:commentReference w:id="722"/>
      </w:r>
      <w:r w:rsidRPr="009E1585">
        <w:rPr>
          <w:rFonts w:ascii="HelveticaNeue" w:eastAsia="Times New Roman" w:hAnsi="HelveticaNeue"/>
          <w:lang w:val="mt-MT"/>
        </w:rPr>
        <w:t>Mintoff.</w:t>
      </w:r>
      <w:del w:id="724" w:author="Mark Haber" w:date="2015-11-20T16:06:00Z">
        <w:r w:rsidRPr="009E1585" w:rsidDel="006E6442">
          <w:rPr>
            <w:rFonts w:ascii="HelveticaNeue" w:eastAsia="Times New Roman" w:hAnsi="HelveticaNeue"/>
            <w:lang w:val="mt-MT"/>
          </w:rPr>
          <w:delText> </w:delText>
        </w:r>
      </w:del>
    </w:p>
    <w:p w14:paraId="3F7FF21C" w14:textId="77777777" w:rsidR="006F7607" w:rsidRPr="009E1585" w:rsidRDefault="006F7607" w:rsidP="009E1585">
      <w:pPr>
        <w:pStyle w:val="Standard"/>
        <w:autoSpaceDE w:val="0"/>
        <w:spacing w:line="360" w:lineRule="auto"/>
        <w:jc w:val="both"/>
        <w:rPr>
          <w:lang w:val="mt-MT"/>
        </w:rPr>
      </w:pPr>
      <w:r w:rsidRPr="009E1585">
        <w:rPr>
          <w:rFonts w:ascii="HelveticaNeue" w:eastAsia="Times New Roman" w:hAnsi="HelveticaNeue"/>
          <w:lang w:val="mt-MT"/>
        </w:rPr>
        <w:t>U fil-ħin miżjud</w:t>
      </w:r>
      <w:ins w:id="725" w:author="Mark Haber" w:date="2015-11-21T15:27:00Z">
        <w:r>
          <w:rPr>
            <w:rFonts w:ascii="HelveticaNeue" w:eastAsia="Times New Roman" w:hAnsi="HelveticaNeue"/>
            <w:lang w:val="mt-MT"/>
          </w:rPr>
          <w:t>,</w:t>
        </w:r>
      </w:ins>
      <w:r w:rsidRPr="009E1585">
        <w:rPr>
          <w:rFonts w:ascii="HelveticaNeue" w:eastAsia="Times New Roman" w:hAnsi="HelveticaNeue"/>
          <w:lang w:val="mt-MT"/>
        </w:rPr>
        <w:t xml:space="preserve"> Tarxien Rainbows kisbu rebħa drammatika meta min</w:t>
      </w:r>
      <w:ins w:id="726" w:author="Mark Haber" w:date="2015-11-20T16:13:00Z">
        <w:r>
          <w:rPr>
            <w:rFonts w:ascii="HelveticaNeue" w:eastAsia="Times New Roman" w:hAnsi="HelveticaNeue"/>
            <w:lang w:val="mt-MT"/>
          </w:rPr>
          <w:t>n</w:t>
        </w:r>
      </w:ins>
      <w:r w:rsidRPr="009E1585">
        <w:rPr>
          <w:rFonts w:ascii="HelveticaNeue" w:eastAsia="Times New Roman" w:hAnsi="HelveticaNeue"/>
          <w:lang w:val="mt-MT"/>
        </w:rPr>
        <w:t xml:space="preserve"> </w:t>
      </w:r>
      <w:r w:rsidRPr="006F7607">
        <w:rPr>
          <w:rFonts w:ascii="HelveticaNeue" w:eastAsia="Times New Roman" w:hAnsi="HelveticaNeue"/>
          <w:i/>
          <w:iCs/>
          <w:lang w:val="mt-MT"/>
          <w:rPrChange w:id="727" w:author="Mark Haber" w:date="2015-11-20T16:13:00Z">
            <w:rPr>
              <w:rFonts w:ascii="HelveticaNeue" w:eastAsia="Times New Roman" w:hAnsi="HelveticaNeue"/>
              <w:kern w:val="0"/>
              <w:sz w:val="22"/>
              <w:szCs w:val="22"/>
              <w:lang w:val="mt-MT" w:eastAsia="en-US"/>
            </w:rPr>
          </w:rPrChange>
        </w:rPr>
        <w:t>freekick</w:t>
      </w:r>
      <w:r w:rsidRPr="009E1585">
        <w:rPr>
          <w:rFonts w:ascii="HelveticaNeue" w:eastAsia="Times New Roman" w:hAnsi="HelveticaNeue"/>
          <w:lang w:val="mt-MT"/>
        </w:rPr>
        <w:t xml:space="preserve"> dirett ta’ Jos</w:t>
      </w:r>
      <w:ins w:id="728" w:author="Mark Haber" w:date="2015-11-20T16:13:00Z">
        <w:r>
          <w:rPr>
            <w:rFonts w:ascii="HelveticaNeue" w:eastAsia="Times New Roman" w:hAnsi="HelveticaNeue"/>
            <w:lang w:val="mt-MT"/>
          </w:rPr>
          <w:t>è</w:t>
        </w:r>
      </w:ins>
      <w:del w:id="729" w:author="Mark Haber" w:date="2015-11-20T16:13:00Z">
        <w:r w:rsidRPr="009E1585" w:rsidDel="0079624C">
          <w:rPr>
            <w:rFonts w:ascii="HelveticaNeue" w:eastAsia="Times New Roman" w:hAnsi="HelveticaNeue"/>
            <w:lang w:val="mt-MT"/>
          </w:rPr>
          <w:delText>é</w:delText>
        </w:r>
      </w:del>
      <w:r w:rsidRPr="009E1585">
        <w:rPr>
          <w:rFonts w:ascii="HelveticaNeue" w:eastAsia="Times New Roman" w:hAnsi="HelveticaNeue"/>
          <w:lang w:val="mt-MT"/>
        </w:rPr>
        <w:t xml:space="preserve"> Angel Godar Pereira, għola tajjeb EDUARDO VALLECILLO CASADO</w:t>
      </w:r>
      <w:del w:id="730" w:author="Mark Haber" w:date="2015-11-20T16:13:00Z">
        <w:r w:rsidRPr="009E1585" w:rsidDel="0079624C">
          <w:rPr>
            <w:rFonts w:ascii="HelveticaNeue" w:eastAsia="Times New Roman" w:hAnsi="HelveticaNeue"/>
            <w:lang w:val="mt-MT"/>
          </w:rPr>
          <w:delText>,</w:delText>
        </w:r>
      </w:del>
      <w:r w:rsidRPr="009E1585">
        <w:rPr>
          <w:rFonts w:ascii="HelveticaNeue" w:eastAsia="Times New Roman" w:hAnsi="HelveticaNeue"/>
          <w:lang w:val="mt-MT"/>
        </w:rPr>
        <w:t xml:space="preserve"> li mill-viċin</w:t>
      </w:r>
      <w:ins w:id="731" w:author="Mark Haber" w:date="2015-11-20T16:13:00Z">
        <w:r>
          <w:rPr>
            <w:rFonts w:ascii="HelveticaNeue" w:eastAsia="Times New Roman" w:hAnsi="HelveticaNeue"/>
            <w:lang w:val="mt-MT"/>
          </w:rPr>
          <w:t>,</w:t>
        </w:r>
      </w:ins>
      <w:r w:rsidRPr="009E1585">
        <w:rPr>
          <w:rFonts w:ascii="HelveticaNeue" w:eastAsia="Times New Roman" w:hAnsi="HelveticaNeue"/>
          <w:lang w:val="mt-MT"/>
        </w:rPr>
        <w:t xml:space="preserve"> permezz ta’ daqqa ta’ ras tajba</w:t>
      </w:r>
      <w:ins w:id="732" w:author="Mark Haber" w:date="2015-11-20T16:14:00Z">
        <w:r>
          <w:rPr>
            <w:rFonts w:ascii="HelveticaNeue" w:eastAsia="Times New Roman" w:hAnsi="HelveticaNeue"/>
            <w:lang w:val="mt-MT"/>
          </w:rPr>
          <w:t>,</w:t>
        </w:r>
      </w:ins>
      <w:r w:rsidRPr="009E1585">
        <w:rPr>
          <w:rFonts w:ascii="HelveticaNeue" w:eastAsia="Times New Roman" w:hAnsi="HelveticaNeue"/>
          <w:lang w:val="mt-MT"/>
        </w:rPr>
        <w:t xml:space="preserve"> tefa’ ġewwa.</w:t>
      </w:r>
      <w:del w:id="733" w:author="Mark Haber" w:date="2015-11-20T16:14:00Z">
        <w:r w:rsidRPr="009E1585" w:rsidDel="0079624C">
          <w:rPr>
            <w:rFonts w:ascii="HelveticaNeue" w:eastAsia="Times New Roman" w:hAnsi="HelveticaNeue"/>
            <w:lang w:val="mt-MT"/>
          </w:rPr>
          <w:delText> </w:delText>
        </w:r>
      </w:del>
    </w:p>
    <w:p w14:paraId="2A77F257" w14:textId="77777777" w:rsidR="006F7607" w:rsidRPr="009E1585" w:rsidRDefault="006F7607" w:rsidP="009E1585">
      <w:pPr>
        <w:pStyle w:val="Standard"/>
        <w:autoSpaceDE w:val="0"/>
        <w:spacing w:line="360" w:lineRule="auto"/>
        <w:jc w:val="both"/>
        <w:rPr>
          <w:rFonts w:ascii="Helvetica" w:eastAsia="Times New Roman" w:hAnsi="Helvetica"/>
          <w:color w:val="959595"/>
          <w:lang w:val="mt-MT"/>
        </w:rPr>
      </w:pPr>
    </w:p>
    <w:p w14:paraId="5698C919" w14:textId="77777777" w:rsidR="006F7607" w:rsidRPr="009E1585" w:rsidRDefault="006F7607" w:rsidP="009E1585">
      <w:pPr>
        <w:pStyle w:val="Standard"/>
        <w:autoSpaceDE w:val="0"/>
        <w:spacing w:line="360" w:lineRule="auto"/>
        <w:jc w:val="both"/>
        <w:rPr>
          <w:rFonts w:ascii="Helvetica" w:eastAsia="Times New Roman" w:hAnsi="Helvetica"/>
          <w:color w:val="959595"/>
          <w:lang w:val="mt-MT"/>
        </w:rPr>
      </w:pPr>
    </w:p>
    <w:p w14:paraId="3E67A796" w14:textId="77777777" w:rsidR="006F7607" w:rsidRPr="009E1585" w:rsidRDefault="006F7607" w:rsidP="009E1585">
      <w:pPr>
        <w:pStyle w:val="Standard"/>
        <w:autoSpaceDE w:val="0"/>
        <w:spacing w:after="400" w:line="360" w:lineRule="auto"/>
        <w:jc w:val="both"/>
        <w:rPr>
          <w:rFonts w:ascii="HelveticaNeue" w:eastAsia="Times New Roman" w:hAnsi="HelveticaNeue"/>
          <w:b/>
          <w:bCs/>
          <w:lang w:val="mt-MT"/>
        </w:rPr>
      </w:pPr>
      <w:r w:rsidRPr="009E1585">
        <w:rPr>
          <w:rFonts w:ascii="HelveticaNeue" w:eastAsia="Times New Roman" w:hAnsi="HelveticaNeue"/>
          <w:b/>
          <w:bCs/>
          <w:lang w:val="mt-MT"/>
        </w:rPr>
        <w:t xml:space="preserve">UEFA Champions League - </w:t>
      </w:r>
      <w:del w:id="734" w:author="Mark Haber" w:date="2015-11-20T16:31:00Z">
        <w:r w:rsidRPr="009E1585" w:rsidDel="003A7071">
          <w:rPr>
            <w:rFonts w:ascii="HelveticaNeue" w:eastAsia="Times New Roman" w:hAnsi="HelveticaNeue"/>
            <w:b/>
            <w:bCs/>
            <w:lang w:val="mt-MT"/>
          </w:rPr>
          <w:delText>Barcelona</w:delText>
        </w:r>
      </w:del>
      <w:ins w:id="735" w:author="Mark Haber" w:date="2015-11-20T16:31:00Z">
        <w:r>
          <w:rPr>
            <w:rFonts w:ascii="HelveticaNeue" w:eastAsia="Times New Roman" w:hAnsi="HelveticaNeue"/>
            <w:b/>
            <w:bCs/>
            <w:lang w:val="mt-MT"/>
          </w:rPr>
          <w:t>Barċellona</w:t>
        </w:r>
      </w:ins>
      <w:r w:rsidRPr="009E1585">
        <w:rPr>
          <w:rFonts w:ascii="HelveticaNeue" w:eastAsia="Times New Roman" w:hAnsi="HelveticaNeue"/>
          <w:b/>
          <w:bCs/>
          <w:lang w:val="mt-MT"/>
        </w:rPr>
        <w:t xml:space="preserve"> u Bayern fis-semi</w:t>
      </w:r>
      <w:del w:id="736" w:author="Mark Haber" w:date="2015-11-20T16:33:00Z">
        <w:r w:rsidRPr="009E1585" w:rsidDel="003A7071">
          <w:rPr>
            <w:rFonts w:ascii="HelveticaNeue" w:eastAsia="Times New Roman" w:hAnsi="HelveticaNeue"/>
            <w:b/>
            <w:bCs/>
            <w:lang w:val="mt-MT"/>
          </w:rPr>
          <w:delText>-</w:delText>
        </w:r>
      </w:del>
      <w:r w:rsidRPr="009E1585">
        <w:rPr>
          <w:rFonts w:ascii="HelveticaNeue" w:eastAsia="Times New Roman" w:hAnsi="HelveticaNeue"/>
          <w:b/>
          <w:bCs/>
          <w:lang w:val="mt-MT"/>
        </w:rPr>
        <w:t>finali</w:t>
      </w:r>
    </w:p>
    <w:p w14:paraId="299507BA" w14:textId="77777777" w:rsidR="006F7607" w:rsidRPr="009E1585" w:rsidRDefault="006F7607" w:rsidP="009E1585">
      <w:pPr>
        <w:pStyle w:val="Standard"/>
        <w:autoSpaceDE w:val="0"/>
        <w:spacing w:after="400" w:line="360" w:lineRule="auto"/>
        <w:jc w:val="both"/>
        <w:rPr>
          <w:rFonts w:ascii="HelveticaNeue" w:eastAsia="Times New Roman" w:hAnsi="HelveticaNeue"/>
          <w:lang w:val="mt-MT"/>
        </w:rPr>
      </w:pPr>
      <w:del w:id="737" w:author="Mark Haber" w:date="2015-11-20T16:31:00Z">
        <w:r w:rsidRPr="009E1585" w:rsidDel="003A7071">
          <w:rPr>
            <w:rFonts w:ascii="HelveticaNeue" w:eastAsia="Times New Roman" w:hAnsi="HelveticaNeue"/>
            <w:lang w:val="mt-MT"/>
          </w:rPr>
          <w:delText>Barcelona</w:delText>
        </w:r>
      </w:del>
      <w:ins w:id="738" w:author="Mark Haber" w:date="2015-11-20T16:31:00Z">
        <w:r>
          <w:rPr>
            <w:rFonts w:ascii="HelveticaNeue" w:eastAsia="Times New Roman" w:hAnsi="HelveticaNeue"/>
            <w:lang w:val="mt-MT"/>
          </w:rPr>
          <w:t>Barċellona</w:t>
        </w:r>
      </w:ins>
      <w:r w:rsidRPr="009E1585">
        <w:rPr>
          <w:rFonts w:ascii="HelveticaNeue" w:eastAsia="Times New Roman" w:hAnsi="HelveticaNeue"/>
          <w:lang w:val="mt-MT"/>
        </w:rPr>
        <w:t xml:space="preserve"> u Bayern Munich ikkwalifikaw għas-semi</w:t>
      </w:r>
      <w:del w:id="739" w:author="Mark Haber" w:date="2015-11-20T16:33:00Z">
        <w:r w:rsidRPr="009E1585" w:rsidDel="003A7071">
          <w:rPr>
            <w:rFonts w:ascii="HelveticaNeue" w:eastAsia="Times New Roman" w:hAnsi="HelveticaNeue"/>
            <w:lang w:val="mt-MT"/>
          </w:rPr>
          <w:delText>-</w:delText>
        </w:r>
      </w:del>
      <w:r w:rsidRPr="009E1585">
        <w:rPr>
          <w:rFonts w:ascii="HelveticaNeue" w:eastAsia="Times New Roman" w:hAnsi="HelveticaNeue"/>
          <w:lang w:val="mt-MT"/>
        </w:rPr>
        <w:t>finali tal-UEFA Champions League meta</w:t>
      </w:r>
      <w:ins w:id="740" w:author="Mark Haber" w:date="2015-11-20T16:33:00Z">
        <w:r>
          <w:rPr>
            <w:rFonts w:ascii="HelveticaNeue" w:eastAsia="Times New Roman" w:hAnsi="HelveticaNeue"/>
            <w:lang w:val="mt-MT"/>
          </w:rPr>
          <w:t>,</w:t>
        </w:r>
      </w:ins>
      <w:r w:rsidRPr="009E1585">
        <w:rPr>
          <w:rFonts w:ascii="HelveticaNeue" w:eastAsia="Times New Roman" w:hAnsi="HelveticaNeue"/>
          <w:lang w:val="mt-MT"/>
        </w:rPr>
        <w:t xml:space="preserve"> b’mod mill-aktar impressjonanti</w:t>
      </w:r>
      <w:ins w:id="741" w:author="Mark Haber" w:date="2015-11-20T16:33:00Z">
        <w:r>
          <w:rPr>
            <w:rFonts w:ascii="HelveticaNeue" w:eastAsia="Times New Roman" w:hAnsi="HelveticaNeue"/>
            <w:lang w:val="mt-MT"/>
          </w:rPr>
          <w:t>,</w:t>
        </w:r>
      </w:ins>
      <w:r w:rsidRPr="009E1585">
        <w:rPr>
          <w:rFonts w:ascii="HelveticaNeue" w:eastAsia="Times New Roman" w:hAnsi="HelveticaNeue"/>
          <w:lang w:val="mt-MT"/>
        </w:rPr>
        <w:t xml:space="preserve"> għelbu lil Paris St Germain (2-0) u lil Porto (6-1) rispettivament.</w:t>
      </w:r>
      <w:del w:id="742" w:author="Mark Haber" w:date="2015-11-20T16:33:00Z">
        <w:r w:rsidRPr="009E1585" w:rsidDel="003A7071">
          <w:rPr>
            <w:rFonts w:ascii="HelveticaNeue" w:eastAsia="Times New Roman" w:hAnsi="HelveticaNeue"/>
            <w:lang w:val="mt-MT"/>
          </w:rPr>
          <w:delText> </w:delText>
        </w:r>
      </w:del>
    </w:p>
    <w:p w14:paraId="55562311" w14:textId="77777777" w:rsidR="006F7607" w:rsidRPr="009E1585" w:rsidRDefault="006F7607" w:rsidP="009E1585">
      <w:pPr>
        <w:pStyle w:val="Standard"/>
        <w:autoSpaceDE w:val="0"/>
        <w:spacing w:after="400" w:line="360" w:lineRule="auto"/>
        <w:jc w:val="both"/>
        <w:rPr>
          <w:rFonts w:ascii="HelveticaNeue" w:eastAsia="Times New Roman" w:hAnsi="HelveticaNeue"/>
          <w:lang w:val="mt-MT"/>
        </w:rPr>
      </w:pPr>
      <w:del w:id="743" w:author="Mark Haber" w:date="2015-11-20T16:33:00Z">
        <w:r w:rsidRPr="009E1585" w:rsidDel="003A7071">
          <w:rPr>
            <w:rFonts w:ascii="HelveticaNeue" w:eastAsia="Times New Roman" w:hAnsi="HelveticaNeue"/>
            <w:lang w:val="mt-MT"/>
          </w:rPr>
          <w:delText> </w:delText>
        </w:r>
      </w:del>
    </w:p>
    <w:p w14:paraId="648C1B5D" w14:textId="77777777" w:rsidR="006F7607" w:rsidRPr="009E1585" w:rsidRDefault="006F7607" w:rsidP="009E1585">
      <w:pPr>
        <w:pStyle w:val="Standard"/>
        <w:autoSpaceDE w:val="0"/>
        <w:spacing w:after="400" w:line="360" w:lineRule="auto"/>
        <w:jc w:val="both"/>
        <w:rPr>
          <w:rFonts w:ascii="HelveticaNeue" w:eastAsia="Times New Roman" w:hAnsi="HelveticaNeue"/>
          <w:b/>
          <w:bCs/>
          <w:lang w:val="mt-MT"/>
        </w:rPr>
      </w:pPr>
      <w:del w:id="744" w:author="Mark Haber" w:date="2015-11-20T16:31:00Z">
        <w:r w:rsidRPr="009E1585" w:rsidDel="003A7071">
          <w:rPr>
            <w:rFonts w:ascii="HelveticaNeue" w:eastAsia="Times New Roman" w:hAnsi="HelveticaNeue"/>
            <w:b/>
            <w:bCs/>
            <w:lang w:val="mt-MT"/>
          </w:rPr>
          <w:delText>Barcelona</w:delText>
        </w:r>
      </w:del>
      <w:ins w:id="745" w:author="Mark Haber" w:date="2015-11-20T16:31:00Z">
        <w:r>
          <w:rPr>
            <w:rFonts w:ascii="HelveticaNeue" w:eastAsia="Times New Roman" w:hAnsi="HelveticaNeue"/>
            <w:b/>
            <w:bCs/>
            <w:lang w:val="mt-MT"/>
          </w:rPr>
          <w:t>Barċellona</w:t>
        </w:r>
      </w:ins>
      <w:r w:rsidRPr="009E1585">
        <w:rPr>
          <w:rFonts w:ascii="HelveticaNeue" w:eastAsia="Times New Roman" w:hAnsi="HelveticaNeue"/>
          <w:b/>
          <w:bCs/>
          <w:lang w:val="mt-MT"/>
        </w:rPr>
        <w:t xml:space="preserve"> .............2</w:t>
      </w:r>
    </w:p>
    <w:p w14:paraId="6E02B6F8" w14:textId="77777777" w:rsidR="006F7607" w:rsidRPr="009E1585" w:rsidRDefault="006F7607" w:rsidP="009E1585">
      <w:pPr>
        <w:pStyle w:val="Standard"/>
        <w:autoSpaceDE w:val="0"/>
        <w:spacing w:after="400" w:line="360" w:lineRule="auto"/>
        <w:jc w:val="both"/>
        <w:rPr>
          <w:rFonts w:ascii="HelveticaNeue" w:eastAsia="Times New Roman" w:hAnsi="HelveticaNeue"/>
          <w:b/>
          <w:bCs/>
          <w:lang w:val="mt-MT"/>
        </w:rPr>
      </w:pPr>
      <w:r w:rsidRPr="009E1585">
        <w:rPr>
          <w:rFonts w:ascii="HelveticaNeue" w:eastAsia="Times New Roman" w:hAnsi="HelveticaNeue"/>
          <w:b/>
          <w:bCs/>
          <w:lang w:val="mt-MT"/>
        </w:rPr>
        <w:t>Paris St Germain ..0</w:t>
      </w:r>
    </w:p>
    <w:p w14:paraId="79322F6B" w14:textId="77777777" w:rsidR="006F7607" w:rsidRPr="009E1585" w:rsidRDefault="006F7607" w:rsidP="009E1585">
      <w:pPr>
        <w:pStyle w:val="Standard"/>
        <w:autoSpaceDE w:val="0"/>
        <w:spacing w:after="400" w:line="360" w:lineRule="auto"/>
        <w:jc w:val="both"/>
        <w:rPr>
          <w:rFonts w:ascii="HelveticaNeue" w:eastAsia="Times New Roman" w:hAnsi="HelveticaNeue"/>
          <w:lang w:val="mt-MT"/>
        </w:rPr>
      </w:pPr>
      <w:del w:id="746" w:author="Mark Haber" w:date="2015-11-20T16:31:00Z">
        <w:r w:rsidRPr="009E1585" w:rsidDel="003A7071">
          <w:rPr>
            <w:rFonts w:ascii="HelveticaNeue" w:eastAsia="Times New Roman" w:hAnsi="HelveticaNeue"/>
            <w:lang w:val="mt-MT"/>
          </w:rPr>
          <w:delText>Barcelona</w:delText>
        </w:r>
      </w:del>
      <w:ins w:id="747" w:author="Mark Haber" w:date="2015-11-20T16:31:00Z">
        <w:r>
          <w:rPr>
            <w:rFonts w:ascii="HelveticaNeue" w:eastAsia="Times New Roman" w:hAnsi="HelveticaNeue"/>
            <w:lang w:val="mt-MT"/>
          </w:rPr>
          <w:t>Barċellona</w:t>
        </w:r>
      </w:ins>
      <w:r w:rsidRPr="009E1585">
        <w:rPr>
          <w:rFonts w:ascii="HelveticaNeue" w:eastAsia="Times New Roman" w:hAnsi="HelveticaNeue"/>
          <w:lang w:val="mt-MT"/>
        </w:rPr>
        <w:t xml:space="preserve"> għelbu lil Paris St Germain bl-iskor ta’ 2-0 għal</w:t>
      </w:r>
      <w:ins w:id="748" w:author="ops" w:date="2015-11-24T02:56:00Z">
        <w:r>
          <w:rPr>
            <w:rFonts w:ascii="HelveticaNeue" w:eastAsia="Times New Roman" w:hAnsi="HelveticaNeue"/>
            <w:lang w:val="mt-MT"/>
          </w:rPr>
          <w:t xml:space="preserve"> </w:t>
        </w:r>
      </w:ins>
      <w:del w:id="749" w:author="ops" w:date="2015-11-24T02:56:00Z">
        <w:r w:rsidRPr="009E1585" w:rsidDel="00DE0E36">
          <w:rPr>
            <w:rFonts w:ascii="HelveticaNeue" w:eastAsia="Times New Roman" w:hAnsi="HelveticaNeue"/>
            <w:lang w:val="mt-MT"/>
          </w:rPr>
          <w:delText>l-</w:delText>
        </w:r>
      </w:del>
      <w:r w:rsidRPr="006F7607">
        <w:rPr>
          <w:rFonts w:ascii="HelveticaNeue" w:eastAsia="Times New Roman" w:hAnsi="HelveticaNeue"/>
          <w:i/>
          <w:iCs/>
          <w:lang w:val="mt-MT"/>
          <w:rPrChange w:id="750" w:author="Mark Haber" w:date="2015-11-20T16:34:00Z">
            <w:rPr>
              <w:rFonts w:ascii="HelveticaNeue" w:eastAsia="Times New Roman" w:hAnsi="HelveticaNeue"/>
              <w:kern w:val="0"/>
              <w:sz w:val="22"/>
              <w:szCs w:val="22"/>
              <w:lang w:val="mt-MT" w:eastAsia="en-US"/>
            </w:rPr>
          </w:rPrChange>
        </w:rPr>
        <w:t>aggregate</w:t>
      </w:r>
      <w:r w:rsidRPr="009E1585">
        <w:rPr>
          <w:rFonts w:ascii="HelveticaNeue" w:eastAsia="Times New Roman" w:hAnsi="HelveticaNeue"/>
          <w:lang w:val="mt-MT"/>
        </w:rPr>
        <w:t xml:space="preserve"> ta’ 5-1 biex għaddew għas-semi</w:t>
      </w:r>
      <w:del w:id="751" w:author="Mark Haber" w:date="2015-11-20T16:34:00Z">
        <w:r w:rsidRPr="009E1585" w:rsidDel="003A7071">
          <w:rPr>
            <w:rFonts w:ascii="HelveticaNeue" w:eastAsia="Times New Roman" w:hAnsi="HelveticaNeue"/>
            <w:lang w:val="mt-MT"/>
          </w:rPr>
          <w:delText>-</w:delText>
        </w:r>
      </w:del>
      <w:r w:rsidRPr="009E1585">
        <w:rPr>
          <w:rFonts w:ascii="HelveticaNeue" w:eastAsia="Times New Roman" w:hAnsi="HelveticaNeue"/>
          <w:lang w:val="mt-MT"/>
        </w:rPr>
        <w:t>finali.</w:t>
      </w:r>
      <w:del w:id="752" w:author="Mark Haber" w:date="2015-11-20T16:34:00Z">
        <w:r w:rsidRPr="009E1585" w:rsidDel="003A7071">
          <w:rPr>
            <w:rFonts w:ascii="HelveticaNeue" w:eastAsia="Times New Roman" w:hAnsi="HelveticaNeue"/>
            <w:lang w:val="mt-MT"/>
          </w:rPr>
          <w:delText xml:space="preserve">  </w:delText>
        </w:r>
      </w:del>
    </w:p>
    <w:p w14:paraId="1552084C" w14:textId="77777777" w:rsidR="006F7607" w:rsidRPr="009E1585" w:rsidRDefault="006F7607" w:rsidP="009E1585">
      <w:pPr>
        <w:pStyle w:val="Standard"/>
        <w:autoSpaceDE w:val="0"/>
        <w:spacing w:after="400" w:line="360" w:lineRule="auto"/>
        <w:jc w:val="both"/>
        <w:rPr>
          <w:rFonts w:ascii="HelveticaNeue" w:eastAsia="Times New Roman" w:hAnsi="HelveticaNeue"/>
          <w:lang w:val="mt-MT"/>
        </w:rPr>
      </w:pPr>
      <w:r w:rsidRPr="009E1585">
        <w:rPr>
          <w:rFonts w:ascii="HelveticaNeue" w:eastAsia="Times New Roman" w:hAnsi="HelveticaNeue"/>
          <w:lang w:val="mt-MT"/>
        </w:rPr>
        <w:t xml:space="preserve">Il-Katalani fetħu l-iskor fl-14-il minuta minn </w:t>
      </w:r>
      <w:commentRangeStart w:id="753"/>
      <w:del w:id="754" w:author="Mark Haber" w:date="2015-11-20T16:35:00Z">
        <w:r w:rsidRPr="009E1585" w:rsidDel="003A7071">
          <w:rPr>
            <w:rFonts w:ascii="HelveticaNeue" w:eastAsia="Times New Roman" w:hAnsi="HelveticaNeue"/>
            <w:lang w:val="mt-MT"/>
          </w:rPr>
          <w:delText xml:space="preserve">Neymar </w:delText>
        </w:r>
      </w:del>
      <w:ins w:id="755" w:author="Mark Haber" w:date="2015-11-20T16:35:00Z">
        <w:r>
          <w:rPr>
            <w:rFonts w:ascii="HelveticaNeue" w:eastAsia="Times New Roman" w:hAnsi="HelveticaNeue"/>
            <w:lang w:val="mt-MT"/>
          </w:rPr>
          <w:t>NEYMAR</w:t>
        </w:r>
        <w:commentRangeEnd w:id="753"/>
        <w:r>
          <w:rPr>
            <w:rStyle w:val="CommentReference"/>
            <w:rFonts w:ascii="Calibri" w:hAnsi="Calibri" w:cs="Calibri"/>
            <w:kern w:val="0"/>
            <w:lang w:eastAsia="en-US"/>
          </w:rPr>
          <w:commentReference w:id="753"/>
        </w:r>
        <w:r>
          <w:rPr>
            <w:rFonts w:ascii="HelveticaNeue" w:eastAsia="Times New Roman" w:hAnsi="HelveticaNeue"/>
            <w:lang w:val="mt-MT"/>
          </w:rPr>
          <w:t xml:space="preserve"> </w:t>
        </w:r>
      </w:ins>
      <w:r w:rsidRPr="009E1585">
        <w:rPr>
          <w:rFonts w:ascii="HelveticaNeue" w:eastAsia="Times New Roman" w:hAnsi="HelveticaNeue"/>
          <w:lang w:val="mt-MT"/>
        </w:rPr>
        <w:t>li ġie żmarkat għal</w:t>
      </w:r>
      <w:del w:id="756" w:author="Mark Haber" w:date="2015-11-20T16:37:00Z">
        <w:r w:rsidRPr="009E1585" w:rsidDel="003A7071">
          <w:rPr>
            <w:rFonts w:ascii="HelveticaNeue" w:eastAsia="Times New Roman" w:hAnsi="HelveticaNeue"/>
            <w:lang w:val="mt-MT"/>
          </w:rPr>
          <w:delText xml:space="preserve"> </w:delText>
        </w:r>
      </w:del>
      <w:r w:rsidRPr="009E1585">
        <w:rPr>
          <w:rFonts w:ascii="HelveticaNeue" w:eastAsia="Times New Roman" w:hAnsi="HelveticaNeue"/>
          <w:lang w:val="mt-MT"/>
        </w:rPr>
        <w:t>kollox wara azzjoni personali ta’ Andres Iniesta.</w:t>
      </w:r>
      <w:del w:id="757" w:author="Mark Haber" w:date="2015-11-20T16:38:00Z">
        <w:r w:rsidRPr="009E1585" w:rsidDel="003A7071">
          <w:rPr>
            <w:rFonts w:ascii="HelveticaNeue" w:eastAsia="Times New Roman" w:hAnsi="HelveticaNeue"/>
            <w:lang w:val="mt-MT"/>
          </w:rPr>
          <w:delText> </w:delText>
        </w:r>
      </w:del>
    </w:p>
    <w:p w14:paraId="0714F8CC" w14:textId="77777777" w:rsidR="006F7607" w:rsidRPr="009E1585" w:rsidRDefault="006F7607" w:rsidP="009E1585">
      <w:pPr>
        <w:pStyle w:val="Standard"/>
        <w:autoSpaceDE w:val="0"/>
        <w:spacing w:after="400" w:line="360" w:lineRule="auto"/>
        <w:jc w:val="both"/>
        <w:rPr>
          <w:rFonts w:ascii="HelveticaNeue" w:eastAsia="Times New Roman" w:hAnsi="HelveticaNeue"/>
          <w:lang w:val="mt-MT"/>
        </w:rPr>
      </w:pPr>
      <w:r w:rsidRPr="009E1585">
        <w:rPr>
          <w:rFonts w:ascii="HelveticaNeue" w:eastAsia="Times New Roman" w:hAnsi="HelveticaNeue"/>
          <w:lang w:val="mt-MT"/>
        </w:rPr>
        <w:t xml:space="preserve">Bil-Franċiżi ma jersqux lejn il-lasta avversarja, ma kienet l-ebda sorpriza li </w:t>
      </w:r>
      <w:del w:id="758" w:author="Mark Haber" w:date="2015-11-20T16:31:00Z">
        <w:r w:rsidRPr="009E1585" w:rsidDel="003A7071">
          <w:rPr>
            <w:rFonts w:ascii="HelveticaNeue" w:eastAsia="Times New Roman" w:hAnsi="HelveticaNeue"/>
            <w:lang w:val="mt-MT"/>
          </w:rPr>
          <w:delText>Barcelona</w:delText>
        </w:r>
      </w:del>
      <w:ins w:id="759" w:author="Mark Haber" w:date="2015-11-20T16:31:00Z">
        <w:r>
          <w:rPr>
            <w:rFonts w:ascii="HelveticaNeue" w:eastAsia="Times New Roman" w:hAnsi="HelveticaNeue"/>
            <w:lang w:val="mt-MT"/>
          </w:rPr>
          <w:t>Barċellona</w:t>
        </w:r>
      </w:ins>
      <w:r w:rsidRPr="009E1585">
        <w:rPr>
          <w:rFonts w:ascii="HelveticaNeue" w:eastAsia="Times New Roman" w:hAnsi="HelveticaNeue"/>
          <w:lang w:val="mt-MT"/>
        </w:rPr>
        <w:t xml:space="preserve"> rdoppjaw</w:t>
      </w:r>
      <w:del w:id="760" w:author="Mark Haber" w:date="2015-11-20T16:38:00Z">
        <w:r w:rsidRPr="009E1585" w:rsidDel="003A7071">
          <w:rPr>
            <w:rFonts w:ascii="HelveticaNeue" w:eastAsia="Times New Roman" w:hAnsi="HelveticaNeue"/>
            <w:lang w:val="mt-MT"/>
          </w:rPr>
          <w:delText>,</w:delText>
        </w:r>
      </w:del>
      <w:r w:rsidRPr="009E1585">
        <w:rPr>
          <w:rFonts w:ascii="HelveticaNeue" w:eastAsia="Times New Roman" w:hAnsi="HelveticaNeue"/>
          <w:lang w:val="mt-MT"/>
        </w:rPr>
        <w:t xml:space="preserve"> fit-33 minuta</w:t>
      </w:r>
      <w:del w:id="761" w:author="ops" w:date="2015-11-24T02:56:00Z">
        <w:r w:rsidRPr="009E1585" w:rsidDel="00DE0E36">
          <w:rPr>
            <w:rFonts w:ascii="HelveticaNeue" w:eastAsia="Times New Roman" w:hAnsi="HelveticaNeue"/>
            <w:lang w:val="mt-MT"/>
          </w:rPr>
          <w:delText>,</w:delText>
        </w:r>
      </w:del>
      <w:r w:rsidRPr="009E1585">
        <w:rPr>
          <w:rFonts w:ascii="HelveticaNeue" w:eastAsia="Times New Roman" w:hAnsi="HelveticaNeue"/>
          <w:lang w:val="mt-MT"/>
        </w:rPr>
        <w:t xml:space="preserve"> </w:t>
      </w:r>
      <w:del w:id="762" w:author="Mark Haber" w:date="2015-11-20T16:38:00Z">
        <w:r w:rsidRPr="009E1585" w:rsidDel="003A7071">
          <w:rPr>
            <w:rFonts w:ascii="HelveticaNeue" w:eastAsia="Times New Roman" w:hAnsi="HelveticaNeue"/>
            <w:lang w:val="mt-MT"/>
          </w:rPr>
          <w:delText xml:space="preserve">minn </w:delText>
        </w:r>
      </w:del>
      <w:ins w:id="763" w:author="Mark Haber" w:date="2015-11-20T16:38:00Z">
        <w:r>
          <w:rPr>
            <w:rFonts w:ascii="HelveticaNeue" w:eastAsia="Times New Roman" w:hAnsi="HelveticaNeue"/>
            <w:lang w:val="mt-MT"/>
          </w:rPr>
          <w:t>b’</w:t>
        </w:r>
      </w:ins>
      <w:r w:rsidRPr="009E1585">
        <w:rPr>
          <w:rFonts w:ascii="HelveticaNeue" w:eastAsia="Times New Roman" w:hAnsi="HelveticaNeue"/>
          <w:lang w:val="mt-MT"/>
        </w:rPr>
        <w:t xml:space="preserve">daqqa ta’ ras </w:t>
      </w:r>
      <w:ins w:id="764" w:author="Mark Haber" w:date="2015-11-20T16:39:00Z">
        <w:r>
          <w:rPr>
            <w:rFonts w:ascii="HelveticaNeue" w:eastAsia="Times New Roman" w:hAnsi="HelveticaNeue"/>
            <w:lang w:val="mt-MT"/>
          </w:rPr>
          <w:t xml:space="preserve">ta’ </w:t>
        </w:r>
      </w:ins>
      <w:del w:id="765" w:author="Mark Haber" w:date="2015-11-20T16:39:00Z">
        <w:r w:rsidRPr="009E1585" w:rsidDel="003A7071">
          <w:rPr>
            <w:rFonts w:ascii="HelveticaNeue" w:eastAsia="Times New Roman" w:hAnsi="HelveticaNeue"/>
            <w:lang w:val="mt-MT"/>
          </w:rPr>
          <w:delText>Neymar</w:delText>
        </w:r>
      </w:del>
      <w:ins w:id="766" w:author="Mark Haber" w:date="2015-11-20T16:39:00Z">
        <w:r>
          <w:rPr>
            <w:rFonts w:ascii="HelveticaNeue" w:eastAsia="Times New Roman" w:hAnsi="HelveticaNeue"/>
            <w:lang w:val="mt-MT"/>
          </w:rPr>
          <w:t>NEYMAR</w:t>
        </w:r>
      </w:ins>
      <w:r w:rsidRPr="009E1585">
        <w:rPr>
          <w:rFonts w:ascii="HelveticaNeue" w:eastAsia="Times New Roman" w:hAnsi="HelveticaNeue"/>
          <w:lang w:val="mt-MT"/>
        </w:rPr>
        <w:t xml:space="preserve"> mi</w:t>
      </w:r>
      <w:ins w:id="767" w:author="Mark Haber" w:date="2015-11-20T16:39:00Z">
        <w:r>
          <w:rPr>
            <w:rFonts w:ascii="HelveticaNeue" w:eastAsia="Times New Roman" w:hAnsi="HelveticaNeue"/>
            <w:lang w:val="mt-MT"/>
          </w:rPr>
          <w:t xml:space="preserve">nn </w:t>
        </w:r>
      </w:ins>
      <w:del w:id="768" w:author="Mark Haber" w:date="2015-11-20T16:39:00Z">
        <w:r w:rsidRPr="009E1585" w:rsidDel="003A7071">
          <w:rPr>
            <w:rFonts w:ascii="HelveticaNeue" w:eastAsia="Times New Roman" w:hAnsi="HelveticaNeue"/>
            <w:lang w:val="mt-MT"/>
          </w:rPr>
          <w:delText>ll-</w:delText>
        </w:r>
      </w:del>
      <w:del w:id="769" w:author="Mark Haber" w:date="2015-11-20T15:35:00Z">
        <w:r w:rsidRPr="009E1585" w:rsidDel="003A6889">
          <w:rPr>
            <w:rFonts w:ascii="HelveticaNeue" w:eastAsia="Times New Roman" w:hAnsi="HelveticaNeue"/>
            <w:lang w:val="mt-MT"/>
          </w:rPr>
          <w:delText>cross</w:delText>
        </w:r>
      </w:del>
      <w:ins w:id="770" w:author="Mark Haber" w:date="2015-11-20T15:35:00Z">
        <w:r>
          <w:rPr>
            <w:rFonts w:ascii="HelveticaNeue" w:eastAsia="Times New Roman" w:hAnsi="HelveticaNeue"/>
            <w:lang w:val="mt-MT"/>
          </w:rPr>
          <w:t>kross</w:t>
        </w:r>
      </w:ins>
      <w:r w:rsidRPr="009E1585">
        <w:rPr>
          <w:rFonts w:ascii="HelveticaNeue" w:eastAsia="Times New Roman" w:hAnsi="HelveticaNeue"/>
          <w:lang w:val="mt-MT"/>
        </w:rPr>
        <w:t xml:space="preserve"> preċiż ta’ Dani Alves.</w:t>
      </w:r>
      <w:del w:id="771" w:author="Mark Haber" w:date="2015-11-20T16:40:00Z">
        <w:r w:rsidRPr="009E1585" w:rsidDel="003A7071">
          <w:rPr>
            <w:rFonts w:ascii="HelveticaNeue" w:eastAsia="Times New Roman" w:hAnsi="HelveticaNeue"/>
            <w:lang w:val="mt-MT"/>
          </w:rPr>
          <w:delText> </w:delText>
        </w:r>
      </w:del>
    </w:p>
    <w:p w14:paraId="4A994B87" w14:textId="77777777" w:rsidR="006F7607" w:rsidRPr="009E1585" w:rsidRDefault="006F7607" w:rsidP="009E1585">
      <w:pPr>
        <w:pStyle w:val="Standard"/>
        <w:autoSpaceDE w:val="0"/>
        <w:spacing w:after="400" w:line="360" w:lineRule="auto"/>
        <w:jc w:val="both"/>
        <w:rPr>
          <w:rFonts w:ascii="HelveticaNeue" w:eastAsia="Times New Roman" w:hAnsi="HelveticaNeue"/>
          <w:lang w:val="mt-MT"/>
        </w:rPr>
      </w:pPr>
      <w:r w:rsidRPr="009E1585">
        <w:rPr>
          <w:rFonts w:ascii="HelveticaNeue" w:eastAsia="Times New Roman" w:hAnsi="HelveticaNeue"/>
          <w:lang w:val="mt-MT"/>
        </w:rPr>
        <w:lastRenderedPageBreak/>
        <w:t xml:space="preserve">Fit-tieni taqsima, il-Katalani komplew </w:t>
      </w:r>
      <w:commentRangeStart w:id="772"/>
      <w:r w:rsidRPr="009E1585">
        <w:rPr>
          <w:rFonts w:ascii="HelveticaNeue" w:eastAsia="Times New Roman" w:hAnsi="HelveticaNeue"/>
          <w:lang w:val="mt-MT"/>
        </w:rPr>
        <w:t>jheddu</w:t>
      </w:r>
      <w:commentRangeEnd w:id="772"/>
      <w:r>
        <w:rPr>
          <w:rStyle w:val="CommentReference"/>
          <w:rFonts w:ascii="Calibri" w:hAnsi="Calibri" w:cs="Calibri"/>
          <w:kern w:val="0"/>
          <w:lang w:eastAsia="en-US"/>
        </w:rPr>
        <w:commentReference w:id="772"/>
      </w:r>
      <w:del w:id="773" w:author="Mark Haber" w:date="2015-11-20T16:40:00Z">
        <w:r w:rsidRPr="009E1585" w:rsidDel="003A7071">
          <w:rPr>
            <w:rFonts w:ascii="HelveticaNeue" w:eastAsia="Times New Roman" w:hAnsi="HelveticaNeue"/>
            <w:lang w:val="mt-MT"/>
          </w:rPr>
          <w:delText>,</w:delText>
        </w:r>
      </w:del>
      <w:r w:rsidRPr="009E1585">
        <w:rPr>
          <w:rFonts w:ascii="HelveticaNeue" w:eastAsia="Times New Roman" w:hAnsi="HelveticaNeue"/>
          <w:lang w:val="mt-MT"/>
        </w:rPr>
        <w:t xml:space="preserve"> </w:t>
      </w:r>
      <w:del w:id="774" w:author="Mark Haber" w:date="2015-11-20T16:40:00Z">
        <w:r w:rsidRPr="009E1585" w:rsidDel="003A7071">
          <w:rPr>
            <w:rFonts w:ascii="HelveticaNeue" w:eastAsia="Times New Roman" w:hAnsi="HelveticaNeue"/>
            <w:lang w:val="mt-MT"/>
          </w:rPr>
          <w:delText xml:space="preserve">li </w:delText>
        </w:r>
      </w:del>
      <w:r w:rsidRPr="009E1585">
        <w:rPr>
          <w:rFonts w:ascii="HelveticaNeue" w:eastAsia="Times New Roman" w:hAnsi="HelveticaNeue"/>
          <w:lang w:val="mt-MT"/>
        </w:rPr>
        <w:t>iżda</w:t>
      </w:r>
      <w:del w:id="775" w:author="Mark Haber" w:date="2015-11-20T16:41:00Z">
        <w:r w:rsidRPr="009E1585" w:rsidDel="003A7071">
          <w:rPr>
            <w:rFonts w:ascii="HelveticaNeue" w:eastAsia="Times New Roman" w:hAnsi="HelveticaNeue"/>
            <w:lang w:val="mt-MT"/>
          </w:rPr>
          <w:delText>,</w:delText>
        </w:r>
      </w:del>
      <w:r w:rsidRPr="009E1585">
        <w:rPr>
          <w:rFonts w:ascii="HelveticaNeue" w:eastAsia="Times New Roman" w:hAnsi="HelveticaNeue"/>
          <w:lang w:val="mt-MT"/>
        </w:rPr>
        <w:t xml:space="preserve"> l-iskor baqa’ ma nbidilx.</w:t>
      </w:r>
      <w:del w:id="776" w:author="Mark Haber" w:date="2015-11-20T16:42:00Z">
        <w:r w:rsidRPr="009E1585" w:rsidDel="00431530">
          <w:rPr>
            <w:rFonts w:ascii="HelveticaNeue" w:eastAsia="Times New Roman" w:hAnsi="HelveticaNeue"/>
            <w:lang w:val="mt-MT"/>
          </w:rPr>
          <w:delText> </w:delText>
        </w:r>
      </w:del>
    </w:p>
    <w:p w14:paraId="75F35454" w14:textId="77777777" w:rsidR="006F7607" w:rsidRPr="009E1585" w:rsidRDefault="006F7607" w:rsidP="009E1585">
      <w:pPr>
        <w:pStyle w:val="Standard"/>
        <w:autoSpaceDE w:val="0"/>
        <w:spacing w:after="400" w:line="360" w:lineRule="auto"/>
        <w:jc w:val="both"/>
        <w:rPr>
          <w:rFonts w:ascii="HelveticaNeue" w:eastAsia="Times New Roman" w:hAnsi="HelveticaNeue"/>
          <w:b/>
          <w:bCs/>
          <w:lang w:val="mt-MT"/>
        </w:rPr>
      </w:pPr>
      <w:r w:rsidRPr="009E1585">
        <w:rPr>
          <w:rFonts w:ascii="HelveticaNeue" w:eastAsia="Times New Roman" w:hAnsi="HelveticaNeue"/>
          <w:b/>
          <w:bCs/>
          <w:lang w:val="mt-MT"/>
        </w:rPr>
        <w:t>Bayern Munich .....6</w:t>
      </w:r>
    </w:p>
    <w:p w14:paraId="12F71600" w14:textId="77777777" w:rsidR="006F7607" w:rsidRPr="009E1585" w:rsidRDefault="006F7607" w:rsidP="009E1585">
      <w:pPr>
        <w:pStyle w:val="Standard"/>
        <w:autoSpaceDE w:val="0"/>
        <w:spacing w:after="400" w:line="360" w:lineRule="auto"/>
        <w:jc w:val="both"/>
        <w:rPr>
          <w:rFonts w:ascii="HelveticaNeue" w:eastAsia="Times New Roman" w:hAnsi="HelveticaNeue"/>
          <w:b/>
          <w:bCs/>
          <w:lang w:val="mt-MT"/>
        </w:rPr>
      </w:pPr>
      <w:r w:rsidRPr="009E1585">
        <w:rPr>
          <w:rFonts w:ascii="HelveticaNeue" w:eastAsia="Times New Roman" w:hAnsi="HelveticaNeue"/>
          <w:b/>
          <w:bCs/>
          <w:lang w:val="mt-MT"/>
        </w:rPr>
        <w:t>FC Porto ................1</w:t>
      </w:r>
    </w:p>
    <w:p w14:paraId="2C13BEAA" w14:textId="77777777" w:rsidR="006F7607" w:rsidRPr="009E1585" w:rsidRDefault="006F7607" w:rsidP="009E1585">
      <w:pPr>
        <w:pStyle w:val="Standard"/>
        <w:autoSpaceDE w:val="0"/>
        <w:spacing w:after="400" w:line="360" w:lineRule="auto"/>
        <w:jc w:val="both"/>
        <w:rPr>
          <w:rFonts w:ascii="HelveticaNeue" w:eastAsia="Times New Roman" w:hAnsi="HelveticaNeue"/>
          <w:lang w:val="mt-MT"/>
        </w:rPr>
      </w:pPr>
      <w:r w:rsidRPr="009E1585">
        <w:rPr>
          <w:rFonts w:ascii="HelveticaNeue" w:eastAsia="Times New Roman" w:hAnsi="HelveticaNeue"/>
          <w:lang w:val="mt-MT"/>
        </w:rPr>
        <w:t>B’mod mill-aktar impressjonanti, Bayern Munich rebħu lil Porto bl-iskor ta’ 6-1 għal</w:t>
      </w:r>
      <w:ins w:id="777" w:author="ops" w:date="2015-11-24T02:57:00Z">
        <w:r>
          <w:rPr>
            <w:rFonts w:ascii="HelveticaNeue" w:eastAsia="Times New Roman" w:hAnsi="HelveticaNeue"/>
            <w:lang w:val="mt-MT"/>
          </w:rPr>
          <w:t xml:space="preserve"> </w:t>
        </w:r>
      </w:ins>
      <w:del w:id="778" w:author="ops" w:date="2015-11-24T02:57:00Z">
        <w:r w:rsidRPr="009E1585" w:rsidDel="00DE0E36">
          <w:rPr>
            <w:rFonts w:ascii="HelveticaNeue" w:eastAsia="Times New Roman" w:hAnsi="HelveticaNeue"/>
            <w:lang w:val="mt-MT"/>
          </w:rPr>
          <w:delText>l</w:delText>
        </w:r>
      </w:del>
      <w:del w:id="779" w:author="Mark Haber" w:date="2015-11-21T14:29:00Z">
        <w:r w:rsidRPr="009E1585" w:rsidDel="0034795B">
          <w:rPr>
            <w:rFonts w:ascii="HelveticaNeue" w:eastAsia="Times New Roman" w:hAnsi="HelveticaNeue"/>
            <w:lang w:val="mt-MT"/>
          </w:rPr>
          <w:delText>-</w:delText>
        </w:r>
      </w:del>
      <w:ins w:id="780" w:author="Mark Haber" w:date="2015-11-21T14:29:00Z">
        <w:del w:id="781" w:author="ops" w:date="2015-11-24T02:57:00Z">
          <w:r w:rsidDel="00DE0E36">
            <w:rPr>
              <w:rFonts w:ascii="HelveticaNeue" w:eastAsia="Times New Roman" w:hAnsi="HelveticaNeue"/>
              <w:lang w:val="mt-MT"/>
            </w:rPr>
            <w:noBreakHyphen/>
          </w:r>
        </w:del>
      </w:ins>
      <w:r w:rsidRPr="006F7607">
        <w:rPr>
          <w:rFonts w:ascii="HelveticaNeue" w:eastAsia="Times New Roman" w:hAnsi="HelveticaNeue"/>
          <w:i/>
          <w:iCs/>
          <w:lang w:val="mt-MT"/>
          <w:rPrChange w:id="782" w:author="Mark Haber" w:date="2015-11-20T16:44:00Z">
            <w:rPr>
              <w:rFonts w:ascii="HelveticaNeue" w:eastAsia="Times New Roman" w:hAnsi="HelveticaNeue"/>
              <w:kern w:val="0"/>
              <w:sz w:val="22"/>
              <w:szCs w:val="22"/>
              <w:lang w:val="mt-MT" w:eastAsia="en-US"/>
            </w:rPr>
          </w:rPrChange>
        </w:rPr>
        <w:t>aggregate</w:t>
      </w:r>
      <w:r w:rsidRPr="009E1585">
        <w:rPr>
          <w:rFonts w:ascii="HelveticaNeue" w:eastAsia="Times New Roman" w:hAnsi="HelveticaNeue"/>
          <w:lang w:val="mt-MT"/>
        </w:rPr>
        <w:t xml:space="preserve"> ta’ 7-4 ... wara li kienu tilfu l-ewwel </w:t>
      </w:r>
      <w:r w:rsidRPr="006F7607">
        <w:rPr>
          <w:rFonts w:ascii="HelveticaNeue" w:eastAsia="Times New Roman" w:hAnsi="HelveticaNeue"/>
          <w:i/>
          <w:iCs/>
          <w:lang w:val="mt-MT"/>
          <w:rPrChange w:id="783" w:author="Mark Haber" w:date="2015-11-21T15:28:00Z">
            <w:rPr>
              <w:rFonts w:ascii="HelveticaNeue" w:eastAsia="Times New Roman" w:hAnsi="HelveticaNeue"/>
              <w:kern w:val="0"/>
              <w:sz w:val="22"/>
              <w:szCs w:val="22"/>
              <w:lang w:val="mt-MT" w:eastAsia="en-US"/>
            </w:rPr>
          </w:rPrChange>
        </w:rPr>
        <w:t>leg</w:t>
      </w:r>
      <w:r w:rsidRPr="009E1585">
        <w:rPr>
          <w:rFonts w:ascii="HelveticaNeue" w:eastAsia="Times New Roman" w:hAnsi="HelveticaNeue"/>
          <w:lang w:val="mt-MT"/>
        </w:rPr>
        <w:t xml:space="preserve"> bl-iskor ta’ 3-1.</w:t>
      </w:r>
      <w:del w:id="784" w:author="Mark Haber" w:date="2015-11-20T16:44:00Z">
        <w:r w:rsidRPr="009E1585" w:rsidDel="00431530">
          <w:rPr>
            <w:rFonts w:ascii="HelveticaNeue" w:eastAsia="Times New Roman" w:hAnsi="HelveticaNeue"/>
            <w:lang w:val="mt-MT"/>
          </w:rPr>
          <w:delText> </w:delText>
        </w:r>
      </w:del>
    </w:p>
    <w:p w14:paraId="0C86503C" w14:textId="77777777" w:rsidR="006F7607" w:rsidRPr="009E1585" w:rsidRDefault="006F7607" w:rsidP="009E1585">
      <w:pPr>
        <w:pStyle w:val="Standard"/>
        <w:autoSpaceDE w:val="0"/>
        <w:spacing w:after="400" w:line="360" w:lineRule="auto"/>
        <w:jc w:val="both"/>
        <w:rPr>
          <w:rFonts w:ascii="HelveticaNeue" w:eastAsia="Times New Roman" w:hAnsi="HelveticaNeue"/>
          <w:lang w:val="mt-MT"/>
        </w:rPr>
      </w:pPr>
      <w:r w:rsidRPr="009E1585">
        <w:rPr>
          <w:rFonts w:ascii="HelveticaNeue" w:eastAsia="Times New Roman" w:hAnsi="HelveticaNeue"/>
          <w:lang w:val="mt-MT"/>
        </w:rPr>
        <w:t>Sa mis-suffara inizjali, Bayern Munich mill-ewwel urew l-intenzjonijiet tagħhom billi ħarġu fuq l-offensiva u</w:t>
      </w:r>
      <w:del w:id="785" w:author="Mark Haber" w:date="2015-11-20T16:44:00Z">
        <w:r w:rsidRPr="009E1585" w:rsidDel="00431530">
          <w:rPr>
            <w:rFonts w:ascii="HelveticaNeue" w:eastAsia="Times New Roman" w:hAnsi="HelveticaNeue"/>
            <w:lang w:val="mt-MT"/>
          </w:rPr>
          <w:delText>,</w:delText>
        </w:r>
      </w:del>
      <w:r w:rsidRPr="009E1585">
        <w:rPr>
          <w:rFonts w:ascii="HelveticaNeue" w:eastAsia="Times New Roman" w:hAnsi="HelveticaNeue"/>
          <w:lang w:val="mt-MT"/>
        </w:rPr>
        <w:t xml:space="preserve"> fl-10 minuta</w:t>
      </w:r>
      <w:del w:id="786" w:author="Mark Haber" w:date="2015-11-20T16:44:00Z">
        <w:r w:rsidRPr="009E1585" w:rsidDel="00431530">
          <w:rPr>
            <w:rFonts w:ascii="HelveticaNeue" w:eastAsia="Times New Roman" w:hAnsi="HelveticaNeue"/>
            <w:lang w:val="mt-MT"/>
          </w:rPr>
          <w:delText>,</w:delText>
        </w:r>
      </w:del>
      <w:r w:rsidRPr="009E1585">
        <w:rPr>
          <w:rFonts w:ascii="HelveticaNeue" w:eastAsia="Times New Roman" w:hAnsi="HelveticaNeue"/>
          <w:lang w:val="mt-MT"/>
        </w:rPr>
        <w:t xml:space="preserve"> resqu viċin meta</w:t>
      </w:r>
      <w:del w:id="787" w:author="Mark Haber" w:date="2015-11-21T15:29:00Z">
        <w:r w:rsidRPr="009E1585" w:rsidDel="00C97205">
          <w:rPr>
            <w:rFonts w:ascii="HelveticaNeue" w:eastAsia="Times New Roman" w:hAnsi="HelveticaNeue"/>
            <w:lang w:val="mt-MT"/>
          </w:rPr>
          <w:delText>,</w:delText>
        </w:r>
      </w:del>
      <w:del w:id="788" w:author="Mark Haber" w:date="2015-11-20T16:45:00Z">
        <w:r w:rsidRPr="009E1585" w:rsidDel="00431530">
          <w:rPr>
            <w:rFonts w:ascii="HelveticaNeue" w:eastAsia="Times New Roman" w:hAnsi="HelveticaNeue"/>
            <w:lang w:val="mt-MT"/>
          </w:rPr>
          <w:delText> </w:delText>
        </w:r>
      </w:del>
      <w:r w:rsidRPr="009E1585">
        <w:rPr>
          <w:rFonts w:ascii="HelveticaNeue" w:eastAsia="Times New Roman" w:hAnsi="HelveticaNeue"/>
          <w:lang w:val="mt-MT"/>
        </w:rPr>
        <w:t xml:space="preserve"> minn </w:t>
      </w:r>
      <w:r w:rsidRPr="006F7607">
        <w:rPr>
          <w:rFonts w:ascii="HelveticaNeue" w:eastAsia="Times New Roman" w:hAnsi="HelveticaNeue"/>
          <w:i/>
          <w:iCs/>
          <w:lang w:val="mt-MT"/>
          <w:rPrChange w:id="789" w:author="Mark Haber" w:date="2015-11-20T16:45:00Z">
            <w:rPr>
              <w:rFonts w:ascii="HelveticaNeue" w:eastAsia="Times New Roman" w:hAnsi="HelveticaNeue"/>
              <w:kern w:val="0"/>
              <w:sz w:val="22"/>
              <w:szCs w:val="22"/>
              <w:lang w:val="mt-MT" w:eastAsia="en-US"/>
            </w:rPr>
          </w:rPrChange>
        </w:rPr>
        <w:t>rebound</w:t>
      </w:r>
      <w:r w:rsidRPr="009E1585">
        <w:rPr>
          <w:rFonts w:ascii="HelveticaNeue" w:eastAsia="Times New Roman" w:hAnsi="HelveticaNeue"/>
          <w:lang w:val="mt-MT"/>
        </w:rPr>
        <w:t>, Robert Lewandowski ġie mċaħħad mil-lasta.</w:t>
      </w:r>
      <w:del w:id="790" w:author="Mark Haber" w:date="2015-11-20T16:45:00Z">
        <w:r w:rsidRPr="009E1585" w:rsidDel="00431530">
          <w:rPr>
            <w:rFonts w:ascii="HelveticaNeue" w:eastAsia="Times New Roman" w:hAnsi="HelveticaNeue"/>
            <w:lang w:val="mt-MT"/>
          </w:rPr>
          <w:delText> </w:delText>
        </w:r>
      </w:del>
    </w:p>
    <w:p w14:paraId="17C0C46C" w14:textId="77777777" w:rsidR="006F7607" w:rsidRPr="009E1585" w:rsidRDefault="006F7607" w:rsidP="009E1585">
      <w:pPr>
        <w:pStyle w:val="Standard"/>
        <w:autoSpaceDE w:val="0"/>
        <w:spacing w:after="400" w:line="360" w:lineRule="auto"/>
        <w:jc w:val="both"/>
        <w:rPr>
          <w:rFonts w:ascii="HelveticaNeue" w:eastAsia="Times New Roman" w:hAnsi="HelveticaNeue"/>
          <w:lang w:val="mt-MT"/>
        </w:rPr>
      </w:pPr>
      <w:r w:rsidRPr="009E1585">
        <w:rPr>
          <w:rFonts w:ascii="HelveticaNeue" w:eastAsia="Times New Roman" w:hAnsi="HelveticaNeue"/>
          <w:lang w:val="mt-MT"/>
        </w:rPr>
        <w:t>Iżda erba’ minut</w:t>
      </w:r>
      <w:del w:id="791" w:author="Mark Haber" w:date="2015-11-20T16:45:00Z">
        <w:r w:rsidRPr="009E1585" w:rsidDel="00431530">
          <w:rPr>
            <w:rFonts w:ascii="HelveticaNeue" w:eastAsia="Times New Roman" w:hAnsi="HelveticaNeue"/>
            <w:lang w:val="mt-MT"/>
          </w:rPr>
          <w:delText>a</w:delText>
        </w:r>
      </w:del>
      <w:ins w:id="792" w:author="Mark Haber" w:date="2015-11-20T16:45:00Z">
        <w:r>
          <w:rPr>
            <w:rFonts w:ascii="HelveticaNeue" w:eastAsia="Times New Roman" w:hAnsi="HelveticaNeue"/>
            <w:lang w:val="mt-MT"/>
          </w:rPr>
          <w:t>i wara,</w:t>
        </w:r>
      </w:ins>
      <w:r w:rsidRPr="009E1585">
        <w:rPr>
          <w:rFonts w:ascii="HelveticaNeue" w:eastAsia="Times New Roman" w:hAnsi="HelveticaNeue"/>
          <w:lang w:val="mt-MT"/>
        </w:rPr>
        <w:t xml:space="preserve"> </w:t>
      </w:r>
      <w:ins w:id="793" w:author="Mark Haber" w:date="2015-11-20T16:46:00Z">
        <w:r>
          <w:rPr>
            <w:rFonts w:ascii="HelveticaNeue" w:eastAsia="Times New Roman" w:hAnsi="HelveticaNeue"/>
            <w:lang w:val="mt-MT"/>
          </w:rPr>
          <w:t>i</w:t>
        </w:r>
      </w:ins>
      <w:r w:rsidRPr="009E1585">
        <w:rPr>
          <w:rFonts w:ascii="HelveticaNeue" w:eastAsia="Times New Roman" w:hAnsi="HelveticaNeue"/>
          <w:lang w:val="mt-MT"/>
        </w:rPr>
        <w:t xml:space="preserve">l-Ġermaniżi fetħu l-iskor meta </w:t>
      </w:r>
      <w:del w:id="794" w:author="Mark Haber" w:date="2015-11-20T16:46:00Z">
        <w:r w:rsidRPr="009E1585" w:rsidDel="00431530">
          <w:rPr>
            <w:rFonts w:ascii="HelveticaNeue" w:eastAsia="Times New Roman" w:hAnsi="HelveticaNeue"/>
            <w:lang w:val="mt-MT"/>
          </w:rPr>
          <w:delText xml:space="preserve">Thiago Alcantara </w:delText>
        </w:r>
      </w:del>
      <w:ins w:id="795" w:author="Mark Haber" w:date="2015-11-20T16:46:00Z">
        <w:r>
          <w:rPr>
            <w:rFonts w:ascii="HelveticaNeue" w:eastAsia="Times New Roman" w:hAnsi="HelveticaNeue"/>
            <w:lang w:val="mt-MT"/>
          </w:rPr>
          <w:t>THIAGO ALC</w:t>
        </w:r>
      </w:ins>
      <w:ins w:id="796" w:author="ops" w:date="2015-11-24T03:04:00Z">
        <w:r>
          <w:rPr>
            <w:rFonts w:eastAsia="Times New Roman"/>
            <w:lang w:val="mt-MT"/>
          </w:rPr>
          <w:t>Á</w:t>
        </w:r>
      </w:ins>
      <w:ins w:id="797" w:author="Mark Haber" w:date="2015-11-20T16:46:00Z">
        <w:del w:id="798" w:author="ops" w:date="2015-11-24T03:03:00Z">
          <w:r w:rsidDel="00DD0C89">
            <w:rPr>
              <w:rFonts w:ascii="HelveticaNeue" w:eastAsia="Times New Roman" w:hAnsi="HelveticaNeue"/>
              <w:lang w:val="mt-MT"/>
            </w:rPr>
            <w:delText>A</w:delText>
          </w:r>
        </w:del>
        <w:r>
          <w:rPr>
            <w:rFonts w:ascii="HelveticaNeue" w:eastAsia="Times New Roman" w:hAnsi="HelveticaNeue"/>
            <w:lang w:val="mt-MT"/>
          </w:rPr>
          <w:t xml:space="preserve">NTARA </w:t>
        </w:r>
      </w:ins>
      <w:r w:rsidRPr="009E1585">
        <w:rPr>
          <w:rFonts w:ascii="HelveticaNeue" w:eastAsia="Times New Roman" w:hAnsi="HelveticaNeue"/>
          <w:lang w:val="mt-MT"/>
        </w:rPr>
        <w:t>kkonkluda bir-ras mi</w:t>
      </w:r>
      <w:ins w:id="799" w:author="Mark Haber" w:date="2015-11-20T16:47:00Z">
        <w:r>
          <w:rPr>
            <w:rFonts w:ascii="HelveticaNeue" w:eastAsia="Times New Roman" w:hAnsi="HelveticaNeue"/>
            <w:lang w:val="mt-MT"/>
          </w:rPr>
          <w:t xml:space="preserve">nn </w:t>
        </w:r>
      </w:ins>
      <w:del w:id="800" w:author="Mark Haber" w:date="2015-11-20T16:47:00Z">
        <w:r w:rsidRPr="009E1585" w:rsidDel="00431530">
          <w:rPr>
            <w:rFonts w:ascii="HelveticaNeue" w:eastAsia="Times New Roman" w:hAnsi="HelveticaNeue"/>
            <w:lang w:val="mt-MT"/>
          </w:rPr>
          <w:delText>ll-</w:delText>
        </w:r>
      </w:del>
      <w:del w:id="801" w:author="Mark Haber" w:date="2015-11-20T15:35:00Z">
        <w:r w:rsidRPr="009E1585" w:rsidDel="003A6889">
          <w:rPr>
            <w:rFonts w:ascii="HelveticaNeue" w:eastAsia="Times New Roman" w:hAnsi="HelveticaNeue"/>
            <w:lang w:val="mt-MT"/>
          </w:rPr>
          <w:delText>cross</w:delText>
        </w:r>
      </w:del>
      <w:ins w:id="802" w:author="Mark Haber" w:date="2015-11-20T15:35:00Z">
        <w:r>
          <w:rPr>
            <w:rFonts w:ascii="HelveticaNeue" w:eastAsia="Times New Roman" w:hAnsi="HelveticaNeue"/>
            <w:lang w:val="mt-MT"/>
          </w:rPr>
          <w:t>kross</w:t>
        </w:r>
      </w:ins>
      <w:r w:rsidRPr="009E1585">
        <w:rPr>
          <w:rFonts w:ascii="HelveticaNeue" w:eastAsia="Times New Roman" w:hAnsi="HelveticaNeue"/>
          <w:lang w:val="mt-MT"/>
        </w:rPr>
        <w:t xml:space="preserve"> ta’ Juan Bernat.</w:t>
      </w:r>
      <w:del w:id="803" w:author="Mark Haber" w:date="2015-11-20T16:46:00Z">
        <w:r w:rsidRPr="009E1585" w:rsidDel="00431530">
          <w:rPr>
            <w:rFonts w:ascii="HelveticaNeue" w:eastAsia="Times New Roman" w:hAnsi="HelveticaNeue"/>
            <w:lang w:val="mt-MT"/>
          </w:rPr>
          <w:delText> </w:delText>
        </w:r>
      </w:del>
    </w:p>
    <w:p w14:paraId="593C26AB" w14:textId="77777777" w:rsidR="006F7607" w:rsidRPr="009E1585" w:rsidRDefault="006F7607" w:rsidP="009E1585">
      <w:pPr>
        <w:pStyle w:val="Standard"/>
        <w:autoSpaceDE w:val="0"/>
        <w:spacing w:after="400" w:line="360" w:lineRule="auto"/>
        <w:jc w:val="both"/>
        <w:rPr>
          <w:rFonts w:ascii="HelveticaNeue" w:eastAsia="Times New Roman" w:hAnsi="HelveticaNeue"/>
          <w:lang w:val="mt-MT"/>
        </w:rPr>
      </w:pPr>
      <w:r w:rsidRPr="009E1585">
        <w:rPr>
          <w:rFonts w:ascii="HelveticaNeue" w:eastAsia="Times New Roman" w:hAnsi="HelveticaNeue"/>
          <w:lang w:val="mt-MT"/>
        </w:rPr>
        <w:t xml:space="preserve">Kien </w:t>
      </w:r>
      <w:del w:id="804" w:author="Mark Haber" w:date="2015-11-20T15:34:00Z">
        <w:r w:rsidRPr="009E1585" w:rsidDel="003A6889">
          <w:rPr>
            <w:rFonts w:ascii="HelveticaNeue" w:eastAsia="Times New Roman" w:hAnsi="HelveticaNeue"/>
            <w:lang w:val="mt-MT"/>
          </w:rPr>
          <w:delText>goal</w:delText>
        </w:r>
      </w:del>
      <w:ins w:id="805" w:author="Mark Haber" w:date="2015-11-20T15:34:00Z">
        <w:r>
          <w:rPr>
            <w:rFonts w:ascii="HelveticaNeue" w:eastAsia="Times New Roman" w:hAnsi="HelveticaNeue"/>
            <w:lang w:val="mt-MT"/>
          </w:rPr>
          <w:t>gowl</w:t>
        </w:r>
      </w:ins>
      <w:r w:rsidRPr="009E1585">
        <w:rPr>
          <w:rFonts w:ascii="HelveticaNeue" w:eastAsia="Times New Roman" w:hAnsi="HelveticaNeue"/>
          <w:lang w:val="mt-MT"/>
        </w:rPr>
        <w:t xml:space="preserve"> li ta moral qawwi lil Bayern</w:t>
      </w:r>
      <w:ins w:id="806" w:author="Mark Haber" w:date="2015-11-20T16:47:00Z">
        <w:r>
          <w:rPr>
            <w:rFonts w:ascii="HelveticaNeue" w:eastAsia="Times New Roman" w:hAnsi="HelveticaNeue"/>
            <w:lang w:val="mt-MT"/>
          </w:rPr>
          <w:t>,</w:t>
        </w:r>
      </w:ins>
      <w:r w:rsidRPr="009E1585">
        <w:rPr>
          <w:rFonts w:ascii="HelveticaNeue" w:eastAsia="Times New Roman" w:hAnsi="HelveticaNeue"/>
          <w:lang w:val="mt-MT"/>
        </w:rPr>
        <w:t xml:space="preserve"> hekk kif fil-21 minuta huma rdoppjaw meta Holger Badstuber ifflikkja l-ballun lejn </w:t>
      </w:r>
      <w:del w:id="807" w:author="Mark Haber" w:date="2015-11-20T16:47:00Z">
        <w:r w:rsidRPr="009E1585" w:rsidDel="00431530">
          <w:rPr>
            <w:rFonts w:ascii="HelveticaNeue" w:eastAsia="Times New Roman" w:hAnsi="HelveticaNeue"/>
            <w:lang w:val="mt-MT"/>
          </w:rPr>
          <w:delText xml:space="preserve">Jerome Boateng </w:delText>
        </w:r>
      </w:del>
      <w:ins w:id="808" w:author="Mark Haber" w:date="2015-11-20T16:47:00Z">
        <w:r>
          <w:rPr>
            <w:rFonts w:ascii="HelveticaNeue" w:eastAsia="Times New Roman" w:hAnsi="HelveticaNeue"/>
            <w:lang w:val="mt-MT"/>
          </w:rPr>
          <w:t xml:space="preserve">JEROME BOATENG </w:t>
        </w:r>
      </w:ins>
      <w:r w:rsidRPr="009E1585">
        <w:rPr>
          <w:rFonts w:ascii="HelveticaNeue" w:eastAsia="Times New Roman" w:hAnsi="HelveticaNeue"/>
          <w:lang w:val="mt-MT"/>
        </w:rPr>
        <w:t>li</w:t>
      </w:r>
      <w:ins w:id="809" w:author="Mark Haber" w:date="2015-11-20T16:47:00Z">
        <w:r>
          <w:rPr>
            <w:rFonts w:ascii="HelveticaNeue" w:eastAsia="Times New Roman" w:hAnsi="HelveticaNeue"/>
            <w:lang w:val="mt-MT"/>
          </w:rPr>
          <w:t>,</w:t>
        </w:r>
      </w:ins>
      <w:r w:rsidRPr="009E1585">
        <w:rPr>
          <w:rFonts w:ascii="HelveticaNeue" w:eastAsia="Times New Roman" w:hAnsi="HelveticaNeue"/>
          <w:lang w:val="mt-MT"/>
        </w:rPr>
        <w:t xml:space="preserve"> bir-ras</w:t>
      </w:r>
      <w:ins w:id="810" w:author="Mark Haber" w:date="2015-11-20T16:48:00Z">
        <w:r>
          <w:rPr>
            <w:rFonts w:ascii="HelveticaNeue" w:eastAsia="Times New Roman" w:hAnsi="HelveticaNeue"/>
            <w:lang w:val="mt-MT"/>
          </w:rPr>
          <w:t>,</w:t>
        </w:r>
      </w:ins>
      <w:r w:rsidRPr="009E1585">
        <w:rPr>
          <w:rFonts w:ascii="HelveticaNeue" w:eastAsia="Times New Roman" w:hAnsi="HelveticaNeue"/>
          <w:lang w:val="mt-MT"/>
        </w:rPr>
        <w:t xml:space="preserve"> kompla l-ballun għal ġewwa. Dan il-</w:t>
      </w:r>
      <w:del w:id="811" w:author="Mark Haber" w:date="2015-11-20T15:34:00Z">
        <w:r w:rsidRPr="009E1585" w:rsidDel="003A6889">
          <w:rPr>
            <w:rFonts w:ascii="HelveticaNeue" w:eastAsia="Times New Roman" w:hAnsi="HelveticaNeue"/>
            <w:lang w:val="mt-MT"/>
          </w:rPr>
          <w:delText>goal</w:delText>
        </w:r>
      </w:del>
      <w:ins w:id="812" w:author="Mark Haber" w:date="2015-11-20T15:34:00Z">
        <w:r>
          <w:rPr>
            <w:rFonts w:ascii="HelveticaNeue" w:eastAsia="Times New Roman" w:hAnsi="HelveticaNeue"/>
            <w:lang w:val="mt-MT"/>
          </w:rPr>
          <w:t>gowl</w:t>
        </w:r>
      </w:ins>
      <w:r w:rsidRPr="009E1585">
        <w:rPr>
          <w:rFonts w:ascii="HelveticaNeue" w:eastAsia="Times New Roman" w:hAnsi="HelveticaNeue"/>
          <w:lang w:val="mt-MT"/>
        </w:rPr>
        <w:t xml:space="preserve"> kien ifisser il-kwalifikazzjoni ta’ Bayern.</w:t>
      </w:r>
      <w:del w:id="813" w:author="Mark Haber" w:date="2015-11-20T16:48:00Z">
        <w:r w:rsidRPr="009E1585" w:rsidDel="00431530">
          <w:rPr>
            <w:rFonts w:ascii="HelveticaNeue" w:eastAsia="Times New Roman" w:hAnsi="HelveticaNeue"/>
            <w:lang w:val="mt-MT"/>
          </w:rPr>
          <w:delText> </w:delText>
        </w:r>
      </w:del>
    </w:p>
    <w:p w14:paraId="73A45A3D" w14:textId="77777777" w:rsidR="006F7607" w:rsidRPr="009E1585" w:rsidRDefault="006F7607" w:rsidP="009E1585">
      <w:pPr>
        <w:pStyle w:val="Standard"/>
        <w:autoSpaceDE w:val="0"/>
        <w:spacing w:after="400" w:line="360" w:lineRule="auto"/>
        <w:jc w:val="both"/>
        <w:rPr>
          <w:rFonts w:ascii="HelveticaNeue" w:eastAsia="Times New Roman" w:hAnsi="HelveticaNeue"/>
          <w:lang w:val="mt-MT"/>
        </w:rPr>
      </w:pPr>
      <w:r w:rsidRPr="009E1585">
        <w:rPr>
          <w:rFonts w:ascii="HelveticaNeue" w:eastAsia="Times New Roman" w:hAnsi="HelveticaNeue"/>
          <w:lang w:val="mt-MT"/>
        </w:rPr>
        <w:t>Iżda huma ma waqfux hawn</w:t>
      </w:r>
      <w:ins w:id="814" w:author="Mark Haber" w:date="2015-11-20T16:48:00Z">
        <w:r>
          <w:rPr>
            <w:rFonts w:ascii="HelveticaNeue" w:eastAsia="Times New Roman" w:hAnsi="HelveticaNeue"/>
            <w:lang w:val="mt-MT"/>
          </w:rPr>
          <w:t>,</w:t>
        </w:r>
      </w:ins>
      <w:r w:rsidRPr="009E1585">
        <w:rPr>
          <w:rFonts w:ascii="HelveticaNeue" w:eastAsia="Times New Roman" w:hAnsi="HelveticaNeue"/>
          <w:lang w:val="mt-MT"/>
        </w:rPr>
        <w:t xml:space="preserve"> hekk kif komplew jassedjaw il-lasta Portugiża biex il-Bavarjani daħlu jistrieħu </w:t>
      </w:r>
      <w:ins w:id="815" w:author="Mark Haber" w:date="2015-11-21T15:29:00Z">
        <w:r>
          <w:rPr>
            <w:rFonts w:ascii="HelveticaNeue" w:eastAsia="Times New Roman" w:hAnsi="HelveticaNeue"/>
            <w:lang w:val="mt-MT"/>
          </w:rPr>
          <w:t>b’</w:t>
        </w:r>
      </w:ins>
      <w:del w:id="816" w:author="Mark Haber" w:date="2015-11-21T15:29:00Z">
        <w:r w:rsidRPr="009E1585" w:rsidDel="00D76251">
          <w:rPr>
            <w:rFonts w:ascii="HelveticaNeue" w:eastAsia="Times New Roman" w:hAnsi="HelveticaNeue"/>
            <w:lang w:val="mt-MT"/>
          </w:rPr>
          <w:delText>fil</w:delText>
        </w:r>
      </w:del>
      <w:del w:id="817" w:author="Mark Haber" w:date="2015-11-21T15:30:00Z">
        <w:r w:rsidRPr="009E1585" w:rsidDel="00D76251">
          <w:rPr>
            <w:rFonts w:ascii="HelveticaNeue" w:eastAsia="Times New Roman" w:hAnsi="HelveticaNeue"/>
            <w:lang w:val="mt-MT"/>
          </w:rPr>
          <w:delText>-</w:delText>
        </w:r>
      </w:del>
      <w:r w:rsidRPr="009E1585">
        <w:rPr>
          <w:rFonts w:ascii="HelveticaNeue" w:eastAsia="Times New Roman" w:hAnsi="HelveticaNeue"/>
          <w:lang w:val="mt-MT"/>
        </w:rPr>
        <w:t xml:space="preserve">vantaġġ ta’ ħames </w:t>
      </w:r>
      <w:del w:id="818" w:author="Mark Haber" w:date="2015-11-20T15:34:00Z">
        <w:r w:rsidRPr="009E1585" w:rsidDel="003A6889">
          <w:rPr>
            <w:rFonts w:ascii="HelveticaNeue" w:eastAsia="Times New Roman" w:hAnsi="HelveticaNeue"/>
            <w:lang w:val="mt-MT"/>
          </w:rPr>
          <w:delText>goal</w:delText>
        </w:r>
      </w:del>
      <w:ins w:id="819" w:author="Mark Haber" w:date="2015-11-20T15:34:00Z">
        <w:r>
          <w:rPr>
            <w:rFonts w:ascii="HelveticaNeue" w:eastAsia="Times New Roman" w:hAnsi="HelveticaNeue"/>
            <w:lang w:val="mt-MT"/>
          </w:rPr>
          <w:t>gowl</w:t>
        </w:r>
      </w:ins>
      <w:r w:rsidRPr="009E1585">
        <w:rPr>
          <w:rFonts w:ascii="HelveticaNeue" w:eastAsia="Times New Roman" w:hAnsi="HelveticaNeue"/>
          <w:lang w:val="mt-MT"/>
        </w:rPr>
        <w:t>s</w:t>
      </w:r>
      <w:ins w:id="820" w:author="ops" w:date="2015-11-24T02:58:00Z">
        <w:r>
          <w:rPr>
            <w:rFonts w:ascii="HelveticaNeue" w:eastAsia="Times New Roman" w:hAnsi="HelveticaNeue"/>
            <w:lang w:val="mt-MT"/>
          </w:rPr>
          <w:t>,</w:t>
        </w:r>
      </w:ins>
      <w:r w:rsidRPr="009E1585">
        <w:rPr>
          <w:rFonts w:ascii="HelveticaNeue" w:eastAsia="Times New Roman" w:hAnsi="HelveticaNeue"/>
          <w:lang w:val="mt-MT"/>
        </w:rPr>
        <w:t xml:space="preserve"> bil-konsegwenza li l-partita kienet mirbuħa u mitlufa.</w:t>
      </w:r>
      <w:del w:id="821" w:author="Mark Haber" w:date="2015-11-20T16:48:00Z">
        <w:r w:rsidRPr="009E1585" w:rsidDel="00431530">
          <w:rPr>
            <w:rFonts w:ascii="HelveticaNeue" w:eastAsia="Times New Roman" w:hAnsi="HelveticaNeue"/>
            <w:lang w:val="mt-MT"/>
          </w:rPr>
          <w:delText> </w:delText>
        </w:r>
      </w:del>
    </w:p>
    <w:p w14:paraId="0326DA7D" w14:textId="77777777" w:rsidR="006F7607" w:rsidRPr="009E1585" w:rsidRDefault="006F7607" w:rsidP="009E1585">
      <w:pPr>
        <w:pStyle w:val="Standard"/>
        <w:autoSpaceDE w:val="0"/>
        <w:spacing w:after="400" w:line="360" w:lineRule="auto"/>
        <w:jc w:val="both"/>
        <w:rPr>
          <w:rFonts w:ascii="HelveticaNeue" w:eastAsia="Times New Roman" w:hAnsi="HelveticaNeue"/>
          <w:lang w:val="mt-MT"/>
        </w:rPr>
      </w:pPr>
      <w:r w:rsidRPr="009E1585">
        <w:rPr>
          <w:rFonts w:ascii="HelveticaNeue" w:eastAsia="Times New Roman" w:hAnsi="HelveticaNeue"/>
          <w:lang w:val="mt-MT"/>
        </w:rPr>
        <w:t xml:space="preserve">It-tliet </w:t>
      </w:r>
      <w:del w:id="822" w:author="Mark Haber" w:date="2015-11-20T15:34:00Z">
        <w:r w:rsidRPr="009E1585" w:rsidDel="003A6889">
          <w:rPr>
            <w:rFonts w:ascii="HelveticaNeue" w:eastAsia="Times New Roman" w:hAnsi="HelveticaNeue"/>
            <w:lang w:val="mt-MT"/>
          </w:rPr>
          <w:delText>goal</w:delText>
        </w:r>
      </w:del>
      <w:ins w:id="823" w:author="Mark Haber" w:date="2015-11-20T15:34:00Z">
        <w:r>
          <w:rPr>
            <w:rFonts w:ascii="HelveticaNeue" w:eastAsia="Times New Roman" w:hAnsi="HelveticaNeue"/>
            <w:lang w:val="mt-MT"/>
          </w:rPr>
          <w:t>gowl</w:t>
        </w:r>
      </w:ins>
      <w:r w:rsidRPr="009E1585">
        <w:rPr>
          <w:rFonts w:ascii="HelveticaNeue" w:eastAsia="Times New Roman" w:hAnsi="HelveticaNeue"/>
          <w:lang w:val="mt-MT"/>
        </w:rPr>
        <w:t>s l-oħra waslu</w:t>
      </w:r>
      <w:del w:id="824" w:author="Mark Haber" w:date="2015-11-20T16:49:00Z">
        <w:r w:rsidRPr="009E1585" w:rsidDel="00431530">
          <w:rPr>
            <w:rFonts w:ascii="HelveticaNeue" w:eastAsia="Times New Roman" w:hAnsi="HelveticaNeue"/>
            <w:lang w:val="mt-MT"/>
          </w:rPr>
          <w:delText>,</w:delText>
        </w:r>
      </w:del>
      <w:r w:rsidRPr="009E1585">
        <w:rPr>
          <w:rFonts w:ascii="HelveticaNeue" w:eastAsia="Times New Roman" w:hAnsi="HelveticaNeue"/>
          <w:lang w:val="mt-MT"/>
        </w:rPr>
        <w:t xml:space="preserve"> fis-27 minuta</w:t>
      </w:r>
      <w:del w:id="825" w:author="Mark Haber" w:date="2015-11-20T16:49:00Z">
        <w:r w:rsidRPr="009E1585" w:rsidDel="00431530">
          <w:rPr>
            <w:rFonts w:ascii="HelveticaNeue" w:eastAsia="Times New Roman" w:hAnsi="HelveticaNeue"/>
            <w:lang w:val="mt-MT"/>
          </w:rPr>
          <w:delText>,</w:delText>
        </w:r>
      </w:del>
      <w:r w:rsidRPr="009E1585">
        <w:rPr>
          <w:rFonts w:ascii="HelveticaNeue" w:eastAsia="Times New Roman" w:hAnsi="HelveticaNeue"/>
          <w:lang w:val="mt-MT"/>
        </w:rPr>
        <w:t xml:space="preserve"> minn </w:t>
      </w:r>
      <w:del w:id="826" w:author="Mark Haber" w:date="2015-11-20T16:49:00Z">
        <w:r w:rsidRPr="009E1585" w:rsidDel="00431530">
          <w:rPr>
            <w:rFonts w:ascii="HelveticaNeue" w:eastAsia="Times New Roman" w:hAnsi="HelveticaNeue"/>
            <w:lang w:val="mt-MT"/>
          </w:rPr>
          <w:delText xml:space="preserve">Robert Lewandowski  </w:delText>
        </w:r>
      </w:del>
      <w:ins w:id="827" w:author="Mark Haber" w:date="2015-11-20T16:49:00Z">
        <w:r>
          <w:rPr>
            <w:rFonts w:ascii="HelveticaNeue" w:eastAsia="Times New Roman" w:hAnsi="HelveticaNeue"/>
            <w:lang w:val="mt-MT"/>
          </w:rPr>
          <w:t xml:space="preserve">ROBERT LEWANDOWSKI </w:t>
        </w:r>
      </w:ins>
      <w:r w:rsidRPr="009E1585">
        <w:rPr>
          <w:rFonts w:ascii="HelveticaNeue" w:eastAsia="Times New Roman" w:hAnsi="HelveticaNeue"/>
          <w:lang w:val="mt-MT"/>
        </w:rPr>
        <w:t>li xeħet fir-rokna tax-xibka</w:t>
      </w:r>
      <w:del w:id="828" w:author="Mark Haber" w:date="2015-11-20T16:50:00Z">
        <w:r w:rsidRPr="009E1585" w:rsidDel="00431530">
          <w:rPr>
            <w:rFonts w:ascii="HelveticaNeue" w:eastAsia="Times New Roman" w:hAnsi="HelveticaNeue"/>
            <w:lang w:val="mt-MT"/>
          </w:rPr>
          <w:delText>,</w:delText>
        </w:r>
      </w:del>
      <w:ins w:id="829" w:author="Mark Haber" w:date="2015-11-20T16:50:00Z">
        <w:r>
          <w:rPr>
            <w:rFonts w:ascii="HelveticaNeue" w:eastAsia="Times New Roman" w:hAnsi="HelveticaNeue"/>
            <w:lang w:val="mt-MT"/>
          </w:rPr>
          <w:t>;</w:t>
        </w:r>
      </w:ins>
      <w:r w:rsidRPr="009E1585">
        <w:rPr>
          <w:rFonts w:ascii="HelveticaNeue" w:eastAsia="Times New Roman" w:hAnsi="HelveticaNeue"/>
          <w:lang w:val="mt-MT"/>
        </w:rPr>
        <w:t xml:space="preserve"> fil-35 minuta</w:t>
      </w:r>
      <w:del w:id="830" w:author="Mark Haber" w:date="2015-11-20T16:50:00Z">
        <w:r w:rsidRPr="009E1585" w:rsidDel="00431530">
          <w:rPr>
            <w:rFonts w:ascii="HelveticaNeue" w:eastAsia="Times New Roman" w:hAnsi="HelveticaNeue"/>
            <w:lang w:val="mt-MT"/>
          </w:rPr>
          <w:delText>,</w:delText>
        </w:r>
      </w:del>
      <w:r w:rsidRPr="009E1585">
        <w:rPr>
          <w:rFonts w:ascii="HelveticaNeue" w:eastAsia="Times New Roman" w:hAnsi="HelveticaNeue"/>
          <w:lang w:val="mt-MT"/>
        </w:rPr>
        <w:t xml:space="preserve"> minn kanunata ta’ </w:t>
      </w:r>
      <w:del w:id="831" w:author="Mark Haber" w:date="2015-11-20T16:50:00Z">
        <w:r w:rsidRPr="009E1585" w:rsidDel="00431530">
          <w:rPr>
            <w:rFonts w:ascii="HelveticaNeue" w:eastAsia="Times New Roman" w:hAnsi="HelveticaNeue"/>
            <w:lang w:val="mt-MT"/>
          </w:rPr>
          <w:delText xml:space="preserve">Thomas Muller </w:delText>
        </w:r>
      </w:del>
      <w:ins w:id="832" w:author="Mark Haber" w:date="2015-11-20T16:50:00Z">
        <w:r>
          <w:rPr>
            <w:rFonts w:ascii="HelveticaNeue" w:eastAsia="Times New Roman" w:hAnsi="HelveticaNeue"/>
            <w:lang w:val="mt-MT"/>
          </w:rPr>
          <w:t>THOMAS M</w:t>
        </w:r>
      </w:ins>
      <w:ins w:id="833" w:author="Mark Haber" w:date="2015-11-20T16:51:00Z">
        <w:r>
          <w:rPr>
            <w:rFonts w:eastAsia="Times New Roman"/>
            <w:lang w:val="mt-MT"/>
          </w:rPr>
          <w:t>Ü</w:t>
        </w:r>
        <w:r>
          <w:rPr>
            <w:rFonts w:ascii="HelveticaNeue" w:eastAsia="Times New Roman" w:hAnsi="HelveticaNeue"/>
            <w:lang w:val="mt-MT"/>
          </w:rPr>
          <w:t xml:space="preserve">LLER </w:t>
        </w:r>
      </w:ins>
      <w:r w:rsidRPr="009E1585">
        <w:rPr>
          <w:rFonts w:ascii="HelveticaNeue" w:eastAsia="Times New Roman" w:hAnsi="HelveticaNeue"/>
          <w:lang w:val="mt-MT"/>
        </w:rPr>
        <w:t>minn barra l-kaxxa</w:t>
      </w:r>
      <w:ins w:id="834" w:author="Mark Haber" w:date="2015-11-20T16:51:00Z">
        <w:r>
          <w:rPr>
            <w:rFonts w:ascii="HelveticaNeue" w:eastAsia="Times New Roman" w:hAnsi="HelveticaNeue"/>
            <w:lang w:val="mt-MT"/>
          </w:rPr>
          <w:t>,</w:t>
        </w:r>
      </w:ins>
      <w:r w:rsidRPr="009E1585">
        <w:rPr>
          <w:rFonts w:ascii="HelveticaNeue" w:eastAsia="Times New Roman" w:hAnsi="HelveticaNeue"/>
          <w:lang w:val="mt-MT"/>
        </w:rPr>
        <w:t xml:space="preserve"> u fl-40 minuta </w:t>
      </w:r>
      <w:del w:id="835" w:author="Mark Haber" w:date="2015-11-20T16:51:00Z">
        <w:r w:rsidRPr="009E1585" w:rsidDel="00431530">
          <w:rPr>
            <w:rFonts w:ascii="HelveticaNeue" w:eastAsia="Times New Roman" w:hAnsi="HelveticaNeue"/>
            <w:lang w:val="mt-MT"/>
          </w:rPr>
          <w:delText xml:space="preserve">li </w:delText>
        </w:r>
      </w:del>
      <w:r w:rsidRPr="009E1585">
        <w:rPr>
          <w:rFonts w:ascii="HelveticaNeue" w:eastAsia="Times New Roman" w:hAnsi="HelveticaNeue"/>
          <w:lang w:val="mt-MT"/>
        </w:rPr>
        <w:t xml:space="preserve">reġa’ kien </w:t>
      </w:r>
      <w:del w:id="836" w:author="Mark Haber" w:date="2015-11-20T16:52:00Z">
        <w:r w:rsidRPr="009E1585" w:rsidDel="003817C7">
          <w:rPr>
            <w:rFonts w:ascii="HelveticaNeue" w:eastAsia="Times New Roman" w:hAnsi="HelveticaNeue"/>
            <w:lang w:val="mt-MT"/>
          </w:rPr>
          <w:delText xml:space="preserve">Robert Lewandowski </w:delText>
        </w:r>
      </w:del>
      <w:ins w:id="837" w:author="Mark Haber" w:date="2015-11-20T16:52:00Z">
        <w:r>
          <w:rPr>
            <w:rFonts w:ascii="HelveticaNeue" w:eastAsia="Times New Roman" w:hAnsi="HelveticaNeue"/>
            <w:lang w:val="mt-MT"/>
          </w:rPr>
          <w:t xml:space="preserve">LEWANDOWSKI, </w:t>
        </w:r>
      </w:ins>
      <w:r w:rsidRPr="009E1585">
        <w:rPr>
          <w:rFonts w:ascii="HelveticaNeue" w:eastAsia="Times New Roman" w:hAnsi="HelveticaNeue"/>
          <w:lang w:val="mt-MT"/>
        </w:rPr>
        <w:t>wara li rċieva mingħand Thomas M</w:t>
      </w:r>
      <w:del w:id="838" w:author="Mark Haber" w:date="2015-11-20T16:52:00Z">
        <w:r w:rsidRPr="009E1585" w:rsidDel="003817C7">
          <w:rPr>
            <w:rFonts w:ascii="HelveticaNeue" w:eastAsia="Times New Roman" w:hAnsi="HelveticaNeue"/>
            <w:lang w:val="mt-MT"/>
          </w:rPr>
          <w:delText>u</w:delText>
        </w:r>
      </w:del>
      <w:ins w:id="839" w:author="Mark Haber" w:date="2015-11-20T16:52:00Z">
        <w:r>
          <w:rPr>
            <w:rFonts w:eastAsia="Times New Roman"/>
            <w:lang w:val="mt-MT"/>
          </w:rPr>
          <w:t>ü</w:t>
        </w:r>
      </w:ins>
      <w:r w:rsidRPr="009E1585">
        <w:rPr>
          <w:rFonts w:ascii="HelveticaNeue" w:eastAsia="Times New Roman" w:hAnsi="HelveticaNeue"/>
          <w:lang w:val="mt-MT"/>
        </w:rPr>
        <w:t>ller.</w:t>
      </w:r>
      <w:del w:id="840" w:author="Mark Haber" w:date="2015-11-20T16:52:00Z">
        <w:r w:rsidRPr="009E1585" w:rsidDel="003817C7">
          <w:rPr>
            <w:rFonts w:ascii="HelveticaNeue" w:eastAsia="Times New Roman" w:hAnsi="HelveticaNeue"/>
            <w:lang w:val="mt-MT"/>
          </w:rPr>
          <w:delText> </w:delText>
        </w:r>
      </w:del>
    </w:p>
    <w:p w14:paraId="0498987F" w14:textId="77777777" w:rsidR="006F7607" w:rsidRPr="009E1585" w:rsidRDefault="006F7607" w:rsidP="009E1585">
      <w:pPr>
        <w:pStyle w:val="Standard"/>
        <w:autoSpaceDE w:val="0"/>
        <w:spacing w:after="400" w:line="360" w:lineRule="auto"/>
        <w:jc w:val="both"/>
        <w:rPr>
          <w:rFonts w:ascii="HelveticaNeue" w:eastAsia="Times New Roman" w:hAnsi="HelveticaNeue"/>
          <w:lang w:val="mt-MT"/>
        </w:rPr>
      </w:pPr>
      <w:r w:rsidRPr="009E1585">
        <w:rPr>
          <w:rFonts w:ascii="HelveticaNeue" w:eastAsia="Times New Roman" w:hAnsi="HelveticaNeue"/>
          <w:lang w:val="mt-MT"/>
        </w:rPr>
        <w:t xml:space="preserve">Fit-tieni taqsima, Bayern naqqsu r-ritmu iżda xorta waħda baqgħu aħjar mill-avversarji. U wara li Bayern fallew bosta okkażjonijiet ta’ skor, kien </w:t>
      </w:r>
      <w:del w:id="841" w:author="Mark Haber" w:date="2015-11-20T16:53:00Z">
        <w:r w:rsidRPr="009E1585" w:rsidDel="003817C7">
          <w:rPr>
            <w:rFonts w:ascii="HelveticaNeue" w:eastAsia="Times New Roman" w:hAnsi="HelveticaNeue"/>
            <w:lang w:val="mt-MT"/>
          </w:rPr>
          <w:delText xml:space="preserve">Jackson Martinez </w:delText>
        </w:r>
      </w:del>
      <w:ins w:id="842" w:author="Mark Haber" w:date="2015-11-20T16:53:00Z">
        <w:r>
          <w:rPr>
            <w:rFonts w:ascii="HelveticaNeue" w:eastAsia="Times New Roman" w:hAnsi="HelveticaNeue"/>
            <w:lang w:val="mt-MT"/>
          </w:rPr>
          <w:t xml:space="preserve">JACKSON MARTINEZ </w:t>
        </w:r>
      </w:ins>
      <w:r w:rsidRPr="009E1585">
        <w:rPr>
          <w:rFonts w:ascii="HelveticaNeue" w:eastAsia="Times New Roman" w:hAnsi="HelveticaNeue"/>
          <w:lang w:val="mt-MT"/>
        </w:rPr>
        <w:t>fit-73 minuta li sko</w:t>
      </w:r>
      <w:del w:id="843" w:author="Mark Haber" w:date="2015-11-20T16:53:00Z">
        <w:r w:rsidRPr="009E1585" w:rsidDel="003817C7">
          <w:rPr>
            <w:rFonts w:ascii="HelveticaNeue" w:eastAsia="Times New Roman" w:hAnsi="HelveticaNeue"/>
            <w:lang w:val="mt-MT"/>
          </w:rPr>
          <w:delText>j</w:delText>
        </w:r>
      </w:del>
      <w:r w:rsidRPr="009E1585">
        <w:rPr>
          <w:rFonts w:ascii="HelveticaNeue" w:eastAsia="Times New Roman" w:hAnsi="HelveticaNeue"/>
          <w:lang w:val="mt-MT"/>
        </w:rPr>
        <w:t>r</w:t>
      </w:r>
      <w:ins w:id="844" w:author="Mark Haber" w:date="2015-11-20T16:53:00Z">
        <w:r>
          <w:rPr>
            <w:rFonts w:ascii="HelveticaNeue" w:eastAsia="Times New Roman" w:hAnsi="HelveticaNeue"/>
            <w:lang w:val="mt-MT"/>
          </w:rPr>
          <w:t>j</w:t>
        </w:r>
      </w:ins>
      <w:r w:rsidRPr="009E1585">
        <w:rPr>
          <w:rFonts w:ascii="HelveticaNeue" w:eastAsia="Times New Roman" w:hAnsi="HelveticaNeue"/>
          <w:lang w:val="mt-MT"/>
        </w:rPr>
        <w:t>a l-</w:t>
      </w:r>
      <w:del w:id="845" w:author="Mark Haber" w:date="2015-11-20T15:34:00Z">
        <w:r w:rsidRPr="009E1585" w:rsidDel="003A6889">
          <w:rPr>
            <w:rFonts w:ascii="HelveticaNeue" w:eastAsia="Times New Roman" w:hAnsi="HelveticaNeue"/>
            <w:lang w:val="mt-MT"/>
          </w:rPr>
          <w:delText>goal</w:delText>
        </w:r>
      </w:del>
      <w:ins w:id="846" w:author="Mark Haber" w:date="2015-11-20T15:34:00Z">
        <w:r>
          <w:rPr>
            <w:rFonts w:ascii="HelveticaNeue" w:eastAsia="Times New Roman" w:hAnsi="HelveticaNeue"/>
            <w:lang w:val="mt-MT"/>
          </w:rPr>
          <w:t>gowl</w:t>
        </w:r>
      </w:ins>
      <w:r w:rsidRPr="009E1585">
        <w:rPr>
          <w:rFonts w:ascii="HelveticaNeue" w:eastAsia="Times New Roman" w:hAnsi="HelveticaNeue"/>
          <w:lang w:val="mt-MT"/>
        </w:rPr>
        <w:t xml:space="preserve"> ta’ konsolazzjoni għall-Portugiżi.</w:t>
      </w:r>
      <w:del w:id="847" w:author="Mark Haber" w:date="2015-11-20T16:54:00Z">
        <w:r w:rsidRPr="009E1585" w:rsidDel="003817C7">
          <w:rPr>
            <w:rFonts w:ascii="HelveticaNeue" w:eastAsia="Times New Roman" w:hAnsi="HelveticaNeue"/>
            <w:lang w:val="mt-MT"/>
          </w:rPr>
          <w:delText> </w:delText>
        </w:r>
      </w:del>
    </w:p>
    <w:p w14:paraId="6D1F049F" w14:textId="77777777" w:rsidR="006F7607" w:rsidRPr="009E1585" w:rsidRDefault="006F7607" w:rsidP="009E1585">
      <w:pPr>
        <w:pStyle w:val="Standard"/>
        <w:autoSpaceDE w:val="0"/>
        <w:spacing w:line="360" w:lineRule="auto"/>
        <w:jc w:val="both"/>
        <w:rPr>
          <w:lang w:val="mt-MT"/>
        </w:rPr>
      </w:pPr>
      <w:r w:rsidRPr="009E1585">
        <w:rPr>
          <w:rFonts w:ascii="HelveticaNeue" w:eastAsia="Times New Roman" w:hAnsi="HelveticaNeue"/>
          <w:lang w:val="mt-MT"/>
        </w:rPr>
        <w:t>Fi</w:t>
      </w:r>
      <w:ins w:id="848" w:author="Mark Haber" w:date="2015-11-20T16:54:00Z">
        <w:r>
          <w:rPr>
            <w:rFonts w:ascii="HelveticaNeue" w:eastAsia="Times New Roman" w:hAnsi="HelveticaNeue"/>
            <w:lang w:val="mt-MT"/>
          </w:rPr>
          <w:t>s</w:t>
        </w:r>
      </w:ins>
      <w:del w:id="849" w:author="Mark Haber" w:date="2015-11-20T16:54:00Z">
        <w:r w:rsidRPr="009E1585" w:rsidDel="003817C7">
          <w:rPr>
            <w:rFonts w:ascii="HelveticaNeue" w:eastAsia="Times New Roman" w:hAnsi="HelveticaNeue"/>
            <w:lang w:val="mt-MT"/>
          </w:rPr>
          <w:delText>t</w:delText>
        </w:r>
      </w:del>
      <w:r w:rsidRPr="009E1585">
        <w:rPr>
          <w:rFonts w:ascii="HelveticaNeue" w:eastAsia="Times New Roman" w:hAnsi="HelveticaNeue"/>
          <w:lang w:val="mt-MT"/>
        </w:rPr>
        <w:t>-87 minuta, Porto kellhom lil Ivan Marcano mkeċċi għal żewġ karti sofor filwaqt li l</w:t>
      </w:r>
      <w:del w:id="850" w:author="Mark Haber" w:date="2015-11-21T14:29:00Z">
        <w:r w:rsidRPr="009E1585" w:rsidDel="0034795B">
          <w:rPr>
            <w:rFonts w:ascii="HelveticaNeue" w:eastAsia="Times New Roman" w:hAnsi="HelveticaNeue"/>
            <w:lang w:val="mt-MT"/>
          </w:rPr>
          <w:delText>-</w:delText>
        </w:r>
      </w:del>
      <w:ins w:id="851" w:author="Mark Haber" w:date="2015-11-21T14:29:00Z">
        <w:r>
          <w:rPr>
            <w:rFonts w:ascii="HelveticaNeue" w:eastAsia="Times New Roman" w:hAnsi="HelveticaNeue"/>
            <w:lang w:val="mt-MT"/>
          </w:rPr>
          <w:noBreakHyphen/>
        </w:r>
      </w:ins>
      <w:r w:rsidRPr="009E1585">
        <w:rPr>
          <w:rFonts w:ascii="HelveticaNeue" w:eastAsia="Times New Roman" w:hAnsi="HelveticaNeue"/>
          <w:lang w:val="mt-MT"/>
        </w:rPr>
        <w:t>midfielder Spanjol</w:t>
      </w:r>
      <w:del w:id="852" w:author="Mark Haber" w:date="2015-11-20T16:54:00Z">
        <w:r w:rsidRPr="009E1585" w:rsidDel="003817C7">
          <w:rPr>
            <w:rFonts w:ascii="HelveticaNeue" w:eastAsia="Times New Roman" w:hAnsi="HelveticaNeue"/>
            <w:lang w:val="mt-MT"/>
          </w:rPr>
          <w:delText>,</w:delText>
        </w:r>
      </w:del>
      <w:r w:rsidRPr="009E1585">
        <w:rPr>
          <w:rFonts w:ascii="HelveticaNeue" w:eastAsia="Times New Roman" w:hAnsi="HelveticaNeue"/>
          <w:lang w:val="mt-MT"/>
        </w:rPr>
        <w:t xml:space="preserve"> </w:t>
      </w:r>
      <w:del w:id="853" w:author="Mark Haber" w:date="2015-11-20T16:54:00Z">
        <w:r w:rsidRPr="009E1585" w:rsidDel="003817C7">
          <w:rPr>
            <w:rFonts w:ascii="HelveticaNeue" w:eastAsia="Times New Roman" w:hAnsi="HelveticaNeue"/>
            <w:lang w:val="mt-MT"/>
          </w:rPr>
          <w:delText xml:space="preserve">Xabi Alonso, </w:delText>
        </w:r>
      </w:del>
      <w:ins w:id="854" w:author="Mark Haber" w:date="2015-11-20T16:54:00Z">
        <w:r>
          <w:rPr>
            <w:rFonts w:ascii="HelveticaNeue" w:eastAsia="Times New Roman" w:hAnsi="HelveticaNeue"/>
            <w:lang w:val="mt-MT"/>
          </w:rPr>
          <w:t xml:space="preserve">XABI ALONSO </w:t>
        </w:r>
      </w:ins>
      <w:del w:id="855" w:author="Mark Haber" w:date="2015-11-20T16:55:00Z">
        <w:r w:rsidRPr="009E1585" w:rsidDel="003817C7">
          <w:rPr>
            <w:rFonts w:ascii="HelveticaNeue" w:eastAsia="Times New Roman" w:hAnsi="HelveticaNeue"/>
            <w:lang w:val="mt-MT"/>
          </w:rPr>
          <w:delText>i</w:delText>
        </w:r>
      </w:del>
      <w:r w:rsidRPr="009E1585">
        <w:rPr>
          <w:rFonts w:ascii="HelveticaNeue" w:eastAsia="Times New Roman" w:hAnsi="HelveticaNeue"/>
          <w:lang w:val="mt-MT"/>
        </w:rPr>
        <w:t>ssiġilla r-</w:t>
      </w:r>
      <w:r>
        <w:rPr>
          <w:rFonts w:ascii="HelveticaNeue" w:eastAsia="Times New Roman" w:hAnsi="HelveticaNeue"/>
          <w:lang w:val="mt-MT"/>
        </w:rPr>
        <w:t>rebħa għal skor finali ta’ 6-1.</w:t>
      </w:r>
    </w:p>
    <w:sectPr w:rsidR="006F7607" w:rsidRPr="009E1585" w:rsidSect="006F7607">
      <w:pgSz w:w="11906" w:h="16838"/>
      <w:pgMar w:top="1440" w:right="1440" w:bottom="1440" w:left="1440" w:header="708" w:footer="708" w:gutter="0"/>
      <w:cols w:space="708"/>
      <w:docGrid w:linePitch="360"/>
      <w:sectPrChange w:id="856" w:author="ops" w:date="2015-11-24T02:29:00Z">
        <w:sectPr w:rsidR="006F7607" w:rsidRPr="009E1585" w:rsidSect="006F7607">
          <w:pgSz w:w="12240" w:h="15840"/>
          <w:pgMar w:top="1440" w:right="1800" w:bottom="1440" w:left="1800" w:header="708" w:footer="708" w:gutter="0"/>
        </w:sectPr>
      </w:sectPrChange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ark Haber" w:date="2015-11-20T13:25:00Z" w:initials="MH">
    <w:p w14:paraId="5A013958" w14:textId="77777777" w:rsidR="006F7607" w:rsidRDefault="006F7607">
      <w:pPr>
        <w:pStyle w:val="CommentText"/>
      </w:pPr>
      <w:r>
        <w:rPr>
          <w:rStyle w:val="CommentReference"/>
        </w:rPr>
        <w:annotationRef/>
      </w:r>
      <w:r>
        <w:rPr>
          <w:lang w:val="mt-MT"/>
        </w:rPr>
        <w:t>iħaddmu / jimplimentaw</w:t>
      </w:r>
    </w:p>
  </w:comment>
  <w:comment w:id="52" w:author="Mark Haber" w:date="2015-11-20T13:33:00Z" w:initials="MH">
    <w:p w14:paraId="7C01BDC1" w14:textId="77777777" w:rsidR="006F7607" w:rsidRDefault="006F7607">
      <w:pPr>
        <w:pStyle w:val="CommentText"/>
      </w:pPr>
      <w:r>
        <w:rPr>
          <w:rStyle w:val="CommentReference"/>
        </w:rPr>
        <w:annotationRef/>
      </w:r>
      <w:r>
        <w:rPr>
          <w:lang w:val="mt-MT"/>
        </w:rPr>
        <w:t>Il-kuntest tas-sentenza qiegħed fil-plural (Huma ...).</w:t>
      </w:r>
    </w:p>
  </w:comment>
  <w:comment w:id="269" w:author="Mark Haber" w:date="2015-11-20T14:01:00Z" w:initials="MH">
    <w:p w14:paraId="69D99EAE" w14:textId="77777777" w:rsidR="006F7607" w:rsidRDefault="006F7607">
      <w:pPr>
        <w:pStyle w:val="CommentText"/>
      </w:pPr>
      <w:r>
        <w:rPr>
          <w:rStyle w:val="CommentReference"/>
        </w:rPr>
        <w:annotationRef/>
      </w:r>
      <w:r>
        <w:rPr>
          <w:lang w:val="mt-MT"/>
        </w:rPr>
        <w:t>Fil-plural għax il-kelliem imbagħad juża “iħallsu $1,400 ...” mhux “tħallas $ ...”.</w:t>
      </w:r>
    </w:p>
  </w:comment>
  <w:comment w:id="575" w:author="Mark Haber" w:date="2015-11-20T14:45:00Z" w:initials="MH">
    <w:p w14:paraId="5CA965EE" w14:textId="77777777" w:rsidR="006F7607" w:rsidRDefault="006F7607">
      <w:pPr>
        <w:pStyle w:val="CommentText"/>
      </w:pPr>
      <w:r>
        <w:rPr>
          <w:rStyle w:val="CommentReference"/>
        </w:rPr>
        <w:annotationRef/>
      </w:r>
      <w:r>
        <w:rPr>
          <w:lang w:val="mt-MT"/>
        </w:rPr>
        <w:t>Plural, għax żewġ kategoriji differenti minn xulxin.</w:t>
      </w:r>
    </w:p>
  </w:comment>
  <w:comment w:id="632" w:author="Mark Haber" w:date="2015-11-20T15:39:00Z" w:initials="MH">
    <w:p w14:paraId="69B84ACD" w14:textId="77777777" w:rsidR="006F7607" w:rsidRDefault="006F7607">
      <w:pPr>
        <w:pStyle w:val="CommentText"/>
      </w:pPr>
      <w:r>
        <w:rPr>
          <w:rStyle w:val="CommentReference"/>
        </w:rPr>
        <w:annotationRef/>
      </w:r>
      <w:r>
        <w:rPr>
          <w:lang w:val="mt-MT"/>
        </w:rPr>
        <w:t xml:space="preserve">Żgur li l-ballun m’għaddiex minn </w:t>
      </w:r>
      <w:r w:rsidRPr="00A67ECD">
        <w:rPr>
          <w:b/>
          <w:bCs/>
          <w:lang w:val="mt-MT"/>
        </w:rPr>
        <w:t>taħt</w:t>
      </w:r>
      <w:r>
        <w:rPr>
          <w:lang w:val="mt-MT"/>
        </w:rPr>
        <w:t xml:space="preserve"> l-art fejn kien jinsab il-gowlkiper!</w:t>
      </w:r>
    </w:p>
  </w:comment>
  <w:comment w:id="658" w:author="Mark Haber" w:date="2015-11-24T02:52:00Z" w:initials="MH">
    <w:p w14:paraId="5E1A9787" w14:textId="77777777" w:rsidR="006F7607" w:rsidRDefault="006F7607">
      <w:pPr>
        <w:pStyle w:val="CommentText"/>
      </w:pPr>
      <w:r>
        <w:rPr>
          <w:rStyle w:val="CommentReference"/>
        </w:rPr>
        <w:annotationRef/>
      </w:r>
      <w:r>
        <w:rPr>
          <w:lang w:val="mt-MT"/>
        </w:rPr>
        <w:t xml:space="preserve">Għalkemm il-lasta hija magħmula minn tliet pilastri (tnejn weqfin u oħra mimduda), f’dan il-kuntest nippreferi neħodha bħala “l-lasta sħiħa”. “Il-lasti” iżjed jintużaw fi frażi bħal, “bejn il-lasti insibu lill-gowlkiper ...” </w:t>
      </w:r>
    </w:p>
  </w:comment>
  <w:comment w:id="668" w:author="Mark Haber" w:date="2015-11-24T02:53:00Z" w:initials="MH">
    <w:p w14:paraId="3D33F5F4" w14:textId="77777777" w:rsidR="006F7607" w:rsidRDefault="006F7607">
      <w:pPr>
        <w:pStyle w:val="CommentText"/>
      </w:pPr>
      <w:r>
        <w:rPr>
          <w:rStyle w:val="CommentReference"/>
        </w:rPr>
        <w:annotationRef/>
      </w:r>
      <w:r>
        <w:rPr>
          <w:lang w:val="mt-MT"/>
        </w:rPr>
        <w:t>Ir-raba’ gowl tagħhom, li jiġi l-ħames gowl fil-logħba peress li sa dak il-ħin l-iskor kien diġà 3-1 (4 gowls fil-logħba).</w:t>
      </w:r>
    </w:p>
  </w:comment>
  <w:comment w:id="683" w:author="Mark Haber" w:date="2015-11-24T02:54:00Z" w:initials="MH">
    <w:p w14:paraId="0D6F584D" w14:textId="77777777" w:rsidR="006F7607" w:rsidRDefault="006F7607">
      <w:pPr>
        <w:pStyle w:val="CommentText"/>
      </w:pPr>
      <w:r>
        <w:rPr>
          <w:rStyle w:val="CommentReference"/>
        </w:rPr>
        <w:annotationRef/>
      </w:r>
      <w:r>
        <w:rPr>
          <w:lang w:val="mt-MT"/>
        </w:rPr>
        <w:t>Frażi kienet ripetuta u faċilment tista’ ma tinkitibx.</w:t>
      </w:r>
    </w:p>
  </w:comment>
  <w:comment w:id="697" w:author="Mark Haber" w:date="2015-11-24T02:55:00Z" w:initials="MH">
    <w:p w14:paraId="039B4078" w14:textId="77777777" w:rsidR="006F7607" w:rsidRDefault="006F7607">
      <w:pPr>
        <w:pStyle w:val="CommentText"/>
      </w:pPr>
      <w:r>
        <w:rPr>
          <w:rStyle w:val="CommentReference"/>
        </w:rPr>
        <w:annotationRef/>
      </w:r>
      <w:r>
        <w:rPr>
          <w:lang w:val="mt-MT"/>
        </w:rPr>
        <w:t>Għax ma kienx l-uniku korner minn Da Silva Ribeiro ... kif se naqraw dalwaqt!</w:t>
      </w:r>
    </w:p>
  </w:comment>
  <w:comment w:id="714" w:author="Mark Haber" w:date="2015-11-20T16:03:00Z" w:initials="MH">
    <w:p w14:paraId="7604DB6F" w14:textId="77777777" w:rsidR="006F7607" w:rsidRDefault="006F7607">
      <w:pPr>
        <w:pStyle w:val="CommentText"/>
      </w:pPr>
      <w:r>
        <w:rPr>
          <w:rStyle w:val="CommentReference"/>
        </w:rPr>
        <w:annotationRef/>
      </w:r>
      <w:r>
        <w:rPr>
          <w:lang w:val="mt-MT"/>
        </w:rPr>
        <w:t>Irreferi għall-kumment ta’ qabel.</w:t>
      </w:r>
    </w:p>
  </w:comment>
  <w:comment w:id="722" w:author="Mark Haber" w:date="2015-11-20T16:06:00Z" w:initials="MH">
    <w:p w14:paraId="33633918" w14:textId="77777777" w:rsidR="006F7607" w:rsidRDefault="006F7607">
      <w:pPr>
        <w:pStyle w:val="CommentText"/>
      </w:pPr>
      <w:r>
        <w:rPr>
          <w:rStyle w:val="CommentReference"/>
        </w:rPr>
        <w:annotationRef/>
      </w:r>
      <w:r>
        <w:rPr>
          <w:lang w:val="mt-MT"/>
        </w:rPr>
        <w:t xml:space="preserve">Waqt kummentarju ta’ logħba, isem </w:t>
      </w:r>
      <w:r w:rsidRPr="006E6442">
        <w:rPr>
          <w:i/>
          <w:iCs/>
          <w:lang w:val="mt-MT"/>
        </w:rPr>
        <w:t>player</w:t>
      </w:r>
      <w:r>
        <w:rPr>
          <w:lang w:val="mt-MT"/>
        </w:rPr>
        <w:t xml:space="preserve"> jew gowlkiper jista’ ma jibqax jiġi ripetut kull darba li jissemma ... kunjomu biżżejjed, l-iktar jekk ma jkunx hemm iżjed </w:t>
      </w:r>
      <w:r w:rsidRPr="006E6442">
        <w:rPr>
          <w:i/>
          <w:iCs/>
          <w:lang w:val="mt-MT"/>
        </w:rPr>
        <w:t>players</w:t>
      </w:r>
      <w:r>
        <w:rPr>
          <w:lang w:val="mt-MT"/>
        </w:rPr>
        <w:t xml:space="preserve"> bl-istess kunjom, u r-riferenza għalih/a tkun ovvja.</w:t>
      </w:r>
    </w:p>
  </w:comment>
  <w:comment w:id="753" w:author="Mark Haber" w:date="2015-11-24T02:56:00Z" w:initials="MH">
    <w:p w14:paraId="00922CA8" w14:textId="77777777" w:rsidR="006F7607" w:rsidRDefault="006F7607">
      <w:pPr>
        <w:pStyle w:val="CommentText"/>
      </w:pPr>
      <w:r>
        <w:rPr>
          <w:rStyle w:val="CommentReference"/>
        </w:rPr>
        <w:annotationRef/>
      </w:r>
      <w:r>
        <w:rPr>
          <w:lang w:val="mt-MT"/>
        </w:rPr>
        <w:t>Fil-kummentarju ġurnalistiku sportiv, hija drawwa li isem il-</w:t>
      </w:r>
      <w:r w:rsidRPr="003A7071">
        <w:rPr>
          <w:i/>
          <w:iCs/>
          <w:lang w:val="mt-MT"/>
        </w:rPr>
        <w:t>player</w:t>
      </w:r>
      <w:r>
        <w:rPr>
          <w:lang w:val="mt-MT"/>
        </w:rPr>
        <w:t xml:space="preserve"> li jiskorja jinkiteb b'ittri kapitali.</w:t>
      </w:r>
    </w:p>
  </w:comment>
  <w:comment w:id="772" w:author="Mark Haber" w:date="2015-11-24T02:57:00Z" w:initials="MH">
    <w:p w14:paraId="02C7E1D5" w14:textId="77777777" w:rsidR="006F7607" w:rsidRDefault="006F7607">
      <w:pPr>
        <w:pStyle w:val="CommentText"/>
      </w:pPr>
      <w:r>
        <w:rPr>
          <w:rStyle w:val="CommentReference"/>
        </w:rPr>
        <w:annotationRef/>
      </w:r>
      <w:r>
        <w:rPr>
          <w:lang w:val="mt-MT"/>
        </w:rPr>
        <w:t>‘jheddu’ tinstema’ ftit ħarxa. Nippreferi tintuża kelma bħal ‘jattakkaw’.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A013958" w15:done="0"/>
  <w15:commentEx w15:paraId="7C01BDC1" w15:done="0"/>
  <w15:commentEx w15:paraId="69D99EAE" w15:done="0"/>
  <w15:commentEx w15:paraId="5CA965EE" w15:done="0"/>
  <w15:commentEx w15:paraId="69B84ACD" w15:done="0"/>
  <w15:commentEx w15:paraId="5E1A9787" w15:done="0"/>
  <w15:commentEx w15:paraId="3D33F5F4" w15:done="0"/>
  <w15:commentEx w15:paraId="0D6F584D" w15:done="0"/>
  <w15:commentEx w15:paraId="039B4078" w15:done="0"/>
  <w15:commentEx w15:paraId="7604DB6F" w15:done="0"/>
  <w15:commentEx w15:paraId="33633918" w15:done="0"/>
  <w15:commentEx w15:paraId="00922CA8" w15:done="0"/>
  <w15:commentEx w15:paraId="02C7E1D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trackRevision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585"/>
    <w:rsid w:val="00027769"/>
    <w:rsid w:val="00040F54"/>
    <w:rsid w:val="00054B44"/>
    <w:rsid w:val="000A1469"/>
    <w:rsid w:val="000A3F35"/>
    <w:rsid w:val="002051CD"/>
    <w:rsid w:val="002A44B9"/>
    <w:rsid w:val="003162C0"/>
    <w:rsid w:val="0034795B"/>
    <w:rsid w:val="0035020E"/>
    <w:rsid w:val="003817C7"/>
    <w:rsid w:val="00387363"/>
    <w:rsid w:val="003A6889"/>
    <w:rsid w:val="003A7071"/>
    <w:rsid w:val="00431530"/>
    <w:rsid w:val="004A3245"/>
    <w:rsid w:val="004C0E5A"/>
    <w:rsid w:val="004D30E6"/>
    <w:rsid w:val="00502366"/>
    <w:rsid w:val="005259F7"/>
    <w:rsid w:val="00644EDD"/>
    <w:rsid w:val="00687697"/>
    <w:rsid w:val="006E6442"/>
    <w:rsid w:val="006F7607"/>
    <w:rsid w:val="0077596E"/>
    <w:rsid w:val="0079624C"/>
    <w:rsid w:val="007D6846"/>
    <w:rsid w:val="00865754"/>
    <w:rsid w:val="00917AF6"/>
    <w:rsid w:val="00935748"/>
    <w:rsid w:val="009E1585"/>
    <w:rsid w:val="00A67ECD"/>
    <w:rsid w:val="00AE5775"/>
    <w:rsid w:val="00B07E51"/>
    <w:rsid w:val="00B33F8F"/>
    <w:rsid w:val="00BD48F9"/>
    <w:rsid w:val="00BD7A84"/>
    <w:rsid w:val="00C45BF0"/>
    <w:rsid w:val="00C97205"/>
    <w:rsid w:val="00D1733B"/>
    <w:rsid w:val="00D70A5C"/>
    <w:rsid w:val="00D76251"/>
    <w:rsid w:val="00D870D0"/>
    <w:rsid w:val="00DA5FFE"/>
    <w:rsid w:val="00DC1F61"/>
    <w:rsid w:val="00DD0C89"/>
    <w:rsid w:val="00DE0E36"/>
    <w:rsid w:val="00DE3C5A"/>
    <w:rsid w:val="00E04F4F"/>
    <w:rsid w:val="00E30B3C"/>
    <w:rsid w:val="00E8482B"/>
    <w:rsid w:val="00E93AA3"/>
    <w:rsid w:val="00E96410"/>
    <w:rsid w:val="00EC38C1"/>
    <w:rsid w:val="00F10FEF"/>
    <w:rsid w:val="00F52C80"/>
    <w:rsid w:val="00F9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637DB8"/>
  <w15:docId w15:val="{34CB1245-AB72-41BE-B0F7-B5A247BC4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E51"/>
    <w:pPr>
      <w:spacing w:after="160" w:line="259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uiPriority w:val="99"/>
    <w:rsid w:val="009E1585"/>
    <w:pPr>
      <w:widowControl w:val="0"/>
      <w:suppressAutoHyphens/>
      <w:autoSpaceDN w:val="0"/>
      <w:textAlignment w:val="baseline"/>
    </w:pPr>
    <w:rPr>
      <w:rFonts w:ascii="Times New Roman" w:eastAsia="Arial Unicode MS" w:hAnsi="Times New Roman"/>
      <w:kern w:val="3"/>
      <w:sz w:val="24"/>
      <w:szCs w:val="24"/>
      <w:lang w:eastAsia="zh-CN"/>
    </w:rPr>
  </w:style>
  <w:style w:type="character" w:styleId="CommentReference">
    <w:name w:val="annotation reference"/>
    <w:basedOn w:val="DefaultParagraphFont"/>
    <w:uiPriority w:val="99"/>
    <w:semiHidden/>
    <w:rsid w:val="002051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051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2051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051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2051C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051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051C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F61"/>
    <w:rPr>
      <w:rFonts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3087</Words>
  <Characters>17602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Mark Haber</cp:lastModifiedBy>
  <cp:revision>2</cp:revision>
  <dcterms:created xsi:type="dcterms:W3CDTF">2015-11-26T01:08:00Z</dcterms:created>
  <dcterms:modified xsi:type="dcterms:W3CDTF">2015-11-26T01:08:00Z</dcterms:modified>
</cp:coreProperties>
</file>