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Ir-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shd w:val="clear" w:color="auto" w:fill="FFFFFF"/>
          <w:lang w:val="mt-MT"/>
          <w:rPrChange w:id="0" w:author="Clifton" w:date="2015-11-22T08:37:00Z">
            <w:rPr>
              <w:rFonts w:ascii="Tahoma" w:eastAsia="Times New Roman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Refere</w:t>
      </w: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e Malti Terry Camilleri f’nofs kontroversja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" w:author="Clifton" w:date="2015-11-22T08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Referee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Internazzjonali tal-Isnooker Terry Camilleri jinsab taħt pressjoni mill-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" w:author="Clifton" w:date="2015-11-22T08:3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3" w:author="Clifton" w:date="2015-10-11T20:50:00Z">
        <w:r w:rsidR="0046327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4" w:author="Clifton" w:date="2015-10-11T20:50:00Z">
        <w:r w:rsidRPr="001B4DF3" w:rsidDel="0046327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ngliża speċjalment mill-BBC Sport wara li ma ħa ebda azzjoni meta l-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" w:author="Clifton" w:date="2015-11-22T08:3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player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Ronnie O’Sullivan poġġa </w:t>
      </w:r>
      <w:del w:id="6" w:author="Clifton" w:date="2015-10-11T20:50:00Z">
        <w:r w:rsidRPr="001B4DF3" w:rsidDel="0046327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l-ġibs  fuq il-mejda biex jikkalkula jekk tgħaddi</w:t>
      </w:r>
      <w:del w:id="7" w:author="Clifton" w:date="2015-10-11T20:5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x boċċa jew le qabel ma ta kolp fuq is-sewda.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Camilleri kien qed jirreffja logħba bejn Ro</w:t>
      </w:r>
      <w:ins w:id="8" w:author="Clifton" w:date="2015-10-11T20:5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nie O’Sullivan u Stuart Bingham waqt il-Kampjonati tad-Dinja li qed isiru f’Sheffield l-Ingilterra magħruf</w:t>
      </w:r>
      <w:ins w:id="9" w:author="Clifton" w:date="2015-10-11T20:51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bħala l-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" w:author="Clifton" w:date="2015-11-22T08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Crucible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Ir-regolamenti tal-Isnooker ma jippermettux li 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" w:author="Clifton" w:date="2015-11-22T08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players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jużaw materjal sabiex ikejlu distanza jew kolp u f’dan il-każ l-azzjoni tal-</w:t>
      </w:r>
      <w:r w:rsidRPr="00BD31A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2" w:author="Clifton" w:date="2015-11-22T08:3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player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kontroversjali O’Sullivan qed titqies bħala irregolari. O’Sillivan rebaħ dan il-kampjonat tad-Dinja 5 darbiet fil-karriera tiegħu.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ins w:id="13" w:author="Clifton" w:date="2015-11-22T08:38:00Z">
        <w:r w:rsidR="00DA6F4F" w:rsidRPr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4" w:author="Clifton" w:date="2015-11-22T08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e</w:t>
        </w:r>
      </w:ins>
      <w:del w:id="15" w:author="Clifton" w:date="2015-11-22T08:38:00Z">
        <w:r w:rsidRPr="00DA6F4F" w:rsidDel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6" w:author="Clifton" w:date="2015-11-22T08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E</w:delText>
        </w:r>
      </w:del>
      <w:ins w:id="17" w:author="Clifton" w:date="2015-11-22T08:38:00Z">
        <w:r w:rsidR="00DA6F4F" w:rsidRPr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8" w:author="Clifton" w:date="2015-11-22T08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x</w:t>
        </w:r>
      </w:ins>
      <w:del w:id="19" w:author="Clifton" w:date="2015-11-22T08:38:00Z">
        <w:r w:rsidRPr="00DA6F4F" w:rsidDel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20" w:author="Clifton" w:date="2015-11-22T08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k</w:delText>
        </w:r>
      </w:del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1" w:author="Clifton" w:date="2015-11-22T08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</w:t>
      </w:r>
      <w:ins w:id="22" w:author="Clifton" w:date="2015-11-22T08:40:00Z">
        <w:r w:rsidR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-</w:t>
        </w:r>
      </w:ins>
      <w:del w:id="23" w:author="Clifton" w:date="2015-11-22T08:38:00Z">
        <w:r w:rsidRPr="00DA6F4F" w:rsidDel="00DA6F4F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24" w:author="Clifton" w:date="2015-11-22T08:3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 xml:space="preserve"> </w:delText>
        </w:r>
      </w:del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5" w:author="Clifton" w:date="2015-11-22T08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player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del w:id="26" w:author="Clifton" w:date="2015-10-11T20:52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skoċċiz </w:delText>
        </w:r>
      </w:del>
      <w:ins w:id="27" w:author="Clifton" w:date="2015-10-11T20:52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Skoċċiż</w:t>
        </w:r>
        <w:r w:rsidR="00EE7B12" w:rsidRPr="001B4DF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 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Ken Doherty li kien qed jikkum</w:t>
      </w:r>
      <w:ins w:id="28" w:author="Clifton" w:date="2015-10-11T20:52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enta fuq il-BBC f’xandira diretta qal li r-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9" w:author="Clifton" w:date="2015-11-22T08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referee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Malti missu ta 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0" w:author="Clifton" w:date="2015-11-22T08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foul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kontra O’Sullivan u 7 punti ta’ penalit</w:t>
      </w:r>
      <w:ins w:id="31" w:author="Clifton" w:date="2015-10-11T20:52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32" w:author="Clifton" w:date="2015-10-11T20:52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iżda dan ma sarx.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Il-World Snooker qed tinvestiga l-każ u tista’ tieħu passi kontra O’Sullivan.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Tliet</w:t>
      </w:r>
      <w:del w:id="33" w:author="Clifton" w:date="2015-10-11T20:52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t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logħbiet għat-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shd w:val="clear" w:color="auto" w:fill="FFFFFF"/>
          <w:lang w:val="mt-MT"/>
          <w:rPrChange w:id="34" w:author="Clifton" w:date="2015-11-22T08:40:00Z">
            <w:rPr>
              <w:rFonts w:ascii="Tahoma" w:eastAsia="Times New Roman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Nazzjonali tan-Nisa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Bejn</w:t>
      </w:r>
      <w:ins w:id="35" w:author="Clifton" w:date="2015-11-22T08:41:00Z">
        <w:r w:rsidR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36" w:author="Clifton" w:date="2015-11-22T08:41:00Z">
        <w:r w:rsidRPr="001B4DF3" w:rsidDel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nhar is-Sibt 4 u l-Ħamis 9 ta’ April it-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7" w:author="Clifton" w:date="2015-11-22T08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Nazzjonali Malti mmexxi mill-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8" w:author="Clifton" w:date="2015-11-22T08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coach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il-ġdid Mark Gatt se jkun impenjat fil-Grupp preliminari ta’ kwalifikazzjoni għall-kompetizzjoni UEFA Womens</w:t>
      </w:r>
      <w:ins w:id="39" w:author="Clifton" w:date="2015-10-11T20:54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Euro 2017.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 </w:t>
      </w:r>
      <w:ins w:id="40" w:author="Clifton" w:date="2015-10-11T20:54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41" w:author="Clifton" w:date="2015-10-11T20:54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rupp 2 it-tfajliet Maltin se jkunu qed jilagħbu kontra l-Ġorġja, Andorra u </w:t>
      </w:r>
      <w:ins w:id="42" w:author="Clifton" w:date="2015-10-11T20:54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Gżejjer Faroe.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 kliem il-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3" w:author="Clifton" w:date="2015-11-22T08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coach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Gatt it-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4" w:author="Clifton" w:date="2015-11-22T08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tiegħu jinsab ippreparat sew għal dawn il-logħbiet hekk kif it-</w:t>
      </w:r>
      <w:r w:rsidRPr="00F7048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5" w:author="Clifton" w:date="2015-11-25T21:4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għandu moral għoli wara l-wirjiet sbieħ u riżultati pożittivi fl-Aphrodite Cup f’Ċipru ġim</w:t>
      </w:r>
      <w:ins w:id="46" w:author="Clifton" w:date="2015-11-22T08:42:00Z">
        <w:r w:rsidR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47" w:author="Clifton" w:date="2015-11-22T08:42:00Z">
        <w:r w:rsidRPr="001B4DF3" w:rsidDel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tejn ilu. Gatt li kien ilu 8 snin assistent ta’ Pierre Brincat qal flimkien mal-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8" w:author="Clifton" w:date="2015-11-22T08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players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studjaw lill-avversarji u se jkunu qed jilagħbu apparti biex jieħdu pjaċir se jil</w:t>
      </w:r>
      <w:ins w:id="49" w:author="Clifton" w:date="2015-11-22T08:42:00Z">
        <w:r w:rsidR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</w:t>
      </w:r>
      <w:del w:id="50" w:author="Clifton" w:date="2015-11-22T08:42:00Z">
        <w:r w:rsidRPr="001B4DF3" w:rsidDel="00DA6F4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 wkoll biex jirbħu u jippruvaw jispiċċaw l-ewwel fil-Grupp hekk kif kien il-każ sentejn ilu meta rbaħna Grupp simili li kien intlagħab ukoll f’Malta.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Pierre Brincat illum il-ġurnata fir-rwol ta’ Direttur tal-</w:t>
      </w:r>
      <w:r w:rsidRPr="00F7048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1" w:author="Clifton" w:date="2015-11-25T21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Football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tan-Nisa faħħar is-sistema ta’ Mark Gatt u ammetta li bl-ideat ġodda li daħħal Gatt it-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2" w:author="Clifton" w:date="2015-11-22T08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Nazzjonali tan-Nisa jista’ jkompli jitjieb fi</w:t>
      </w:r>
      <w:ins w:id="53" w:author="Clifton" w:date="2015-10-11T20:55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54" w:author="Clifton" w:date="2015-10-11T20:55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-xena internazzjonali.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</w:t>
      </w:r>
      <w:ins w:id="55" w:author="Clifton" w:date="2015-10-11T20:55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56" w:author="Clifton" w:date="2015-10-11T20:55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naħa tagħ</w:t>
      </w:r>
      <w:ins w:id="57" w:author="Clifton" w:date="2015-10-11T20:55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h</w:t>
        </w:r>
      </w:ins>
      <w:del w:id="58" w:author="Clifton" w:date="2015-10-11T20:55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 </w:t>
      </w:r>
      <w:del w:id="59" w:author="Clifton" w:date="2015-10-11T20:55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0" w:author="Clifton" w:date="2015-11-22T08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player 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ta’ Birkirkara u tat-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1" w:author="Clifton" w:date="2015-11-22T08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team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Nazzjonali 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2" w:author="Clifton" w:date="2015-11-22T08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midfielder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Gabriella Zahra tenniet l-importanza li s-suċċess riċenti f’Ċipru kien importanti iżda hi u t-tfajliet sħabha għandhom iżommu saqajhom mal-art u jaffrontaw dawn it-tliet logħbiet b’konċentrazzjoni massima.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Meta mistoqsi speċifikament fuq il-format tal-kampjonat tan-Nisa ta’ dan l-istaġun Mark Gatt qal li hu ma jaqbilx mas-sistema preżenti u favur żewġ diviżjonijiet.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TVM fi produzzjoni Sportiva ma’ stazzjonijiet Ewro-Mediterranji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Il-PBS qed tieħu sehem fl-edizzjoni  tas-sena 2014 ta’ Inter-Rives: proġett g</w:t>
      </w:r>
      <w:ins w:id="63" w:author="Clifton" w:date="2015-10-11T20:55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64" w:author="Clifton" w:date="2015-10-11T20:55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all-ko</w:t>
      </w:r>
      <w:del w:id="65" w:author="Clifton" w:date="2015-11-25T21:51:00Z">
        <w:r w:rsidRPr="001B4DF3" w:rsidDel="00293EF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produzzjoni televiżiva bejn stazzjonijiet Għarab u Ewropej fi ħdan l-Organizzazzjoni COPEAM li tifforma parti mill-European Broadcasting Union bis-sehem tal-istazzjonijiet radjutelevi</w:t>
      </w:r>
      <w:ins w:id="66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67" w:author="Clifton" w:date="2015-10-11T20:56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ivi tal-Ewropa t’isfel u tal-Afrika ta’ Fuq.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It-tema magħżula hija Sport Mingħajr Fruntieri: bl-għanijiet ewlenin tal-proġett ikunu li je</w:t>
      </w:r>
      <w:ins w:id="68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del w:id="69" w:author="Clifton" w:date="2015-10-11T20:56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</w:t>
      </w:r>
      <w:ins w:id="70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71" w:author="Clifton" w:date="2015-10-11T20:56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izza l-valuri tal-isport bħala strument fost l-oħrajn għall-inklużjoni soċjali; waqt li jinkora</w:t>
      </w:r>
      <w:ins w:id="72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ġixxi lill-pubbliku jinvolvi ruħu f’attivit</w:t>
      </w:r>
      <w:ins w:id="73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74" w:author="Clifton" w:date="2015-10-11T20:56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sportiva.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Inter-Rives IV se jlaqqa’ xandara minn tlettax-il stazzjon Ewropew u Għarbi f’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5" w:author="Clifton" w:date="2015-11-22T08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workshop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dan ix-xahar f’Tun</w:t>
      </w:r>
      <w:ins w:id="76" w:author="Clifton" w:date="2015-11-25T21:52:00Z">
        <w:r w:rsidR="00293EF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eż</w:t>
        </w:r>
      </w:ins>
      <w:del w:id="77" w:author="Clifton" w:date="2015-11-25T21:52:00Z">
        <w:r w:rsidRPr="001B4DF3" w:rsidDel="00293EF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is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u ieħor aktar tard f’belt Ewrope</w:t>
      </w:r>
      <w:del w:id="78" w:author="Clifton" w:date="2015-10-11T20:56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Il-PBS se tkun </w:t>
      </w:r>
      <w:ins w:id="79" w:author="Clifton" w:date="2015-10-11T20:56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ir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rappreżentata mill-ġurnalist sportiv Rodney Vassallo u l-</w:t>
      </w:r>
      <w:r w:rsidRPr="00DA6F4F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0" w:author="Clifton" w:date="2015-11-22T08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video-editor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fit-Taqsima Sport Edmund Curmi.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Kull stazzjon imsieħeb fil-proġett irid jipproduċi dokumentarju qasir u mbagħad ikollu d-dritt juri s-sensiela sħiħa ta’ dokumentarji maħduma fil-qafas tal-proġett.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L-ewwel </w:t>
      </w:r>
      <w:r w:rsidRPr="007402B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1" w:author="Clifton" w:date="2015-11-22T08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workshop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se jkun iddedikat għall-għażla tas-suġġetti; it-tieni wieħed se jiffoka fuq il-wiri tal-filmati miġbuda u fuq il-muntaġġ. Peter Cossai, Kap Taqsima Sport tal-PBS, ser jirrappre</w:t>
      </w:r>
      <w:ins w:id="82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83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enta lil Malta fil-fa</w:t>
      </w:r>
      <w:ins w:id="84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85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finali li fiha huwa mistenni li jkun approvat il-pro</w:t>
      </w:r>
      <w:ins w:id="86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87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ett spe</w:t>
      </w:r>
      <w:ins w:id="88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89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jali ta’ Malta dwar l-Istorja kollha tal-Middle Sea Race b’filmati stori</w:t>
      </w:r>
      <w:ins w:id="90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91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mill-</w:t>
      </w:r>
      <w:ins w:id="92" w:author="Clifton" w:date="2015-11-22T08:45:00Z">
        <w:r w:rsidR="007402B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93" w:author="Clifton" w:date="2015-11-22T08:45:00Z">
        <w:r w:rsidRPr="001B4DF3" w:rsidDel="007402B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rkivji.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Il-laqgħat se jitmexxew minn esperti fil-produzzjoni tad-dokumentarji; bil-parteċipanti mħeġġa jaqsmu l-esperjenzi tagħhom fil-qasam.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Inter-Rives IV huwa proġett bi sħab bejn il-COPEAM – il-Konferenza Permanenti tal-Operaturi Awdjo</w:t>
      </w:r>
      <w:ins w:id="94" w:author="Clifton" w:date="2015-11-22T08:45:00Z">
        <w:r w:rsidR="007402B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v</w:t>
        </w:r>
      </w:ins>
      <w:del w:id="95" w:author="Clifton" w:date="2015-11-22T08:45:00Z">
        <w:r w:rsidRPr="001B4DF3" w:rsidDel="007402B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-V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iżivi – u l-ASBU – l-Unjoni tax-Xandara tal-Pajjiżi Għarab.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Il-Gladjaturi Qriema jċedu fl-aħħar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Hekk kif it-tokki tal-arloġġ immarkaw id-90 minuta, kollox kien jidher li Qormi kienu se jiġbru punt prezzjuż kontra avversarji ferm iktar ikkwotati minnhom. Iżda maġija tat-Tuneżin Abdelkarim Nafti ħassret il-festi għall-Qriema u tat it-tliet punti importanti għal</w:t>
      </w:r>
      <w:ins w:id="96" w:author="Clifton" w:date="2015-10-11T20:57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97" w:author="Clifton" w:date="2015-10-11T20:57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Beltin.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Il-kowċ Taljan ta’ Qormi, Tommaso Volpi laqqam din il-logħba bħala David kontra Gulija. Għalkemm Gulija beda jattakka sab lil David ferm attent li ma jaqlax aktar milli jmissu.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Iżda lil hinn mill-metafori, il-Qriema kienu </w:t>
      </w:r>
      <w:ins w:id="98" w:author="Clifton" w:date="2015-11-25T21:53:00Z">
        <w:r w:rsidR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dixxiplinati ħafna fil-grawnd bil-Beltin isibuha ferm diffiċli biex jippenetraw. Huma riedu jirrispondu għar-rebħiet ta’ Sliema, Hibernians u Birkirkara sabiex ikomplu l-pass ma’ ta’ fuq.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Iktar ma beda għaddej il-ħin u dak l-imbierek gowl ma wasalx, bdiet tikber il-frustrazzjoni u n-nervożiżmu f’moħħ il-plejers Beltin.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Qormi għandhom għax jirringrazzjaw lil</w:t>
      </w:r>
      <w:ins w:id="99" w:author="Clifton" w:date="2015-10-11T20:58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00" w:author="Clifton" w:date="2015-10-11T20:58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gowler Matthew Farrugia li llum kien f’vena mill-aqwa u laqa’ mill-aħjar li seta’ </w:t>
      </w:r>
      <w:ins w:id="101" w:author="Clifton" w:date="2015-11-25T21:54:00Z">
        <w:r w:rsidR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x-xuttijiet destinati lejn il-lasti tagħhom.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Valletta kellhom neqsin lil Denni, Shaun Bajada u Kurt Magro filwaqt li ddebutta Jean Pierre Mifsud Triganza għalihom.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 Qormi reġa</w:t>
      </w:r>
      <w:ins w:id="102" w:author="Clifton" w:date="2015-10-11T20:58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03" w:author="Clifton" w:date="2015-11-25T21:54:00Z">
        <w:r w:rsidR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rritorna Jorge Pereira da Silva li daħal fit-tieni taqsima.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Fl-10 minuta pass ta’ Hamza Barry lejn Nafti ra lil dan tal-aħħar jixħet xutt bid-dawra u pront</w:t>
      </w:r>
      <w:ins w:id="104" w:author="Clifton" w:date="2015-11-25T21:54:00Z">
        <w:r w:rsidR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kienet ir-risposta tal-gowler Farrugia li </w:t>
      </w:r>
      <w:del w:id="105" w:author="Clifton" w:date="2015-11-24T15:40:00Z">
        <w:r w:rsidRPr="001B4DF3" w:rsidDel="00E656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mgħejjun </w:delText>
        </w:r>
      </w:del>
      <w:ins w:id="106" w:author="Clifton" w:date="2015-11-24T15:40:00Z">
        <w:r w:rsidR="00E656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megħjun</w:t>
        </w:r>
        <w:r w:rsidR="00E65677" w:rsidRPr="001B4DF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mill-mimduda xeħet f’korner.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Fil-21 minuta pass lura xi ftit perikoluż ta’ Alfred Effiong ra lil</w:t>
      </w:r>
      <w:ins w:id="107" w:author="Clifton" w:date="2015-10-11T20:59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08" w:author="Clifton" w:date="2015-10-11T20:59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gowler Farrugia għal Qormi jaqbad b’idu biex mill-frikik ordnat mir-referi Adrian Azzopardi, ix-xutt finali ta’ Ian Zammit ġie mwaqqaf mill-barriera.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F’kontrattakk tajjeb, l-eks</w:t>
      </w:r>
      <w:del w:id="109" w:author="Clifton" w:date="2015-11-22T08:47:00Z">
        <w:r w:rsidRPr="001B4DF3" w:rsidDel="007402B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plejer Belti Roderick Bajada daħal tajjeb fil-kaxxa li xxuttja iżda f’żewġ ċirkostanzi ra lid-difiża Beltija xxejjen il-periklu.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Fit-tieni taqsima kien imiss lil Qormi li jolqtu l-lasta wara xutt b’saħħtu u preċiż ta’ Jorginho li ħasad lil</w:t>
      </w:r>
      <w:ins w:id="110" w:author="Clifton" w:date="2015-10-11T20:59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11" w:author="Clifton" w:date="2015-10-11T20:59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gowler Belti Marino iżda l-ballun ħabat mal-wieqfa.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Fis-86 minuta daqqa ta’ ras ta’ Effiong fuq kross ta’ Jorginho rat l-aħjar mill-gowler Marino, li </w:t>
      </w:r>
      <w:del w:id="112" w:author="Clifton" w:date="2015-11-25T21:55:00Z">
        <w:r w:rsidRPr="001B4DF3" w:rsidDel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mgħejjun </w:delText>
        </w:r>
      </w:del>
      <w:ins w:id="113" w:author="Clifton" w:date="2015-11-25T21:55:00Z">
        <w:r w:rsidR="00C41B3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megħjun</w:t>
        </w:r>
        <w:r w:rsidR="00C41B35" w:rsidRPr="001B4DF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mil-lasta ċaħħad lin-Niġerjan mill-gowl.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kif inhi l-liġi tal-futbol, gowl mitluf ifisser gowl maqlugħ. U hekk ġralhom Qormi meta proprju mat-tmiem id-90 minuta azzjoni personali ta’ ABDEKARIM NAFTI ħalliet fil-post diversi difensuri ta’ Qormi u b’xutt bid-dawra ħasad lil Farrugia u xeħet fix-xibka u tefa’ lill-partitarji Beltin f’dillirju ta’ ferħ.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Din kienet l-aħħar azzjoni bil-Beltin iħossuhom ixxurtjati li rnexxielhom jakkwistaw it-tliet punti. Min-naħa ta’ Qormi għalkemm ħarġu b’idejhom vojta minn din il-logħba xorta jimtlew b’kuraġġ wara wirja bħal din għal</w:t>
      </w:r>
      <w:ins w:id="114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15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kumplament tal-Kampjonat.</w:t>
      </w:r>
    </w:p>
    <w:p w:rsidR="004E18F0" w:rsidRPr="001B4DF3" w:rsidRDefault="004E18F0" w:rsidP="004E18F0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lastRenderedPageBreak/>
        <w:t xml:space="preserve">Open House </w:t>
      </w:r>
      <w:ins w:id="116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i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mtella’ mill-Hospice Malta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Hospice Malta ser torganizza Open House il-Ħadd  7 ta’</w:t>
      </w:r>
      <w:ins w:id="117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Ġunju 2015, mid-9.00 am </w:t>
      </w:r>
      <w:ins w:id="118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‘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</w:t>
      </w:r>
      <w:ins w:id="119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20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quddiem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[Image: Hospice Open day 2015]  L-attivit</w:t>
      </w:r>
      <w:ins w:id="121" w:author="Clifton" w:date="2015-11-22T08:58:00Z">
        <w:r w:rsidR="008E42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22" w:author="Clifton" w:date="2015-11-22T08:58:00Z">
        <w:r w:rsidRPr="001B4DF3" w:rsidDel="008E42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tibda b’quddiesa  fl</w:t>
      </w:r>
      <w:ins w:id="123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24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g</w:t>
      </w:r>
      <w:ins w:id="125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26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axra u tkompli b’attivitajiet organizzati matul il-</w:t>
      </w:r>
      <w:ins w:id="127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28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urnata g</w:t>
      </w:r>
      <w:ins w:id="129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30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all-familja kollha fosthom “</w:t>
      </w:r>
      <w:del w:id="131" w:author="Clifton" w:date="2015-11-22T08:58:00Z">
        <w:r w:rsidRPr="001B4DF3" w:rsidDel="008E42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32" w:author="Clifton" w:date="2015-11-22T08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Show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tal-klieb mill</w:t>
      </w:r>
      <w:ins w:id="133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34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Pulizija”, il-banda ta San </w:t>
      </w:r>
      <w:ins w:id="135" w:author="Clifton" w:date="2015-10-11T21:00:00Z">
        <w:r w:rsidR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136" w:author="Clifton" w:date="2015-10-11T21:00:00Z">
        <w:r w:rsidRPr="001B4DF3" w:rsidDel="00EE7B12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abriel ta</w:t>
      </w:r>
      <w:ins w:id="137" w:author="Clifton" w:date="2015-10-11T21:00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38" w:author="Clifton" w:date="2015-11-22T08:59:00Z">
        <w:r w:rsidR="008E42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39" w:author="Clifton" w:date="2015-11-22T08:59:00Z">
        <w:r w:rsidRPr="001B4DF3" w:rsidDel="008E42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al Balzan, </w:t>
      </w:r>
      <w:ins w:id="140" w:author="Clifton" w:date="2015-11-22T08:59:00Z">
        <w:r w:rsidR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b</w:t>
        </w:r>
      </w:ins>
      <w:del w:id="141" w:author="Clifton" w:date="2015-11-22T08:59:00Z">
        <w:r w:rsidRPr="008E4248" w:rsidDel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42" w:author="Clifton" w:date="2015-11-22T08:5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B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43" w:author="Clifton" w:date="2015-11-22T08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azaar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ins w:id="144" w:author="Clifton" w:date="2015-11-22T08:59:00Z">
        <w:r w:rsidR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c</w:t>
        </w:r>
      </w:ins>
      <w:del w:id="145" w:author="Clifton" w:date="2015-11-22T08:59:00Z">
        <w:r w:rsidRPr="008E4248" w:rsidDel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46" w:author="Clifton" w:date="2015-11-22T08:5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C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47" w:author="Clifton" w:date="2015-11-22T08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ake </w:t>
      </w:r>
      <w:ins w:id="148" w:author="Clifton" w:date="2015-11-22T08:59:00Z">
        <w:r w:rsidR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s</w:t>
        </w:r>
      </w:ins>
      <w:del w:id="149" w:author="Clifton" w:date="2015-11-22T08:59:00Z">
        <w:r w:rsidRPr="008E4248" w:rsidDel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50" w:author="Clifton" w:date="2015-11-22T08:58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S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51" w:author="Clifton" w:date="2015-11-22T08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ale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, u attivitajiet ta’ log</w:t>
      </w:r>
      <w:ins w:id="152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53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ob g</w:t>
      </w:r>
      <w:ins w:id="154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55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at</w:t>
      </w:r>
      <w:ins w:id="156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57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tfal.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Kulħadd huwa ġentilment mistieden biex jattendi.  Għal aktar informazzjoni tistgħu tikkuntattjawna fuq 21440085 waqt il-ħinijet tal-uffiċċju.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Tistgħu wkoll iżżuru  </w:t>
      </w:r>
      <w:del w:id="158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s-sit elettroniku tagħna: </w:t>
      </w:r>
      <w:hyperlink r:id="rId6" w:history="1">
        <w:r w:rsidRPr="001B4DF3">
          <w:rPr>
            <w:rFonts w:ascii="Tahoma" w:eastAsia="Times New Roman" w:hAnsi="Tahoma" w:cs="Tahoma"/>
            <w:b/>
            <w:bCs/>
            <w:color w:val="000000"/>
            <w:sz w:val="24"/>
            <w:szCs w:val="24"/>
            <w:lang w:val="mt-MT"/>
          </w:rPr>
          <w:t>www.hospicemalta.org</w:t>
        </w:r>
      </w:hyperlink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 jew tfittxuna fuq il-</w:t>
      </w:r>
      <w:ins w:id="159" w:author="Clifton" w:date="2015-11-22T08:59:00Z">
        <w:r w:rsidR="008E4248" w:rsidRPr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60" w:author="Clifton" w:date="2015-11-22T09:01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F</w:t>
        </w:r>
      </w:ins>
      <w:del w:id="161" w:author="Clifton" w:date="2015-11-22T08:59:00Z">
        <w:r w:rsidRPr="008E4248" w:rsidDel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62" w:author="Clifton" w:date="2015-11-22T09:01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f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63" w:author="Clifton" w:date="2015-11-22T09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acebook </w:t>
      </w:r>
      <w:ins w:id="164" w:author="Clifton" w:date="2015-11-22T09:01:00Z">
        <w:r w:rsidR="008E4248" w:rsidRPr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65" w:author="Clifton" w:date="2015-11-22T09:01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P</w:t>
        </w:r>
      </w:ins>
      <w:del w:id="166" w:author="Clifton" w:date="2015-11-22T09:01:00Z">
        <w:r w:rsidRPr="008E4248" w:rsidDel="008E4248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167" w:author="Clifton" w:date="2015-11-22T09:01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p</w:delText>
        </w:r>
      </w:del>
      <w:r w:rsidRPr="008E4248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68" w:author="Clifton" w:date="2015-11-22T09:0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age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tagħna “Hospice Malta”.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Tista tg</w:t>
      </w:r>
      <w:ins w:id="169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70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 billli tag</w:t>
      </w:r>
      <w:ins w:id="171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72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mel id-donazzjoni tieg</w:t>
      </w:r>
      <w:ins w:id="173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74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ek  u tibg</w:t>
      </w:r>
      <w:ins w:id="175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76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at  </w:t>
      </w:r>
      <w:ins w:id="177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78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ms fuq dawn in</w:t>
      </w:r>
      <w:ins w:id="179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80" w:author="Clifton" w:date="2015-10-11T21:01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numri</w:t>
      </w:r>
      <w:ins w:id="181" w:author="Clifton" w:date="2015-10-11T21:01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</w:p>
    <w:p w:rsidR="004E18F0" w:rsidRPr="001B4DF3" w:rsidRDefault="004E18F0" w:rsidP="004E18F0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F’Napli: tarbija tat-twelid abbandunata ħdejn il-kaxxi taż-żibel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Żewġ tfajliet sabu tarbija tat-twelid abbandunata fl-art ħdejn kaxxi taż-żibel. It-tarbija nstabet illum waranof</w:t>
      </w:r>
      <w:del w:id="182" w:author="Clifton" w:date="2015-10-11T21:02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</w:t>
      </w:r>
      <w:ins w:id="183" w:author="Clifton" w:date="2015-10-11T21:02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nhar f’Calvizzano, f’Napli. Il-Pulizija Taljana qalet li l-kundizzjoni tat-tarbija ta’ karnaġġjon ċar hija tajba. It-tarbija li ngħatat l-isem ta’ Maria nstabet mit-tfajliet wara li semgħuha tibki ħdejn il-kaxxi taż-żibel. Hija ttieħdet l-isptar ta’ San Giuliano u wara kien deċiż li </w:t>
      </w:r>
      <w:del w:id="184" w:author="Clifton" w:date="2015-11-22T09:02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t-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tiġi ttrasferita f’Santobono f’Napli.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It-tarbija kienet abbandunata mhux </w:t>
      </w:r>
      <w:del w:id="185" w:author="Clifton" w:date="2015-11-22T09:02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‘</w:delText>
        </w:r>
      </w:del>
      <w:ins w:id="186" w:author="Clifton" w:date="2015-11-22T09:02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 bogħod minn istitut tas-sorijiet li kien jilqa’ fih orfanatrofju. S’issa l-Pulizija għadha ma tat ebda tweġiba dwar is-sejba ta’ din it-tarbija ta’ ftit sigħat.  Min-naħa tiegħu, is-Sindku ta’ Calvizzano, Giuseppe Salatiello, wiegħed li se jkun qiegħed isegwi dan il-każ. Fl-istess waqt, il-Pulizija bdiet bl-investigazzjonijiet tagħha biex tinstab omm it-tarbija li ġiet abbandunata madwar disa’ sigħat wara  li twieldet. Fil-fatt it-tarbija nstabet bil-kurdun imqabbad magħha.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Ħames persuni mejta wara sparatura fl-Iżvizzera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Diversi persuni nqatlu fi sparatura li seħħet fil-belt Żvizzera ta’ Wuerenlingen li tinsab fil-Majjistral ta’ Zurich f’dak li qed jitqies mill-pulizija Żvizzera bħala każ li seħħ minħabba argument familjari. Rapporti jindikaw li l-isparatura seħħet ftit wara l-11 tal-lejl li għadda, bil-pulizija jsibu kadavri kemm barra u anke f’residenza privat</w:t>
      </w:r>
      <w:ins w:id="187" w:author="Clifton" w:date="2015-10-11T21:03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188" w:author="Clifton" w:date="2015-10-11T21:03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L-aggressur li spara huwa wieħed mill-vittmi u jidher ukoll li numru ta’ vittmi fl-isparatura kienu jafuh. Kelliem għall-pulizija kkonferma mal-</w:t>
      </w:r>
      <w:r w:rsidRPr="002A405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89" w:author="Clifton" w:date="2015-11-22T09:0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media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dan ma kienx każ terroristiku iżda argument jaħraq bejn membri tal-familja.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Il-belt ta’ Wuerenlingen għandha popolazzjoni ta’ 4,500 persuna.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Tliet snin ħabs fuq korruzzjoni għall-</w:t>
      </w:r>
      <w:ins w:id="190" w:author="Clifton" w:date="2015-11-22T09:03:00Z">
        <w:r w:rsidR="002A4054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eks-</w:t>
        </w:r>
      </w:ins>
      <w:del w:id="191" w:author="Clifton" w:date="2015-11-22T09:03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ex-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President Eġizzjan Mubarak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L-e</w:t>
      </w:r>
      <w:ins w:id="192" w:author="Clifton" w:date="2015-11-22T09:04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ks</w:t>
        </w:r>
      </w:ins>
      <w:del w:id="193" w:author="Clifton" w:date="2015-11-22T09:04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x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-President tal-Eġittu Hosni Mubarak ġie </w:t>
      </w:r>
      <w:ins w:id="194" w:author="Clifton" w:date="2015-11-22T09:04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kundannat tliet snin ħabs minn Qorti fil-Kajr li reġgħet semgħet </w:t>
      </w:r>
      <w:ins w:id="195" w:author="Clifton" w:date="2015-10-11T21:03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l-ġuri tiegħu fuq akkużi ta’ korruzzjoni.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Iż-żewġ uliedu wkoll intbagħtu erba’ snin ħabs kull wieħed.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kien l-aħħar każ pendenti li Mubarak kellu quddiem il-Qorti u kien ji</w:t>
      </w:r>
      <w:ins w:id="196" w:author="Clifton" w:date="2015-10-11T21:04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tratta akkużi li uża fondi pubbliċi biex isebbaħ proprjetajiet tal-familja tiegħu fil-kapitali u mal-kosta tal-Baħar l-Aħmar.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Mubarak mexxa l-Eġittu għal 30 sena sakemm twarrab mill-poter fir-rivoluzzjoni tal-2011.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1B4DF3" w:rsidRPr="001B4DF3" w:rsidRDefault="001B4DF3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L-istokks Ewropej kienu </w:t>
      </w:r>
      <w:del w:id="197" w:author="Clifton" w:date="2015-11-22T09:05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mħallta</w:t>
      </w:r>
    </w:p>
    <w:p w:rsidR="004E18F0" w:rsidRPr="001B4DF3" w:rsidRDefault="004E18F0" w:rsidP="004E18F0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L-ewro </w:t>
      </w:r>
      <w:del w:id="198" w:author="Clifton" w:date="2015-11-22T09:05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</w:t>
      </w:r>
      <w:ins w:id="199" w:author="Clifton" w:date="2015-10-11T21:04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aħħaħ matul il-jum fost tamiet ta’ ftehim ta’ kompromess dwar ftehim ġdid dwar il-Greċja wara li l-ftehim preżenti tal-</w:t>
      </w:r>
      <w:r w:rsidRPr="002A4054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0" w:author="Clifton" w:date="2015-11-22T09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bailout</w:t>
      </w: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jagħlaq dan ix-xahar.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L-ewro baqa’ moderament ogħla kontra d-dollaru u hekk għamlet ukoll l-</w:t>
      </w:r>
      <w:ins w:id="201" w:author="Clifton" w:date="2015-11-22T09:06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202" w:author="Clifton" w:date="2015-11-22T09:06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sterlina meta laħqet l-ogħla livell f’xahar għax is-sentiment dwar il-munita Am</w:t>
      </w:r>
      <w:del w:id="203" w:author="Clifton" w:date="2015-10-11T21:04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erik</w:t>
      </w:r>
      <w:ins w:id="204" w:author="Clifton" w:date="2015-10-11T21:04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 baqa’ vulnerabbli wara sensiela ta’ dejta ma tant</w:t>
      </w:r>
      <w:ins w:id="205" w:author="Clifton" w:date="2015-10-11T21:04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206" w:author="Clifton" w:date="2015-10-11T21:04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tajba dwar dwar l-Istati Uniti.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</w:t>
      </w:r>
      <w:ins w:id="207" w:author="Clifton" w:date="2015-11-22T09:06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208" w:author="Clifton" w:date="2015-11-22T09:06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ollaru Awstr</w:t>
      </w:r>
      <w:ins w:id="209" w:author="Clifton" w:date="2015-10-11T21:05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ljan kien ogħla kontra d-</w:t>
      </w:r>
      <w:ins w:id="210" w:author="Clifton" w:date="2015-11-22T09:06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211" w:author="Clifton" w:date="2015-11-22T09:06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ollaru Amerikan ukoll, minkejja dejta dgħajfa dwar il-bejgħ tal-karozzi ġodda fl-Awstralja.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Fil-Ġappun, id-dejta wriet li l-ekonomija </w:t>
      </w:r>
      <w:del w:id="212" w:author="Clifton" w:date="2015-10-11T21:05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rritornat lejn it-tkabbir fl-aħħar kwart tal-2014, iżda t-tkabbir kien dgħajjef aktar milli mistenni li jindika li l-irkupru għadu fraġli. Id-</w:t>
      </w:r>
      <w:ins w:id="213" w:author="Clifton" w:date="2015-11-22T09:06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214" w:author="Clifton" w:date="2015-11-22T09:06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ollaru Amerikan tela’ mal-</w:t>
      </w:r>
      <w:ins w:id="215" w:author="Clifton" w:date="2015-11-22T09:06:00Z">
        <w:r w:rsidR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y</w:t>
        </w:r>
      </w:ins>
      <w:del w:id="216" w:author="Clifton" w:date="2015-11-22T09:06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Y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en iżda l-munita Ġappuniża  </w:t>
      </w:r>
      <w:del w:id="217" w:author="Clifton" w:date="2015-11-22T09:07:00Z">
        <w:r w:rsidRPr="001B4DF3" w:rsidDel="002A405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ssaħħet kontra l-ewro</w:t>
      </w:r>
      <w:ins w:id="218" w:author="Clifton" w:date="2015-10-11T21:05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.</w:t>
        </w:r>
      </w:ins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Indi</w:t>
      </w:r>
      <w:ins w:id="219" w:author="Clifton" w:date="2015-11-25T21:58:00Z">
        <w:r w:rsidR="0005129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220" w:author="Clifton" w:date="2015-11-25T21:58:00Z">
        <w:r w:rsidRPr="001B4DF3" w:rsidDel="0005129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Is-swieq finanzjarji fl-Istati Uniti </w:t>
      </w:r>
      <w:del w:id="221" w:author="Clifton" w:date="2015-10-11T21:05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llum kienu magħluqin. L-istokks Ewropej kienu </w:t>
      </w:r>
      <w:del w:id="222" w:author="Clifton" w:date="2015-10-11T21:05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mħallta hekk kif id-DAX tbaxxa b’0.23%, il-CAC tela’ b’0.01% waqt li l-FTSE 100 tilef 0.16%. In-Nikkei 225 żdied b’0.51%.  </w:t>
      </w:r>
      <w:ins w:id="223" w:author="Clifton" w:date="2015-10-11T21:05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224" w:author="Clifton" w:date="2015-10-11T21:05:00Z">
        <w:r w:rsidRPr="001B4DF3" w:rsidDel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-indiċi tal-Borża ta</w:t>
      </w:r>
      <w:ins w:id="225" w:author="Clifton" w:date="2015-10-11T21:05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Malta tilef 0.28%.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Ishma Lokali</w:t>
      </w: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4E18F0" w:rsidRPr="001B4DF3" w:rsidRDefault="004E18F0" w:rsidP="004E18F0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Fis-sessjoni tal-ishma tal-Borża ta</w:t>
      </w:r>
      <w:ins w:id="226" w:author="Clifton" w:date="2015-10-11T21:05:00Z">
        <w:r w:rsidR="008D2E5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Malta, il-Plaza Centres, Simons Farsons Cisk, Bank of Valletta u l-Malta International Airport kollh</w:t>
      </w:r>
      <w:bookmarkStart w:id="227" w:name="_GoBack"/>
      <w:bookmarkEnd w:id="227"/>
      <w:r w:rsidRPr="001B4DF3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kellhom żieda fil-prezz tal-ishma tagħhom.  Min-naħa l-oħra tilfu fil-prezz l-ishma tal-International Hotel Investments, l-HSBC Bank Malta u l-FIMBank.</w:t>
      </w:r>
    </w:p>
    <w:p w:rsidR="00CF6A9F" w:rsidRPr="001B4DF3" w:rsidRDefault="00CF6A9F">
      <w:pPr>
        <w:rPr>
          <w:lang w:val="mt-MT"/>
        </w:rPr>
      </w:pPr>
    </w:p>
    <w:sectPr w:rsidR="00CF6A9F" w:rsidRPr="001B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F0"/>
    <w:rsid w:val="00051290"/>
    <w:rsid w:val="001743D4"/>
    <w:rsid w:val="001B4DF3"/>
    <w:rsid w:val="00293EFB"/>
    <w:rsid w:val="002A4054"/>
    <w:rsid w:val="00460A9F"/>
    <w:rsid w:val="00463279"/>
    <w:rsid w:val="004E18F0"/>
    <w:rsid w:val="007402B8"/>
    <w:rsid w:val="008D2E55"/>
    <w:rsid w:val="008E4248"/>
    <w:rsid w:val="00BD31A1"/>
    <w:rsid w:val="00C41B35"/>
    <w:rsid w:val="00CF6A9F"/>
    <w:rsid w:val="00DA6F4F"/>
    <w:rsid w:val="00E65677"/>
    <w:rsid w:val="00EE7B12"/>
    <w:rsid w:val="00F7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F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A1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F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A1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textise('http://www.hospicemalta.org'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EAAC9-5D61-4CBB-BB5A-E2EA0EE9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Clifton</cp:lastModifiedBy>
  <cp:revision>14</cp:revision>
  <dcterms:created xsi:type="dcterms:W3CDTF">2015-10-11T17:25:00Z</dcterms:created>
  <dcterms:modified xsi:type="dcterms:W3CDTF">2015-11-25T20:58:00Z</dcterms:modified>
</cp:coreProperties>
</file>