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764" w:rsidRPr="00E57F6A" w:rsidRDefault="00167764" w:rsidP="00167764">
      <w:pPr>
        <w:pStyle w:val="NormalWeb"/>
        <w:shd w:val="clear" w:color="auto" w:fill="FFFFFF"/>
        <w:spacing w:before="0" w:after="225" w:line="360" w:lineRule="auto"/>
        <w:jc w:val="both"/>
        <w:rPr>
          <w:rFonts w:ascii="Tahoma" w:hAnsi="Tahoma" w:cs="Tahoma"/>
          <w:lang w:val="mt-MT"/>
        </w:rPr>
      </w:pPr>
      <w:r w:rsidRPr="00E57F6A">
        <w:rPr>
          <w:rFonts w:ascii="Tahoma" w:hAnsi="Tahoma" w:cs="Tahoma"/>
          <w:lang w:val="mt-MT"/>
        </w:rPr>
        <w:t>F’kummenti lil Newsbook wara</w:t>
      </w:r>
      <w:bookmarkStart w:id="0" w:name="_GoBack"/>
      <w:bookmarkEnd w:id="0"/>
      <w:r w:rsidRPr="00E57F6A">
        <w:rPr>
          <w:rFonts w:ascii="Tahoma" w:hAnsi="Tahoma" w:cs="Tahoma"/>
          <w:lang w:val="mt-MT"/>
        </w:rPr>
        <w:t xml:space="preserve"> li t</w:t>
      </w:r>
      <w:del w:id="1" w:author="Maria Debono" w:date="2015-11-26T15:53:00Z">
        <w:r w:rsidRPr="00E57F6A" w:rsidDel="00482F11">
          <w:rPr>
            <w:rFonts w:ascii="Tahoma" w:hAnsi="Tahoma" w:cs="Tahoma"/>
            <w:lang w:val="mt-MT"/>
          </w:rPr>
          <w:delText>h</w:delText>
        </w:r>
      </w:del>
      <w:ins w:id="2" w:author="Maria Debono" w:date="2015-11-26T15:53:00Z">
        <w:r w:rsidR="00482F11">
          <w:rPr>
            <w:rFonts w:ascii="Tahoma" w:hAnsi="Tahoma" w:cs="Tahoma"/>
            <w:lang w:val="mt-MT"/>
          </w:rPr>
          <w:t>ħ</w:t>
        </w:r>
      </w:ins>
      <w:r w:rsidRPr="00E57F6A">
        <w:rPr>
          <w:rFonts w:ascii="Tahoma" w:hAnsi="Tahoma" w:cs="Tahoma"/>
          <w:lang w:val="mt-MT"/>
        </w:rPr>
        <w:t>abbret id-de</w:t>
      </w:r>
      <w:del w:id="3" w:author="Maria Debono" w:date="2015-11-26T15:53:00Z">
        <w:r w:rsidRPr="00E57F6A" w:rsidDel="00482F11">
          <w:rPr>
            <w:rFonts w:ascii="Tahoma" w:hAnsi="Tahoma" w:cs="Tahoma"/>
            <w:lang w:val="mt-MT"/>
          </w:rPr>
          <w:delText>c</w:delText>
        </w:r>
      </w:del>
      <w:ins w:id="4" w:author="Maria Debono" w:date="2015-11-26T15:53:00Z">
        <w:r w:rsidR="00482F11">
          <w:rPr>
            <w:rFonts w:ascii="Tahoma" w:hAnsi="Tahoma" w:cs="Tahoma"/>
            <w:lang w:val="mt-MT"/>
          </w:rPr>
          <w:t>ċ</w:t>
        </w:r>
      </w:ins>
      <w:r w:rsidRPr="00E57F6A">
        <w:rPr>
          <w:rFonts w:ascii="Tahoma" w:hAnsi="Tahoma" w:cs="Tahoma"/>
          <w:lang w:val="mt-MT"/>
        </w:rPr>
        <w:t>i</w:t>
      </w:r>
      <w:ins w:id="5" w:author="Maria Debono" w:date="2015-11-26T15:53:00Z">
        <w:r w:rsidR="00482F11">
          <w:rPr>
            <w:rFonts w:ascii="Tahoma" w:hAnsi="Tahoma" w:cs="Tahoma"/>
            <w:lang w:val="mt-MT"/>
          </w:rPr>
          <w:t>ż</w:t>
        </w:r>
      </w:ins>
      <w:del w:id="6" w:author="Maria Debono" w:date="2015-11-26T15:53:00Z">
        <w:r w:rsidRPr="00E57F6A" w:rsidDel="00482F11">
          <w:rPr>
            <w:rFonts w:ascii="Tahoma" w:hAnsi="Tahoma" w:cs="Tahoma"/>
            <w:lang w:val="mt-MT"/>
          </w:rPr>
          <w:delText>z</w:delText>
        </w:r>
      </w:del>
      <w:r w:rsidRPr="00E57F6A">
        <w:rPr>
          <w:rFonts w:ascii="Tahoma" w:hAnsi="Tahoma" w:cs="Tahoma"/>
          <w:lang w:val="mt-MT"/>
        </w:rPr>
        <w:t>joni tal-Gvern li jitwaqqaf l-ista</w:t>
      </w:r>
      <w:del w:id="7" w:author="Maria Debono" w:date="2015-11-26T15:53:00Z">
        <w:r w:rsidRPr="00E57F6A" w:rsidDel="00482F11">
          <w:rPr>
            <w:rFonts w:ascii="Tahoma" w:hAnsi="Tahoma" w:cs="Tahoma"/>
            <w:lang w:val="mt-MT"/>
          </w:rPr>
          <w:delText>g</w:delText>
        </w:r>
      </w:del>
      <w:ins w:id="8" w:author="Maria Debono" w:date="2015-11-26T15:53:00Z">
        <w:r w:rsidR="00482F11">
          <w:rPr>
            <w:rFonts w:ascii="Tahoma" w:hAnsi="Tahoma" w:cs="Tahoma"/>
            <w:lang w:val="mt-MT"/>
          </w:rPr>
          <w:t>ġ</w:t>
        </w:r>
      </w:ins>
      <w:r w:rsidRPr="00E57F6A">
        <w:rPr>
          <w:rFonts w:ascii="Tahoma" w:hAnsi="Tahoma" w:cs="Tahoma"/>
          <w:lang w:val="mt-MT"/>
        </w:rPr>
        <w:t>un t</w:t>
      </w:r>
      <w:del w:id="9" w:author="Maria Debono" w:date="2015-11-26T15:53:00Z">
        <w:r w:rsidRPr="00E57F6A" w:rsidDel="00482F11">
          <w:rPr>
            <w:rFonts w:ascii="Tahoma" w:hAnsi="Tahoma" w:cs="Tahoma"/>
            <w:lang w:val="mt-MT"/>
          </w:rPr>
          <w:delText>l</w:delText>
        </w:r>
      </w:del>
      <w:r w:rsidRPr="00E57F6A">
        <w:rPr>
          <w:rFonts w:ascii="Tahoma" w:hAnsi="Tahoma" w:cs="Tahoma"/>
          <w:lang w:val="mt-MT"/>
        </w:rPr>
        <w:t>a</w:t>
      </w:r>
      <w:ins w:id="10" w:author="Maria Debono" w:date="2015-11-26T15:53:00Z">
        <w:r w:rsidR="00482F11">
          <w:rPr>
            <w:rFonts w:ascii="Tahoma" w:hAnsi="Tahoma" w:cs="Tahoma"/>
            <w:lang w:val="mt-MT"/>
          </w:rPr>
          <w:t>l</w:t>
        </w:r>
      </w:ins>
      <w:r w:rsidRPr="00E57F6A">
        <w:rPr>
          <w:rFonts w:ascii="Tahoma" w:hAnsi="Tahoma" w:cs="Tahoma"/>
          <w:lang w:val="mt-MT"/>
        </w:rPr>
        <w:t>-ka</w:t>
      </w:r>
      <w:ins w:id="11" w:author="Maria Debono" w:date="2015-11-26T15:53:00Z">
        <w:r w:rsidR="00482F11">
          <w:rPr>
            <w:rFonts w:ascii="Tahoma" w:hAnsi="Tahoma" w:cs="Tahoma"/>
            <w:lang w:val="mt-MT"/>
          </w:rPr>
          <w:t>ċċ</w:t>
        </w:r>
      </w:ins>
      <w:del w:id="12" w:author="Maria Debono" w:date="2015-11-26T15:53:00Z">
        <w:r w:rsidRPr="00E57F6A" w:rsidDel="00482F11">
          <w:rPr>
            <w:rFonts w:ascii="Tahoma" w:hAnsi="Tahoma" w:cs="Tahoma"/>
            <w:lang w:val="mt-MT"/>
          </w:rPr>
          <w:delText>cc</w:delText>
        </w:r>
      </w:del>
      <w:r w:rsidRPr="00E57F6A">
        <w:rPr>
          <w:rFonts w:ascii="Tahoma" w:hAnsi="Tahoma" w:cs="Tahoma"/>
          <w:lang w:val="mt-MT"/>
        </w:rPr>
        <w:t>a, il-</w:t>
      </w:r>
      <w:del w:id="13" w:author="Maria Debono" w:date="2015-11-26T15:54:00Z">
        <w:r w:rsidRPr="00E57F6A" w:rsidDel="00482F11">
          <w:rPr>
            <w:rFonts w:ascii="Tahoma" w:hAnsi="Tahoma" w:cs="Tahoma"/>
            <w:lang w:val="mt-MT"/>
          </w:rPr>
          <w:delText>k</w:delText>
        </w:r>
      </w:del>
      <w:ins w:id="14" w:author="Maria Debono" w:date="2015-11-26T15:54:00Z">
        <w:r w:rsidR="00482F11">
          <w:rPr>
            <w:rFonts w:ascii="Tahoma" w:hAnsi="Tahoma" w:cs="Tahoma"/>
            <w:lang w:val="mt-MT"/>
          </w:rPr>
          <w:t>K</w:t>
        </w:r>
      </w:ins>
      <w:r w:rsidRPr="00E57F6A">
        <w:rPr>
          <w:rFonts w:ascii="Tahoma" w:hAnsi="Tahoma" w:cs="Tahoma"/>
          <w:lang w:val="mt-MT"/>
        </w:rPr>
        <w:t>ap Eżekuttiv tal-FKNK Lino Farrugia qal li l-Federazzjoni ma taqbilx mad-deċiżjoni tal-Gvern għax ġew ikkastigati l-kaċċaturi kollha, inkluż dawk li dejjem irrispettaw il-liġi.</w:t>
      </w:r>
    </w:p>
    <w:p w:rsidR="00167764" w:rsidRPr="00E57F6A" w:rsidRDefault="00167764" w:rsidP="00167764">
      <w:pPr>
        <w:pStyle w:val="NormalWeb"/>
        <w:shd w:val="clear" w:color="auto" w:fill="FFFFFF"/>
        <w:spacing w:before="0" w:after="225" w:line="360" w:lineRule="auto"/>
        <w:jc w:val="both"/>
        <w:rPr>
          <w:rFonts w:ascii="Tahoma" w:hAnsi="Tahoma" w:cs="Tahoma"/>
          <w:lang w:val="mt-MT"/>
        </w:rPr>
      </w:pPr>
      <w:r w:rsidRPr="00E57F6A">
        <w:rPr>
          <w:rFonts w:ascii="Tahoma" w:hAnsi="Tahoma" w:cs="Tahoma"/>
          <w:lang w:val="mt-MT"/>
        </w:rPr>
        <w:t>Fl-istess kummenti Lino Farrugia qal ukoll li dwar l-a</w:t>
      </w:r>
      <w:ins w:id="15" w:author="Maria Debono" w:date="2015-11-26T15:54:00Z">
        <w:r w:rsidR="00482F11">
          <w:rPr>
            <w:rFonts w:ascii="Tahoma" w:hAnsi="Tahoma" w:cs="Tahoma"/>
            <w:lang w:val="mt-MT"/>
          </w:rPr>
          <w:t>ħħ</w:t>
        </w:r>
      </w:ins>
      <w:del w:id="16" w:author="Maria Debono" w:date="2015-11-26T15:54:00Z">
        <w:r w:rsidRPr="00E57F6A" w:rsidDel="00482F11">
          <w:rPr>
            <w:rFonts w:ascii="Tahoma" w:hAnsi="Tahoma" w:cs="Tahoma"/>
            <w:lang w:val="mt-MT"/>
          </w:rPr>
          <w:delText>hh</w:delText>
        </w:r>
      </w:del>
      <w:r w:rsidRPr="00E57F6A">
        <w:rPr>
          <w:rFonts w:ascii="Tahoma" w:hAnsi="Tahoma" w:cs="Tahoma"/>
          <w:lang w:val="mt-MT"/>
        </w:rPr>
        <w:t>ar ka</w:t>
      </w:r>
      <w:ins w:id="17" w:author="Maria Debono" w:date="2015-11-26T15:54:00Z">
        <w:r w:rsidR="00482F11">
          <w:rPr>
            <w:rFonts w:ascii="Tahoma" w:hAnsi="Tahoma" w:cs="Tahoma"/>
            <w:lang w:val="mt-MT"/>
          </w:rPr>
          <w:t>ż</w:t>
        </w:r>
      </w:ins>
      <w:del w:id="18" w:author="Maria Debono" w:date="2015-11-26T15:54:00Z">
        <w:r w:rsidRPr="00E57F6A" w:rsidDel="00482F11">
          <w:rPr>
            <w:rFonts w:ascii="Tahoma" w:hAnsi="Tahoma" w:cs="Tahoma"/>
            <w:lang w:val="mt-MT"/>
          </w:rPr>
          <w:delText>z</w:delText>
        </w:r>
      </w:del>
      <w:r w:rsidRPr="00E57F6A">
        <w:rPr>
          <w:rFonts w:ascii="Tahoma" w:hAnsi="Tahoma" w:cs="Tahoma"/>
          <w:lang w:val="mt-MT"/>
        </w:rPr>
        <w:t xml:space="preserve"> ta' ka</w:t>
      </w:r>
      <w:ins w:id="19" w:author="Maria Debono" w:date="2015-11-26T15:54:00Z">
        <w:r w:rsidR="00482F11">
          <w:rPr>
            <w:rFonts w:ascii="Tahoma" w:hAnsi="Tahoma" w:cs="Tahoma"/>
            <w:lang w:val="mt-MT"/>
          </w:rPr>
          <w:t>ċċ</w:t>
        </w:r>
      </w:ins>
      <w:del w:id="20" w:author="Maria Debono" w:date="2015-11-26T15:54:00Z">
        <w:r w:rsidRPr="00E57F6A" w:rsidDel="00482F11">
          <w:rPr>
            <w:rFonts w:ascii="Tahoma" w:hAnsi="Tahoma" w:cs="Tahoma"/>
            <w:lang w:val="mt-MT"/>
          </w:rPr>
          <w:delText>cc</w:delText>
        </w:r>
      </w:del>
      <w:r w:rsidRPr="00E57F6A">
        <w:rPr>
          <w:rFonts w:ascii="Tahoma" w:hAnsi="Tahoma" w:cs="Tahoma"/>
          <w:lang w:val="mt-MT"/>
        </w:rPr>
        <w:t xml:space="preserve">a </w:t>
      </w:r>
      <w:ins w:id="21" w:author="Maria Debono" w:date="2015-11-26T15:54:00Z">
        <w:r w:rsidR="00482F11">
          <w:rPr>
            <w:rFonts w:ascii="Tahoma" w:hAnsi="Tahoma" w:cs="Tahoma"/>
            <w:lang w:val="mt-MT"/>
          </w:rPr>
          <w:t>i</w:t>
        </w:r>
      </w:ins>
      <w:r w:rsidRPr="00E57F6A">
        <w:rPr>
          <w:rFonts w:ascii="Tahoma" w:hAnsi="Tahoma" w:cs="Tahoma"/>
          <w:lang w:val="mt-MT"/>
        </w:rPr>
        <w:t>llegali, għad lanqas hu magħruf min kien li spara fuq din it-tajra u jekk kienx kaċċatur jew le.</w:t>
      </w:r>
    </w:p>
    <w:p w:rsidR="00167764" w:rsidRPr="00E57F6A" w:rsidRDefault="00167764" w:rsidP="00167764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>Sadanittant, il-Kumitat kontra l-Qtil tal-Għasafar (CABS) qal</w:t>
      </w:r>
      <w:del w:id="22" w:author="Maria Debono" w:date="2015-11-26T15:54:00Z">
        <w:r w:rsidRPr="00E57F6A" w:rsidDel="00482F11">
          <w:rPr>
            <w:rFonts w:ascii="Tahoma" w:hAnsi="Tahoma" w:cs="Tahoma"/>
            <w:sz w:val="24"/>
            <w:szCs w:val="24"/>
            <w:lang w:val="mt-MT"/>
          </w:rPr>
          <w:delText>et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 li l-Ħadd voluntiera tal-għaqda għaddew żewġ għasafar oħra midruba b'tiri lill-Pulizija. Dan minbarra li għasfur ieħor, tar-razza Daqquqa, </w:t>
      </w:r>
      <w:ins w:id="23" w:author="Maria Debono" w:date="2015-11-26T15:54:00Z">
        <w:r w:rsidR="00482F11">
          <w:rPr>
            <w:rFonts w:ascii="Tahoma" w:hAnsi="Tahoma" w:cs="Tahoma"/>
            <w:sz w:val="24"/>
            <w:szCs w:val="24"/>
            <w:lang w:val="mt-MT"/>
          </w:rPr>
          <w:t>i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nstab mejjet fiż-żona tal-Miżieb u mistoħbi taħt ġebla.</w:t>
      </w:r>
    </w:p>
    <w:p w:rsidR="00167764" w:rsidRPr="00E57F6A" w:rsidRDefault="00167764" w:rsidP="00167764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 xml:space="preserve">Il-CABS irrapporta wkoll li xi persuni li kienu mexjin f'Pembroke sabu gawwi ferut fil-ġewnaħ tax-xellug u ngħadda lid-Dipartiment tal-Veterinarju tal-Gvern. Fl-istqarrija, il-CABS qal li għadda wkoll informazzjoni ta' diversi żoni, li fihom kien hemm 63 makkinarju illegali li bihom jissejħu l-għasafar. Dawn kienu </w:t>
      </w:r>
      <w:ins w:id="24" w:author="Maria Debono" w:date="2015-11-26T15:54:00Z">
        <w:r w:rsidR="00482F11">
          <w:rPr>
            <w:rFonts w:ascii="Tahoma" w:hAnsi="Tahoma" w:cs="Tahoma"/>
            <w:sz w:val="24"/>
            <w:szCs w:val="24"/>
            <w:lang w:val="mt-MT"/>
          </w:rPr>
          <w:t>i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nstallati minn kaċċaturi f'meded differenti ta' għelieqi propjetà tagħhom.</w:t>
      </w:r>
    </w:p>
    <w:p w:rsidR="00167764" w:rsidRPr="00E57F6A" w:rsidRDefault="00167764" w:rsidP="00167764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167764" w:rsidRPr="00E57F6A" w:rsidRDefault="00167764" w:rsidP="00167764">
      <w:pPr>
        <w:spacing w:line="360" w:lineRule="auto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Fi stqarrija, l-Oppo</w:t>
      </w:r>
      <w:del w:id="25" w:author="Maria Debono" w:date="2015-11-26T15:54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z</w:delText>
        </w:r>
      </w:del>
      <w:ins w:id="26" w:author="Maria Debono" w:date="2015-11-26T15:54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izzjoni qalet li l-in</w:t>
      </w:r>
      <w:ins w:id="27" w:author="Maria Debono" w:date="2015-11-26T15:54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ċ</w:t>
        </w:r>
      </w:ins>
      <w:del w:id="28" w:author="Maria Debono" w:date="2015-11-26T15:54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ident tal-lum ma setax jit</w:t>
      </w:r>
      <w:ins w:id="29" w:author="Maria Debono" w:date="2015-11-26T15:54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del w:id="30" w:author="Maria Debono" w:date="2015-11-26T15:54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alla g</w:t>
      </w:r>
      <w:ins w:id="31" w:author="Maria Debono" w:date="2015-11-26T15:54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del w:id="32" w:author="Maria Debono" w:date="2015-11-26T15:54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addej. Il-</w:t>
      </w:r>
      <w:ins w:id="33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k</w:t>
        </w:r>
      </w:ins>
      <w:del w:id="34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</w:t>
      </w:r>
      <w:ins w:id="35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ċċ</w:t>
        </w:r>
      </w:ins>
      <w:del w:id="36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cc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 fir-</w:t>
      </w:r>
      <w:del w:id="37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R</w:delText>
        </w:r>
      </w:del>
      <w:ins w:id="38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r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ebbieg</w:t>
      </w:r>
      <w:del w:id="39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ins w:id="40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 ma tfissirx li g</w:t>
      </w:r>
      <w:del w:id="41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ins w:id="42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andhom jit</w:t>
      </w:r>
      <w:del w:id="43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ins w:id="44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allew g</w:t>
      </w:r>
      <w:del w:id="45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ins w:id="46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addejjin l-illegalitajiet. Il-Gvern g</w:t>
      </w:r>
      <w:del w:id="47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ins w:id="48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andu responsabbilità kbira fl-infurzar tal-li</w:t>
      </w:r>
      <w:ins w:id="49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ġ</w:t>
        </w:r>
      </w:ins>
      <w:del w:id="50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i. Ter</w:t>
      </w:r>
      <w:ins w:id="51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ġ</w:t>
        </w:r>
      </w:ins>
      <w:del w:id="52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</w:t>
      </w:r>
      <w:ins w:id="53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, dak tal-lum ma kienx l-uniku in</w:t>
      </w:r>
      <w:ins w:id="54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ċ</w:t>
        </w:r>
      </w:ins>
      <w:del w:id="55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ident. G</w:t>
      </w:r>
      <w:del w:id="56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ins w:id="57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aldaqstant id-de</w:t>
      </w:r>
      <w:ins w:id="58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ċ</w:t>
        </w:r>
      </w:ins>
      <w:del w:id="59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</w:t>
      </w:r>
      <w:ins w:id="60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</w:ins>
      <w:del w:id="61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joni tal-Gvern li jag</w:t>
      </w:r>
      <w:del w:id="62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ins w:id="63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laq l-ista</w:t>
      </w:r>
      <w:ins w:id="64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ġ</w:t>
        </w:r>
      </w:ins>
      <w:del w:id="65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un kienet de</w:t>
      </w:r>
      <w:del w:id="66" w:author="Maria Debono" w:date="2015-11-26T15:55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c</w:delText>
        </w:r>
      </w:del>
      <w:ins w:id="67" w:author="Maria Debono" w:date="2015-11-26T15:55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ċ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</w:t>
      </w:r>
      <w:ins w:id="68" w:author="Maria Debono" w:date="2015-11-26T15:56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</w:ins>
      <w:del w:id="69" w:author="Maria Debono" w:date="2015-11-26T15:56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joni inevitabbli.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D36F80" w:rsidRPr="00E57F6A" w:rsidRDefault="00D36F80" w:rsidP="00D36F80">
      <w:pPr>
        <w:spacing w:line="480" w:lineRule="auto"/>
        <w:jc w:val="both"/>
        <w:rPr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Konferma: Tedesco se jkun </w:t>
      </w:r>
      <w:r w:rsidRPr="00482F11">
        <w:rPr>
          <w:rFonts w:ascii="Tahoma" w:hAnsi="Tahoma" w:cs="Tahoma"/>
          <w:i/>
          <w:color w:val="000000"/>
          <w:sz w:val="24"/>
          <w:szCs w:val="24"/>
          <w:shd w:val="clear" w:color="auto" w:fill="FFFFFF"/>
          <w:lang w:val="mt-MT"/>
          <w:rPrChange w:id="70" w:author="Maria Debono" w:date="2015-11-26T15:56:00Z">
            <w:rPr>
              <w:rFonts w:ascii="Tahoma" w:hAnsi="Tahoma" w:cs="Tahoma"/>
              <w:color w:val="000000"/>
              <w:sz w:val="24"/>
              <w:szCs w:val="24"/>
              <w:shd w:val="clear" w:color="auto" w:fill="FFFFFF"/>
              <w:lang w:val="mt-MT"/>
            </w:rPr>
          </w:rPrChange>
        </w:rPr>
        <w:t>coach</w:t>
      </w:r>
      <w:r w:rsidRPr="00E57F6A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 ta’ Birkirkara</w:t>
      </w:r>
    </w:p>
    <w:p w:rsidR="00D36F80" w:rsidRPr="00E57F6A" w:rsidRDefault="00D36F80" w:rsidP="00D36F80">
      <w:pPr>
        <w:shd w:val="clear" w:color="auto" w:fill="FFFFFF"/>
        <w:spacing w:line="48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D36F80" w:rsidRPr="00E57F6A" w:rsidRDefault="00D36F80" w:rsidP="00D36F80">
      <w:pPr>
        <w:shd w:val="clear" w:color="auto" w:fill="FFFFFF"/>
        <w:spacing w:line="48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Il-Qasba ma</w:t>
      </w:r>
      <w:del w:id="71" w:author="Maria Debono" w:date="2015-11-26T15:56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ċċaqċaqx għal xejn !!!! Dan il-qawl jidħol feles għal Birkirkara f’dan il-mument hekk kif il-Club tal-Istripes għadu kif ħabbar fuq is-sit elet</w:t>
      </w:r>
      <w:ins w:id="72" w:author="Maria Debono" w:date="2015-11-26T15:56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t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roniku tiegħu li huma ngaġġaw lil Giovanni Tedesco bħala </w:t>
      </w:r>
      <w:r w:rsidRPr="00482F11">
        <w:rPr>
          <w:rFonts w:ascii="Tahoma" w:hAnsi="Tahoma" w:cs="Tahoma"/>
          <w:i/>
          <w:color w:val="000000"/>
          <w:sz w:val="24"/>
          <w:szCs w:val="24"/>
          <w:lang w:val="mt-MT"/>
          <w:rPrChange w:id="73" w:author="Maria Debono" w:date="2015-11-26T15:56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coach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tagħhom għall-istaġun li ġej.</w:t>
      </w:r>
    </w:p>
    <w:p w:rsidR="00D36F80" w:rsidRPr="00E57F6A" w:rsidRDefault="00D36F80" w:rsidP="00D36F80">
      <w:pPr>
        <w:shd w:val="clear" w:color="auto" w:fill="FFFFFF"/>
        <w:spacing w:line="48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D36F80" w:rsidRPr="00E57F6A" w:rsidRDefault="00D36F80" w:rsidP="00D36F80">
      <w:pPr>
        <w:shd w:val="clear" w:color="auto" w:fill="FFFFFF"/>
        <w:spacing w:line="48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lastRenderedPageBreak/>
        <w:t>Tedesco kien qed jis</w:t>
      </w:r>
      <w:ins w:id="74" w:author="Maria Debono" w:date="2015-11-26T15:56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s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emma li jista’ jingħaqad ma’ Birkirkara ħafna żmien ilu iżda Birkirkara qa</w:t>
      </w:r>
      <w:ins w:id="75" w:author="Maria Debono" w:date="2015-11-26T15:56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għ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du lura milli jikkonfermaw li huma kienu bdew diskussjonijiet mal-coach minn Palermo b’rispett u lealt</w:t>
      </w:r>
      <w:ins w:id="76" w:author="Maria Debono" w:date="2015-11-26T15:56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à</w:t>
        </w:r>
      </w:ins>
      <w:del w:id="77" w:author="Maria Debono" w:date="2015-11-26T15:56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lejn Paul Zammit li b’mod parrallel kien qed imexxi lit-</w:t>
      </w:r>
      <w:r w:rsidRPr="00482F11">
        <w:rPr>
          <w:rFonts w:ascii="Tahoma" w:hAnsi="Tahoma" w:cs="Tahoma"/>
          <w:i/>
          <w:color w:val="000000"/>
          <w:sz w:val="24"/>
          <w:szCs w:val="24"/>
          <w:lang w:val="mt-MT"/>
          <w:rPrChange w:id="78" w:author="Maria Debono" w:date="2015-11-26T15:56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team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għall-finali tat-</w:t>
      </w:r>
      <w:del w:id="79" w:author="Maria Debono" w:date="2015-11-26T15:56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T</w:delText>
        </w:r>
      </w:del>
      <w:ins w:id="80" w:author="Maria Debono" w:date="2015-11-26T15:56:00Z">
        <w:r w:rsidR="00482F11" w:rsidRPr="00482F11">
          <w:rPr>
            <w:rFonts w:ascii="Tahoma" w:hAnsi="Tahoma" w:cs="Tahoma"/>
            <w:i/>
            <w:color w:val="000000"/>
            <w:sz w:val="24"/>
            <w:szCs w:val="24"/>
            <w:lang w:val="mt-MT"/>
            <w:rPrChange w:id="81" w:author="Maria Debono" w:date="2015-11-26T15:56:00Z">
              <w:rPr>
                <w:rFonts w:ascii="Tahoma" w:hAnsi="Tahoma" w:cs="Tahoma"/>
                <w:color w:val="000000"/>
                <w:sz w:val="24"/>
                <w:szCs w:val="24"/>
                <w:lang w:val="mt-MT"/>
              </w:rPr>
            </w:rPrChange>
          </w:rPr>
          <w:t>t</w:t>
        </w:r>
      </w:ins>
      <w:r w:rsidRPr="00482F11">
        <w:rPr>
          <w:rFonts w:ascii="Tahoma" w:hAnsi="Tahoma" w:cs="Tahoma"/>
          <w:i/>
          <w:color w:val="000000"/>
          <w:sz w:val="24"/>
          <w:szCs w:val="24"/>
          <w:lang w:val="mt-MT"/>
          <w:rPrChange w:id="82" w:author="Maria Debono" w:date="2015-11-26T15:56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rophy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li eventwalment intrebħet minn Birkirkara. Birkirkara </w:t>
      </w:r>
      <w:del w:id="83" w:author="Maria Debono" w:date="2015-11-26T15:56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nħallu ma’ Zammit erbat ijiem ilu meta dan kien fadallu sena fuq il-kuntratt.</w:t>
      </w:r>
    </w:p>
    <w:p w:rsidR="00D36F80" w:rsidRPr="00E57F6A" w:rsidRDefault="00D36F80" w:rsidP="00D36F80">
      <w:pPr>
        <w:shd w:val="clear" w:color="auto" w:fill="FFFFFF"/>
        <w:spacing w:line="48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D36F80" w:rsidRPr="00E57F6A" w:rsidRDefault="00D36F80" w:rsidP="00D36F80">
      <w:pPr>
        <w:shd w:val="clear" w:color="auto" w:fill="FFFFFF"/>
        <w:spacing w:line="48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Il-Club qal li fil-jiem li ġejjin Tedesco se jasal Malta sabiex jiffinalizza u jiffirma l-kuntratt tiegħu li se jkun għal sentejn.</w:t>
      </w:r>
    </w:p>
    <w:p w:rsidR="00D36F80" w:rsidRPr="00E57F6A" w:rsidRDefault="00D36F80" w:rsidP="00D36F80">
      <w:pPr>
        <w:shd w:val="clear" w:color="auto" w:fill="FFFFFF"/>
        <w:spacing w:line="48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D36F80" w:rsidRPr="00E57F6A" w:rsidRDefault="00D36F80" w:rsidP="00D36F80">
      <w:pPr>
        <w:shd w:val="clear" w:color="auto" w:fill="FFFFFF"/>
        <w:spacing w:line="48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Intant dan is-sit għamel kuntatt telefoniku ma’ Riccardo Gaucci President ta</w:t>
      </w:r>
      <w:ins w:id="84" w:author="Maria Debono" w:date="2015-11-26T15:57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l-</w:t>
        </w:r>
      </w:ins>
      <w:del w:id="85" w:author="Maria Debono" w:date="2015-11-26T15:57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</w:t>
      </w:r>
      <w:del w:id="86" w:author="Maria Debono" w:date="2015-11-26T15:57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Floriana</w:delText>
        </w:r>
      </w:del>
      <w:ins w:id="87" w:author="Maria Debono" w:date="2015-11-26T15:57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Furjana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. Meta mistoqsi jekk hux diżappuntat għal fatt li Tedesco għażel li ma</w:t>
      </w:r>
      <w:del w:id="88" w:author="Maria Debono" w:date="2015-11-26T15:57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jkompli</w:t>
      </w:r>
      <w:del w:id="89" w:author="Maria Debono" w:date="2015-11-26T15:57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x mal-Greens il-President </w:t>
      </w:r>
      <w:del w:id="90" w:author="Maria Debono" w:date="2015-11-26T15:57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t</w:delText>
        </w:r>
      </w:del>
      <w:ins w:id="91" w:author="Maria Debono" w:date="2015-11-26T15:57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T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aljan qal “No non sono disapuntato, Muore un Papa si fa un altro”</w:t>
      </w:r>
    </w:p>
    <w:p w:rsidR="00D36F80" w:rsidRPr="00E57F6A" w:rsidRDefault="00D36F80" w:rsidP="00D36F80">
      <w:pPr>
        <w:rPr>
          <w:lang w:val="mt-MT"/>
        </w:rPr>
      </w:pPr>
    </w:p>
    <w:p w:rsidR="00D36F80" w:rsidRPr="00E57F6A" w:rsidRDefault="00D36F80" w:rsidP="00D36F80">
      <w:pPr>
        <w:rPr>
          <w:lang w:val="mt-MT"/>
        </w:rPr>
      </w:pPr>
    </w:p>
    <w:p w:rsidR="00D36F80" w:rsidRPr="00E57F6A" w:rsidRDefault="00D36F80" w:rsidP="00D36F80">
      <w:pPr>
        <w:rPr>
          <w:lang w:val="mt-MT"/>
        </w:rPr>
      </w:pPr>
    </w:p>
    <w:p w:rsidR="00D36F80" w:rsidRPr="00E57F6A" w:rsidRDefault="00D36F80" w:rsidP="00D36F80">
      <w:pPr>
        <w:rPr>
          <w:lang w:val="mt-MT"/>
        </w:rPr>
      </w:pPr>
    </w:p>
    <w:p w:rsidR="00D36F80" w:rsidRPr="00E57F6A" w:rsidRDefault="00D36F80" w:rsidP="00D36F80">
      <w:pPr>
        <w:rPr>
          <w:lang w:val="mt-MT"/>
        </w:rPr>
      </w:pPr>
    </w:p>
    <w:p w:rsidR="00D36F80" w:rsidRPr="00E57F6A" w:rsidRDefault="00D36F80" w:rsidP="00D36F80">
      <w:pPr>
        <w:rPr>
          <w:lang w:val="mt-MT"/>
        </w:rPr>
      </w:pP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Gaffarena għamel l-offert</w:t>
      </w:r>
      <w:ins w:id="92" w:author="Maria Debono" w:date="2015-11-26T15:57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a</w:t>
        </w:r>
      </w:ins>
      <w:del w:id="93" w:author="Maria Debono" w:date="2015-11-26T15:57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à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għall-bejgħ qabel ma xtara l-propjetà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Minkejja kollox hu għamel profit</w:t>
      </w:r>
      <w:ins w:id="94" w:author="Maria Debono" w:date="2015-11-26T15:57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t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ta' €685,000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Il-proposta għall-bejgħ li għamel Mark Gafferena lill-Gvern, dwar parti mi</w:t>
      </w:r>
      <w:ins w:id="95" w:author="Maria Debono" w:date="2015-11-26T15:57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ll-</w:t>
        </w:r>
      </w:ins>
      <w:del w:id="96" w:author="Maria Debono" w:date="2015-11-26T15:57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nn fil-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Belt Valletta li Mark Gafferena saret qabel ma hu kien is-sid tagħha. Minkejja dan hu għamel profit</w:t>
      </w:r>
      <w:ins w:id="97" w:author="Maria Debono" w:date="2015-11-26T15:57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t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ta' €685,000 - skont kif juru d-dokumenti tal-Gvern. Din l-istorja dehret illum fuq il-gazzetta Times of Malta </w:t>
      </w:r>
      <w:del w:id="98" w:author="Maria Debono" w:date="2015-11-26T15:57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llum </w:delText>
        </w:r>
      </w:del>
      <w:del w:id="99" w:author="Maria Debono" w:date="2015-11-26T15:58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- 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wara li l-esproprjazzjoni ta' din il-propjetà tinstab fiċ-ċentru ta' kontroversja.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 xml:space="preserve">Dan hekk kif fil-gazzetta ta' nhar ta' Ħadd The Sunday Times rrapurtat storja li kixfet 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lastRenderedPageBreak/>
        <w:t>kif il-</w:t>
      </w:r>
      <w:commentRangeStart w:id="100"/>
      <w:ins w:id="101" w:author="Maria Debono" w:date="2015-11-26T15:58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G</w:t>
        </w:r>
      </w:ins>
      <w:del w:id="102" w:author="Maria Debono" w:date="2015-11-26T15:58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vern </w:t>
      </w:r>
      <w:commentRangeEnd w:id="100"/>
      <w:r w:rsidR="00482F11">
        <w:rPr>
          <w:rStyle w:val="CommentReference"/>
        </w:rPr>
        <w:commentReference w:id="100"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ħallas €1.65 miljun biex jespropja nofs propjetà li tinstab fi Triq iz-Zekka fil-Belt, permezz ta' żewġ kuntratti li ġew iffirmati ma' Gaffarena.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 xml:space="preserve">Gaffarena tħallas €822,500 f'art u flus kontanti għal kwart ta' din il-binja f'Jannar li għadda. Fit-13 ta' Frar, Gaffarena offra li jbigħ kwart ieħor, u l-bejgħ ġie magħluq fis-26 ta' Frar. Din il-parti nxtrat </w:t>
      </w:r>
      <w:del w:id="103" w:author="Maria Debono" w:date="2015-11-26T15:58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f</w:delText>
        </w:r>
      </w:del>
      <w:ins w:id="104" w:author="Maria Debono" w:date="2015-11-26T15:58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g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ħal €139,762, fejn ingħata wkoll €822,500 f'kontanti u art min-naħa tal-</w:t>
      </w:r>
      <w:del w:id="105" w:author="Maria Debono" w:date="2015-11-26T15:58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g</w:delText>
        </w:r>
      </w:del>
      <w:ins w:id="106" w:author="Maria Debono" w:date="2015-11-26T15:58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G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vern.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Id-dikjarazzjoni tal-espropjazzjoni nħarġet fit-8 t'April wara li Gaffarena xtara l-propjetà. L-eks sidien tal-propjetà ma ki</w:t>
      </w:r>
      <w:del w:id="107" w:author="Maria Debono" w:date="2015-11-26T15:58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nux inf</w:t>
      </w:r>
      <w:ins w:id="108" w:author="Maria Debono" w:date="2015-11-26T15:58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u</w:t>
        </w:r>
      </w:ins>
      <w:del w:id="109" w:author="Maria Debono" w:date="2015-11-26T15:58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rmati bl-espropjazzjoni. 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D36F80" w:rsidRPr="00E57F6A" w:rsidRDefault="00D36F80" w:rsidP="00534FE0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Perjodu eċċitanti għall-qasam tas-saħħa f’pajjiżna – Chris Fearne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Tabib għandu dejjem jibqa’ jitgħallem</w:t>
      </w: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Tabib għandu dejjem jibqa’ jitgħallem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Waqt li kien qiegħed jindirizza seminar imtella’ mill-Malta Post</w:t>
      </w:r>
      <w:del w:id="110" w:author="Maria Debono" w:date="2015-11-26T15:58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 G</w:delText>
        </w:r>
      </w:del>
      <w:ins w:id="111" w:author="Maria Debono" w:date="2015-11-26T15:58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g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raduate Medical Training Centre dwar l-ePortfolio, is-Segretarju Parlamentari Chris Fearne qal li dan huwa perjodu eċċitanti għall-qasam tas-saħħa f’pajjiżna.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 xml:space="preserve">Fearne qal li tabib għandu dejjem jibqa’ jitgħallem, anke sabiex il-pazjent jibqa’ jingħata dejjem l-aħjar kura. “Fil-passat il-post graduates fost it-tobba kien isir b’mod </w:t>
      </w:r>
      <w:r w:rsidRPr="00482F11">
        <w:rPr>
          <w:rFonts w:ascii="Tahoma" w:hAnsi="Tahoma" w:cs="Tahoma"/>
          <w:i/>
          <w:color w:val="000000"/>
          <w:sz w:val="24"/>
          <w:szCs w:val="24"/>
          <w:lang w:val="mt-MT"/>
          <w:rPrChange w:id="112" w:author="Maria Debono" w:date="2015-11-26T15:59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ad hoc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, illum anke grazzi għall-ePortflio l-post graduates qegħdin isiru b’mod aktar strutturat,” qal is-Segretarju Parlamentari.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Huwa żied jgħid li jekk ma nkunux minn ta’ quddiem f’dan ir-rigward ikunu qegħdin ibatu kemm it-tobba kif ukoll il-pazjenti Maltin. Is-Segretarju Parlamentari semma fost oħrajn is-simulation cent</w:t>
      </w:r>
      <w:ins w:id="113" w:author="Maria Debono" w:date="2015-11-26T15:59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r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e</w:t>
      </w:r>
      <w:del w:id="114" w:author="Maria Debono" w:date="2015-11-26T15:59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f’Mater Dei li ġie </w:t>
      </w:r>
      <w:ins w:id="115" w:author="Maria Debono" w:date="2015-11-26T15:59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nawgurat f’Ottubru tas-sena li għaddiet li fl-ewwel sitt xhur tiegħu serva ta’ taħriġ għall-1,200 student.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Il-</w:t>
      </w:r>
      <w:del w:id="116" w:author="Maria Debono" w:date="2015-11-26T15:59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Malta Post Graduate Medical Training Center</w:delText>
        </w:r>
      </w:del>
      <w:ins w:id="117" w:author="Maria Debono" w:date="2015-11-26T15:59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Malta Postgraduate Medical Training Centre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  ilu mwaqqaf mill-2008 u llum evolva f’ċentru dinamiku li jagħti appoġġ lil 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lastRenderedPageBreak/>
        <w:t>aktar minn 500 tabib fi stadji differenti tal-ispeċjalizzazzjoni medika tagħhom.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 xml:space="preserve">L-ePortfolio hija sistema </w:t>
      </w:r>
      <w:r w:rsidRPr="00482F11">
        <w:rPr>
          <w:rFonts w:ascii="Tahoma" w:hAnsi="Tahoma" w:cs="Tahoma"/>
          <w:i/>
          <w:color w:val="000000"/>
          <w:sz w:val="24"/>
          <w:szCs w:val="24"/>
          <w:lang w:val="mt-MT"/>
          <w:rPrChange w:id="118" w:author="Maria Debono" w:date="2015-11-26T15:59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online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li permezz tagħha dawk kollha li jkunu qegħdin isegwu kors ikollhom </w:t>
      </w:r>
      <w:r w:rsidRPr="00482F11">
        <w:rPr>
          <w:rFonts w:ascii="Tahoma" w:hAnsi="Tahoma" w:cs="Tahoma"/>
          <w:i/>
          <w:color w:val="000000"/>
          <w:sz w:val="24"/>
          <w:szCs w:val="24"/>
          <w:lang w:val="mt-MT"/>
          <w:rPrChange w:id="119" w:author="Maria Debono" w:date="2015-11-26T15:59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portfolio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elettroniku matul it-taħriġ kollu tal-ispeċjalizzazzjoni tagħhom. Dan il-proġett huwa ko</w:t>
      </w:r>
      <w:del w:id="120" w:author="Maria Debono" w:date="2015-11-26T15:59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finanzjat minn fondi tal-Unjoni Ewropea, fejn 85% tal-proġett ingħata mill-Fond Soċjali Ewropew.  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Grupp ta’ ħidma għall-aħjar użu ta’ Cafè Premier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Il-Gvern qed jistieden lill-pubbliku biex iressaq suġġerimenti tiegħu wkoll</w:t>
      </w: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Il-Gvern ħatar grupp ta’ ħidma biex jiġi studjat l-aħjar użu tal-ispazju li jagħmel parti mill-Biblijoteka u spazju ieħor taħt Misraħ Repubblika li riċentament għadda lura għand il-Gvern. L-għan ta’ dan il-grupp huwa biex iħares lejn l-aħjar użu possibbli ta’ dan l-ispazju fil-qalba tal-Belt Valletta.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Il-Gvern qed jistieden ukoll lill-pubbliku biex jersaq ’il quddiem u jagħti s-suġġerimenti tiegħu dwar l-użu ta’ dan l-istess spazju. Il-kummenti tal-pubbliku jaslu għand il-grupp ta’ ħidma li min-naħa tiegħu jevalwa s-suġġerimenti u jirrakkomanda l-aħjar proposti lill-Gvern.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Il-grupp ta’ ħidma huwa mmexxi miċ-</w:t>
      </w:r>
      <w:r w:rsidRPr="00482F11">
        <w:rPr>
          <w:rFonts w:ascii="Tahoma" w:hAnsi="Tahoma" w:cs="Tahoma"/>
          <w:i/>
          <w:color w:val="000000"/>
          <w:sz w:val="24"/>
          <w:szCs w:val="24"/>
          <w:lang w:val="mt-MT"/>
          <w:rPrChange w:id="121" w:author="Maria Debono" w:date="2015-11-26T16:00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Chairman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Ray Bondin speċjalizzat fl-użu mill-ġdid ta’ bini storiku. Il-bqija tal-membri huma rappreżentanti tal-i</w:t>
      </w:r>
      <w:r w:rsidRPr="00482F11">
        <w:rPr>
          <w:rFonts w:ascii="Tahoma" w:hAnsi="Tahoma" w:cs="Tahoma"/>
          <w:i/>
          <w:color w:val="000000"/>
          <w:sz w:val="24"/>
          <w:szCs w:val="24"/>
          <w:lang w:val="mt-MT"/>
          <w:rPrChange w:id="122" w:author="Maria Debono" w:date="2015-11-26T16:00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stakeholders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kollha li b’xi mod jinfluwenzaw id-deċiżjoni - Joseph Caruana,  Albert Marshall,  Herald Bonnici,</w:t>
      </w:r>
      <w:del w:id="123" w:author="Maria Debono" w:date="2015-11-26T16:00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 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Gavin Gulia, Joanne Sciberras u Tony Pace.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Il-ħidma tal-grupp se tkun li jevalwa l-ideat tal-pubbliku dwar l-aħjar użu ta’ dan il-bini, imexxi konsultazzjonijiet ma’ entitajiet interessati fl-aħjar użu tas-sit, jara l-aħjar mod kif jinħoloq aċċess għall-Biblijoteka Nazzjonali mill-post innifsu filwaqt li jagħti rakkomandazzjonijiet ta’ kif għandu jintuża s-sit mingħajr ma jeskludi xi tip ta’ attività kummerċjali.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 xml:space="preserve">Huwa se jkun qed jiltaqa’ taħt l-awspiċi tal-Uffiċċju tas-Segretarju Permanenti Ewlieni fi ħdan l-Uffiċċju tal-Prim Ministru. Abbażi ta’ dak li jkun ħareġ, il-grupp ta’ 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lastRenderedPageBreak/>
        <w:t>ħidma jħejji rapport lill-Uffiċċju tas-Segretarju Permanenti Ewlieni bir-rakkomandazzjonijiet miġbura. 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6D0FC4" w:rsidRPr="00E57F6A" w:rsidRDefault="006D0FC4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6D0FC4" w:rsidRPr="00E57F6A" w:rsidRDefault="006D0FC4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Il-CABS irrekordjaw 137 tir minn wara li ngħalaq l-istaġun tal-kaċċa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Il-pulizija arrestat kaċċatur li kien qed jispara lejn l-għasafar f'Ħal</w:t>
      </w:r>
      <w:del w:id="124" w:author="Maria Debono" w:date="2015-11-26T16:00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-</w:delText>
        </w:r>
      </w:del>
      <w:ins w:id="125" w:author="Maria Debono" w:date="2015-11-26T16:00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Għaxaq</w:t>
      </w: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Dalgħodu </w:t>
      </w:r>
      <w:r w:rsidRPr="00482F11">
        <w:rPr>
          <w:rFonts w:ascii="Tahoma" w:hAnsi="Tahoma" w:cs="Tahoma"/>
          <w:i/>
          <w:color w:val="000000"/>
          <w:sz w:val="24"/>
          <w:szCs w:val="24"/>
          <w:lang w:val="mt-MT"/>
          <w:rPrChange w:id="126" w:author="Maria Debono" w:date="2015-11-26T16:01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team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tal-CABS (Committee Against Bird Slaughter) iffilmjaw kaċċatur li kien qed jispara fuq l-għasafar waqt li l-istaġun hu magħluq f'Ħal Għaxaq. Il-filmat ingħadda lill-ALE li identifikaw lir-raġel fi spazju ta' ftit sigħat. Ir-raġel ammetta li spara u ttieħed fil-kwartieri tal-ALE għal aktar interrogazzjoni.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CABS qalu li t-</w:t>
      </w:r>
      <w:del w:id="127" w:author="Maria Debono" w:date="2015-11-26T16:01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tims </w:delText>
        </w:r>
      </w:del>
      <w:commentRangeStart w:id="128"/>
      <w:ins w:id="129" w:author="Maria Debono" w:date="2015-11-26T16:01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teams</w:t>
        </w:r>
        <w:r w:rsidR="00482F11" w:rsidRPr="00E57F6A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 </w:t>
        </w:r>
        <w:commentRangeEnd w:id="128"/>
        <w:r w:rsidR="00482F11">
          <w:rPr>
            <w:rStyle w:val="CommentReference"/>
          </w:rPr>
          <w:commentReference w:id="128"/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tagħhom irrekordjaw 137 sparatura minn wara li l-Prim Ministru għalaq l-istaġun tal-kaċċa. L-aktar ħsejjes ta' tiri nstemgħu min-naħat tal-kampanja ta' Ħal Safi, Ħal Far, il-Ħandaq, Marsascala u Ħal Għaxaq. 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E57F6A" w:rsidRPr="00E57F6A" w:rsidRDefault="00E57F6A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Il-</w:t>
      </w:r>
      <w:r w:rsidRPr="00482F11">
        <w:rPr>
          <w:rFonts w:ascii="Tahoma" w:hAnsi="Tahoma" w:cs="Tahoma"/>
          <w:i/>
          <w:color w:val="000000"/>
          <w:sz w:val="24"/>
          <w:szCs w:val="24"/>
          <w:lang w:val="mt-MT"/>
          <w:rPrChange w:id="130" w:author="Maria Debono" w:date="2015-11-26T16:01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poodle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jkompli jgħarrex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Sar jaf fuq Marlene Farrugia, Toni Abela, Da Pippo u Lino Farrugia</w:t>
      </w: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hd w:val="clear" w:color="auto" w:fill="FFFFFF"/>
        <w:spacing w:after="240"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Kemm hi ħelwa Marlene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Mela meta kul</w:t>
      </w:r>
      <w:del w:id="131" w:author="Maria Debono" w:date="2015-11-26T16:02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ħadd kien qed jivvota fir-referendum Marlene Farrugia kienet l-Indja. Mar-raġel ov</w:t>
      </w:r>
      <w:ins w:id="132" w:author="Maria Debono" w:date="2015-11-26T16:02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v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jament.  Ir-raġel </w:t>
      </w:r>
      <w:r w:rsidRPr="00482F11">
        <w:rPr>
          <w:rFonts w:ascii="Tahoma" w:hAnsi="Tahoma" w:cs="Tahoma"/>
          <w:i/>
          <w:color w:val="000000"/>
          <w:sz w:val="24"/>
          <w:szCs w:val="24"/>
          <w:lang w:val="mt-MT"/>
          <w:rPrChange w:id="133" w:author="Maria Debono" w:date="2015-11-26T16:02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by the way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huwa Godfrey.  Hemm hekk fl-Indja il-koppja Farrugia li </w:t>
      </w:r>
      <w:r w:rsidRPr="00482F11">
        <w:rPr>
          <w:rFonts w:ascii="Tahoma" w:hAnsi="Tahoma" w:cs="Tahoma"/>
          <w:i/>
          <w:color w:val="000000"/>
          <w:sz w:val="24"/>
          <w:szCs w:val="24"/>
          <w:lang w:val="mt-MT"/>
          <w:rPrChange w:id="134" w:author="Maria Debono" w:date="2015-11-26T16:02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by the way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huma ħafjin kienu qed jieklu l-Ghandi tandoori.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 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 xml:space="preserve">Viva l-lejber għand </w:t>
      </w:r>
      <w:del w:id="135" w:author="Maria Debono" w:date="2015-11-26T16:02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d</w:delText>
        </w:r>
      </w:del>
      <w:ins w:id="136" w:author="Maria Debono" w:date="2015-11-26T16:02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D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 Pippo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 xml:space="preserve">Mela qabel kien ikun hemm il-ġabra tal-lejburisti l-Mamma Mia kull nhar ta’ </w:t>
      </w:r>
      <w:del w:id="137" w:author="Maria Debono" w:date="2015-11-26T16:02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ġ</w:delText>
        </w:r>
      </w:del>
      <w:ins w:id="138" w:author="Maria Debono" w:date="2015-11-26T16:02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Ġ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imgħa, issa kollox dar għal </w:t>
      </w:r>
      <w:del w:id="139" w:author="Maria Debono" w:date="2015-11-26T16:02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d</w:delText>
        </w:r>
      </w:del>
      <w:ins w:id="140" w:author="Maria Debono" w:date="2015-11-26T16:02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D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a </w:t>
      </w:r>
      <w:del w:id="141" w:author="Maria Debono" w:date="2015-11-26T16:02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p</w:delText>
        </w:r>
      </w:del>
      <w:ins w:id="142" w:author="Maria Debono" w:date="2015-11-26T16:02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P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ippo ġewwa l-Belt, li qabel kien ir-ristorant għall-avukati Nazzjonalisti.  Eħħ, issa kull nhar ta’ ġimgħa jintefgħu il-bravi lejburisti tal-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lastRenderedPageBreak/>
        <w:t xml:space="preserve">ministri.  U jekk jogħġbok għoddkom ma tafux kemm ikun hemm ċajt ħelu u ftit pastaż, insomma kif </w:t>
      </w:r>
      <w:del w:id="143" w:author="Maria Debono" w:date="2015-11-26T16:02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ins w:id="144" w:author="Maria Debono" w:date="2015-11-26T16:02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j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għid il-Giggs, </w:t>
      </w:r>
      <w:del w:id="145" w:author="Maria Debono" w:date="2015-11-26T16:02:00Z">
        <w:r w:rsidRPr="00E57F6A" w:rsidDel="00482F11">
          <w:rPr>
            <w:rFonts w:ascii="Tahoma" w:hAnsi="Tahoma" w:cs="Tahoma"/>
            <w:color w:val="000000"/>
            <w:sz w:val="24"/>
            <w:szCs w:val="24"/>
            <w:lang w:val="mt-MT"/>
          </w:rPr>
          <w:delText>‘</w:delText>
        </w:r>
      </w:del>
      <w:ins w:id="146" w:author="Maria Debono" w:date="2015-11-26T16:03:00Z">
        <w:r w:rsidR="00482F11">
          <w:rPr>
            <w:rFonts w:ascii="Tahoma" w:hAnsi="Tahoma" w:cs="Tahoma"/>
            <w:color w:val="000000"/>
            <w:sz w:val="24"/>
            <w:szCs w:val="24"/>
            <w:lang w:val="mt-MT"/>
          </w:rPr>
          <w:t>“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Girls want to have fun, but even </w:t>
      </w:r>
      <w:del w:id="147" w:author="Maria Debono" w:date="2015-11-26T16:03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B</w:delText>
        </w:r>
      </w:del>
      <w:ins w:id="148" w:author="Maria Debono" w:date="2015-11-26T16:03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b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oys!”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Kemm hu orrajt Lino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Lino bħal ma tafu huwa ċajtier kbir, għandu daħka kbira fuq wiċċu kull fejn tarah. Bniedem ferħan, pożittiv, iħobb lil kul</w:t>
      </w:r>
      <w:del w:id="149" w:author="Maria Debono" w:date="2015-11-26T16:03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ħadd inkluż tal-</w:t>
      </w:r>
      <w:del w:id="150" w:author="Maria Debono" w:date="2015-11-26T16:03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b</w:delText>
        </w:r>
      </w:del>
      <w:ins w:id="151" w:author="Maria Debono" w:date="2015-11-26T16:03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B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irdlife.  Dan l-aħħar ingħata rigal minn pittur tant hu famuż li </w:t>
      </w:r>
      <w:del w:id="152" w:author="Maria Debono" w:date="2015-11-26T16:03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nsejt x’</w:t>
      </w:r>
      <w:ins w:id="153" w:author="Maria Debono" w:date="2015-11-26T16:03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j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ismu fih hemm tpinġija qis</w:t>
      </w:r>
      <w:del w:id="154" w:author="Maria Debono" w:date="2015-11-26T16:03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u ritratt tal-fundatur tal-kaċċaturi moderni Maltin. </w:t>
      </w:r>
      <w:del w:id="155" w:author="Maria Debono" w:date="2015-11-26T16:03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 I</w:delText>
        </w:r>
      </w:del>
      <w:ins w:id="156" w:author="Maria Debono" w:date="2015-11-26T16:03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Ji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ġifieri kaċċaturi li ma għandhomx senter imma </w:t>
      </w:r>
      <w:del w:id="157" w:author="Maria Debono" w:date="2015-11-26T16:03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ins w:id="158" w:author="Maria Debono" w:date="2015-11-26T16:03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j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ħobbu ‘the feel’ tas-senter.  U ifhmuni.  Insomma ov</w:t>
      </w:r>
      <w:ins w:id="159" w:author="Maria Debono" w:date="2015-11-26T16:03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v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jament qed nirreferi għal Kathleen.</w:t>
      </w:r>
      <w:del w:id="160" w:author="Maria Debono" w:date="2015-11-26T16:04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 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Ole!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Toni u l-awwista!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Toni Abela huwa raġel tat-triq.  Iħobb iħoss u fl-istess ħin iħobb jifhem in-nies.  Fix-xogħol tiegħu huwa baqa</w:t>
      </w:r>
      <w:ins w:id="161" w:author="Maria Debono" w:date="2015-11-26T16:04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viċin in-nies u l-annimali.  Fost l-iktar annimal li baqa</w:t>
      </w:r>
      <w:ins w:id="162" w:author="Maria Debono" w:date="2015-11-26T16:04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viċin tiegħu </w:t>
      </w:r>
      <w:del w:id="163" w:author="Maria Debono" w:date="2015-11-26T16:04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nsibu l-awwista.  Annimal li Toni japprezza ħafna għax ifakkru f’mumenti partikolari mill-ħajja tiegħu meta kien taħt l-ilma jistenna biex jiekol xi loqom u jitlob li jagħti kasu xi ħadd! </w:t>
      </w:r>
    </w:p>
    <w:p w:rsidR="006D0FC4" w:rsidRPr="00E57F6A" w:rsidRDefault="006D0FC4" w:rsidP="006D0FC4">
      <w:pPr>
        <w:shd w:val="clear" w:color="auto" w:fill="FFFFFF"/>
        <w:spacing w:after="240"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hd w:val="clear" w:color="auto" w:fill="FFFFFF"/>
        <w:spacing w:after="240"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(RITRATTI GRAFIĊI) Transgender tiġi msawta u umiljata f’ħabs fil-Brażil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Neżżgħuha, qaxxrulha xagħ</w:t>
      </w:r>
      <w:ins w:id="164" w:author="Maria Debono" w:date="2015-11-26T16:04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a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r</w:t>
      </w:r>
      <w:ins w:id="165" w:author="Maria Debono" w:date="2015-11-26T16:04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h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 u biċċrulha wiċċha</w:t>
      </w: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mitfugħa wiċċha mal-art no</w:t>
      </w:r>
      <w:del w:id="166" w:author="Maria Debono" w:date="2015-11-26T16:04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fsha mneżż</w:t>
      </w:r>
      <w:ins w:id="167" w:author="Maria Debono" w:date="2015-11-26T16:04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għ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 f'bitħa fil-ħabs</w:t>
      </w:r>
    </w:p>
    <w:p w:rsidR="006D0FC4" w:rsidRPr="00E57F6A" w:rsidRDefault="006D0FC4" w:rsidP="006D0FC4">
      <w:pPr>
        <w:shd w:val="clear" w:color="auto" w:fill="FFFFFF"/>
        <w:spacing w:after="240"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Dawn ir-ritratti grafiċi juru kif Veronica Bolin ġiet imsawta u umiljata mill-pulizija Brażiljana fejn rapporti qed jgħidu li wara x-xebgħa li tawha ġagħluha tinża</w:t>
      </w:r>
      <w:ins w:id="168" w:author="Maria Debono" w:date="2015-11-26T16:04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u qaxxrulha xagħ</w:t>
      </w:r>
      <w:ins w:id="169" w:author="Maria Debono" w:date="2015-11-26T16:04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a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r</w:t>
      </w:r>
      <w:ins w:id="170" w:author="Maria Debono" w:date="2015-11-26T16:04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h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a. Fejn ħallewha nofsha għarwiena f’bitħa ta’ ħabs wiċċha mal-art. Veronica ta' 25 sena kienet ġiet arrestat minħabba li allegatam</w:t>
      </w:r>
      <w:del w:id="171" w:author="Maria Debono" w:date="2015-11-26T16:05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ent attakkat ġar tagħha ta’ 73 sena. </w:t>
      </w:r>
    </w:p>
    <w:p w:rsidR="006D0FC4" w:rsidRPr="00E57F6A" w:rsidRDefault="006D0FC4" w:rsidP="006D0FC4">
      <w:pPr>
        <w:shd w:val="clear" w:color="auto" w:fill="FFFFFF"/>
        <w:spacing w:after="240"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Bħalissa għaddejja investigazzjoni dwar dan ir-reat wara li ritratti ġew </w:t>
      </w:r>
      <w:ins w:id="172" w:author="Maria Debono" w:date="2015-11-26T16:05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mpoġġija fuq l-internet li qajmu kontroversja u rabja kbira madwar il-Brażil kollu. Rapporti qed jgħidu li dawruha tliet pulizija u wettqu dan ir-reat. Iżda stqarrija tal-pulizija qalet li 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lastRenderedPageBreak/>
        <w:t xml:space="preserve">Bolina ġiet attakkata mill-priġunieri fil-ħabs ta’ San </w:t>
      </w:r>
      <w:del w:id="173" w:author="Maria Debono" w:date="2015-11-26T16:05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p</w:delText>
        </w:r>
      </w:del>
      <w:ins w:id="174" w:author="Maria Debono" w:date="2015-11-26T16:05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P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aolo meta </w:t>
      </w:r>
      <w:del w:id="175" w:author="Maria Debono" w:date="2015-11-26T16:05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ntlemħet tagħmel att sesswali weħidha fiċ-ċella u li kienu l-uffiċ</w:t>
      </w:r>
      <w:del w:id="176" w:author="Maria Debono" w:date="2015-11-26T16:05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ċ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jali tal-pulizija li salvawha. Huma qalu wkoll li hi</w:t>
      </w:r>
      <w:ins w:id="177" w:author="Maria Debono" w:date="2015-11-26T16:05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178" w:author="Maria Debono" w:date="2015-11-26T16:05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rribattiet lil</w:t>
      </w:r>
      <w:ins w:id="179" w:author="Maria Debono" w:date="2015-11-26T16:05:00Z">
        <w:r w:rsidR="00902916">
          <w:rPr>
            <w:rFonts w:ascii="Tahoma" w:hAnsi="Tahoma" w:cs="Tahoma"/>
            <w:color w:val="000000"/>
            <w:sz w:val="24"/>
            <w:szCs w:val="24"/>
            <w:lang w:val="mt-MT"/>
          </w:rPr>
          <w:t>l-</w:t>
        </w:r>
      </w:ins>
      <w:del w:id="180" w:author="Maria Debono" w:date="2015-11-26T16:05:00Z">
        <w:r w:rsidRPr="00E57F6A" w:rsidDel="00902916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pulizija li marru jsalvawha u dawk il-feriti ġew hemm wara li hi gidmet pulizija. 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Partitarji tal-LGBT qed jagħmlu kampanja biex nies LGBT jiġu trattati ġustament, “biċċrulha wiċċha u issa qed jippruvaw </w:t>
      </w:r>
      <w:del w:id="181" w:author="Maria Debono" w:date="2015-11-26T16:05:00Z">
        <w:r w:rsidRPr="00E57F6A" w:rsidDel="00CE42FC">
          <w:rPr>
            <w:rFonts w:ascii="Tahoma" w:hAnsi="Tahoma" w:cs="Tahoma"/>
            <w:color w:val="000000"/>
            <w:sz w:val="24"/>
            <w:szCs w:val="24"/>
            <w:lang w:val="mt-MT"/>
          </w:rPr>
          <w:delText>j</w:delText>
        </w:r>
      </w:del>
      <w:ins w:id="182" w:author="Maria Debono" w:date="2015-11-26T16:05:00Z">
        <w:r w:rsidR="00CE42FC"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benġlu l-istorja u jgħattuha” qalu membri tal-LGBT, “Il-pulizija m’għandhomx jitħallew jagħmlu dan fuq l-ebda persuna.</w:t>
      </w:r>
      <w:ins w:id="183" w:author="Maria Debono" w:date="2015-11-26T16:05:00Z">
        <w:r w:rsidR="00CE42FC">
          <w:rPr>
            <w:rFonts w:ascii="Tahoma" w:hAnsi="Tahoma" w:cs="Tahoma"/>
            <w:color w:val="000000"/>
            <w:sz w:val="24"/>
            <w:szCs w:val="24"/>
            <w:lang w:val="mt-MT"/>
          </w:rPr>
          <w:t>”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Veronica tneħħiet mill-ħabs fejn kienet u tinsab f’ċentru ta’ detenzjoni f’ċella għaliha weħidha sa ma l-każ tagħha jinstema</w:t>
      </w:r>
      <w:ins w:id="184" w:author="Maria Debono" w:date="2015-11-26T16:05:00Z">
        <w:r w:rsidR="00CE42FC"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fil-qorti.  </w:t>
      </w:r>
    </w:p>
    <w:p w:rsidR="006D0FC4" w:rsidRPr="00E57F6A" w:rsidRDefault="006D0FC4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6D0FC4" w:rsidRPr="00E57F6A" w:rsidRDefault="006D0FC4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Il-Bużu jaqla</w:t>
      </w:r>
      <w:ins w:id="185" w:author="Maria Debono" w:date="2015-11-26T16:06:00Z">
        <w:r w:rsidR="00CE42FC"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xeb</w:t>
      </w:r>
      <w:ins w:id="186" w:author="Maria Debono" w:date="2015-11-26T16:06:00Z">
        <w:r w:rsidR="00CE42FC">
          <w:rPr>
            <w:rFonts w:ascii="Tahoma" w:hAnsi="Tahoma" w:cs="Tahoma"/>
            <w:color w:val="000000"/>
            <w:sz w:val="24"/>
            <w:szCs w:val="24"/>
            <w:lang w:val="mt-MT"/>
          </w:rPr>
          <w:t>għ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a ilma mingħand it-tfal tal-Melita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Carmel Busuttil jagħlaq l-istaġun mal-Melita b'ħasla tajba</w:t>
      </w: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L-eks</w:t>
      </w:r>
      <w:ins w:id="187" w:author="Maria Debono" w:date="2015-11-26T16:06:00Z">
        <w:r w:rsidR="00CE42FC">
          <w:rPr>
            <w:rFonts w:ascii="Tahoma" w:hAnsi="Tahoma" w:cs="Tahoma"/>
            <w:color w:val="000000"/>
            <w:sz w:val="24"/>
            <w:szCs w:val="24"/>
            <w:lang w:val="mt-MT"/>
          </w:rPr>
          <w:t>f</w:t>
        </w:r>
      </w:ins>
      <w:del w:id="188" w:author="Maria Debono" w:date="2015-11-26T16:06:00Z">
        <w:r w:rsidRPr="00E57F6A" w:rsidDel="00CE42FC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 F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ootballer famuż Malti li għamel ġieħ lilu u lil Malta meta għal seba</w:t>
      </w:r>
      <w:ins w:id="189" w:author="Maria Debono" w:date="2015-11-26T16:06:00Z">
        <w:r w:rsidR="00CE42FC"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snin sħaħ kien il-</w:t>
      </w:r>
      <w:r w:rsidRPr="00CE42FC">
        <w:rPr>
          <w:rFonts w:ascii="Tahoma" w:hAnsi="Tahoma" w:cs="Tahoma"/>
          <w:i/>
          <w:color w:val="000000"/>
          <w:sz w:val="24"/>
          <w:szCs w:val="24"/>
          <w:lang w:val="mt-MT"/>
          <w:rPrChange w:id="190" w:author="Maria Debono" w:date="2015-11-26T16:06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captain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tat-</w:t>
      </w:r>
      <w:r w:rsidRPr="00CE42FC">
        <w:rPr>
          <w:rFonts w:ascii="Tahoma" w:hAnsi="Tahoma" w:cs="Tahoma"/>
          <w:i/>
          <w:color w:val="000000"/>
          <w:sz w:val="24"/>
          <w:szCs w:val="24"/>
          <w:lang w:val="mt-MT"/>
          <w:rPrChange w:id="191" w:author="Maria Debono" w:date="2015-11-26T16:06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team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Belġjan fl-ogħla Diviżjoni, KRC Genk filwaqt li kien rebbieħ tal-unuri kollha li joffri l-Football Malti, Carmel Busuttil, magħruf bħala l-Bużu, dalgħodu qala ħasla tajba.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 xml:space="preserve">Fi tmiem l-istaġun tiegħu bħala </w:t>
      </w:r>
      <w:r w:rsidRPr="00CE42FC">
        <w:rPr>
          <w:rFonts w:ascii="Tahoma" w:hAnsi="Tahoma" w:cs="Tahoma"/>
          <w:i/>
          <w:color w:val="000000"/>
          <w:sz w:val="24"/>
          <w:szCs w:val="24"/>
          <w:lang w:val="mt-MT"/>
          <w:rPrChange w:id="192" w:author="Maria Debono" w:date="2015-11-26T16:06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coach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tan-</w:t>
      </w:r>
      <w:r w:rsidRPr="00CE42FC">
        <w:rPr>
          <w:rFonts w:ascii="Tahoma" w:hAnsi="Tahoma" w:cs="Tahoma"/>
          <w:i/>
          <w:color w:val="000000"/>
          <w:sz w:val="24"/>
          <w:szCs w:val="24"/>
          <w:lang w:val="mt-MT"/>
          <w:rPrChange w:id="193" w:author="Maria Debono" w:date="2015-11-26T16:06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nursery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u tal-iskola tal-Football tal-Melita fejn rebaħ il-kampjonat ta' taħt it-13-il sena , it-tfal ġrew ġirja warajh filwaqt li tawh ħasla tajba ilma biex żgur jibqa' jiftakarhom. </w:t>
      </w:r>
      <w:del w:id="194" w:author="Maria Debono" w:date="2015-11-26T16:06:00Z">
        <w:r w:rsidRPr="00E57F6A" w:rsidDel="00CE42FC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ins w:id="195" w:author="Maria Debono" w:date="2015-11-26T16:06:00Z">
        <w:r w:rsidR="00CE42FC"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l-Bużu hu maħbub ferm mat-tfal tan-</w:t>
      </w:r>
      <w:r w:rsidRPr="00CE42FC">
        <w:rPr>
          <w:rFonts w:ascii="Tahoma" w:hAnsi="Tahoma" w:cs="Tahoma"/>
          <w:i/>
          <w:color w:val="000000"/>
          <w:sz w:val="24"/>
          <w:szCs w:val="24"/>
          <w:lang w:val="mt-MT"/>
          <w:rPrChange w:id="196" w:author="Maria Debono" w:date="2015-11-26T16:06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nurseries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tal-</w:t>
      </w:r>
      <w:del w:id="197" w:author="Maria Debono" w:date="2015-11-26T16:06:00Z">
        <w:r w:rsidRPr="00E57F6A" w:rsidDel="00CE42FC">
          <w:rPr>
            <w:rFonts w:ascii="Tahoma" w:hAnsi="Tahoma" w:cs="Tahoma"/>
            <w:color w:val="000000"/>
            <w:sz w:val="24"/>
            <w:szCs w:val="24"/>
            <w:lang w:val="mt-MT"/>
          </w:rPr>
          <w:delText>F</w:delText>
        </w:r>
      </w:del>
      <w:ins w:id="198" w:author="Maria Debono" w:date="2015-11-26T16:06:00Z">
        <w:r w:rsidR="00CE42FC" w:rsidRPr="00CE42FC">
          <w:rPr>
            <w:rFonts w:ascii="Tahoma" w:hAnsi="Tahoma" w:cs="Tahoma"/>
            <w:i/>
            <w:color w:val="000000"/>
            <w:sz w:val="24"/>
            <w:szCs w:val="24"/>
            <w:lang w:val="mt-MT"/>
            <w:rPrChange w:id="199" w:author="Maria Debono" w:date="2015-11-26T16:07:00Z">
              <w:rPr>
                <w:rFonts w:ascii="Tahoma" w:hAnsi="Tahoma" w:cs="Tahoma"/>
                <w:color w:val="000000"/>
                <w:sz w:val="24"/>
                <w:szCs w:val="24"/>
                <w:lang w:val="mt-MT"/>
              </w:rPr>
            </w:rPrChange>
          </w:rPr>
          <w:t>f</w:t>
        </w:r>
      </w:ins>
      <w:r w:rsidRPr="00CE42FC">
        <w:rPr>
          <w:rFonts w:ascii="Tahoma" w:hAnsi="Tahoma" w:cs="Tahoma"/>
          <w:i/>
          <w:color w:val="000000"/>
          <w:sz w:val="24"/>
          <w:szCs w:val="24"/>
          <w:lang w:val="mt-MT"/>
          <w:rPrChange w:id="200" w:author="Maria Debono" w:date="2015-11-26T16:07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ootball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fejn wara li temm il-karriera tiegħu bħala </w:t>
      </w:r>
      <w:r w:rsidRPr="00CE42FC">
        <w:rPr>
          <w:rFonts w:ascii="Tahoma" w:hAnsi="Tahoma" w:cs="Tahoma"/>
          <w:i/>
          <w:color w:val="000000"/>
          <w:sz w:val="24"/>
          <w:szCs w:val="24"/>
          <w:lang w:val="mt-MT"/>
          <w:rPrChange w:id="201" w:author="Maria Debono" w:date="2015-11-26T16:07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player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ħa l-liċenzja ta' UEFA </w:t>
      </w:r>
      <w:r w:rsidRPr="00CE42FC">
        <w:rPr>
          <w:rFonts w:ascii="Tahoma" w:hAnsi="Tahoma" w:cs="Tahoma"/>
          <w:i/>
          <w:color w:val="000000"/>
          <w:sz w:val="24"/>
          <w:szCs w:val="24"/>
          <w:lang w:val="mt-MT"/>
          <w:rPrChange w:id="202" w:author="Maria Debono" w:date="2015-11-26T16:07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pro licence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mill-aqwa skola tal-</w:t>
      </w:r>
      <w:r w:rsidRPr="00CE42FC">
        <w:rPr>
          <w:rFonts w:ascii="Tahoma" w:hAnsi="Tahoma" w:cs="Tahoma"/>
          <w:i/>
          <w:color w:val="000000"/>
          <w:sz w:val="24"/>
          <w:szCs w:val="24"/>
          <w:lang w:val="mt-MT"/>
          <w:rPrChange w:id="203" w:author="Maria Debono" w:date="2015-11-26T16:07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coaching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tal-</w:t>
      </w:r>
      <w:r w:rsidRPr="00CE42FC">
        <w:rPr>
          <w:rFonts w:ascii="Tahoma" w:hAnsi="Tahoma" w:cs="Tahoma"/>
          <w:i/>
          <w:color w:val="000000"/>
          <w:sz w:val="24"/>
          <w:szCs w:val="24"/>
          <w:lang w:val="mt-MT"/>
          <w:rPrChange w:id="204" w:author="Maria Debono" w:date="2015-11-26T16:07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football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tad-dinja f'Coverciano u </w:t>
      </w:r>
      <w:del w:id="205" w:author="Maria Debono" w:date="2015-11-26T16:07:00Z">
        <w:r w:rsidRPr="00E57F6A" w:rsidDel="00CE42FC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ddedika ħajtu u l-karriera għat-tfal tan-</w:t>
      </w:r>
      <w:r w:rsidRPr="00CE42FC">
        <w:rPr>
          <w:rFonts w:ascii="Tahoma" w:hAnsi="Tahoma" w:cs="Tahoma"/>
          <w:i/>
          <w:color w:val="000000"/>
          <w:sz w:val="24"/>
          <w:szCs w:val="24"/>
          <w:lang w:val="mt-MT"/>
          <w:rPrChange w:id="206" w:author="Maria Debono" w:date="2015-11-26T16:07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nurseries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jgħallem il-logħba li tant tatu sodisfazzjon.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It-tbissima fuq wiċċ it-tfal titkellem weħidha. 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Il-Gvern jgħid li l-Universit</w:t>
      </w:r>
      <w:ins w:id="207" w:author="Maria Debono" w:date="2015-11-26T16:07:00Z">
        <w:r w:rsidR="00CE42FC">
          <w:rPr>
            <w:rFonts w:ascii="Tahoma" w:hAnsi="Tahoma" w:cs="Tahoma"/>
            <w:color w:val="000000"/>
            <w:sz w:val="24"/>
            <w:szCs w:val="24"/>
            <w:lang w:val="mt-MT"/>
          </w:rPr>
          <w:t>à</w:t>
        </w:r>
      </w:ins>
      <w:del w:id="208" w:author="Maria Debono" w:date="2015-11-26T16:07:00Z">
        <w:r w:rsidRPr="00E57F6A" w:rsidDel="00CE42FC">
          <w:rPr>
            <w:rFonts w:ascii="Tahoma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 xml:space="preserve"> se tinbena fuq art agrikola abbandunata f'M'Skala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Il-Gvern jgħid li jidher li l-Alternattiva għandha informazzjoni żbaljata</w:t>
      </w: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6D0FC4" w:rsidRPr="00E57F6A" w:rsidRDefault="006D0FC4" w:rsidP="006D0FC4">
      <w:pPr>
        <w:shd w:val="clear" w:color="auto" w:fill="FFFFFF"/>
        <w:spacing w:line="360" w:lineRule="auto"/>
        <w:rPr>
          <w:rFonts w:ascii="Tahoma" w:hAnsi="Tahoma" w:cs="Tahoma"/>
          <w:color w:val="000000"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Il-Gvern  irrefera għall-konferenza tal-aħbarijiet mogħtija dalgħodu minn Alternattiva Demokratika  u qal li filwaqt li jinnota li l-AD hija pożittiva dwar il-kunċett ta’ istituzzjoni edukattiva ġdida fin-naħa ta’ isfel tal-pajjiż, jidher li l-informazzjoni bażika li għandha hi żbaljata.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 xml:space="preserve">Fost l-oħrajn, intqal mill-AD li l-proġett se jokkupa aktar minn 200,000 metru kwadru. Il-Gvern qal li l-fatti huma li l-proġett qed ikun propost li jkun fuq żona li se tkun inqas </w:t>
      </w:r>
      <w:del w:id="209" w:author="Maria Debono" w:date="2015-11-26T16:07:00Z">
        <w:r w:rsidRPr="00E57F6A" w:rsidDel="00CE42FC">
          <w:rPr>
            <w:rFonts w:ascii="Tahoma" w:hAnsi="Tahoma" w:cs="Tahoma"/>
            <w:color w:val="000000"/>
            <w:sz w:val="24"/>
            <w:szCs w:val="24"/>
            <w:lang w:val="mt-MT"/>
          </w:rPr>
          <w:delText>k</w:delText>
        </w:r>
      </w:del>
      <w:ins w:id="210" w:author="Maria Debono" w:date="2015-11-26T16:07:00Z">
        <w:r w:rsidR="00CE42FC">
          <w:rPr>
            <w:rFonts w:ascii="Tahoma" w:hAnsi="Tahoma" w:cs="Tahoma"/>
            <w:color w:val="000000"/>
            <w:sz w:val="24"/>
            <w:szCs w:val="24"/>
            <w:lang w:val="mt-MT"/>
          </w:rPr>
          <w:t>m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inn 100,000 metru kwadru u fih se jkun hemm diversi spazji miftuħa.  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br/>
        <w:t>Intqal ukoll mill-AD li ż-żona hija ta’ importanza xjentifika. Il-Gvern qal li l-Pjan Lokali għan-nofsinhar ta’ Malta mill-MEPA fl-2006, u li partijiet minnu qatt ma ġew implimentati, jissuġġerixxi li parti miż-żona tal-kosta tista’ tiġi kklassifikata bħala żona ta’ importanza xjentifika. Il-Gvern se jara li jittieħdu l-miżuri kollha possibbli sabiex din iż-żona tiġi affettwata mill-inqas. Il-</w:t>
      </w:r>
      <w:del w:id="211" w:author="Maria Debono" w:date="2015-11-26T16:08:00Z">
        <w:r w:rsidRPr="00E57F6A" w:rsidDel="00CE42FC">
          <w:rPr>
            <w:rFonts w:ascii="Tahoma" w:hAnsi="Tahoma" w:cs="Tahoma"/>
            <w:color w:val="000000"/>
            <w:sz w:val="24"/>
            <w:szCs w:val="24"/>
            <w:lang w:val="mt-MT"/>
          </w:rPr>
          <w:delText>g</w:delText>
        </w:r>
      </w:del>
      <w:ins w:id="212" w:author="Maria Debono" w:date="2015-11-26T16:08:00Z">
        <w:r w:rsidR="00CE42FC">
          <w:rPr>
            <w:rFonts w:ascii="Tahoma" w:hAnsi="Tahoma" w:cs="Tahoma"/>
            <w:color w:val="000000"/>
            <w:sz w:val="24"/>
            <w:szCs w:val="24"/>
            <w:lang w:val="mt-MT"/>
          </w:rPr>
          <w:t>G</w:t>
        </w:r>
      </w:ins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vern irrimarka li l-iżvilupp kunsidrat hu limitat għal dawk il-partijiet li fis-</w:t>
      </w:r>
      <w:r w:rsidRPr="00CE42FC">
        <w:rPr>
          <w:rFonts w:ascii="Tahoma" w:hAnsi="Tahoma" w:cs="Tahoma"/>
          <w:i/>
          <w:color w:val="000000"/>
          <w:sz w:val="24"/>
          <w:szCs w:val="24"/>
          <w:lang w:val="mt-MT"/>
          <w:rPrChange w:id="213" w:author="Maria Debono" w:date="2015-11-26T16:08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survey</w:t>
      </w:r>
      <w:r w:rsidRPr="00E57F6A">
        <w:rPr>
          <w:rFonts w:ascii="Tahoma" w:hAnsi="Tahoma" w:cs="Tahoma"/>
          <w:color w:val="000000"/>
          <w:sz w:val="24"/>
          <w:szCs w:val="24"/>
          <w:lang w:val="mt-MT"/>
        </w:rPr>
        <w:t> tal-Università ta' Malta tas-sena 2000 kienu ġew identifikati bħala art agrikola abbandunata.‎ </w:t>
      </w:r>
    </w:p>
    <w:p w:rsidR="006D0FC4" w:rsidRPr="00E57F6A" w:rsidRDefault="006D0FC4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6D0FC4" w:rsidRPr="00E57F6A" w:rsidRDefault="006D0FC4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>Malta Public Transport nediet il-karta l-gdida tat-trasport li qed tissejja</w:t>
      </w:r>
      <w:ins w:id="214" w:author="Maria Debono" w:date="2015-11-26T16:08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15" w:author="Maria Debono" w:date="2015-11-26T16:08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i/>
          <w:sz w:val="24"/>
          <w:szCs w:val="24"/>
          <w:lang w:val="mt-MT"/>
        </w:rPr>
        <w:t xml:space="preserve"> </w:t>
      </w:r>
      <w:del w:id="216" w:author="Maria Debono" w:date="2015-11-26T16:08:00Z">
        <w:r w:rsidRPr="00E57F6A" w:rsidDel="00CE42FC">
          <w:rPr>
            <w:rFonts w:ascii="Tahoma" w:hAnsi="Tahoma" w:cs="Tahoma"/>
            <w:i/>
            <w:sz w:val="24"/>
            <w:szCs w:val="24"/>
            <w:lang w:val="mt-MT"/>
          </w:rPr>
          <w:delText>'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tallinja card</w:t>
      </w:r>
      <w:del w:id="217" w:author="Maria Debono" w:date="2015-11-26T16:08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'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 u li se tibda tintu</w:t>
      </w:r>
      <w:del w:id="218" w:author="Maria Debono" w:date="2015-11-26T16:08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ins w:id="219" w:author="Maria Debono" w:date="2015-11-26T16:08:00Z">
        <w:r w:rsidR="00CE42FC">
          <w:rPr>
            <w:rFonts w:ascii="Tahoma" w:hAnsi="Tahoma" w:cs="Tahoma"/>
            <w:sz w:val="24"/>
            <w:szCs w:val="24"/>
            <w:lang w:val="mt-MT"/>
          </w:rPr>
          <w:t>ż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 minn Lulju 2015.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>Il-Malta Public Transpot qalet li bit-</w:t>
      </w:r>
      <w:del w:id="220" w:author="Maria Debono" w:date="2015-11-26T16:08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'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tallijna card</w:t>
      </w:r>
      <w:del w:id="221" w:author="Maria Debono" w:date="2015-11-26T16:08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'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 il-gdida, se jkun aktar fa</w:t>
      </w:r>
      <w:ins w:id="222" w:author="Maria Debono" w:date="2015-11-26T16:08:00Z">
        <w:r w:rsidR="00CE42FC">
          <w:rPr>
            <w:rFonts w:ascii="Tahoma" w:hAnsi="Tahoma" w:cs="Tahoma"/>
            <w:sz w:val="24"/>
            <w:szCs w:val="24"/>
            <w:lang w:val="mt-MT"/>
          </w:rPr>
          <w:t>ċ</w:t>
        </w:r>
      </w:ins>
      <w:del w:id="223" w:author="Maria Debono" w:date="2015-11-26T16:08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c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li biex tivvja</w:t>
      </w:r>
      <w:ins w:id="224" w:author="Maria Debono" w:date="2015-11-26T16:08:00Z">
        <w:r w:rsidR="00CE42FC">
          <w:rPr>
            <w:rFonts w:ascii="Tahoma" w:hAnsi="Tahoma" w:cs="Tahoma"/>
            <w:sz w:val="24"/>
            <w:szCs w:val="24"/>
            <w:lang w:val="mt-MT"/>
          </w:rPr>
          <w:t>ġġ</w:t>
        </w:r>
      </w:ins>
      <w:del w:id="225" w:author="Maria Debono" w:date="2015-11-26T16:08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gg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 bit-trasport pubbliku fejn il-</w:t>
      </w:r>
      <w:r w:rsidRPr="00CE42FC">
        <w:rPr>
          <w:rFonts w:ascii="Tahoma" w:hAnsi="Tahoma" w:cs="Tahoma"/>
          <w:i/>
          <w:sz w:val="24"/>
          <w:szCs w:val="24"/>
          <w:lang w:val="mt-MT"/>
          <w:rPrChange w:id="226" w:author="Maria Debono" w:date="2015-11-26T16:08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card</w:t>
      </w:r>
      <w:r w:rsidRPr="00E57F6A">
        <w:rPr>
          <w:rFonts w:ascii="Tahoma" w:hAnsi="Tahoma" w:cs="Tahoma"/>
          <w:sz w:val="24"/>
          <w:szCs w:val="24"/>
          <w:lang w:val="mt-MT"/>
        </w:rPr>
        <w:t xml:space="preserve"> se tkun personalizzata bir-ritratt  u l-isem fuqha. Il-kreditu jista' ji</w:t>
      </w:r>
      <w:del w:id="227" w:author="Maria Debono" w:date="2015-11-26T16:09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ins w:id="228" w:author="Maria Debono" w:date="2015-11-26T16:09:00Z">
        <w:r w:rsidR="00CE42FC">
          <w:rPr>
            <w:rFonts w:ascii="Tahoma" w:hAnsi="Tahoma" w:cs="Tahoma"/>
            <w:sz w:val="24"/>
            <w:szCs w:val="24"/>
            <w:lang w:val="mt-MT"/>
          </w:rPr>
          <w:t>ż</w:t>
        </w:r>
      </w:ins>
      <w:r w:rsidRPr="00E57F6A">
        <w:rPr>
          <w:rFonts w:ascii="Tahoma" w:hAnsi="Tahoma" w:cs="Tahoma"/>
          <w:sz w:val="24"/>
          <w:szCs w:val="24"/>
          <w:lang w:val="mt-MT"/>
        </w:rPr>
        <w:t xml:space="preserve">died </w:t>
      </w:r>
      <w:del w:id="229" w:author="Maria Debono" w:date="2015-11-26T16:09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 xml:space="preserve"> 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mill-internet, bit-telefo</w:t>
      </w:r>
      <w:ins w:id="230" w:author="Maria Debono" w:date="2015-11-26T16:09:00Z">
        <w:r w:rsidR="00CE42FC">
          <w:rPr>
            <w:rFonts w:ascii="Tahoma" w:hAnsi="Tahoma" w:cs="Tahoma"/>
            <w:sz w:val="24"/>
            <w:szCs w:val="24"/>
            <w:lang w:val="mt-MT"/>
          </w:rPr>
          <w:t>w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n, mill-</w:t>
      </w:r>
      <w:del w:id="231" w:author="Maria Debono" w:date="2015-11-26T16:09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232" w:author="Maria Debono" w:date="2015-11-26T16:09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wienet tal-kumpanija jew minn kull uffi</w:t>
      </w:r>
      <w:ins w:id="233" w:author="Maria Debono" w:date="2015-11-26T16:09:00Z">
        <w:r w:rsidR="00CE42FC">
          <w:rPr>
            <w:rFonts w:ascii="Tahoma" w:hAnsi="Tahoma" w:cs="Tahoma"/>
            <w:sz w:val="24"/>
            <w:szCs w:val="24"/>
            <w:lang w:val="mt-MT"/>
          </w:rPr>
          <w:t>ċċ</w:t>
        </w:r>
      </w:ins>
      <w:del w:id="234" w:author="Maria Debono" w:date="2015-11-26T16:09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cc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ju ta</w:t>
      </w:r>
      <w:ins w:id="235" w:author="Maria Debono" w:date="2015-11-26T16:09:00Z">
        <w:r w:rsidR="00CE42FC">
          <w:rPr>
            <w:rFonts w:ascii="Tahoma" w:hAnsi="Tahoma" w:cs="Tahoma"/>
            <w:sz w:val="24"/>
            <w:szCs w:val="24"/>
            <w:lang w:val="mt-MT"/>
          </w:rPr>
          <w:t>l-</w:t>
        </w:r>
      </w:ins>
      <w:del w:id="236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 xml:space="preserve">’ 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MaltaPost. Il-kreditu </w:t>
      </w:r>
      <w:del w:id="237" w:author="Maria Debono" w:date="2015-11-26T16:09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 xml:space="preserve"> 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ma jiskadix.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>Kienet introdotta wkoll b'</w:t>
      </w:r>
      <w:del w:id="238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'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tallinja card</w:t>
      </w:r>
      <w:del w:id="239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'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 u nollijiet differenti g</w:t>
      </w:r>
      <w:ins w:id="240" w:author="Maria Debono" w:date="2015-11-26T16:10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41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at-tfal, g</w:t>
      </w:r>
      <w:ins w:id="242" w:author="Maria Debono" w:date="2015-11-26T16:10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43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all-istudenti, g</w:t>
      </w:r>
      <w:ins w:id="244" w:author="Maria Debono" w:date="2015-11-26T16:10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45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all-adulti, g</w:t>
      </w:r>
      <w:ins w:id="246" w:author="Maria Debono" w:date="2015-11-26T16:10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47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 min għandu l-Kartanzjan jew il-Karta tal-Identità Maltija 60+, g</w:t>
      </w:r>
      <w:ins w:id="248" w:author="Maria Debono" w:date="2015-11-26T16:10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49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 dawk li g</w:t>
      </w:r>
      <w:ins w:id="250" w:author="Maria Debono" w:date="2015-11-26T16:10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51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andhom il-Blue Badge ma</w:t>
      </w:r>
      <w:ins w:id="252" w:author="Maria Debono" w:date="2015-11-26T16:10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53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ru</w:t>
      </w:r>
      <w:ins w:id="254" w:author="Maria Debono" w:date="2015-11-26T16:10:00Z">
        <w:r w:rsidR="00CE42FC">
          <w:rPr>
            <w:rFonts w:ascii="Tahoma" w:hAnsi="Tahoma" w:cs="Tahoma"/>
            <w:sz w:val="24"/>
            <w:szCs w:val="24"/>
            <w:lang w:val="mt-MT"/>
          </w:rPr>
          <w:t>ġ</w:t>
        </w:r>
      </w:ins>
      <w:del w:id="255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 mill-Kummissjoni Nazzjonali Persuni B'Di</w:t>
      </w:r>
      <w:ins w:id="256" w:author="Maria Debono" w:date="2015-11-26T16:10:00Z">
        <w:r w:rsidR="00CE42FC">
          <w:rPr>
            <w:rFonts w:ascii="Tahoma" w:hAnsi="Tahoma" w:cs="Tahoma"/>
            <w:sz w:val="24"/>
            <w:szCs w:val="24"/>
            <w:lang w:val="mt-MT"/>
          </w:rPr>
          <w:t>ż</w:t>
        </w:r>
      </w:ins>
      <w:del w:id="257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abbilt</w:t>
      </w:r>
      <w:ins w:id="258" w:author="Maria Debono" w:date="2015-11-26T16:10:00Z">
        <w:r w:rsidR="00CE42FC">
          <w:rPr>
            <w:rFonts w:ascii="Tahoma" w:hAnsi="Tahoma" w:cs="Tahoma"/>
            <w:sz w:val="24"/>
            <w:szCs w:val="24"/>
            <w:lang w:val="mt-MT"/>
          </w:rPr>
          <w:t>à</w:t>
        </w:r>
      </w:ins>
      <w:del w:id="259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a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 u g</w:t>
      </w:r>
      <w:ins w:id="260" w:author="Maria Debono" w:date="2015-11-26T16:10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61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ar-residenti f’G</w:t>
      </w:r>
      <w:ins w:id="262" w:author="Maria Debono" w:date="2015-11-26T16:10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63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awdex. It-tfal li g</w:t>
      </w:r>
      <w:ins w:id="264" w:author="Maria Debono" w:date="2015-11-26T16:10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65" w:author="Maria Debono" w:date="2015-11-26T16:10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andhom inqas minn erba' snin se jkomplu jivvja</w:t>
      </w:r>
      <w:del w:id="266" w:author="Maria Debono" w:date="2015-11-26T16:11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gg</w:delText>
        </w:r>
      </w:del>
      <w:ins w:id="267" w:author="Maria Debono" w:date="2015-11-26T16:11:00Z">
        <w:r w:rsidR="00CE42FC">
          <w:rPr>
            <w:rFonts w:ascii="Tahoma" w:hAnsi="Tahoma" w:cs="Tahoma"/>
            <w:sz w:val="24"/>
            <w:szCs w:val="24"/>
            <w:lang w:val="mt-MT"/>
          </w:rPr>
          <w:t>ġġ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aw b’xejn u mhux se jkollhom b</w:t>
      </w:r>
      <w:ins w:id="268" w:author="Maria Debono" w:date="2015-11-26T16:11:00Z">
        <w:r w:rsidR="00CE42FC">
          <w:rPr>
            <w:rFonts w:ascii="Tahoma" w:hAnsi="Tahoma" w:cs="Tahoma"/>
            <w:sz w:val="24"/>
            <w:szCs w:val="24"/>
            <w:lang w:val="mt-MT"/>
          </w:rPr>
          <w:t>ż</w:t>
        </w:r>
      </w:ins>
      <w:del w:id="269" w:author="Maria Debono" w:date="2015-11-26T16:11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onn </w:t>
      </w:r>
      <w:r w:rsidRPr="00E57F6A">
        <w:rPr>
          <w:rFonts w:ascii="Tahoma" w:hAnsi="Tahoma" w:cs="Tahoma"/>
          <w:i/>
          <w:sz w:val="24"/>
          <w:szCs w:val="24"/>
          <w:lang w:val="mt-MT"/>
        </w:rPr>
        <w:t>card</w:t>
      </w:r>
      <w:r w:rsidRPr="00E57F6A">
        <w:rPr>
          <w:rFonts w:ascii="Tahoma" w:hAnsi="Tahoma" w:cs="Tahoma"/>
          <w:sz w:val="24"/>
          <w:szCs w:val="24"/>
          <w:lang w:val="mt-MT"/>
        </w:rPr>
        <w:t>.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>It-tfal ta’ bejn l-erba' u l-10 snin u dawk li għandhom il-Kartanzjan jew il-Karta tal-Identità Maltija 60+ u l-Blue Badge j</w:t>
      </w:r>
      <w:del w:id="270" w:author="Maria Debono" w:date="2015-11-26T16:11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271" w:author="Maria Debono" w:date="2015-11-26T16:11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allsu noll ridott ta’ 25ċ g</w:t>
      </w:r>
      <w:del w:id="272" w:author="Maria Debono" w:date="2015-11-26T16:11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273" w:author="Maria Debono" w:date="2015-11-26T16:11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al kull vja</w:t>
      </w:r>
      <w:ins w:id="274" w:author="Maria Debono" w:date="2015-11-26T16:11:00Z">
        <w:r w:rsidR="00CE42FC">
          <w:rPr>
            <w:rFonts w:ascii="Tahoma" w:hAnsi="Tahoma" w:cs="Tahoma"/>
            <w:sz w:val="24"/>
            <w:szCs w:val="24"/>
            <w:lang w:val="mt-MT"/>
          </w:rPr>
          <w:t>ġġ</w:t>
        </w:r>
      </w:ins>
      <w:del w:id="275" w:author="Maria Debono" w:date="2015-11-26T16:11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gg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 sa sag</w:t>
      </w:r>
      <w:ins w:id="276" w:author="Maria Debono" w:date="2015-11-26T16:11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77" w:author="Maria Debono" w:date="2015-11-26T16:11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tejn, inklu</w:t>
      </w:r>
      <w:ins w:id="278" w:author="Maria Debono" w:date="2015-11-26T16:11:00Z">
        <w:r w:rsidR="00CE42FC">
          <w:rPr>
            <w:rFonts w:ascii="Tahoma" w:hAnsi="Tahoma" w:cs="Tahoma"/>
            <w:sz w:val="24"/>
            <w:szCs w:val="24"/>
            <w:lang w:val="mt-MT"/>
          </w:rPr>
          <w:t>ż</w:t>
        </w:r>
      </w:ins>
      <w:del w:id="279" w:author="Maria Debono" w:date="2015-11-26T16:11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 meta jibdlu l-karozza. 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>Fl-istess waqt, dawn qatt mhuma se j</w:t>
      </w:r>
      <w:ins w:id="280" w:author="Maria Debono" w:date="2015-11-26T16:11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81" w:author="Maria Debono" w:date="2015-11-26T16:11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allsu aktar minn 50ċ f’gurnata, jew €2 f’</w:t>
      </w:r>
      <w:ins w:id="282" w:author="Maria Debono" w:date="2015-11-26T16:12:00Z">
        <w:r w:rsidR="00CE42FC">
          <w:rPr>
            <w:rFonts w:ascii="Tahoma" w:hAnsi="Tahoma" w:cs="Tahoma"/>
            <w:sz w:val="24"/>
            <w:szCs w:val="24"/>
            <w:lang w:val="mt-MT"/>
          </w:rPr>
          <w:t>ġ</w:t>
        </w:r>
      </w:ins>
      <w:del w:id="283" w:author="Maria Debono" w:date="2015-11-26T16:12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img</w:t>
      </w:r>
      <w:del w:id="284" w:author="Maria Debono" w:date="2015-11-26T16:12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285" w:author="Maria Debono" w:date="2015-11-26T16:12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a. Dan kollu jinħadem b’sistema awtomatika u g</w:t>
      </w:r>
      <w:ins w:id="286" w:author="Maria Debono" w:date="2015-11-26T16:12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87" w:author="Maria Debono" w:date="2015-11-26T16:12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alhekk m’hemmx b</w:t>
      </w:r>
      <w:ins w:id="288" w:author="Maria Debono" w:date="2015-11-26T16:12:00Z">
        <w:r w:rsidR="00CE42FC">
          <w:rPr>
            <w:rFonts w:ascii="Tahoma" w:hAnsi="Tahoma" w:cs="Tahoma"/>
            <w:sz w:val="24"/>
            <w:szCs w:val="24"/>
            <w:lang w:val="mt-MT"/>
          </w:rPr>
          <w:t>ż</w:t>
        </w:r>
      </w:ins>
      <w:del w:id="289" w:author="Maria Debono" w:date="2015-11-26T16:12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onn jinxtara biljett. It-tfal u l-anzjani bil-Kartanzjan jistg</w:t>
      </w:r>
      <w:ins w:id="290" w:author="Maria Debono" w:date="2015-11-26T16:12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91" w:author="Maria Debono" w:date="2015-11-26T16:12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u jimlew il-karti tag</w:t>
      </w:r>
      <w:ins w:id="292" w:author="Maria Debono" w:date="2015-11-26T16:12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293" w:author="Maria Debono" w:date="2015-11-26T16:12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hom b’€2 fil-</w:t>
      </w:r>
      <w:ins w:id="294" w:author="Maria Debono" w:date="2015-11-26T16:12:00Z">
        <w:r w:rsidR="00CE42FC">
          <w:rPr>
            <w:rFonts w:ascii="Tahoma" w:hAnsi="Tahoma" w:cs="Tahoma"/>
            <w:sz w:val="24"/>
            <w:szCs w:val="24"/>
            <w:lang w:val="mt-MT"/>
          </w:rPr>
          <w:t>ġ</w:t>
        </w:r>
      </w:ins>
      <w:del w:id="295" w:author="Maria Debono" w:date="2015-11-26T16:12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img</w:t>
      </w:r>
      <w:del w:id="296" w:author="Maria Debono" w:date="2015-11-26T16:12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297" w:author="Maria Debono" w:date="2015-11-26T16:12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 u jivvja</w:t>
      </w:r>
      <w:ins w:id="298" w:author="Maria Debono" w:date="2015-11-26T16:12:00Z">
        <w:r w:rsidR="00CE42FC">
          <w:rPr>
            <w:rFonts w:ascii="Tahoma" w:hAnsi="Tahoma" w:cs="Tahoma"/>
            <w:sz w:val="24"/>
            <w:szCs w:val="24"/>
            <w:lang w:val="mt-MT"/>
          </w:rPr>
          <w:t>ġġ</w:t>
        </w:r>
      </w:ins>
      <w:del w:id="299" w:author="Maria Debono" w:date="2015-11-26T16:12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gg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aw b’tal-linja bla limitu madwar Malta u G</w:t>
      </w:r>
      <w:ins w:id="300" w:author="Maria Debono" w:date="2015-11-26T16:12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01" w:author="Maria Debono" w:date="2015-11-26T16:12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awdex.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>L-adulti se jkollhom prezz ridott ta’ 75ċ g</w:t>
      </w:r>
      <w:ins w:id="302" w:author="Maria Debono" w:date="2015-11-26T16:12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03" w:author="Maria Debono" w:date="2015-11-26T16:12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 kull vja</w:t>
      </w:r>
      <w:ins w:id="304" w:author="Maria Debono" w:date="2015-11-26T16:12:00Z">
        <w:r w:rsidR="00CE42FC">
          <w:rPr>
            <w:rFonts w:ascii="Tahoma" w:hAnsi="Tahoma" w:cs="Tahoma"/>
            <w:sz w:val="24"/>
            <w:szCs w:val="24"/>
            <w:lang w:val="mt-MT"/>
          </w:rPr>
          <w:t>ġġ</w:t>
        </w:r>
      </w:ins>
      <w:del w:id="305" w:author="Maria Debono" w:date="2015-11-26T16:12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gg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, sa massimu ta’ sag</w:t>
      </w:r>
      <w:ins w:id="306" w:author="Maria Debono" w:date="2015-11-26T16:13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07" w:author="Maria Debono" w:date="2015-11-26T16:13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tejn, inkluż meta jibdlu l-karozza. Fl-istess </w:t>
      </w:r>
      <w:ins w:id="308" w:author="Maria Debono" w:date="2015-11-26T16:13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09" w:author="Maria Debono" w:date="2015-11-26T16:13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in, dawn qatt mhuma se j</w:t>
      </w:r>
      <w:ins w:id="310" w:author="Maria Debono" w:date="2015-11-26T16:13:00Z">
        <w:r w:rsidR="00CE42FC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11" w:author="Maria Debono" w:date="2015-11-26T16:13:00Z">
        <w:r w:rsidRPr="00E57F6A" w:rsidDel="00CE42FC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allsu aktar minn €26 f’xahar. L-istudenti li jkollhom it-tallijna card, jekk jil</w:t>
      </w:r>
      <w:ins w:id="312" w:author="Maria Debono" w:date="2015-11-26T16:13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13" w:author="Maria Debono" w:date="2015-11-26T16:13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qu l-limitu ta’ €21 f’xahar, ma j</w:t>
      </w:r>
      <w:ins w:id="314" w:author="Maria Debono" w:date="2015-11-26T16:13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15" w:author="Maria Debono" w:date="2015-11-26T16:13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allsux g</w:t>
      </w:r>
      <w:del w:id="316" w:author="Maria Debono" w:date="2015-11-26T16:13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17" w:author="Maria Debono" w:date="2015-11-26T16:13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al aktar vjaġġi g</w:t>
      </w:r>
      <w:del w:id="318" w:author="Maria Debono" w:date="2015-11-26T16:13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19" w:author="Maria Debono" w:date="2015-11-26T16:13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all-bqija ta’ dak ix-xahar. Dawk li huma residenti f’G</w:t>
      </w:r>
      <w:ins w:id="320" w:author="Maria Debono" w:date="2015-11-26T16:13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21" w:author="Maria Debono" w:date="2015-11-26T16:13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awdex u jivvja</w:t>
      </w:r>
      <w:del w:id="322" w:author="Maria Debono" w:date="2015-11-26T16:13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gg</w:delText>
        </w:r>
      </w:del>
      <w:ins w:id="323" w:author="Maria Debono" w:date="2015-11-26T16:13:00Z">
        <w:r w:rsidR="00CB0744">
          <w:rPr>
            <w:rFonts w:ascii="Tahoma" w:hAnsi="Tahoma" w:cs="Tahoma"/>
            <w:sz w:val="24"/>
            <w:szCs w:val="24"/>
            <w:lang w:val="mt-MT"/>
          </w:rPr>
          <w:t>ġġ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aw f’G</w:t>
      </w:r>
      <w:del w:id="324" w:author="Maria Debono" w:date="2015-11-26T16:13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25" w:author="Maria Debono" w:date="2015-11-26T16:13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awdex biss, ma j</w:t>
      </w:r>
      <w:del w:id="326" w:author="Maria Debono" w:date="2015-11-26T16:13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27" w:author="Maria Debono" w:date="2015-11-26T16:13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</w:t>
      </w:r>
      <w:ins w:id="328" w:author="Maria Debono" w:date="2015-11-26T16:13:00Z">
        <w:r w:rsidR="00CB0744">
          <w:rPr>
            <w:rFonts w:ascii="Tahoma" w:hAnsi="Tahoma" w:cs="Tahoma"/>
            <w:sz w:val="24"/>
            <w:szCs w:val="24"/>
            <w:lang w:val="mt-MT"/>
          </w:rPr>
          <w:t>l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ls</w:t>
      </w:r>
      <w:del w:id="329" w:author="Maria Debono" w:date="2015-11-26T16:13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s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ux aktar minn €10 f’xahar.     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 xml:space="preserve">Il-Malta Public Transport spjegat </w:t>
      </w:r>
      <w:del w:id="330" w:author="Maria Debono" w:date="2015-11-26T16:13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 xml:space="preserve"> 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li l-prezz tal-biljetti li jinxtraw minn fuq il-karozzi tal-linja se jiżdied minn Lulju 2015. Fil-fatt, l-uniku biljett li se jkun jista’ jinxtara ming</w:t>
      </w:r>
      <w:ins w:id="331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32" w:author="Maria Debono" w:date="2015-11-26T16:13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and ix-xufiera hu ta’ vja</w:t>
      </w:r>
      <w:ins w:id="333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ġġ</w:t>
        </w:r>
      </w:ins>
      <w:del w:id="334" w:author="Maria Debono" w:date="2015-11-26T16:14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gg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 wie</w:t>
      </w:r>
      <w:ins w:id="335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36" w:author="Maria Debono" w:date="2015-11-26T16:14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ed ta’ s</w:t>
      </w:r>
      <w:ins w:id="337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a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g</w:t>
      </w:r>
      <w:del w:id="338" w:author="Maria Debono" w:date="2015-11-26T16:14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39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40" w:author="Maria Debono" w:date="2015-11-26T16:14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a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tejn, li se jkun jiswa €2 fis-sajf u €1.50 fix-xitwa matul il-jum, u €3 g</w:t>
      </w:r>
      <w:ins w:id="341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42" w:author="Maria Debono" w:date="2015-11-26T16:14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as-servizz ta’ bil-lejl. Dawn in-nollijiet japplikaw għall-passiġġieri kollha, kemm g</w:t>
      </w:r>
      <w:ins w:id="343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44" w:author="Maria Debono" w:date="2015-11-26T16:14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all-adulti, it-tfal, nies bil-Kartanzjan u l-bqija.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 xml:space="preserve">'Il-post </w:t>
      </w:r>
      <w:ins w:id="345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ġ</w:t>
        </w:r>
      </w:ins>
      <w:del w:id="346" w:author="Maria Debono" w:date="2015-11-26T16:14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ie abolit'. Din kienet l-unika ra</w:t>
      </w:r>
      <w:ins w:id="347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ġ</w:t>
        </w:r>
      </w:ins>
      <w:del w:id="348" w:author="Maria Debono" w:date="2015-11-26T16:14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uni li ng</w:t>
      </w:r>
      <w:ins w:id="349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50" w:author="Maria Debono" w:date="2015-11-26T16:14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ataw tl</w:t>
      </w:r>
      <w:ins w:id="351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i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et</w:t>
      </w:r>
      <w:del w:id="352" w:author="Maria Debono" w:date="2015-11-26T16:14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t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 </w:t>
      </w:r>
      <w:ins w:id="353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54" w:author="Maria Debono" w:date="2015-11-26T16:14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addiema tal-linja nazzjonali tal-ajru l-Air Malta li sfaw </w:t>
      </w:r>
      <w:ins w:id="355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i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mke</w:t>
      </w:r>
      <w:ins w:id="356" w:author="Maria Debono" w:date="2015-11-26T16:14:00Z">
        <w:r w:rsidR="00CB0744">
          <w:rPr>
            <w:rFonts w:ascii="Tahoma" w:hAnsi="Tahoma" w:cs="Tahoma"/>
            <w:sz w:val="24"/>
            <w:szCs w:val="24"/>
            <w:lang w:val="mt-MT"/>
          </w:rPr>
          <w:t>ċċ</w:t>
        </w:r>
      </w:ins>
      <w:del w:id="357" w:author="Maria Debono" w:date="2015-11-26T16:14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cc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ija minn xog</w:t>
      </w:r>
      <w:ins w:id="358" w:author="Maria Debono" w:date="2015-11-26T16:15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59" w:author="Maria Debono" w:date="2015-11-26T16:15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olhom, anke jekk tnejn minnhom g</w:t>
      </w:r>
      <w:ins w:id="360" w:author="Maria Debono" w:date="2015-11-26T16:15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61" w:author="Maria Debono" w:date="2015-11-26T16:15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andhom aktar minn 20 sena servizz warajhom. 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>Wie</w:t>
      </w:r>
      <w:del w:id="362" w:author="Maria Debono" w:date="2015-11-26T16:15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63" w:author="Maria Debono" w:date="2015-11-26T16:15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ed mill-</w:t>
      </w:r>
      <w:ins w:id="364" w:author="Maria Debono" w:date="2015-11-26T16:15:00Z">
        <w:r w:rsidR="00CB0744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65" w:author="Maria Debono" w:date="2015-11-26T16:15:00Z">
        <w:r w:rsidRPr="00E57F6A" w:rsidDel="00CB0744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addiema kien il-Head of Sales tal-Air Malta filwaqt li t-tnejn l-o</w:t>
      </w:r>
      <w:ins w:id="366" w:author="Maria Debono" w:date="2015-11-26T16:15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67" w:author="Maria Debono" w:date="2015-11-26T16:15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ra kienu </w:t>
      </w:r>
      <w:r w:rsidRPr="00C87CC3">
        <w:rPr>
          <w:rFonts w:ascii="Tahoma" w:hAnsi="Tahoma" w:cs="Tahoma"/>
          <w:i/>
          <w:sz w:val="24"/>
          <w:szCs w:val="24"/>
          <w:lang w:val="mt-MT"/>
          <w:rPrChange w:id="368" w:author="Maria Debono" w:date="2015-11-26T16:16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managers</w:t>
      </w:r>
      <w:r w:rsidRPr="00E57F6A">
        <w:rPr>
          <w:rFonts w:ascii="Tahoma" w:hAnsi="Tahoma" w:cs="Tahoma"/>
          <w:sz w:val="24"/>
          <w:szCs w:val="24"/>
          <w:lang w:val="mt-MT"/>
        </w:rPr>
        <w:t>, b'wie</w:t>
      </w:r>
      <w:ins w:id="369" w:author="Maria Debono" w:date="2015-11-26T16:16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70" w:author="Maria Debono" w:date="2015-11-26T16:16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ed minnhom </w:t>
      </w:r>
      <w:del w:id="371" w:author="Maria Debono" w:date="2015-11-26T16:16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M</w:delText>
        </w:r>
      </w:del>
      <w:ins w:id="372" w:author="Maria Debono" w:date="2015-11-26T16:16:00Z">
        <w:r w:rsidR="00C87CC3" w:rsidRPr="00C87CC3">
          <w:rPr>
            <w:rFonts w:ascii="Tahoma" w:hAnsi="Tahoma" w:cs="Tahoma"/>
            <w:i/>
            <w:sz w:val="24"/>
            <w:szCs w:val="24"/>
            <w:lang w:val="mt-MT"/>
            <w:rPrChange w:id="373" w:author="Maria Debono" w:date="2015-11-26T16:16:00Z">
              <w:rPr>
                <w:rFonts w:ascii="Tahoma" w:hAnsi="Tahoma" w:cs="Tahoma"/>
                <w:sz w:val="24"/>
                <w:szCs w:val="24"/>
                <w:lang w:val="mt-MT"/>
              </w:rPr>
            </w:rPrChange>
          </w:rPr>
          <w:t>m</w:t>
        </w:r>
      </w:ins>
      <w:r w:rsidRPr="00C87CC3">
        <w:rPr>
          <w:rFonts w:ascii="Tahoma" w:hAnsi="Tahoma" w:cs="Tahoma"/>
          <w:i/>
          <w:sz w:val="24"/>
          <w:szCs w:val="24"/>
          <w:lang w:val="mt-MT"/>
          <w:rPrChange w:id="374" w:author="Maria Debono" w:date="2015-11-26T16:16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anager</w:t>
      </w:r>
      <w:r w:rsidRPr="00E57F6A">
        <w:rPr>
          <w:rFonts w:ascii="Tahoma" w:hAnsi="Tahoma" w:cs="Tahoma"/>
          <w:sz w:val="24"/>
          <w:szCs w:val="24"/>
          <w:lang w:val="mt-MT"/>
        </w:rPr>
        <w:t xml:space="preserve"> tal-</w:t>
      </w:r>
      <w:del w:id="375" w:author="Maria Debono" w:date="2015-11-26T16:16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M</w:delText>
        </w:r>
      </w:del>
      <w:ins w:id="376" w:author="Maria Debono" w:date="2015-11-26T16:16:00Z">
        <w:r w:rsidR="00C87CC3" w:rsidRPr="00C87CC3">
          <w:rPr>
            <w:rFonts w:ascii="Tahoma" w:hAnsi="Tahoma" w:cs="Tahoma"/>
            <w:i/>
            <w:sz w:val="24"/>
            <w:szCs w:val="24"/>
            <w:lang w:val="mt-MT"/>
            <w:rPrChange w:id="377" w:author="Maria Debono" w:date="2015-11-26T16:16:00Z">
              <w:rPr>
                <w:rFonts w:ascii="Tahoma" w:hAnsi="Tahoma" w:cs="Tahoma"/>
                <w:sz w:val="24"/>
                <w:szCs w:val="24"/>
                <w:lang w:val="mt-MT"/>
              </w:rPr>
            </w:rPrChange>
          </w:rPr>
          <w:t>m</w:t>
        </w:r>
      </w:ins>
      <w:r w:rsidRPr="00C87CC3">
        <w:rPr>
          <w:rFonts w:ascii="Tahoma" w:hAnsi="Tahoma" w:cs="Tahoma"/>
          <w:i/>
          <w:sz w:val="24"/>
          <w:szCs w:val="24"/>
          <w:lang w:val="mt-MT"/>
          <w:rPrChange w:id="378" w:author="Maria Debono" w:date="2015-11-26T16:16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arketing</w:t>
      </w:r>
      <w:r w:rsidRPr="00E57F6A">
        <w:rPr>
          <w:rFonts w:ascii="Tahoma" w:hAnsi="Tahoma" w:cs="Tahoma"/>
          <w:sz w:val="24"/>
          <w:szCs w:val="24"/>
          <w:lang w:val="mt-MT"/>
        </w:rPr>
        <w:t xml:space="preserve">. 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>F'din it-tke</w:t>
      </w:r>
      <w:ins w:id="379" w:author="Maria Debono" w:date="2015-11-26T16:16:00Z">
        <w:r w:rsidR="00C87CC3">
          <w:rPr>
            <w:rFonts w:ascii="Tahoma" w:hAnsi="Tahoma" w:cs="Tahoma"/>
            <w:sz w:val="24"/>
            <w:szCs w:val="24"/>
            <w:lang w:val="mt-MT"/>
          </w:rPr>
          <w:t>ċċ</w:t>
        </w:r>
      </w:ins>
      <w:del w:id="380" w:author="Maria Debono" w:date="2015-11-26T16:16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cc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ija huwa evidenti l-fatt li ma ntu</w:t>
      </w:r>
      <w:ins w:id="381" w:author="Maria Debono" w:date="2015-11-26T16:16:00Z">
        <w:r w:rsidR="00C87CC3">
          <w:rPr>
            <w:rFonts w:ascii="Tahoma" w:hAnsi="Tahoma" w:cs="Tahoma"/>
            <w:sz w:val="24"/>
            <w:szCs w:val="24"/>
            <w:lang w:val="mt-MT"/>
          </w:rPr>
          <w:t>ż</w:t>
        </w:r>
      </w:ins>
      <w:del w:id="382" w:author="Maria Debono" w:date="2015-11-26T16:16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atx il-prassi normali ta' </w:t>
      </w:r>
      <w:r w:rsidRPr="00C87CC3">
        <w:rPr>
          <w:rFonts w:ascii="Tahoma" w:hAnsi="Tahoma" w:cs="Tahoma"/>
          <w:i/>
          <w:sz w:val="24"/>
          <w:szCs w:val="24"/>
          <w:lang w:val="mt-MT"/>
          <w:rPrChange w:id="383" w:author="Maria Debono" w:date="2015-11-26T16:20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last in first out</w:t>
      </w:r>
      <w:r w:rsidRPr="00E57F6A">
        <w:rPr>
          <w:rFonts w:ascii="Tahoma" w:hAnsi="Tahoma" w:cs="Tahoma"/>
          <w:sz w:val="24"/>
          <w:szCs w:val="24"/>
          <w:lang w:val="mt-MT"/>
        </w:rPr>
        <w:t>; dan anke fl-isfond li fl-a</w:t>
      </w:r>
      <w:ins w:id="384" w:author="Maria Debono" w:date="2015-11-26T16:21:00Z">
        <w:r w:rsidR="00C87CC3">
          <w:rPr>
            <w:rFonts w:ascii="Tahoma" w:hAnsi="Tahoma" w:cs="Tahoma"/>
            <w:sz w:val="24"/>
            <w:szCs w:val="24"/>
            <w:lang w:val="mt-MT"/>
          </w:rPr>
          <w:t>ħħ</w:t>
        </w:r>
      </w:ins>
      <w:del w:id="385" w:author="Maria Debono" w:date="2015-11-26T16:21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ar xhur da</w:t>
      </w:r>
      <w:ins w:id="386" w:author="Maria Debono" w:date="2015-11-26T16:21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87" w:author="Maria Debono" w:date="2015-11-26T16:21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lu mijiet ta' impjegati </w:t>
      </w:r>
      <w:ins w:id="388" w:author="Maria Debono" w:date="2015-11-26T16:21:00Z">
        <w:r w:rsidR="00C87CC3">
          <w:rPr>
            <w:rFonts w:ascii="Tahoma" w:hAnsi="Tahoma" w:cs="Tahoma"/>
            <w:sz w:val="24"/>
            <w:szCs w:val="24"/>
            <w:lang w:val="mt-MT"/>
          </w:rPr>
          <w:t>ġ</w:t>
        </w:r>
      </w:ins>
      <w:del w:id="389" w:author="Maria Debono" w:date="2015-11-26T16:21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odda </w:t>
      </w:r>
      <w:r w:rsidRPr="00C87CC3">
        <w:rPr>
          <w:rFonts w:ascii="Tahoma" w:hAnsi="Tahoma" w:cs="Tahoma"/>
          <w:i/>
          <w:sz w:val="24"/>
          <w:szCs w:val="24"/>
          <w:lang w:val="mt-MT"/>
          <w:rPrChange w:id="390" w:author="Maria Debono" w:date="2015-11-26T16:21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part time</w:t>
      </w:r>
      <w:r w:rsidRPr="00E57F6A">
        <w:rPr>
          <w:rFonts w:ascii="Tahoma" w:hAnsi="Tahoma" w:cs="Tahoma"/>
          <w:sz w:val="24"/>
          <w:szCs w:val="24"/>
          <w:lang w:val="mt-MT"/>
        </w:rPr>
        <w:t xml:space="preserve">, fosthom persuna li hija qrib </w:t>
      </w:r>
      <w:del w:id="391" w:author="Maria Debono" w:date="2015-11-26T16:21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92" w:author="Maria Debono" w:date="2015-11-26T16:21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afna tal-Ministru Edward Zammit Lewis.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del w:id="393" w:author="Maria Debono" w:date="2015-11-26T16:21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94" w:author="Maria Debono" w:date="2015-11-26T16:21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addiema ta</w:t>
      </w:r>
      <w:del w:id="395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 xml:space="preserve">' 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l-Air Malta li tkellmu ma' dan l-istazzjon sa</w:t>
      </w:r>
      <w:ins w:id="396" w:author="Maria Debono" w:date="2015-11-26T16:22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97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qu wkoll li fl-g</w:t>
      </w:r>
      <w:ins w:id="398" w:author="Maria Debono" w:date="2015-11-26T16:22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99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</w:t>
      </w:r>
      <w:ins w:id="400" w:author="Maria Debono" w:date="2015-11-26T16:22:00Z">
        <w:r w:rsidR="00C87CC3">
          <w:rPr>
            <w:rFonts w:ascii="Tahoma" w:hAnsi="Tahoma" w:cs="Tahoma"/>
            <w:sz w:val="24"/>
            <w:szCs w:val="24"/>
            <w:lang w:val="mt-MT"/>
          </w:rPr>
          <w:t>ż</w:t>
        </w:r>
      </w:ins>
      <w:del w:id="401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la ta' dawn il-</w:t>
      </w:r>
      <w:del w:id="402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403" w:author="Maria Debono" w:date="2015-11-26T16:22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 xml:space="preserve">addiema </w:t>
      </w:r>
      <w:ins w:id="404" w:author="Maria Debono" w:date="2015-11-26T16:22:00Z">
        <w:r w:rsidR="00C87CC3">
          <w:rPr>
            <w:rFonts w:ascii="Tahoma" w:hAnsi="Tahoma" w:cs="Tahoma"/>
            <w:sz w:val="24"/>
            <w:szCs w:val="24"/>
            <w:lang w:val="mt-MT"/>
          </w:rPr>
          <w:t>ġ</w:t>
        </w:r>
      </w:ins>
      <w:del w:id="405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odda qieg</w:t>
      </w:r>
      <w:del w:id="406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407" w:author="Maria Debono" w:date="2015-11-26T16:22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ed jispikka l-favoriti</w:t>
      </w:r>
      <w:ins w:id="408" w:author="Maria Debono" w:date="2015-11-26T16:22:00Z">
        <w:r w:rsidR="00C87CC3">
          <w:rPr>
            <w:rFonts w:ascii="Tahoma" w:hAnsi="Tahoma" w:cs="Tahoma"/>
            <w:sz w:val="24"/>
            <w:szCs w:val="24"/>
            <w:lang w:val="mt-MT"/>
          </w:rPr>
          <w:t>ż</w:t>
        </w:r>
      </w:ins>
      <w:del w:id="409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mu politiku. 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 xml:space="preserve">L-istess </w:t>
      </w:r>
      <w:ins w:id="410" w:author="Maria Debono" w:date="2015-11-26T16:22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411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addiema esprimew t</w:t>
      </w:r>
      <w:ins w:id="412" w:author="Maria Debono" w:date="2015-11-26T16:22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413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assib serju g</w:t>
      </w:r>
      <w:del w:id="414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</w:t>
      </w:r>
      <w:ins w:id="415" w:author="Maria Debono" w:date="2015-11-26T16:22:00Z">
        <w:r w:rsidR="00C87CC3">
          <w:rPr>
            <w:rFonts w:ascii="Tahoma" w:hAnsi="Tahoma" w:cs="Tahoma"/>
            <w:sz w:val="24"/>
            <w:szCs w:val="24"/>
            <w:lang w:val="mt-MT"/>
          </w:rPr>
          <w:t>l-</w:t>
        </w:r>
      </w:ins>
      <w:del w:id="416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 xml:space="preserve"> 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fatt li g</w:t>
      </w:r>
      <w:ins w:id="417" w:author="Maria Debono" w:date="2015-11-26T16:22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418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alhekk issa l-kumpanija hija ming</w:t>
      </w:r>
      <w:ins w:id="419" w:author="Maria Debono" w:date="2015-11-26T16:22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420" w:author="Maria Debono" w:date="2015-11-26T16:22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ajr </w:t>
      </w:r>
      <w:del w:id="421" w:author="Maria Debono" w:date="2015-11-26T16:22:00Z">
        <w:r w:rsidRPr="00C87CC3" w:rsidDel="00C87CC3">
          <w:rPr>
            <w:rFonts w:ascii="Tahoma" w:hAnsi="Tahoma" w:cs="Tahoma"/>
            <w:i/>
            <w:sz w:val="24"/>
            <w:szCs w:val="24"/>
            <w:lang w:val="mt-MT"/>
            <w:rPrChange w:id="422" w:author="Maria Debono" w:date="2015-11-26T16:22:00Z">
              <w:rPr>
                <w:rFonts w:ascii="Tahoma" w:hAnsi="Tahoma" w:cs="Tahoma"/>
                <w:sz w:val="24"/>
                <w:szCs w:val="24"/>
                <w:lang w:val="mt-MT"/>
              </w:rPr>
            </w:rPrChange>
          </w:rPr>
          <w:delText>M</w:delText>
        </w:r>
      </w:del>
      <w:ins w:id="423" w:author="Maria Debono" w:date="2015-11-26T16:22:00Z">
        <w:r w:rsidR="00C87CC3" w:rsidRPr="00C87CC3">
          <w:rPr>
            <w:rFonts w:ascii="Tahoma" w:hAnsi="Tahoma" w:cs="Tahoma"/>
            <w:i/>
            <w:sz w:val="24"/>
            <w:szCs w:val="24"/>
            <w:lang w:val="mt-MT"/>
            <w:rPrChange w:id="424" w:author="Maria Debono" w:date="2015-11-26T16:22:00Z">
              <w:rPr>
                <w:rFonts w:ascii="Tahoma" w:hAnsi="Tahoma" w:cs="Tahoma"/>
                <w:sz w:val="24"/>
                <w:szCs w:val="24"/>
                <w:lang w:val="mt-MT"/>
              </w:rPr>
            </w:rPrChange>
          </w:rPr>
          <w:t>m</w:t>
        </w:r>
      </w:ins>
      <w:r w:rsidRPr="00C87CC3">
        <w:rPr>
          <w:rFonts w:ascii="Tahoma" w:hAnsi="Tahoma" w:cs="Tahoma"/>
          <w:i/>
          <w:sz w:val="24"/>
          <w:szCs w:val="24"/>
          <w:lang w:val="mt-MT"/>
          <w:rPrChange w:id="425" w:author="Maria Debono" w:date="2015-11-26T16:22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 xml:space="preserve">arketing </w:t>
      </w:r>
      <w:del w:id="426" w:author="Maria Debono" w:date="2015-11-26T16:22:00Z">
        <w:r w:rsidRPr="00C87CC3" w:rsidDel="00C87CC3">
          <w:rPr>
            <w:rFonts w:ascii="Tahoma" w:hAnsi="Tahoma" w:cs="Tahoma"/>
            <w:i/>
            <w:sz w:val="24"/>
            <w:szCs w:val="24"/>
            <w:lang w:val="mt-MT"/>
            <w:rPrChange w:id="427" w:author="Maria Debono" w:date="2015-11-26T16:22:00Z">
              <w:rPr>
                <w:rFonts w:ascii="Tahoma" w:hAnsi="Tahoma" w:cs="Tahoma"/>
                <w:sz w:val="24"/>
                <w:szCs w:val="24"/>
                <w:lang w:val="mt-MT"/>
              </w:rPr>
            </w:rPrChange>
          </w:rPr>
          <w:delText>M</w:delText>
        </w:r>
      </w:del>
      <w:ins w:id="428" w:author="Maria Debono" w:date="2015-11-26T16:22:00Z">
        <w:r w:rsidR="00C87CC3" w:rsidRPr="00C87CC3">
          <w:rPr>
            <w:rFonts w:ascii="Tahoma" w:hAnsi="Tahoma" w:cs="Tahoma"/>
            <w:i/>
            <w:sz w:val="24"/>
            <w:szCs w:val="24"/>
            <w:lang w:val="mt-MT"/>
            <w:rPrChange w:id="429" w:author="Maria Debono" w:date="2015-11-26T16:22:00Z">
              <w:rPr>
                <w:rFonts w:ascii="Tahoma" w:hAnsi="Tahoma" w:cs="Tahoma"/>
                <w:sz w:val="24"/>
                <w:szCs w:val="24"/>
                <w:lang w:val="mt-MT"/>
              </w:rPr>
            </w:rPrChange>
          </w:rPr>
          <w:t>m</w:t>
        </w:r>
      </w:ins>
      <w:r w:rsidRPr="00C87CC3">
        <w:rPr>
          <w:rFonts w:ascii="Tahoma" w:hAnsi="Tahoma" w:cs="Tahoma"/>
          <w:i/>
          <w:sz w:val="24"/>
          <w:szCs w:val="24"/>
          <w:lang w:val="mt-MT"/>
          <w:rPrChange w:id="430" w:author="Maria Debono" w:date="2015-11-26T16:22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anager</w:t>
      </w:r>
      <w:r w:rsidRPr="00E57F6A">
        <w:rPr>
          <w:rFonts w:ascii="Tahoma" w:hAnsi="Tahoma" w:cs="Tahoma"/>
          <w:sz w:val="24"/>
          <w:szCs w:val="24"/>
          <w:lang w:val="mt-MT"/>
        </w:rPr>
        <w:t xml:space="preserve"> u ming</w:t>
      </w:r>
      <w:del w:id="431" w:author="Maria Debono" w:date="2015-11-26T16:23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432" w:author="Maria Debono" w:date="2015-11-26T16:23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 xml:space="preserve">ajr Head of Sales, </w:t>
      </w:r>
      <w:ins w:id="433" w:author="Maria Debono" w:date="2015-11-26T16:23:00Z">
        <w:r w:rsidR="00C87CC3">
          <w:rPr>
            <w:rFonts w:ascii="Tahoma" w:hAnsi="Tahoma" w:cs="Tahoma"/>
            <w:sz w:val="24"/>
            <w:szCs w:val="24"/>
            <w:lang w:val="mt-MT"/>
          </w:rPr>
          <w:t>ż</w:t>
        </w:r>
      </w:ins>
      <w:del w:id="434" w:author="Maria Debono" w:date="2015-11-26T16:23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ew</w:t>
      </w:r>
      <w:ins w:id="435" w:author="Maria Debono" w:date="2015-11-26T16:23:00Z">
        <w:r w:rsidR="00C87CC3">
          <w:rPr>
            <w:rFonts w:ascii="Tahoma" w:hAnsi="Tahoma" w:cs="Tahoma"/>
            <w:sz w:val="24"/>
            <w:szCs w:val="24"/>
            <w:lang w:val="mt-MT"/>
          </w:rPr>
          <w:t>ġ</w:t>
        </w:r>
      </w:ins>
      <w:del w:id="436" w:author="Maria Debono" w:date="2015-11-26T16:23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 karigi meqjusa kru</w:t>
      </w:r>
      <w:ins w:id="437" w:author="Maria Debono" w:date="2015-11-26T16:23:00Z">
        <w:r w:rsidR="00C87CC3">
          <w:rPr>
            <w:rFonts w:ascii="Tahoma" w:hAnsi="Tahoma" w:cs="Tahoma"/>
            <w:sz w:val="24"/>
            <w:szCs w:val="24"/>
            <w:lang w:val="mt-MT"/>
          </w:rPr>
          <w:t>ċ</w:t>
        </w:r>
      </w:ins>
      <w:del w:id="438" w:author="Maria Debono" w:date="2015-11-26T16:23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c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jali sabiex il-kumpanija </w:t>
      </w:r>
      <w:del w:id="439" w:author="Maria Debono" w:date="2015-11-26T16:23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zz</w:delText>
        </w:r>
      </w:del>
      <w:ins w:id="440" w:author="Maria Debono" w:date="2015-11-26T16:23:00Z">
        <w:r w:rsidR="00C87CC3">
          <w:rPr>
            <w:rFonts w:ascii="Tahoma" w:hAnsi="Tahoma" w:cs="Tahoma"/>
            <w:sz w:val="24"/>
            <w:szCs w:val="24"/>
            <w:lang w:val="mt-MT"/>
          </w:rPr>
          <w:t>żż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id il-bejg</w:t>
      </w:r>
      <w:del w:id="441" w:author="Maria Debono" w:date="2015-11-26T16:23:00Z">
        <w:r w:rsidRPr="00E57F6A" w:rsidDel="00C87CC3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442" w:author="Maria Debono" w:date="2015-11-26T16:23:00Z">
        <w:r w:rsidR="00C87CC3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 xml:space="preserve">. 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>Staqsew ukoll f'dan kollu fejn hi l-General Workers</w:t>
      </w:r>
      <w:ins w:id="443" w:author="Maria Debono" w:date="2015-11-26T16:23:00Z">
        <w:r w:rsidR="009F3A4E">
          <w:rPr>
            <w:rFonts w:ascii="Tahoma" w:hAnsi="Tahoma" w:cs="Tahoma"/>
            <w:sz w:val="24"/>
            <w:szCs w:val="24"/>
            <w:lang w:val="mt-MT"/>
          </w:rPr>
          <w:t>’</w:t>
        </w:r>
      </w:ins>
      <w:r w:rsidRPr="00E57F6A">
        <w:rPr>
          <w:rFonts w:ascii="Tahoma" w:hAnsi="Tahoma" w:cs="Tahoma"/>
          <w:sz w:val="24"/>
          <w:szCs w:val="24"/>
          <w:lang w:val="mt-MT"/>
        </w:rPr>
        <w:t xml:space="preserve"> Union li b</w:t>
      </w:r>
      <w:ins w:id="444" w:author="Maria Debono" w:date="2015-11-26T16:23:00Z">
        <w:r w:rsidR="009F3A4E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445" w:author="Maria Debono" w:date="2015-11-26T16:23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 donnu waq</w:t>
      </w:r>
      <w:ins w:id="446" w:author="Maria Debono" w:date="2015-11-26T16:23:00Z">
        <w:r w:rsidR="009F3A4E">
          <w:rPr>
            <w:rFonts w:ascii="Tahoma" w:hAnsi="Tahoma" w:cs="Tahoma"/>
            <w:sz w:val="24"/>
            <w:szCs w:val="24"/>
            <w:lang w:val="mt-MT"/>
          </w:rPr>
          <w:t>għ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 xml:space="preserve">at f'muta assolut. L-istess </w:t>
      </w:r>
      <w:del w:id="447" w:author="Maria Debono" w:date="2015-11-26T16:23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448" w:author="Maria Debono" w:date="2015-11-26T16:23:00Z">
        <w:r w:rsidR="009F3A4E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addiema esprimew t</w:t>
      </w:r>
      <w:del w:id="449" w:author="Maria Debono" w:date="2015-11-26T16:23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450" w:author="Maria Debono" w:date="2015-11-26T16:23:00Z">
        <w:r w:rsidR="009F3A4E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assib g</w:t>
      </w:r>
      <w:del w:id="451" w:author="Maria Debono" w:date="2015-11-26T16:23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452" w:author="Maria Debono" w:date="2015-11-26T16:23:00Z">
        <w:r w:rsidR="009F3A4E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 xml:space="preserve">al posthom fil-kumpanija hekk kif hemm pjani li jonqsu l-ajruplani. 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57F6A">
        <w:rPr>
          <w:rFonts w:ascii="Tahoma" w:hAnsi="Tahoma" w:cs="Tahoma"/>
          <w:sz w:val="24"/>
          <w:szCs w:val="24"/>
          <w:lang w:val="mt-MT"/>
        </w:rPr>
        <w:t>Il-</w:t>
      </w:r>
      <w:ins w:id="453" w:author="Maria Debono" w:date="2015-11-26T16:23:00Z">
        <w:r w:rsidR="009F3A4E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454" w:author="Maria Debono" w:date="2015-11-26T16:23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addiema li tkellmu mag</w:t>
      </w:r>
      <w:ins w:id="455" w:author="Maria Debono" w:date="2015-11-26T16:23:00Z">
        <w:r w:rsidR="009F3A4E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456" w:author="Maria Debono" w:date="2015-11-26T16:23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na tkellmu wkoll dwar kif fil-passat il-</w:t>
      </w:r>
      <w:del w:id="457" w:author="Maria Debono" w:date="2015-11-26T16:23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458" w:author="Maria Debono" w:date="2015-11-26T16:23:00Z">
        <w:r w:rsidR="009F3A4E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addiema kien ikollhom laqg</w:t>
      </w:r>
      <w:ins w:id="459" w:author="Maria Debono" w:date="2015-11-26T16:24:00Z">
        <w:r w:rsidR="009F3A4E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460" w:author="Maria Debono" w:date="2015-11-26T16:24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at regolari ma</w:t>
      </w:r>
      <w:del w:id="461" w:author="Maria Debono" w:date="2015-11-26T16:24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 xml:space="preserve">' 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l-</w:t>
      </w:r>
      <w:ins w:id="462" w:author="Maria Debono" w:date="2015-11-26T16:24:00Z">
        <w:r w:rsidR="009F3A4E">
          <w:rPr>
            <w:rFonts w:ascii="Tahoma" w:hAnsi="Tahoma" w:cs="Tahoma"/>
            <w:sz w:val="24"/>
            <w:szCs w:val="24"/>
            <w:lang w:val="mt-MT"/>
          </w:rPr>
          <w:t>o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g</w:t>
      </w:r>
      <w:ins w:id="463" w:author="Maria Debono" w:date="2015-11-26T16:24:00Z">
        <w:r w:rsidR="009F3A4E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464" w:author="Maria Debono" w:date="2015-11-26T16:24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>ho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 xml:space="preserve">la nies fi </w:t>
      </w:r>
      <w:ins w:id="465" w:author="Maria Debono" w:date="2015-11-26T16:24:00Z">
        <w:r w:rsidR="009F3A4E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466" w:author="Maria Debono" w:date="2015-11-26T16:24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dan il-</w:t>
      </w:r>
      <w:r w:rsidRPr="009F3A4E">
        <w:rPr>
          <w:rFonts w:ascii="Tahoma" w:hAnsi="Tahoma" w:cs="Tahoma"/>
          <w:i/>
          <w:sz w:val="24"/>
          <w:szCs w:val="24"/>
          <w:lang w:val="mt-MT"/>
          <w:rPrChange w:id="467" w:author="Maria Debono" w:date="2015-11-26T16:24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management</w:t>
      </w:r>
      <w:r w:rsidRPr="00E57F6A">
        <w:rPr>
          <w:rFonts w:ascii="Tahoma" w:hAnsi="Tahoma" w:cs="Tahoma"/>
          <w:sz w:val="24"/>
          <w:szCs w:val="24"/>
          <w:lang w:val="mt-MT"/>
        </w:rPr>
        <w:t xml:space="preserve"> i</w:t>
      </w:r>
      <w:del w:id="468" w:author="Maria Debono" w:date="2015-11-26T16:24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ins w:id="469" w:author="Maria Debono" w:date="2015-11-26T16:24:00Z">
        <w:r w:rsidR="009F3A4E">
          <w:rPr>
            <w:rFonts w:ascii="Tahoma" w:hAnsi="Tahoma" w:cs="Tahoma"/>
            <w:sz w:val="24"/>
            <w:szCs w:val="24"/>
            <w:lang w:val="mt-MT"/>
          </w:rPr>
          <w:t>ż</w:t>
        </w:r>
      </w:ins>
      <w:r w:rsidRPr="00E57F6A">
        <w:rPr>
          <w:rFonts w:ascii="Tahoma" w:hAnsi="Tahoma" w:cs="Tahoma"/>
          <w:sz w:val="24"/>
          <w:szCs w:val="24"/>
          <w:lang w:val="mt-MT"/>
        </w:rPr>
        <w:t>da issa dawn il-laqg</w:t>
      </w:r>
      <w:ins w:id="470" w:author="Maria Debono" w:date="2015-11-26T16:24:00Z">
        <w:r w:rsidR="009F3A4E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471" w:author="Maria Debono" w:date="2015-11-26T16:24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at waqfu g</w:t>
      </w:r>
      <w:ins w:id="472" w:author="Maria Debono" w:date="2015-11-26T16:24:00Z">
        <w:r w:rsidR="009F3A4E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473" w:author="Maria Debono" w:date="2015-11-26T16:24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al</w:t>
      </w:r>
      <w:del w:id="474" w:author="Maria Debono" w:date="2015-11-26T16:24:00Z">
        <w:r w:rsidRPr="00E57F6A" w:rsidDel="009F3A4E">
          <w:rPr>
            <w:rFonts w:ascii="Tahoma" w:hAnsi="Tahoma" w:cs="Tahoma"/>
            <w:sz w:val="24"/>
            <w:szCs w:val="24"/>
            <w:lang w:val="mt-MT"/>
          </w:rPr>
          <w:delText xml:space="preserve"> </w:delText>
        </w:r>
      </w:del>
      <w:r w:rsidRPr="00E57F6A">
        <w:rPr>
          <w:rFonts w:ascii="Tahoma" w:hAnsi="Tahoma" w:cs="Tahoma"/>
          <w:sz w:val="24"/>
          <w:szCs w:val="24"/>
          <w:lang w:val="mt-MT"/>
        </w:rPr>
        <w:t>kollox.</w:t>
      </w:r>
    </w:p>
    <w:p w:rsidR="00E57F6A" w:rsidRPr="00E57F6A" w:rsidRDefault="00E57F6A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  <w:r w:rsidRPr="00E57F6A">
        <w:rPr>
          <w:rFonts w:ascii="Tahoma" w:hAnsi="Tahoma" w:cs="Tahoma"/>
          <w:bCs/>
          <w:sz w:val="24"/>
          <w:szCs w:val="24"/>
          <w:lang w:val="mt-MT"/>
        </w:rPr>
        <w:t>Il-Ministru tal-Edukazzjoni Evarist Bartolo g</w:t>
      </w:r>
      <w:ins w:id="475" w:author="Maria Debono" w:date="2015-11-26T16:24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476" w:author="Maria Debono" w:date="2015-11-26T16:24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 xml:space="preserve">amilha </w:t>
      </w:r>
      <w:del w:id="477" w:author="Maria Debono" w:date="2015-11-26T16:24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c</w:delText>
        </w:r>
      </w:del>
      <w:ins w:id="478" w:author="Maria Debono" w:date="2015-11-26T16:24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ċ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ara li l-Universit</w:t>
      </w:r>
      <w:ins w:id="479" w:author="Maria Debono" w:date="2015-11-26T16:24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à</w:t>
        </w:r>
      </w:ins>
      <w:del w:id="480" w:author="Maria Debono" w:date="2015-11-26T16:24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a’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 xml:space="preserve"> </w:t>
      </w:r>
      <w:ins w:id="481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d</w:t>
        </w:r>
      </w:ins>
      <w:del w:id="482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D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e Paul mhux involuta direttament fil-pro</w:t>
      </w:r>
      <w:ins w:id="483" w:author="Maria Debono" w:date="2015-11-26T16:24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del w:id="484" w:author="Maria Debono" w:date="2015-11-26T16:24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ett propost fin-Nofsinhar ta’ Malta u min ta din l-impressjoni g</w:t>
      </w:r>
      <w:ins w:id="485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486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 xml:space="preserve">amel </w:t>
      </w:r>
      <w:del w:id="487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488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azin. Il-Ministru tal-Edukazzjoni kien qed iwie</w:t>
      </w:r>
      <w:del w:id="489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ins w:id="490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eb g</w:t>
      </w:r>
      <w:del w:id="491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492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all-mistoqsija ta’ dan l-istazzjon jekk ja</w:t>
      </w:r>
      <w:ins w:id="493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494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sibx li l-Prim Ministru da</w:t>
      </w:r>
      <w:ins w:id="495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496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ak bin-nies meta qal li se jkun hawn universita’ Amerikana meta l-</w:t>
      </w:r>
      <w:ins w:id="497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U</w:t>
        </w:r>
      </w:ins>
      <w:del w:id="498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u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niversit</w:t>
      </w:r>
      <w:ins w:id="499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à</w:t>
        </w:r>
      </w:ins>
      <w:del w:id="500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a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 xml:space="preserve">’ </w:t>
      </w:r>
      <w:ins w:id="501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d</w:t>
        </w:r>
      </w:ins>
      <w:del w:id="502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D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e Paul stqarret li mhux involuta.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  <w:r w:rsidRPr="00E57F6A">
        <w:rPr>
          <w:rFonts w:ascii="Tahoma" w:hAnsi="Tahoma" w:cs="Tahoma"/>
          <w:bCs/>
          <w:sz w:val="24"/>
          <w:szCs w:val="24"/>
          <w:lang w:val="mt-MT"/>
        </w:rPr>
        <w:t>Kif stqarr Evarist Bartolo stess, l-ewwel kuntatti dwar dan il-pro</w:t>
      </w:r>
      <w:ins w:id="503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del w:id="504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ett saru madwar sena ilu.</w:t>
      </w:r>
    </w:p>
    <w:p w:rsidR="00E57F6A" w:rsidRPr="00E57F6A" w:rsidRDefault="00E57F6A" w:rsidP="00534FE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  <w:r w:rsidRPr="00E57F6A">
        <w:rPr>
          <w:rFonts w:ascii="Tahoma" w:hAnsi="Tahoma" w:cs="Tahoma"/>
          <w:bCs/>
          <w:sz w:val="24"/>
          <w:szCs w:val="24"/>
          <w:lang w:val="mt-MT"/>
        </w:rPr>
        <w:t>Mistoqsi jaqbilx li dan il-pro</w:t>
      </w:r>
      <w:del w:id="505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ins w:id="506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ett isir fuq art ver</w:t>
      </w:r>
      <w:ins w:id="507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del w:id="508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ni barra mi</w:t>
      </w:r>
      <w:ins w:id="509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del w:id="510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-</w:t>
      </w:r>
      <w:ins w:id="511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del w:id="512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ona tal-i</w:t>
      </w:r>
      <w:ins w:id="513" w:author="Maria Debono" w:date="2015-11-26T16:25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del w:id="514" w:author="Maria Debono" w:date="2015-11-26T16:25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vilupp, il-Ministru Evarist Bartolo qal li anki jekk tonqos g</w:t>
      </w:r>
      <w:del w:id="515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516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alqa wa</w:t>
      </w:r>
      <w:del w:id="517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518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da jiddispja</w:t>
      </w:r>
      <w:del w:id="519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c</w:delText>
        </w:r>
      </w:del>
      <w:ins w:id="520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ċ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 xml:space="preserve">ih u insista </w:t>
      </w:r>
      <w:r w:rsidRPr="00E57F6A">
        <w:rPr>
          <w:rFonts w:ascii="Tahoma" w:hAnsi="Tahoma" w:cs="Tahoma"/>
          <w:bCs/>
          <w:sz w:val="24"/>
          <w:szCs w:val="24"/>
          <w:lang w:val="mt-MT"/>
        </w:rPr>
        <w:lastRenderedPageBreak/>
        <w:t>li d-de</w:t>
      </w:r>
      <w:ins w:id="521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ċ</w:t>
        </w:r>
      </w:ins>
      <w:del w:id="522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c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i</w:t>
      </w:r>
      <w:del w:id="523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ins w:id="524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joni fuq il-post g</w:t>
      </w:r>
      <w:ins w:id="525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526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adha mhix wa</w:t>
      </w:r>
      <w:del w:id="527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528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da finali minkejja li t-ta</w:t>
      </w:r>
      <w:ins w:id="529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530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di</w:t>
      </w:r>
      <w:del w:id="531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d</w:delText>
        </w:r>
      </w:del>
      <w:ins w:id="532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t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iet ilhom g</w:t>
      </w:r>
      <w:ins w:id="533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534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addejjin kwa</w:t>
      </w:r>
      <w:ins w:id="535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del w:id="536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i sena u l-</w:t>
      </w:r>
      <w:del w:id="537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ins w:id="538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img</w:t>
      </w:r>
      <w:del w:id="539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540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a li g</w:t>
      </w:r>
      <w:del w:id="541" w:author="Maria Debono" w:date="2015-11-26T16:26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542" w:author="Maria Debono" w:date="2015-11-26T16:26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addiet kien iffirmat ftehim</w:t>
      </w:r>
      <w:ins w:id="543" w:author="Maria Debono" w:date="2015-11-26T16:27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.</w:t>
        </w:r>
      </w:ins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  <w:r w:rsidRPr="00E57F6A">
        <w:rPr>
          <w:rFonts w:ascii="Tahoma" w:hAnsi="Tahoma" w:cs="Tahoma"/>
          <w:bCs/>
          <w:sz w:val="24"/>
          <w:szCs w:val="24"/>
          <w:lang w:val="mt-MT"/>
        </w:rPr>
        <w:t>Meta kien mistoqsi</w:t>
      </w:r>
      <w:del w:id="544" w:author="Maria Debono" w:date="2015-11-26T16:27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ja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 xml:space="preserve"> jekk hux sew li dan l-operatur privat ji</w:t>
      </w:r>
      <w:del w:id="545" w:author="Maria Debono" w:date="2015-11-26T16:27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ins w:id="546" w:author="Maria Debono" w:date="2015-11-26T16:27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i a</w:t>
      </w:r>
      <w:ins w:id="547" w:author="Maria Debono" w:date="2015-11-26T16:27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del w:id="548" w:author="Maria Debono" w:date="2015-11-26T16:27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evolat meta o</w:t>
      </w:r>
      <w:del w:id="549" w:author="Maria Debono" w:date="2015-11-26T16:27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550" w:author="Maria Debono" w:date="2015-11-26T16:27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rajn kellhom jid</w:t>
      </w:r>
      <w:ins w:id="551" w:author="Maria Debono" w:date="2015-11-26T16:27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552" w:author="Maria Debono" w:date="2015-11-26T16:27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lu fis-suq u jixtru propjet</w:t>
      </w:r>
      <w:ins w:id="553" w:author="Maria Debono" w:date="2015-11-26T16:27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à</w:t>
        </w:r>
      </w:ins>
      <w:del w:id="554" w:author="Maria Debono" w:date="2015-11-26T16:27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a’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 xml:space="preserve"> mill-privat biex i</w:t>
      </w:r>
      <w:ins w:id="555" w:author="Maria Debono" w:date="2015-11-26T16:27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556" w:author="Maria Debono" w:date="2015-11-26T16:27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addmu istituzzjoni edukattiva, Evarist Bartolo qal li dawn l-istituzzjonijiet ing</w:t>
      </w:r>
      <w:del w:id="557" w:author="Maria Debono" w:date="2015-11-26T16:27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558" w:author="Maria Debono" w:date="2015-11-26T16:27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ataw kuntratti pubbli</w:t>
      </w:r>
      <w:ins w:id="559" w:author="Maria Debono" w:date="2015-11-26T16:27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ċ</w:t>
        </w:r>
      </w:ins>
      <w:del w:id="560" w:author="Maria Debono" w:date="2015-11-26T16:27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c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i li jiswew il-miljuni tal-ewro u g</w:t>
      </w:r>
      <w:ins w:id="561" w:author="Maria Debono" w:date="2015-11-26T16:27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562" w:author="Maria Debono" w:date="2015-11-26T16:27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aldaqstant ma jistg</w:t>
      </w:r>
      <w:ins w:id="563" w:author="Maria Debono" w:date="2015-11-26T16:27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564" w:author="Maria Debono" w:date="2015-11-26T16:27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ux jil</w:t>
      </w:r>
      <w:ins w:id="565" w:author="Maria Debono" w:date="2015-11-26T16:27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a</w:t>
        </w:r>
      </w:ins>
      <w:r w:rsidRPr="00E57F6A">
        <w:rPr>
          <w:rFonts w:ascii="Tahoma" w:hAnsi="Tahoma" w:cs="Tahoma"/>
          <w:bCs/>
          <w:sz w:val="24"/>
          <w:szCs w:val="24"/>
          <w:lang w:val="mt-MT"/>
        </w:rPr>
        <w:t>g</w:t>
      </w:r>
      <w:ins w:id="566" w:author="Maria Debono" w:date="2015-11-26T16:27:00Z">
        <w:r w:rsidR="009F3A4E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567" w:author="Maria Debono" w:date="2015-11-26T16:27:00Z">
        <w:r w:rsidRPr="00E57F6A" w:rsidDel="009F3A4E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E57F6A">
        <w:rPr>
          <w:rFonts w:ascii="Tahoma" w:hAnsi="Tahoma" w:cs="Tahoma"/>
          <w:bCs/>
          <w:sz w:val="24"/>
          <w:szCs w:val="24"/>
          <w:lang w:val="mt-MT"/>
        </w:rPr>
        <w:t>abuha tal-vittmi.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pStyle w:val="NoSpacing"/>
        <w:spacing w:line="360" w:lineRule="auto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>Il-Viċi Sindku fil-Kunsill Laburista ta’ Marsaskala Desiree Attard ma taqbel xejn mal-iżvilupp propost mill-Gvern fiż-Żonqor u ssotni li n-nies ta’ Marsaskala huma kontra dan il-pjan tal-Gvern Laburista.</w:t>
      </w:r>
    </w:p>
    <w:p w:rsidR="00C61BEC" w:rsidRPr="00E57F6A" w:rsidRDefault="00C61BEC" w:rsidP="00534FE0">
      <w:pPr>
        <w:pStyle w:val="NoSpacing"/>
        <w:spacing w:line="360" w:lineRule="auto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C61BEC" w:rsidRPr="00E57F6A" w:rsidRDefault="00C61BEC" w:rsidP="00534FE0">
      <w:pPr>
        <w:pStyle w:val="NoSpacing"/>
        <w:spacing w:line="360" w:lineRule="auto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F’kummenti li xxandru waqt il-programm </w:t>
      </w:r>
      <w:r w:rsidRPr="00E57F6A">
        <w:rPr>
          <w:rFonts w:ascii="Tahoma" w:hAnsi="Tahoma" w:cs="Tahoma"/>
          <w:i/>
          <w:color w:val="000000"/>
          <w:sz w:val="24"/>
          <w:szCs w:val="24"/>
          <w:shd w:val="clear" w:color="auto" w:fill="FFFFFF"/>
          <w:lang w:val="mt-MT"/>
        </w:rPr>
        <w:t xml:space="preserve">Follow-Up </w:t>
      </w:r>
      <w:r w:rsidRPr="00E57F6A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>fuq Radio 101 Attard ħadet pożizzjoni li hija kontra dak li stqarr is-Sindku Mario Calleja li ħareġ jiddefendi dan l-iżvilupp.</w:t>
      </w:r>
    </w:p>
    <w:p w:rsidR="00C61BEC" w:rsidRPr="00E57F6A" w:rsidRDefault="00C61BEC" w:rsidP="00534FE0">
      <w:pPr>
        <w:pStyle w:val="NoSpacing"/>
        <w:spacing w:line="360" w:lineRule="auto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C61BEC" w:rsidRPr="00E57F6A" w:rsidRDefault="00C61BEC" w:rsidP="00534FE0">
      <w:pPr>
        <w:pStyle w:val="NoSpacing"/>
        <w:spacing w:line="360" w:lineRule="auto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Il-Viċi Sindku kienet ċara fi kliemha. Il-Viċi Sindku Laburista rrimarkat il-fatt li fl-aħħar jiem kienu bosta dawk li kellmuha fuq dan il-pjan tal-Gvern li se jfisser żvilupp kbir ta’ bini fl-inħawi ta’ Żonqor Point. </w:t>
      </w:r>
    </w:p>
    <w:p w:rsidR="00C61BEC" w:rsidRPr="00E57F6A" w:rsidRDefault="00C61BEC" w:rsidP="00534FE0">
      <w:pPr>
        <w:pStyle w:val="NoSpacing"/>
        <w:spacing w:line="360" w:lineRule="auto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C61BEC" w:rsidRPr="00E57F6A" w:rsidRDefault="00C61BEC" w:rsidP="00534FE0">
      <w:pPr>
        <w:pStyle w:val="NoSpacing"/>
        <w:spacing w:line="360" w:lineRule="auto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>Desiree Attard qalet li fil-Kunsill m</w:t>
      </w:r>
      <w:ins w:id="568" w:author="Maria Debono" w:date="2015-11-26T16:28:00Z">
        <w:r w:rsidR="009F3A4E">
          <w:rPr>
            <w:rFonts w:ascii="Tahoma" w:hAnsi="Tahoma" w:cs="Tahoma"/>
            <w:color w:val="000000"/>
            <w:sz w:val="24"/>
            <w:szCs w:val="24"/>
            <w:shd w:val="clear" w:color="auto" w:fill="FFFFFF"/>
            <w:lang w:val="mt-MT"/>
          </w:rPr>
          <w:t>’</w:t>
        </w:r>
      </w:ins>
      <w:r w:rsidRPr="00E57F6A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hemmx qbil fuq dan il-proġett. Iżda fl-istess waqt ikkonfermat li s’issa ma saret l-ebda diskussjoni dwar din il-materja urġenti. </w:t>
      </w:r>
    </w:p>
    <w:p w:rsidR="00C61BEC" w:rsidRPr="00E57F6A" w:rsidRDefault="00C61BEC" w:rsidP="00534FE0">
      <w:pPr>
        <w:pStyle w:val="NoSpacing"/>
        <w:spacing w:line="360" w:lineRule="auto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C61BEC" w:rsidRPr="00E57F6A" w:rsidRDefault="00C61BEC" w:rsidP="00534FE0">
      <w:pPr>
        <w:pStyle w:val="NoSpacing"/>
        <w:spacing w:line="360" w:lineRule="auto"/>
        <w:jc w:val="both"/>
        <w:rPr>
          <w:rFonts w:ascii="Tahoma" w:hAnsi="Tahoma" w:cs="Tahoma"/>
          <w:b/>
          <w:bCs/>
          <w:sz w:val="24"/>
          <w:szCs w:val="24"/>
          <w:lang w:val="mt-MT"/>
        </w:rPr>
      </w:pPr>
      <w:r w:rsidRPr="00E57F6A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>Il-laqgħa li jmiss tal-Kunsill Lokali ta’ Wied</w:t>
      </w:r>
      <w:del w:id="569" w:author="Maria Debono" w:date="2015-11-26T16:28:00Z">
        <w:r w:rsidRPr="00E57F6A" w:rsidDel="009F3A4E">
          <w:rPr>
            <w:rFonts w:ascii="Tahoma" w:hAnsi="Tahoma" w:cs="Tahoma"/>
            <w:color w:val="000000"/>
            <w:sz w:val="24"/>
            <w:szCs w:val="24"/>
            <w:shd w:val="clear" w:color="auto" w:fill="FFFFFF"/>
            <w:lang w:val="mt-MT"/>
          </w:rPr>
          <w:delText>-</w:delText>
        </w:r>
      </w:del>
      <w:r w:rsidRPr="00E57F6A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>il Għajn se ssir il-ġimgħa d-dieħla.</w:t>
      </w: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C61BEC" w:rsidRPr="00E57F6A" w:rsidRDefault="00C61BEC" w:rsidP="00534FE0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sectPr w:rsidR="00C61BEC" w:rsidRPr="00E57F6A" w:rsidSect="00976668">
      <w:headerReference w:type="default" r:id="rId9"/>
      <w:pgSz w:w="11906" w:h="16838"/>
      <w:pgMar w:top="1134" w:right="1440" w:bottom="567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0" w:author="Maria Debono" w:date="2015-11-26T16:05:00Z" w:initials="MD">
    <w:p w:rsidR="00482F11" w:rsidRPr="00482F11" w:rsidRDefault="00482F11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konsistenza</w:t>
      </w:r>
    </w:p>
  </w:comment>
  <w:comment w:id="128" w:author="Maria Debono" w:date="2015-11-26T16:05:00Z" w:initials="MD">
    <w:p w:rsidR="00482F11" w:rsidRPr="00482F11" w:rsidRDefault="00482F11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mibdula b’ortografija Ingliża u bil-korsiv għall-konsistenza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832" w:rsidRDefault="006F5832" w:rsidP="004264D3">
      <w:r>
        <w:separator/>
      </w:r>
    </w:p>
  </w:endnote>
  <w:endnote w:type="continuationSeparator" w:id="0">
    <w:p w:rsidR="006F5832" w:rsidRDefault="006F5832" w:rsidP="00426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time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832" w:rsidRDefault="006F5832" w:rsidP="004264D3">
      <w:r>
        <w:separator/>
      </w:r>
    </w:p>
  </w:footnote>
  <w:footnote w:type="continuationSeparator" w:id="0">
    <w:p w:rsidR="006F5832" w:rsidRDefault="006F5832" w:rsidP="004264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F7E" w:rsidRDefault="00B73F7E">
    <w:pPr>
      <w:pStyle w:val="Header"/>
      <w:rPr>
        <w:lang w:val="mt-MT"/>
      </w:rPr>
    </w:pPr>
    <w:r>
      <w:rPr>
        <w:lang w:val="mt-MT"/>
      </w:rPr>
      <w:t xml:space="preserve">24.doc </w:t>
    </w:r>
    <w:r>
      <w:rPr>
        <w:lang w:val="mt-MT"/>
      </w:rPr>
      <w:tab/>
    </w:r>
    <w:r>
      <w:rPr>
        <w:lang w:val="mt-MT"/>
      </w:rPr>
      <w:tab/>
      <w:t>Maria Debono 173892M</w:t>
    </w:r>
  </w:p>
  <w:p w:rsidR="00B73F7E" w:rsidRDefault="00B73F7E">
    <w:pPr>
      <w:pStyle w:val="Header"/>
      <w:rPr>
        <w:lang w:val="mt-MT"/>
      </w:rPr>
    </w:pPr>
    <w:r>
      <w:rPr>
        <w:lang w:val="mt-MT"/>
      </w:rPr>
      <w:t>Taqsima B</w:t>
    </w:r>
    <w:r>
      <w:rPr>
        <w:lang w:val="mt-MT"/>
      </w:rPr>
      <w:tab/>
    </w:r>
    <w:r>
      <w:rPr>
        <w:lang w:val="mt-MT"/>
      </w:rPr>
      <w:tab/>
      <w:t>MAL1049</w:t>
    </w:r>
  </w:p>
  <w:p w:rsidR="00B73F7E" w:rsidRPr="00B73F7E" w:rsidRDefault="00B73F7E">
    <w:pPr>
      <w:pStyle w:val="Header"/>
      <w:rPr>
        <w:lang w:val="mt-M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78"/>
    <w:rsid w:val="001460F5"/>
    <w:rsid w:val="00167764"/>
    <w:rsid w:val="00303481"/>
    <w:rsid w:val="00310B3D"/>
    <w:rsid w:val="004264D3"/>
    <w:rsid w:val="0047640C"/>
    <w:rsid w:val="00482F11"/>
    <w:rsid w:val="00534FE0"/>
    <w:rsid w:val="00590ACE"/>
    <w:rsid w:val="005A76B2"/>
    <w:rsid w:val="006355E8"/>
    <w:rsid w:val="006D0FC4"/>
    <w:rsid w:val="006F5832"/>
    <w:rsid w:val="00727FAC"/>
    <w:rsid w:val="0079015A"/>
    <w:rsid w:val="007E249C"/>
    <w:rsid w:val="00816B09"/>
    <w:rsid w:val="00864F98"/>
    <w:rsid w:val="00895973"/>
    <w:rsid w:val="00902916"/>
    <w:rsid w:val="00921AE0"/>
    <w:rsid w:val="00924F22"/>
    <w:rsid w:val="00976668"/>
    <w:rsid w:val="009A650C"/>
    <w:rsid w:val="009F3A4E"/>
    <w:rsid w:val="00A7710E"/>
    <w:rsid w:val="00B73F7E"/>
    <w:rsid w:val="00BC4478"/>
    <w:rsid w:val="00C40B7D"/>
    <w:rsid w:val="00C61BEC"/>
    <w:rsid w:val="00C87CC3"/>
    <w:rsid w:val="00CB0744"/>
    <w:rsid w:val="00CE42FC"/>
    <w:rsid w:val="00D36F80"/>
    <w:rsid w:val="00E57F6A"/>
    <w:rsid w:val="00F4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478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921AE0"/>
    <w:pPr>
      <w:keepNext/>
      <w:numPr>
        <w:ilvl w:val="2"/>
        <w:numId w:val="1"/>
      </w:numPr>
      <w:spacing w:line="360" w:lineRule="auto"/>
      <w:jc w:val="both"/>
      <w:outlineLvl w:val="2"/>
    </w:pPr>
    <w:rPr>
      <w:b/>
      <w:bCs/>
      <w:color w:val="00000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10B3D"/>
    <w:pPr>
      <w:spacing w:line="480" w:lineRule="auto"/>
      <w:jc w:val="both"/>
    </w:pPr>
    <w:rPr>
      <w:rFonts w:ascii="Mtimes" w:hAnsi="Mtimes" w:cs="Mtimes"/>
      <w:color w:val="000080"/>
      <w:sz w:val="24"/>
    </w:rPr>
  </w:style>
  <w:style w:type="character" w:customStyle="1" w:styleId="BodyTextChar">
    <w:name w:val="Body Text Char"/>
    <w:basedOn w:val="DefaultParagraphFont"/>
    <w:link w:val="BodyText"/>
    <w:rsid w:val="00310B3D"/>
    <w:rPr>
      <w:rFonts w:ascii="Mtimes" w:eastAsia="Times New Roman" w:hAnsi="Mtimes" w:cs="Mtimes"/>
      <w:color w:val="000080"/>
      <w:sz w:val="24"/>
      <w:szCs w:val="28"/>
      <w:lang w:val="en-US" w:eastAsia="ar-SA"/>
    </w:rPr>
  </w:style>
  <w:style w:type="paragraph" w:styleId="NoSpacing">
    <w:name w:val="No Spacing"/>
    <w:qFormat/>
    <w:rsid w:val="00310B3D"/>
    <w:pPr>
      <w:suppressAutoHyphens/>
      <w:spacing w:after="0" w:line="240" w:lineRule="auto"/>
    </w:pPr>
    <w:rPr>
      <w:rFonts w:ascii="Calibri" w:eastAsia="Calibri" w:hAnsi="Calibri" w:cs="Calibri"/>
      <w:kern w:val="2"/>
      <w:lang w:val="en-US" w:eastAsia="ar-SA"/>
    </w:rPr>
  </w:style>
  <w:style w:type="character" w:styleId="Emphasis">
    <w:name w:val="Emphasis"/>
    <w:qFormat/>
    <w:rsid w:val="00816B09"/>
    <w:rPr>
      <w:i/>
      <w:iCs/>
    </w:rPr>
  </w:style>
  <w:style w:type="paragraph" w:styleId="NormalWeb">
    <w:name w:val="Normal (Web)"/>
    <w:basedOn w:val="Normal"/>
    <w:rsid w:val="005A76B2"/>
    <w:pPr>
      <w:suppressAutoHyphens w:val="0"/>
      <w:spacing w:before="280" w:after="280"/>
    </w:pPr>
    <w:rPr>
      <w:sz w:val="24"/>
      <w:szCs w:val="24"/>
      <w:lang w:val="en-GB"/>
    </w:rPr>
  </w:style>
  <w:style w:type="character" w:styleId="Strong">
    <w:name w:val="Strong"/>
    <w:basedOn w:val="DefaultParagraphFont"/>
    <w:qFormat/>
    <w:rsid w:val="00921AE0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21AE0"/>
    <w:rPr>
      <w:rFonts w:ascii="Times New Roman" w:eastAsia="Times New Roman" w:hAnsi="Times New Roman" w:cs="Times New Roman"/>
      <w:b/>
      <w:bCs/>
      <w:color w:val="000000"/>
      <w:sz w:val="26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9A650C"/>
    <w:pPr>
      <w:ind w:left="720"/>
      <w:contextualSpacing/>
    </w:pPr>
  </w:style>
  <w:style w:type="paragraph" w:styleId="Revision">
    <w:name w:val="Revision"/>
    <w:hidden/>
    <w:uiPriority w:val="99"/>
    <w:semiHidden/>
    <w:rsid w:val="00482F1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F11"/>
    <w:rPr>
      <w:rFonts w:ascii="Tahoma" w:eastAsia="Times New Roman" w:hAnsi="Tahoma" w:cs="Tahoma"/>
      <w:sz w:val="16"/>
      <w:szCs w:val="16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82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F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F11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F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F11"/>
    <w:rPr>
      <w:rFonts w:ascii="Times New Roman" w:eastAsia="Times New Roman" w:hAnsi="Times New Roman" w:cs="Times New Roman"/>
      <w:b/>
      <w:bCs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4264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D3"/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26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4D3"/>
    <w:rPr>
      <w:rFonts w:ascii="Times New Roman" w:eastAsia="Times New Roman" w:hAnsi="Times New Roman" w:cs="Times New Roman"/>
      <w:sz w:val="28"/>
      <w:szCs w:val="28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478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921AE0"/>
    <w:pPr>
      <w:keepNext/>
      <w:numPr>
        <w:ilvl w:val="2"/>
        <w:numId w:val="1"/>
      </w:numPr>
      <w:spacing w:line="360" w:lineRule="auto"/>
      <w:jc w:val="both"/>
      <w:outlineLvl w:val="2"/>
    </w:pPr>
    <w:rPr>
      <w:b/>
      <w:bCs/>
      <w:color w:val="00000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10B3D"/>
    <w:pPr>
      <w:spacing w:line="480" w:lineRule="auto"/>
      <w:jc w:val="both"/>
    </w:pPr>
    <w:rPr>
      <w:rFonts w:ascii="Mtimes" w:hAnsi="Mtimes" w:cs="Mtimes"/>
      <w:color w:val="000080"/>
      <w:sz w:val="24"/>
    </w:rPr>
  </w:style>
  <w:style w:type="character" w:customStyle="1" w:styleId="BodyTextChar">
    <w:name w:val="Body Text Char"/>
    <w:basedOn w:val="DefaultParagraphFont"/>
    <w:link w:val="BodyText"/>
    <w:rsid w:val="00310B3D"/>
    <w:rPr>
      <w:rFonts w:ascii="Mtimes" w:eastAsia="Times New Roman" w:hAnsi="Mtimes" w:cs="Mtimes"/>
      <w:color w:val="000080"/>
      <w:sz w:val="24"/>
      <w:szCs w:val="28"/>
      <w:lang w:val="en-US" w:eastAsia="ar-SA"/>
    </w:rPr>
  </w:style>
  <w:style w:type="paragraph" w:styleId="NoSpacing">
    <w:name w:val="No Spacing"/>
    <w:qFormat/>
    <w:rsid w:val="00310B3D"/>
    <w:pPr>
      <w:suppressAutoHyphens/>
      <w:spacing w:after="0" w:line="240" w:lineRule="auto"/>
    </w:pPr>
    <w:rPr>
      <w:rFonts w:ascii="Calibri" w:eastAsia="Calibri" w:hAnsi="Calibri" w:cs="Calibri"/>
      <w:kern w:val="2"/>
      <w:lang w:val="en-US" w:eastAsia="ar-SA"/>
    </w:rPr>
  </w:style>
  <w:style w:type="character" w:styleId="Emphasis">
    <w:name w:val="Emphasis"/>
    <w:qFormat/>
    <w:rsid w:val="00816B09"/>
    <w:rPr>
      <w:i/>
      <w:iCs/>
    </w:rPr>
  </w:style>
  <w:style w:type="paragraph" w:styleId="NormalWeb">
    <w:name w:val="Normal (Web)"/>
    <w:basedOn w:val="Normal"/>
    <w:rsid w:val="005A76B2"/>
    <w:pPr>
      <w:suppressAutoHyphens w:val="0"/>
      <w:spacing w:before="280" w:after="280"/>
    </w:pPr>
    <w:rPr>
      <w:sz w:val="24"/>
      <w:szCs w:val="24"/>
      <w:lang w:val="en-GB"/>
    </w:rPr>
  </w:style>
  <w:style w:type="character" w:styleId="Strong">
    <w:name w:val="Strong"/>
    <w:basedOn w:val="DefaultParagraphFont"/>
    <w:qFormat/>
    <w:rsid w:val="00921AE0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21AE0"/>
    <w:rPr>
      <w:rFonts w:ascii="Times New Roman" w:eastAsia="Times New Roman" w:hAnsi="Times New Roman" w:cs="Times New Roman"/>
      <w:b/>
      <w:bCs/>
      <w:color w:val="000000"/>
      <w:sz w:val="26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9A650C"/>
    <w:pPr>
      <w:ind w:left="720"/>
      <w:contextualSpacing/>
    </w:pPr>
  </w:style>
  <w:style w:type="paragraph" w:styleId="Revision">
    <w:name w:val="Revision"/>
    <w:hidden/>
    <w:uiPriority w:val="99"/>
    <w:semiHidden/>
    <w:rsid w:val="00482F1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F11"/>
    <w:rPr>
      <w:rFonts w:ascii="Tahoma" w:eastAsia="Times New Roman" w:hAnsi="Tahoma" w:cs="Tahoma"/>
      <w:sz w:val="16"/>
      <w:szCs w:val="16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82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F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F11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F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F11"/>
    <w:rPr>
      <w:rFonts w:ascii="Times New Roman" w:eastAsia="Times New Roman" w:hAnsi="Times New Roman" w:cs="Times New Roman"/>
      <w:b/>
      <w:bCs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4264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D3"/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26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4D3"/>
    <w:rPr>
      <w:rFonts w:ascii="Times New Roman" w:eastAsia="Times New Roman" w:hAnsi="Times New Roman" w:cs="Times New Roman"/>
      <w:sz w:val="28"/>
      <w:szCs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2838</Words>
  <Characters>16180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Debono</cp:lastModifiedBy>
  <cp:revision>2</cp:revision>
  <dcterms:created xsi:type="dcterms:W3CDTF">2015-11-26T15:30:00Z</dcterms:created>
  <dcterms:modified xsi:type="dcterms:W3CDTF">2015-11-26T15:30:00Z</dcterms:modified>
</cp:coreProperties>
</file>