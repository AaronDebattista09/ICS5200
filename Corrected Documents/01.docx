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bookmarkStart w:id="0" w:name="_GoBack"/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L-Oppożizzjoni ħabbret inizjattiva u proposta oħra li qed tressaq fil-Parlament b’abbozz ta’ </w:t>
      </w:r>
      <w:del w:id="1" w:author="adept group" w:date="2015-10-11T09:10:00Z">
        <w:r w:rsidRPr="004A36DD" w:rsidDel="0084577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Liġi </w:delText>
        </w:r>
      </w:del>
      <w:ins w:id="2" w:author="adept group" w:date="2015-10-11T09:10:00Z">
        <w:r w:rsidR="0084577B">
          <w:rPr>
            <w:rFonts w:asciiTheme="minorHAnsi" w:hAnsiTheme="minorHAnsi"/>
            <w:color w:val="000000"/>
            <w:sz w:val="24"/>
            <w:szCs w:val="24"/>
            <w:lang w:val="mt-MT"/>
          </w:rPr>
          <w:t>l</w:t>
        </w:r>
        <w:r w:rsidR="0084577B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iġi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dwar il-wirt komuni li jemenda l-Kodiċi Ċivili fir-rigward tad-Demanju Pubbliku.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L-iskop hu li jkun hemm liġi li tirregola l</w:t>
      </w:r>
      <w:ins w:id="3" w:author="adept group" w:date="2015-10-11T09:05:00Z">
        <w:r w:rsidR="0048276D">
          <w:rPr>
            <w:rFonts w:asciiTheme="minorHAnsi" w:hAnsiTheme="minorHAnsi"/>
            <w:color w:val="000000"/>
            <w:sz w:val="24"/>
            <w:szCs w:val="24"/>
            <w:lang w:val="mt-MT"/>
          </w:rPr>
          <w:t>-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klassifikazzjoni ta’ proprjetà tal-Gvern, u li tiddistingwi bejn proprjetà pubblika li fuqha jista’ jsir kuntratt, u proprjetà jew sit jew affarijiet mobbli meqjusa li huma fid-demanju pubbliku li fuqhom ma jkunx jista’ jsir kuntratt.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Din l-inizjattiva oħra tal-Partit Nazzjonalista favur il-wirt naturali, kulturali u storiku ta’ pajjiżna, tħabbret mix-Shadow Ministers Jason Azzopardi u Marthese Portelli, u d-Deputat Nazzjonalista Ryan Callus, f’konferenza tal-aħbarijiet fid-Dar Ċentrali tal-Partit Nazzjonalista.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</w:t>
      </w:r>
      <w:del w:id="4" w:author="adept group" w:date="2015-10-11T09:06:00Z">
        <w:r w:rsidRPr="004A36DD" w:rsidDel="0048276D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Abbozz </w:delText>
        </w:r>
      </w:del>
      <w:ins w:id="5" w:author="adept group" w:date="2015-10-11T09:06:00Z">
        <w:r w:rsidR="0048276D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48276D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bbozz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ta’ liġi kien ippreżentat lill-Ispeaker Anġlu Farrugia f’mozzjoni privata fil-bini l-ġdid tal-Parlament, fid-Daħla tal-Belt.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Bis-saħħa ta’ din il-proposta tal-Oppożizzjoni, Gvern jimponi fuqu nnifsu limitazzjonijiet u restrizzjonijiet fuq l-użu tal-art jew affarijiet mobbli oħra għar-raġuni li tkun ta’ wirt jew valur storiku u kulturali jew ta’ valur naturali bħalma hu l-baħar, il-kampanja, il-widien, il-kosta u l-irdumijiet, is-swar u siti u oġġetti oħrajn ta’ importa</w:t>
      </w:r>
      <w:del w:id="6" w:author="adept group" w:date="2015-10-11T09:08:00Z">
        <w:r w:rsidRPr="004A36DD" w:rsidDel="0048276D">
          <w:rPr>
            <w:rFonts w:asciiTheme="minorHAnsi" w:hAnsiTheme="minorHAnsi"/>
            <w:color w:val="000000"/>
            <w:sz w:val="24"/>
            <w:szCs w:val="24"/>
            <w:lang w:val="mt-MT"/>
          </w:rPr>
          <w:delText>n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nza bħalma huma pitturi u oġġetti ta’ patrimonju nazzjonali.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Abbozz ta’ </w:t>
      </w:r>
      <w:del w:id="7" w:author="adept group" w:date="2015-10-11T09:12:00Z">
        <w:r w:rsidRPr="004A36DD" w:rsidDel="0084577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Liġi </w:delText>
        </w:r>
      </w:del>
      <w:ins w:id="8" w:author="adept group" w:date="2015-10-11T09:12:00Z">
        <w:r w:rsidR="0084577B">
          <w:rPr>
            <w:rFonts w:asciiTheme="minorHAnsi" w:hAnsiTheme="minorHAnsi"/>
            <w:color w:val="000000"/>
            <w:sz w:val="24"/>
            <w:szCs w:val="24"/>
            <w:lang w:val="mt-MT"/>
          </w:rPr>
          <w:t>l</w:t>
        </w:r>
        <w:r w:rsidR="0084577B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iġi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li qed jipproponi definizzjoni tal-kosta f’parametru sa 15-il metru. Id-</w:t>
      </w:r>
      <w:del w:id="9" w:author="adept group" w:date="2015-10-11T09:13:00Z">
        <w:r w:rsidRPr="004A36DD" w:rsidDel="0084577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Demanju </w:delText>
        </w:r>
      </w:del>
      <w:ins w:id="10" w:author="adept group" w:date="2015-10-11T09:13:00Z">
        <w:r w:rsidR="0084577B">
          <w:rPr>
            <w:rFonts w:asciiTheme="minorHAnsi" w:hAnsiTheme="minorHAnsi"/>
            <w:color w:val="000000"/>
            <w:sz w:val="24"/>
            <w:szCs w:val="24"/>
            <w:lang w:val="mt-MT"/>
          </w:rPr>
          <w:t>d</w:t>
        </w:r>
        <w:r w:rsidR="0084577B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emanju </w:t>
        </w:r>
      </w:ins>
      <w:del w:id="11" w:author="adept group" w:date="2015-10-11T09:13:00Z">
        <w:r w:rsidRPr="004A36DD" w:rsidDel="0084577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Pubbliku </w:delText>
        </w:r>
      </w:del>
      <w:ins w:id="12" w:author="adept group" w:date="2015-10-11T09:13:00Z">
        <w:r w:rsidR="0084577B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84577B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ubbliku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jimxi wkoll id f’id mal-aċċess għall-pubbliku.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Għaqdiet mhux governattivi u membri tal-pubbliku jistgħu jagħmlu talba lill-Ministru biex art jew sit jew affarijiet oħrajn ta’ valur storiku u ta’ wirt komuni, ikunu dikjarati b'liġi bħala </w:t>
      </w:r>
      <w:del w:id="13" w:author="adept group" w:date="2015-10-11T09:13:00Z">
        <w:r w:rsidRPr="004A36DD" w:rsidDel="00D814BF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Demanju </w:delText>
        </w:r>
      </w:del>
      <w:ins w:id="14" w:author="adept group" w:date="2015-10-11T09:13:00Z">
        <w:r w:rsidR="00D814BF">
          <w:rPr>
            <w:rFonts w:asciiTheme="minorHAnsi" w:hAnsiTheme="minorHAnsi"/>
            <w:color w:val="000000"/>
            <w:sz w:val="24"/>
            <w:szCs w:val="24"/>
            <w:lang w:val="mt-MT"/>
          </w:rPr>
          <w:t>d</w:t>
        </w:r>
        <w:r w:rsidR="00D814BF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emanju </w:t>
        </w:r>
      </w:ins>
      <w:del w:id="15" w:author="adept group" w:date="2015-10-11T09:13:00Z">
        <w:r w:rsidRPr="004A36DD" w:rsidDel="00D814BF">
          <w:rPr>
            <w:rFonts w:asciiTheme="minorHAnsi" w:hAnsiTheme="minorHAnsi"/>
            <w:color w:val="000000"/>
            <w:sz w:val="24"/>
            <w:szCs w:val="24"/>
            <w:lang w:val="mt-MT"/>
          </w:rPr>
          <w:delText>Pubbliku</w:delText>
        </w:r>
      </w:del>
      <w:ins w:id="16" w:author="adept group" w:date="2015-10-11T09:13:00Z">
        <w:r w:rsidR="00D814BF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D814BF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ubbliku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F’każ li jkun hemm talba għal diklassifikazzjoni minn </w:t>
      </w:r>
      <w:del w:id="17" w:author="adept group" w:date="2015-10-11T09:14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Demanju </w:delText>
        </w:r>
      </w:del>
      <w:ins w:id="18" w:author="adept group" w:date="2015-10-11T09:14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d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emanju </w:t>
        </w:r>
      </w:ins>
      <w:del w:id="19" w:author="adept group" w:date="2015-10-11T09:14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Pubbliku </w:delText>
        </w:r>
      </w:del>
      <w:ins w:id="20" w:author="adept group" w:date="2015-10-11T09:14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ubbliku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għal proprjetà pubblika, il-proprjetà xorta ġġorr l-obbligu li ma tistax tinqered jew issirilha ħsara. Il-proprjetà, iżda, tkun tista’ tiġi trasferita lil terzi persuni, u suġġetta għal kuntratt.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Default="002F50BE" w:rsidP="002F50BE">
      <w:pPr>
        <w:spacing w:line="360" w:lineRule="auto"/>
        <w:jc w:val="both"/>
        <w:rPr>
          <w:ins w:id="21" w:author="adept group" w:date="2015-10-27T17:34:00Z"/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L-Oppożizzjoni qed issostni li dan hu </w:t>
      </w:r>
      <w:del w:id="22" w:author="adept group" w:date="2015-10-11T09:14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Abbozz </w:delText>
        </w:r>
      </w:del>
      <w:ins w:id="23" w:author="adept group" w:date="2015-10-11T09:14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bbozz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ta’ </w:t>
      </w:r>
      <w:del w:id="24" w:author="adept group" w:date="2015-10-11T09:14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Liġi </w:delText>
        </w:r>
      </w:del>
      <w:ins w:id="25" w:author="adept group" w:date="2015-10-11T09:14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l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iġi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wkoll li jirrifletti l-governanza tajba, u li jagħti relevanza ekonomika u soċjali f’dak li hu valur ambjentali u naturali, storiku u kulturali.</w:t>
      </w:r>
    </w:p>
    <w:p w:rsidR="009E0E3F" w:rsidRPr="004A36DD" w:rsidRDefault="009E0E3F" w:rsidP="002F50BE">
      <w:pPr>
        <w:numPr>
          <w:ins w:id="26" w:author="adept group" w:date="2015-10-27T17:34:00Z"/>
        </w:num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Appellat lill-għaqdiet mhux governattivi biex iressqu l-fehmiet tagħhom u s-suġġerimenti tagħhom dwar dak li għandu jingħata t-titlu importanti bis-saħħa ta' liġi, bħala </w:t>
      </w:r>
      <w:del w:id="27" w:author="adept group" w:date="2015-10-11T09:15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Demanju </w:delText>
        </w:r>
      </w:del>
      <w:ins w:id="28" w:author="adept group" w:date="2015-10-11T09:15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d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emanju </w:t>
        </w:r>
      </w:ins>
      <w:del w:id="29" w:author="adept group" w:date="2015-10-11T09:15:00Z">
        <w:r w:rsidRPr="004A36DD" w:rsidDel="00350E94">
          <w:rPr>
            <w:rFonts w:asciiTheme="minorHAnsi" w:hAnsiTheme="minorHAnsi"/>
            <w:color w:val="000000"/>
            <w:sz w:val="24"/>
            <w:szCs w:val="24"/>
            <w:lang w:val="mt-MT"/>
          </w:rPr>
          <w:delText>Pubbliku</w:delText>
        </w:r>
      </w:del>
      <w:ins w:id="30" w:author="adept group" w:date="2015-10-11T09:15:00Z">
        <w:r w:rsidR="00350E94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350E9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ubbliku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L-Oppożizzjoni appellat lill-Gvern għal kunsens fuq il-prinċipji ta’ dan l-</w:t>
      </w:r>
      <w:del w:id="31" w:author="adept group" w:date="2015-10-11T09:15:00Z">
        <w:r w:rsidRPr="004A36DD" w:rsidDel="003B57C5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Abbozz </w:delText>
        </w:r>
      </w:del>
      <w:ins w:id="32" w:author="adept group" w:date="2015-10-11T09:15:00Z">
        <w:r w:rsidR="003B57C5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3B57C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bbozz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ta’ liġi.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Abbozz ta’ liġi li jorbot lill-Partit Nazzjonalista fil-gvern kemm-il darba dan il-gvern jibqa’ ma jressaqx u ma japprovax dan l-</w:t>
      </w:r>
      <w:del w:id="33" w:author="adept group" w:date="2015-10-11T09:16:00Z">
        <w:r w:rsidRPr="004A36DD" w:rsidDel="00310683">
          <w:rPr>
            <w:rFonts w:asciiTheme="minorHAnsi" w:hAnsiTheme="minorHAnsi"/>
            <w:color w:val="000000"/>
            <w:sz w:val="24"/>
            <w:szCs w:val="24"/>
            <w:lang w:val="mt-MT"/>
          </w:rPr>
          <w:delText>Abbozz</w:delText>
        </w:r>
      </w:del>
      <w:ins w:id="34" w:author="adept group" w:date="2015-10-11T09:16:00Z">
        <w:r w:rsidR="00310683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31068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bbozz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 xml:space="preserve">Wara li dan l-istazzjon </w:t>
      </w:r>
      <w:del w:id="35" w:author="adept group" w:date="2015-10-11T09:16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zvela </w:delText>
        </w:r>
      </w:del>
      <w:ins w:id="36" w:author="adept group" w:date="2015-10-11T09:16:00Z">
        <w:r w:rsidR="004B4312">
          <w:rPr>
            <w:rFonts w:asciiTheme="minorHAnsi" w:hAnsiTheme="minorHAnsi"/>
            <w:sz w:val="24"/>
            <w:szCs w:val="24"/>
            <w:lang w:val="mt-MT"/>
          </w:rPr>
          <w:t>ż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vela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li l-Pulizija mhux se </w:t>
      </w:r>
      <w:del w:id="37" w:author="adept group" w:date="2015-10-11T09:16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jibqghu </w:delText>
        </w:r>
      </w:del>
      <w:ins w:id="38" w:author="adept group" w:date="2015-10-11T09:16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jibqg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u </w:t>
        </w:r>
      </w:ins>
      <w:del w:id="39" w:author="adept group" w:date="2015-10-11T09:16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jaghtu </w:delText>
        </w:r>
      </w:del>
      <w:ins w:id="40" w:author="adept group" w:date="2015-10-11T09:16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jag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tu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servizz ta’ </w:t>
      </w:r>
      <w:del w:id="41" w:author="adept group" w:date="2015-10-11T09:16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sigurta’ </w:delText>
        </w:r>
      </w:del>
      <w:ins w:id="42" w:author="adept group" w:date="2015-10-11T09:16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sigurt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à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fl-</w:t>
      </w:r>
      <w:del w:id="43" w:author="adept group" w:date="2015-10-11T09:16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ufficcji </w:delText>
        </w:r>
      </w:del>
      <w:ins w:id="44" w:author="adept group" w:date="2015-10-11T09:16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uffi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ċċ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ji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distrettwali tad-Dipartiment tas-</w:t>
      </w:r>
      <w:del w:id="45" w:author="adept group" w:date="2015-10-11T09:17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Sigurta’ </w:delText>
        </w:r>
      </w:del>
      <w:ins w:id="46" w:author="adept group" w:date="2015-10-11T09:17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Sigurt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à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47" w:author="adept group" w:date="2015-10-11T09:17:00Z">
        <w:r w:rsidRPr="004A36DD" w:rsidDel="004B4312">
          <w:rPr>
            <w:rFonts w:asciiTheme="minorHAnsi" w:hAnsiTheme="minorHAnsi"/>
            <w:sz w:val="24"/>
            <w:szCs w:val="24"/>
            <w:lang w:val="mt-MT"/>
          </w:rPr>
          <w:delText xml:space="preserve">Socjali </w:delText>
        </w:r>
      </w:del>
      <w:ins w:id="48" w:author="adept group" w:date="2015-10-11T09:17:00Z"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>So</w:t>
        </w:r>
        <w:r w:rsidR="004B4312">
          <w:rPr>
            <w:rFonts w:asciiTheme="minorHAnsi" w:hAnsiTheme="minorHAnsi"/>
            <w:sz w:val="24"/>
            <w:szCs w:val="24"/>
            <w:lang w:val="mt-MT"/>
          </w:rPr>
          <w:t>ċ</w:t>
        </w:r>
        <w:r w:rsidR="004B4312" w:rsidRPr="004A36DD">
          <w:rPr>
            <w:rFonts w:asciiTheme="minorHAnsi" w:hAnsiTheme="minorHAnsi"/>
            <w:sz w:val="24"/>
            <w:szCs w:val="24"/>
            <w:lang w:val="mt-MT"/>
          </w:rPr>
          <w:t xml:space="preserve">jali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biex </w:t>
      </w:r>
      <w:del w:id="49" w:author="adept group" w:date="2015-10-11T09:17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inghata </w:delText>
        </w:r>
      </w:del>
      <w:ins w:id="50" w:author="adept group" w:date="2015-10-11T09:17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ing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ata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kuntratt lil</w:t>
      </w:r>
      <w:ins w:id="51" w:author="adept group" w:date="2015-10-11T09:17:00Z">
        <w:r w:rsidR="00125665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52" w:author="adept group" w:date="2015-10-11T09:17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 xml:space="preserve">kumpanija privata </w:t>
      </w:r>
      <w:del w:id="53" w:author="adept group" w:date="2015-10-11T09:18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propjeta’ </w:delText>
        </w:r>
      </w:del>
      <w:ins w:id="54" w:author="adept group" w:date="2015-10-11T09:18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propjet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à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ta’ </w:t>
      </w:r>
      <w:del w:id="55" w:author="adept group" w:date="2015-10-11T09:18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wiehed </w:delText>
        </w:r>
      </w:del>
      <w:ins w:id="56" w:author="adept group" w:date="2015-10-11T09:18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wie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ed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tal-qalba, il-Gvern jidher li </w:t>
      </w:r>
      <w:del w:id="57" w:author="adept group" w:date="2015-10-11T09:18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ghamel </w:delText>
        </w:r>
      </w:del>
      <w:ins w:id="58" w:author="adept group" w:date="2015-10-11T09:18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g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amel </w:t>
        </w:r>
      </w:ins>
      <w:r w:rsidR="00BA2DD6" w:rsidRPr="00BA2DD6">
        <w:rPr>
          <w:rFonts w:asciiTheme="minorHAnsi" w:hAnsiTheme="minorHAnsi"/>
          <w:i/>
          <w:sz w:val="24"/>
          <w:szCs w:val="24"/>
          <w:lang w:val="mt-MT"/>
          <w:rPrChange w:id="59" w:author="adept group" w:date="2015-10-11T09:18:00Z">
            <w:rPr>
              <w:rFonts w:asciiTheme="minorHAnsi" w:hAnsiTheme="minorHAnsi"/>
              <w:sz w:val="24"/>
              <w:szCs w:val="24"/>
              <w:lang w:val="mt-MT"/>
            </w:rPr>
          </w:rPrChange>
        </w:rPr>
        <w:t>u-turn</w:t>
      </w:r>
      <w:r w:rsidRPr="004A36DD">
        <w:rPr>
          <w:rFonts w:asciiTheme="minorHAnsi" w:hAnsiTheme="minorHAnsi"/>
          <w:sz w:val="24"/>
          <w:szCs w:val="24"/>
          <w:lang w:val="mt-MT"/>
        </w:rPr>
        <w:t xml:space="preserve"> u l-</w:t>
      </w:r>
      <w:del w:id="60" w:author="adept group" w:date="2015-10-11T09:18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Pulizija </w:delText>
        </w:r>
      </w:del>
      <w:ins w:id="61" w:author="adept group" w:date="2015-10-11T09:18:00Z">
        <w:r w:rsidR="00125665">
          <w:rPr>
            <w:rFonts w:asciiTheme="minorHAnsi" w:hAnsiTheme="minorHAnsi"/>
            <w:sz w:val="24"/>
            <w:szCs w:val="24"/>
            <w:lang w:val="mt-MT"/>
          </w:rPr>
          <w:t>p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ulizija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kienu </w:t>
      </w:r>
      <w:del w:id="62" w:author="adept group" w:date="2015-10-11T09:18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msejjha </w:delText>
        </w:r>
      </w:del>
      <w:ins w:id="63" w:author="adept group" w:date="2015-10-11T09:18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msejj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biex minn </w:t>
      </w:r>
      <w:del w:id="64" w:author="adept group" w:date="2015-10-11T09:19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>ghada</w:delText>
        </w:r>
      </w:del>
      <w:ins w:id="65" w:author="adept group" w:date="2015-10-11T09:19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g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ada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, ikomplu </w:t>
      </w:r>
      <w:del w:id="66" w:author="adept group" w:date="2015-10-11T09:19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jaghtu </w:delText>
        </w:r>
      </w:del>
      <w:ins w:id="67" w:author="adept group" w:date="2015-10-11T09:19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jag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tu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dan is-servizz.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 xml:space="preserve">Dan </w:t>
      </w:r>
      <w:del w:id="68" w:author="adept group" w:date="2015-10-11T09:19:00Z">
        <w:r w:rsidRPr="004A36DD" w:rsidDel="00125665">
          <w:rPr>
            <w:rFonts w:asciiTheme="minorHAnsi" w:hAnsiTheme="minorHAnsi"/>
            <w:sz w:val="24"/>
            <w:szCs w:val="24"/>
            <w:lang w:val="mt-MT"/>
          </w:rPr>
          <w:delText xml:space="preserve">sehh </w:delText>
        </w:r>
      </w:del>
      <w:ins w:id="69" w:author="adept group" w:date="2015-10-11T09:19:00Z"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>se</w:t>
        </w:r>
        <w:r w:rsidR="00125665">
          <w:rPr>
            <w:rFonts w:asciiTheme="minorHAnsi" w:hAnsiTheme="minorHAnsi"/>
            <w:sz w:val="24"/>
            <w:szCs w:val="24"/>
            <w:lang w:val="mt-MT"/>
          </w:rPr>
          <w:t>ħħ</w:t>
        </w:r>
        <w:r w:rsidR="00125665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permezz ta’ ittra li </w:t>
      </w:r>
      <w:del w:id="70" w:author="adept group" w:date="2015-10-11T09:19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ntbaghtet </w:delText>
        </w:r>
      </w:del>
      <w:ins w:id="71" w:author="adept group" w:date="2015-10-11T09:19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ntbag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tet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lid-distretti tal-</w:t>
      </w:r>
      <w:del w:id="72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Pulizija </w:delText>
        </w:r>
      </w:del>
      <w:ins w:id="73" w:author="adept group" w:date="2015-10-11T09:20:00Z">
        <w:r w:rsidR="00C7433F">
          <w:rPr>
            <w:rFonts w:asciiTheme="minorHAnsi" w:hAnsiTheme="minorHAnsi"/>
            <w:sz w:val="24"/>
            <w:szCs w:val="24"/>
            <w:lang w:val="mt-MT"/>
          </w:rPr>
          <w:t>p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ulizija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mid-Dipartiment tas-</w:t>
      </w:r>
      <w:del w:id="74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Sigurta’ </w:delText>
        </w:r>
      </w:del>
      <w:ins w:id="75" w:author="adept group" w:date="2015-10-11T09:20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Sigurt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à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76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Socjali </w:delText>
        </w:r>
      </w:del>
      <w:ins w:id="77" w:author="adept group" w:date="2015-10-11T09:20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So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ċ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jali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li fiha </w:t>
      </w:r>
      <w:del w:id="78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>ntalbu biex ikomplu jipprovdu servizz tas-</w:t>
      </w:r>
      <w:del w:id="79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sigurta’ </w:delText>
        </w:r>
      </w:del>
      <w:ins w:id="80" w:author="adept group" w:date="2015-10-11T09:20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sigurt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à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fl-</w:t>
      </w:r>
      <w:del w:id="81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ufficcji  </w:delText>
        </w:r>
      </w:del>
      <w:ins w:id="82" w:author="adept group" w:date="2015-10-11T09:20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uffi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ċċ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ji 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ta’ </w:t>
      </w:r>
      <w:del w:id="83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Haz</w:delText>
        </w:r>
      </w:del>
      <w:ins w:id="84" w:author="adept group" w:date="2015-10-11T09:20:00Z"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a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-</w:t>
      </w:r>
      <w:del w:id="85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Zebbug</w:delText>
        </w:r>
      </w:del>
      <w:ins w:id="86" w:author="adept group" w:date="2015-10-11T09:20:00Z"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ebbu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ġ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, </w:t>
      </w:r>
      <w:del w:id="87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Hal </w:delText>
        </w:r>
      </w:del>
      <w:ins w:id="88" w:author="adept group" w:date="2015-10-11T09:20:00Z"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al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Qormi, il-Fgura, </w:t>
      </w:r>
      <w:del w:id="89" w:author="adept group" w:date="2015-10-11T09:20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ins w:id="90" w:author="adept group" w:date="2015-10-11T09:20:00Z"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a</w:t>
      </w:r>
      <w:del w:id="91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ins w:id="92" w:author="adept group" w:date="2015-10-11T09:21:00Z"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-</w:t>
      </w:r>
      <w:del w:id="93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Zabbar</w:delText>
        </w:r>
      </w:del>
      <w:ins w:id="94" w:author="adept group" w:date="2015-10-11T09:21:00Z"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abbar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, Paola, </w:t>
      </w:r>
      <w:del w:id="95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iz</w:delText>
        </w:r>
      </w:del>
      <w:ins w:id="96" w:author="adept group" w:date="2015-10-11T09:21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i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-</w:t>
      </w:r>
      <w:del w:id="97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Zejtun</w:delText>
        </w:r>
      </w:del>
      <w:ins w:id="98" w:author="adept group" w:date="2015-10-11T09:21:00Z"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ejtun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, Tas-Sliema, l-Imsida, il-</w:t>
      </w:r>
      <w:del w:id="99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Hamrun</w:delText>
        </w:r>
      </w:del>
      <w:ins w:id="100" w:author="adept group" w:date="2015-10-11T09:21:00Z"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amrun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, il-Marsa u Birkirkara sakemm </w:t>
      </w:r>
      <w:del w:id="101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jinhareg </w:delText>
        </w:r>
      </w:del>
      <w:ins w:id="102" w:author="adept group" w:date="2015-10-11T09:21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jin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are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ġ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103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 xml:space="preserve">avviz </w:delText>
        </w:r>
      </w:del>
      <w:ins w:id="104" w:author="adept group" w:date="2015-10-11T09:21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avvi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105" w:author="adept group" w:date="2015-10-11T09:21:00Z">
        <w:r w:rsidRPr="004A36DD" w:rsidDel="00C7433F">
          <w:rPr>
            <w:rFonts w:asciiTheme="minorHAnsi" w:hAnsiTheme="minorHAnsi"/>
            <w:sz w:val="24"/>
            <w:szCs w:val="24"/>
            <w:lang w:val="mt-MT"/>
          </w:rPr>
          <w:delText>iehor</w:delText>
        </w:r>
      </w:del>
      <w:ins w:id="106" w:author="adept group" w:date="2015-10-11T09:21:00Z"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ie</w:t>
        </w:r>
        <w:r w:rsidR="00C7433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C7433F" w:rsidRPr="004A36DD">
          <w:rPr>
            <w:rFonts w:asciiTheme="minorHAnsi" w:hAnsiTheme="minorHAnsi"/>
            <w:sz w:val="24"/>
            <w:szCs w:val="24"/>
            <w:lang w:val="mt-MT"/>
          </w:rPr>
          <w:t>or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. 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4A36DD">
        <w:rPr>
          <w:rFonts w:asciiTheme="minorHAnsi" w:hAnsiTheme="minorHAnsi"/>
          <w:lang w:val="mt-MT"/>
        </w:rPr>
        <w:t xml:space="preserve">Jumejn </w:t>
      </w:r>
      <w:ins w:id="107" w:author="adept group" w:date="2015-10-11T09:21:00Z">
        <w:r w:rsidR="001A2012">
          <w:rPr>
            <w:rFonts w:asciiTheme="minorHAnsi" w:hAnsiTheme="minorHAnsi"/>
            <w:lang w:val="mt-MT"/>
          </w:rPr>
          <w:t xml:space="preserve">ilu </w:t>
        </w:r>
      </w:ins>
      <w:r w:rsidRPr="004A36DD">
        <w:rPr>
          <w:rFonts w:asciiTheme="minorHAnsi" w:hAnsiTheme="minorHAnsi"/>
          <w:lang w:val="mt-MT"/>
        </w:rPr>
        <w:t xml:space="preserve">dan l-istazzjon </w:t>
      </w:r>
      <w:del w:id="108" w:author="adept group" w:date="2015-10-11T09:21:00Z">
        <w:r w:rsidRPr="004A36DD" w:rsidDel="001A2012">
          <w:rPr>
            <w:rFonts w:asciiTheme="minorHAnsi" w:hAnsiTheme="minorHAnsi"/>
            <w:lang w:val="mt-MT"/>
          </w:rPr>
          <w:delText xml:space="preserve">zvela </w:delText>
        </w:r>
      </w:del>
      <w:ins w:id="109" w:author="adept group" w:date="2015-10-11T09:21:00Z">
        <w:r w:rsidR="001A2012">
          <w:rPr>
            <w:rFonts w:asciiTheme="minorHAnsi" w:hAnsiTheme="minorHAnsi"/>
            <w:lang w:val="mt-MT"/>
          </w:rPr>
          <w:t>ż</w:t>
        </w:r>
        <w:r w:rsidR="001A2012" w:rsidRPr="004A36DD">
          <w:rPr>
            <w:rFonts w:asciiTheme="minorHAnsi" w:hAnsiTheme="minorHAnsi"/>
            <w:lang w:val="mt-MT"/>
          </w:rPr>
          <w:t xml:space="preserve">vela </w:t>
        </w:r>
      </w:ins>
      <w:r w:rsidRPr="004A36DD">
        <w:rPr>
          <w:rFonts w:asciiTheme="minorHAnsi" w:hAnsiTheme="minorHAnsi"/>
          <w:lang w:val="mt-MT"/>
        </w:rPr>
        <w:t xml:space="preserve">li </w:t>
      </w:r>
      <w:del w:id="110" w:author="adept group" w:date="2015-10-11T09:21:00Z">
        <w:r w:rsidRPr="004A36DD" w:rsidDel="001A2012">
          <w:rPr>
            <w:rFonts w:asciiTheme="minorHAnsi" w:hAnsiTheme="minorHAnsi"/>
            <w:lang w:val="mt-MT"/>
          </w:rPr>
          <w:delText xml:space="preserve">minn </w:delText>
        </w:r>
      </w:del>
      <w:ins w:id="111" w:author="adept group" w:date="2015-10-11T09:21:00Z">
        <w:r w:rsidR="001A2012" w:rsidRPr="004A36DD">
          <w:rPr>
            <w:rFonts w:asciiTheme="minorHAnsi" w:hAnsiTheme="minorHAnsi"/>
            <w:lang w:val="mt-MT"/>
          </w:rPr>
          <w:t>min</w:t>
        </w:r>
        <w:r w:rsidR="001A2012">
          <w:rPr>
            <w:rFonts w:asciiTheme="minorHAnsi" w:hAnsiTheme="minorHAnsi"/>
            <w:lang w:val="mt-MT"/>
          </w:rPr>
          <w:t>-</w:t>
        </w:r>
      </w:ins>
      <w:r w:rsidRPr="004A36DD">
        <w:rPr>
          <w:rFonts w:asciiTheme="minorHAnsi" w:hAnsiTheme="minorHAnsi"/>
          <w:lang w:val="mt-MT"/>
        </w:rPr>
        <w:t xml:space="preserve">nhar it-Tnejn li </w:t>
      </w:r>
      <w:del w:id="112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>gej</w:delText>
        </w:r>
      </w:del>
      <w:ins w:id="113" w:author="adept group" w:date="2015-10-11T09:22:00Z">
        <w:r w:rsidR="001A2012">
          <w:rPr>
            <w:rFonts w:asciiTheme="minorHAnsi" w:hAnsiTheme="minorHAnsi"/>
            <w:lang w:val="mt-MT"/>
          </w:rPr>
          <w:t>ġ</w:t>
        </w:r>
        <w:r w:rsidR="001A2012" w:rsidRPr="004A36DD">
          <w:rPr>
            <w:rFonts w:asciiTheme="minorHAnsi" w:hAnsiTheme="minorHAnsi"/>
            <w:lang w:val="mt-MT"/>
          </w:rPr>
          <w:t>ej</w:t>
        </w:r>
      </w:ins>
      <w:r w:rsidRPr="004A36DD">
        <w:rPr>
          <w:rFonts w:asciiTheme="minorHAnsi" w:hAnsiTheme="minorHAnsi"/>
          <w:lang w:val="mt-MT"/>
        </w:rPr>
        <w:t>, is-</w:t>
      </w:r>
      <w:del w:id="114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sigurta’ </w:delText>
        </w:r>
      </w:del>
      <w:ins w:id="115" w:author="adept group" w:date="2015-10-11T09:22:00Z">
        <w:r w:rsidR="001A2012" w:rsidRPr="004A36DD">
          <w:rPr>
            <w:rFonts w:asciiTheme="minorHAnsi" w:hAnsiTheme="minorHAnsi"/>
            <w:lang w:val="mt-MT"/>
          </w:rPr>
          <w:t>sigurt</w:t>
        </w:r>
        <w:r w:rsidR="001A2012">
          <w:rPr>
            <w:rFonts w:asciiTheme="minorHAnsi" w:hAnsiTheme="minorHAnsi"/>
            <w:lang w:val="mt-MT"/>
          </w:rPr>
          <w:t xml:space="preserve">à </w:t>
        </w:r>
      </w:ins>
      <w:r w:rsidRPr="004A36DD">
        <w:rPr>
          <w:rFonts w:asciiTheme="minorHAnsi" w:hAnsiTheme="minorHAnsi"/>
          <w:lang w:val="mt-MT"/>
        </w:rPr>
        <w:t>fl-</w:t>
      </w:r>
      <w:del w:id="116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ufficcji </w:delText>
        </w:r>
      </w:del>
      <w:ins w:id="117" w:author="adept group" w:date="2015-10-11T09:22:00Z">
        <w:r w:rsidR="001A2012" w:rsidRPr="004A36DD">
          <w:rPr>
            <w:rFonts w:asciiTheme="minorHAnsi" w:hAnsiTheme="minorHAnsi"/>
            <w:lang w:val="mt-MT"/>
          </w:rPr>
          <w:t>uffi</w:t>
        </w:r>
        <w:r w:rsidR="001A2012">
          <w:rPr>
            <w:rFonts w:asciiTheme="minorHAnsi" w:hAnsiTheme="minorHAnsi"/>
            <w:lang w:val="mt-MT"/>
          </w:rPr>
          <w:t>ċċ</w:t>
        </w:r>
        <w:r w:rsidR="001A2012" w:rsidRPr="004A36DD">
          <w:rPr>
            <w:rFonts w:asciiTheme="minorHAnsi" w:hAnsiTheme="minorHAnsi"/>
            <w:lang w:val="mt-MT"/>
          </w:rPr>
          <w:t xml:space="preserve">ji </w:t>
        </w:r>
      </w:ins>
      <w:r w:rsidRPr="004A36DD">
        <w:rPr>
          <w:rFonts w:asciiTheme="minorHAnsi" w:hAnsiTheme="minorHAnsi"/>
          <w:lang w:val="mt-MT"/>
        </w:rPr>
        <w:t>distrettwali tad-Dipartiment tas-</w:t>
      </w:r>
      <w:del w:id="118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Sigurta’ </w:delText>
        </w:r>
      </w:del>
      <w:ins w:id="119" w:author="adept group" w:date="2015-10-11T09:22:00Z">
        <w:r w:rsidR="001A2012" w:rsidRPr="004A36DD">
          <w:rPr>
            <w:rFonts w:asciiTheme="minorHAnsi" w:hAnsiTheme="minorHAnsi"/>
            <w:lang w:val="mt-MT"/>
          </w:rPr>
          <w:t>Sigurt</w:t>
        </w:r>
        <w:r w:rsidR="001A2012">
          <w:rPr>
            <w:rFonts w:asciiTheme="minorHAnsi" w:hAnsiTheme="minorHAnsi"/>
            <w:lang w:val="mt-MT"/>
          </w:rPr>
          <w:t>à</w:t>
        </w:r>
        <w:r w:rsidR="001A2012" w:rsidRPr="004A36DD">
          <w:rPr>
            <w:rFonts w:asciiTheme="minorHAnsi" w:hAnsiTheme="minorHAnsi"/>
            <w:lang w:val="mt-MT"/>
          </w:rPr>
          <w:t xml:space="preserve"> </w:t>
        </w:r>
      </w:ins>
      <w:del w:id="120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Socjali </w:delText>
        </w:r>
      </w:del>
      <w:ins w:id="121" w:author="adept group" w:date="2015-10-11T09:22:00Z">
        <w:r w:rsidR="001A2012" w:rsidRPr="004A36DD">
          <w:rPr>
            <w:rFonts w:asciiTheme="minorHAnsi" w:hAnsiTheme="minorHAnsi"/>
            <w:lang w:val="mt-MT"/>
          </w:rPr>
          <w:t>So</w:t>
        </w:r>
        <w:r w:rsidR="001A2012">
          <w:rPr>
            <w:rFonts w:asciiTheme="minorHAnsi" w:hAnsiTheme="minorHAnsi"/>
            <w:lang w:val="mt-MT"/>
          </w:rPr>
          <w:t>ċ</w:t>
        </w:r>
        <w:r w:rsidR="001A2012" w:rsidRPr="004A36DD">
          <w:rPr>
            <w:rFonts w:asciiTheme="minorHAnsi" w:hAnsiTheme="minorHAnsi"/>
            <w:lang w:val="mt-MT"/>
          </w:rPr>
          <w:t xml:space="preserve">jali </w:t>
        </w:r>
      </w:ins>
      <w:r w:rsidRPr="004A36DD">
        <w:rPr>
          <w:rFonts w:asciiTheme="minorHAnsi" w:hAnsiTheme="minorHAnsi"/>
          <w:lang w:val="mt-MT"/>
        </w:rPr>
        <w:t xml:space="preserve">mhux se tibqa’ provduta mill-pulizija </w:t>
      </w:r>
      <w:del w:id="122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izda </w:delText>
        </w:r>
      </w:del>
      <w:ins w:id="123" w:author="adept group" w:date="2015-10-11T09:22:00Z">
        <w:r w:rsidR="001A2012" w:rsidRPr="004A36DD">
          <w:rPr>
            <w:rFonts w:asciiTheme="minorHAnsi" w:hAnsiTheme="minorHAnsi"/>
            <w:lang w:val="mt-MT"/>
          </w:rPr>
          <w:t>i</w:t>
        </w:r>
        <w:r w:rsidR="001A2012">
          <w:rPr>
            <w:rFonts w:asciiTheme="minorHAnsi" w:hAnsiTheme="minorHAnsi"/>
            <w:lang w:val="mt-MT"/>
          </w:rPr>
          <w:t>ż</w:t>
        </w:r>
        <w:r w:rsidR="001A2012" w:rsidRPr="004A36DD">
          <w:rPr>
            <w:rFonts w:asciiTheme="minorHAnsi" w:hAnsiTheme="minorHAnsi"/>
            <w:lang w:val="mt-MT"/>
          </w:rPr>
          <w:t xml:space="preserve">da </w:t>
        </w:r>
      </w:ins>
      <w:r w:rsidRPr="004A36DD">
        <w:rPr>
          <w:rFonts w:asciiTheme="minorHAnsi" w:hAnsiTheme="minorHAnsi"/>
          <w:lang w:val="mt-MT"/>
        </w:rPr>
        <w:t xml:space="preserve">minn kumpanija privata li l-propjetarju </w:t>
      </w:r>
      <w:del w:id="124" w:author="adept group" w:date="2015-10-11T09:22:00Z">
        <w:r w:rsidRPr="004A36DD" w:rsidDel="001A2012">
          <w:rPr>
            <w:rFonts w:asciiTheme="minorHAnsi" w:hAnsiTheme="minorHAnsi"/>
            <w:lang w:val="mt-MT"/>
          </w:rPr>
          <w:delText xml:space="preserve">taghha </w:delText>
        </w:r>
      </w:del>
      <w:ins w:id="125" w:author="adept group" w:date="2015-10-11T09:22:00Z">
        <w:r w:rsidR="001A2012" w:rsidRPr="004A36DD">
          <w:rPr>
            <w:rFonts w:asciiTheme="minorHAnsi" w:hAnsiTheme="minorHAnsi"/>
            <w:lang w:val="mt-MT"/>
          </w:rPr>
          <w:t>tag</w:t>
        </w:r>
        <w:r w:rsidR="001A2012">
          <w:rPr>
            <w:rFonts w:asciiTheme="minorHAnsi" w:hAnsiTheme="minorHAnsi"/>
            <w:lang w:val="mt-MT"/>
          </w:rPr>
          <w:t>ħ</w:t>
        </w:r>
        <w:r w:rsidR="001A2012" w:rsidRPr="004A36DD">
          <w:rPr>
            <w:rFonts w:asciiTheme="minorHAnsi" w:hAnsiTheme="minorHAnsi"/>
            <w:lang w:val="mt-MT"/>
          </w:rPr>
          <w:t xml:space="preserve">ha </w:t>
        </w:r>
      </w:ins>
      <w:r w:rsidRPr="004A36DD">
        <w:rPr>
          <w:rFonts w:asciiTheme="minorHAnsi" w:hAnsiTheme="minorHAnsi"/>
          <w:lang w:val="mt-MT"/>
        </w:rPr>
        <w:t xml:space="preserve">hu </w:t>
      </w:r>
      <w:del w:id="126" w:author="adept group" w:date="2015-10-11T09:23:00Z">
        <w:r w:rsidRPr="004A36DD" w:rsidDel="001A2012">
          <w:rPr>
            <w:rFonts w:asciiTheme="minorHAnsi" w:hAnsiTheme="minorHAnsi"/>
            <w:lang w:val="mt-MT"/>
          </w:rPr>
          <w:delText xml:space="preserve">maghruf </w:delText>
        </w:r>
      </w:del>
      <w:ins w:id="127" w:author="adept group" w:date="2015-10-11T09:23:00Z">
        <w:r w:rsidR="001A2012" w:rsidRPr="004A36DD">
          <w:rPr>
            <w:rFonts w:asciiTheme="minorHAnsi" w:hAnsiTheme="minorHAnsi"/>
            <w:lang w:val="mt-MT"/>
          </w:rPr>
          <w:t>mag</w:t>
        </w:r>
        <w:r w:rsidR="001A2012">
          <w:rPr>
            <w:rFonts w:asciiTheme="minorHAnsi" w:hAnsiTheme="minorHAnsi"/>
            <w:lang w:val="mt-MT"/>
          </w:rPr>
          <w:t>ħ</w:t>
        </w:r>
        <w:r w:rsidR="001A2012" w:rsidRPr="004A36DD">
          <w:rPr>
            <w:rFonts w:asciiTheme="minorHAnsi" w:hAnsiTheme="minorHAnsi"/>
            <w:lang w:val="mt-MT"/>
          </w:rPr>
          <w:t xml:space="preserve">ruf </w:t>
        </w:r>
      </w:ins>
      <w:r w:rsidRPr="004A36DD">
        <w:rPr>
          <w:rFonts w:asciiTheme="minorHAnsi" w:hAnsiTheme="minorHAnsi"/>
          <w:lang w:val="mt-MT"/>
        </w:rPr>
        <w:t xml:space="preserve">sew u qrib </w:t>
      </w:r>
      <w:del w:id="128" w:author="adept group" w:date="2015-10-11T09:23:00Z">
        <w:r w:rsidRPr="004A36DD" w:rsidDel="001A2012">
          <w:rPr>
            <w:rFonts w:asciiTheme="minorHAnsi" w:hAnsiTheme="minorHAnsi"/>
            <w:lang w:val="mt-MT"/>
          </w:rPr>
          <w:delText xml:space="preserve">hafna </w:delText>
        </w:r>
      </w:del>
      <w:ins w:id="129" w:author="adept group" w:date="2015-10-11T09:23:00Z">
        <w:r w:rsidR="001A2012">
          <w:rPr>
            <w:rFonts w:asciiTheme="minorHAnsi" w:hAnsiTheme="minorHAnsi"/>
            <w:lang w:val="mt-MT"/>
          </w:rPr>
          <w:t>ħ</w:t>
        </w:r>
        <w:r w:rsidR="001A2012" w:rsidRPr="004A36DD">
          <w:rPr>
            <w:rFonts w:asciiTheme="minorHAnsi" w:hAnsiTheme="minorHAnsi"/>
            <w:lang w:val="mt-MT"/>
          </w:rPr>
          <w:t xml:space="preserve">afna </w:t>
        </w:r>
      </w:ins>
      <w:r w:rsidRPr="004A36DD">
        <w:rPr>
          <w:rFonts w:asciiTheme="minorHAnsi" w:hAnsiTheme="minorHAnsi"/>
          <w:lang w:val="mt-MT"/>
        </w:rPr>
        <w:t>tal-Partit Laburista.</w:t>
      </w: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4A36DD">
        <w:rPr>
          <w:rFonts w:asciiTheme="minorHAnsi" w:hAnsiTheme="minorHAnsi"/>
          <w:lang w:val="mt-MT"/>
        </w:rPr>
        <w:t>Il-kumpanija hija Kerber Securities li l-prop</w:t>
      </w:r>
      <w:del w:id="130" w:author="adept group" w:date="2015-10-11T09:24:00Z">
        <w:r w:rsidRPr="004A36DD" w:rsidDel="008D118F">
          <w:rPr>
            <w:rFonts w:asciiTheme="minorHAnsi" w:hAnsiTheme="minorHAnsi"/>
            <w:lang w:val="mt-MT"/>
          </w:rPr>
          <w:delText>r</w:delText>
        </w:r>
      </w:del>
      <w:r w:rsidRPr="004A36DD">
        <w:rPr>
          <w:rFonts w:asciiTheme="minorHAnsi" w:hAnsiTheme="minorHAnsi"/>
          <w:lang w:val="mt-MT"/>
        </w:rPr>
        <w:t>jetarju tagħha hu Ronnie Axisa – persuna magħrufa sew fil-kamp Laburista u li hija qrib ħafna tal-Partit Laburista.</w:t>
      </w: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4A36DD">
        <w:rPr>
          <w:rFonts w:asciiTheme="minorHAnsi" w:hAnsiTheme="minorHAnsi"/>
          <w:lang w:val="mt-MT"/>
        </w:rPr>
        <w:t>Għal snin twal il-pulizija offrew dan ix-xogħol f</w:t>
      </w:r>
      <w:ins w:id="131" w:author="adept group" w:date="2015-10-27T17:40:00Z">
        <w:r w:rsidR="009E0E3F">
          <w:rPr>
            <w:rFonts w:asciiTheme="minorHAnsi" w:hAnsiTheme="minorHAnsi"/>
            <w:lang w:val="mt-MT"/>
          </w:rPr>
          <w:t>’</w:t>
        </w:r>
      </w:ins>
      <w:del w:id="132" w:author="adept group" w:date="2015-10-27T17:40:00Z">
        <w:r w:rsidRPr="004A36DD" w:rsidDel="009E0E3F">
          <w:rPr>
            <w:rFonts w:asciiTheme="minorHAnsi" w:hAnsiTheme="minorHAnsi"/>
            <w:lang w:val="mt-MT"/>
          </w:rPr>
          <w:delText>l-</w:delText>
        </w:r>
      </w:del>
      <w:r w:rsidRPr="004A36DD">
        <w:rPr>
          <w:rFonts w:asciiTheme="minorHAnsi" w:hAnsiTheme="minorHAnsi"/>
          <w:lang w:val="mt-MT"/>
        </w:rPr>
        <w:t xml:space="preserve">24 </w:t>
      </w:r>
      <w:del w:id="133" w:author="adept group" w:date="2015-10-11T09:25:00Z">
        <w:r w:rsidRPr="004A36DD" w:rsidDel="008D118F">
          <w:rPr>
            <w:rFonts w:asciiTheme="minorHAnsi" w:hAnsiTheme="minorHAnsi"/>
            <w:lang w:val="mt-MT"/>
          </w:rPr>
          <w:delText xml:space="preserve">ufficcju </w:delText>
        </w:r>
      </w:del>
      <w:ins w:id="134" w:author="adept group" w:date="2015-10-11T09:25:00Z">
        <w:r w:rsidR="008D118F" w:rsidRPr="004A36DD">
          <w:rPr>
            <w:rFonts w:asciiTheme="minorHAnsi" w:hAnsiTheme="minorHAnsi"/>
            <w:lang w:val="mt-MT"/>
          </w:rPr>
          <w:t>uffi</w:t>
        </w:r>
        <w:r w:rsidR="008D118F">
          <w:rPr>
            <w:rFonts w:asciiTheme="minorHAnsi" w:hAnsiTheme="minorHAnsi"/>
            <w:lang w:val="mt-MT"/>
          </w:rPr>
          <w:t>ċċ</w:t>
        </w:r>
        <w:r w:rsidR="008D118F" w:rsidRPr="004A36DD">
          <w:rPr>
            <w:rFonts w:asciiTheme="minorHAnsi" w:hAnsiTheme="minorHAnsi"/>
            <w:lang w:val="mt-MT"/>
          </w:rPr>
          <w:t xml:space="preserve">ju </w:t>
        </w:r>
      </w:ins>
      <w:r w:rsidRPr="004A36DD">
        <w:rPr>
          <w:rFonts w:asciiTheme="minorHAnsi" w:hAnsiTheme="minorHAnsi"/>
          <w:lang w:val="mt-MT"/>
        </w:rPr>
        <w:t>distrettwali b’mod professjonali – xogħol li kien iwassal biex il-membri tal-</w:t>
      </w:r>
      <w:del w:id="135" w:author="adept group" w:date="2015-10-11T09:25:00Z">
        <w:r w:rsidRPr="004A36DD" w:rsidDel="008D118F">
          <w:rPr>
            <w:rFonts w:asciiTheme="minorHAnsi" w:hAnsiTheme="minorHAnsi"/>
            <w:lang w:val="mt-MT"/>
          </w:rPr>
          <w:delText xml:space="preserve">Korp </w:delText>
        </w:r>
      </w:del>
      <w:ins w:id="136" w:author="adept group" w:date="2015-10-11T09:25:00Z">
        <w:r w:rsidR="008D118F">
          <w:rPr>
            <w:rFonts w:asciiTheme="minorHAnsi" w:hAnsiTheme="minorHAnsi"/>
            <w:lang w:val="mt-MT"/>
          </w:rPr>
          <w:t>k</w:t>
        </w:r>
        <w:r w:rsidR="008D118F" w:rsidRPr="004A36DD">
          <w:rPr>
            <w:rFonts w:asciiTheme="minorHAnsi" w:hAnsiTheme="minorHAnsi"/>
            <w:lang w:val="mt-MT"/>
          </w:rPr>
          <w:t xml:space="preserve">orp </w:t>
        </w:r>
      </w:ins>
      <w:r w:rsidRPr="004A36DD">
        <w:rPr>
          <w:rFonts w:asciiTheme="minorHAnsi" w:hAnsiTheme="minorHAnsi"/>
          <w:lang w:val="mt-MT"/>
        </w:rPr>
        <w:t>jitħallsu xi ħaġa ‘extra’. Imma issa dan se jieqaf b’mod immedjat f’dik li kollox jindika li hija mossa biex ikun aġevolat xi ħadd ieħor meqjus bħala tal-qalba.</w:t>
      </w: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4A36DD">
        <w:rPr>
          <w:rFonts w:asciiTheme="minorHAnsi" w:hAnsiTheme="minorHAnsi"/>
          <w:lang w:val="mt-MT"/>
        </w:rPr>
        <w:t>Sorsi li tkellmu ma’ dan l-istazzjon sostnew li dan ifisser daqqa ta’ ħarta kbira lill-membri tal-</w:t>
      </w:r>
      <w:del w:id="137" w:author="adept group" w:date="2015-10-11T09:27:00Z">
        <w:r w:rsidRPr="004A36DD" w:rsidDel="00EF60F2">
          <w:rPr>
            <w:rFonts w:asciiTheme="minorHAnsi" w:hAnsiTheme="minorHAnsi"/>
            <w:lang w:val="mt-MT"/>
          </w:rPr>
          <w:delText xml:space="preserve">Korp </w:delText>
        </w:r>
      </w:del>
      <w:ins w:id="138" w:author="adept group" w:date="2015-10-11T09:27:00Z">
        <w:r w:rsidR="00EF60F2">
          <w:rPr>
            <w:rFonts w:asciiTheme="minorHAnsi" w:hAnsiTheme="minorHAnsi"/>
            <w:lang w:val="mt-MT"/>
          </w:rPr>
          <w:t>k</w:t>
        </w:r>
        <w:r w:rsidR="00EF60F2" w:rsidRPr="004A36DD">
          <w:rPr>
            <w:rFonts w:asciiTheme="minorHAnsi" w:hAnsiTheme="minorHAnsi"/>
            <w:lang w:val="mt-MT"/>
          </w:rPr>
          <w:t xml:space="preserve">orp </w:t>
        </w:r>
      </w:ins>
      <w:r w:rsidRPr="004A36DD">
        <w:rPr>
          <w:rFonts w:asciiTheme="minorHAnsi" w:hAnsiTheme="minorHAnsi"/>
          <w:lang w:val="mt-MT"/>
        </w:rPr>
        <w:t>li kienu jtejbu l-paga tagħhom billi kienu jagħmlu dawn is-sigħat żejda għassa ma’ dawn l-uffiċċji li wħud minnhom huma magħrufin għas-sitwazzjoni, xi kultant ta’ tensjoni, li tinqala’ minn żmien għal żmien minħabba n-natura tagħhom. Fil-fatt, mhux darba u tnejn li f’każi bħal dawn kien ikollhom jintervjenu l-pulizija biex jikkontrollaw is-sitwazzjoni.</w:t>
      </w: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iCs/>
          <w:lang w:val="mt-MT"/>
        </w:rPr>
      </w:pPr>
      <w:r w:rsidRPr="004A36DD">
        <w:rPr>
          <w:rFonts w:asciiTheme="minorHAnsi" w:hAnsiTheme="minorHAnsi"/>
          <w:iCs/>
          <w:lang w:val="mt-MT"/>
        </w:rPr>
        <w:t>Ronnie Axisa kien l-aġent tal-Partit Laburista li ġie skortat ’il barra miċ-Ċentru tal-Għadd tal-Voti mill-pulizija wara l-ġlieda li nqalgħet dakinhar tal-għadd tal-voti tal-elezzjonijiet lokali</w:t>
      </w:r>
      <w:ins w:id="139" w:author="adept group" w:date="2015-10-11T09:28:00Z">
        <w:r w:rsidR="00EF60F2">
          <w:rPr>
            <w:rFonts w:asciiTheme="minorHAnsi" w:hAnsiTheme="minorHAnsi"/>
            <w:iCs/>
            <w:lang w:val="mt-MT"/>
          </w:rPr>
          <w:t>.</w:t>
        </w:r>
      </w:ins>
    </w:p>
    <w:p w:rsidR="002F50BE" w:rsidRPr="004A36DD" w:rsidDel="009E0E3F" w:rsidRDefault="002F50BE" w:rsidP="002F50BE">
      <w:pPr>
        <w:spacing w:line="360" w:lineRule="auto"/>
        <w:jc w:val="both"/>
        <w:rPr>
          <w:del w:id="140" w:author="adept group" w:date="2015-10-27T17:41:00Z"/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4A36DD">
        <w:rPr>
          <w:rFonts w:asciiTheme="minorHAnsi" w:hAnsiTheme="minorHAnsi"/>
          <w:lang w:val="mt-MT"/>
        </w:rPr>
        <w:t>Axisa saħanistra kellu jiġi</w:t>
      </w:r>
      <w:del w:id="141" w:author="adept group" w:date="2015-10-11T09:28:00Z">
        <w:r w:rsidRPr="004A36DD" w:rsidDel="00EF60F2">
          <w:rPr>
            <w:rFonts w:asciiTheme="minorHAnsi" w:hAnsiTheme="minorHAnsi"/>
            <w:lang w:val="mt-MT"/>
          </w:rPr>
          <w:delText xml:space="preserve"> ġie</w:delText>
        </w:r>
      </w:del>
      <w:r w:rsidRPr="004A36DD">
        <w:rPr>
          <w:rFonts w:asciiTheme="minorHAnsi" w:hAnsiTheme="minorHAnsi"/>
          <w:lang w:val="mt-MT"/>
        </w:rPr>
        <w:t xml:space="preserve"> skortat ’il barra mis-sala tal-għadd tal-voti fejn anke deher fuq l-istazzjonijiet tat-televiżjoni jibqa’ jirreżisti lill-pulizija.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>Issa jidher li din id-</w:t>
      </w:r>
      <w:del w:id="142" w:author="adept group" w:date="2015-10-11T09:28:00Z">
        <w:r w:rsidRPr="004A36DD" w:rsidDel="00EF60F2">
          <w:rPr>
            <w:rFonts w:asciiTheme="minorHAnsi" w:hAnsiTheme="minorHAnsi"/>
            <w:sz w:val="24"/>
            <w:szCs w:val="24"/>
            <w:lang w:val="mt-MT"/>
          </w:rPr>
          <w:delText xml:space="preserve">decizjoni </w:delText>
        </w:r>
      </w:del>
      <w:ins w:id="143" w:author="adept group" w:date="2015-10-11T09:28:00Z"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>de</w:t>
        </w:r>
        <w:r w:rsidR="00EF60F2">
          <w:rPr>
            <w:rFonts w:asciiTheme="minorHAnsi" w:hAnsiTheme="minorHAnsi"/>
            <w:sz w:val="24"/>
            <w:szCs w:val="24"/>
            <w:lang w:val="mt-MT"/>
          </w:rPr>
          <w:t>ċ</w:t>
        </w:r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>i</w:t>
        </w:r>
        <w:r w:rsidR="00EF60F2">
          <w:rPr>
            <w:rFonts w:asciiTheme="minorHAnsi" w:hAnsiTheme="minorHAnsi"/>
            <w:sz w:val="24"/>
            <w:szCs w:val="24"/>
            <w:lang w:val="mt-MT"/>
          </w:rPr>
          <w:t>ż</w:t>
        </w:r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 xml:space="preserve">joni </w:t>
        </w:r>
      </w:ins>
      <w:del w:id="144" w:author="adept group" w:date="2015-10-11T09:28:00Z">
        <w:r w:rsidRPr="004A36DD" w:rsidDel="00EF60F2">
          <w:rPr>
            <w:rFonts w:asciiTheme="minorHAnsi" w:hAnsiTheme="minorHAnsi"/>
            <w:sz w:val="24"/>
            <w:szCs w:val="24"/>
            <w:lang w:val="mt-MT"/>
          </w:rPr>
          <w:delText xml:space="preserve">giet </w:delText>
        </w:r>
      </w:del>
      <w:ins w:id="145" w:author="adept group" w:date="2015-10-11T09:28:00Z">
        <w:r w:rsidR="00EF60F2">
          <w:rPr>
            <w:rFonts w:asciiTheme="minorHAnsi" w:hAnsiTheme="minorHAnsi"/>
            <w:sz w:val="24"/>
            <w:szCs w:val="24"/>
            <w:lang w:val="mt-MT"/>
          </w:rPr>
          <w:t>ġ</w:t>
        </w:r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 xml:space="preserve">iet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revokata hekk kif il-pulizija </w:t>
      </w:r>
      <w:del w:id="146" w:author="adept group" w:date="2015-10-11T09:28:00Z">
        <w:r w:rsidRPr="004A36DD" w:rsidDel="00EF60F2">
          <w:rPr>
            <w:rFonts w:asciiTheme="minorHAnsi" w:hAnsiTheme="minorHAnsi"/>
            <w:sz w:val="24"/>
            <w:szCs w:val="24"/>
            <w:lang w:val="mt-MT"/>
          </w:rPr>
          <w:delText xml:space="preserve">inghataw </w:delText>
        </w:r>
      </w:del>
      <w:ins w:id="147" w:author="adept group" w:date="2015-10-11T09:28:00Z"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>ing</w:t>
        </w:r>
        <w:r w:rsidR="00EF60F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 xml:space="preserve">ataw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struzzjonijiet biex ikomplu jipprovdu servizz ta’ </w:t>
      </w:r>
      <w:del w:id="148" w:author="adept group" w:date="2015-10-11T09:28:00Z">
        <w:r w:rsidRPr="004A36DD" w:rsidDel="00EF60F2">
          <w:rPr>
            <w:rFonts w:asciiTheme="minorHAnsi" w:hAnsiTheme="minorHAnsi"/>
            <w:sz w:val="24"/>
            <w:szCs w:val="24"/>
            <w:lang w:val="mt-MT"/>
          </w:rPr>
          <w:delText>sigurta</w:delText>
        </w:r>
      </w:del>
      <w:ins w:id="149" w:author="adept group" w:date="2015-10-11T09:28:00Z">
        <w:r w:rsidR="00EF60F2" w:rsidRPr="004A36DD">
          <w:rPr>
            <w:rFonts w:asciiTheme="minorHAnsi" w:hAnsiTheme="minorHAnsi"/>
            <w:sz w:val="24"/>
            <w:szCs w:val="24"/>
            <w:lang w:val="mt-MT"/>
          </w:rPr>
          <w:t>sigurt</w:t>
        </w:r>
        <w:r w:rsidR="00EF60F2">
          <w:rPr>
            <w:rFonts w:asciiTheme="minorHAnsi" w:hAnsiTheme="minorHAnsi"/>
            <w:sz w:val="24"/>
            <w:szCs w:val="24"/>
            <w:lang w:val="mt-MT"/>
          </w:rPr>
          <w:t>à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>Quddiem il-</w:t>
      </w:r>
      <w:del w:id="150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Magistrat </w:delText>
        </w:r>
      </w:del>
      <w:ins w:id="151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Ma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ġ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istrat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Neville Camilleri fil-Qorti ta' </w:t>
      </w:r>
      <w:del w:id="152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Ghawdex </w:delText>
        </w:r>
      </w:del>
      <w:ins w:id="153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awdex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bdiet tinstema' l-kumpilazzjoni fil-</w:t>
      </w:r>
      <w:del w:id="154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kaz </w:delText>
        </w:r>
      </w:del>
      <w:ins w:id="155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ka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ta' Anthony Debono, ir-</w:t>
      </w:r>
      <w:del w:id="156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ragel </w:delText>
        </w:r>
      </w:del>
      <w:ins w:id="157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ra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ġ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el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tal-eks</w:t>
      </w:r>
      <w:ins w:id="158" w:author="adept group" w:date="2015-10-11T09:29:00Z">
        <w:r w:rsidR="00136330">
          <w:rPr>
            <w:rFonts w:asciiTheme="minorHAnsi" w:hAnsiTheme="minorHAnsi" w:cs="Mtimes"/>
            <w:sz w:val="24"/>
            <w:szCs w:val="24"/>
            <w:lang w:val="mt-MT"/>
          </w:rPr>
          <w:t>-</w:t>
        </w:r>
      </w:ins>
      <w:del w:id="159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Ministru </w:t>
      </w:r>
      <w:del w:id="160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ghal </w:delText>
        </w:r>
      </w:del>
      <w:ins w:id="161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 </w:t>
        </w:r>
      </w:ins>
      <w:del w:id="162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Ghawdex </w:delText>
        </w:r>
      </w:del>
      <w:ins w:id="163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awdex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Giovanna Debono li hu </w:t>
      </w:r>
      <w:del w:id="164" w:author="adept group" w:date="2015-10-11T09:29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akkuzat </w:delText>
        </w:r>
      </w:del>
      <w:ins w:id="165" w:author="adept group" w:date="2015-10-11T09:29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akku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b'misappr</w:t>
      </w:r>
      <w:ins w:id="166" w:author="adept group" w:date="2015-10-11T09:29:00Z">
        <w:r w:rsidR="00136330">
          <w:rPr>
            <w:rFonts w:asciiTheme="minorHAnsi" w:hAnsiTheme="minorHAnsi" w:cs="Mtimes"/>
            <w:sz w:val="24"/>
            <w:szCs w:val="24"/>
            <w:lang w:val="mt-MT"/>
          </w:rPr>
          <w:t>o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prijazzjoni, frodi u falsifikazzjoni </w:t>
      </w:r>
      <w:del w:id="167" w:author="adept group" w:date="2015-10-11T09:30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>ghad</w:delText>
        </w:r>
      </w:del>
      <w:ins w:id="168" w:author="adept group" w:date="2015-10-11T09:30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ad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-dannu tal-Gvern fis-sena 2013 u qabel.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>Il-Prosekuzzjoni f'dan il-</w:t>
      </w:r>
      <w:del w:id="169" w:author="adept group" w:date="2015-10-11T09:30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 xml:space="preserve">kaz </w:delText>
        </w:r>
      </w:del>
      <w:ins w:id="170" w:author="adept group" w:date="2015-10-11T09:30:00Z"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>ka</w:t>
        </w:r>
        <w:r w:rsidR="00136330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36330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qed titmexxa mill-Ispetturi Ian Abdilla u Rennie Stivala, filwaqt li d-Difi</w:t>
      </w:r>
      <w:del w:id="171" w:author="adept group" w:date="2015-10-11T09:30:00Z">
        <w:r w:rsidRPr="004A36DD" w:rsidDel="00136330">
          <w:rPr>
            <w:rFonts w:asciiTheme="minorHAnsi" w:hAnsiTheme="minorHAnsi" w:cs="Mtimes"/>
            <w:sz w:val="24"/>
            <w:szCs w:val="24"/>
            <w:lang w:val="mt-MT"/>
          </w:rPr>
          <w:delText>z</w:delText>
        </w:r>
      </w:del>
      <w:ins w:id="172" w:author="adept group" w:date="2015-10-11T09:30:00Z">
        <w:r w:rsidR="00136330">
          <w:rPr>
            <w:rFonts w:asciiTheme="minorHAnsi" w:hAnsiTheme="minorHAnsi" w:cs="Mtimes"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a hi fdata f'idejn l-Avukat Joseph Giglio.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L-Ispettur Abdilla beda </w:t>
      </w:r>
      <w:del w:id="173" w:author="adept group" w:date="2015-10-11T09:30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jaghti </w:delText>
        </w:r>
      </w:del>
      <w:ins w:id="174" w:author="adept group" w:date="2015-10-11T09:30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jag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ti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x-xhieda </w:t>
      </w:r>
      <w:del w:id="175" w:author="adept group" w:date="2015-10-11T09:30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tieghu </w:delText>
        </w:r>
      </w:del>
      <w:ins w:id="176" w:author="adept group" w:date="2015-10-11T09:30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tieg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u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u qal li kollox kien beda meta John Borg, is-Segretarju Permanenti fil-Ministeru </w:t>
      </w:r>
      <w:del w:id="177" w:author="adept group" w:date="2015-10-11T09:30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ghal </w:delText>
        </w:r>
      </w:del>
      <w:ins w:id="178" w:author="adept group" w:date="2015-10-11T09:30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 </w:t>
        </w:r>
      </w:ins>
      <w:del w:id="179" w:author="adept group" w:date="2015-10-11T09:30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>Ghawdex</w:delText>
        </w:r>
      </w:del>
      <w:ins w:id="180" w:author="adept group" w:date="2015-10-11T09:30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awdex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, talab lill-Kummissarju tal-Pulizija biex jinvestiga rapporti dwar affarijiet </w:t>
      </w:r>
      <w:del w:id="181" w:author="adept group" w:date="2015-10-11T09:30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hziena </w:delText>
        </w:r>
      </w:del>
      <w:ins w:id="182" w:author="adept group" w:date="2015-10-11T09:30:00Z"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ins w:id="183" w:author="adept group" w:date="2015-10-11T09:31:00Z">
        <w:r w:rsidR="00850A05">
          <w:rPr>
            <w:rFonts w:asciiTheme="minorHAnsi" w:hAnsiTheme="minorHAnsi" w:cs="Mtimes"/>
            <w:sz w:val="24"/>
            <w:szCs w:val="24"/>
            <w:lang w:val="mt-MT"/>
          </w:rPr>
          <w:t>ż</w:t>
        </w:r>
      </w:ins>
      <w:ins w:id="184" w:author="adept group" w:date="2015-10-11T09:30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iena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kienu saru fil-Ministeru </w:t>
      </w:r>
      <w:del w:id="185" w:author="adept group" w:date="2015-10-11T09:31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ghal </w:delText>
        </w:r>
      </w:del>
      <w:ins w:id="186" w:author="adept group" w:date="2015-10-11T09:31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 </w:t>
        </w:r>
      </w:ins>
      <w:del w:id="187" w:author="adept group" w:date="2015-10-11T09:31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Ghawdex </w:delText>
        </w:r>
      </w:del>
      <w:ins w:id="188" w:author="adept group" w:date="2015-10-11T09:31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awdex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u li kienu jirrigwardaw lil Anthony Debono, ir-</w:t>
      </w:r>
      <w:del w:id="189" w:author="adept group" w:date="2015-10-11T09:31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ragel </w:delText>
        </w:r>
      </w:del>
      <w:ins w:id="190" w:author="adept group" w:date="2015-10-11T09:31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ra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ġ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el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tal-eks</w:t>
      </w:r>
      <w:ins w:id="191" w:author="adept group" w:date="2015-10-11T09:31:00Z">
        <w:r w:rsidR="00850A05">
          <w:rPr>
            <w:rFonts w:asciiTheme="minorHAnsi" w:hAnsiTheme="minorHAnsi" w:cs="Mtimes"/>
            <w:sz w:val="24"/>
            <w:szCs w:val="24"/>
            <w:lang w:val="mt-MT"/>
          </w:rPr>
          <w:t>-</w:t>
        </w:r>
      </w:ins>
      <w:del w:id="192" w:author="adept group" w:date="2015-10-11T09:31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Ministru Giovanna Debono meta hu kien imexxi t-taqsima tal-Construction and </w:t>
      </w:r>
      <w:del w:id="193" w:author="adept group" w:date="2015-10-11T09:32:00Z">
        <w:r w:rsidRPr="004A36DD" w:rsidDel="00850A05">
          <w:rPr>
            <w:rFonts w:asciiTheme="minorHAnsi" w:hAnsiTheme="minorHAnsi" w:cs="Mtimes"/>
            <w:sz w:val="24"/>
            <w:szCs w:val="24"/>
            <w:lang w:val="mt-MT"/>
          </w:rPr>
          <w:delText xml:space="preserve">Maintanance </w:delText>
        </w:r>
      </w:del>
      <w:ins w:id="194" w:author="adept group" w:date="2015-10-11T09:32:00Z"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>Maint</w:t>
        </w:r>
        <w:r w:rsidR="00850A05">
          <w:rPr>
            <w:rFonts w:asciiTheme="minorHAnsi" w:hAnsiTheme="minorHAnsi" w:cs="Mtimes"/>
            <w:sz w:val="24"/>
            <w:szCs w:val="24"/>
            <w:lang w:val="mt-MT"/>
          </w:rPr>
          <w:t>e</w:t>
        </w:r>
        <w:r w:rsidR="00850A05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nance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Unit (CMU) fis-sena 2013 u qabel.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Default="002F50BE" w:rsidP="002F50BE">
      <w:pPr>
        <w:spacing w:line="360" w:lineRule="auto"/>
        <w:jc w:val="both"/>
        <w:rPr>
          <w:ins w:id="195" w:author="adept group" w:date="2015-10-27T18:42:00Z"/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Hu kompla li l-allegazzjonijiet bdew </w:t>
      </w:r>
      <w:del w:id="196" w:author="adept group" w:date="2015-10-27T18:40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jiccirkolaw </w:delText>
        </w:r>
      </w:del>
      <w:ins w:id="197" w:author="adept group" w:date="2015-10-27T18:40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ji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ċċ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irkolaw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wara rapport li deher f'sezzjoni tal-</w:t>
      </w:r>
      <w:r w:rsidR="00BA2DD6" w:rsidRPr="00BA2DD6">
        <w:rPr>
          <w:rFonts w:asciiTheme="minorHAnsi" w:hAnsiTheme="minorHAnsi" w:cs="Mtimes"/>
          <w:i/>
          <w:sz w:val="24"/>
          <w:szCs w:val="24"/>
          <w:lang w:val="mt-MT"/>
          <w:rPrChange w:id="198" w:author="adept group" w:date="2015-11-01T09:30:00Z">
            <w:rPr>
              <w:rFonts w:asciiTheme="minorHAnsi" w:hAnsiTheme="minorHAnsi" w:cs="Mtimes"/>
              <w:sz w:val="24"/>
              <w:szCs w:val="24"/>
              <w:lang w:val="mt-MT"/>
            </w:rPr>
          </w:rPrChange>
        </w:rPr>
        <w:t>media</w:t>
      </w:r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 u li kienu jindikaw irregolaritajiet minn Anthony Debono meta hu kien imexxi t-taqsima tas-CMU. L-allegazzjonijiet kienu jindikaw skema </w:t>
      </w:r>
      <w:del w:id="199" w:author="adept group" w:date="2015-10-27T18:41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maghmula </w:delText>
        </w:r>
      </w:del>
      <w:ins w:id="200" w:author="adept group" w:date="2015-10-27T18:41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mag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mula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minn Anthony Debono biex isiru </w:t>
      </w:r>
      <w:del w:id="201" w:author="adept group" w:date="2015-10-27T18:41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02" w:author="adept group" w:date="2015-10-27T18:41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fil-privat jew </w:t>
      </w:r>
      <w:del w:id="203" w:author="adept group" w:date="2015-10-27T18:41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ghal </w:delText>
        </w:r>
      </w:del>
      <w:ins w:id="204" w:author="adept group" w:date="2015-10-27T18:41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nies privati u </w:t>
      </w:r>
      <w:del w:id="205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mbaghad </w:delText>
        </w:r>
      </w:del>
      <w:ins w:id="206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mbag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ad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min </w:t>
      </w:r>
      <w:del w:id="207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jaghmel </w:delText>
        </w:r>
      </w:del>
      <w:ins w:id="208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jag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mel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ix-</w:t>
      </w:r>
      <w:del w:id="209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xoghol </w:delText>
        </w:r>
      </w:del>
      <w:ins w:id="210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ol </w:t>
        </w:r>
      </w:ins>
      <w:del w:id="211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jithallas </w:delText>
        </w:r>
      </w:del>
      <w:ins w:id="212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jit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allas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mill-</w:t>
      </w:r>
      <w:del w:id="213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Bagit </w:delText>
        </w:r>
      </w:del>
      <w:ins w:id="214" w:author="adept group" w:date="2015-10-27T18:42:00Z">
        <w:r w:rsidR="005C7134">
          <w:rPr>
            <w:rFonts w:asciiTheme="minorHAnsi" w:hAnsiTheme="minorHAnsi" w:cs="Mtimes"/>
            <w:sz w:val="24"/>
            <w:szCs w:val="24"/>
            <w:lang w:val="mt-MT"/>
          </w:rPr>
          <w:t>b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a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ġ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tal-Ministeru </w:t>
      </w:r>
      <w:del w:id="215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ghal </w:delText>
        </w:r>
      </w:del>
      <w:ins w:id="216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 </w:t>
        </w:r>
      </w:ins>
      <w:del w:id="217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>Ghawdex</w:delText>
        </w:r>
      </w:del>
      <w:ins w:id="218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awdex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.</w:t>
      </w:r>
    </w:p>
    <w:p w:rsidR="005C7134" w:rsidRPr="004A36DD" w:rsidRDefault="005C7134" w:rsidP="002F50BE">
      <w:pPr>
        <w:numPr>
          <w:ins w:id="219" w:author="adept group" w:date="2015-10-27T18:42:00Z"/>
        </w:num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del w:id="220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Principalment </w:delText>
        </w:r>
      </w:del>
      <w:ins w:id="221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Prin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ċ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ipalment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dawn ix-</w:t>
      </w:r>
      <w:del w:id="222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23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kienu jirrigwardaw </w:t>
      </w:r>
      <w:del w:id="224" w:author="adept group" w:date="2015-10-27T18:42:00Z">
        <w:r w:rsidRPr="004A36DD" w:rsidDel="005C7134">
          <w:rPr>
            <w:rFonts w:asciiTheme="minorHAnsi" w:hAnsiTheme="minorHAnsi" w:cs="Mtimes"/>
            <w:sz w:val="24"/>
            <w:szCs w:val="24"/>
            <w:lang w:val="mt-MT"/>
          </w:rPr>
          <w:delText xml:space="preserve">ghoti </w:delText>
        </w:r>
      </w:del>
      <w:ins w:id="225" w:author="adept group" w:date="2015-10-27T18:42:00Z"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5C7134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5C7134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oti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ta' siment u konkos, </w:t>
      </w:r>
      <w:del w:id="226" w:author="adept group" w:date="2015-10-27T18:44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27" w:author="adept group" w:date="2015-10-27T18:44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ta' kostruzzjoni, </w:t>
      </w:r>
      <w:del w:id="228" w:author="adept group" w:date="2015-10-27T18:44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29" w:author="adept group" w:date="2015-10-27T18:44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fil-privat u </w:t>
      </w:r>
      <w:del w:id="230" w:author="adept group" w:date="2015-10-27T18:44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31" w:author="adept group" w:date="2015-10-27T18:44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marbuta ma' toroq.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>L-Ispettur Ian Abdilla kompla li l-investigazzjonijiet tal-</w:t>
      </w:r>
      <w:del w:id="232" w:author="adept group" w:date="2015-10-27T18:46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Pulizija </w:delText>
        </w:r>
      </w:del>
      <w:ins w:id="233" w:author="adept group" w:date="2015-10-27T18:46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p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ulizija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bdew nhar it-8 ta' Marzu 2015 meta kien </w:t>
      </w:r>
      <w:del w:id="234" w:author="adept group" w:date="2015-10-27T18:46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deciz </w:delText>
        </w:r>
      </w:del>
      <w:ins w:id="235" w:author="adept group" w:date="2015-10-27T18:46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de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ċ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i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li sakemm il-</w:t>
      </w:r>
      <w:del w:id="236" w:author="adept group" w:date="2015-10-27T18:46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Pulizija </w:delText>
        </w:r>
      </w:del>
      <w:ins w:id="237" w:author="adept group" w:date="2015-10-27T18:46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p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ulizija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jkollha l-fatti kollha f'idha, allura kien </w:t>
      </w:r>
      <w:del w:id="238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ghaqli </w:delText>
        </w:r>
      </w:del>
      <w:ins w:id="239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aqli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tmur </w:t>
      </w:r>
      <w:del w:id="240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Ghawdex </w:delText>
        </w:r>
      </w:del>
      <w:ins w:id="241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awdex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u jkunu </w:t>
      </w:r>
      <w:del w:id="242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ssigillati </w:delText>
        </w:r>
      </w:del>
      <w:ins w:id="243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ssi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ġ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illati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l-postijiet kollha li fihom seta' kien hemm xi dokumenti li </w:t>
      </w:r>
      <w:del w:id="244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setghu </w:delText>
        </w:r>
      </w:del>
      <w:ins w:id="245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setg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u </w:t>
        </w:r>
      </w:ins>
      <w:del w:id="246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jghinu </w:delText>
        </w:r>
      </w:del>
      <w:ins w:id="247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jg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inu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fl-</w:t>
      </w:r>
      <w:del w:id="248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>istharrig</w:delText>
        </w:r>
      </w:del>
      <w:ins w:id="249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ist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arri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ġ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Hu </w:t>
      </w:r>
      <w:del w:id="250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zied </w:delText>
        </w:r>
      </w:del>
      <w:ins w:id="251" w:author="adept group" w:date="2015-10-27T18:47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ied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li mill-</w:t>
      </w:r>
      <w:del w:id="252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istharrig </w:delText>
        </w:r>
      </w:del>
      <w:ins w:id="253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ist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ħarriġ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tal-</w:t>
      </w:r>
      <w:ins w:id="254" w:author="adept group" w:date="2015-10-27T18:47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p</w:t>
        </w:r>
      </w:ins>
      <w:del w:id="255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>P</w:delText>
        </w:r>
      </w:del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ulizija kien hemm </w:t>
      </w:r>
      <w:del w:id="256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certu </w:delText>
        </w:r>
      </w:del>
      <w:ins w:id="257" w:author="adept group" w:date="2015-10-27T18:47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ċ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ertu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Joseph Cauchi </w:t>
      </w:r>
      <w:del w:id="258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maghruf </w:delText>
        </w:r>
      </w:del>
      <w:ins w:id="259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mag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ruf </w:t>
        </w:r>
      </w:ins>
      <w:del w:id="260" w:author="adept group" w:date="2015-10-27T18:47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bhal </w:delText>
        </w:r>
      </w:del>
      <w:ins w:id="261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b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al</w:t>
        </w:r>
      </w:ins>
      <w:ins w:id="262" w:author="adept group" w:date="2015-10-27T18:48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a</w:t>
        </w:r>
      </w:ins>
      <w:ins w:id="263" w:author="adept group" w:date="2015-10-27T18:47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'Sansun' li kien qed </w:t>
      </w:r>
      <w:del w:id="264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jghid </w:delText>
        </w:r>
      </w:del>
      <w:ins w:id="265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jg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id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kien </w:t>
      </w:r>
      <w:del w:id="266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ghamel </w:delText>
        </w:r>
      </w:del>
      <w:ins w:id="267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amel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numru ta' </w:t>
      </w:r>
      <w:del w:id="268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xoghlijiet </w:delText>
        </w:r>
      </w:del>
      <w:ins w:id="269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imqabbda lilu minn Anthony Debono u li </w:t>
      </w:r>
      <w:del w:id="270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ghalihom </w:delText>
        </w:r>
      </w:del>
      <w:ins w:id="271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alihom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kien </w:t>
      </w:r>
      <w:del w:id="272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ghadu </w:delText>
        </w:r>
      </w:del>
      <w:ins w:id="273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adu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ma </w:t>
      </w:r>
      <w:del w:id="274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thallasx </w:delText>
        </w:r>
      </w:del>
      <w:ins w:id="275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t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allasx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u li l-ammont akkumulattiv li kellu </w:t>
      </w:r>
      <w:del w:id="276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jiehu </w:delText>
        </w:r>
      </w:del>
      <w:ins w:id="277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jie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u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b'kollox kien ta' madwar 50,000 ewro.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Jidher li f'Settembru jew Ottubru tal-2014 Joseph Cauchi kien </w:t>
      </w:r>
      <w:del w:id="278" w:author="adept group" w:date="2015-10-27T18:48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avvicina </w:delText>
        </w:r>
      </w:del>
      <w:ins w:id="279" w:author="adept group" w:date="2015-10-27T18:48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avvi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ċ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ina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lil Joseph Portelli bit-</w:t>
      </w:r>
      <w:del w:id="280" w:author="adept group" w:date="2015-10-27T18:51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hhuhu </w:delText>
        </w:r>
      </w:del>
      <w:ins w:id="281" w:author="adept group" w:date="2015-10-27T18:51:00Z">
        <w:r w:rsidR="001A252A">
          <w:rPr>
            <w:rFonts w:asciiTheme="minorHAnsi" w:hAnsiTheme="minorHAnsi" w:cs="Mtimes"/>
            <w:sz w:val="24"/>
            <w:szCs w:val="24"/>
            <w:lang w:val="mt-MT"/>
          </w:rPr>
          <w:t>tir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</w:t>
      </w:r>
      <w:del w:id="282" w:author="adept group" w:date="2015-10-27T18:51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jithallas </w:delText>
        </w:r>
      </w:del>
      <w:ins w:id="283" w:author="adept group" w:date="2015-10-27T18:51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jit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allas </w:t>
        </w:r>
      </w:ins>
      <w:del w:id="284" w:author="adept group" w:date="2015-10-27T18:51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izda </w:delText>
        </w:r>
      </w:del>
      <w:ins w:id="285" w:author="adept group" w:date="2015-10-27T18:51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i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ż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da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dan urih li kien ikun </w:t>
      </w:r>
      <w:del w:id="286" w:author="adept group" w:date="2015-10-27T18:51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ahjar </w:delText>
        </w:r>
      </w:del>
      <w:ins w:id="287" w:author="adept group" w:date="2015-10-27T18:51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a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jar </w:t>
        </w:r>
      </w:ins>
      <w:del w:id="288" w:author="adept group" w:date="2015-10-27T18:51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ghalih </w:delText>
        </w:r>
      </w:del>
      <w:ins w:id="289" w:author="adept group" w:date="2015-10-27T18:51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alih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jmur ikellem lil Anthony Debono </w:t>
      </w:r>
      <w:del w:id="290" w:author="adept group" w:date="2015-10-27T18:52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ghax </w:delText>
        </w:r>
      </w:del>
      <w:ins w:id="291" w:author="adept group" w:date="2015-10-27T18:52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ax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kien hu li kien qabbdu biex </w:t>
      </w:r>
      <w:del w:id="292" w:author="adept group" w:date="2015-10-27T18:52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jaghmel </w:delText>
        </w:r>
      </w:del>
      <w:ins w:id="293" w:author="adept group" w:date="2015-10-27T18:52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jag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mel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ix-</w:t>
      </w:r>
      <w:del w:id="294" w:author="adept group" w:date="2015-10-27T18:52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 xml:space="preserve">xoghol </w:delText>
        </w:r>
      </w:del>
      <w:ins w:id="295" w:author="adept group" w:date="2015-10-27T18:52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xog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 xml:space="preserve">ol 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 xml:space="preserve">li wara kollox kien </w:t>
      </w:r>
      <w:del w:id="296" w:author="adept group" w:date="2015-10-27T18:52:00Z">
        <w:r w:rsidRPr="004A36DD" w:rsidDel="001A252A">
          <w:rPr>
            <w:rFonts w:asciiTheme="minorHAnsi" w:hAnsiTheme="minorHAnsi" w:cs="Mtimes"/>
            <w:sz w:val="24"/>
            <w:szCs w:val="24"/>
            <w:lang w:val="mt-MT"/>
          </w:rPr>
          <w:delText>ghamel</w:delText>
        </w:r>
      </w:del>
      <w:ins w:id="297" w:author="adept group" w:date="2015-10-27T18:52:00Z"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g</w:t>
        </w:r>
        <w:r w:rsidR="001A252A">
          <w:rPr>
            <w:rFonts w:asciiTheme="minorHAnsi" w:hAnsiTheme="minorHAnsi" w:cs="Mtimes"/>
            <w:sz w:val="24"/>
            <w:szCs w:val="24"/>
            <w:lang w:val="mt-MT"/>
          </w:rPr>
          <w:t>ħ</w:t>
        </w:r>
        <w:r w:rsidR="001A252A" w:rsidRPr="004A36DD">
          <w:rPr>
            <w:rFonts w:asciiTheme="minorHAnsi" w:hAnsiTheme="minorHAnsi" w:cs="Mtimes"/>
            <w:sz w:val="24"/>
            <w:szCs w:val="24"/>
            <w:lang w:val="mt-MT"/>
          </w:rPr>
          <w:t>amel</w:t>
        </w:r>
      </w:ins>
      <w:r w:rsidRPr="004A36DD">
        <w:rPr>
          <w:rFonts w:asciiTheme="minorHAnsi" w:hAnsiTheme="minorHAnsi" w:cs="Mtimes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Kirstin Mifsud, </w:t>
      </w:r>
      <w:del w:id="298" w:author="adept group" w:date="2015-10-27T18:52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kaccatur </w:delText>
        </w:r>
      </w:del>
      <w:ins w:id="299" w:author="adept group" w:date="2015-10-27T18:52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atur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ta' 25 sena minn Bormla, </w:t>
      </w:r>
      <w:del w:id="300" w:author="adept group" w:date="2015-10-27T18:52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intbaghat </w:delText>
        </w:r>
      </w:del>
      <w:ins w:id="301" w:author="adept group" w:date="2015-10-27T18:52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intbag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sena </w:t>
      </w:r>
      <w:del w:id="302" w:author="adept group" w:date="2015-10-27T18:52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habs </w:delText>
        </w:r>
      </w:del>
      <w:ins w:id="303" w:author="adept group" w:date="2015-10-27T18:52:00Z"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abs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u </w:t>
      </w:r>
      <w:del w:id="304" w:author="adept group" w:date="2015-10-27T18:52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wehel </w:delText>
        </w:r>
      </w:del>
      <w:ins w:id="305" w:author="adept group" w:date="2015-10-27T18:52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we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el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multa ta' 5000 ewro mill-</w:t>
      </w:r>
      <w:del w:id="306" w:author="adept group" w:date="2015-10-27T18:52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Magistrat </w:delText>
        </w:r>
      </w:del>
      <w:ins w:id="307" w:author="adept group" w:date="2015-10-27T18:52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Ma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istrat </w:t>
        </w:r>
      </w:ins>
      <w:del w:id="308" w:author="adept group" w:date="2015-10-27T18:53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Frencesco </w:delText>
        </w:r>
      </w:del>
      <w:ins w:id="309" w:author="adept group" w:date="2015-10-27T18:53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Fr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ncesco </w:t>
        </w:r>
      </w:ins>
      <w:del w:id="310" w:author="adept group" w:date="2015-10-27T18:53:00Z">
        <w:r w:rsidRPr="004A36DD" w:rsidDel="00D507D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Depasquela </w:delText>
        </w:r>
      </w:del>
      <w:ins w:id="311" w:author="adept group" w:date="2015-10-27T18:53:00Z"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Depasqu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l</w:t>
        </w:r>
        <w:r w:rsidR="00D507D4">
          <w:rPr>
            <w:rFonts w:asciiTheme="minorHAnsi" w:hAnsiTheme="minorHAnsi"/>
            <w:color w:val="000000"/>
            <w:sz w:val="24"/>
            <w:szCs w:val="24"/>
            <w:lang w:val="mt-MT"/>
          </w:rPr>
          <w:t>e</w:t>
        </w:r>
        <w:r w:rsidR="00D507D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wara li tressaq il-Qorti llum waranofsinhar </w:t>
      </w:r>
      <w:del w:id="312" w:author="adept group" w:date="2015-10-27T18:54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akkuzat </w:delText>
        </w:r>
      </w:del>
      <w:ins w:id="313" w:author="adept group" w:date="2015-10-27T18:54:00Z"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akku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li kmieni </w:t>
      </w:r>
      <w:del w:id="314" w:author="adept group" w:date="2015-10-27T18:54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t-Tnejn waranofsinhar spara lejn tajra protetta, bil-</w:t>
      </w:r>
      <w:del w:id="315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kaz </w:delText>
        </w:r>
      </w:del>
      <w:ins w:id="316" w:author="adept group" w:date="2015-10-27T18:55:00Z"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iwassal </w:t>
      </w:r>
      <w:del w:id="317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>ghall</w:delText>
        </w:r>
      </w:del>
      <w:ins w:id="318" w:author="adept group" w:date="2015-10-27T18:55:00Z"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all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-</w:t>
      </w:r>
      <w:del w:id="319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gheluq </w:delText>
        </w:r>
      </w:del>
      <w:ins w:id="320" w:author="adept group" w:date="2015-10-27T18:55:00Z"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eluq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prematur tal-</w:t>
      </w:r>
      <w:del w:id="321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istagun </w:delText>
        </w:r>
      </w:del>
      <w:ins w:id="322" w:author="adept group" w:date="2015-10-27T18:55:00Z"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ista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un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tal-</w:t>
      </w:r>
      <w:del w:id="323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Kacca </w:delText>
        </w:r>
      </w:del>
      <w:ins w:id="324" w:author="adept group" w:date="2015-10-27T18:55:00Z"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k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fir-</w:t>
      </w:r>
      <w:del w:id="325" w:author="adept group" w:date="2015-10-27T18:55:00Z">
        <w:r w:rsidRPr="004A36DD" w:rsidDel="00553FC4">
          <w:rPr>
            <w:rFonts w:asciiTheme="minorHAnsi" w:hAnsiTheme="minorHAnsi"/>
            <w:color w:val="000000"/>
            <w:sz w:val="24"/>
            <w:szCs w:val="24"/>
            <w:lang w:val="mt-MT"/>
          </w:rPr>
          <w:delText>Rebbiegha</w:delText>
        </w:r>
      </w:del>
      <w:ins w:id="326" w:author="adept group" w:date="2015-10-27T18:55:00Z"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r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ebbieg</w:t>
        </w:r>
        <w:r w:rsidR="00553FC4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553FC4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 Barra min</w:t>
      </w:r>
      <w:ins w:id="327" w:author="adept group" w:date="2015-10-27T18:55:00Z"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hekk, kien ordnat li Mifsud, </w:t>
      </w:r>
      <w:del w:id="328" w:author="adept group" w:date="2015-10-27T18:57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maghruf </w:delText>
        </w:r>
      </w:del>
      <w:ins w:id="329" w:author="adept group" w:date="2015-10-27T18:57:00Z"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mag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ruf </w:t>
        </w:r>
      </w:ins>
      <w:del w:id="330" w:author="adept group" w:date="2015-10-27T18:58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bhala </w:delText>
        </w:r>
      </w:del>
      <w:ins w:id="331" w:author="adept group" w:date="2015-10-27T18:58:00Z"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b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ala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"Il-Benghazi", </w:t>
      </w:r>
      <w:del w:id="332" w:author="adept group" w:date="2015-10-27T19:00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tittihiedlu </w:delText>
        </w:r>
      </w:del>
      <w:ins w:id="333" w:author="adept group" w:date="2015-10-27T19:00:00Z"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titti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ħi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dlu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</w:t>
      </w:r>
      <w:del w:id="334" w:author="adept group" w:date="2015-10-27T18:58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>licenzja</w:delText>
        </w:r>
      </w:del>
      <w:ins w:id="335" w:author="adept group" w:date="2015-10-27T18:58:00Z"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li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enzja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Kienu </w:t>
      </w:r>
      <w:del w:id="336" w:author="adept group" w:date="2015-10-27T19:00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zewg </w:delText>
        </w:r>
      </w:del>
      <w:ins w:id="337" w:author="adept group" w:date="2015-10-27T19:00:00Z"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ew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ka</w:t>
      </w:r>
      <w:ins w:id="338" w:author="adept group" w:date="2015-10-27T19:00:00Z"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339" w:author="adept group" w:date="2015-10-27T19:00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aturi </w:t>
      </w:r>
      <w:del w:id="340" w:author="adept group" w:date="2015-10-27T19:00:00Z">
        <w:r w:rsidRPr="004A36DD" w:rsidDel="00C53F03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ohra </w:delText>
        </w:r>
      </w:del>
      <w:ins w:id="341" w:author="adept group" w:date="2015-10-27T19:00:00Z"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o</w:t>
        </w:r>
        <w:r w:rsidR="00C53F03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C53F03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ra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li identifikaw lil Mifsud </w:t>
      </w:r>
      <w:del w:id="342" w:author="adept group" w:date="2015-10-27T19:00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bhala </w:delText>
        </w:r>
      </w:del>
      <w:ins w:id="343" w:author="adept group" w:date="2015-10-27T19:00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b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ala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</w:t>
      </w:r>
      <w:del w:id="344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kaccatur </w:delText>
        </w:r>
      </w:del>
      <w:ins w:id="345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atur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li spara lejn is-seqer protett </w:t>
      </w:r>
      <w:del w:id="346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f'Haz </w:delText>
        </w:r>
      </w:del>
      <w:ins w:id="347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f'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ż-Ż</w:t>
        </w:r>
      </w:ins>
      <w:del w:id="348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>Za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abbar. </w:t>
      </w:r>
      <w:del w:id="349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Kaccatur </w:delText>
        </w:r>
      </w:del>
      <w:ins w:id="350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atur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minnhom qal lill-</w:t>
      </w:r>
      <w:del w:id="351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qorti </w:delText>
        </w:r>
      </w:del>
      <w:ins w:id="352" w:author="adept group" w:date="2015-10-27T19:01:00Z"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Q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orti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li l-</w:t>
      </w:r>
      <w:del w:id="353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akkuzat </w:delText>
        </w:r>
      </w:del>
      <w:ins w:id="354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akku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qallu li kien </w:t>
      </w:r>
      <w:del w:id="355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ghama </w:delText>
        </w:r>
      </w:del>
      <w:ins w:id="356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ama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meta ra s-seqer.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Il-</w:t>
      </w:r>
      <w:del w:id="357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Magistrat </w:delText>
        </w:r>
      </w:del>
      <w:ins w:id="358" w:author="adept group" w:date="2015-10-27T19:01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Ma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istrat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Fran</w:t>
      </w:r>
      <w:del w:id="359" w:author="adept group" w:date="2015-10-27T19:01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>c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co Depasquale qal li l-</w:t>
      </w:r>
      <w:del w:id="360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qorti </w:delText>
        </w:r>
      </w:del>
      <w:ins w:id="361" w:author="adept group" w:date="2015-10-27T19:02:00Z"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Q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orti </w:t>
        </w:r>
      </w:ins>
      <w:del w:id="362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ghandha </w:delText>
        </w:r>
      </w:del>
      <w:ins w:id="363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andha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obbligu li </w:t>
      </w:r>
      <w:del w:id="364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tibghat </w:delText>
        </w:r>
      </w:del>
      <w:ins w:id="365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tibg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del w:id="366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messagg </w:delText>
        </w:r>
      </w:del>
      <w:ins w:id="367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messa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ġġ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quddiem dawn il-</w:t>
      </w:r>
      <w:del w:id="368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kazi </w:delText>
        </w:r>
      </w:del>
      <w:ins w:id="369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aktar u aktar meta dan hu </w:t>
      </w:r>
      <w:del w:id="370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kaz </w:delText>
        </w:r>
      </w:del>
      <w:ins w:id="371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ta' sparar </w:t>
      </w:r>
      <w:del w:id="372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vicin </w:delText>
        </w:r>
      </w:del>
      <w:ins w:id="373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vi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skola. Il-</w:t>
      </w:r>
      <w:del w:id="374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qorti </w:delText>
        </w:r>
      </w:del>
      <w:ins w:id="375" w:author="adept group" w:date="2015-10-27T19:02:00Z"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Q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orti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qalet li ma kellha l-ebda dubju li kien l-</w:t>
      </w:r>
      <w:del w:id="376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akkuzat </w:delText>
        </w:r>
      </w:del>
      <w:ins w:id="377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akku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li spara u laqat lit-tajra protetta.  L-</w:t>
      </w:r>
      <w:del w:id="378" w:author="adept group" w:date="2015-10-27T19:02:00Z">
        <w:r w:rsidRPr="004A36DD" w:rsidDel="000D689C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akkuzat </w:delText>
        </w:r>
      </w:del>
      <w:ins w:id="379" w:author="adept group" w:date="2015-10-27T19:02:00Z"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akku</w:t>
        </w:r>
        <w:r w:rsidR="000D689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0D689C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se jappella.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 xml:space="preserve">Il-21 t’April tal-1615 kien jum importanti mhux biss għall-Ordni ta’ San Ġwann f’Malta, imma wkoll għall-poplu Malti.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>Dakinhar, il-proġett tal-</w:t>
      </w:r>
      <w:del w:id="380" w:author="adept group" w:date="2015-11-01T08:45:00Z">
        <w:r w:rsidRPr="004A36DD" w:rsidDel="002B5CC4">
          <w:rPr>
            <w:rFonts w:asciiTheme="minorHAnsi" w:hAnsiTheme="minorHAnsi"/>
            <w:sz w:val="24"/>
            <w:szCs w:val="24"/>
            <w:lang w:val="mt-MT"/>
          </w:rPr>
          <w:delText xml:space="preserve">Akwadott </w:delText>
        </w:r>
      </w:del>
      <w:ins w:id="381" w:author="adept group" w:date="2015-11-01T08:45:00Z">
        <w:r w:rsidR="002B5CC4">
          <w:rPr>
            <w:rFonts w:asciiTheme="minorHAnsi" w:hAnsiTheme="minorHAnsi"/>
            <w:sz w:val="24"/>
            <w:szCs w:val="24"/>
            <w:lang w:val="mt-MT"/>
          </w:rPr>
          <w:t>a</w:t>
        </w:r>
        <w:r w:rsidR="002B5CC4" w:rsidRPr="004A36DD">
          <w:rPr>
            <w:rFonts w:asciiTheme="minorHAnsi" w:hAnsiTheme="minorHAnsi"/>
            <w:sz w:val="24"/>
            <w:szCs w:val="24"/>
            <w:lang w:val="mt-MT"/>
          </w:rPr>
          <w:t xml:space="preserve">kwadott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tlesta u l-ilma tajjeb għax-xorb wasal mill-inħawi ta’ Ħad-Dingli u r-Rabat sal-Belt Valletta.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Il-proġett tal-ak</w:t>
      </w:r>
      <w:del w:id="382" w:author="adept group" w:date="2015-11-01T08:33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>k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wadott inbeda fl-1612 mill-Gran Mastru Wignacourt, bix-xogħol fuqu fdat f’idejn l-Inġinier Taljan Bontadino Bontadini.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Biex ikun iċċelebrat l-400 anniversarju minn din il-ġurnata, fil-Belt Valletta saret kommemorazzjoni organizzata bħala parti mill-Catch the Drop Campaign.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Kollox beda mid-daħla tal-Belt, minn fejn il-Gran Mastru Wignacourt, akkumpanjat mill-gwardja tiegħu u xi tfal imxew tul Triq ir-Repubblika.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Mat-triq kien hemm numru ta’ tfal minn skejjel differenti b’tazez tal-ilma f’idejhom, ġest simboliku tal-wasla tal-ilma fil-Belt.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Il-mixja laħqet il-qofol tagħha fi Pjazza San Ġorġ li ntramat b’a</w:t>
      </w:r>
      <w:del w:id="383" w:author="adept group" w:date="2015-11-01T08:40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>k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kwadott. Fil-pjazza ngħata salut mill-musketterija, qabel il-Gran Mastru spe</w:t>
      </w:r>
      <w:del w:id="384" w:author="adept group" w:date="2015-11-01T08:40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>z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zjona l-Gwardja tal-Unur u l-bnadar tal-</w:t>
      </w:r>
      <w:del w:id="385" w:author="adept group" w:date="2015-11-01T08:40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ordni </w:delText>
        </w:r>
      </w:del>
      <w:ins w:id="386" w:author="adept group" w:date="2015-11-01T08:40:00Z"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O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rdni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qabel sar it-tberik tagħhom.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Wara, it-tfal rappreżentanti ta’ kull raħal u belt </w:t>
      </w:r>
      <w:del w:id="387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f’malta </w:delText>
        </w:r>
      </w:del>
      <w:ins w:id="388" w:author="adept group" w:date="2015-11-01T08:41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f’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M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alta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ppreżentaw l-ilma lill-Gran Mastru qabel ġie inawgurat l-ak</w:t>
      </w:r>
      <w:del w:id="389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>k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wadott u tbierek l-ilma.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Fi tmiem din iċ-ċerimonja bdiet ċelebrazzjoni bi żfin folkloristiku u kant.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Wara li fl-</w:t>
      </w:r>
      <w:del w:id="390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ahhar </w:delText>
        </w:r>
      </w:del>
      <w:ins w:id="391" w:author="adept group" w:date="2015-11-01T08:41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a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ħħ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ar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jiem </w:t>
      </w:r>
      <w:del w:id="392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gie </w:delText>
        </w:r>
      </w:del>
      <w:ins w:id="393" w:author="adept group" w:date="2015-11-01T08:41:00Z"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ie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inawgurat il-</w:t>
      </w:r>
      <w:del w:id="394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395" w:author="adept group" w:date="2015-11-01T08:41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pro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tal-Parlament il-</w:t>
      </w:r>
      <w:del w:id="396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Gdid </w:delText>
        </w:r>
      </w:del>
      <w:ins w:id="397" w:author="adept group" w:date="2015-11-01T08:44:00Z"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</w:ins>
      <w:ins w:id="398" w:author="adept group" w:date="2015-11-01T08:41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did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fid-</w:t>
      </w:r>
      <w:del w:id="399" w:author="adept group" w:date="2015-11-01T08:41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Dahla </w:delText>
        </w:r>
      </w:del>
      <w:ins w:id="400" w:author="adept group" w:date="2015-11-01T08:44:00Z"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d</w:t>
        </w:r>
      </w:ins>
      <w:ins w:id="401" w:author="adept group" w:date="2015-11-01T08:41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a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la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tal-Belt Valletta – </w:t>
      </w:r>
      <w:del w:id="402" w:author="adept group" w:date="2015-11-01T08:43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403" w:author="adept group" w:date="2015-11-01T08:43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pro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del w:id="404" w:author="adept group" w:date="2015-11-01T08:45:00Z">
        <w:r w:rsidRPr="004A36DD" w:rsidDel="002B5CC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b’vizjoni </w:delText>
        </w:r>
      </w:del>
      <w:ins w:id="405" w:author="adept group" w:date="2015-11-01T08:45:00Z"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>b’vi</w:t>
        </w:r>
        <w:r w:rsidR="002B5CC4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2B5CC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joni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tal-Partit Nazzjonalista, il-</w:t>
      </w:r>
      <w:del w:id="406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Gimgha </w:delText>
        </w:r>
      </w:del>
      <w:ins w:id="407" w:author="adept group" w:date="2015-11-01T08:46:00Z"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img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 </w:t>
        </w:r>
      </w:ins>
      <w:del w:id="408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filghaxija </w:delText>
        </w:r>
      </w:del>
      <w:ins w:id="409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filg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axija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jmiss l-inawgurazzjoni ta’ </w:t>
      </w:r>
      <w:del w:id="410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411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pro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del w:id="412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iehor </w:delText>
        </w:r>
      </w:del>
      <w:ins w:id="413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ie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or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li beda </w:t>
      </w:r>
      <w:del w:id="414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taht </w:delText>
        </w:r>
      </w:del>
      <w:ins w:id="415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ta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l-amministrazzjoni </w:t>
      </w:r>
      <w:del w:id="416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precedenti</w:delText>
        </w:r>
      </w:del>
      <w:ins w:id="417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pre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ċ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edenti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. Dan huwa l-</w:t>
      </w:r>
      <w:del w:id="418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419" w:author="adept group" w:date="2015-11-01T08:48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P</w:t>
        </w:r>
      </w:ins>
      <w:ins w:id="420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ro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del w:id="421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ghar</w:delText>
        </w:r>
      </w:del>
      <w:ins w:id="422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ar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-</w:t>
      </w:r>
      <w:del w:id="423" w:author="adept group" w:date="2015-11-01T08:48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restawr </w:delText>
        </w:r>
      </w:del>
      <w:ins w:id="424" w:author="adept group" w:date="2015-11-01T08:48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R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estawr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u r-</w:t>
      </w:r>
      <w:del w:id="425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rigerenazzjoni </w:delText>
        </w:r>
      </w:del>
      <w:ins w:id="426" w:author="adept group" w:date="2015-11-01T08:48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R</w:t>
        </w:r>
      </w:ins>
      <w:ins w:id="427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erenazzjoni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tal-Forti Sant Iermu.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 Dan il-</w:t>
      </w:r>
      <w:del w:id="428" w:author="adept group" w:date="2015-11-01T08:46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429" w:author="adept group" w:date="2015-11-01T08:46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pro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b’investiment ta’ €15-il miljun b’fondi tal-Unjoni Ewropea kien jinkludi </w:t>
      </w:r>
      <w:del w:id="430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xogholijiet </w:delText>
        </w:r>
      </w:del>
      <w:ins w:id="431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xog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lijiet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ta’ restawr u infrastruttura </w:t>
      </w:r>
      <w:del w:id="432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generali</w:delText>
        </w:r>
      </w:del>
      <w:ins w:id="433" w:author="adept group" w:date="2015-11-01T08:47:00Z"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enerali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, </w:t>
      </w:r>
      <w:del w:id="434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zvilupp</w:delText>
        </w:r>
      </w:del>
      <w:ins w:id="435" w:author="adept group" w:date="2015-11-01T08:47:00Z"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vilupp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, disinjar u t-trasformazzjoni ta’ diversi binjiet </w:t>
      </w:r>
      <w:del w:id="436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f’muzewijiet </w:delText>
        </w:r>
      </w:del>
      <w:ins w:id="437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f’mu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ewijiet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fost </w:t>
      </w:r>
      <w:del w:id="438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xogholijiet </w:delText>
        </w:r>
      </w:del>
      <w:ins w:id="439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xog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lijiet </w:t>
        </w:r>
      </w:ins>
      <w:del w:id="440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ohra</w:delText>
        </w:r>
      </w:del>
      <w:ins w:id="441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o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ra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. Il-</w:t>
      </w:r>
      <w:del w:id="442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progett </w:delText>
        </w:r>
      </w:del>
      <w:ins w:id="443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pro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ett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se jinkludi </w:t>
      </w:r>
      <w:del w:id="444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facilitajiet </w:delText>
        </w:r>
      </w:del>
      <w:ins w:id="445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fa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ċ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ilitajiet </w:t>
        </w:r>
      </w:ins>
      <w:del w:id="446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>ghall</w:delText>
        </w:r>
      </w:del>
      <w:ins w:id="447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all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-</w:t>
      </w:r>
      <w:del w:id="448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vizitaturi </w:delText>
        </w:r>
      </w:del>
      <w:ins w:id="449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vi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itaturi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fosthom </w:t>
      </w:r>
      <w:del w:id="450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muzew </w:delText>
        </w:r>
      </w:del>
      <w:ins w:id="451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mu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ew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tal-gwerra, parti mill-istorja tal-Belt Valletta u parti </w:t>
      </w:r>
      <w:del w:id="452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miftuha </w:delText>
        </w:r>
      </w:del>
      <w:ins w:id="453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miftu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li tkopri mixja mad-dawra tas-swar.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Il-Forti Sant Iermu </w:t>
      </w:r>
      <w:del w:id="454" w:author="adept group" w:date="2015-11-01T08:47:00Z">
        <w:r w:rsidRPr="004A36DD" w:rsidDel="004B167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ghandu </w:delText>
        </w:r>
      </w:del>
      <w:ins w:id="455" w:author="adept group" w:date="2015-11-01T08:47:00Z"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>g</w:t>
        </w:r>
        <w:r w:rsidR="004B167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4B167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andu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storja twila ta’ magna tal-gwerra li dejjem </w:t>
      </w:r>
      <w:del w:id="456" w:author="adept group" w:date="2015-11-01T08:49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giet </w:delText>
        </w:r>
      </w:del>
      <w:ins w:id="457" w:author="adept group" w:date="2015-11-01T08:49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iet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addat</w:t>
      </w:r>
      <w:ins w:id="458" w:author="adept group" w:date="2015-11-01T08:49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t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ata u </w:t>
      </w:r>
      <w:del w:id="459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aggornata </w:delText>
        </w:r>
      </w:del>
      <w:ins w:id="460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a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ġġ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ornata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tul </w:t>
      </w:r>
      <w:del w:id="461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>iz</w:delText>
        </w:r>
      </w:del>
      <w:ins w:id="462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-</w:t>
      </w:r>
      <w:del w:id="463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>zminijiet</w:delText>
        </w:r>
      </w:del>
      <w:ins w:id="464" w:author="adept group" w:date="2015-11-01T08:51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minijiet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. Fil-fatt il-binijiet li </w:t>
      </w:r>
      <w:del w:id="465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jezistu </w:delText>
        </w:r>
      </w:del>
      <w:ins w:id="466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je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istu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fil-Forti saru f’diversi </w:t>
      </w:r>
      <w:del w:id="467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fazijiet </w:delText>
        </w:r>
      </w:del>
      <w:ins w:id="468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fa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ijiet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bejn is-sena 1400 u l-1979. Il-post </w:t>
      </w:r>
      <w:del w:id="469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strategiku </w:delText>
        </w:r>
      </w:del>
      <w:ins w:id="470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strate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iku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tal-Forti li jiddefendi </w:t>
      </w:r>
      <w:del w:id="471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zewg </w:delText>
        </w:r>
      </w:del>
      <w:ins w:id="472" w:author="adept group" w:date="2015-11-01T08:51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ew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portijiet wassal biex kellu rwol </w:t>
      </w:r>
      <w:del w:id="473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krucjali </w:delText>
        </w:r>
      </w:del>
      <w:ins w:id="474" w:author="adept group" w:date="2015-11-01T08:51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kru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ċ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jali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tul l-istorja </w:t>
      </w:r>
      <w:del w:id="475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>‘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l</w:t>
      </w:r>
      <w:ins w:id="476" w:author="adept group" w:date="2015-11-01T08:51:00Z"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-</w:t>
        </w:r>
      </w:ins>
      <w:del w:id="477" w:author="adept group" w:date="2015-11-01T08:51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aktar fl-Assedju l-Kbir u it-Tieni Gwerra Dinjiija. Il-</w:t>
      </w:r>
      <w:del w:id="478" w:author="adept group" w:date="2015-11-01T08:52:00Z">
        <w:r w:rsidRPr="004A36DD" w:rsidDel="000D7F3A">
          <w:rPr>
            <w:rFonts w:asciiTheme="minorHAnsi" w:hAnsiTheme="minorHAnsi"/>
            <w:bCs/>
            <w:sz w:val="24"/>
            <w:szCs w:val="24"/>
            <w:lang w:val="mt-MT"/>
          </w:rPr>
          <w:delText xml:space="preserve">Muzew </w:delText>
        </w:r>
      </w:del>
      <w:ins w:id="479" w:author="adept group" w:date="2015-11-01T08:52:00Z"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>Mu</w:t>
        </w:r>
        <w:r w:rsidR="000D7F3A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0D7F3A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ew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tal-Gwerra mifrux f’diversi binjiet fil-forti jirrakonta l-istorja militari ta’ Malta minn </w:t>
      </w:r>
      <w:del w:id="480" w:author="adept group" w:date="2015-11-01T08:53:00Z">
        <w:r w:rsidRPr="004A36DD" w:rsidDel="0030101B">
          <w:rPr>
            <w:rFonts w:asciiTheme="minorHAnsi" w:hAnsiTheme="minorHAnsi"/>
            <w:bCs/>
            <w:sz w:val="24"/>
            <w:szCs w:val="24"/>
            <w:lang w:val="mt-MT"/>
          </w:rPr>
          <w:delText xml:space="preserve">zmien </w:delText>
        </w:r>
      </w:del>
      <w:ins w:id="481" w:author="adept group" w:date="2015-11-01T08:53:00Z">
        <w:r w:rsidR="0030101B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30101B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mien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il-preistorja sa</w:t>
      </w:r>
      <w:del w:id="482" w:author="adept group" w:date="2015-11-01T08:53:00Z">
        <w:r w:rsidRPr="004A36DD" w:rsidDel="0030101B">
          <w:rPr>
            <w:rFonts w:asciiTheme="minorHAnsi" w:hAnsiTheme="minorHAnsi"/>
            <w:bCs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l</w:t>
      </w:r>
      <w:ins w:id="483" w:author="adept group" w:date="2015-11-01T08:53:00Z">
        <w:r w:rsidR="0030101B">
          <w:rPr>
            <w:rFonts w:asciiTheme="minorHAnsi" w:hAnsiTheme="minorHAnsi"/>
            <w:bCs/>
            <w:sz w:val="24"/>
            <w:szCs w:val="24"/>
            <w:lang w:val="mt-MT"/>
          </w:rPr>
          <w:t>-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lum.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4A36DD">
        <w:rPr>
          <w:rFonts w:asciiTheme="minorHAnsi" w:hAnsiTheme="minorHAnsi"/>
          <w:bCs/>
          <w:sz w:val="24"/>
          <w:szCs w:val="24"/>
          <w:lang w:val="mt-MT"/>
        </w:rPr>
        <w:t>Il-</w:t>
      </w:r>
      <w:del w:id="484" w:author="adept group" w:date="2015-11-01T08:53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Hamis </w:delText>
        </w:r>
      </w:del>
      <w:ins w:id="485" w:author="adept group" w:date="2015-11-01T08:53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amis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u l-</w:t>
      </w:r>
      <w:del w:id="486" w:author="adept group" w:date="2015-11-01T08:53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Gimgha </w:delText>
        </w:r>
      </w:del>
      <w:ins w:id="487" w:author="adept group" w:date="2015-11-01T08:53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>img</w:t>
        </w:r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tfal minn seb</w:t>
      </w:r>
      <w:del w:id="488" w:author="adept group" w:date="2015-11-01T08:53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>gh</w:delText>
        </w:r>
      </w:del>
      <w:r w:rsidRPr="004A36DD">
        <w:rPr>
          <w:rFonts w:asciiTheme="minorHAnsi" w:hAnsiTheme="minorHAnsi"/>
          <w:bCs/>
          <w:sz w:val="24"/>
          <w:szCs w:val="24"/>
          <w:lang w:val="mt-MT"/>
        </w:rPr>
        <w:t>a</w:t>
      </w:r>
      <w:ins w:id="489" w:author="adept group" w:date="2015-11-01T08:53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’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 skejjel primarji </w:t>
      </w:r>
      <w:del w:id="490" w:author="adept group" w:date="2015-11-01T08:54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zaru </w:delText>
        </w:r>
      </w:del>
      <w:ins w:id="491" w:author="adept group" w:date="2015-11-01T08:54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aru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l-Forti Sant Iermu fejn </w:t>
      </w:r>
      <w:del w:id="492" w:author="adept group" w:date="2015-11-01T08:54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hadu </w:delText>
        </w:r>
      </w:del>
      <w:ins w:id="493" w:author="adept group" w:date="2015-11-01T08:54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adu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sehem f’attivitajiet ta’ arti, </w:t>
      </w:r>
      <w:del w:id="494" w:author="adept group" w:date="2015-11-01T08:54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>muzika</w:delText>
        </w:r>
      </w:del>
      <w:ins w:id="495" w:author="adept group" w:date="2015-11-01T08:54:00Z"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>mu</w:t>
        </w:r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>ika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, u </w:t>
      </w:r>
      <w:del w:id="496" w:author="adept group" w:date="2015-11-01T08:54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rectar </w:delText>
        </w:r>
      </w:del>
      <w:ins w:id="497" w:author="adept group" w:date="2015-11-01T08:54:00Z"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>re</w:t>
        </w:r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ċ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tar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b’rabta ma’ Jum l-Ewropa </w:t>
      </w:r>
      <w:del w:id="498" w:author="adept group" w:date="2015-11-01T08:54:00Z">
        <w:r w:rsidRPr="004A36DD" w:rsidDel="00280C0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ccelebrat </w:delText>
        </w:r>
      </w:del>
      <w:ins w:id="499" w:author="adept group" w:date="2015-11-01T08:54:00Z">
        <w:r w:rsidR="00280C04">
          <w:rPr>
            <w:rFonts w:asciiTheme="minorHAnsi" w:hAnsiTheme="minorHAnsi"/>
            <w:bCs/>
            <w:sz w:val="24"/>
            <w:szCs w:val="24"/>
            <w:lang w:val="mt-MT"/>
          </w:rPr>
          <w:t>ċċ</w:t>
        </w:r>
        <w:r w:rsidR="00280C04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elebrat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is-Sibt 9 ta’ Mejju. It-tfal kellhom ukoll l-</w:t>
      </w:r>
      <w:del w:id="500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okkazzjoni </w:delText>
        </w:r>
      </w:del>
      <w:ins w:id="501" w:author="adept group" w:date="2015-11-01T08:54:00Z"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>okka</w:t>
        </w:r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joni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jduru l-</w:t>
      </w:r>
      <w:del w:id="502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forti </w:delText>
        </w:r>
      </w:del>
      <w:ins w:id="503" w:author="adept group" w:date="2015-11-01T08:54:00Z"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F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orti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u </w:t>
      </w:r>
      <w:del w:id="504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jitghallmu </w:delText>
        </w:r>
      </w:del>
      <w:ins w:id="505" w:author="adept group" w:date="2015-11-01T08:54:00Z"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>jitg</w:t>
        </w:r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allmu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dwar l-istorja </w:t>
      </w:r>
      <w:del w:id="506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>tieghu</w:delText>
        </w:r>
      </w:del>
      <w:ins w:id="507" w:author="adept group" w:date="2015-11-01T08:54:00Z"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>tieg</w:t>
        </w:r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. Il-</w:t>
      </w:r>
      <w:del w:id="508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ins w:id="509" w:author="adept group" w:date="2015-11-01T08:54:00Z"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img</w:t>
      </w:r>
      <w:del w:id="510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>h</w:delText>
        </w:r>
      </w:del>
      <w:ins w:id="511" w:author="adept group" w:date="2015-11-01T08:54:00Z"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 xml:space="preserve">a </w:t>
      </w:r>
      <w:del w:id="512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filghodu </w:delText>
        </w:r>
      </w:del>
      <w:ins w:id="513" w:author="adept group" w:date="2015-11-01T08:54:00Z"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>filg</w:t>
        </w:r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odu </w:t>
        </w:r>
      </w:ins>
      <w:del w:id="514" w:author="adept group" w:date="2015-11-01T08:54:00Z">
        <w:r w:rsidRPr="004A36DD" w:rsidDel="00F41F00">
          <w:rPr>
            <w:rFonts w:asciiTheme="minorHAnsi" w:hAnsiTheme="minorHAnsi"/>
            <w:bCs/>
            <w:sz w:val="24"/>
            <w:szCs w:val="24"/>
            <w:lang w:val="mt-MT"/>
          </w:rPr>
          <w:delText xml:space="preserve">zar </w:delText>
        </w:r>
      </w:del>
      <w:ins w:id="515" w:author="adept group" w:date="2015-11-01T08:54:00Z">
        <w:r w:rsidR="00F41F00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F41F00" w:rsidRPr="004A36DD">
          <w:rPr>
            <w:rFonts w:asciiTheme="minorHAnsi" w:hAnsiTheme="minorHAnsi"/>
            <w:bCs/>
            <w:sz w:val="24"/>
            <w:szCs w:val="24"/>
            <w:lang w:val="mt-MT"/>
          </w:rPr>
          <w:t xml:space="preserve">ar </w:t>
        </w:r>
      </w:ins>
      <w:r w:rsidRPr="004A36DD">
        <w:rPr>
          <w:rFonts w:asciiTheme="minorHAnsi" w:hAnsiTheme="minorHAnsi"/>
          <w:bCs/>
          <w:sz w:val="24"/>
          <w:szCs w:val="24"/>
          <w:lang w:val="mt-MT"/>
        </w:rPr>
        <w:t>dawn l-attivitajiet, il-Kummissarju Ewropew Karmenu Vella.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"Inkomplu" hi t-tema magħżula mill-għaqda tal-istudenti SDM, hekk kif tnieda l-</w:t>
      </w:r>
      <w:del w:id="516" w:author="adept group" w:date="2015-11-01T09:06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Programm </w:delText>
        </w:r>
      </w:del>
      <w:ins w:id="517" w:author="adept group" w:date="2015-11-01T09:06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rogramm </w:t>
        </w:r>
      </w:ins>
      <w:del w:id="518" w:author="adept group" w:date="2015-11-01T09:06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E</w:delText>
        </w:r>
      </w:del>
      <w:ins w:id="519" w:author="adept group" w:date="2015-11-01T09:06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e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lettorali </w:t>
      </w:r>
      <w:del w:id="520" w:author="adept group" w:date="2015-11-01T09:06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ghas</w:delText>
        </w:r>
      </w:del>
      <w:ins w:id="521" w:author="adept group" w:date="2015-11-01T09:06:00Z"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as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-sena li </w:t>
      </w:r>
      <w:del w:id="522" w:author="adept group" w:date="2015-11-01T09:06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gejja </w:delText>
        </w:r>
      </w:del>
      <w:ins w:id="523" w:author="adept group" w:date="2015-11-01T09:06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ejja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għall-Kunsill Studenti Universitarji, il-KSU.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Waqt it-tnedija fil-Kampus tal-Università, il-President tal-SDM Luke Muscat qal li l-SDM trid tkompli fuq il-ħidma li wettqet matul is-snin li għaddew. Qal li l-SDM se tkompli taħdem fuq il-kuntatt mal-istudenti biex l-għaqda tkun aktar relevanti għal kull student Universitarju.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Becky Micallef, li qed tikkontesta għall-kariga ta' President, fl-intervent tagħha elenkat uħud mill-ħafna proposti li l-SDM qed tippreżenta għall-istudenti. Fost id-29 proposta, wieħed jista' jsib bosta proposti li jolqtu lill-istudenti kollha.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Micallef qalet li, fost l-oħrajn, l-SDM se tħeġġeġ lill-Gvern jintroduċi sistema pubblika tal-kiri ta' roti, filwaqt li se tkompli taħdem fuq ir-riżultati tal-</w:t>
      </w:r>
      <w:del w:id="524" w:author="adept group" w:date="2015-11-01T09:08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WiFi </w:delText>
        </w:r>
      </w:del>
      <w:ins w:id="525" w:author="adept group" w:date="2015-11-01T09:08:00Z"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Wi</w:t>
        </w:r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f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Audit biex ikun assigurat li kull student ikollu aċċess kontinwu għall-</w:t>
      </w:r>
      <w:del w:id="526" w:author="adept group" w:date="2015-11-01T09:08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WiFi</w:delText>
        </w:r>
      </w:del>
      <w:ins w:id="527" w:author="adept group" w:date="2015-11-01T09:08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w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</w:t>
        </w:r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f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 L-SDM fil-KSU se tkun qed tipprovdi rati irħas tal-lezzjonijiet tal-mutur biex titnaqqas il-konġestjoni tal-karozzi preżenti fuq il-</w:t>
      </w:r>
      <w:del w:id="528" w:author="adept group" w:date="2015-11-01T09:08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Kampus</w:delText>
        </w:r>
      </w:del>
      <w:ins w:id="529" w:author="adept group" w:date="2015-11-01T09:08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k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ampus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Il-kandidata tal-SDM għal</w:t>
      </w:r>
      <w:del w:id="530" w:author="adept group" w:date="2015-11-01T09:09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l-</w:delText>
        </w:r>
      </w:del>
      <w:ins w:id="531" w:author="adept group" w:date="2015-11-01T09:09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President qalet li l-SDM fil-KSU se tkompli torganizza numru ta' sezzjonijiet ta' informazzjoni dwar il-</w:t>
      </w:r>
      <w:del w:id="532" w:author="adept group" w:date="2015-11-01T09:09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Fond </w:delText>
        </w:r>
      </w:del>
      <w:ins w:id="533" w:author="adept group" w:date="2015-11-01T09:09:00Z"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f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ond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imniedi biex jiżdied l-għarfien ta' opportunatijiet, filwaqt li se tkompli tinvesti b'mod dirett f'aktar minn €50,000 </w:t>
      </w:r>
      <w:del w:id="534" w:author="adept group" w:date="2015-11-01T09:09:00Z">
        <w:r w:rsidRPr="004A36DD" w:rsidDel="003065B5">
          <w:rPr>
            <w:rFonts w:asciiTheme="minorHAnsi" w:hAnsiTheme="minorHAnsi"/>
            <w:color w:val="000000"/>
            <w:sz w:val="24"/>
            <w:szCs w:val="24"/>
            <w:lang w:val="mt-MT"/>
          </w:rPr>
          <w:delText>f'Fondi</w:delText>
        </w:r>
      </w:del>
      <w:ins w:id="535" w:author="adept group" w:date="2015-11-01T09:09:00Z"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f'</w:t>
        </w:r>
        <w:r w:rsidR="003065B5">
          <w:rPr>
            <w:rFonts w:asciiTheme="minorHAnsi" w:hAnsiTheme="minorHAnsi"/>
            <w:color w:val="000000"/>
            <w:sz w:val="24"/>
            <w:szCs w:val="24"/>
            <w:lang w:val="mt-MT"/>
          </w:rPr>
          <w:t>f</w:t>
        </w:r>
        <w:r w:rsidR="003065B5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ondi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Qalet li l-SDM fil-KSU se </w:t>
      </w:r>
      <w:del w:id="536" w:author="adept group" w:date="2015-11-01T09:09:00Z">
        <w:r w:rsidRPr="004A36DD" w:rsidDel="000D3D4E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tikkallobora </w:delText>
        </w:r>
      </w:del>
      <w:ins w:id="537" w:author="adept group" w:date="2015-11-01T09:09:00Z">
        <w:r w:rsidR="000D3D4E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tikk</w:t>
        </w:r>
        <w:r w:rsidR="000D3D4E">
          <w:rPr>
            <w:rFonts w:asciiTheme="minorHAnsi" w:hAnsiTheme="minorHAnsi"/>
            <w:color w:val="000000"/>
            <w:sz w:val="24"/>
            <w:szCs w:val="24"/>
            <w:lang w:val="mt-MT"/>
          </w:rPr>
          <w:t>olla</w:t>
        </w:r>
        <w:r w:rsidR="000D3D4E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bora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ma' għaqdiet studenteski interessati fil-"KSU Arts Festival" ħalli dan ikompli jikber.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Barra min</w:t>
      </w:r>
      <w:ins w:id="538" w:author="adept group" w:date="2015-11-01T09:10:00Z">
        <w:r w:rsidR="000D3D4E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hekk, l-SDM fil-KSU se taħdem ukoll mal-istudenti interessati biex jiġu żviluppati numru ta' </w:t>
      </w:r>
      <w:del w:id="539" w:author="adept group" w:date="2015-11-01T09:31:00Z">
        <w:r w:rsidR="00BA2DD6" w:rsidRPr="00BA2DD6">
          <w:rPr>
            <w:rFonts w:asciiTheme="minorHAnsi" w:hAnsiTheme="minorHAnsi"/>
            <w:i/>
            <w:color w:val="000000"/>
            <w:sz w:val="24"/>
            <w:szCs w:val="24"/>
            <w:lang w:val="mt-MT"/>
            <w:rPrChange w:id="540" w:author="adept group" w:date="2015-11-01T09:31:00Z">
              <w:rPr>
                <w:rFonts w:asciiTheme="minorHAnsi" w:hAnsiTheme="minorHAnsi"/>
                <w:color w:val="000000"/>
                <w:sz w:val="24"/>
                <w:szCs w:val="24"/>
                <w:lang w:val="mt-MT"/>
              </w:rPr>
            </w:rPrChange>
          </w:rPr>
          <w:delText xml:space="preserve">Charging </w:delText>
        </w:r>
      </w:del>
      <w:ins w:id="541" w:author="adept group" w:date="2015-11-01T09:31:00Z">
        <w:r w:rsidR="00DA086E">
          <w:rPr>
            <w:rFonts w:asciiTheme="minorHAnsi" w:hAnsiTheme="minorHAnsi"/>
            <w:i/>
            <w:color w:val="000000"/>
            <w:sz w:val="24"/>
            <w:szCs w:val="24"/>
            <w:lang w:val="mt-MT"/>
          </w:rPr>
          <w:t>c</w:t>
        </w:r>
        <w:r w:rsidR="00BA2DD6" w:rsidRPr="00BA2DD6">
          <w:rPr>
            <w:rFonts w:asciiTheme="minorHAnsi" w:hAnsiTheme="minorHAnsi"/>
            <w:i/>
            <w:color w:val="000000"/>
            <w:sz w:val="24"/>
            <w:szCs w:val="24"/>
            <w:lang w:val="mt-MT"/>
            <w:rPrChange w:id="542" w:author="adept group" w:date="2015-11-01T09:31:00Z">
              <w:rPr>
                <w:rFonts w:asciiTheme="minorHAnsi" w:hAnsiTheme="minorHAnsi"/>
                <w:color w:val="000000"/>
                <w:sz w:val="24"/>
                <w:szCs w:val="24"/>
                <w:lang w:val="mt-MT"/>
              </w:rPr>
            </w:rPrChange>
          </w:rPr>
          <w:t xml:space="preserve">harging </w:t>
        </w:r>
      </w:ins>
      <w:del w:id="543" w:author="adept group" w:date="2015-11-01T09:31:00Z">
        <w:r w:rsidR="00BA2DD6" w:rsidRPr="00BA2DD6">
          <w:rPr>
            <w:rFonts w:asciiTheme="minorHAnsi" w:hAnsiTheme="minorHAnsi"/>
            <w:i/>
            <w:color w:val="000000"/>
            <w:sz w:val="24"/>
            <w:szCs w:val="24"/>
            <w:lang w:val="mt-MT"/>
            <w:rPrChange w:id="544" w:author="adept group" w:date="2015-11-01T09:31:00Z">
              <w:rPr>
                <w:rFonts w:asciiTheme="minorHAnsi" w:hAnsiTheme="minorHAnsi"/>
                <w:color w:val="000000"/>
                <w:sz w:val="24"/>
                <w:szCs w:val="24"/>
                <w:lang w:val="mt-MT"/>
              </w:rPr>
            </w:rPrChange>
          </w:rPr>
          <w:delText>Station</w:delText>
        </w:r>
        <w:r w:rsidRPr="004A36DD" w:rsidDel="00DA086E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s </w:delText>
        </w:r>
      </w:del>
      <w:ins w:id="545" w:author="adept group" w:date="2015-11-01T09:31:00Z">
        <w:r w:rsidR="00DA086E">
          <w:rPr>
            <w:rFonts w:asciiTheme="minorHAnsi" w:hAnsiTheme="minorHAnsi"/>
            <w:i/>
            <w:color w:val="000000"/>
            <w:sz w:val="24"/>
            <w:szCs w:val="24"/>
            <w:lang w:val="mt-MT"/>
          </w:rPr>
          <w:t>s</w:t>
        </w:r>
        <w:r w:rsidR="00BA2DD6" w:rsidRPr="00BA2DD6">
          <w:rPr>
            <w:rFonts w:asciiTheme="minorHAnsi" w:hAnsiTheme="minorHAnsi"/>
            <w:i/>
            <w:color w:val="000000"/>
            <w:sz w:val="24"/>
            <w:szCs w:val="24"/>
            <w:lang w:val="mt-MT"/>
            <w:rPrChange w:id="546" w:author="adept group" w:date="2015-11-01T09:31:00Z">
              <w:rPr>
                <w:rFonts w:asciiTheme="minorHAnsi" w:hAnsiTheme="minorHAnsi"/>
                <w:color w:val="000000"/>
                <w:sz w:val="24"/>
                <w:szCs w:val="24"/>
                <w:lang w:val="mt-MT"/>
              </w:rPr>
            </w:rPrChange>
          </w:rPr>
          <w:t>tation</w:t>
        </w:r>
        <w:r w:rsidR="00DA086E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s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li jaħdmu b'enerġija ġġenerata mix-xemx.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Fil-</w:t>
      </w:r>
      <w:del w:id="547" w:author="adept group" w:date="2015-11-01T09:10:00Z">
        <w:r w:rsidRPr="004A36DD" w:rsidDel="000D3D4E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Programm </w:delText>
        </w:r>
      </w:del>
      <w:ins w:id="548" w:author="adept group" w:date="2015-11-01T09:10:00Z">
        <w:r w:rsidR="000D3D4E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0D3D4E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rogramm </w:t>
        </w:r>
      </w:ins>
      <w:del w:id="549" w:author="adept group" w:date="2015-11-01T09:10:00Z">
        <w:r w:rsidRPr="004A36DD" w:rsidDel="000D3D4E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Elettorali </w:delText>
        </w:r>
      </w:del>
      <w:ins w:id="550" w:author="adept group" w:date="2015-11-01T09:10:00Z">
        <w:r w:rsidR="000D3D4E">
          <w:rPr>
            <w:rFonts w:asciiTheme="minorHAnsi" w:hAnsiTheme="minorHAnsi"/>
            <w:color w:val="000000"/>
            <w:sz w:val="24"/>
            <w:szCs w:val="24"/>
            <w:lang w:val="mt-MT"/>
          </w:rPr>
          <w:t>e</w:t>
        </w:r>
        <w:r w:rsidR="000D3D4E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lettorali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tagħha, l-SDM qed twiegħed li fil-KSU tkompli fuq il-ħidma li diġà wettqet fi snin preċidenti ħalli jiġu sostnuti t-tim tal-futsal u dawk tal-għawm. Barra min</w:t>
      </w:r>
      <w:ins w:id="551" w:author="adept group" w:date="2015-11-01T09:11:00Z">
        <w:r w:rsidR="000D3D4E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hekk, se taħdem ukoll mal-MUSC biex tinħoloq Akkademja Sportiva li tinkorpora fiha t-tim tal-futsal, tim ġdid tar-rugby u anke tim ġdid tal-futbol tan-nisa.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Mario Calleja, is-Sindku ta’ Marsaskala, stqarr bl-aktar mod ċar li huwa favur il-pjan li tinbena </w:t>
      </w:r>
      <w:del w:id="552" w:author="adept group" w:date="2015-11-01T09:11:00Z">
        <w:r w:rsidRPr="004A36DD" w:rsidDel="009378CE">
          <w:rPr>
            <w:rFonts w:asciiTheme="minorHAnsi" w:hAnsiTheme="minorHAnsi" w:cs="Times New Roman"/>
            <w:sz w:val="24"/>
            <w:szCs w:val="24"/>
            <w:lang w:val="mt-MT"/>
          </w:rPr>
          <w:delText xml:space="preserve">Universita’ </w:delText>
        </w:r>
      </w:del>
      <w:ins w:id="553" w:author="adept group" w:date="2015-11-01T09:11:00Z">
        <w:r w:rsidR="009378CE" w:rsidRPr="004A36DD">
          <w:rPr>
            <w:rFonts w:asciiTheme="minorHAnsi" w:hAnsiTheme="minorHAnsi" w:cs="Times New Roman"/>
            <w:sz w:val="24"/>
            <w:szCs w:val="24"/>
            <w:lang w:val="mt-MT"/>
          </w:rPr>
          <w:t>Universit</w:t>
        </w:r>
        <w:r w:rsidR="009378CE">
          <w:rPr>
            <w:rFonts w:asciiTheme="minorHAnsi" w:hAnsiTheme="minorHAnsi" w:cs="Times New Roman"/>
            <w:sz w:val="24"/>
            <w:szCs w:val="24"/>
            <w:lang w:val="mt-MT"/>
          </w:rPr>
          <w:t>à</w:t>
        </w:r>
        <w:r w:rsidR="009378CE" w:rsidRPr="004A36DD">
          <w:rPr>
            <w:rFonts w:asciiTheme="minorHAnsi" w:hAnsiTheme="minorHAnsi" w:cs="Times New Roman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Times New Roman"/>
          <w:sz w:val="24"/>
          <w:szCs w:val="24"/>
          <w:lang w:val="mt-MT"/>
        </w:rPr>
        <w:t>fiż-Żonqor f’art li hija barra z-zona tal-iżvilupp.</w:t>
      </w: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F’kummenti li għadda lil dan l-istazzjon Calleja sostna li hu jara dan il-proġett bħala wieħed produttiv. </w:t>
      </w: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>Is-Sindku Laburista kompla jgħid li s’issa ma jeżistu l-ebda pjanti tal-proġett. Hemm biss indikata l-</w:t>
      </w:r>
      <w:r w:rsidRPr="004A36DD">
        <w:rPr>
          <w:rFonts w:asciiTheme="minorHAnsi" w:hAnsiTheme="minorHAnsi" w:cs="Times New Roman"/>
          <w:i/>
          <w:sz w:val="24"/>
          <w:szCs w:val="24"/>
          <w:lang w:val="mt-MT"/>
        </w:rPr>
        <w:t>footprint</w:t>
      </w:r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 tal-</w:t>
      </w:r>
      <w:del w:id="554" w:author="adept group" w:date="2015-11-01T09:12:00Z">
        <w:r w:rsidRPr="004A36DD" w:rsidDel="009378CE">
          <w:rPr>
            <w:rFonts w:asciiTheme="minorHAnsi" w:hAnsiTheme="minorHAnsi" w:cs="Times New Roman"/>
            <w:sz w:val="24"/>
            <w:szCs w:val="24"/>
            <w:lang w:val="mt-MT"/>
          </w:rPr>
          <w:delText xml:space="preserve">Universita’ </w:delText>
        </w:r>
      </w:del>
      <w:ins w:id="555" w:author="adept group" w:date="2015-11-01T09:12:00Z">
        <w:r w:rsidR="009378CE" w:rsidRPr="004A36DD">
          <w:rPr>
            <w:rFonts w:asciiTheme="minorHAnsi" w:hAnsiTheme="minorHAnsi" w:cs="Times New Roman"/>
            <w:sz w:val="24"/>
            <w:szCs w:val="24"/>
            <w:lang w:val="mt-MT"/>
          </w:rPr>
          <w:t>Universit</w:t>
        </w:r>
        <w:r w:rsidR="009378CE">
          <w:rPr>
            <w:rFonts w:asciiTheme="minorHAnsi" w:hAnsiTheme="minorHAnsi" w:cs="Times New Roman"/>
            <w:sz w:val="24"/>
            <w:szCs w:val="24"/>
            <w:lang w:val="mt-MT"/>
          </w:rPr>
          <w:t>à</w:t>
        </w:r>
        <w:r w:rsidR="009378CE" w:rsidRPr="004A36DD">
          <w:rPr>
            <w:rFonts w:asciiTheme="minorHAnsi" w:hAnsiTheme="minorHAnsi" w:cs="Times New Roman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fejn se ssir, u li tibda minn wara l-pixxina lejn iż-Żonqor, bi żvilupp imtarraġġ. Is-Sindku insista li diment illi dan il-bini ma jkunx </w:t>
      </w:r>
      <w:r w:rsidRPr="004A36DD">
        <w:rPr>
          <w:rFonts w:asciiTheme="minorHAnsi" w:hAnsiTheme="minorHAnsi" w:cs="Times New Roman"/>
          <w:i/>
          <w:sz w:val="24"/>
          <w:szCs w:val="24"/>
          <w:lang w:val="mt-MT"/>
        </w:rPr>
        <w:t>eyesore</w:t>
      </w:r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 għar-residenti hu ma jara xejn ħażin fil-proġett tal-Gvern. </w:t>
      </w: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>Dwar dan il-bini kien hemm ukoll kritika għall-fatt li ma saritx konsultazzjoni. “Jien kont infurmat b’dawn il-pjani ġimgħa ilu”, sostna Mario Calleja. “Iżda ftit wara mill-Uffiċċju tal-Prim Ministru qaluli li aħjar ‘titkellmu magħna’ qabel issejjaħ laqgħa b’urġenza għall-Kunsill”.</w:t>
      </w: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>Dan l-istazzjon ħa wkoll il-kummenti ta’ Charlot Cassar, kunsillier f’Marsaskala u membru f’isem l-</w:t>
      </w:r>
      <w:del w:id="556" w:author="adept group" w:date="2015-11-01T09:14:00Z">
        <w:r w:rsidRPr="004A36DD" w:rsidDel="000D5906">
          <w:rPr>
            <w:rFonts w:asciiTheme="minorHAnsi" w:hAnsiTheme="minorHAnsi" w:cs="Times New Roman"/>
            <w:sz w:val="24"/>
            <w:szCs w:val="24"/>
            <w:lang w:val="mt-MT"/>
          </w:rPr>
          <w:delText xml:space="preserve">Oppozizzjoni </w:delText>
        </w:r>
      </w:del>
      <w:ins w:id="557" w:author="adept group" w:date="2015-11-01T09:14:00Z">
        <w:r w:rsidR="000D5906" w:rsidRPr="004A36DD">
          <w:rPr>
            <w:rFonts w:asciiTheme="minorHAnsi" w:hAnsiTheme="minorHAnsi" w:cs="Times New Roman"/>
            <w:sz w:val="24"/>
            <w:szCs w:val="24"/>
            <w:lang w:val="mt-MT"/>
          </w:rPr>
          <w:t>Oppo</w:t>
        </w:r>
        <w:r w:rsidR="000D5906">
          <w:rPr>
            <w:rFonts w:asciiTheme="minorHAnsi" w:hAnsiTheme="minorHAnsi" w:cs="Times New Roman"/>
            <w:sz w:val="24"/>
            <w:szCs w:val="24"/>
            <w:lang w:val="mt-MT"/>
          </w:rPr>
          <w:t>ż</w:t>
        </w:r>
        <w:r w:rsidR="000D5906" w:rsidRPr="004A36DD">
          <w:rPr>
            <w:rFonts w:asciiTheme="minorHAnsi" w:hAnsiTheme="minorHAnsi" w:cs="Times New Roman"/>
            <w:sz w:val="24"/>
            <w:szCs w:val="24"/>
            <w:lang w:val="mt-MT"/>
          </w:rPr>
          <w:t xml:space="preserve">izzjoni </w:t>
        </w:r>
      </w:ins>
      <w:r w:rsidRPr="004A36DD">
        <w:rPr>
          <w:rFonts w:asciiTheme="minorHAnsi" w:hAnsiTheme="minorHAnsi" w:cs="Times New Roman"/>
          <w:sz w:val="24"/>
          <w:szCs w:val="24"/>
          <w:lang w:val="mt-MT"/>
        </w:rPr>
        <w:t>fil-Kunsill Konsultattiv tal-Gvern għan-Naħa t’Isfel ta’ Malta.</w:t>
      </w: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Times New Roman"/>
          <w:b/>
          <w:sz w:val="24"/>
          <w:szCs w:val="24"/>
          <w:lang w:val="mt-MT"/>
        </w:rPr>
      </w:pPr>
    </w:p>
    <w:p w:rsidR="002F50BE" w:rsidRPr="004A36DD" w:rsidRDefault="002F50BE" w:rsidP="002F50BE">
      <w:pPr>
        <w:pStyle w:val="NoSpacing"/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  <w:r w:rsidRPr="004A36DD">
        <w:rPr>
          <w:rFonts w:asciiTheme="minorHAnsi" w:hAnsiTheme="minorHAnsi" w:cs="Times New Roman"/>
          <w:sz w:val="24"/>
          <w:szCs w:val="24"/>
          <w:lang w:val="mt-MT"/>
        </w:rPr>
        <w:t>Intant, dwar dan l-iżvilupp u oħrajn li hemm pjanati li jsiru f’ODZ, jidher li sa fl-aħħar hemm min lest isemma</w:t>
      </w:r>
      <w:ins w:id="558" w:author="adept group" w:date="2015-11-01T09:15:00Z">
        <w:r w:rsidR="000D5906">
          <w:rPr>
            <w:rFonts w:asciiTheme="minorHAnsi" w:hAnsiTheme="minorHAnsi" w:cs="Times New Roman"/>
            <w:sz w:val="24"/>
            <w:szCs w:val="24"/>
            <w:lang w:val="mt-MT"/>
          </w:rPr>
          <w:t>’</w:t>
        </w:r>
      </w:ins>
      <w:r w:rsidRPr="004A36DD">
        <w:rPr>
          <w:rFonts w:asciiTheme="minorHAnsi" w:hAnsiTheme="minorHAnsi" w:cs="Times New Roman"/>
          <w:sz w:val="24"/>
          <w:szCs w:val="24"/>
          <w:lang w:val="mt-MT"/>
        </w:rPr>
        <w:t xml:space="preserve"> leħnu. Dan għaliex il-Moviment Graffiti qed jorganizza laqgħa nhar l-Erbgħa li ġej sabiex jiġu kunsidra</w:t>
      </w:r>
      <w:del w:id="559" w:author="adept group" w:date="2015-11-01T09:15:00Z">
        <w:r w:rsidRPr="004A36DD" w:rsidDel="000D5906">
          <w:rPr>
            <w:rFonts w:asciiTheme="minorHAnsi" w:hAnsiTheme="minorHAnsi" w:cs="Times New Roman"/>
            <w:sz w:val="24"/>
            <w:szCs w:val="24"/>
            <w:lang w:val="mt-MT"/>
          </w:rPr>
          <w:delText>t</w:delText>
        </w:r>
      </w:del>
      <w:r w:rsidRPr="004A36DD">
        <w:rPr>
          <w:rFonts w:asciiTheme="minorHAnsi" w:hAnsiTheme="minorHAnsi" w:cs="Times New Roman"/>
          <w:sz w:val="24"/>
          <w:szCs w:val="24"/>
          <w:lang w:val="mt-MT"/>
        </w:rPr>
        <w:t>ti azzjonijiet konkreti li jistgħu jittieħdu biex jitwaqqaf żvilupp f’ODZ.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Matul l-ewwel kwart ta' din is-sena kien hemm </w:t>
      </w:r>
      <w:del w:id="560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zewg </w:delText>
        </w:r>
      </w:del>
      <w:ins w:id="561" w:author="adept group" w:date="2015-11-01T09:16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ew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del w:id="562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incidenti </w:delText>
        </w:r>
      </w:del>
      <w:ins w:id="563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tat-traffiku fatali. Dan </w:t>
      </w:r>
      <w:ins w:id="564" w:author="adept group" w:date="2015-11-01T09:16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565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are</w:t>
      </w:r>
      <w:del w:id="566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g</w:delText>
        </w:r>
      </w:del>
      <w:ins w:id="567" w:author="adept group" w:date="2015-11-01T09:16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 minn statistika tal-NSO , l-</w:t>
      </w:r>
      <w:del w:id="568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Ufficcju </w:delText>
        </w:r>
      </w:del>
      <w:ins w:id="569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Uffi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ju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Nazzjonali tal-Istatistika.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del w:id="570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Jirrizulta </w:delText>
        </w:r>
      </w:del>
      <w:ins w:id="571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Jirri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ulta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li fl-ewwel kwart tas-sena </w:t>
      </w:r>
      <w:del w:id="572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sehhew </w:delText>
        </w:r>
      </w:del>
      <w:ins w:id="573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se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ew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3,572 </w:t>
      </w:r>
      <w:del w:id="574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 </w:delText>
        </w:r>
      </w:del>
      <w:ins w:id="575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tat-traffiku </w:t>
      </w:r>
      <w:del w:id="576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zieda </w:delText>
        </w:r>
      </w:del>
      <w:ins w:id="577" w:author="adept group" w:date="2015-11-01T09:16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ieda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ta' 10.1% fuq l-istess xhur tas-sena l-</w:t>
      </w:r>
      <w:del w:id="578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ohra</w:delText>
        </w:r>
      </w:del>
      <w:ins w:id="579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o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ra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. L-akbar ammont ta' </w:t>
      </w:r>
      <w:del w:id="580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incidenti </w:delText>
        </w:r>
      </w:del>
      <w:ins w:id="581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identi </w:t>
        </w:r>
      </w:ins>
      <w:del w:id="582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gew </w:delText>
        </w:r>
      </w:del>
      <w:ins w:id="583" w:author="adept group" w:date="2015-11-01T09:16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ew </w:t>
        </w:r>
      </w:ins>
      <w:del w:id="584" w:author="adept group" w:date="2015-11-01T09:16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registrati </w:delText>
        </w:r>
      </w:del>
      <w:ins w:id="585" w:author="adept group" w:date="2015-11-01T09:16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re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istrati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f'B'Kara, </w:t>
      </w:r>
      <w:ins w:id="586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il-</w:t>
        </w:r>
      </w:ins>
      <w:del w:id="587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Gzira</w:delText>
        </w:r>
      </w:del>
      <w:ins w:id="588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ira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, </w:t>
      </w:r>
      <w:ins w:id="589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i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l-</w:t>
      </w:r>
      <w:del w:id="590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hamrun</w:delText>
        </w:r>
      </w:del>
      <w:ins w:id="591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amrun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, l-Imsida, Pembroke, Tal-</w:t>
      </w:r>
      <w:del w:id="592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Pieta' </w:delText>
        </w:r>
      </w:del>
      <w:ins w:id="593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Piet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à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f'</w:t>
      </w:r>
      <w:ins w:id="594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595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h</w:delText>
        </w:r>
      </w:del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al Qormi, San </w:t>
      </w:r>
      <w:del w:id="596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Giljan</w:delText>
        </w:r>
      </w:del>
      <w:ins w:id="597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iljan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, San </w:t>
      </w:r>
      <w:del w:id="598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Gwann</w:delText>
        </w:r>
      </w:del>
      <w:ins w:id="599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wann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, Santa Venera, Tas-Sliema, is-Swieqi u Ta' Xbiex.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L-akbar ammont ta' </w:t>
      </w:r>
      <w:del w:id="600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incidenti </w:delText>
        </w:r>
      </w:del>
      <w:ins w:id="601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identi </w:t>
        </w:r>
      </w:ins>
      <w:del w:id="602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sehhew </w:delText>
        </w:r>
      </w:del>
      <w:ins w:id="603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se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ew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il-</w:t>
      </w:r>
      <w:del w:id="604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gimgha </w:delText>
        </w:r>
      </w:del>
      <w:ins w:id="605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img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b'total ta' 564 </w:t>
      </w:r>
      <w:del w:id="606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incident</w:delText>
        </w:r>
      </w:del>
      <w:ins w:id="607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ident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 L-</w:t>
      </w:r>
      <w:del w:id="608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oghla </w:delText>
        </w:r>
      </w:del>
      <w:ins w:id="609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og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la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rata ta' </w:t>
      </w:r>
      <w:del w:id="610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incidenti </w:delText>
        </w:r>
      </w:del>
      <w:ins w:id="611" w:author="adept group" w:date="2015-11-01T09:17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identi </w:t>
        </w:r>
      </w:ins>
      <w:del w:id="612" w:author="adept group" w:date="2015-11-01T09:17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graw </w:delText>
        </w:r>
      </w:del>
      <w:ins w:id="613" w:author="adept group" w:date="2015-11-01T09:17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raw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f'B'Kara b'283 </w:t>
      </w:r>
      <w:del w:id="614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kaz </w:delText>
        </w:r>
      </w:del>
      <w:ins w:id="615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ins w:id="616" w:author="adept group" w:date="2015-11-01T09:40:00Z">
        <w:r w:rsidR="001F1588">
          <w:rPr>
            <w:rFonts w:asciiTheme="minorHAnsi" w:hAnsiTheme="minorHAnsi"/>
            <w:color w:val="000000"/>
            <w:sz w:val="24"/>
            <w:szCs w:val="24"/>
            <w:lang w:val="mt-MT"/>
          </w:rPr>
          <w:t>,</w:t>
        </w:r>
      </w:ins>
      <w:ins w:id="617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del w:id="618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imbghad </w:delText>
        </w:r>
      </w:del>
      <w:ins w:id="619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imb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ad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fil-Marsa u </w:t>
      </w:r>
      <w:del w:id="620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f'hal </w:delText>
        </w:r>
      </w:del>
      <w:ins w:id="621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f'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al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Qormi, b'208 u b'174 </w:t>
      </w:r>
      <w:del w:id="622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 </w:delText>
        </w:r>
      </w:del>
      <w:ins w:id="623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rispettivament.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Mill-istatistika tal-NSO </w:t>
      </w:r>
      <w:del w:id="624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hareg </w:delText>
        </w:r>
      </w:del>
      <w:ins w:id="625" w:author="adept group" w:date="2015-11-01T09:18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are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del w:id="626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wkoll </w:delText>
        </w:r>
      </w:del>
      <w:ins w:id="627" w:author="adept group" w:date="2015-11-01T09:18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u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koll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li mit-3,572 </w:t>
      </w:r>
      <w:del w:id="628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incident</w:delText>
        </w:r>
      </w:del>
      <w:ins w:id="629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ident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, 33 persuna li kienu </w:t>
      </w:r>
      <w:del w:id="630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passiggier </w:delText>
        </w:r>
      </w:del>
      <w:ins w:id="631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passi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ier</w:t>
        </w:r>
      </w:ins>
      <w:ins w:id="632" w:author="adept group" w:date="2015-11-01T09:40:00Z">
        <w:r w:rsidR="001F1588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</w:ins>
      <w:ins w:id="633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f'vettura jew inkella li kien</w:t>
      </w:r>
      <w:ins w:id="634" w:author="adept group" w:date="2015-11-01T09:40:00Z">
        <w:r w:rsidR="001F1588">
          <w:rPr>
            <w:rFonts w:asciiTheme="minorHAnsi" w:hAnsiTheme="minorHAnsi"/>
            <w:color w:val="000000"/>
            <w:sz w:val="24"/>
            <w:szCs w:val="24"/>
            <w:lang w:val="mt-MT"/>
          </w:rPr>
          <w:t>u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 </w:t>
      </w:r>
      <w:del w:id="635" w:author="adept group" w:date="2015-11-01T09:18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ghaddejin </w:delText>
        </w:r>
      </w:del>
      <w:ins w:id="636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adde</w:t>
        </w:r>
      </w:ins>
      <w:ins w:id="637" w:author="adept group" w:date="2015-11-01T09:41:00Z">
        <w:r w:rsidR="001F1588">
          <w:rPr>
            <w:rFonts w:asciiTheme="minorHAnsi" w:hAnsiTheme="minorHAnsi"/>
            <w:color w:val="000000"/>
            <w:sz w:val="24"/>
            <w:szCs w:val="24"/>
            <w:lang w:val="mt-MT"/>
          </w:rPr>
          <w:t>j</w:t>
        </w:r>
      </w:ins>
      <w:ins w:id="638" w:author="adept group" w:date="2015-11-01T09:18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jin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fit-triq sofrew feriti serji </w:t>
      </w:r>
      <w:del w:id="639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kawza </w:delText>
        </w:r>
      </w:del>
      <w:ins w:id="640" w:author="adept group" w:date="2015-11-01T09:19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kaw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ta' </w:t>
      </w:r>
      <w:del w:id="641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 </w:delText>
        </w:r>
      </w:del>
      <w:ins w:id="642" w:author="adept group" w:date="2015-11-01T09:19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tat-traffiku. 120 sofrew </w:t>
      </w:r>
      <w:del w:id="643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griehi </w:delText>
        </w:r>
      </w:del>
      <w:ins w:id="644" w:author="adept group" w:date="2015-11-01T09:19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rie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 </w:t>
        </w:r>
      </w:ins>
      <w:del w:id="645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hfief </w:delText>
        </w:r>
      </w:del>
      <w:ins w:id="646" w:author="adept group" w:date="2015-11-01T09:19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fief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u </w:t>
      </w:r>
      <w:del w:id="647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ghal </w:delText>
        </w:r>
      </w:del>
      <w:ins w:id="648" w:author="adept group" w:date="2015-11-01T09:19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g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al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l-</w:t>
        </w:r>
      </w:ins>
      <w:del w:id="649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passiggier </w:delText>
        </w:r>
      </w:del>
      <w:ins w:id="650" w:author="adept group" w:date="2015-11-01T09:19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passi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ġġ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ier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u persuna li fil-</w:t>
      </w:r>
      <w:del w:id="651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hin </w:delText>
        </w:r>
      </w:del>
      <w:ins w:id="652" w:author="adept group" w:date="2015-11-01T09:19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in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tal-</w:t>
      </w:r>
      <w:del w:id="653" w:author="adept group" w:date="2015-11-01T09:19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incident </w:delText>
        </w:r>
      </w:del>
      <w:ins w:id="654" w:author="adept group" w:date="2015-11-01T09:19:00Z"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in</w:t>
        </w:r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ident 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 xml:space="preserve">kien fit-triq, tilfu </w:t>
      </w:r>
      <w:del w:id="655" w:author="adept group" w:date="2015-11-01T09:20:00Z">
        <w:r w:rsidRPr="004A36DD" w:rsidDel="00863216">
          <w:rPr>
            <w:rFonts w:asciiTheme="minorHAnsi" w:hAnsiTheme="minorHAnsi"/>
            <w:color w:val="000000"/>
            <w:sz w:val="24"/>
            <w:szCs w:val="24"/>
            <w:lang w:val="mt-MT"/>
          </w:rPr>
          <w:delText>hajjithom</w:delText>
        </w:r>
      </w:del>
      <w:ins w:id="656" w:author="adept group" w:date="2015-11-01T09:20:00Z">
        <w:r w:rsidR="00863216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  <w:r w:rsidR="00863216" w:rsidRPr="004A36DD">
          <w:rPr>
            <w:rFonts w:asciiTheme="minorHAnsi" w:hAnsiTheme="minorHAnsi"/>
            <w:color w:val="000000"/>
            <w:sz w:val="24"/>
            <w:szCs w:val="24"/>
            <w:lang w:val="mt-MT"/>
          </w:rPr>
          <w:t>ajjithom</w:t>
        </w:r>
      </w:ins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.​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bCs/>
          <w:color w:val="000000"/>
          <w:szCs w:val="24"/>
          <w:lang w:val="mt-MT"/>
        </w:rPr>
        <w:t>L-intervent kirurġiku biex sar trapjant lil Miguel Bugeja mar tajjeb ħafna.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b/>
          <w:bCs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Stqarret dan Marisabelle Bugeja, omm Miguel f’kummenti lil dan l-istazzjon fejn spjegat li l-professuri li operaw lil Miguel huma sodisfatti, u t-tifel qed jirkupra mill-intervent.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Kompliet li issa jridu jgħaddu bejn għaxra u ħmistax-il ġurnata biex il-</w:t>
      </w:r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57" w:author="adept group" w:date="2015-11-01T09:21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bone</w:t>
      </w:r>
      <w:del w:id="658" w:author="adept group" w:date="2015-11-01T09:21:00Z">
        <w:r w:rsidR="00BA2DD6" w:rsidRPr="00BA2DD6">
          <w:rPr>
            <w:rFonts w:asciiTheme="minorHAnsi" w:hAnsiTheme="minorHAnsi"/>
            <w:i/>
            <w:color w:val="000000"/>
            <w:szCs w:val="24"/>
            <w:lang w:val="mt-MT"/>
            <w:rPrChange w:id="659" w:author="adept group" w:date="2015-11-01T09:21:00Z">
              <w:rPr>
                <w:rFonts w:asciiTheme="minorHAnsi" w:hAnsiTheme="minorHAnsi" w:cs="Times New Roman"/>
                <w:color w:val="000000"/>
                <w:sz w:val="28"/>
                <w:szCs w:val="24"/>
                <w:lang w:val="mt-MT"/>
              </w:rPr>
            </w:rPrChange>
          </w:rPr>
          <w:delText xml:space="preserve"> </w:delText>
        </w:r>
      </w:del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60" w:author="adept group" w:date="2015-11-01T09:21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marrow</w:t>
      </w:r>
      <w:r w:rsidRPr="004A36DD">
        <w:rPr>
          <w:rFonts w:asciiTheme="minorHAnsi" w:hAnsiTheme="minorHAnsi"/>
          <w:color w:val="000000"/>
          <w:szCs w:val="24"/>
          <w:lang w:val="mt-MT"/>
        </w:rPr>
        <w:t xml:space="preserve"> tibda taħdem u tipproduċi ċ-ċelloli li għandu bżonn.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Fortunatament Miguel rabba</w:t>
      </w:r>
      <w:del w:id="661" w:author="adept group" w:date="2015-11-01T09:21:00Z">
        <w:r w:rsidRPr="004A36DD" w:rsidDel="006662DE">
          <w:rPr>
            <w:rFonts w:asciiTheme="minorHAnsi" w:hAnsiTheme="minorHAnsi"/>
            <w:color w:val="000000"/>
            <w:szCs w:val="24"/>
            <w:lang w:val="mt-MT"/>
          </w:rPr>
          <w:delText>’</w:delText>
        </w:r>
      </w:del>
      <w:r w:rsidRPr="004A36DD">
        <w:rPr>
          <w:rFonts w:asciiTheme="minorHAnsi" w:hAnsiTheme="minorHAnsi"/>
          <w:color w:val="000000"/>
          <w:szCs w:val="24"/>
          <w:lang w:val="mt-MT"/>
        </w:rPr>
        <w:t xml:space="preserve"> ftit enerġija wara dan l-intervent, b’ommu tispjega li minkejja li qed jorqod ħafna, xi ħaġa normali wara intervent bħal dan, xorta waħda qed iqum u jilgħab xi ftit.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L-istorja diffiċli għal Miguel bdiet meta kellu sentejn u għaxar xhur. Kellu tebgħa f’dahru, tel</w:t>
      </w:r>
      <w:ins w:id="662" w:author="adept group" w:date="2015-11-01T09:22:00Z">
        <w:r w:rsidR="006662DE">
          <w:rPr>
            <w:rFonts w:asciiTheme="minorHAnsi" w:hAnsiTheme="minorHAnsi"/>
            <w:color w:val="000000"/>
            <w:szCs w:val="24"/>
            <w:lang w:val="mt-MT"/>
          </w:rPr>
          <w:t>a</w:t>
        </w:r>
      </w:ins>
      <w:r w:rsidRPr="004A36DD">
        <w:rPr>
          <w:rFonts w:asciiTheme="minorHAnsi" w:hAnsiTheme="minorHAnsi"/>
          <w:color w:val="000000"/>
          <w:szCs w:val="24"/>
          <w:lang w:val="mt-MT"/>
        </w:rPr>
        <w:t>għ</w:t>
      </w:r>
      <w:del w:id="663" w:author="adept group" w:date="2015-11-01T09:22:00Z">
        <w:r w:rsidRPr="004A36DD" w:rsidDel="006662DE">
          <w:rPr>
            <w:rFonts w:asciiTheme="minorHAnsi" w:hAnsiTheme="minorHAnsi"/>
            <w:color w:val="000000"/>
            <w:szCs w:val="24"/>
            <w:lang w:val="mt-MT"/>
          </w:rPr>
          <w:delText>a</w:delText>
        </w:r>
      </w:del>
      <w:r w:rsidRPr="004A36DD">
        <w:rPr>
          <w:rFonts w:asciiTheme="minorHAnsi" w:hAnsiTheme="minorHAnsi"/>
          <w:color w:val="000000"/>
          <w:szCs w:val="24"/>
          <w:lang w:val="mt-MT"/>
        </w:rPr>
        <w:t xml:space="preserve">lu d-deni u kien muġugħ ħafna. Mit-testijiet li sarulu rriżulta li t-tifel kellu </w:t>
      </w:r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64" w:author="adept group" w:date="2015-11-01T09:23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leukemia</w:t>
      </w:r>
      <w:r w:rsidRPr="004A36DD">
        <w:rPr>
          <w:rFonts w:asciiTheme="minorHAnsi" w:hAnsiTheme="minorHAnsi"/>
          <w:color w:val="000000"/>
          <w:szCs w:val="24"/>
          <w:lang w:val="mt-MT"/>
        </w:rPr>
        <w:t>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Beda t-trattament imma sfortunatament għat-tielet darba reġgħet ħarġitlu l-</w:t>
      </w:r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65" w:author="adept group" w:date="2015-11-01T09:23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leukemia</w:t>
      </w:r>
      <w:r w:rsidRPr="004A36DD">
        <w:rPr>
          <w:rFonts w:asciiTheme="minorHAnsi" w:hAnsiTheme="minorHAnsi"/>
          <w:color w:val="000000"/>
          <w:szCs w:val="24"/>
          <w:lang w:val="mt-MT"/>
        </w:rPr>
        <w:t>, din id-darba b’ċelloli fir-ras, li allura kien hemm bżonn li jsir trapjant tal-</w:t>
      </w:r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66" w:author="adept group" w:date="2015-11-01T09:24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bone</w:t>
      </w:r>
      <w:del w:id="667" w:author="adept group" w:date="2015-11-01T09:23:00Z">
        <w:r w:rsidR="00BA2DD6" w:rsidRPr="00BA2DD6">
          <w:rPr>
            <w:rFonts w:asciiTheme="minorHAnsi" w:hAnsiTheme="minorHAnsi"/>
            <w:i/>
            <w:color w:val="000000"/>
            <w:szCs w:val="24"/>
            <w:lang w:val="mt-MT"/>
            <w:rPrChange w:id="668" w:author="adept group" w:date="2015-11-01T09:24:00Z">
              <w:rPr>
                <w:rFonts w:asciiTheme="minorHAnsi" w:hAnsiTheme="minorHAnsi" w:cs="Times New Roman"/>
                <w:color w:val="000000"/>
                <w:sz w:val="28"/>
                <w:szCs w:val="24"/>
                <w:lang w:val="mt-MT"/>
              </w:rPr>
            </w:rPrChange>
          </w:rPr>
          <w:delText xml:space="preserve"> </w:delText>
        </w:r>
      </w:del>
      <w:r w:rsidR="00BA2DD6" w:rsidRPr="00BA2DD6">
        <w:rPr>
          <w:rFonts w:asciiTheme="minorHAnsi" w:hAnsiTheme="minorHAnsi"/>
          <w:i/>
          <w:color w:val="000000"/>
          <w:szCs w:val="24"/>
          <w:lang w:val="mt-MT"/>
          <w:rPrChange w:id="669" w:author="adept group" w:date="2015-11-01T09:24:00Z">
            <w:rPr>
              <w:rFonts w:asciiTheme="minorHAnsi" w:hAnsiTheme="minorHAnsi" w:cs="Times New Roman"/>
              <w:color w:val="000000"/>
              <w:sz w:val="28"/>
              <w:szCs w:val="24"/>
              <w:lang w:val="mt-MT"/>
            </w:rPr>
          </w:rPrChange>
        </w:rPr>
        <w:t>marrow</w:t>
      </w:r>
      <w:r w:rsidRPr="004A36DD">
        <w:rPr>
          <w:rFonts w:asciiTheme="minorHAnsi" w:hAnsiTheme="minorHAnsi"/>
          <w:color w:val="000000"/>
          <w:szCs w:val="24"/>
          <w:lang w:val="mt-MT"/>
        </w:rPr>
        <w:t>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4A36DD">
        <w:rPr>
          <w:rFonts w:asciiTheme="minorHAnsi" w:hAnsiTheme="minorHAnsi"/>
          <w:color w:val="000000"/>
          <w:szCs w:val="24"/>
          <w:lang w:val="mt-MT"/>
        </w:rPr>
        <w:t>Sfortunatament, minkejja li hemm miljuni ta’ donaturi, kienet diffiċli biex jinstab donatur li jaqbel ma’ Miguel. Meta nstab persuna, mill-aħħar testijiet irriżulta li ma kienx daqshekk kompatibbli u għalhekk tawh kurdun ta’ tarbija mill-Istati Uniti.</w:t>
      </w:r>
    </w:p>
    <w:p w:rsidR="002F50BE" w:rsidRPr="004A36DD" w:rsidRDefault="002F50BE" w:rsidP="002F50BE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del w:id="670" w:author="adept group" w:date="2015-11-01T09:24:00Z">
        <w:r w:rsidRPr="004A36DD" w:rsidDel="009E5281">
          <w:rPr>
            <w:rFonts w:asciiTheme="minorHAnsi" w:hAnsiTheme="minorHAnsi"/>
            <w:color w:val="000000"/>
            <w:szCs w:val="24"/>
            <w:lang w:val="mt-MT"/>
          </w:rPr>
          <w:delText xml:space="preserve">Minn </w:delText>
        </w:r>
      </w:del>
      <w:ins w:id="671" w:author="adept group" w:date="2015-11-01T09:24:00Z">
        <w:r w:rsidR="009E5281" w:rsidRPr="004A36DD">
          <w:rPr>
            <w:rFonts w:asciiTheme="minorHAnsi" w:hAnsiTheme="minorHAnsi"/>
            <w:color w:val="000000"/>
            <w:szCs w:val="24"/>
            <w:lang w:val="mt-MT"/>
          </w:rPr>
          <w:t>Min</w:t>
        </w:r>
        <w:r w:rsidR="009E5281">
          <w:rPr>
            <w:rFonts w:asciiTheme="minorHAnsi" w:hAnsiTheme="minorHAnsi"/>
            <w:color w:val="000000"/>
            <w:szCs w:val="24"/>
            <w:lang w:val="mt-MT"/>
          </w:rPr>
          <w:t>-</w:t>
        </w:r>
      </w:ins>
      <w:r w:rsidRPr="004A36DD">
        <w:rPr>
          <w:rFonts w:asciiTheme="minorHAnsi" w:hAnsiTheme="minorHAnsi"/>
          <w:color w:val="000000"/>
          <w:szCs w:val="24"/>
          <w:lang w:val="mt-MT"/>
        </w:rPr>
        <w:t>naħa tagħha omm Miguel irringrazzjat lill-mijiet kbar li talbu għal Miguel, kif ukoll dawk kollha li b’xi mod jew ieħor imxew xi ftit minn din il-mixja mal-familja Bugeja.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4A36DD">
        <w:rPr>
          <w:rFonts w:asciiTheme="minorHAnsi" w:hAnsiTheme="minorHAnsi"/>
          <w:color w:val="000000"/>
          <w:sz w:val="24"/>
          <w:szCs w:val="24"/>
          <w:lang w:val="mt-MT"/>
        </w:rPr>
        <w:t>Fl-aħħar sigħat, mindu Puttinu Cares appellaw għat-talb għal Miguel, din l-istorja saħansitra laħqet livell internazzjonali, b’ħafna nies minn pajjiżi differenti jibagħtu messaġġi ta’ kuraġġ fuq il-paġna ta’ Puttinu Cares fuq Facebook.</w:t>
      </w:r>
    </w:p>
    <w:p w:rsidR="00C57637" w:rsidRPr="004A36DD" w:rsidRDefault="00C57637">
      <w:pPr>
        <w:rPr>
          <w:lang w:val="mt-MT"/>
        </w:rPr>
      </w:pPr>
    </w:p>
    <w:p w:rsidR="002F50BE" w:rsidRPr="004A36DD" w:rsidRDefault="002F50BE">
      <w:pPr>
        <w:rPr>
          <w:lang w:val="mt-MT"/>
        </w:rPr>
      </w:pPr>
    </w:p>
    <w:p w:rsidR="002F50BE" w:rsidRPr="004A36DD" w:rsidRDefault="002F50BE">
      <w:pPr>
        <w:rPr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 xml:space="preserve">Il-Kunsill Studenti Universitarji (KSU) fi stqarrija qal li jqumu </w:t>
      </w:r>
      <w:del w:id="672" w:author="adept group" w:date="2015-11-01T09:25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hafna </w:delText>
        </w:r>
      </w:del>
      <w:ins w:id="673" w:author="adept group" w:date="2015-11-01T09:25:00Z"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afna </w:t>
        </w:r>
      </w:ins>
      <w:del w:id="674" w:author="adept group" w:date="2015-11-01T09:25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mistqosijiet  </w:delText>
        </w:r>
      </w:del>
      <w:ins w:id="675" w:author="adept group" w:date="2015-11-01T09:25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mist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oq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sijiet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mill-</w:t>
      </w:r>
      <w:del w:id="676" w:author="adept group" w:date="2015-11-01T09:25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ahbar </w:delText>
        </w:r>
      </w:del>
      <w:ins w:id="677" w:author="adept group" w:date="2015-11-01T09:25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a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bar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tal-Gvern li se ssir </w:t>
      </w:r>
      <w:del w:id="678" w:author="adept group" w:date="2015-11-01T09:25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Universita’ </w:delText>
        </w:r>
      </w:del>
      <w:ins w:id="679" w:author="adept group" w:date="2015-11-01T09:25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Universit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fin-</w:t>
      </w:r>
      <w:del w:id="680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naha </w:delText>
        </w:r>
      </w:del>
      <w:ins w:id="681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na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ta’ isfel ta’ Malta. Il-KSU rrimarka dwar nuqqas ta’ konsultazzjoni fuq l-</w:t>
      </w:r>
      <w:del w:id="682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progett </w:delText>
        </w:r>
      </w:del>
      <w:ins w:id="683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pro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ġ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ett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ta’ Universit</w:t>
      </w:r>
      <w:ins w:id="684" w:author="adept group" w:date="2015-11-01T09:26:00Z"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685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a’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 xml:space="preserve"> ppjanata </w:t>
      </w:r>
      <w:del w:id="686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ghan</w:delText>
        </w:r>
      </w:del>
      <w:ins w:id="687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an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-</w:t>
      </w:r>
      <w:del w:id="688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naha </w:delText>
        </w:r>
      </w:del>
      <w:ins w:id="689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na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ta’ isfel ta’ Malta, bil-Kunsill u l-</w:t>
      </w:r>
      <w:del w:id="690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Universita’ </w:delText>
        </w:r>
      </w:del>
      <w:ins w:id="691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Universit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ta’ Malta ma jkunux konsultati fuq dan l-</w:t>
      </w:r>
      <w:del w:id="692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progett</w:delText>
        </w:r>
      </w:del>
      <w:ins w:id="693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pro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ġ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ett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>Il-KSU esprima d-</w:t>
      </w:r>
      <w:del w:id="694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dizapunt </w:delText>
        </w:r>
      </w:del>
      <w:ins w:id="695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di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ż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a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p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punt </w:t>
        </w:r>
      </w:ins>
      <w:del w:id="696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tieghu </w:delText>
        </w:r>
      </w:del>
      <w:ins w:id="697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tieg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u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li ma sarx studju fuq kif </w:t>
      </w:r>
      <w:del w:id="698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Universita’ </w:delText>
        </w:r>
      </w:del>
      <w:ins w:id="699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Universit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del w:id="700" w:author="adept group" w:date="2015-11-01T09:26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ohra </w:delText>
        </w:r>
      </w:del>
      <w:ins w:id="701" w:author="adept group" w:date="2015-11-01T09:26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o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ra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taffetwa lill-</w:t>
      </w:r>
      <w:del w:id="702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Universita’ </w:delText>
        </w:r>
      </w:del>
      <w:ins w:id="703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Universit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ta’ Malta filwaqt li l-isem ‘American University of Malta’ jista’ jwassal ukoll biex studenti barranin </w:t>
      </w:r>
      <w:del w:id="704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jahsbu </w:delText>
        </w:r>
      </w:del>
      <w:ins w:id="705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ja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sbu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li din hija estensjoni tal-</w:t>
      </w:r>
      <w:del w:id="706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Univerista’ </w:delText>
        </w:r>
      </w:del>
      <w:ins w:id="707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Univerist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ta’ Malta meta fil-fatt m’hemm l-ebda rabta bejn it-tnejn.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 xml:space="preserve">Il-KSU qal ukoll li jekk </w:t>
      </w:r>
      <w:del w:id="708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jinghata </w:delText>
        </w:r>
      </w:del>
      <w:ins w:id="709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jing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ata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stipendju lill-</w:t>
      </w:r>
      <w:ins w:id="710" w:author="adept group" w:date="2015-11-01T09:27:00Z">
        <w:r w:rsidR="009E5281">
          <w:rPr>
            <w:rFonts w:asciiTheme="minorHAnsi" w:hAnsiTheme="minorHAnsi"/>
            <w:sz w:val="24"/>
            <w:szCs w:val="24"/>
            <w:lang w:val="mt-MT"/>
          </w:rPr>
          <w:t>i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studenti barranin, dan </w:t>
      </w:r>
      <w:del w:id="711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 xml:space="preserve">mhux biss imur kontra </w:t>
      </w:r>
      <w:del w:id="712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>r-regolamenti fuq l-</w:t>
      </w:r>
      <w:del w:id="713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ghoti </w:delText>
        </w:r>
      </w:del>
      <w:ins w:id="714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oti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ta’ stipendji imma anke </w:t>
      </w:r>
      <w:del w:id="715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tinholoq </w:delText>
        </w:r>
      </w:del>
      <w:ins w:id="716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tin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oloq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sitwazzjoni diskriminatorja. Il-KSU qal li </w:t>
      </w:r>
      <w:del w:id="717" w:author="adept group" w:date="2015-11-01T09:27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minhabba </w:delText>
        </w:r>
      </w:del>
      <w:ins w:id="718" w:author="adept group" w:date="2015-11-01T09:27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min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abba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li ma sarx ippjannar kif xieraq, jista’ jkun hemm ukoll sitwazzjoni fejn </w:t>
      </w:r>
      <w:del w:id="719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iz</w:delText>
        </w:r>
      </w:del>
      <w:ins w:id="720" w:author="adept group" w:date="2015-11-01T09:28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i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-</w:t>
      </w:r>
      <w:del w:id="721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zewg </w:delText>
        </w:r>
      </w:del>
      <w:ins w:id="722" w:author="adept group" w:date="2015-11-01T09:28:00Z">
        <w:r w:rsidR="009E5281">
          <w:rPr>
            <w:rFonts w:asciiTheme="minorHAnsi" w:hAnsiTheme="minorHAnsi"/>
            <w:sz w:val="24"/>
            <w:szCs w:val="24"/>
            <w:lang w:val="mt-MT"/>
          </w:rPr>
          <w:t>że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w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ġ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>Universitajiet jibdew jikkompe</w:t>
      </w:r>
      <w:del w:id="723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t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 xml:space="preserve">tu </w:t>
      </w:r>
      <w:del w:id="724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ghall</w:delText>
        </w:r>
      </w:del>
      <w:ins w:id="725" w:author="adept group" w:date="2015-11-01T09:28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all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-lecturers </w:t>
      </w:r>
      <w:del w:id="726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 xml:space="preserve">b’taqtigha </w:delText>
        </w:r>
      </w:del>
      <w:ins w:id="727" w:author="adept group" w:date="2015-11-01T09:28:00Z"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>b’taqtig</w:t>
        </w:r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  <w:r w:rsidR="009E5281" w:rsidRPr="004A36DD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4A36DD">
        <w:rPr>
          <w:rFonts w:asciiTheme="minorHAnsi" w:hAnsiTheme="minorHAnsi"/>
          <w:sz w:val="24"/>
          <w:szCs w:val="24"/>
          <w:lang w:val="mt-MT"/>
        </w:rPr>
        <w:t xml:space="preserve">bejniethom fuq salarji u kundizzjonijiet tax-xogħol. </w:t>
      </w: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F50BE" w:rsidRPr="004A36DD" w:rsidRDefault="002F50BE" w:rsidP="002F50BE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4A36DD">
        <w:rPr>
          <w:rFonts w:asciiTheme="minorHAnsi" w:hAnsiTheme="minorHAnsi"/>
          <w:sz w:val="24"/>
          <w:szCs w:val="24"/>
          <w:lang w:val="mt-MT"/>
        </w:rPr>
        <w:t>Filwaqt li rrikonoxxa li l-Gvern qed jippjana li jkompli jinvesti fl-istituzzjonijiet ta’ edukazzjoni terzjarja il-KSU tenna l-appell li jing</w:t>
      </w:r>
      <w:ins w:id="728" w:author="adept group" w:date="2015-11-01T09:28:00Z">
        <w:r w:rsidR="009E5281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729" w:author="adept group" w:date="2015-11-01T09:28:00Z">
        <w:r w:rsidRPr="004A36DD" w:rsidDel="009E5281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4A36DD">
        <w:rPr>
          <w:rFonts w:asciiTheme="minorHAnsi" w:hAnsiTheme="minorHAnsi"/>
          <w:sz w:val="24"/>
          <w:szCs w:val="24"/>
          <w:lang w:val="mt-MT"/>
        </w:rPr>
        <w:t xml:space="preserve">ata iktar informazzjoni fuq dan l-proġett. </w:t>
      </w:r>
    </w:p>
    <w:bookmarkEnd w:id="0"/>
    <w:p w:rsidR="002F50BE" w:rsidRPr="004A36DD" w:rsidRDefault="002F50BE">
      <w:pPr>
        <w:rPr>
          <w:lang w:val="mt-MT"/>
        </w:rPr>
      </w:pPr>
    </w:p>
    <w:sectPr w:rsidR="002F50BE" w:rsidRPr="004A36DD" w:rsidSect="00A9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oNotTrackMoves/>
  <w:defaultTabStop w:val="720"/>
  <w:characterSpacingControl w:val="doNotCompress"/>
  <w:compat/>
  <w:rsids>
    <w:rsidRoot w:val="002F50BE"/>
    <w:rsid w:val="000D3D4E"/>
    <w:rsid w:val="000D5906"/>
    <w:rsid w:val="000D689C"/>
    <w:rsid w:val="000D7F3A"/>
    <w:rsid w:val="0010737D"/>
    <w:rsid w:val="00125665"/>
    <w:rsid w:val="00136330"/>
    <w:rsid w:val="001A2012"/>
    <w:rsid w:val="001A252A"/>
    <w:rsid w:val="001F1588"/>
    <w:rsid w:val="002550D3"/>
    <w:rsid w:val="00280C04"/>
    <w:rsid w:val="002B5CC4"/>
    <w:rsid w:val="002F50BE"/>
    <w:rsid w:val="0030101B"/>
    <w:rsid w:val="003065B5"/>
    <w:rsid w:val="00310683"/>
    <w:rsid w:val="003440F5"/>
    <w:rsid w:val="00347E99"/>
    <w:rsid w:val="00350E94"/>
    <w:rsid w:val="003B57C5"/>
    <w:rsid w:val="00407C69"/>
    <w:rsid w:val="0048276D"/>
    <w:rsid w:val="004A36DD"/>
    <w:rsid w:val="004B1670"/>
    <w:rsid w:val="004B4312"/>
    <w:rsid w:val="00553FC4"/>
    <w:rsid w:val="00561471"/>
    <w:rsid w:val="005C7134"/>
    <w:rsid w:val="006662DE"/>
    <w:rsid w:val="0084577B"/>
    <w:rsid w:val="00850A05"/>
    <w:rsid w:val="00863216"/>
    <w:rsid w:val="008D118F"/>
    <w:rsid w:val="009378CE"/>
    <w:rsid w:val="0098622F"/>
    <w:rsid w:val="009E0E3F"/>
    <w:rsid w:val="009E5281"/>
    <w:rsid w:val="00A91541"/>
    <w:rsid w:val="00B56BB5"/>
    <w:rsid w:val="00BA2DD6"/>
    <w:rsid w:val="00C53F03"/>
    <w:rsid w:val="00C57637"/>
    <w:rsid w:val="00C7433F"/>
    <w:rsid w:val="00D507D4"/>
    <w:rsid w:val="00D814BF"/>
    <w:rsid w:val="00DA086E"/>
    <w:rsid w:val="00EF60F2"/>
    <w:rsid w:val="00F41F00"/>
  </w:rsids>
  <m:mathPr>
    <m:mathFont m:val="Mtime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BE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2F50BE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2F50BE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NoSpacing">
    <w:name w:val="No Spacing"/>
    <w:qFormat/>
    <w:rsid w:val="002F50BE"/>
    <w:pPr>
      <w:suppressAutoHyphens/>
      <w:spacing w:after="0" w:line="240" w:lineRule="auto"/>
    </w:pPr>
    <w:rPr>
      <w:rFonts w:ascii="Calibri" w:eastAsia="Calibri" w:hAnsi="Calibri" w:cs="Calibri"/>
      <w:kern w:val="2"/>
      <w:lang w:val="en-US" w:eastAsia="ar-SA"/>
    </w:rPr>
  </w:style>
  <w:style w:type="paragraph" w:styleId="NormalWeb">
    <w:name w:val="Normal (Web)"/>
    <w:basedOn w:val="Normal"/>
    <w:rsid w:val="002F50BE"/>
    <w:pPr>
      <w:suppressAutoHyphens w:val="0"/>
      <w:spacing w:before="280" w:after="280"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7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6D"/>
    <w:rPr>
      <w:rFonts w:ascii="Lucida Grande" w:eastAsia="Times New Roman" w:hAnsi="Lucida Grande" w:cs="Times New Roman"/>
      <w:sz w:val="18"/>
      <w:szCs w:val="1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2966</Words>
  <Characters>16911</Characters>
  <Application>Microsoft Macintosh Word</Application>
  <DocSecurity>0</DocSecurity>
  <Lines>140</Lines>
  <Paragraphs>33</Paragraphs>
  <ScaleCrop>false</ScaleCrop>
  <Company/>
  <LinksUpToDate>false</LinksUpToDate>
  <CharactersWithSpaces>20767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adept group</cp:lastModifiedBy>
  <cp:revision>40</cp:revision>
  <cp:lastPrinted>2015-11-01T09:10:00Z</cp:lastPrinted>
  <dcterms:created xsi:type="dcterms:W3CDTF">2015-07-16T19:19:00Z</dcterms:created>
  <dcterms:modified xsi:type="dcterms:W3CDTF">2015-11-01T09:16:00Z</dcterms:modified>
</cp:coreProperties>
</file>