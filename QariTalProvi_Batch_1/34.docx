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C349AB" w14:textId="77777777" w:rsidR="004E71C7" w:rsidRPr="003054B2" w:rsidRDefault="004E71C7" w:rsidP="004E71C7">
      <w:pPr>
        <w:spacing w:line="480" w:lineRule="auto"/>
        <w:jc w:val="both"/>
        <w:rPr>
          <w:b/>
          <w:sz w:val="24"/>
          <w:szCs w:val="24"/>
          <w:lang w:val="mt-MT"/>
        </w:rPr>
      </w:pPr>
      <w:bookmarkStart w:id="0" w:name="_GoBack"/>
      <w:bookmarkEnd w:id="0"/>
      <w:r w:rsidRPr="003054B2">
        <w:rPr>
          <w:b/>
          <w:sz w:val="24"/>
          <w:szCs w:val="24"/>
          <w:lang w:val="mt-MT"/>
        </w:rPr>
        <w:t xml:space="preserve">MINN SETTEMBRU </w:t>
      </w:r>
      <w:ins w:id="1" w:author="TOSHIBA" w:date="2015-11-25T16:16:00Z">
        <w:r w:rsidR="004A0048">
          <w:rPr>
            <w:b/>
            <w:sz w:val="24"/>
            <w:szCs w:val="24"/>
            <w:lang w:val="mt-MT"/>
          </w:rPr>
          <w:t>’L</w:t>
        </w:r>
      </w:ins>
      <w:del w:id="2" w:author="TOSHIBA" w:date="2015-11-25T16:16:00Z">
        <w:r w:rsidRPr="003054B2" w:rsidDel="004A0048">
          <w:rPr>
            <w:b/>
            <w:sz w:val="24"/>
            <w:szCs w:val="24"/>
            <w:lang w:val="mt-MT"/>
          </w:rPr>
          <w:delText>‘L</w:delText>
        </w:r>
      </w:del>
      <w:r w:rsidRPr="003054B2">
        <w:rPr>
          <w:b/>
          <w:sz w:val="24"/>
          <w:szCs w:val="24"/>
          <w:lang w:val="mt-MT"/>
        </w:rPr>
        <w:t xml:space="preserve"> HAWN MA </w:t>
      </w:r>
      <w:del w:id="3" w:author="TOSHIBA" w:date="2015-11-25T16:18:00Z">
        <w:r w:rsidRPr="003054B2" w:rsidDel="004A0048">
          <w:rPr>
            <w:b/>
            <w:sz w:val="24"/>
            <w:szCs w:val="24"/>
            <w:lang w:val="mt-MT"/>
          </w:rPr>
          <w:delText xml:space="preserve">GEWS </w:delText>
        </w:r>
      </w:del>
      <w:ins w:id="4" w:author="TOSHIBA" w:date="2015-11-25T16:18:00Z">
        <w:r w:rsidR="004A0048">
          <w:rPr>
            <w:b/>
            <w:sz w:val="24"/>
            <w:szCs w:val="24"/>
            <w:lang w:val="mt-MT"/>
          </w:rPr>
          <w:t>ĠEWX</w:t>
        </w:r>
        <w:r w:rsidR="004A0048" w:rsidRPr="003054B2">
          <w:rPr>
            <w:b/>
            <w:sz w:val="24"/>
            <w:szCs w:val="24"/>
            <w:lang w:val="mt-MT"/>
          </w:rPr>
          <w:t xml:space="preserve"> </w:t>
        </w:r>
      </w:ins>
      <w:r w:rsidRPr="003054B2">
        <w:rPr>
          <w:b/>
          <w:sz w:val="24"/>
          <w:szCs w:val="24"/>
          <w:lang w:val="mt-MT"/>
        </w:rPr>
        <w:t>IMPORTATI PRODOTTI TAL-MAJJAL</w:t>
      </w:r>
      <w:r>
        <w:rPr>
          <w:b/>
          <w:sz w:val="24"/>
          <w:szCs w:val="24"/>
          <w:lang w:val="mt-MT"/>
        </w:rPr>
        <w:t xml:space="preserve"> </w:t>
      </w:r>
      <w:r w:rsidRPr="003054B2">
        <w:rPr>
          <w:b/>
          <w:sz w:val="24"/>
          <w:szCs w:val="24"/>
          <w:lang w:val="mt-MT"/>
        </w:rPr>
        <w:t>MILL-IRLANDA</w:t>
      </w:r>
      <w:r w:rsidRPr="0037742B">
        <w:rPr>
          <w:sz w:val="24"/>
          <w:szCs w:val="24"/>
          <w:lang w:val="mt-MT"/>
        </w:rPr>
        <w:t>: Il-majjal Malti huwa frisk u ġenwin u ma fih l-ebda biża' jew riskju tal-kimika diossina. Il-Ministeru għar-</w:t>
      </w:r>
      <w:del w:id="5" w:author="TOSHIBA" w:date="2015-11-25T16:19:00Z">
        <w:r w:rsidRPr="0037742B" w:rsidDel="004A0048">
          <w:rPr>
            <w:sz w:val="24"/>
            <w:szCs w:val="24"/>
            <w:lang w:val="mt-MT"/>
          </w:rPr>
          <w:delText xml:space="preserve">Rizorsi </w:delText>
        </w:r>
      </w:del>
      <w:ins w:id="6" w:author="TOSHIBA" w:date="2015-11-25T16:19:00Z">
        <w:r w:rsidR="004A0048">
          <w:rPr>
            <w:sz w:val="24"/>
            <w:szCs w:val="24"/>
            <w:lang w:val="mt-MT"/>
          </w:rPr>
          <w:t>Riżorsi</w:t>
        </w:r>
        <w:r w:rsidR="004A0048" w:rsidRPr="0037742B">
          <w:rPr>
            <w:sz w:val="24"/>
            <w:szCs w:val="24"/>
            <w:lang w:val="mt-MT"/>
          </w:rPr>
          <w:t xml:space="preserve"> </w:t>
        </w:r>
      </w:ins>
      <w:r w:rsidRPr="0037742B">
        <w:rPr>
          <w:sz w:val="24"/>
          <w:szCs w:val="24"/>
          <w:lang w:val="mt-MT"/>
        </w:rPr>
        <w:t xml:space="preserve">u l-Affarijiet Rurali qal dan fi stqarrija wara li fl-Irlanda ġew irtirati mis-suq kull prodott tal-majjal li ġie prodott minn </w:t>
      </w:r>
      <w:del w:id="7" w:author="TOSHIBA" w:date="2015-11-25T16:19:00Z">
        <w:r w:rsidRPr="0037742B" w:rsidDel="004A0048">
          <w:rPr>
            <w:sz w:val="24"/>
            <w:szCs w:val="24"/>
            <w:lang w:val="mt-MT"/>
          </w:rPr>
          <w:delText xml:space="preserve">Settemrbu </w:delText>
        </w:r>
      </w:del>
      <w:ins w:id="8" w:author="TOSHIBA" w:date="2015-11-25T16:19:00Z">
        <w:r w:rsidR="004A0048">
          <w:rPr>
            <w:sz w:val="24"/>
            <w:szCs w:val="24"/>
            <w:lang w:val="mt-MT"/>
          </w:rPr>
          <w:t>Settembru</w:t>
        </w:r>
        <w:r w:rsidR="004A0048" w:rsidRPr="0037742B">
          <w:rPr>
            <w:sz w:val="24"/>
            <w:szCs w:val="24"/>
            <w:lang w:val="mt-MT"/>
          </w:rPr>
          <w:t xml:space="preserve"> </w:t>
        </w:r>
      </w:ins>
      <w:r w:rsidRPr="0037742B">
        <w:rPr>
          <w:sz w:val="24"/>
          <w:szCs w:val="24"/>
          <w:lang w:val="mt-MT"/>
        </w:rPr>
        <w:t xml:space="preserve">fosthom </w:t>
      </w:r>
      <w:r w:rsidRPr="004A0048">
        <w:rPr>
          <w:i/>
          <w:sz w:val="24"/>
          <w:szCs w:val="24"/>
          <w:lang w:val="mt-MT"/>
          <w:rPrChange w:id="9" w:author="TOSHIBA" w:date="2015-11-25T16:19:00Z">
            <w:rPr>
              <w:sz w:val="24"/>
              <w:szCs w:val="24"/>
              <w:lang w:val="mt-MT"/>
            </w:rPr>
          </w:rPrChange>
        </w:rPr>
        <w:t>bacon</w:t>
      </w:r>
      <w:r w:rsidRPr="0037742B">
        <w:rPr>
          <w:sz w:val="24"/>
          <w:szCs w:val="24"/>
          <w:lang w:val="mt-MT"/>
        </w:rPr>
        <w:t>, perżut u zalzett. Dan wara li nstabu traċċi ta' diossina fil-</w:t>
      </w:r>
      <w:del w:id="10" w:author="TOSHIBA" w:date="2015-11-25T16:20:00Z">
        <w:r w:rsidRPr="0037742B" w:rsidDel="004A0048">
          <w:rPr>
            <w:sz w:val="24"/>
            <w:szCs w:val="24"/>
            <w:lang w:val="mt-MT"/>
          </w:rPr>
          <w:delText xml:space="preserve"> </w:delText>
        </w:r>
      </w:del>
      <w:r w:rsidRPr="0037742B">
        <w:rPr>
          <w:sz w:val="24"/>
          <w:szCs w:val="24"/>
          <w:lang w:val="mt-MT"/>
        </w:rPr>
        <w:t xml:space="preserve">majjal prodott f'dak il-pajjiż. Il-Ministeru qal li d-Diviżjoni tas-Servizzi Veterinarji u Kontroll tas-Sajd fi ħdanu tinsab infurmata li mill-ewwel ta' Settembru </w:t>
      </w:r>
      <w:ins w:id="11" w:author="TOSHIBA" w:date="2015-11-25T16:20:00Z">
        <w:r w:rsidR="004A0048">
          <w:rPr>
            <w:sz w:val="24"/>
            <w:szCs w:val="24"/>
            <w:lang w:val="mt-MT"/>
          </w:rPr>
          <w:t>’</w:t>
        </w:r>
      </w:ins>
      <w:r w:rsidRPr="0037742B">
        <w:rPr>
          <w:sz w:val="24"/>
          <w:szCs w:val="24"/>
          <w:lang w:val="mt-MT"/>
        </w:rPr>
        <w:t>l</w:t>
      </w:r>
      <w:ins w:id="12" w:author="TOSHIBA" w:date="2015-11-27T10:37:00Z">
        <w:r w:rsidR="00100583">
          <w:rPr>
            <w:sz w:val="24"/>
            <w:szCs w:val="24"/>
            <w:lang w:val="mt-MT"/>
          </w:rPr>
          <w:t xml:space="preserve"> </w:t>
        </w:r>
      </w:ins>
      <w:del w:id="13" w:author="TOSHIBA" w:date="2015-11-25T16:20:00Z">
        <w:r w:rsidRPr="0037742B" w:rsidDel="004A0048">
          <w:rPr>
            <w:sz w:val="24"/>
            <w:szCs w:val="24"/>
            <w:lang w:val="mt-MT"/>
          </w:rPr>
          <w:delText>'</w:delText>
        </w:r>
      </w:del>
      <w:r w:rsidRPr="0037742B">
        <w:rPr>
          <w:sz w:val="24"/>
          <w:szCs w:val="24"/>
          <w:lang w:val="mt-MT"/>
        </w:rPr>
        <w:t xml:space="preserve">hawn ma ġiex </w:t>
      </w:r>
      <w:del w:id="14" w:author="TOSHIBA" w:date="2015-11-25T16:21:00Z">
        <w:r w:rsidRPr="0037742B" w:rsidDel="004A0048">
          <w:rPr>
            <w:sz w:val="24"/>
            <w:szCs w:val="24"/>
            <w:lang w:val="mt-MT"/>
          </w:rPr>
          <w:delText xml:space="preserve">impurtat </w:delText>
        </w:r>
      </w:del>
      <w:commentRangeStart w:id="15"/>
      <w:ins w:id="16" w:author="TOSHIBA" w:date="2015-11-25T16:21:00Z">
        <w:r w:rsidR="004A0048">
          <w:rPr>
            <w:sz w:val="24"/>
            <w:szCs w:val="24"/>
            <w:lang w:val="mt-MT"/>
          </w:rPr>
          <w:t>importat</w:t>
        </w:r>
        <w:r w:rsidR="004A0048" w:rsidRPr="0037742B">
          <w:rPr>
            <w:sz w:val="24"/>
            <w:szCs w:val="24"/>
            <w:lang w:val="mt-MT"/>
          </w:rPr>
          <w:t xml:space="preserve"> </w:t>
        </w:r>
        <w:commentRangeEnd w:id="15"/>
        <w:r w:rsidR="004A0048">
          <w:rPr>
            <w:rStyle w:val="CommentReference"/>
          </w:rPr>
          <w:commentReference w:id="15"/>
        </w:r>
      </w:ins>
      <w:r w:rsidRPr="0037742B">
        <w:rPr>
          <w:sz w:val="24"/>
          <w:szCs w:val="24"/>
          <w:lang w:val="mt-MT"/>
        </w:rPr>
        <w:t>majjal mill-Irlanda. Dan kien konfermat ukoll minn informazzjoni pubblikata mill-Unjoni Ewrope</w:t>
      </w:r>
      <w:del w:id="17" w:author="TOSHIBA" w:date="2015-11-25T16:22:00Z">
        <w:r w:rsidRPr="0037742B" w:rsidDel="004A0048">
          <w:rPr>
            <w:sz w:val="24"/>
            <w:szCs w:val="24"/>
            <w:lang w:val="mt-MT"/>
          </w:rPr>
          <w:delText>j</w:delText>
        </w:r>
      </w:del>
      <w:r w:rsidRPr="0037742B">
        <w:rPr>
          <w:sz w:val="24"/>
          <w:szCs w:val="24"/>
          <w:lang w:val="mt-MT"/>
        </w:rPr>
        <w:t xml:space="preserve">a li tgħid li Malta mhix fil-lista ta' pajjiżi f'riskju. F'Malta jsiru testijiet regolari </w:t>
      </w:r>
      <w:del w:id="18" w:author="TOSHIBA" w:date="2015-11-25T16:23:00Z">
        <w:r w:rsidRPr="0037742B" w:rsidDel="004A0048">
          <w:rPr>
            <w:sz w:val="24"/>
            <w:szCs w:val="24"/>
            <w:lang w:val="mt-MT"/>
          </w:rPr>
          <w:delText xml:space="preserve">skond </w:delText>
        </w:r>
      </w:del>
      <w:ins w:id="19" w:author="TOSHIBA" w:date="2015-11-25T16:23:00Z">
        <w:r w:rsidR="004A0048">
          <w:rPr>
            <w:sz w:val="24"/>
            <w:szCs w:val="24"/>
            <w:lang w:val="mt-MT"/>
          </w:rPr>
          <w:t>skont</w:t>
        </w:r>
        <w:r w:rsidR="004A0048" w:rsidRPr="0037742B">
          <w:rPr>
            <w:sz w:val="24"/>
            <w:szCs w:val="24"/>
            <w:lang w:val="mt-MT"/>
          </w:rPr>
          <w:t xml:space="preserve"> </w:t>
        </w:r>
      </w:ins>
      <w:r w:rsidRPr="0037742B">
        <w:rPr>
          <w:sz w:val="24"/>
          <w:szCs w:val="24"/>
          <w:lang w:val="mt-MT"/>
        </w:rPr>
        <w:t>normi u standards Ewropej fuq il-majjal. Il-Ministeru għar-</w:t>
      </w:r>
      <w:del w:id="20" w:author="TOSHIBA" w:date="2015-11-25T16:23:00Z">
        <w:r w:rsidRPr="0037742B" w:rsidDel="004A0048">
          <w:rPr>
            <w:sz w:val="24"/>
            <w:szCs w:val="24"/>
            <w:lang w:val="mt-MT"/>
          </w:rPr>
          <w:delText xml:space="preserve"> </w:delText>
        </w:r>
      </w:del>
      <w:r w:rsidRPr="0037742B">
        <w:rPr>
          <w:sz w:val="24"/>
          <w:szCs w:val="24"/>
          <w:lang w:val="mt-MT"/>
        </w:rPr>
        <w:t xml:space="preserve">Riżorsi u l-Affarijiet Rurali qal li </w:t>
      </w:r>
      <w:del w:id="21" w:author="TOSHIBA" w:date="2015-11-25T16:23:00Z">
        <w:r w:rsidRPr="0037742B" w:rsidDel="004A0048">
          <w:rPr>
            <w:sz w:val="24"/>
            <w:szCs w:val="24"/>
            <w:lang w:val="mt-MT"/>
          </w:rPr>
          <w:delText xml:space="preserve">skond </w:delText>
        </w:r>
      </w:del>
      <w:ins w:id="22" w:author="TOSHIBA" w:date="2015-11-25T16:23:00Z">
        <w:r w:rsidR="004A0048">
          <w:rPr>
            <w:sz w:val="24"/>
            <w:szCs w:val="24"/>
            <w:lang w:val="mt-MT"/>
          </w:rPr>
          <w:t>skont</w:t>
        </w:r>
        <w:r w:rsidR="004A0048" w:rsidRPr="0037742B">
          <w:rPr>
            <w:sz w:val="24"/>
            <w:szCs w:val="24"/>
            <w:lang w:val="mt-MT"/>
          </w:rPr>
          <w:t xml:space="preserve"> </w:t>
        </w:r>
      </w:ins>
      <w:r w:rsidRPr="0037742B">
        <w:rPr>
          <w:sz w:val="24"/>
          <w:szCs w:val="24"/>
          <w:lang w:val="mt-MT"/>
        </w:rPr>
        <w:t>dawn it-testijiet ma nstabet l-ebda kimika ta' dan it-tip fil-majjal frisk lokali. Dan ir-rapport kien evalwat u approvat mill-Unjoni Ewrope</w:t>
      </w:r>
      <w:del w:id="23" w:author="TOSHIBA" w:date="2015-11-25T16:24:00Z">
        <w:r w:rsidRPr="0037742B" w:rsidDel="004A0048">
          <w:rPr>
            <w:sz w:val="24"/>
            <w:szCs w:val="24"/>
            <w:lang w:val="mt-MT"/>
          </w:rPr>
          <w:delText>j</w:delText>
        </w:r>
      </w:del>
      <w:r w:rsidRPr="0037742B">
        <w:rPr>
          <w:sz w:val="24"/>
          <w:szCs w:val="24"/>
          <w:lang w:val="mt-MT"/>
        </w:rPr>
        <w:t xml:space="preserve">a. Fi stqarrija separata </w:t>
      </w:r>
      <w:del w:id="24" w:author="TOSHIBA" w:date="2015-11-25T16:24:00Z">
        <w:r w:rsidRPr="0037742B" w:rsidDel="004A0048">
          <w:rPr>
            <w:sz w:val="24"/>
            <w:szCs w:val="24"/>
            <w:lang w:val="mt-MT"/>
          </w:rPr>
          <w:delText>i</w:delText>
        </w:r>
      </w:del>
      <w:r w:rsidRPr="0037742B">
        <w:rPr>
          <w:sz w:val="24"/>
          <w:szCs w:val="24"/>
          <w:lang w:val="mt-MT"/>
        </w:rPr>
        <w:t xml:space="preserve">d-Dipartiment tas-Saħħa qal li bħala prekawzjoni </w:t>
      </w:r>
      <w:del w:id="25" w:author="TOSHIBA" w:date="2015-11-25T16:24:00Z">
        <w:r w:rsidRPr="0037742B" w:rsidDel="004A0048">
          <w:rPr>
            <w:sz w:val="24"/>
            <w:szCs w:val="24"/>
            <w:lang w:val="mt-MT"/>
          </w:rPr>
          <w:delText>i</w:delText>
        </w:r>
      </w:del>
      <w:r w:rsidRPr="0037742B">
        <w:rPr>
          <w:sz w:val="24"/>
          <w:szCs w:val="24"/>
          <w:lang w:val="mt-MT"/>
        </w:rPr>
        <w:t>l-</w:t>
      </w:r>
      <w:del w:id="26" w:author="TOSHIBA" w:date="2015-11-25T16:24:00Z">
        <w:r w:rsidRPr="0037742B" w:rsidDel="004A0048">
          <w:rPr>
            <w:sz w:val="24"/>
            <w:szCs w:val="24"/>
            <w:lang w:val="mt-MT"/>
          </w:rPr>
          <w:delText xml:space="preserve"> </w:delText>
        </w:r>
      </w:del>
      <w:r w:rsidRPr="0037742B">
        <w:rPr>
          <w:sz w:val="24"/>
          <w:szCs w:val="24"/>
          <w:lang w:val="mt-MT"/>
        </w:rPr>
        <w:t>pubbliku għandu jevita li jikkonsma prodotti tal-majjal ġejjin mill-Irlanda.</w:t>
      </w:r>
    </w:p>
    <w:p w14:paraId="1EEE01F6" w14:textId="77777777" w:rsidR="004E71C7" w:rsidRPr="0037742B" w:rsidRDefault="004E71C7" w:rsidP="004E71C7">
      <w:pPr>
        <w:spacing w:line="480" w:lineRule="auto"/>
        <w:jc w:val="both"/>
        <w:rPr>
          <w:sz w:val="24"/>
          <w:szCs w:val="24"/>
          <w:lang w:val="mt-MT"/>
        </w:rPr>
      </w:pPr>
    </w:p>
    <w:p w14:paraId="2BCDEFDE" w14:textId="77777777" w:rsidR="004E71C7" w:rsidRPr="0037742B" w:rsidRDefault="004E71C7" w:rsidP="004E71C7">
      <w:pPr>
        <w:spacing w:line="480" w:lineRule="auto"/>
        <w:jc w:val="both"/>
        <w:rPr>
          <w:sz w:val="24"/>
          <w:szCs w:val="24"/>
          <w:lang w:val="mt-MT"/>
        </w:rPr>
      </w:pPr>
      <w:r w:rsidRPr="003054B2">
        <w:rPr>
          <w:b/>
          <w:sz w:val="24"/>
          <w:szCs w:val="24"/>
          <w:lang w:val="mt-MT"/>
        </w:rPr>
        <w:t xml:space="preserve">PJANI BIEX IS-CT CABS </w:t>
      </w:r>
      <w:del w:id="27" w:author="TOSHIBA" w:date="2015-11-25T16:35:00Z">
        <w:r w:rsidRPr="003054B2" w:rsidDel="00BE0EFB">
          <w:rPr>
            <w:b/>
            <w:sz w:val="24"/>
            <w:szCs w:val="24"/>
            <w:lang w:val="mt-MT"/>
          </w:rPr>
          <w:delText xml:space="preserve">JIGU </w:delText>
        </w:r>
      </w:del>
      <w:ins w:id="28" w:author="TOSHIBA" w:date="2015-11-25T16:35:00Z">
        <w:r w:rsidR="00BE0EFB">
          <w:rPr>
            <w:b/>
            <w:sz w:val="24"/>
            <w:szCs w:val="24"/>
            <w:lang w:val="mt-MT"/>
          </w:rPr>
          <w:t>JIĠU</w:t>
        </w:r>
        <w:r w:rsidR="00BE0EFB" w:rsidRPr="003054B2">
          <w:rPr>
            <w:b/>
            <w:sz w:val="24"/>
            <w:szCs w:val="24"/>
            <w:lang w:val="mt-MT"/>
          </w:rPr>
          <w:t xml:space="preserve"> </w:t>
        </w:r>
        <w:r w:rsidR="00BE0EFB">
          <w:rPr>
            <w:b/>
            <w:sz w:val="24"/>
            <w:szCs w:val="24"/>
            <w:lang w:val="mt-MT"/>
          </w:rPr>
          <w:t>I</w:t>
        </w:r>
      </w:ins>
      <w:r w:rsidRPr="003054B2">
        <w:rPr>
          <w:b/>
          <w:sz w:val="24"/>
          <w:szCs w:val="24"/>
          <w:lang w:val="mt-MT"/>
        </w:rPr>
        <w:t xml:space="preserve">NTRODOTTI F’POSTIJIET </w:t>
      </w:r>
      <w:del w:id="29" w:author="TOSHIBA" w:date="2015-11-25T16:36:00Z">
        <w:r w:rsidRPr="003054B2" w:rsidDel="00BE0EFB">
          <w:rPr>
            <w:b/>
            <w:sz w:val="24"/>
            <w:szCs w:val="24"/>
            <w:lang w:val="mt-MT"/>
          </w:rPr>
          <w:delText>OHRA</w:delText>
        </w:r>
      </w:del>
      <w:ins w:id="30" w:author="TOSHIBA" w:date="2015-11-25T16:36:00Z">
        <w:r w:rsidR="00BE0EFB">
          <w:rPr>
            <w:b/>
            <w:sz w:val="24"/>
            <w:szCs w:val="24"/>
            <w:lang w:val="mt-MT"/>
          </w:rPr>
          <w:t>OĦRA</w:t>
        </w:r>
      </w:ins>
      <w:r w:rsidRPr="0037742B">
        <w:rPr>
          <w:sz w:val="24"/>
          <w:szCs w:val="24"/>
          <w:lang w:val="mt-MT"/>
        </w:rPr>
        <w:t>: Fid-dawl tal-liberalizza</w:t>
      </w:r>
      <w:ins w:id="31" w:author="TOSHIBA" w:date="2015-11-25T16:36:00Z">
        <w:r w:rsidR="00BE0EFB">
          <w:rPr>
            <w:sz w:val="24"/>
            <w:szCs w:val="24"/>
            <w:lang w:val="mt-MT"/>
          </w:rPr>
          <w:t>z</w:t>
        </w:r>
      </w:ins>
      <w:r w:rsidRPr="0037742B">
        <w:rPr>
          <w:sz w:val="24"/>
          <w:szCs w:val="24"/>
          <w:lang w:val="mt-MT"/>
        </w:rPr>
        <w:t>zjoni li ħabbar il-Gvern għas-settur tat-trasport pubbliku, il-kumpanija li tħaddem is-servizz tat-</w:t>
      </w:r>
      <w:r w:rsidRPr="00BE0EFB">
        <w:rPr>
          <w:i/>
          <w:sz w:val="24"/>
          <w:szCs w:val="24"/>
          <w:lang w:val="mt-MT"/>
          <w:rPrChange w:id="32" w:author="TOSHIBA" w:date="2015-11-25T16:36:00Z">
            <w:rPr>
              <w:sz w:val="24"/>
              <w:szCs w:val="24"/>
              <w:lang w:val="mt-MT"/>
            </w:rPr>
          </w:rPrChange>
        </w:rPr>
        <w:t>taxis</w:t>
      </w:r>
      <w:r w:rsidRPr="0037742B">
        <w:rPr>
          <w:sz w:val="24"/>
          <w:szCs w:val="24"/>
          <w:lang w:val="mt-MT"/>
        </w:rPr>
        <w:t xml:space="preserve"> li jaħdmu bil-batterija fil-Belt Valletta qed taħseb li tintroduċi dawn it-</w:t>
      </w:r>
      <w:r w:rsidRPr="00BE0EFB">
        <w:rPr>
          <w:i/>
          <w:sz w:val="24"/>
          <w:szCs w:val="24"/>
          <w:lang w:val="mt-MT"/>
          <w:rPrChange w:id="33" w:author="TOSHIBA" w:date="2015-11-25T16:36:00Z">
            <w:rPr>
              <w:sz w:val="24"/>
              <w:szCs w:val="24"/>
              <w:lang w:val="mt-MT"/>
            </w:rPr>
          </w:rPrChange>
        </w:rPr>
        <w:t>taxis</w:t>
      </w:r>
      <w:r w:rsidRPr="0037742B">
        <w:rPr>
          <w:sz w:val="24"/>
          <w:szCs w:val="24"/>
          <w:lang w:val="mt-MT"/>
        </w:rPr>
        <w:t xml:space="preserve"> f'postijiet oħra. Filwaqt li qed tkun kunsidrata wkoll il-</w:t>
      </w:r>
      <w:del w:id="34" w:author="TOSHIBA" w:date="2015-11-25T16:36:00Z">
        <w:r w:rsidRPr="0037742B" w:rsidDel="00BE0EFB">
          <w:rPr>
            <w:sz w:val="24"/>
            <w:szCs w:val="24"/>
            <w:lang w:val="mt-MT"/>
          </w:rPr>
          <w:delText xml:space="preserve">possibilta </w:delText>
        </w:r>
      </w:del>
      <w:ins w:id="35" w:author="TOSHIBA" w:date="2015-11-25T16:36:00Z">
        <w:r w:rsidR="00BE0EFB">
          <w:rPr>
            <w:sz w:val="24"/>
            <w:szCs w:val="24"/>
            <w:lang w:val="mt-MT"/>
          </w:rPr>
          <w:t>possibbiltà</w:t>
        </w:r>
        <w:r w:rsidR="00BE0EFB" w:rsidRPr="0037742B">
          <w:rPr>
            <w:sz w:val="24"/>
            <w:szCs w:val="24"/>
            <w:lang w:val="mt-MT"/>
          </w:rPr>
          <w:t xml:space="preserve"> </w:t>
        </w:r>
      </w:ins>
      <w:r w:rsidRPr="0037742B">
        <w:rPr>
          <w:sz w:val="24"/>
          <w:szCs w:val="24"/>
          <w:lang w:val="mt-MT"/>
        </w:rPr>
        <w:t>li s-CT Cabs fil-</w:t>
      </w:r>
      <w:del w:id="36" w:author="TOSHIBA" w:date="2015-11-25T16:37:00Z">
        <w:r w:rsidRPr="0037742B" w:rsidDel="00BE0EFB">
          <w:rPr>
            <w:sz w:val="24"/>
            <w:szCs w:val="24"/>
            <w:lang w:val="mt-MT"/>
          </w:rPr>
          <w:delText xml:space="preserve">belt </w:delText>
        </w:r>
      </w:del>
      <w:ins w:id="37" w:author="TOSHIBA" w:date="2015-11-25T16:37:00Z">
        <w:r w:rsidR="00BE0EFB">
          <w:rPr>
            <w:sz w:val="24"/>
            <w:szCs w:val="24"/>
            <w:lang w:val="mt-MT"/>
          </w:rPr>
          <w:t>Belt</w:t>
        </w:r>
        <w:r w:rsidR="00BE0EFB" w:rsidRPr="0037742B">
          <w:rPr>
            <w:sz w:val="24"/>
            <w:szCs w:val="24"/>
            <w:lang w:val="mt-MT"/>
          </w:rPr>
          <w:t xml:space="preserve"> </w:t>
        </w:r>
      </w:ins>
      <w:r w:rsidRPr="0037742B">
        <w:rPr>
          <w:sz w:val="24"/>
          <w:szCs w:val="24"/>
          <w:lang w:val="mt-MT"/>
        </w:rPr>
        <w:t xml:space="preserve">jiżdiedu, minħabba d-domanda dejjem tikber. Dan kollu fid-dawl tal-fatt li l-użu tas-servizz ta' </w:t>
      </w:r>
      <w:r w:rsidRPr="00BE0EFB">
        <w:rPr>
          <w:i/>
          <w:sz w:val="24"/>
          <w:szCs w:val="24"/>
          <w:lang w:val="mt-MT"/>
          <w:rPrChange w:id="38" w:author="TOSHIBA" w:date="2015-11-25T16:37:00Z">
            <w:rPr>
              <w:sz w:val="24"/>
              <w:szCs w:val="24"/>
              <w:lang w:val="mt-MT"/>
            </w:rPr>
          </w:rPrChange>
        </w:rPr>
        <w:t>taxis</w:t>
      </w:r>
      <w:r w:rsidRPr="0037742B">
        <w:rPr>
          <w:sz w:val="24"/>
          <w:szCs w:val="24"/>
          <w:lang w:val="mt-MT"/>
        </w:rPr>
        <w:t xml:space="preserve"> li jaħdmu bil-batterija fil-Belt Valletta qed ikompli jiżdied. Statistika li kiseb dan is-sit tindika li din is-sena, sa Novembru, il-persuni li użaw is-servizz tas-CT Cabs qabżu </w:t>
      </w:r>
      <w:del w:id="39" w:author="TOSHIBA" w:date="2015-11-25T16:38:00Z">
        <w:r w:rsidRPr="0037742B" w:rsidDel="00BE0EFB">
          <w:rPr>
            <w:sz w:val="24"/>
            <w:szCs w:val="24"/>
            <w:lang w:val="mt-MT"/>
          </w:rPr>
          <w:delText>i</w:delText>
        </w:r>
      </w:del>
      <w:r w:rsidRPr="0037742B">
        <w:rPr>
          <w:sz w:val="24"/>
          <w:szCs w:val="24"/>
          <w:lang w:val="mt-MT"/>
        </w:rPr>
        <w:t>t-68,000. Is-servizz ġie introdott fil-Belt f'nofs is-</w:t>
      </w:r>
      <w:del w:id="40" w:author="TOSHIBA" w:date="2015-11-25T16:38:00Z">
        <w:r w:rsidRPr="0037742B" w:rsidDel="00BE0EFB">
          <w:rPr>
            <w:sz w:val="24"/>
            <w:szCs w:val="24"/>
            <w:lang w:val="mt-MT"/>
          </w:rPr>
          <w:delText xml:space="preserve"> </w:delText>
        </w:r>
      </w:del>
      <w:r w:rsidRPr="0037742B">
        <w:rPr>
          <w:sz w:val="24"/>
          <w:szCs w:val="24"/>
          <w:lang w:val="mt-MT"/>
        </w:rPr>
        <w:t>sena l-oħra, bl-introduzzjoni ta' għaxar vetturi. Fl-ewwel ħdax-il xahar tas-sena saru b'kollox 42,680 vjaġġ b'dawn it-</w:t>
      </w:r>
      <w:r w:rsidRPr="00BE0EFB">
        <w:rPr>
          <w:i/>
          <w:sz w:val="24"/>
          <w:szCs w:val="24"/>
          <w:lang w:val="mt-MT"/>
          <w:rPrChange w:id="41" w:author="TOSHIBA" w:date="2015-11-25T16:38:00Z">
            <w:rPr>
              <w:sz w:val="24"/>
              <w:szCs w:val="24"/>
              <w:lang w:val="mt-MT"/>
            </w:rPr>
          </w:rPrChange>
        </w:rPr>
        <w:t>taxis</w:t>
      </w:r>
      <w:r w:rsidRPr="0037742B">
        <w:rPr>
          <w:sz w:val="24"/>
          <w:szCs w:val="24"/>
          <w:lang w:val="mt-MT"/>
        </w:rPr>
        <w:t xml:space="preserve"> li jaħdmu bil-batterija. Is-servizz ta' dawn il-</w:t>
      </w:r>
      <w:del w:id="42" w:author="TOSHIBA" w:date="2015-11-25T16:38:00Z">
        <w:r w:rsidRPr="0037742B" w:rsidDel="00BE0EFB">
          <w:rPr>
            <w:sz w:val="24"/>
            <w:szCs w:val="24"/>
            <w:lang w:val="mt-MT"/>
          </w:rPr>
          <w:lastRenderedPageBreak/>
          <w:delText xml:space="preserve"> </w:delText>
        </w:r>
      </w:del>
      <w:r w:rsidRPr="0037742B">
        <w:rPr>
          <w:sz w:val="24"/>
          <w:szCs w:val="24"/>
          <w:lang w:val="mt-MT"/>
        </w:rPr>
        <w:t>vetturi fil-kapitali hu wieħed kontinwu, li ma jħammiġx l-ambjent, u li jużawh persuni varji. Dawn jinkludu ħaddiema tal-uffiċini, nies li jidħlu l-</w:t>
      </w:r>
      <w:del w:id="43" w:author="TOSHIBA" w:date="2015-11-25T16:39:00Z">
        <w:r w:rsidRPr="0037742B" w:rsidDel="00BE0EFB">
          <w:rPr>
            <w:sz w:val="24"/>
            <w:szCs w:val="24"/>
            <w:lang w:val="mt-MT"/>
          </w:rPr>
          <w:delText xml:space="preserve">belt </w:delText>
        </w:r>
      </w:del>
      <w:ins w:id="44" w:author="TOSHIBA" w:date="2015-11-25T16:39:00Z">
        <w:r w:rsidR="00BE0EFB">
          <w:rPr>
            <w:sz w:val="24"/>
            <w:szCs w:val="24"/>
            <w:lang w:val="mt-MT"/>
          </w:rPr>
          <w:t>Belt</w:t>
        </w:r>
        <w:r w:rsidR="00BE0EFB" w:rsidRPr="0037742B">
          <w:rPr>
            <w:sz w:val="24"/>
            <w:szCs w:val="24"/>
            <w:lang w:val="mt-MT"/>
          </w:rPr>
          <w:t xml:space="preserve"> </w:t>
        </w:r>
      </w:ins>
      <w:r w:rsidRPr="0037742B">
        <w:rPr>
          <w:sz w:val="24"/>
          <w:szCs w:val="24"/>
          <w:lang w:val="mt-MT"/>
        </w:rPr>
        <w:t>biex jixtru, anzjani, studenti, turisti, nies li jidħlu għall-Qorti u anke klijenti ta' ristoranti u stabbilimenti oħra. Minbarra f'dan, is-servizz tas-CT Cabs hu aċċessibbli kemm għal</w:t>
      </w:r>
      <w:ins w:id="45" w:author="TOSHIBA" w:date="2015-11-25T16:39:00Z">
        <w:r w:rsidR="00BE0EFB">
          <w:rPr>
            <w:sz w:val="24"/>
            <w:szCs w:val="24"/>
            <w:lang w:val="mt-MT"/>
          </w:rPr>
          <w:t>l-</w:t>
        </w:r>
      </w:ins>
      <w:del w:id="46" w:author="TOSHIBA" w:date="2015-11-25T16:39:00Z">
        <w:r w:rsidRPr="0037742B" w:rsidDel="00BE0EFB">
          <w:rPr>
            <w:sz w:val="24"/>
            <w:szCs w:val="24"/>
            <w:lang w:val="mt-MT"/>
          </w:rPr>
          <w:delText xml:space="preserve"> </w:delText>
        </w:r>
      </w:del>
      <w:r w:rsidRPr="00BE0EFB">
        <w:rPr>
          <w:i/>
          <w:sz w:val="24"/>
          <w:szCs w:val="24"/>
          <w:lang w:val="mt-MT"/>
          <w:rPrChange w:id="47" w:author="TOSHIBA" w:date="2015-11-25T16:39:00Z">
            <w:rPr>
              <w:sz w:val="24"/>
              <w:szCs w:val="24"/>
              <w:lang w:val="mt-MT"/>
            </w:rPr>
          </w:rPrChange>
        </w:rPr>
        <w:t>wheelchairs</w:t>
      </w:r>
      <w:r w:rsidRPr="0037742B">
        <w:rPr>
          <w:sz w:val="24"/>
          <w:szCs w:val="24"/>
          <w:lang w:val="mt-MT"/>
        </w:rPr>
        <w:t xml:space="preserve"> kif ukoll għall-persuni </w:t>
      </w:r>
      <w:del w:id="48" w:author="TOSHIBA" w:date="2015-11-25T16:40:00Z">
        <w:r w:rsidRPr="0037742B" w:rsidDel="00BE0EFB">
          <w:rPr>
            <w:sz w:val="24"/>
            <w:szCs w:val="24"/>
            <w:lang w:val="mt-MT"/>
          </w:rPr>
          <w:delText>b'dizabbilta'</w:delText>
        </w:r>
      </w:del>
      <w:ins w:id="49" w:author="TOSHIBA" w:date="2015-11-25T16:40:00Z">
        <w:r w:rsidR="00BE0EFB">
          <w:rPr>
            <w:sz w:val="24"/>
            <w:szCs w:val="24"/>
            <w:lang w:val="mt-MT"/>
          </w:rPr>
          <w:t>b’diżabbiltà</w:t>
        </w:r>
      </w:ins>
      <w:r w:rsidRPr="0037742B">
        <w:rPr>
          <w:sz w:val="24"/>
          <w:szCs w:val="24"/>
          <w:lang w:val="mt-MT"/>
        </w:rPr>
        <w:t>. Ir-rotta hi waħda li tieħdok madwar il-partijiet kollha tal-Belt, b'waqfiet f'żoni varji. Is-CT Cabs joperaw il-ġimgħa kollha u jibqgħu għaddej</w:t>
      </w:r>
      <w:ins w:id="50" w:author="TOSHIBA" w:date="2015-11-25T16:45:00Z">
        <w:r w:rsidR="00BE0EFB">
          <w:rPr>
            <w:sz w:val="24"/>
            <w:szCs w:val="24"/>
            <w:lang w:val="mt-MT"/>
          </w:rPr>
          <w:t>j</w:t>
        </w:r>
      </w:ins>
      <w:r w:rsidRPr="0037742B">
        <w:rPr>
          <w:sz w:val="24"/>
          <w:szCs w:val="24"/>
          <w:lang w:val="mt-MT"/>
        </w:rPr>
        <w:t>in ku</w:t>
      </w:r>
      <w:del w:id="51" w:author="TOSHIBA" w:date="2015-11-25T16:45:00Z">
        <w:r w:rsidRPr="0037742B" w:rsidDel="00BE0EFB">
          <w:rPr>
            <w:sz w:val="24"/>
            <w:szCs w:val="24"/>
            <w:lang w:val="mt-MT"/>
          </w:rPr>
          <w:delText>l</w:delText>
        </w:r>
      </w:del>
      <w:r w:rsidRPr="0037742B">
        <w:rPr>
          <w:sz w:val="24"/>
          <w:szCs w:val="24"/>
          <w:lang w:val="mt-MT"/>
        </w:rPr>
        <w:t>ljum sal-11pm, inkluż fil-Ħdud u l-festi pubbliċi.</w:t>
      </w:r>
    </w:p>
    <w:p w14:paraId="1677E5A7" w14:textId="77777777" w:rsidR="004E71C7" w:rsidRPr="0037742B" w:rsidDel="00100583" w:rsidRDefault="004E71C7" w:rsidP="004E71C7">
      <w:pPr>
        <w:spacing w:line="480" w:lineRule="auto"/>
        <w:jc w:val="both"/>
        <w:rPr>
          <w:del w:id="52" w:author="TOSHIBA" w:date="2015-11-27T10:41:00Z"/>
          <w:sz w:val="24"/>
          <w:szCs w:val="24"/>
          <w:lang w:val="mt-MT"/>
        </w:rPr>
      </w:pPr>
      <w:r w:rsidRPr="003054B2">
        <w:rPr>
          <w:b/>
          <w:sz w:val="24"/>
          <w:szCs w:val="24"/>
          <w:lang w:val="mt-MT"/>
        </w:rPr>
        <w:t xml:space="preserve">TAMA </w:t>
      </w:r>
      <w:ins w:id="53" w:author="TOSHIBA" w:date="2015-11-25T16:45:00Z">
        <w:r w:rsidR="00BE0EFB">
          <w:rPr>
            <w:b/>
            <w:sz w:val="24"/>
            <w:szCs w:val="24"/>
            <w:lang w:val="mt-MT"/>
          </w:rPr>
          <w:t>Ġ</w:t>
        </w:r>
      </w:ins>
      <w:del w:id="54" w:author="TOSHIBA" w:date="2015-11-25T16:45:00Z">
        <w:r w:rsidRPr="003054B2" w:rsidDel="00BE0EFB">
          <w:rPr>
            <w:b/>
            <w:sz w:val="24"/>
            <w:szCs w:val="24"/>
            <w:lang w:val="mt-MT"/>
          </w:rPr>
          <w:delText>G</w:delText>
        </w:r>
      </w:del>
      <w:r w:rsidRPr="003054B2">
        <w:rPr>
          <w:b/>
          <w:sz w:val="24"/>
          <w:szCs w:val="24"/>
          <w:lang w:val="mt-MT"/>
        </w:rPr>
        <w:t>DIDA G</w:t>
      </w:r>
      <w:del w:id="55" w:author="TOSHIBA" w:date="2015-11-25T16:45:00Z">
        <w:r w:rsidRPr="003054B2" w:rsidDel="00BE0EFB">
          <w:rPr>
            <w:b/>
            <w:sz w:val="24"/>
            <w:szCs w:val="24"/>
            <w:lang w:val="mt-MT"/>
          </w:rPr>
          <w:delText>H</w:delText>
        </w:r>
      </w:del>
      <w:ins w:id="56" w:author="TOSHIBA" w:date="2015-11-25T16:45:00Z">
        <w:r w:rsidR="006D53D1">
          <w:rPr>
            <w:b/>
            <w:sz w:val="24"/>
            <w:szCs w:val="24"/>
            <w:lang w:val="mt-MT"/>
          </w:rPr>
          <w:t>Ħ</w:t>
        </w:r>
      </w:ins>
      <w:r w:rsidRPr="003054B2">
        <w:rPr>
          <w:b/>
          <w:sz w:val="24"/>
          <w:szCs w:val="24"/>
          <w:lang w:val="mt-MT"/>
        </w:rPr>
        <w:t xml:space="preserve">ALL-FAMILJI </w:t>
      </w:r>
      <w:ins w:id="57" w:author="TOSHIBA" w:date="2015-11-25T16:46:00Z">
        <w:r w:rsidR="006D53D1">
          <w:rPr>
            <w:b/>
            <w:sz w:val="24"/>
            <w:szCs w:val="24"/>
            <w:lang w:val="mt-MT"/>
          </w:rPr>
          <w:t>I</w:t>
        </w:r>
      </w:ins>
      <w:r w:rsidRPr="003054B2">
        <w:rPr>
          <w:b/>
          <w:sz w:val="24"/>
          <w:szCs w:val="24"/>
          <w:lang w:val="mt-MT"/>
        </w:rPr>
        <w:t>NVOLUTI FL-</w:t>
      </w:r>
      <w:del w:id="58" w:author="TOSHIBA" w:date="2015-11-25T16:47:00Z">
        <w:r w:rsidRPr="003054B2" w:rsidDel="006D53D1">
          <w:rPr>
            <w:b/>
            <w:sz w:val="24"/>
            <w:szCs w:val="24"/>
            <w:lang w:val="mt-MT"/>
          </w:rPr>
          <w:delText xml:space="preserve">ISPLUZZJONI </w:delText>
        </w:r>
      </w:del>
      <w:ins w:id="59" w:author="TOSHIBA" w:date="2015-11-25T16:47:00Z">
        <w:r w:rsidR="006D53D1">
          <w:rPr>
            <w:b/>
            <w:sz w:val="24"/>
            <w:szCs w:val="24"/>
            <w:lang w:val="mt-MT"/>
          </w:rPr>
          <w:t>ISPLUŻJONI</w:t>
        </w:r>
        <w:r w:rsidR="006D53D1" w:rsidRPr="003054B2">
          <w:rPr>
            <w:b/>
            <w:sz w:val="24"/>
            <w:szCs w:val="24"/>
            <w:lang w:val="mt-MT"/>
          </w:rPr>
          <w:t xml:space="preserve"> </w:t>
        </w:r>
      </w:ins>
      <w:r w:rsidRPr="003054B2">
        <w:rPr>
          <w:b/>
          <w:sz w:val="24"/>
          <w:szCs w:val="24"/>
          <w:lang w:val="mt-MT"/>
        </w:rPr>
        <w:t>TAN-NAXXAR</w:t>
      </w:r>
      <w:r w:rsidRPr="0037742B">
        <w:rPr>
          <w:sz w:val="24"/>
          <w:szCs w:val="24"/>
          <w:lang w:val="mt-MT"/>
        </w:rPr>
        <w:t xml:space="preserve"> –</w:t>
      </w:r>
      <w:r>
        <w:rPr>
          <w:sz w:val="24"/>
          <w:szCs w:val="24"/>
          <w:lang w:val="mt-MT"/>
        </w:rPr>
        <w:t xml:space="preserve"> </w:t>
      </w:r>
      <w:r w:rsidRPr="003054B2">
        <w:rPr>
          <w:b/>
          <w:sz w:val="24"/>
          <w:szCs w:val="24"/>
          <w:lang w:val="mt-MT"/>
        </w:rPr>
        <w:t>285,000 EWRO F’G</w:t>
      </w:r>
      <w:ins w:id="60" w:author="TOSHIBA" w:date="2015-11-25T16:47:00Z">
        <w:r w:rsidR="006D53D1">
          <w:rPr>
            <w:b/>
            <w:sz w:val="24"/>
            <w:szCs w:val="24"/>
            <w:lang w:val="mt-MT"/>
          </w:rPr>
          <w:t>Ħ</w:t>
        </w:r>
      </w:ins>
      <w:del w:id="61" w:author="TOSHIBA" w:date="2015-11-25T16:47:00Z">
        <w:r w:rsidRPr="003054B2" w:rsidDel="006D53D1">
          <w:rPr>
            <w:b/>
            <w:sz w:val="24"/>
            <w:szCs w:val="24"/>
            <w:lang w:val="mt-MT"/>
          </w:rPr>
          <w:delText>H</w:delText>
        </w:r>
      </w:del>
      <w:r w:rsidRPr="003054B2">
        <w:rPr>
          <w:b/>
          <w:sz w:val="24"/>
          <w:szCs w:val="24"/>
          <w:lang w:val="mt-MT"/>
        </w:rPr>
        <w:t>AJNUNA LIL ERBA’ FAMILJI</w:t>
      </w:r>
      <w:r w:rsidRPr="0037742B">
        <w:rPr>
          <w:sz w:val="24"/>
          <w:szCs w:val="24"/>
          <w:lang w:val="mt-MT"/>
        </w:rPr>
        <w:t>: Tama ġdida għall-erba' familji li tilfu djarhom kawża ta' splużjoni ta' logħob tan-nar maħżun illegalment fin-Naxxar. Il-</w:t>
      </w:r>
      <w:del w:id="62" w:author="TOSHIBA" w:date="2015-11-25T16:48:00Z">
        <w:r w:rsidRPr="0037742B" w:rsidDel="006D53D1">
          <w:rPr>
            <w:sz w:val="24"/>
            <w:szCs w:val="24"/>
            <w:lang w:val="mt-MT"/>
          </w:rPr>
          <w:delText xml:space="preserve"> </w:delText>
        </w:r>
      </w:del>
      <w:r w:rsidRPr="0037742B">
        <w:rPr>
          <w:sz w:val="24"/>
          <w:szCs w:val="24"/>
          <w:lang w:val="mt-MT"/>
        </w:rPr>
        <w:t>Gvern iddeċieda li jagħtihom €285,000 bħala kumpens bejniethom biex ikunu jistgħu jirranġaw jew jibnu djarhom mill-ġdid. Dan il-pakkett ta' flus hu biss parti mit-</w:t>
      </w:r>
    </w:p>
    <w:p w14:paraId="10B1EE85" w14:textId="77777777" w:rsidR="004E71C7" w:rsidRPr="0037742B" w:rsidRDefault="004E71C7" w:rsidP="004E71C7">
      <w:pPr>
        <w:spacing w:line="480" w:lineRule="auto"/>
        <w:jc w:val="both"/>
        <w:rPr>
          <w:sz w:val="24"/>
          <w:szCs w:val="24"/>
          <w:lang w:val="mt-MT"/>
        </w:rPr>
      </w:pPr>
      <w:r w:rsidRPr="0037742B">
        <w:rPr>
          <w:sz w:val="24"/>
          <w:szCs w:val="24"/>
          <w:lang w:val="mt-MT"/>
        </w:rPr>
        <w:t>€350,000, li l-Gvern se jkun qed joħroġ biex jgħin lil dawk kollha fi Triq Ħal Dgħejf li sofrew xi ħsarat fid-djar tagħhom. B'kollox huma 74 familja li se jgawdu minn dan il-</w:t>
      </w:r>
      <w:del w:id="63" w:author="TOSHIBA" w:date="2015-11-25T16:50:00Z">
        <w:r w:rsidRPr="0037742B" w:rsidDel="006D53D1">
          <w:rPr>
            <w:sz w:val="24"/>
            <w:szCs w:val="24"/>
            <w:lang w:val="mt-MT"/>
          </w:rPr>
          <w:delText xml:space="preserve"> </w:delText>
        </w:r>
      </w:del>
      <w:r w:rsidRPr="0037742B">
        <w:rPr>
          <w:sz w:val="24"/>
          <w:szCs w:val="24"/>
          <w:lang w:val="mt-MT"/>
        </w:rPr>
        <w:t>kumpens. It-traġedja kienet seħħet fit-12 ta' Marzu li għadda. L-isplużjoni kienet seħħet kawża ta' logħob tan-nar maħżun illegalment f'garaxx fi Triq Ħal Dgħejf.</w:t>
      </w:r>
    </w:p>
    <w:p w14:paraId="1518164C" w14:textId="77777777" w:rsidR="004E71C7" w:rsidRPr="0037742B" w:rsidRDefault="004E71C7" w:rsidP="004E71C7">
      <w:pPr>
        <w:spacing w:line="480" w:lineRule="auto"/>
        <w:jc w:val="both"/>
        <w:rPr>
          <w:sz w:val="24"/>
          <w:szCs w:val="24"/>
          <w:lang w:val="mt-MT"/>
        </w:rPr>
      </w:pPr>
      <w:r w:rsidRPr="0037742B">
        <w:rPr>
          <w:sz w:val="24"/>
          <w:szCs w:val="24"/>
          <w:lang w:val="mt-MT"/>
        </w:rPr>
        <w:t>Minbarra d-djar li ġġarrfu, kien hemm ukoll numru ta' djar oħra li spiċċaw bi ħġieġ imkisser u b'konsenturi fil-ħitan. Iżda l-agħar li marru kienu Sina Sammut u Paul Camilleri, l-uniċi żewġ vittmi tal-isplużjoni. Oħrajn, minkejja li kienu fi djar li ġġarrfu, ħelsuha ħafif. Kif kien spjegat waqt konferenza tal-aħbarijiet mill-Ministru għall-</w:t>
      </w:r>
      <w:del w:id="64" w:author="TOSHIBA" w:date="2015-11-25T16:51:00Z">
        <w:r w:rsidRPr="0037742B" w:rsidDel="006D53D1">
          <w:rPr>
            <w:sz w:val="24"/>
            <w:szCs w:val="24"/>
            <w:lang w:val="mt-MT"/>
          </w:rPr>
          <w:delText xml:space="preserve"> </w:delText>
        </w:r>
      </w:del>
      <w:r w:rsidRPr="0037742B">
        <w:rPr>
          <w:sz w:val="24"/>
          <w:szCs w:val="24"/>
          <w:lang w:val="mt-MT"/>
        </w:rPr>
        <w:t>Politika Soċjali John Dalli u l-Kap Eżekuttiv tal-</w:t>
      </w:r>
      <w:del w:id="65" w:author="TOSHIBA" w:date="2015-11-25T16:51:00Z">
        <w:r w:rsidRPr="0037742B" w:rsidDel="006D53D1">
          <w:rPr>
            <w:sz w:val="24"/>
            <w:szCs w:val="24"/>
            <w:lang w:val="mt-MT"/>
          </w:rPr>
          <w:delText xml:space="preserve">Awtorita' </w:delText>
        </w:r>
      </w:del>
      <w:ins w:id="66" w:author="TOSHIBA" w:date="2015-11-25T16:51:00Z">
        <w:r w:rsidR="006D53D1">
          <w:rPr>
            <w:sz w:val="24"/>
            <w:szCs w:val="24"/>
            <w:lang w:val="mt-MT"/>
          </w:rPr>
          <w:t>Awtorità</w:t>
        </w:r>
        <w:r w:rsidR="006D53D1" w:rsidRPr="0037742B">
          <w:rPr>
            <w:sz w:val="24"/>
            <w:szCs w:val="24"/>
            <w:lang w:val="mt-MT"/>
          </w:rPr>
          <w:t xml:space="preserve"> </w:t>
        </w:r>
      </w:ins>
      <w:r w:rsidRPr="0037742B">
        <w:rPr>
          <w:sz w:val="24"/>
          <w:szCs w:val="24"/>
          <w:lang w:val="mt-MT"/>
        </w:rPr>
        <w:t xml:space="preserve">tad-Djar Paul Debattista, intqal li d-djar li waqgħu se jinbnew mill-ġdid fl-istess post fejn kienu. Il-fondi tqassmu </w:t>
      </w:r>
      <w:del w:id="67" w:author="TOSHIBA" w:date="2015-11-25T16:52:00Z">
        <w:r w:rsidRPr="0037742B" w:rsidDel="006D53D1">
          <w:rPr>
            <w:sz w:val="24"/>
            <w:szCs w:val="24"/>
            <w:lang w:val="mt-MT"/>
          </w:rPr>
          <w:delText xml:space="preserve">skond </w:delText>
        </w:r>
      </w:del>
      <w:ins w:id="68" w:author="TOSHIBA" w:date="2015-11-25T16:52:00Z">
        <w:r w:rsidR="006D53D1">
          <w:rPr>
            <w:sz w:val="24"/>
            <w:szCs w:val="24"/>
            <w:lang w:val="mt-MT"/>
          </w:rPr>
          <w:t>skont</w:t>
        </w:r>
        <w:r w:rsidR="006D53D1" w:rsidRPr="0037742B">
          <w:rPr>
            <w:sz w:val="24"/>
            <w:szCs w:val="24"/>
            <w:lang w:val="mt-MT"/>
          </w:rPr>
          <w:t xml:space="preserve"> </w:t>
        </w:r>
      </w:ins>
      <w:r w:rsidRPr="0037742B">
        <w:rPr>
          <w:sz w:val="24"/>
          <w:szCs w:val="24"/>
          <w:lang w:val="mt-MT"/>
        </w:rPr>
        <w:t>numru ta' kriterji, li jinkludu l-ammont totali ta' spejjeż u l-assigurazzjoni fil-każ ta' min kellu. Fil-kuntest tat-traġedja, din l-għajnuna tfisser ħafna, u l-familji kollha se jkunu qed jagħmlu minn kollox biex ħajjithom tiġi lura għan-normal. Preżenti għall-</w:t>
      </w:r>
      <w:del w:id="69" w:author="TOSHIBA" w:date="2015-11-25T16:56:00Z">
        <w:r w:rsidRPr="0037742B" w:rsidDel="006D53D1">
          <w:rPr>
            <w:sz w:val="24"/>
            <w:szCs w:val="24"/>
            <w:lang w:val="mt-MT"/>
          </w:rPr>
          <w:delText xml:space="preserve"> </w:delText>
        </w:r>
      </w:del>
      <w:r w:rsidRPr="0037742B">
        <w:rPr>
          <w:sz w:val="24"/>
          <w:szCs w:val="24"/>
          <w:lang w:val="mt-MT"/>
        </w:rPr>
        <w:t xml:space="preserve">konferenza tal-aħbarijiet kien hemm ukoll ir-raġel u t-tfal ta' Sina Sammut, li traġikament tilfet ħajjitha fl-inċident. Minbarra l-għajnuna finanzjarja, </w:t>
      </w:r>
      <w:ins w:id="70" w:author="TOSHIBA" w:date="2015-11-25T16:56:00Z">
        <w:r w:rsidR="006D53D1">
          <w:rPr>
            <w:sz w:val="24"/>
            <w:szCs w:val="24"/>
            <w:lang w:val="mt-MT"/>
          </w:rPr>
          <w:t>i</w:t>
        </w:r>
      </w:ins>
      <w:r w:rsidRPr="0037742B">
        <w:rPr>
          <w:sz w:val="24"/>
          <w:szCs w:val="24"/>
          <w:lang w:val="mt-MT"/>
        </w:rPr>
        <w:t>l-vittmi ta' din it-</w:t>
      </w:r>
      <w:del w:id="71" w:author="TOSHIBA" w:date="2015-11-25T16:56:00Z">
        <w:r w:rsidRPr="0037742B" w:rsidDel="006D53D1">
          <w:rPr>
            <w:sz w:val="24"/>
            <w:szCs w:val="24"/>
            <w:lang w:val="mt-MT"/>
          </w:rPr>
          <w:delText xml:space="preserve"> </w:delText>
        </w:r>
      </w:del>
      <w:r w:rsidRPr="0037742B">
        <w:rPr>
          <w:sz w:val="24"/>
          <w:szCs w:val="24"/>
          <w:lang w:val="mt-MT"/>
        </w:rPr>
        <w:t xml:space="preserve">traġedja kellhom ukoll l-appoġġ ta' diversi aġenziji u </w:t>
      </w:r>
      <w:r w:rsidRPr="00261823">
        <w:rPr>
          <w:i/>
          <w:sz w:val="24"/>
          <w:szCs w:val="24"/>
          <w:lang w:val="mt-MT"/>
          <w:rPrChange w:id="72" w:author="TOSHIBA" w:date="2015-11-25T16:56:00Z">
            <w:rPr>
              <w:sz w:val="24"/>
              <w:szCs w:val="24"/>
              <w:lang w:val="mt-MT"/>
            </w:rPr>
          </w:rPrChange>
        </w:rPr>
        <w:t>social workers</w:t>
      </w:r>
      <w:r w:rsidRPr="0037742B">
        <w:rPr>
          <w:sz w:val="24"/>
          <w:szCs w:val="24"/>
          <w:lang w:val="mt-MT"/>
        </w:rPr>
        <w:t>.</w:t>
      </w:r>
    </w:p>
    <w:p w14:paraId="581C1B01" w14:textId="77777777" w:rsidR="004E71C7" w:rsidRPr="0037742B" w:rsidRDefault="004E71C7" w:rsidP="004E71C7">
      <w:pPr>
        <w:spacing w:line="480" w:lineRule="auto"/>
        <w:jc w:val="both"/>
        <w:rPr>
          <w:sz w:val="24"/>
          <w:szCs w:val="24"/>
          <w:lang w:val="mt-MT"/>
        </w:rPr>
      </w:pPr>
    </w:p>
    <w:p w14:paraId="4944D472" w14:textId="77777777" w:rsidR="004E71C7" w:rsidRPr="009531DA" w:rsidRDefault="004E71C7" w:rsidP="004E71C7">
      <w:pPr>
        <w:spacing w:line="480" w:lineRule="auto"/>
        <w:jc w:val="both"/>
        <w:rPr>
          <w:sz w:val="24"/>
          <w:szCs w:val="24"/>
          <w:lang w:val="mt-MT"/>
          <w:rPrChange w:id="73" w:author="TOSHIBA" w:date="2015-11-27T10:55:00Z">
            <w:rPr>
              <w:b/>
              <w:sz w:val="24"/>
              <w:szCs w:val="24"/>
              <w:lang w:val="mt-MT"/>
            </w:rPr>
          </w:rPrChange>
        </w:rPr>
      </w:pPr>
      <w:r w:rsidRPr="003054B2">
        <w:rPr>
          <w:b/>
          <w:sz w:val="24"/>
          <w:szCs w:val="24"/>
          <w:lang w:val="mt-MT"/>
        </w:rPr>
        <w:t>MALTA SE TITLOB L-</w:t>
      </w:r>
      <w:del w:id="74" w:author="TOSHIBA" w:date="2015-11-25T16:57:00Z">
        <w:r w:rsidRPr="003054B2" w:rsidDel="00261823">
          <w:rPr>
            <w:b/>
            <w:sz w:val="24"/>
            <w:szCs w:val="24"/>
            <w:lang w:val="mt-MT"/>
          </w:rPr>
          <w:delText xml:space="preserve">GHAJNUNA </w:delText>
        </w:r>
      </w:del>
      <w:ins w:id="75" w:author="TOSHIBA" w:date="2015-11-25T16:57:00Z">
        <w:r w:rsidR="00261823">
          <w:rPr>
            <w:b/>
            <w:sz w:val="24"/>
            <w:szCs w:val="24"/>
            <w:lang w:val="mt-MT"/>
          </w:rPr>
          <w:t>GĦAJNUNA</w:t>
        </w:r>
        <w:r w:rsidR="00261823" w:rsidRPr="003054B2">
          <w:rPr>
            <w:b/>
            <w:sz w:val="24"/>
            <w:szCs w:val="24"/>
            <w:lang w:val="mt-MT"/>
          </w:rPr>
          <w:t xml:space="preserve"> </w:t>
        </w:r>
      </w:ins>
      <w:r w:rsidRPr="003054B2">
        <w:rPr>
          <w:b/>
          <w:sz w:val="24"/>
          <w:szCs w:val="24"/>
          <w:lang w:val="mt-MT"/>
        </w:rPr>
        <w:t xml:space="preserve">TAL-UE BIEX </w:t>
      </w:r>
      <w:del w:id="76" w:author="TOSHIBA" w:date="2015-11-25T16:57:00Z">
        <w:r w:rsidRPr="003054B2" w:rsidDel="00261823">
          <w:rPr>
            <w:b/>
            <w:sz w:val="24"/>
            <w:szCs w:val="24"/>
            <w:lang w:val="mt-MT"/>
          </w:rPr>
          <w:delText xml:space="preserve">TINGHAQAD </w:delText>
        </w:r>
      </w:del>
      <w:ins w:id="77" w:author="TOSHIBA" w:date="2015-11-25T16:57:00Z">
        <w:r w:rsidR="00261823">
          <w:rPr>
            <w:b/>
            <w:sz w:val="24"/>
            <w:szCs w:val="24"/>
            <w:lang w:val="mt-MT"/>
          </w:rPr>
          <w:t>TINGĦAQAD</w:t>
        </w:r>
        <w:r w:rsidR="00261823" w:rsidRPr="003054B2">
          <w:rPr>
            <w:b/>
            <w:sz w:val="24"/>
            <w:szCs w:val="24"/>
            <w:lang w:val="mt-MT"/>
          </w:rPr>
          <w:t xml:space="preserve"> </w:t>
        </w:r>
      </w:ins>
      <w:r w:rsidRPr="003054B2">
        <w:rPr>
          <w:b/>
          <w:sz w:val="24"/>
          <w:szCs w:val="24"/>
          <w:lang w:val="mt-MT"/>
        </w:rPr>
        <w:t>MAL-</w:t>
      </w:r>
      <w:r w:rsidRPr="00261823">
        <w:rPr>
          <w:b/>
          <w:i/>
          <w:sz w:val="24"/>
          <w:szCs w:val="24"/>
          <w:lang w:val="mt-MT"/>
          <w:rPrChange w:id="78" w:author="TOSHIBA" w:date="2015-11-25T16:57:00Z">
            <w:rPr>
              <w:b/>
              <w:sz w:val="24"/>
              <w:szCs w:val="24"/>
              <w:lang w:val="mt-MT"/>
            </w:rPr>
          </w:rPrChange>
        </w:rPr>
        <w:t>GRID</w:t>
      </w:r>
      <w:r>
        <w:rPr>
          <w:b/>
          <w:sz w:val="24"/>
          <w:szCs w:val="24"/>
          <w:lang w:val="mt-MT"/>
        </w:rPr>
        <w:t xml:space="preserve"> </w:t>
      </w:r>
      <w:r w:rsidRPr="003054B2">
        <w:rPr>
          <w:b/>
          <w:sz w:val="24"/>
          <w:szCs w:val="24"/>
          <w:lang w:val="mt-MT"/>
        </w:rPr>
        <w:t>EWROPEA TAL-</w:t>
      </w:r>
      <w:del w:id="79" w:author="TOSHIBA" w:date="2015-11-25T16:57:00Z">
        <w:r w:rsidRPr="003054B2" w:rsidDel="00261823">
          <w:rPr>
            <w:b/>
            <w:sz w:val="24"/>
            <w:szCs w:val="24"/>
            <w:lang w:val="mt-MT"/>
          </w:rPr>
          <w:delText>ENERGIJA</w:delText>
        </w:r>
      </w:del>
      <w:ins w:id="80" w:author="TOSHIBA" w:date="2015-11-25T16:57:00Z">
        <w:r w:rsidR="00261823" w:rsidRPr="003054B2">
          <w:rPr>
            <w:b/>
            <w:sz w:val="24"/>
            <w:szCs w:val="24"/>
            <w:lang w:val="mt-MT"/>
          </w:rPr>
          <w:t>ENER</w:t>
        </w:r>
        <w:r w:rsidR="00261823">
          <w:rPr>
            <w:b/>
            <w:sz w:val="24"/>
            <w:szCs w:val="24"/>
            <w:lang w:val="mt-MT"/>
          </w:rPr>
          <w:t>Ġ</w:t>
        </w:r>
        <w:r w:rsidR="00261823" w:rsidRPr="003054B2">
          <w:rPr>
            <w:b/>
            <w:sz w:val="24"/>
            <w:szCs w:val="24"/>
            <w:lang w:val="mt-MT"/>
          </w:rPr>
          <w:t>IJA</w:t>
        </w:r>
      </w:ins>
      <w:r w:rsidRPr="0037742B">
        <w:rPr>
          <w:sz w:val="24"/>
          <w:szCs w:val="24"/>
          <w:lang w:val="mt-MT"/>
        </w:rPr>
        <w:t>: Malta se titlob l-għajnuna tal-UE dwar il-proġett biex Malta tingħaqad mal-</w:t>
      </w:r>
      <w:r w:rsidRPr="00261823">
        <w:rPr>
          <w:i/>
          <w:sz w:val="24"/>
          <w:szCs w:val="24"/>
          <w:lang w:val="mt-MT"/>
          <w:rPrChange w:id="81" w:author="TOSHIBA" w:date="2015-11-25T16:57:00Z">
            <w:rPr>
              <w:sz w:val="24"/>
              <w:szCs w:val="24"/>
              <w:lang w:val="mt-MT"/>
            </w:rPr>
          </w:rPrChange>
        </w:rPr>
        <w:t>grid</w:t>
      </w:r>
      <w:r w:rsidRPr="0037742B">
        <w:rPr>
          <w:sz w:val="24"/>
          <w:szCs w:val="24"/>
          <w:lang w:val="mt-MT"/>
        </w:rPr>
        <w:t xml:space="preserve"> Ewropea tal-enerġija. Il-Prim Ministru qal dan fi tmiem ġurnata </w:t>
      </w:r>
      <w:del w:id="82" w:author="TOSHIBA" w:date="2015-11-25T16:58:00Z">
        <w:r w:rsidRPr="0037742B" w:rsidDel="00261823">
          <w:rPr>
            <w:sz w:val="24"/>
            <w:szCs w:val="24"/>
            <w:lang w:val="mt-MT"/>
          </w:rPr>
          <w:delText>tal-</w:delText>
        </w:r>
      </w:del>
      <w:ins w:id="83" w:author="TOSHIBA" w:date="2015-11-25T16:58:00Z">
        <w:r w:rsidR="00261823">
          <w:rPr>
            <w:sz w:val="24"/>
            <w:szCs w:val="24"/>
            <w:lang w:val="mt-MT"/>
          </w:rPr>
          <w:t xml:space="preserve">ta’ </w:t>
        </w:r>
      </w:ins>
      <w:r w:rsidRPr="0037742B">
        <w:rPr>
          <w:sz w:val="24"/>
          <w:szCs w:val="24"/>
          <w:lang w:val="mt-MT"/>
        </w:rPr>
        <w:t xml:space="preserve">laqgħat waqt żjara uffiċjali ta' jumejn fir-Repubblika Ċeka li mix-xahar id-dieħel se tieħu l-presidenza tal-UE. Il-Prim Ministru </w:t>
      </w:r>
      <w:del w:id="84" w:author="TOSHIBA" w:date="2015-11-25T16:58:00Z">
        <w:r w:rsidRPr="0037742B" w:rsidDel="00261823">
          <w:rPr>
            <w:sz w:val="24"/>
            <w:szCs w:val="24"/>
            <w:lang w:val="mt-MT"/>
          </w:rPr>
          <w:delText xml:space="preserve">spejga </w:delText>
        </w:r>
      </w:del>
      <w:ins w:id="85" w:author="TOSHIBA" w:date="2015-11-25T16:58:00Z">
        <w:r w:rsidR="00261823">
          <w:rPr>
            <w:sz w:val="24"/>
            <w:szCs w:val="24"/>
            <w:lang w:val="mt-MT"/>
          </w:rPr>
          <w:t>spjega</w:t>
        </w:r>
        <w:r w:rsidR="00261823" w:rsidRPr="0037742B">
          <w:rPr>
            <w:sz w:val="24"/>
            <w:szCs w:val="24"/>
            <w:lang w:val="mt-MT"/>
          </w:rPr>
          <w:t xml:space="preserve"> </w:t>
        </w:r>
      </w:ins>
      <w:r w:rsidRPr="0037742B">
        <w:rPr>
          <w:sz w:val="24"/>
          <w:szCs w:val="24"/>
          <w:lang w:val="mt-MT"/>
        </w:rPr>
        <w:t>li fil-laqgħa li kellu mal-Prim Ministru Ċek Mirek Topolánek informah li Malta se titlob l-għajnuna finanzjarja tal-UE biex tkun tista' tagħmel rapport tekniku fuq dan il-proġett, li hu essenzjali li jsir qabel ma jkun jista' jibda l-proġett tal-</w:t>
      </w:r>
      <w:r w:rsidRPr="00261823">
        <w:rPr>
          <w:i/>
          <w:sz w:val="24"/>
          <w:szCs w:val="24"/>
          <w:lang w:val="mt-MT"/>
          <w:rPrChange w:id="86" w:author="TOSHIBA" w:date="2015-11-25T17:00:00Z">
            <w:rPr>
              <w:sz w:val="24"/>
              <w:szCs w:val="24"/>
              <w:lang w:val="mt-MT"/>
            </w:rPr>
          </w:rPrChange>
        </w:rPr>
        <w:t>windfarm</w:t>
      </w:r>
      <w:r w:rsidRPr="0037742B">
        <w:rPr>
          <w:sz w:val="24"/>
          <w:szCs w:val="24"/>
          <w:lang w:val="mt-MT"/>
        </w:rPr>
        <w:t xml:space="preserve"> fuq is-Sikka l-Bajda. It-temi ewlenin fl-ewwel jum ta' din iż-żjara kienu l-Presidenza Ċeka tal-UE, l-ewro, </w:t>
      </w:r>
      <w:ins w:id="87" w:author="TOSHIBA" w:date="2015-11-25T17:00:00Z">
        <w:r w:rsidR="00261823">
          <w:rPr>
            <w:sz w:val="24"/>
            <w:szCs w:val="24"/>
            <w:lang w:val="mt-MT"/>
          </w:rPr>
          <w:t>i</w:t>
        </w:r>
      </w:ins>
      <w:r w:rsidRPr="0037742B">
        <w:rPr>
          <w:sz w:val="24"/>
          <w:szCs w:val="24"/>
          <w:lang w:val="mt-MT"/>
        </w:rPr>
        <w:t>l-</w:t>
      </w:r>
      <w:del w:id="88" w:author="TOSHIBA" w:date="2015-11-25T17:00:00Z">
        <w:r w:rsidRPr="0037742B" w:rsidDel="00261823">
          <w:rPr>
            <w:sz w:val="24"/>
            <w:szCs w:val="24"/>
            <w:lang w:val="mt-MT"/>
          </w:rPr>
          <w:delText xml:space="preserve"> </w:delText>
        </w:r>
      </w:del>
      <w:r w:rsidRPr="0037742B">
        <w:rPr>
          <w:sz w:val="24"/>
          <w:szCs w:val="24"/>
          <w:lang w:val="mt-MT"/>
        </w:rPr>
        <w:t>kriżi finanzjarja internazzjonali u l-immigrazzjoni. F'konferenza tal-aħbarijiet li saret fi tmiem laqgħa formali bejn iż-żewġ mexxe</w:t>
      </w:r>
      <w:ins w:id="89" w:author="TOSHIBA" w:date="2015-11-25T17:08:00Z">
        <w:r w:rsidR="00F569C2">
          <w:rPr>
            <w:sz w:val="24"/>
            <w:szCs w:val="24"/>
            <w:lang w:val="mt-MT"/>
          </w:rPr>
          <w:t>j</w:t>
        </w:r>
      </w:ins>
      <w:r w:rsidRPr="0037742B">
        <w:rPr>
          <w:sz w:val="24"/>
          <w:szCs w:val="24"/>
          <w:lang w:val="mt-MT"/>
        </w:rPr>
        <w:t xml:space="preserve">ja kien iffirmat ukoll ftehim ta' koperazzjoni bejn iż-żewġ pajjiżi. Fil-kummenti tagħhom iż-żewġ naħat iddeskrivew ir-relazzjonijiet bilaterali bejn iż-żewġ pajjiżi bħala b'saħħithom u li jeżisti potenzjal biex l-investiment bejn iż-żewġ pajjiżi </w:t>
      </w:r>
      <w:del w:id="90" w:author="TOSHIBA" w:date="2015-11-25T17:09:00Z">
        <w:r w:rsidRPr="0037742B" w:rsidDel="00F569C2">
          <w:rPr>
            <w:sz w:val="24"/>
            <w:szCs w:val="24"/>
            <w:lang w:val="mt-MT"/>
          </w:rPr>
          <w:delText xml:space="preserve">ikompli </w:delText>
        </w:r>
      </w:del>
      <w:ins w:id="91" w:author="TOSHIBA" w:date="2015-11-25T17:09:00Z">
        <w:r w:rsidR="00F569C2">
          <w:rPr>
            <w:sz w:val="24"/>
            <w:szCs w:val="24"/>
            <w:lang w:val="mt-MT"/>
          </w:rPr>
          <w:t>jkompli</w:t>
        </w:r>
        <w:r w:rsidR="00F569C2" w:rsidRPr="0037742B">
          <w:rPr>
            <w:sz w:val="24"/>
            <w:szCs w:val="24"/>
            <w:lang w:val="mt-MT"/>
          </w:rPr>
          <w:t xml:space="preserve"> </w:t>
        </w:r>
      </w:ins>
      <w:r w:rsidRPr="0037742B">
        <w:rPr>
          <w:sz w:val="24"/>
          <w:szCs w:val="24"/>
          <w:lang w:val="mt-MT"/>
        </w:rPr>
        <w:t>jikber</w:t>
      </w:r>
      <w:ins w:id="92" w:author="TOSHIBA" w:date="2015-11-25T17:09:00Z">
        <w:r w:rsidR="00F569C2">
          <w:rPr>
            <w:sz w:val="24"/>
            <w:szCs w:val="24"/>
            <w:lang w:val="mt-MT"/>
          </w:rPr>
          <w:t>,</w:t>
        </w:r>
      </w:ins>
      <w:r w:rsidRPr="0037742B">
        <w:rPr>
          <w:sz w:val="24"/>
          <w:szCs w:val="24"/>
          <w:lang w:val="mt-MT"/>
        </w:rPr>
        <w:t xml:space="preserve"> fosthom fl-industrija u fit-turiżmu. Il-Prim Ministru Ċek Mirek Topolánek ħabbar li s-sena d-dieħla l-President Ċek Václav Klaus se jżur Malta. Dwar il-Patt fuq l-Immigrazzjoni tal-UE Mirek Topolánek iddikjara </w:t>
      </w:r>
      <w:del w:id="93" w:author="TOSHIBA" w:date="2015-11-25T17:10:00Z">
        <w:r w:rsidRPr="0037742B" w:rsidDel="00F569C2">
          <w:rPr>
            <w:sz w:val="24"/>
            <w:szCs w:val="24"/>
            <w:lang w:val="mt-MT"/>
          </w:rPr>
          <w:delText>lir-</w:delText>
        </w:r>
      </w:del>
      <w:ins w:id="94" w:author="TOSHIBA" w:date="2015-11-25T17:10:00Z">
        <w:r w:rsidR="00F569C2">
          <w:rPr>
            <w:sz w:val="24"/>
            <w:szCs w:val="24"/>
            <w:lang w:val="mt-MT"/>
          </w:rPr>
          <w:t>li r-</w:t>
        </w:r>
      </w:ins>
      <w:del w:id="95" w:author="TOSHIBA" w:date="2015-11-25T17:10:00Z">
        <w:r w:rsidRPr="0037742B" w:rsidDel="00F569C2">
          <w:rPr>
            <w:sz w:val="24"/>
            <w:szCs w:val="24"/>
            <w:lang w:val="mt-MT"/>
          </w:rPr>
          <w:delText xml:space="preserve"> </w:delText>
        </w:r>
      </w:del>
      <w:r w:rsidRPr="0037742B">
        <w:rPr>
          <w:sz w:val="24"/>
          <w:szCs w:val="24"/>
          <w:lang w:val="mt-MT"/>
        </w:rPr>
        <w:t>Repubblika Ċeka se tkompli timbotta biex dan il-Patt jidħol fis-seħħ. Il-Prim Ministru Ċek qal li għandu jkun hemm regolamentazzjoni f'dan il-qasam u dawk li l-</w:t>
      </w:r>
      <w:r w:rsidRPr="00F569C2">
        <w:rPr>
          <w:i/>
          <w:sz w:val="24"/>
          <w:szCs w:val="24"/>
          <w:lang w:val="mt-MT"/>
          <w:rPrChange w:id="96" w:author="TOSHIBA" w:date="2015-11-25T17:14:00Z">
            <w:rPr>
              <w:sz w:val="24"/>
              <w:szCs w:val="24"/>
              <w:lang w:val="mt-MT"/>
            </w:rPr>
          </w:rPrChange>
        </w:rPr>
        <w:t>istatus</w:t>
      </w:r>
      <w:r w:rsidRPr="0037742B">
        <w:rPr>
          <w:sz w:val="24"/>
          <w:szCs w:val="24"/>
          <w:lang w:val="mt-MT"/>
        </w:rPr>
        <w:t xml:space="preserve"> tagħhom hu </w:t>
      </w:r>
      <w:ins w:id="97" w:author="TOSHIBA" w:date="2015-11-25T17:14:00Z">
        <w:r w:rsidR="00F569C2">
          <w:rPr>
            <w:sz w:val="24"/>
            <w:szCs w:val="24"/>
            <w:lang w:val="mt-MT"/>
          </w:rPr>
          <w:t>i</w:t>
        </w:r>
      </w:ins>
      <w:r w:rsidRPr="0037742B">
        <w:rPr>
          <w:sz w:val="24"/>
          <w:szCs w:val="24"/>
          <w:lang w:val="mt-MT"/>
        </w:rPr>
        <w:t>llegali għandhom jintbagħtu lura. Hu qal li jinsab</w:t>
      </w:r>
      <w:del w:id="98" w:author="TOSHIBA" w:date="2015-11-25T17:16:00Z">
        <w:r w:rsidRPr="0037742B" w:rsidDel="00F569C2">
          <w:rPr>
            <w:sz w:val="24"/>
            <w:szCs w:val="24"/>
            <w:lang w:val="mt-MT"/>
          </w:rPr>
          <w:delText>u</w:delText>
        </w:r>
      </w:del>
      <w:r w:rsidRPr="0037742B">
        <w:rPr>
          <w:sz w:val="24"/>
          <w:szCs w:val="24"/>
          <w:lang w:val="mt-MT"/>
        </w:rPr>
        <w:t xml:space="preserve"> konxju li għal Malta l-immigrazzjoni </w:t>
      </w:r>
      <w:ins w:id="99" w:author="TOSHIBA" w:date="2015-11-25T17:16:00Z">
        <w:r w:rsidR="00F569C2">
          <w:rPr>
            <w:sz w:val="24"/>
            <w:szCs w:val="24"/>
            <w:lang w:val="mt-MT"/>
          </w:rPr>
          <w:t>i</w:t>
        </w:r>
      </w:ins>
      <w:r w:rsidRPr="0037742B">
        <w:rPr>
          <w:sz w:val="24"/>
          <w:szCs w:val="24"/>
          <w:lang w:val="mt-MT"/>
        </w:rPr>
        <w:t>llegali hi problema kbira, anki minħabba l-pożizzjoni ġeografika tagħha li hi fruntiera mal-pajjiżi Afrikani minn fejn qed toriġina l-problema. Il-Prim Ministru Ċek tkellem ukoll dwar il-bżonn li jinstab bilanċ bejn il-pajjiżi tal-Lvant u l-Unjoni tal-</w:t>
      </w:r>
      <w:del w:id="100" w:author="TOSHIBA" w:date="2015-11-27T10:47:00Z">
        <w:r w:rsidRPr="0037742B" w:rsidDel="009531DA">
          <w:rPr>
            <w:sz w:val="24"/>
            <w:szCs w:val="24"/>
            <w:lang w:val="mt-MT"/>
          </w:rPr>
          <w:delText xml:space="preserve"> </w:delText>
        </w:r>
      </w:del>
      <w:r w:rsidRPr="0037742B">
        <w:rPr>
          <w:sz w:val="24"/>
          <w:szCs w:val="24"/>
          <w:lang w:val="mt-MT"/>
        </w:rPr>
        <w:t xml:space="preserve">Mediterran, kif ukoll li tiżdied il-koperazzjoni mal-pajjiżi </w:t>
      </w:r>
      <w:ins w:id="101" w:author="TOSHIBA" w:date="2015-11-25T17:18:00Z">
        <w:r w:rsidR="009C3E3A">
          <w:rPr>
            <w:sz w:val="24"/>
            <w:szCs w:val="24"/>
            <w:lang w:val="mt-MT"/>
          </w:rPr>
          <w:t>tal-</w:t>
        </w:r>
      </w:ins>
      <w:r w:rsidRPr="0037742B">
        <w:rPr>
          <w:sz w:val="24"/>
          <w:szCs w:val="24"/>
          <w:lang w:val="mt-MT"/>
        </w:rPr>
        <w:t>Lega Għarbija. Mirek Topolánek qal li kienet diskussa wkoll il-kriżi internazzjonali u l-effetti li din se jkollha fix-xhur li ġejjin, kif ukoll it-tkabbir tal-UE u s-sitwazzjoni fil-Balkani. Min</w:t>
      </w:r>
      <w:ins w:id="102" w:author="TOSHIBA" w:date="2015-11-25T17:19:00Z">
        <w:r w:rsidR="009C3E3A">
          <w:rPr>
            <w:sz w:val="24"/>
            <w:szCs w:val="24"/>
            <w:lang w:val="mt-MT"/>
          </w:rPr>
          <w:t>-</w:t>
        </w:r>
      </w:ins>
      <w:del w:id="103" w:author="TOSHIBA" w:date="2015-11-25T17:19:00Z">
        <w:r w:rsidRPr="0037742B" w:rsidDel="009C3E3A">
          <w:rPr>
            <w:sz w:val="24"/>
            <w:szCs w:val="24"/>
            <w:lang w:val="mt-MT"/>
          </w:rPr>
          <w:delText xml:space="preserve">n </w:delText>
        </w:r>
      </w:del>
      <w:r w:rsidRPr="0037742B">
        <w:rPr>
          <w:sz w:val="24"/>
          <w:szCs w:val="24"/>
          <w:lang w:val="mt-MT"/>
        </w:rPr>
        <w:t xml:space="preserve">naħa tiegħu </w:t>
      </w:r>
      <w:del w:id="104" w:author="TOSHIBA" w:date="2015-11-25T17:19:00Z">
        <w:r w:rsidRPr="0037742B" w:rsidDel="009C3E3A">
          <w:rPr>
            <w:sz w:val="24"/>
            <w:szCs w:val="24"/>
            <w:lang w:val="mt-MT"/>
          </w:rPr>
          <w:delText>i</w:delText>
        </w:r>
      </w:del>
      <w:r w:rsidRPr="0037742B">
        <w:rPr>
          <w:sz w:val="24"/>
          <w:szCs w:val="24"/>
          <w:lang w:val="mt-MT"/>
        </w:rPr>
        <w:t>l-Prim Ministru Malti qal li l-laqgħa mal-Prim Ministru Ċek iffokat</w:t>
      </w:r>
      <w:r>
        <w:rPr>
          <w:b/>
          <w:sz w:val="24"/>
          <w:szCs w:val="24"/>
          <w:lang w:val="mt-MT"/>
        </w:rPr>
        <w:t xml:space="preserve"> </w:t>
      </w:r>
      <w:r w:rsidRPr="0037742B">
        <w:rPr>
          <w:sz w:val="24"/>
          <w:szCs w:val="24"/>
          <w:lang w:val="mt-MT"/>
        </w:rPr>
        <w:t xml:space="preserve">bażikament fuq </w:t>
      </w:r>
      <w:del w:id="105" w:author="TOSHIBA" w:date="2015-11-25T17:20:00Z">
        <w:r w:rsidRPr="0037742B" w:rsidDel="009C3E3A">
          <w:rPr>
            <w:sz w:val="24"/>
            <w:szCs w:val="24"/>
            <w:lang w:val="mt-MT"/>
          </w:rPr>
          <w:delText xml:space="preserve">tlett </w:delText>
        </w:r>
      </w:del>
      <w:ins w:id="106" w:author="TOSHIBA" w:date="2015-11-25T17:20:00Z">
        <w:r w:rsidR="009C3E3A">
          <w:rPr>
            <w:sz w:val="24"/>
            <w:szCs w:val="24"/>
            <w:lang w:val="mt-MT"/>
          </w:rPr>
          <w:t>tliet</w:t>
        </w:r>
        <w:r w:rsidR="009C3E3A" w:rsidRPr="0037742B">
          <w:rPr>
            <w:sz w:val="24"/>
            <w:szCs w:val="24"/>
            <w:lang w:val="mt-MT"/>
          </w:rPr>
          <w:t xml:space="preserve"> </w:t>
        </w:r>
      </w:ins>
      <w:r w:rsidRPr="0037742B">
        <w:rPr>
          <w:sz w:val="24"/>
          <w:szCs w:val="24"/>
          <w:lang w:val="mt-MT"/>
        </w:rPr>
        <w:t>punti li kienu l-ekonomija, l-enerġija</w:t>
      </w:r>
      <w:r w:rsidR="003D47D9">
        <w:rPr>
          <w:sz w:val="24"/>
          <w:szCs w:val="24"/>
          <w:lang w:val="mt-MT"/>
        </w:rPr>
        <w:t xml:space="preserve"> u l-fruntieri tal-UE. Dwar il-</w:t>
      </w:r>
      <w:r w:rsidRPr="0037742B">
        <w:rPr>
          <w:sz w:val="24"/>
          <w:szCs w:val="24"/>
          <w:lang w:val="mt-MT"/>
        </w:rPr>
        <w:t xml:space="preserve">kriżi finanzjarja internazzjonali, </w:t>
      </w:r>
      <w:r w:rsidR="003D47D9">
        <w:rPr>
          <w:sz w:val="24"/>
          <w:szCs w:val="24"/>
          <w:lang w:val="mt-MT"/>
        </w:rPr>
        <w:t xml:space="preserve">il-Prim Ministru Gonzi </w:t>
      </w:r>
      <w:r w:rsidRPr="0037742B">
        <w:rPr>
          <w:sz w:val="24"/>
          <w:szCs w:val="24"/>
          <w:lang w:val="mt-MT"/>
        </w:rPr>
        <w:t>qal li l-Gvern Malti jemmen li l-UE għandha tiffaċċja din l-isfida b'mod ko</w:t>
      </w:r>
      <w:del w:id="107" w:author="TOSHIBA" w:date="2015-11-25T17:23:00Z">
        <w:r w:rsidRPr="0037742B" w:rsidDel="009C3E3A">
          <w:rPr>
            <w:sz w:val="24"/>
            <w:szCs w:val="24"/>
            <w:lang w:val="mt-MT"/>
          </w:rPr>
          <w:delText>-</w:delText>
        </w:r>
      </w:del>
      <w:r w:rsidRPr="0037742B">
        <w:rPr>
          <w:sz w:val="24"/>
          <w:szCs w:val="24"/>
          <w:lang w:val="mt-MT"/>
        </w:rPr>
        <w:t xml:space="preserve">ordinat, u fl-istess ħin il-pajjiżi għandu </w:t>
      </w:r>
      <w:del w:id="108" w:author="TOSHIBA" w:date="2015-11-25T17:24:00Z">
        <w:r w:rsidRPr="0037742B" w:rsidDel="009C3E3A">
          <w:rPr>
            <w:sz w:val="24"/>
            <w:szCs w:val="24"/>
            <w:lang w:val="mt-MT"/>
          </w:rPr>
          <w:delText xml:space="preserve">jibqalhom </w:delText>
        </w:r>
      </w:del>
      <w:ins w:id="109" w:author="TOSHIBA" w:date="2015-11-25T17:24:00Z">
        <w:r w:rsidR="009C3E3A">
          <w:rPr>
            <w:sz w:val="24"/>
            <w:szCs w:val="24"/>
            <w:lang w:val="mt-MT"/>
          </w:rPr>
          <w:t>jibqgħalhom</w:t>
        </w:r>
        <w:r w:rsidR="009C3E3A" w:rsidRPr="0037742B">
          <w:rPr>
            <w:sz w:val="24"/>
            <w:szCs w:val="24"/>
            <w:lang w:val="mt-MT"/>
          </w:rPr>
          <w:t xml:space="preserve"> </w:t>
        </w:r>
      </w:ins>
      <w:r w:rsidRPr="0037742B">
        <w:rPr>
          <w:sz w:val="24"/>
          <w:szCs w:val="24"/>
          <w:lang w:val="mt-MT"/>
        </w:rPr>
        <w:t>l-ispazju li jieħdu ċertu miżuri addatt</w:t>
      </w:r>
      <w:r w:rsidR="003D47D9">
        <w:rPr>
          <w:sz w:val="24"/>
          <w:szCs w:val="24"/>
          <w:lang w:val="mt-MT"/>
        </w:rPr>
        <w:t>ati għalihom. Dwar il-Patt tal-</w:t>
      </w:r>
      <w:r w:rsidRPr="0037742B">
        <w:rPr>
          <w:sz w:val="24"/>
          <w:szCs w:val="24"/>
          <w:lang w:val="mt-MT"/>
        </w:rPr>
        <w:t>Immigrazzjoni tal-UE, il-Prim Ministru esprima sodisfazzjon</w:t>
      </w:r>
      <w:del w:id="110" w:author="TOSHIBA" w:date="2015-11-25T17:24:00Z">
        <w:r w:rsidRPr="0037742B" w:rsidDel="009C3E3A">
          <w:rPr>
            <w:sz w:val="24"/>
            <w:szCs w:val="24"/>
            <w:lang w:val="mt-MT"/>
          </w:rPr>
          <w:delText>i</w:delText>
        </w:r>
      </w:del>
      <w:r w:rsidRPr="0037742B">
        <w:rPr>
          <w:sz w:val="24"/>
          <w:szCs w:val="24"/>
          <w:lang w:val="mt-MT"/>
        </w:rPr>
        <w:t xml:space="preserve"> għall-fatt li l-Presidenza Ċeka se tagħtih prijorità biex ikun implimentat. Dwar l-Enerġija, il-Prim Ministru ħabbar li Malta se titlob l-għajnuna tal-Presidenza Ċeka biex tkun tista' tingħaqad mal-</w:t>
      </w:r>
      <w:r w:rsidRPr="009C3E3A">
        <w:rPr>
          <w:i/>
          <w:sz w:val="24"/>
          <w:szCs w:val="24"/>
          <w:lang w:val="mt-MT"/>
          <w:rPrChange w:id="111" w:author="TOSHIBA" w:date="2015-11-25T17:25:00Z">
            <w:rPr>
              <w:sz w:val="24"/>
              <w:szCs w:val="24"/>
              <w:lang w:val="mt-MT"/>
            </w:rPr>
          </w:rPrChange>
        </w:rPr>
        <w:t>grid</w:t>
      </w:r>
      <w:r w:rsidRPr="0037742B">
        <w:rPr>
          <w:sz w:val="24"/>
          <w:szCs w:val="24"/>
          <w:lang w:val="mt-MT"/>
        </w:rPr>
        <w:t xml:space="preserve"> Ewropea tal-enerġija</w:t>
      </w:r>
      <w:ins w:id="112" w:author="TOSHIBA" w:date="2015-11-25T17:25:00Z">
        <w:r w:rsidR="009C3E3A">
          <w:rPr>
            <w:sz w:val="24"/>
            <w:szCs w:val="24"/>
            <w:lang w:val="mt-MT"/>
          </w:rPr>
          <w:t>.</w:t>
        </w:r>
      </w:ins>
      <w:r w:rsidRPr="0037742B">
        <w:rPr>
          <w:sz w:val="24"/>
          <w:szCs w:val="24"/>
          <w:lang w:val="mt-MT"/>
        </w:rPr>
        <w:t xml:space="preserve"> Dwar is-sitwazzjoni internazzjonali </w:t>
      </w:r>
      <w:del w:id="113" w:author="TOSHIBA" w:date="2015-11-25T17:25:00Z">
        <w:r w:rsidRPr="0037742B" w:rsidDel="009C3E3A">
          <w:rPr>
            <w:sz w:val="24"/>
            <w:szCs w:val="24"/>
            <w:lang w:val="mt-MT"/>
          </w:rPr>
          <w:delText>i</w:delText>
        </w:r>
      </w:del>
      <w:r w:rsidRPr="0037742B">
        <w:rPr>
          <w:sz w:val="24"/>
          <w:szCs w:val="24"/>
          <w:lang w:val="mt-MT"/>
        </w:rPr>
        <w:t>l-Prim Ministru qal  li għandu jsir sforz biex ikun hemm ftehim fl-Organizzazzjoni Dinjija tal-Kummerċ u dwar l-Aġenda ta' Doha. Mistoqsi mill-ġurnalisti Maltin, dwar l-introduzzjoni tal-</w:t>
      </w:r>
      <w:del w:id="114" w:author="TOSHIBA" w:date="2015-11-25T17:26:00Z">
        <w:r w:rsidRPr="0037742B" w:rsidDel="009C3E3A">
          <w:rPr>
            <w:sz w:val="24"/>
            <w:szCs w:val="24"/>
            <w:lang w:val="mt-MT"/>
          </w:rPr>
          <w:delText xml:space="preserve">Ewro </w:delText>
        </w:r>
      </w:del>
      <w:ins w:id="115" w:author="TOSHIBA" w:date="2015-11-25T17:26:00Z">
        <w:r w:rsidR="009C3E3A">
          <w:rPr>
            <w:sz w:val="24"/>
            <w:szCs w:val="24"/>
            <w:lang w:val="mt-MT"/>
          </w:rPr>
          <w:t>ewro</w:t>
        </w:r>
        <w:r w:rsidR="009C3E3A" w:rsidRPr="0037742B">
          <w:rPr>
            <w:sz w:val="24"/>
            <w:szCs w:val="24"/>
            <w:lang w:val="mt-MT"/>
          </w:rPr>
          <w:t xml:space="preserve"> </w:t>
        </w:r>
      </w:ins>
      <w:r w:rsidRPr="0037742B">
        <w:rPr>
          <w:sz w:val="24"/>
          <w:szCs w:val="24"/>
          <w:lang w:val="mt-MT"/>
        </w:rPr>
        <w:t xml:space="preserve">fir-Repubblika Ċeka </w:t>
      </w:r>
      <w:del w:id="116" w:author="TOSHIBA" w:date="2015-11-25T17:26:00Z">
        <w:r w:rsidRPr="0037742B" w:rsidDel="009C3E3A">
          <w:rPr>
            <w:sz w:val="24"/>
            <w:szCs w:val="24"/>
            <w:lang w:val="mt-MT"/>
          </w:rPr>
          <w:delText>i</w:delText>
        </w:r>
      </w:del>
      <w:r w:rsidRPr="0037742B">
        <w:rPr>
          <w:sz w:val="24"/>
          <w:szCs w:val="24"/>
          <w:lang w:val="mt-MT"/>
        </w:rPr>
        <w:t xml:space="preserve">l-Prim Ministru Ċek qal li l-pożizzjoni tal-Gvern tiegħu ma </w:t>
      </w:r>
      <w:del w:id="117" w:author="TOSHIBA" w:date="2015-11-25T17:26:00Z">
        <w:r w:rsidRPr="0037742B" w:rsidDel="009C3E3A">
          <w:rPr>
            <w:sz w:val="24"/>
            <w:szCs w:val="24"/>
            <w:lang w:val="mt-MT"/>
          </w:rPr>
          <w:delText>nbditlitx</w:delText>
        </w:r>
      </w:del>
      <w:ins w:id="118" w:author="TOSHIBA" w:date="2015-11-25T17:26:00Z">
        <w:r w:rsidR="009C3E3A">
          <w:rPr>
            <w:sz w:val="24"/>
            <w:szCs w:val="24"/>
            <w:lang w:val="mt-MT"/>
          </w:rPr>
          <w:t>nbidlitx</w:t>
        </w:r>
      </w:ins>
      <w:r w:rsidRPr="0037742B">
        <w:rPr>
          <w:sz w:val="24"/>
          <w:szCs w:val="24"/>
          <w:lang w:val="mt-MT"/>
        </w:rPr>
        <w:t xml:space="preserve">, u l-mira hi li s-sena d-dieħla l-Gvern Ċek ikollu data finali ta' meta pajjiżu jkun jista' jdaħħal il-munita unika </w:t>
      </w:r>
      <w:del w:id="119" w:author="TOSHIBA" w:date="2015-11-25T17:27:00Z">
        <w:r w:rsidRPr="0037742B" w:rsidDel="009C3E3A">
          <w:rPr>
            <w:sz w:val="24"/>
            <w:szCs w:val="24"/>
            <w:lang w:val="mt-MT"/>
          </w:rPr>
          <w:delText>ewropea</w:delText>
        </w:r>
      </w:del>
      <w:ins w:id="120" w:author="TOSHIBA" w:date="2015-11-25T17:27:00Z">
        <w:r w:rsidR="009C3E3A">
          <w:rPr>
            <w:sz w:val="24"/>
            <w:szCs w:val="24"/>
            <w:lang w:val="mt-MT"/>
          </w:rPr>
          <w:t>Ewropea</w:t>
        </w:r>
      </w:ins>
      <w:r w:rsidRPr="0037742B">
        <w:rPr>
          <w:sz w:val="24"/>
          <w:szCs w:val="24"/>
          <w:lang w:val="mt-MT"/>
        </w:rPr>
        <w:t xml:space="preserve">. Hu għamilha ċara li r-Repubblika Ċeka </w:t>
      </w:r>
      <w:del w:id="121" w:author="TOSHIBA" w:date="2015-11-27T10:48:00Z">
        <w:r w:rsidRPr="0037742B" w:rsidDel="009531DA">
          <w:rPr>
            <w:sz w:val="24"/>
            <w:szCs w:val="24"/>
            <w:lang w:val="mt-MT"/>
          </w:rPr>
          <w:delText xml:space="preserve"> </w:delText>
        </w:r>
      </w:del>
      <w:r w:rsidRPr="0037742B">
        <w:rPr>
          <w:sz w:val="24"/>
          <w:szCs w:val="24"/>
          <w:lang w:val="mt-MT"/>
        </w:rPr>
        <w:t>trid li tilħaq il-kriterji ta' Maastricht u żżomm magħhom anki wara l-introduzzjoni tal-</w:t>
      </w:r>
      <w:del w:id="122" w:author="TOSHIBA" w:date="2015-11-25T17:27:00Z">
        <w:r w:rsidRPr="0037742B" w:rsidDel="009C3E3A">
          <w:rPr>
            <w:sz w:val="24"/>
            <w:szCs w:val="24"/>
            <w:lang w:val="mt-MT"/>
          </w:rPr>
          <w:delText xml:space="preserve"> </w:delText>
        </w:r>
      </w:del>
      <w:r w:rsidRPr="0037742B">
        <w:rPr>
          <w:sz w:val="24"/>
          <w:szCs w:val="24"/>
          <w:lang w:val="mt-MT"/>
        </w:rPr>
        <w:t>ewro, biex l-ekonomija u l-finanzi tal-pajjiż ikunu sostenibbli. Madankollu wissa li hu ma jaqbilx mal-mod kif ċertu pajjiżi fl-UE kisru l-patt ta' stabilità minħabba l-kriżi finanzjarja, għax qal li jekk dan jibqa' jseħħ iwassal biex jintilef is-sens kollu tad-</w:t>
      </w:r>
      <w:del w:id="123" w:author="TOSHIBA" w:date="2015-11-25T17:28:00Z">
        <w:r w:rsidRPr="0037742B" w:rsidDel="00967452">
          <w:rPr>
            <w:sz w:val="24"/>
            <w:szCs w:val="24"/>
            <w:lang w:val="mt-MT"/>
          </w:rPr>
          <w:delText xml:space="preserve"> </w:delText>
        </w:r>
      </w:del>
      <w:r w:rsidRPr="0037742B">
        <w:rPr>
          <w:sz w:val="24"/>
          <w:szCs w:val="24"/>
          <w:lang w:val="mt-MT"/>
        </w:rPr>
        <w:t>dixxiplina fil-</w:t>
      </w:r>
      <w:del w:id="124" w:author="TOSHIBA" w:date="2015-11-25T17:28:00Z">
        <w:r w:rsidRPr="0037742B" w:rsidDel="00967452">
          <w:rPr>
            <w:sz w:val="24"/>
            <w:szCs w:val="24"/>
            <w:lang w:val="mt-MT"/>
          </w:rPr>
          <w:delText xml:space="preserve">finanzja </w:delText>
        </w:r>
      </w:del>
      <w:ins w:id="125" w:author="TOSHIBA" w:date="2015-11-25T17:28:00Z">
        <w:r w:rsidR="00967452">
          <w:rPr>
            <w:sz w:val="24"/>
            <w:szCs w:val="24"/>
            <w:lang w:val="mt-MT"/>
          </w:rPr>
          <w:t>finanzi</w:t>
        </w:r>
        <w:r w:rsidR="00967452" w:rsidRPr="0037742B">
          <w:rPr>
            <w:sz w:val="24"/>
            <w:szCs w:val="24"/>
            <w:lang w:val="mt-MT"/>
          </w:rPr>
          <w:t xml:space="preserve"> </w:t>
        </w:r>
      </w:ins>
      <w:r w:rsidRPr="0037742B">
        <w:rPr>
          <w:sz w:val="24"/>
          <w:szCs w:val="24"/>
          <w:lang w:val="mt-MT"/>
        </w:rPr>
        <w:t xml:space="preserve">li </w:t>
      </w:r>
      <w:del w:id="126" w:author="TOSHIBA" w:date="2015-11-25T17:28:00Z">
        <w:r w:rsidRPr="0037742B" w:rsidDel="00967452">
          <w:rPr>
            <w:sz w:val="24"/>
            <w:szCs w:val="24"/>
            <w:lang w:val="mt-MT"/>
          </w:rPr>
          <w:delText xml:space="preserve">daħħlet </w:delText>
        </w:r>
      </w:del>
      <w:ins w:id="127" w:author="TOSHIBA" w:date="2015-11-25T17:28:00Z">
        <w:r w:rsidR="00967452">
          <w:rPr>
            <w:sz w:val="24"/>
            <w:szCs w:val="24"/>
            <w:lang w:val="mt-MT"/>
          </w:rPr>
          <w:t>daħħal</w:t>
        </w:r>
        <w:r w:rsidR="00967452" w:rsidRPr="0037742B">
          <w:rPr>
            <w:sz w:val="24"/>
            <w:szCs w:val="24"/>
            <w:lang w:val="mt-MT"/>
          </w:rPr>
          <w:t xml:space="preserve"> </w:t>
        </w:r>
      </w:ins>
      <w:r w:rsidRPr="0037742B">
        <w:rPr>
          <w:sz w:val="24"/>
          <w:szCs w:val="24"/>
          <w:lang w:val="mt-MT"/>
        </w:rPr>
        <w:t>l-ewro. Mirek Topolánek qal li fil-preżent fir-Repubblika Ċeka iktar hemm stennija għall-ewro mill-qasam ekonomiku u mill-industrija milli mill-</w:t>
      </w:r>
      <w:del w:id="128" w:author="TOSHIBA" w:date="2015-11-25T17:29:00Z">
        <w:r w:rsidRPr="0037742B" w:rsidDel="00967452">
          <w:rPr>
            <w:sz w:val="24"/>
            <w:szCs w:val="24"/>
            <w:lang w:val="mt-MT"/>
          </w:rPr>
          <w:delText xml:space="preserve"> </w:delText>
        </w:r>
      </w:del>
      <w:r w:rsidRPr="0037742B">
        <w:rPr>
          <w:sz w:val="24"/>
          <w:szCs w:val="24"/>
          <w:lang w:val="mt-MT"/>
        </w:rPr>
        <w:t xml:space="preserve">poplu Ċek li għadu xi ftit xettiku. Fuq l-istess tema </w:t>
      </w:r>
      <w:del w:id="129" w:author="TOSHIBA" w:date="2015-11-25T17:29:00Z">
        <w:r w:rsidRPr="0037742B" w:rsidDel="00967452">
          <w:rPr>
            <w:sz w:val="24"/>
            <w:szCs w:val="24"/>
            <w:lang w:val="mt-MT"/>
          </w:rPr>
          <w:delText>i</w:delText>
        </w:r>
      </w:del>
      <w:r w:rsidRPr="0037742B">
        <w:rPr>
          <w:sz w:val="24"/>
          <w:szCs w:val="24"/>
          <w:lang w:val="mt-MT"/>
        </w:rPr>
        <w:t xml:space="preserve">l-Prim Ministru qal li Malta lesta toffri l-għajnuna u l-esperjenza kollha tagħha lir-Repubblika Ċeka. S'issa l-għajnuna li ngħatat kienet dwar l-iskema </w:t>
      </w:r>
      <w:r w:rsidRPr="00967452">
        <w:rPr>
          <w:i/>
          <w:sz w:val="24"/>
          <w:szCs w:val="24"/>
          <w:lang w:val="mt-MT"/>
          <w:rPrChange w:id="130" w:author="TOSHIBA" w:date="2015-11-25T17:30:00Z">
            <w:rPr>
              <w:sz w:val="24"/>
              <w:szCs w:val="24"/>
              <w:lang w:val="mt-MT"/>
            </w:rPr>
          </w:rPrChange>
        </w:rPr>
        <w:t>Fair</w:t>
      </w:r>
      <w:r w:rsidRPr="0037742B">
        <w:rPr>
          <w:sz w:val="24"/>
          <w:szCs w:val="24"/>
          <w:lang w:val="mt-MT"/>
        </w:rPr>
        <w:t xml:space="preserve"> li tħaddmet f'Malta b'suċċess. Hu tenna li l-</w:t>
      </w:r>
      <w:del w:id="131" w:author="TOSHIBA" w:date="2015-11-25T17:30:00Z">
        <w:r w:rsidRPr="0037742B" w:rsidDel="00967452">
          <w:rPr>
            <w:sz w:val="24"/>
            <w:szCs w:val="24"/>
            <w:lang w:val="mt-MT"/>
          </w:rPr>
          <w:delText xml:space="preserve">Ewro </w:delText>
        </w:r>
      </w:del>
      <w:ins w:id="132" w:author="TOSHIBA" w:date="2015-11-25T17:30:00Z">
        <w:r w:rsidR="00967452">
          <w:rPr>
            <w:sz w:val="24"/>
            <w:szCs w:val="24"/>
            <w:lang w:val="mt-MT"/>
          </w:rPr>
          <w:t>ewro</w:t>
        </w:r>
        <w:r w:rsidR="00967452" w:rsidRPr="0037742B">
          <w:rPr>
            <w:sz w:val="24"/>
            <w:szCs w:val="24"/>
            <w:lang w:val="mt-MT"/>
          </w:rPr>
          <w:t xml:space="preserve"> </w:t>
        </w:r>
      </w:ins>
      <w:r w:rsidRPr="0037742B">
        <w:rPr>
          <w:sz w:val="24"/>
          <w:szCs w:val="24"/>
          <w:lang w:val="mt-MT"/>
        </w:rPr>
        <w:t>kien strumentali biex Malta setgħet tiffaċ</w:t>
      </w:r>
      <w:ins w:id="133" w:author="TOSHIBA" w:date="2015-11-25T17:31:00Z">
        <w:r w:rsidR="00967452">
          <w:rPr>
            <w:sz w:val="24"/>
            <w:szCs w:val="24"/>
            <w:lang w:val="mt-MT"/>
          </w:rPr>
          <w:t>ċ</w:t>
        </w:r>
      </w:ins>
      <w:r w:rsidRPr="0037742B">
        <w:rPr>
          <w:sz w:val="24"/>
          <w:szCs w:val="24"/>
          <w:lang w:val="mt-MT"/>
        </w:rPr>
        <w:t xml:space="preserve">ja l-isfida tal-kriżi finanzjarja internazzjonali. Dwar ir-ratifika tat-trattat ta' </w:t>
      </w:r>
      <w:del w:id="134" w:author="TOSHIBA" w:date="2015-11-25T17:31:00Z">
        <w:r w:rsidRPr="0037742B" w:rsidDel="00967452">
          <w:rPr>
            <w:sz w:val="24"/>
            <w:szCs w:val="24"/>
            <w:lang w:val="mt-MT"/>
          </w:rPr>
          <w:delText>Lisbona</w:delText>
        </w:r>
      </w:del>
      <w:ins w:id="135" w:author="TOSHIBA" w:date="2015-11-25T17:31:00Z">
        <w:r w:rsidR="00967452">
          <w:rPr>
            <w:sz w:val="24"/>
            <w:szCs w:val="24"/>
            <w:lang w:val="mt-MT"/>
          </w:rPr>
          <w:t>Liżbona</w:t>
        </w:r>
      </w:ins>
      <w:r w:rsidRPr="0037742B">
        <w:rPr>
          <w:sz w:val="24"/>
          <w:szCs w:val="24"/>
          <w:lang w:val="mt-MT"/>
        </w:rPr>
        <w:t xml:space="preserve">, il-Prim Ministru Ċek qal li jinsab fiduċjuż li dan ikun approvat mill-Parlament ix-xahar id-dieħel. Dan wara li l-proċess kien imtawwal minħabba kawża kostituzzjonali li nqatgħet dan l-aħħar. Hu qal li l-Gvern Ċek jaqbel ma' dan it-trattat u issa jonqos l-approvazzjoni tal-Parlament, probabilment kmieni </w:t>
      </w:r>
      <w:del w:id="136" w:author="TOSHIBA" w:date="2015-11-25T17:40:00Z">
        <w:r w:rsidRPr="0037742B" w:rsidDel="002E5344">
          <w:rPr>
            <w:sz w:val="24"/>
            <w:szCs w:val="24"/>
            <w:lang w:val="mt-MT"/>
          </w:rPr>
          <w:delText>i</w:delText>
        </w:r>
      </w:del>
      <w:r w:rsidRPr="0037742B">
        <w:rPr>
          <w:sz w:val="24"/>
          <w:szCs w:val="24"/>
          <w:lang w:val="mt-MT"/>
        </w:rPr>
        <w:t>s-</w:t>
      </w:r>
      <w:del w:id="137" w:author="TOSHIBA" w:date="2015-11-25T17:40:00Z">
        <w:r w:rsidRPr="0037742B" w:rsidDel="002E5344">
          <w:rPr>
            <w:sz w:val="24"/>
            <w:szCs w:val="24"/>
            <w:lang w:val="mt-MT"/>
          </w:rPr>
          <w:delText xml:space="preserve"> </w:delText>
        </w:r>
      </w:del>
      <w:r w:rsidRPr="0037742B">
        <w:rPr>
          <w:sz w:val="24"/>
          <w:szCs w:val="24"/>
          <w:lang w:val="mt-MT"/>
        </w:rPr>
        <w:t>sena d-dieħla. Mistoqsi jekk ir-Repu</w:t>
      </w:r>
      <w:ins w:id="138" w:author="TOSHIBA" w:date="2015-11-27T11:00:00Z">
        <w:r w:rsidR="00C81A7F">
          <w:rPr>
            <w:sz w:val="24"/>
            <w:szCs w:val="24"/>
            <w:lang w:val="mt-MT"/>
          </w:rPr>
          <w:t>b</w:t>
        </w:r>
      </w:ins>
      <w:r w:rsidRPr="0037742B">
        <w:rPr>
          <w:sz w:val="24"/>
          <w:szCs w:val="24"/>
          <w:lang w:val="mt-MT"/>
        </w:rPr>
        <w:t xml:space="preserve">blika Ċeka hix se tieħu xi immigranti bħala parti mill-Patt tal-Immigrazzjoni, il-Prim Ministru Ċek qal li anki pajjiżu qed ikun destinazzjoni ta' immigranti u </w:t>
      </w:r>
      <w:ins w:id="139" w:author="TOSHIBA" w:date="2015-11-25T17:41:00Z">
        <w:r w:rsidR="002E5344">
          <w:rPr>
            <w:sz w:val="24"/>
            <w:szCs w:val="24"/>
            <w:lang w:val="mt-MT"/>
          </w:rPr>
          <w:t>i</w:t>
        </w:r>
      </w:ins>
      <w:r w:rsidRPr="0037742B">
        <w:rPr>
          <w:sz w:val="24"/>
          <w:szCs w:val="24"/>
          <w:lang w:val="mt-MT"/>
        </w:rPr>
        <w:t>nsista li dawk li m'għandhomx dritt ta' residenza għandhom jintbagħtu lura pajjiżhom. Sadattant kien iffirmat ftehim ta' koperazzjoni fl-</w:t>
      </w:r>
      <w:del w:id="140" w:author="TOSHIBA" w:date="2015-11-25T17:43:00Z">
        <w:r w:rsidRPr="0037742B" w:rsidDel="002E5344">
          <w:rPr>
            <w:sz w:val="24"/>
            <w:szCs w:val="24"/>
            <w:lang w:val="mt-MT"/>
          </w:rPr>
          <w:delText xml:space="preserve"> </w:delText>
        </w:r>
      </w:del>
      <w:r w:rsidRPr="0037742B">
        <w:rPr>
          <w:sz w:val="24"/>
          <w:szCs w:val="24"/>
          <w:lang w:val="mt-MT"/>
        </w:rPr>
        <w:t xml:space="preserve">oqsma tal-edukazzjoni, </w:t>
      </w:r>
      <w:ins w:id="141" w:author="TOSHIBA" w:date="2015-11-25T17:44:00Z">
        <w:r w:rsidR="002E5344">
          <w:rPr>
            <w:sz w:val="24"/>
            <w:szCs w:val="24"/>
            <w:lang w:val="mt-MT"/>
          </w:rPr>
          <w:t>i</w:t>
        </w:r>
      </w:ins>
      <w:r w:rsidRPr="0037742B">
        <w:rPr>
          <w:sz w:val="24"/>
          <w:szCs w:val="24"/>
          <w:lang w:val="mt-MT"/>
        </w:rPr>
        <w:t xml:space="preserve">l-kultura, </w:t>
      </w:r>
      <w:ins w:id="142" w:author="TOSHIBA" w:date="2015-11-25T17:44:00Z">
        <w:r w:rsidR="002E5344">
          <w:rPr>
            <w:sz w:val="24"/>
            <w:szCs w:val="24"/>
            <w:lang w:val="mt-MT"/>
          </w:rPr>
          <w:t>i</w:t>
        </w:r>
      </w:ins>
      <w:r w:rsidRPr="0037742B">
        <w:rPr>
          <w:sz w:val="24"/>
          <w:szCs w:val="24"/>
          <w:lang w:val="mt-MT"/>
        </w:rPr>
        <w:t>x-xjenza, iż-żgħażagħ u l-isport. L-iffirmar sar mill-</w:t>
      </w:r>
      <w:del w:id="143" w:author="TOSHIBA" w:date="2015-11-27T10:52:00Z">
        <w:r w:rsidRPr="0037742B" w:rsidDel="009531DA">
          <w:rPr>
            <w:sz w:val="24"/>
            <w:szCs w:val="24"/>
            <w:lang w:val="mt-MT"/>
          </w:rPr>
          <w:delText xml:space="preserve"> </w:delText>
        </w:r>
      </w:del>
      <w:r w:rsidRPr="0037742B">
        <w:rPr>
          <w:sz w:val="24"/>
          <w:szCs w:val="24"/>
          <w:lang w:val="mt-MT"/>
        </w:rPr>
        <w:t xml:space="preserve">Viċi Prim Ministru Tonio Borg f'isem il-Gvern Malti u mill-Ministru tal-Edukazzjoni, </w:t>
      </w:r>
      <w:ins w:id="144" w:author="TOSHIBA" w:date="2015-11-25T17:45:00Z">
        <w:r w:rsidR="002E5344">
          <w:rPr>
            <w:sz w:val="24"/>
            <w:szCs w:val="24"/>
            <w:lang w:val="mt-MT"/>
          </w:rPr>
          <w:t>Ż</w:t>
        </w:r>
      </w:ins>
      <w:del w:id="145" w:author="TOSHIBA" w:date="2015-11-25T17:45:00Z">
        <w:r w:rsidRPr="0037742B" w:rsidDel="002E5344">
          <w:rPr>
            <w:sz w:val="24"/>
            <w:szCs w:val="24"/>
            <w:lang w:val="mt-MT"/>
          </w:rPr>
          <w:delText>ż</w:delText>
        </w:r>
      </w:del>
      <w:r w:rsidRPr="0037742B">
        <w:rPr>
          <w:sz w:val="24"/>
          <w:szCs w:val="24"/>
          <w:lang w:val="mt-MT"/>
        </w:rPr>
        <w:t>għażagħ u Sport tar-Repubblika Ċeka Ondřey Liška. L-impenji tal-Prim Ministru li jinsab akkumpanjat mill-Viċi Prim Ministru u l-Ministru tal-Affarijiet Barranin fetħu b'ċerimonja quddiem il-monument tal-</w:t>
      </w:r>
      <w:ins w:id="146" w:author="TOSHIBA" w:date="2015-11-25T17:47:00Z">
        <w:r w:rsidR="002E5344">
          <w:rPr>
            <w:sz w:val="24"/>
            <w:szCs w:val="24"/>
            <w:lang w:val="mt-MT"/>
          </w:rPr>
          <w:t>g</w:t>
        </w:r>
      </w:ins>
      <w:del w:id="147" w:author="TOSHIBA" w:date="2015-11-25T17:47:00Z">
        <w:r w:rsidRPr="0037742B" w:rsidDel="002E5344">
          <w:rPr>
            <w:sz w:val="24"/>
            <w:szCs w:val="24"/>
            <w:lang w:val="mt-MT"/>
          </w:rPr>
          <w:delText>G</w:delText>
        </w:r>
      </w:del>
      <w:r w:rsidRPr="0037742B">
        <w:rPr>
          <w:sz w:val="24"/>
          <w:szCs w:val="24"/>
          <w:lang w:val="mt-MT"/>
        </w:rPr>
        <w:t>werra ftit wara l-</w:t>
      </w:r>
      <w:del w:id="148" w:author="TOSHIBA" w:date="2015-11-25T17:48:00Z">
        <w:r w:rsidRPr="0037742B" w:rsidDel="002E5344">
          <w:rPr>
            <w:sz w:val="24"/>
            <w:szCs w:val="24"/>
            <w:lang w:val="mt-MT"/>
          </w:rPr>
          <w:delText xml:space="preserve"> </w:delText>
        </w:r>
      </w:del>
      <w:r w:rsidRPr="0037742B">
        <w:rPr>
          <w:sz w:val="24"/>
          <w:szCs w:val="24"/>
          <w:lang w:val="mt-MT"/>
        </w:rPr>
        <w:t xml:space="preserve">wasla tiegħu fl-ajruport ta' Praga. </w:t>
      </w:r>
      <w:del w:id="149" w:author="TOSHIBA" w:date="2015-11-25T17:48:00Z">
        <w:r w:rsidRPr="0037742B" w:rsidDel="002E5344">
          <w:rPr>
            <w:sz w:val="24"/>
            <w:szCs w:val="24"/>
            <w:lang w:val="mt-MT"/>
          </w:rPr>
          <w:delText>Hawn hekk</w:delText>
        </w:r>
      </w:del>
      <w:ins w:id="150" w:author="TOSHIBA" w:date="2015-11-25T17:48:00Z">
        <w:r w:rsidR="002E5344">
          <w:rPr>
            <w:sz w:val="24"/>
            <w:szCs w:val="24"/>
            <w:lang w:val="mt-MT"/>
          </w:rPr>
          <w:t>Hawnhekk</w:t>
        </w:r>
      </w:ins>
      <w:r w:rsidRPr="0037742B">
        <w:rPr>
          <w:sz w:val="24"/>
          <w:szCs w:val="24"/>
          <w:lang w:val="mt-MT"/>
        </w:rPr>
        <w:t xml:space="preserve"> il-Prim Ministru poġġa kuruna fuq dan</w:t>
      </w:r>
      <w:r>
        <w:rPr>
          <w:b/>
          <w:sz w:val="24"/>
          <w:szCs w:val="24"/>
          <w:lang w:val="mt-MT"/>
        </w:rPr>
        <w:t xml:space="preserve"> </w:t>
      </w:r>
      <w:r w:rsidRPr="0037742B">
        <w:rPr>
          <w:sz w:val="24"/>
          <w:szCs w:val="24"/>
          <w:lang w:val="mt-MT"/>
        </w:rPr>
        <w:t xml:space="preserve">il-monument li hu dedikat lill-vittmi tal-belt </w:t>
      </w:r>
      <w:del w:id="151" w:author="TOSHIBA" w:date="2015-11-25T17:48:00Z">
        <w:r w:rsidRPr="0037742B" w:rsidDel="002E5344">
          <w:rPr>
            <w:sz w:val="24"/>
            <w:szCs w:val="24"/>
            <w:lang w:val="mt-MT"/>
          </w:rPr>
          <w:delText>tal-</w:delText>
        </w:r>
      </w:del>
      <w:ins w:id="152" w:author="TOSHIBA" w:date="2015-11-25T17:48:00Z">
        <w:r w:rsidR="002E5344">
          <w:rPr>
            <w:sz w:val="24"/>
            <w:szCs w:val="24"/>
            <w:lang w:val="mt-MT"/>
          </w:rPr>
          <w:t xml:space="preserve">ta’ </w:t>
        </w:r>
      </w:ins>
      <w:r w:rsidRPr="0037742B">
        <w:rPr>
          <w:sz w:val="24"/>
          <w:szCs w:val="24"/>
          <w:lang w:val="mt-MT"/>
        </w:rPr>
        <w:t xml:space="preserve">Praga fl-Ewwel Gwerra Dinjija. Iktar </w:t>
      </w:r>
      <w:del w:id="153" w:author="TOSHIBA" w:date="2015-11-25T17:48:00Z">
        <w:r w:rsidRPr="0037742B" w:rsidDel="002E5344">
          <w:rPr>
            <w:sz w:val="24"/>
            <w:szCs w:val="24"/>
            <w:lang w:val="mt-MT"/>
          </w:rPr>
          <w:delText xml:space="preserve"> </w:delText>
        </w:r>
      </w:del>
      <w:r w:rsidRPr="0037742B">
        <w:rPr>
          <w:sz w:val="24"/>
          <w:szCs w:val="24"/>
          <w:lang w:val="mt-MT"/>
        </w:rPr>
        <w:t xml:space="preserve">tard il-Prim Ministru attenda ikla </w:t>
      </w:r>
      <w:del w:id="154" w:author="TOSHIBA" w:date="2015-11-25T17:48:00Z">
        <w:r w:rsidRPr="0037742B" w:rsidDel="002E5344">
          <w:rPr>
            <w:sz w:val="24"/>
            <w:szCs w:val="24"/>
            <w:lang w:val="mt-MT"/>
          </w:rPr>
          <w:delText>għ</w:delText>
        </w:r>
      </w:del>
      <w:r w:rsidRPr="0037742B">
        <w:rPr>
          <w:sz w:val="24"/>
          <w:szCs w:val="24"/>
          <w:lang w:val="mt-MT"/>
        </w:rPr>
        <w:t>ad unur tiegħu fil-Palazz ta' Hrzánský fejn kien il-</w:t>
      </w:r>
      <w:del w:id="155" w:author="TOSHIBA" w:date="2015-11-25T17:49:00Z">
        <w:r w:rsidRPr="0037742B" w:rsidDel="00351C55">
          <w:rPr>
            <w:sz w:val="24"/>
            <w:szCs w:val="24"/>
            <w:lang w:val="mt-MT"/>
          </w:rPr>
          <w:delText xml:space="preserve"> </w:delText>
        </w:r>
      </w:del>
      <w:r w:rsidRPr="0037742B">
        <w:rPr>
          <w:sz w:val="24"/>
          <w:szCs w:val="24"/>
          <w:lang w:val="mt-MT"/>
        </w:rPr>
        <w:t>mistieden tal-Prim Ministru Ċek Mirek Topolánek. Wara sar skambju ta' rigali bejn iż-</w:t>
      </w:r>
      <w:del w:id="156" w:author="TOSHIBA" w:date="2015-11-25T17:49:00Z">
        <w:r w:rsidRPr="0037742B" w:rsidDel="00351C55">
          <w:rPr>
            <w:sz w:val="24"/>
            <w:szCs w:val="24"/>
            <w:lang w:val="mt-MT"/>
          </w:rPr>
          <w:delText xml:space="preserve"> </w:delText>
        </w:r>
      </w:del>
      <w:r w:rsidRPr="0037742B">
        <w:rPr>
          <w:sz w:val="24"/>
          <w:szCs w:val="24"/>
          <w:lang w:val="mt-MT"/>
        </w:rPr>
        <w:t>żewġ mexxe</w:t>
      </w:r>
      <w:ins w:id="157" w:author="TOSHIBA" w:date="2015-11-25T17:50:00Z">
        <w:r w:rsidR="00351C55">
          <w:rPr>
            <w:sz w:val="24"/>
            <w:szCs w:val="24"/>
            <w:lang w:val="mt-MT"/>
          </w:rPr>
          <w:t>j</w:t>
        </w:r>
      </w:ins>
      <w:r w:rsidRPr="0037742B">
        <w:rPr>
          <w:sz w:val="24"/>
          <w:szCs w:val="24"/>
          <w:lang w:val="mt-MT"/>
        </w:rPr>
        <w:t xml:space="preserve">ja, bil-Prim Ministru Malti li ppreżenta lil dak Ċek </w:t>
      </w:r>
      <w:r w:rsidRPr="00351C55">
        <w:rPr>
          <w:i/>
          <w:sz w:val="24"/>
          <w:szCs w:val="24"/>
          <w:lang w:val="mt-MT"/>
          <w:rPrChange w:id="158" w:author="TOSHIBA" w:date="2015-11-25T17:50:00Z">
            <w:rPr>
              <w:sz w:val="24"/>
              <w:szCs w:val="24"/>
              <w:lang w:val="mt-MT"/>
            </w:rPr>
          </w:rPrChange>
        </w:rPr>
        <w:t>print</w:t>
      </w:r>
      <w:r w:rsidRPr="0037742B">
        <w:rPr>
          <w:sz w:val="24"/>
          <w:szCs w:val="24"/>
          <w:lang w:val="mt-MT"/>
        </w:rPr>
        <w:t xml:space="preserve"> </w:t>
      </w:r>
      <w:del w:id="159" w:author="TOSHIBA" w:date="2015-11-25T17:50:00Z">
        <w:r w:rsidRPr="0037742B" w:rsidDel="00351C55">
          <w:rPr>
            <w:sz w:val="24"/>
            <w:szCs w:val="24"/>
            <w:lang w:val="mt-MT"/>
          </w:rPr>
          <w:delText>ta' l</w:delText>
        </w:r>
      </w:del>
      <w:ins w:id="160" w:author="TOSHIBA" w:date="2015-11-25T17:50:00Z">
        <w:r w:rsidR="00351C55">
          <w:rPr>
            <w:sz w:val="24"/>
            <w:szCs w:val="24"/>
            <w:lang w:val="mt-MT"/>
          </w:rPr>
          <w:t>tal</w:t>
        </w:r>
      </w:ins>
      <w:r w:rsidRPr="0037742B">
        <w:rPr>
          <w:sz w:val="24"/>
          <w:szCs w:val="24"/>
          <w:lang w:val="mt-MT"/>
        </w:rPr>
        <w:t>-arazzi li hemm fil-Palazz Presidenzjali fil-Belt. Din il-</w:t>
      </w:r>
      <w:r w:rsidRPr="00351C55">
        <w:rPr>
          <w:i/>
          <w:sz w:val="24"/>
          <w:szCs w:val="24"/>
          <w:lang w:val="mt-MT"/>
          <w:rPrChange w:id="161" w:author="TOSHIBA" w:date="2015-11-25T17:50:00Z">
            <w:rPr>
              <w:sz w:val="24"/>
              <w:szCs w:val="24"/>
              <w:lang w:val="mt-MT"/>
            </w:rPr>
          </w:rPrChange>
        </w:rPr>
        <w:t>print</w:t>
      </w:r>
      <w:ins w:id="162" w:author="TOSHIBA" w:date="2015-11-25T17:50:00Z">
        <w:r w:rsidR="00351C55">
          <w:rPr>
            <w:sz w:val="24"/>
            <w:szCs w:val="24"/>
            <w:lang w:val="mt-MT"/>
          </w:rPr>
          <w:t>,</w:t>
        </w:r>
      </w:ins>
      <w:r w:rsidRPr="0037742B">
        <w:rPr>
          <w:sz w:val="24"/>
          <w:szCs w:val="24"/>
          <w:lang w:val="mt-MT"/>
        </w:rPr>
        <w:t xml:space="preserve"> li saret fuq inizjattiva tad-Dipartiment tal-</w:t>
      </w:r>
      <w:del w:id="163" w:author="TOSHIBA" w:date="2015-11-25T17:50:00Z">
        <w:r w:rsidRPr="0037742B" w:rsidDel="00351C55">
          <w:rPr>
            <w:sz w:val="24"/>
            <w:szCs w:val="24"/>
            <w:lang w:val="mt-MT"/>
          </w:rPr>
          <w:delText xml:space="preserve"> </w:delText>
        </w:r>
      </w:del>
      <w:r w:rsidRPr="0037742B">
        <w:rPr>
          <w:sz w:val="24"/>
          <w:szCs w:val="24"/>
          <w:lang w:val="mt-MT"/>
        </w:rPr>
        <w:t>Informazzjoni ta' Malta</w:t>
      </w:r>
      <w:ins w:id="164" w:author="TOSHIBA" w:date="2015-11-25T17:51:00Z">
        <w:r w:rsidR="00351C55">
          <w:rPr>
            <w:sz w:val="24"/>
            <w:szCs w:val="24"/>
            <w:lang w:val="mt-MT"/>
          </w:rPr>
          <w:t>,</w:t>
        </w:r>
      </w:ins>
      <w:r w:rsidRPr="0037742B">
        <w:rPr>
          <w:sz w:val="24"/>
          <w:szCs w:val="24"/>
          <w:lang w:val="mt-MT"/>
        </w:rPr>
        <w:t xml:space="preserve"> hi waħda ta' ċertu valur mhux biss </w:t>
      </w:r>
      <w:del w:id="165" w:author="TOSHIBA" w:date="2015-11-25T17:51:00Z">
        <w:r w:rsidRPr="0037742B" w:rsidDel="00351C55">
          <w:rPr>
            <w:sz w:val="24"/>
            <w:szCs w:val="24"/>
            <w:lang w:val="mt-MT"/>
          </w:rPr>
          <w:delText>għall-</w:delText>
        </w:r>
      </w:del>
      <w:ins w:id="166" w:author="TOSHIBA" w:date="2015-11-25T17:51:00Z">
        <w:r w:rsidR="00351C55">
          <w:rPr>
            <w:sz w:val="24"/>
            <w:szCs w:val="24"/>
            <w:lang w:val="mt-MT"/>
          </w:rPr>
          <w:t>għal-</w:t>
        </w:r>
      </w:ins>
      <w:r w:rsidRPr="0037742B">
        <w:rPr>
          <w:sz w:val="24"/>
          <w:szCs w:val="24"/>
          <w:lang w:val="mt-MT"/>
        </w:rPr>
        <w:t xml:space="preserve">livell ta' </w:t>
      </w:r>
      <w:del w:id="167" w:author="TOSHIBA" w:date="2015-11-25T17:51:00Z">
        <w:r w:rsidRPr="0037742B" w:rsidDel="00351C55">
          <w:rPr>
            <w:sz w:val="24"/>
            <w:szCs w:val="24"/>
            <w:lang w:val="mt-MT"/>
          </w:rPr>
          <w:delText xml:space="preserve">dettal </w:delText>
        </w:r>
      </w:del>
      <w:ins w:id="168" w:author="TOSHIBA" w:date="2015-11-25T17:51:00Z">
        <w:r w:rsidR="00351C55">
          <w:rPr>
            <w:sz w:val="24"/>
            <w:szCs w:val="24"/>
            <w:lang w:val="mt-MT"/>
          </w:rPr>
          <w:t>dettall</w:t>
        </w:r>
        <w:r w:rsidR="00351C55" w:rsidRPr="0037742B">
          <w:rPr>
            <w:sz w:val="24"/>
            <w:szCs w:val="24"/>
            <w:lang w:val="mt-MT"/>
          </w:rPr>
          <w:t xml:space="preserve"> </w:t>
        </w:r>
      </w:ins>
      <w:r w:rsidRPr="0037742B">
        <w:rPr>
          <w:sz w:val="24"/>
          <w:szCs w:val="24"/>
          <w:lang w:val="mt-MT"/>
        </w:rPr>
        <w:t>u similiarità li fiha, iżda wkoll għall-fatt li minnha kienu stampati biss 500. Il-kopja li ngħatat lill-Prim Ministru Ċek għandha n-numru 56 li hi s-sena li fiha twieled il-mexxej Ċek. Impenji oħra kienu żjarat ta' korteżija għand il-President tas-Senat Ċek Přemysl Sobotka u għand iċ-</w:t>
      </w:r>
      <w:r w:rsidRPr="00351C55">
        <w:rPr>
          <w:i/>
          <w:sz w:val="24"/>
          <w:szCs w:val="24"/>
          <w:lang w:val="mt-MT"/>
          <w:rPrChange w:id="169" w:author="TOSHIBA" w:date="2015-11-25T17:52:00Z">
            <w:rPr>
              <w:sz w:val="24"/>
              <w:szCs w:val="24"/>
              <w:lang w:val="mt-MT"/>
            </w:rPr>
          </w:rPrChange>
        </w:rPr>
        <w:t>Chairman</w:t>
      </w:r>
      <w:r w:rsidRPr="0037742B">
        <w:rPr>
          <w:sz w:val="24"/>
          <w:szCs w:val="24"/>
          <w:lang w:val="mt-MT"/>
        </w:rPr>
        <w:t xml:space="preserve"> tal-Parlament Ċek Miloslav Vlček. Iż-żjara tal-Prim Ministru fir-Repubblika Ċeka tintemm l-Erbgħa </w:t>
      </w:r>
      <w:del w:id="170" w:author="TOSHIBA" w:date="2015-11-25T17:52:00Z">
        <w:r w:rsidRPr="0037742B" w:rsidDel="00351C55">
          <w:rPr>
            <w:sz w:val="24"/>
            <w:szCs w:val="24"/>
            <w:lang w:val="mt-MT"/>
          </w:rPr>
          <w:delText>fil-għodu</w:delText>
        </w:r>
      </w:del>
      <w:ins w:id="171" w:author="TOSHIBA" w:date="2015-11-25T17:52:00Z">
        <w:r w:rsidR="00351C55">
          <w:rPr>
            <w:sz w:val="24"/>
            <w:szCs w:val="24"/>
            <w:lang w:val="mt-MT"/>
          </w:rPr>
          <w:t>filgħodu</w:t>
        </w:r>
      </w:ins>
      <w:r w:rsidRPr="0037742B">
        <w:rPr>
          <w:sz w:val="24"/>
          <w:szCs w:val="24"/>
          <w:lang w:val="mt-MT"/>
        </w:rPr>
        <w:t xml:space="preserve"> bil-parteċipazzjoni f'</w:t>
      </w:r>
      <w:r w:rsidRPr="00351C55">
        <w:rPr>
          <w:i/>
          <w:sz w:val="24"/>
          <w:szCs w:val="24"/>
          <w:lang w:val="mt-MT"/>
          <w:rPrChange w:id="172" w:author="TOSHIBA" w:date="2015-11-25T17:53:00Z">
            <w:rPr>
              <w:sz w:val="24"/>
              <w:szCs w:val="24"/>
              <w:lang w:val="mt-MT"/>
            </w:rPr>
          </w:rPrChange>
        </w:rPr>
        <w:t>business</w:t>
      </w:r>
      <w:r w:rsidRPr="0037742B">
        <w:rPr>
          <w:sz w:val="24"/>
          <w:szCs w:val="24"/>
          <w:lang w:val="mt-MT"/>
        </w:rPr>
        <w:t xml:space="preserve"> </w:t>
      </w:r>
      <w:r w:rsidRPr="00351C55">
        <w:rPr>
          <w:i/>
          <w:sz w:val="24"/>
          <w:szCs w:val="24"/>
          <w:lang w:val="mt-MT"/>
          <w:rPrChange w:id="173" w:author="TOSHIBA" w:date="2015-11-25T17:53:00Z">
            <w:rPr>
              <w:sz w:val="24"/>
              <w:szCs w:val="24"/>
              <w:lang w:val="mt-MT"/>
            </w:rPr>
          </w:rPrChange>
        </w:rPr>
        <w:t>breakfast</w:t>
      </w:r>
      <w:r w:rsidRPr="0037742B">
        <w:rPr>
          <w:sz w:val="24"/>
          <w:szCs w:val="24"/>
          <w:lang w:val="mt-MT"/>
        </w:rPr>
        <w:t xml:space="preserve"> fil-preżenza ta' rappreżentanti mill-</w:t>
      </w:r>
      <w:r w:rsidRPr="009531DA">
        <w:rPr>
          <w:sz w:val="24"/>
          <w:szCs w:val="24"/>
          <w:lang w:val="mt-MT"/>
        </w:rPr>
        <w:t>Malta Enterprise</w:t>
      </w:r>
      <w:r w:rsidRPr="0037742B">
        <w:rPr>
          <w:sz w:val="24"/>
          <w:szCs w:val="24"/>
          <w:lang w:val="mt-MT"/>
        </w:rPr>
        <w:t xml:space="preserve"> u mill-</w:t>
      </w:r>
      <w:r w:rsidRPr="009531DA">
        <w:rPr>
          <w:sz w:val="24"/>
          <w:szCs w:val="24"/>
          <w:lang w:val="mt-MT"/>
        </w:rPr>
        <w:t>Malta Finance.</w:t>
      </w:r>
    </w:p>
    <w:p w14:paraId="70970682" w14:textId="77777777" w:rsidR="004E71C7" w:rsidRPr="0037742B" w:rsidRDefault="004E71C7" w:rsidP="004E71C7">
      <w:pPr>
        <w:spacing w:line="480" w:lineRule="auto"/>
        <w:jc w:val="both"/>
        <w:rPr>
          <w:sz w:val="24"/>
          <w:szCs w:val="24"/>
          <w:lang w:val="mt-MT"/>
        </w:rPr>
      </w:pPr>
      <w:r w:rsidRPr="0037742B">
        <w:rPr>
          <w:sz w:val="24"/>
          <w:szCs w:val="24"/>
          <w:lang w:val="mt-MT"/>
        </w:rPr>
        <w:t>Dan il-</w:t>
      </w:r>
      <w:r w:rsidRPr="00351C55">
        <w:rPr>
          <w:i/>
          <w:sz w:val="24"/>
          <w:szCs w:val="24"/>
          <w:lang w:val="mt-MT"/>
          <w:rPrChange w:id="174" w:author="TOSHIBA" w:date="2015-11-25T17:53:00Z">
            <w:rPr>
              <w:sz w:val="24"/>
              <w:szCs w:val="24"/>
              <w:lang w:val="mt-MT"/>
            </w:rPr>
          </w:rPrChange>
        </w:rPr>
        <w:t>business breakfast</w:t>
      </w:r>
      <w:r w:rsidRPr="0037742B">
        <w:rPr>
          <w:sz w:val="24"/>
          <w:szCs w:val="24"/>
          <w:lang w:val="mt-MT"/>
        </w:rPr>
        <w:t xml:space="preserve"> se jsir fil-Corinthia Towers fi Praga stess, li hi fost l-ikbar</w:t>
      </w:r>
      <w:r>
        <w:rPr>
          <w:sz w:val="24"/>
          <w:szCs w:val="24"/>
          <w:lang w:val="mt-MT"/>
        </w:rPr>
        <w:t xml:space="preserve"> </w:t>
      </w:r>
      <w:r w:rsidRPr="0037742B">
        <w:rPr>
          <w:sz w:val="24"/>
          <w:szCs w:val="24"/>
          <w:lang w:val="mt-MT"/>
        </w:rPr>
        <w:t xml:space="preserve">investimenti Maltin li hemm f'dan il-pajjiż. F'din l-attività mistennija l-attendenza ta' madwar 28 rappreżentant minn diversi kumpaniji Maltin u Ċeki li jinsabu </w:t>
      </w:r>
      <w:del w:id="175" w:author="TOSHIBA" w:date="2015-11-25T17:54:00Z">
        <w:r w:rsidRPr="0037742B" w:rsidDel="00351C55">
          <w:rPr>
            <w:sz w:val="24"/>
            <w:szCs w:val="24"/>
            <w:lang w:val="mt-MT"/>
          </w:rPr>
          <w:delText xml:space="preserve">interessi </w:delText>
        </w:r>
      </w:del>
      <w:ins w:id="176" w:author="TOSHIBA" w:date="2015-11-25T17:54:00Z">
        <w:r w:rsidR="00351C55">
          <w:rPr>
            <w:sz w:val="24"/>
            <w:szCs w:val="24"/>
            <w:lang w:val="mt-MT"/>
          </w:rPr>
          <w:t>interessati</w:t>
        </w:r>
        <w:r w:rsidR="00351C55" w:rsidRPr="0037742B">
          <w:rPr>
            <w:sz w:val="24"/>
            <w:szCs w:val="24"/>
            <w:lang w:val="mt-MT"/>
          </w:rPr>
          <w:t xml:space="preserve"> </w:t>
        </w:r>
      </w:ins>
      <w:r w:rsidRPr="0037742B">
        <w:rPr>
          <w:sz w:val="24"/>
          <w:szCs w:val="24"/>
          <w:lang w:val="mt-MT"/>
        </w:rPr>
        <w:t xml:space="preserve">li jinvestu fiż-żewġ pajjiżi. Minn Praga </w:t>
      </w:r>
      <w:del w:id="177" w:author="TOSHIBA" w:date="2015-11-25T17:54:00Z">
        <w:r w:rsidRPr="0037742B" w:rsidDel="00351C55">
          <w:rPr>
            <w:sz w:val="24"/>
            <w:szCs w:val="24"/>
            <w:lang w:val="mt-MT"/>
          </w:rPr>
          <w:delText>i</w:delText>
        </w:r>
      </w:del>
      <w:r w:rsidRPr="0037742B">
        <w:rPr>
          <w:sz w:val="24"/>
          <w:szCs w:val="24"/>
          <w:lang w:val="mt-MT"/>
        </w:rPr>
        <w:t>l-Prim Ministru jibqa' sejjer Brussel</w:t>
      </w:r>
      <w:ins w:id="178" w:author="TOSHIBA" w:date="2015-11-27T10:56:00Z">
        <w:r w:rsidR="009531DA">
          <w:rPr>
            <w:sz w:val="24"/>
            <w:szCs w:val="24"/>
            <w:lang w:val="mt-MT"/>
          </w:rPr>
          <w:t>l</w:t>
        </w:r>
      </w:ins>
      <w:r w:rsidRPr="0037742B">
        <w:rPr>
          <w:sz w:val="24"/>
          <w:szCs w:val="24"/>
          <w:lang w:val="mt-MT"/>
        </w:rPr>
        <w:t xml:space="preserve"> fejn dakinhar stess se jiltaqa' mal-Prim Ministru Belġjan Yves Leterme u mal-President tal-</w:t>
      </w:r>
      <w:del w:id="179" w:author="TOSHIBA" w:date="2015-11-25T17:54:00Z">
        <w:r w:rsidRPr="0037742B" w:rsidDel="00351C55">
          <w:rPr>
            <w:sz w:val="24"/>
            <w:szCs w:val="24"/>
            <w:lang w:val="mt-MT"/>
          </w:rPr>
          <w:delText xml:space="preserve"> </w:delText>
        </w:r>
      </w:del>
      <w:r w:rsidRPr="0037742B">
        <w:rPr>
          <w:sz w:val="24"/>
          <w:szCs w:val="24"/>
          <w:lang w:val="mt-MT"/>
        </w:rPr>
        <w:t>Kummissjoni Ewropea Josè Manuel Dura</w:t>
      </w:r>
      <w:ins w:id="180" w:author="TOSHIBA" w:date="2015-11-25T17:54:00Z">
        <w:r w:rsidR="00351C55">
          <w:rPr>
            <w:sz w:val="24"/>
            <w:szCs w:val="24"/>
            <w:lang w:val="mt-MT"/>
          </w:rPr>
          <w:t>o</w:t>
        </w:r>
      </w:ins>
      <w:r w:rsidRPr="0037742B">
        <w:rPr>
          <w:sz w:val="24"/>
          <w:szCs w:val="24"/>
          <w:lang w:val="mt-MT"/>
        </w:rPr>
        <w:t xml:space="preserve"> Barroso. Il-Ħamis imbagħad jattendi għas-</w:t>
      </w:r>
      <w:del w:id="181" w:author="TOSHIBA" w:date="2015-11-25T17:55:00Z">
        <w:r w:rsidRPr="0037742B" w:rsidDel="00351C55">
          <w:rPr>
            <w:sz w:val="24"/>
            <w:szCs w:val="24"/>
            <w:lang w:val="mt-MT"/>
          </w:rPr>
          <w:delText xml:space="preserve"> </w:delText>
        </w:r>
      </w:del>
      <w:r w:rsidRPr="00351C55">
        <w:rPr>
          <w:i/>
          <w:sz w:val="24"/>
          <w:szCs w:val="24"/>
          <w:lang w:val="mt-MT"/>
          <w:rPrChange w:id="182" w:author="TOSHIBA" w:date="2015-11-25T17:55:00Z">
            <w:rPr>
              <w:sz w:val="24"/>
              <w:szCs w:val="24"/>
              <w:lang w:val="mt-MT"/>
            </w:rPr>
          </w:rPrChange>
        </w:rPr>
        <w:t>summit</w:t>
      </w:r>
      <w:r w:rsidRPr="0037742B">
        <w:rPr>
          <w:sz w:val="24"/>
          <w:szCs w:val="24"/>
          <w:lang w:val="mt-MT"/>
        </w:rPr>
        <w:t xml:space="preserve"> tal-</w:t>
      </w:r>
      <w:del w:id="183" w:author="TOSHIBA" w:date="2015-11-25T17:55:00Z">
        <w:r w:rsidRPr="0037742B" w:rsidDel="00351C55">
          <w:rPr>
            <w:sz w:val="24"/>
            <w:szCs w:val="24"/>
            <w:lang w:val="mt-MT"/>
          </w:rPr>
          <w:delText xml:space="preserve">EPP </w:delText>
        </w:r>
      </w:del>
      <w:ins w:id="184" w:author="TOSHIBA" w:date="2015-11-25T17:55:00Z">
        <w:r w:rsidR="00351C55">
          <w:rPr>
            <w:sz w:val="24"/>
            <w:szCs w:val="24"/>
            <w:lang w:val="mt-MT"/>
          </w:rPr>
          <w:t>PPE</w:t>
        </w:r>
        <w:r w:rsidR="00351C55" w:rsidRPr="0037742B">
          <w:rPr>
            <w:sz w:val="24"/>
            <w:szCs w:val="24"/>
            <w:lang w:val="mt-MT"/>
          </w:rPr>
          <w:t xml:space="preserve"> </w:t>
        </w:r>
      </w:ins>
      <w:r w:rsidRPr="0037742B">
        <w:rPr>
          <w:sz w:val="24"/>
          <w:szCs w:val="24"/>
          <w:lang w:val="mt-MT"/>
        </w:rPr>
        <w:t>u wara għall-Kunsill Ewropew li jintemm il-</w:t>
      </w:r>
      <w:del w:id="185" w:author="TOSHIBA" w:date="2015-11-25T17:55:00Z">
        <w:r w:rsidRPr="0037742B" w:rsidDel="00351C55">
          <w:rPr>
            <w:sz w:val="24"/>
            <w:szCs w:val="24"/>
            <w:lang w:val="mt-MT"/>
          </w:rPr>
          <w:delText>ġimgħa</w:delText>
        </w:r>
      </w:del>
      <w:ins w:id="186" w:author="TOSHIBA" w:date="2015-11-25T17:55:00Z">
        <w:r w:rsidR="00351C55">
          <w:rPr>
            <w:sz w:val="24"/>
            <w:szCs w:val="24"/>
            <w:lang w:val="mt-MT"/>
          </w:rPr>
          <w:t>Ġimgħa</w:t>
        </w:r>
      </w:ins>
      <w:r w:rsidRPr="0037742B">
        <w:rPr>
          <w:sz w:val="24"/>
          <w:szCs w:val="24"/>
          <w:lang w:val="mt-MT"/>
        </w:rPr>
        <w:t>.</w:t>
      </w:r>
    </w:p>
    <w:p w14:paraId="6CE1950C" w14:textId="77777777" w:rsidR="004E71C7" w:rsidRPr="0037742B" w:rsidRDefault="004E71C7" w:rsidP="004E71C7">
      <w:pPr>
        <w:spacing w:line="480" w:lineRule="auto"/>
        <w:jc w:val="both"/>
        <w:rPr>
          <w:sz w:val="24"/>
          <w:szCs w:val="24"/>
          <w:lang w:val="mt-MT"/>
        </w:rPr>
      </w:pPr>
    </w:p>
    <w:p w14:paraId="251FD5E3" w14:textId="77777777" w:rsidR="004E71C7" w:rsidRPr="0037742B" w:rsidRDefault="004E71C7" w:rsidP="004E71C7">
      <w:pPr>
        <w:spacing w:line="480" w:lineRule="auto"/>
        <w:jc w:val="both"/>
        <w:rPr>
          <w:sz w:val="24"/>
          <w:szCs w:val="24"/>
          <w:lang w:val="mt-MT"/>
        </w:rPr>
      </w:pPr>
      <w:r w:rsidRPr="003054B2">
        <w:rPr>
          <w:b/>
          <w:sz w:val="24"/>
          <w:szCs w:val="24"/>
          <w:lang w:val="mt-MT"/>
        </w:rPr>
        <w:t xml:space="preserve">MALTA </w:t>
      </w:r>
      <w:del w:id="187" w:author="TOSHIBA" w:date="2015-11-25T18:17:00Z">
        <w:r w:rsidRPr="003054B2" w:rsidDel="008F46C9">
          <w:rPr>
            <w:b/>
            <w:sz w:val="24"/>
            <w:szCs w:val="24"/>
            <w:lang w:val="mt-MT"/>
          </w:rPr>
          <w:delText xml:space="preserve">CENTRU </w:delText>
        </w:r>
      </w:del>
      <w:ins w:id="188" w:author="TOSHIBA" w:date="2015-11-25T18:17:00Z">
        <w:r w:rsidR="008F46C9">
          <w:rPr>
            <w:b/>
            <w:sz w:val="24"/>
            <w:szCs w:val="24"/>
            <w:lang w:val="mt-MT"/>
          </w:rPr>
          <w:t>Ċ</w:t>
        </w:r>
        <w:r w:rsidR="008F46C9" w:rsidRPr="003054B2">
          <w:rPr>
            <w:b/>
            <w:sz w:val="24"/>
            <w:szCs w:val="24"/>
            <w:lang w:val="mt-MT"/>
          </w:rPr>
          <w:t xml:space="preserve">ENTRU </w:t>
        </w:r>
      </w:ins>
      <w:r w:rsidRPr="003054B2">
        <w:rPr>
          <w:b/>
          <w:sz w:val="24"/>
          <w:szCs w:val="24"/>
          <w:lang w:val="mt-MT"/>
        </w:rPr>
        <w:t xml:space="preserve">TA’ </w:t>
      </w:r>
      <w:del w:id="189" w:author="TOSHIBA" w:date="2015-11-25T18:17:00Z">
        <w:r w:rsidRPr="003054B2" w:rsidDel="008F46C9">
          <w:rPr>
            <w:b/>
            <w:sz w:val="24"/>
            <w:szCs w:val="24"/>
            <w:lang w:val="mt-MT"/>
          </w:rPr>
          <w:delText xml:space="preserve">ECCELLENZA </w:delText>
        </w:r>
      </w:del>
      <w:ins w:id="190" w:author="TOSHIBA" w:date="2015-11-25T18:17:00Z">
        <w:r w:rsidR="008F46C9">
          <w:rPr>
            <w:b/>
            <w:sz w:val="24"/>
            <w:szCs w:val="24"/>
            <w:lang w:val="mt-MT"/>
          </w:rPr>
          <w:t>EĊĊELLENZA</w:t>
        </w:r>
        <w:r w:rsidR="008F46C9" w:rsidRPr="003054B2">
          <w:rPr>
            <w:b/>
            <w:sz w:val="24"/>
            <w:szCs w:val="24"/>
            <w:lang w:val="mt-MT"/>
          </w:rPr>
          <w:t xml:space="preserve"> </w:t>
        </w:r>
      </w:ins>
      <w:r w:rsidRPr="003054B2">
        <w:rPr>
          <w:b/>
          <w:sz w:val="24"/>
          <w:szCs w:val="24"/>
          <w:lang w:val="mt-MT"/>
        </w:rPr>
        <w:t>FL-INDUSTRIJA TAL-</w:t>
      </w:r>
      <w:r w:rsidRPr="008F46C9">
        <w:rPr>
          <w:b/>
          <w:i/>
          <w:sz w:val="24"/>
          <w:szCs w:val="24"/>
          <w:lang w:val="mt-MT"/>
          <w:rPrChange w:id="191" w:author="TOSHIBA" w:date="2015-11-25T18:17:00Z">
            <w:rPr>
              <w:b/>
              <w:sz w:val="24"/>
              <w:szCs w:val="24"/>
              <w:lang w:val="mt-MT"/>
            </w:rPr>
          </w:rPrChange>
        </w:rPr>
        <w:t>YAC</w:t>
      </w:r>
      <w:ins w:id="192" w:author="TOSHIBA" w:date="2015-11-25T18:17:00Z">
        <w:r w:rsidR="008F46C9" w:rsidRPr="008F46C9">
          <w:rPr>
            <w:b/>
            <w:i/>
            <w:sz w:val="24"/>
            <w:szCs w:val="24"/>
            <w:lang w:val="mt-MT"/>
            <w:rPrChange w:id="193" w:author="TOSHIBA" w:date="2015-11-25T18:17:00Z">
              <w:rPr>
                <w:b/>
                <w:sz w:val="24"/>
                <w:szCs w:val="24"/>
                <w:lang w:val="mt-MT"/>
              </w:rPr>
            </w:rPrChange>
          </w:rPr>
          <w:t>H</w:t>
        </w:r>
      </w:ins>
      <w:r w:rsidRPr="008F46C9">
        <w:rPr>
          <w:b/>
          <w:i/>
          <w:sz w:val="24"/>
          <w:szCs w:val="24"/>
          <w:lang w:val="mt-MT"/>
          <w:rPrChange w:id="194" w:author="TOSHIBA" w:date="2015-11-25T18:17:00Z">
            <w:rPr>
              <w:b/>
              <w:sz w:val="24"/>
              <w:szCs w:val="24"/>
              <w:lang w:val="mt-MT"/>
            </w:rPr>
          </w:rPrChange>
        </w:rPr>
        <w:t>T</w:t>
      </w:r>
      <w:del w:id="195" w:author="TOSHIBA" w:date="2015-11-25T18:17:00Z">
        <w:r w:rsidRPr="008F46C9" w:rsidDel="008F46C9">
          <w:rPr>
            <w:b/>
            <w:i/>
            <w:sz w:val="24"/>
            <w:szCs w:val="24"/>
            <w:lang w:val="mt-MT"/>
            <w:rPrChange w:id="196" w:author="TOSHIBA" w:date="2015-11-25T18:17:00Z">
              <w:rPr>
                <w:b/>
                <w:sz w:val="24"/>
                <w:szCs w:val="24"/>
                <w:lang w:val="mt-MT"/>
              </w:rPr>
            </w:rPrChange>
          </w:rPr>
          <w:delText>H</w:delText>
        </w:r>
      </w:del>
      <w:r w:rsidRPr="008F46C9">
        <w:rPr>
          <w:b/>
          <w:i/>
          <w:sz w:val="24"/>
          <w:szCs w:val="24"/>
          <w:lang w:val="mt-MT"/>
          <w:rPrChange w:id="197" w:author="TOSHIBA" w:date="2015-11-25T18:17:00Z">
            <w:rPr>
              <w:b/>
              <w:sz w:val="24"/>
              <w:szCs w:val="24"/>
              <w:lang w:val="mt-MT"/>
            </w:rPr>
          </w:rPrChange>
        </w:rPr>
        <w:t>ING</w:t>
      </w:r>
      <w:r w:rsidRPr="0037742B">
        <w:rPr>
          <w:sz w:val="24"/>
          <w:szCs w:val="24"/>
          <w:lang w:val="mt-MT"/>
        </w:rPr>
        <w:t>: Malta</w:t>
      </w:r>
      <w:r>
        <w:rPr>
          <w:sz w:val="24"/>
          <w:szCs w:val="24"/>
          <w:lang w:val="mt-MT"/>
        </w:rPr>
        <w:t xml:space="preserve"> </w:t>
      </w:r>
      <w:r w:rsidRPr="0037742B">
        <w:rPr>
          <w:sz w:val="24"/>
          <w:szCs w:val="24"/>
          <w:lang w:val="mt-MT"/>
        </w:rPr>
        <w:t>saret ċentru ta' eċċellenza fl-industrija tal-</w:t>
      </w:r>
      <w:r w:rsidRPr="008F46C9">
        <w:rPr>
          <w:i/>
          <w:sz w:val="24"/>
          <w:szCs w:val="24"/>
          <w:lang w:val="mt-MT"/>
          <w:rPrChange w:id="198" w:author="TOSHIBA" w:date="2015-11-25T18:18:00Z">
            <w:rPr>
              <w:sz w:val="24"/>
              <w:szCs w:val="24"/>
              <w:lang w:val="mt-MT"/>
            </w:rPr>
          </w:rPrChange>
        </w:rPr>
        <w:t>yachting</w:t>
      </w:r>
      <w:r w:rsidRPr="0037742B">
        <w:rPr>
          <w:sz w:val="24"/>
          <w:szCs w:val="24"/>
          <w:lang w:val="mt-MT"/>
        </w:rPr>
        <w:t xml:space="preserve"> grazzi għall-Gvernijiet Maltin li ħolqu ambjent </w:t>
      </w:r>
      <w:del w:id="199" w:author="TOSHIBA" w:date="2015-11-25T18:18:00Z">
        <w:r w:rsidRPr="0037742B" w:rsidDel="008F46C9">
          <w:rPr>
            <w:sz w:val="24"/>
            <w:szCs w:val="24"/>
            <w:lang w:val="mt-MT"/>
          </w:rPr>
          <w:delText xml:space="preserve">leġislattiv </w:delText>
        </w:r>
      </w:del>
      <w:ins w:id="200" w:author="TOSHIBA" w:date="2015-11-25T18:18:00Z">
        <w:r w:rsidR="008F46C9">
          <w:rPr>
            <w:sz w:val="24"/>
            <w:szCs w:val="24"/>
            <w:lang w:val="mt-MT"/>
          </w:rPr>
          <w:t>leġiżlattiv</w:t>
        </w:r>
        <w:r w:rsidR="008F46C9" w:rsidRPr="0037742B">
          <w:rPr>
            <w:sz w:val="24"/>
            <w:szCs w:val="24"/>
            <w:lang w:val="mt-MT"/>
          </w:rPr>
          <w:t xml:space="preserve"> </w:t>
        </w:r>
      </w:ins>
      <w:r w:rsidRPr="0037742B">
        <w:rPr>
          <w:sz w:val="24"/>
          <w:szCs w:val="24"/>
          <w:lang w:val="mt-MT"/>
        </w:rPr>
        <w:t>li jinkoraġġixxi dan is-settur u li rrikonoxxew l-importanza ta' din l-industrija. Dan stqarru iċ-</w:t>
      </w:r>
      <w:r w:rsidRPr="008F46C9">
        <w:rPr>
          <w:i/>
          <w:sz w:val="24"/>
          <w:szCs w:val="24"/>
          <w:lang w:val="mt-MT"/>
          <w:rPrChange w:id="201" w:author="TOSHIBA" w:date="2015-11-25T18:18:00Z">
            <w:rPr>
              <w:sz w:val="24"/>
              <w:szCs w:val="24"/>
              <w:lang w:val="mt-MT"/>
            </w:rPr>
          </w:rPrChange>
        </w:rPr>
        <w:t>Chairman</w:t>
      </w:r>
      <w:r w:rsidRPr="0037742B">
        <w:rPr>
          <w:sz w:val="24"/>
          <w:szCs w:val="24"/>
          <w:lang w:val="mt-MT"/>
        </w:rPr>
        <w:t xml:space="preserve"> tal-kumpa</w:t>
      </w:r>
      <w:del w:id="202" w:author="TOSHIBA" w:date="2015-11-25T18:19:00Z">
        <w:r w:rsidRPr="0037742B" w:rsidDel="008F46C9">
          <w:rPr>
            <w:sz w:val="24"/>
            <w:szCs w:val="24"/>
            <w:lang w:val="mt-MT"/>
          </w:rPr>
          <w:delText>n</w:delText>
        </w:r>
      </w:del>
      <w:r w:rsidRPr="0037742B">
        <w:rPr>
          <w:sz w:val="24"/>
          <w:szCs w:val="24"/>
          <w:lang w:val="mt-MT"/>
        </w:rPr>
        <w:t>nija internazzjonali Camper and Nicholsons, Nick Maris. Camper and Nicholsons hi l-akbar kumpanija fl-industrija tas-servizzi u l-immaniġġjar tal-marinas u tal-</w:t>
      </w:r>
      <w:r w:rsidRPr="008F46C9">
        <w:rPr>
          <w:i/>
          <w:sz w:val="24"/>
          <w:szCs w:val="24"/>
          <w:lang w:val="mt-MT"/>
          <w:rPrChange w:id="203" w:author="TOSHIBA" w:date="2015-11-25T18:20:00Z">
            <w:rPr>
              <w:sz w:val="24"/>
              <w:szCs w:val="24"/>
              <w:lang w:val="mt-MT"/>
            </w:rPr>
          </w:rPrChange>
        </w:rPr>
        <w:t>yachting</w:t>
      </w:r>
      <w:r w:rsidRPr="0037742B">
        <w:rPr>
          <w:sz w:val="24"/>
          <w:szCs w:val="24"/>
          <w:lang w:val="mt-MT"/>
        </w:rPr>
        <w:t xml:space="preserve"> fid-dinja, li issa ttrasferiet il-</w:t>
      </w:r>
      <w:del w:id="204" w:author="TOSHIBA" w:date="2015-11-27T10:57:00Z">
        <w:r w:rsidRPr="0037742B" w:rsidDel="00C81A7F">
          <w:rPr>
            <w:sz w:val="24"/>
            <w:szCs w:val="24"/>
            <w:lang w:val="mt-MT"/>
          </w:rPr>
          <w:delText xml:space="preserve"> </w:delText>
        </w:r>
      </w:del>
      <w:r w:rsidRPr="0037742B">
        <w:rPr>
          <w:sz w:val="24"/>
          <w:szCs w:val="24"/>
          <w:lang w:val="mt-MT"/>
        </w:rPr>
        <w:t>Kwartieri Internazzjonali tagħha minn Londra għal Malta. Il-Kwartieri Internazzjonali ta' Camper and Nicholsons jinsabu f'Xatt ir-Risq, il-Birgu, u kienu inawgurati mill-</w:t>
      </w:r>
      <w:del w:id="205" w:author="TOSHIBA" w:date="2015-11-25T18:20:00Z">
        <w:r w:rsidRPr="0037742B" w:rsidDel="008F46C9">
          <w:rPr>
            <w:sz w:val="24"/>
            <w:szCs w:val="24"/>
            <w:lang w:val="mt-MT"/>
          </w:rPr>
          <w:delText xml:space="preserve"> </w:delText>
        </w:r>
      </w:del>
      <w:r w:rsidRPr="0037742B">
        <w:rPr>
          <w:sz w:val="24"/>
          <w:szCs w:val="24"/>
          <w:lang w:val="mt-MT"/>
        </w:rPr>
        <w:t>Ministru tal-Finanzi, l-Ekonomija u l-Investiment Tonio Fenech. Nick Maris qal li Malta għandha l-infrastruttura kollha meħtieġa biex l-industrija tal-</w:t>
      </w:r>
      <w:r w:rsidRPr="008F46C9">
        <w:rPr>
          <w:i/>
          <w:sz w:val="24"/>
          <w:szCs w:val="24"/>
          <w:lang w:val="mt-MT"/>
          <w:rPrChange w:id="206" w:author="TOSHIBA" w:date="2015-11-25T18:21:00Z">
            <w:rPr>
              <w:sz w:val="24"/>
              <w:szCs w:val="24"/>
              <w:lang w:val="mt-MT"/>
            </w:rPr>
          </w:rPrChange>
        </w:rPr>
        <w:t>yachting</w:t>
      </w:r>
      <w:r w:rsidRPr="0037742B">
        <w:rPr>
          <w:sz w:val="24"/>
          <w:szCs w:val="24"/>
          <w:lang w:val="mt-MT"/>
        </w:rPr>
        <w:t xml:space="preserve"> tkompli tikber. Kien għalhekk li wara analiżi bir-reqqa li għamlet il-kumpanija Camper and Nicholsons, għażlet li ti</w:t>
      </w:r>
      <w:ins w:id="207" w:author="TOSHIBA" w:date="2015-11-25T18:21:00Z">
        <w:r w:rsidR="008F46C9">
          <w:rPr>
            <w:sz w:val="24"/>
            <w:szCs w:val="24"/>
            <w:lang w:val="mt-MT"/>
          </w:rPr>
          <w:t>t</w:t>
        </w:r>
      </w:ins>
      <w:r w:rsidRPr="0037742B">
        <w:rPr>
          <w:sz w:val="24"/>
          <w:szCs w:val="24"/>
          <w:lang w:val="mt-MT"/>
        </w:rPr>
        <w:t>trasferixxi l-Kwartieri Internazzjonali tagħha lejn Malta. Iċ-</w:t>
      </w:r>
      <w:r w:rsidRPr="008F46C9">
        <w:rPr>
          <w:i/>
          <w:sz w:val="24"/>
          <w:szCs w:val="24"/>
          <w:lang w:val="mt-MT"/>
          <w:rPrChange w:id="208" w:author="TOSHIBA" w:date="2015-11-25T18:21:00Z">
            <w:rPr>
              <w:sz w:val="24"/>
              <w:szCs w:val="24"/>
              <w:lang w:val="mt-MT"/>
            </w:rPr>
          </w:rPrChange>
        </w:rPr>
        <w:t>Chairman</w:t>
      </w:r>
      <w:r w:rsidRPr="0037742B">
        <w:rPr>
          <w:sz w:val="24"/>
          <w:szCs w:val="24"/>
          <w:lang w:val="mt-MT"/>
        </w:rPr>
        <w:t xml:space="preserve"> ta' Camper and Nicholsons qal li s-sena li għaddiet Grand Harbour Marina tal-Birgu, li ilha mmexxija minn Camper and Nicholsons mill-2001, is-sena li għaddiet ħallset €3 miljun f'taxxi lill-Gvern. Hu spjega li barra </w:t>
      </w:r>
      <w:del w:id="209" w:author="TOSHIBA" w:date="2015-11-25T18:22:00Z">
        <w:r w:rsidRPr="0037742B" w:rsidDel="008F46C9">
          <w:rPr>
            <w:sz w:val="24"/>
            <w:szCs w:val="24"/>
            <w:lang w:val="mt-MT"/>
          </w:rPr>
          <w:delText>minnhekk</w:delText>
        </w:r>
      </w:del>
      <w:ins w:id="210" w:author="TOSHIBA" w:date="2015-11-25T18:22:00Z">
        <w:r w:rsidR="008F46C9">
          <w:rPr>
            <w:sz w:val="24"/>
            <w:szCs w:val="24"/>
            <w:lang w:val="mt-MT"/>
          </w:rPr>
          <w:t>minn hekk</w:t>
        </w:r>
      </w:ins>
      <w:r w:rsidRPr="0037742B">
        <w:rPr>
          <w:sz w:val="24"/>
          <w:szCs w:val="24"/>
          <w:lang w:val="mt-MT"/>
        </w:rPr>
        <w:t xml:space="preserve">, hu magħruf li l-jottijiet jonfqu madwar 10% tal-valur tagħhom f'operazzjonijiet kull sena. Nick Maris qal li jott ta' madwar 50 metru jonfoq bejn €2 miljuni u €4 miljuni fis-sena biex jopera. Nick Maris qal li Malta hi mgħammra b'nies professjonali u bis-servizzi tekniċi kollha meħtieġa biex tibbenefika b'mod qawwi minn din l-industrija. Hu fakkar li fil-Grand Harbour Marina, </w:t>
      </w:r>
      <w:commentRangeStart w:id="211"/>
      <w:r w:rsidRPr="0037742B">
        <w:rPr>
          <w:sz w:val="24"/>
          <w:szCs w:val="24"/>
          <w:lang w:val="mt-MT"/>
        </w:rPr>
        <w:t xml:space="preserve">Camper </w:t>
      </w:r>
      <w:del w:id="212" w:author="TOSHIBA" w:date="2015-11-25T18:52:00Z">
        <w:r w:rsidRPr="0037742B" w:rsidDel="00E15769">
          <w:rPr>
            <w:sz w:val="24"/>
            <w:szCs w:val="24"/>
            <w:lang w:val="mt-MT"/>
          </w:rPr>
          <w:delText xml:space="preserve">&amp; </w:delText>
        </w:r>
      </w:del>
      <w:ins w:id="213" w:author="TOSHIBA" w:date="2015-11-25T18:52:00Z">
        <w:r w:rsidR="00E15769">
          <w:rPr>
            <w:sz w:val="24"/>
            <w:szCs w:val="24"/>
            <w:lang w:val="mt-MT"/>
          </w:rPr>
          <w:t>and</w:t>
        </w:r>
        <w:r w:rsidR="00E15769" w:rsidRPr="0037742B">
          <w:rPr>
            <w:sz w:val="24"/>
            <w:szCs w:val="24"/>
            <w:lang w:val="mt-MT"/>
          </w:rPr>
          <w:t xml:space="preserve"> </w:t>
        </w:r>
      </w:ins>
      <w:r w:rsidRPr="0037742B">
        <w:rPr>
          <w:sz w:val="24"/>
          <w:szCs w:val="24"/>
          <w:lang w:val="mt-MT"/>
        </w:rPr>
        <w:t xml:space="preserve">Nicholsons </w:t>
      </w:r>
      <w:commentRangeEnd w:id="211"/>
      <w:r w:rsidR="00E15769">
        <w:rPr>
          <w:rStyle w:val="CommentReference"/>
        </w:rPr>
        <w:commentReference w:id="211"/>
      </w:r>
      <w:r w:rsidRPr="0037742B">
        <w:rPr>
          <w:sz w:val="24"/>
          <w:szCs w:val="24"/>
          <w:lang w:val="mt-MT"/>
        </w:rPr>
        <w:t xml:space="preserve">għandha 33 irmiġġ għal </w:t>
      </w:r>
      <w:r w:rsidRPr="008F46C9">
        <w:rPr>
          <w:i/>
          <w:sz w:val="24"/>
          <w:szCs w:val="24"/>
          <w:lang w:val="mt-MT"/>
          <w:rPrChange w:id="214" w:author="TOSHIBA" w:date="2015-11-25T18:23:00Z">
            <w:rPr>
              <w:sz w:val="24"/>
              <w:szCs w:val="24"/>
              <w:lang w:val="mt-MT"/>
            </w:rPr>
          </w:rPrChange>
        </w:rPr>
        <w:t>super-yachts</w:t>
      </w:r>
      <w:r w:rsidRPr="0037742B">
        <w:rPr>
          <w:sz w:val="24"/>
          <w:szCs w:val="24"/>
          <w:lang w:val="mt-MT"/>
        </w:rPr>
        <w:t xml:space="preserve"> u madwar 200 irmiġġ ieħor, u dan ifisser impatt mill-aktar pożittiv fuq l-ekonomija Maltija. Min</w:t>
      </w:r>
      <w:ins w:id="215" w:author="TOSHIBA" w:date="2015-11-27T11:14:00Z">
        <w:r w:rsidR="000B1EE1">
          <w:rPr>
            <w:sz w:val="24"/>
            <w:szCs w:val="24"/>
            <w:lang w:val="mt-MT"/>
          </w:rPr>
          <w:t>-</w:t>
        </w:r>
      </w:ins>
      <w:del w:id="216" w:author="TOSHIBA" w:date="2015-11-27T10:59:00Z">
        <w:r w:rsidRPr="0037742B" w:rsidDel="00C81A7F">
          <w:rPr>
            <w:sz w:val="24"/>
            <w:szCs w:val="24"/>
            <w:lang w:val="mt-MT"/>
          </w:rPr>
          <w:delText>-</w:delText>
        </w:r>
      </w:del>
      <w:r w:rsidRPr="0037742B">
        <w:rPr>
          <w:sz w:val="24"/>
          <w:szCs w:val="24"/>
          <w:lang w:val="mt-MT"/>
        </w:rPr>
        <w:t xml:space="preserve">naħa tiegħu, </w:t>
      </w:r>
      <w:ins w:id="217" w:author="TOSHIBA" w:date="2015-11-25T18:24:00Z">
        <w:r w:rsidR="008F46C9">
          <w:rPr>
            <w:sz w:val="24"/>
            <w:szCs w:val="24"/>
            <w:lang w:val="mt-MT"/>
          </w:rPr>
          <w:t>i</w:t>
        </w:r>
      </w:ins>
      <w:r w:rsidRPr="0037742B">
        <w:rPr>
          <w:sz w:val="24"/>
          <w:szCs w:val="24"/>
          <w:lang w:val="mt-MT"/>
        </w:rPr>
        <w:t xml:space="preserve">l-Ministru Tonio Fenech qal li l-ftuħ tal-Kwartieri Internazzjonali ta' Camper </w:t>
      </w:r>
      <w:del w:id="218" w:author="TOSHIBA" w:date="2015-11-25T18:52:00Z">
        <w:r w:rsidRPr="0037742B" w:rsidDel="00E15769">
          <w:rPr>
            <w:sz w:val="24"/>
            <w:szCs w:val="24"/>
            <w:lang w:val="mt-MT"/>
          </w:rPr>
          <w:delText xml:space="preserve">&amp; </w:delText>
        </w:r>
      </w:del>
      <w:ins w:id="219" w:author="TOSHIBA" w:date="2015-11-25T18:52:00Z">
        <w:r w:rsidR="00E15769">
          <w:rPr>
            <w:sz w:val="24"/>
            <w:szCs w:val="24"/>
            <w:lang w:val="mt-MT"/>
          </w:rPr>
          <w:t xml:space="preserve">and </w:t>
        </w:r>
        <w:r w:rsidR="00E15769" w:rsidRPr="0037742B">
          <w:rPr>
            <w:sz w:val="24"/>
            <w:szCs w:val="24"/>
            <w:lang w:val="mt-MT"/>
          </w:rPr>
          <w:t xml:space="preserve"> </w:t>
        </w:r>
      </w:ins>
      <w:r w:rsidRPr="0037742B">
        <w:rPr>
          <w:sz w:val="24"/>
          <w:szCs w:val="24"/>
          <w:lang w:val="mt-MT"/>
        </w:rPr>
        <w:t xml:space="preserve">Nicholson f'Malta jibgħat messaġġ importanti li Malta qed tattira kumpaniji ta' </w:t>
      </w:r>
      <w:del w:id="220" w:author="TOSHIBA" w:date="2015-11-25T18:24:00Z">
        <w:r w:rsidRPr="0037742B" w:rsidDel="008F46C9">
          <w:rPr>
            <w:sz w:val="24"/>
            <w:szCs w:val="24"/>
            <w:lang w:val="mt-MT"/>
          </w:rPr>
          <w:delText xml:space="preserve">staturta </w:delText>
        </w:r>
      </w:del>
      <w:ins w:id="221" w:author="TOSHIBA" w:date="2015-11-25T18:24:00Z">
        <w:r w:rsidR="008F46C9">
          <w:rPr>
            <w:sz w:val="24"/>
            <w:szCs w:val="24"/>
            <w:lang w:val="mt-MT"/>
          </w:rPr>
          <w:t>statura</w:t>
        </w:r>
        <w:r w:rsidR="008F46C9" w:rsidRPr="0037742B">
          <w:rPr>
            <w:sz w:val="24"/>
            <w:szCs w:val="24"/>
            <w:lang w:val="mt-MT"/>
          </w:rPr>
          <w:t xml:space="preserve"> </w:t>
        </w:r>
      </w:ins>
      <w:r w:rsidRPr="0037742B">
        <w:rPr>
          <w:sz w:val="24"/>
          <w:szCs w:val="24"/>
          <w:lang w:val="mt-MT"/>
        </w:rPr>
        <w:t>internazzjonali. Dan jaqbel mal-viżjoni tal-Gvern li sal-2015 Malta tkun ċentru ta' eċċellenza f'diversi setturi, fosthom fit-turiżmu u s-</w:t>
      </w:r>
      <w:del w:id="222" w:author="TOSHIBA" w:date="2015-11-25T18:24:00Z">
        <w:r w:rsidRPr="0037742B" w:rsidDel="008F46C9">
          <w:rPr>
            <w:sz w:val="24"/>
            <w:szCs w:val="24"/>
            <w:lang w:val="mt-MT"/>
          </w:rPr>
          <w:delText xml:space="preserve"> </w:delText>
        </w:r>
      </w:del>
      <w:r w:rsidRPr="0037742B">
        <w:rPr>
          <w:sz w:val="24"/>
          <w:szCs w:val="24"/>
          <w:lang w:val="mt-MT"/>
        </w:rPr>
        <w:t xml:space="preserve">servizzi finanzjarji. Tonio Fenech qal li l-bażi ta' Camper </w:t>
      </w:r>
      <w:del w:id="223" w:author="TOSHIBA" w:date="2015-11-27T11:01:00Z">
        <w:r w:rsidRPr="0037742B" w:rsidDel="00C81A7F">
          <w:rPr>
            <w:sz w:val="24"/>
            <w:szCs w:val="24"/>
            <w:lang w:val="mt-MT"/>
          </w:rPr>
          <w:delText xml:space="preserve">&amp; </w:delText>
        </w:r>
      </w:del>
      <w:ins w:id="224" w:author="TOSHIBA" w:date="2015-11-27T11:01:00Z">
        <w:r w:rsidR="00C81A7F">
          <w:rPr>
            <w:sz w:val="24"/>
            <w:szCs w:val="24"/>
            <w:lang w:val="mt-MT"/>
          </w:rPr>
          <w:t>and</w:t>
        </w:r>
        <w:r w:rsidR="00C81A7F" w:rsidRPr="0037742B">
          <w:rPr>
            <w:sz w:val="24"/>
            <w:szCs w:val="24"/>
            <w:lang w:val="mt-MT"/>
          </w:rPr>
          <w:t xml:space="preserve"> </w:t>
        </w:r>
      </w:ins>
      <w:r w:rsidRPr="0037742B">
        <w:rPr>
          <w:sz w:val="24"/>
          <w:szCs w:val="24"/>
          <w:lang w:val="mt-MT"/>
        </w:rPr>
        <w:t xml:space="preserve">Nicholsons f'Malta se tkompli tattira aktar sidien ta' jottijiet lejn pajjiżna, u dan ifisser aktar turisti ta' </w:t>
      </w:r>
      <w:del w:id="225" w:author="TOSHIBA" w:date="2015-11-25T18:25:00Z">
        <w:r w:rsidRPr="0037742B" w:rsidDel="008F46C9">
          <w:rPr>
            <w:sz w:val="24"/>
            <w:szCs w:val="24"/>
            <w:lang w:val="mt-MT"/>
          </w:rPr>
          <w:delText xml:space="preserve">kwalita' </w:delText>
        </w:r>
      </w:del>
      <w:ins w:id="226" w:author="TOSHIBA" w:date="2015-11-25T18:25:00Z">
        <w:r w:rsidR="008F46C9">
          <w:rPr>
            <w:sz w:val="24"/>
            <w:szCs w:val="24"/>
            <w:lang w:val="mt-MT"/>
          </w:rPr>
          <w:t>kwalità</w:t>
        </w:r>
        <w:r w:rsidR="008F46C9" w:rsidRPr="0037742B">
          <w:rPr>
            <w:sz w:val="24"/>
            <w:szCs w:val="24"/>
            <w:lang w:val="mt-MT"/>
          </w:rPr>
          <w:t xml:space="preserve"> </w:t>
        </w:r>
      </w:ins>
      <w:r w:rsidRPr="0037742B">
        <w:rPr>
          <w:sz w:val="24"/>
          <w:szCs w:val="24"/>
          <w:lang w:val="mt-MT"/>
        </w:rPr>
        <w:t xml:space="preserve">li jħallu ammont kbir ta' flus f'pajjiżna. Għalhekk, dan hu pass kbir </w:t>
      </w:r>
      <w:ins w:id="227" w:author="TOSHIBA" w:date="2015-11-25T18:25:00Z">
        <w:r w:rsidR="008F46C9">
          <w:rPr>
            <w:sz w:val="24"/>
            <w:szCs w:val="24"/>
            <w:lang w:val="mt-MT"/>
          </w:rPr>
          <w:t>’</w:t>
        </w:r>
      </w:ins>
      <w:del w:id="228" w:author="TOSHIBA" w:date="2015-11-25T18:25:00Z">
        <w:r w:rsidRPr="0037742B" w:rsidDel="008F46C9">
          <w:rPr>
            <w:sz w:val="24"/>
            <w:szCs w:val="24"/>
            <w:lang w:val="mt-MT"/>
          </w:rPr>
          <w:delText>'</w:delText>
        </w:r>
      </w:del>
      <w:r w:rsidRPr="0037742B">
        <w:rPr>
          <w:sz w:val="24"/>
          <w:szCs w:val="24"/>
          <w:lang w:val="mt-MT"/>
        </w:rPr>
        <w:t>il quddiem biex Malta tkompli tistabbilixxi ruħha bħala ċentru ta' eċċellenza għall-industrija tal-</w:t>
      </w:r>
      <w:del w:id="229" w:author="TOSHIBA" w:date="2015-11-25T18:25:00Z">
        <w:r w:rsidRPr="0037742B" w:rsidDel="008F46C9">
          <w:rPr>
            <w:sz w:val="24"/>
            <w:szCs w:val="24"/>
            <w:lang w:val="mt-MT"/>
          </w:rPr>
          <w:delText xml:space="preserve"> </w:delText>
        </w:r>
      </w:del>
      <w:r w:rsidRPr="008F46C9">
        <w:rPr>
          <w:i/>
          <w:sz w:val="24"/>
          <w:szCs w:val="24"/>
          <w:lang w:val="mt-MT"/>
          <w:rPrChange w:id="230" w:author="TOSHIBA" w:date="2015-11-25T18:25:00Z">
            <w:rPr>
              <w:sz w:val="24"/>
              <w:szCs w:val="24"/>
              <w:lang w:val="mt-MT"/>
            </w:rPr>
          </w:rPrChange>
        </w:rPr>
        <w:t>yachting</w:t>
      </w:r>
      <w:r w:rsidRPr="0037742B">
        <w:rPr>
          <w:sz w:val="24"/>
          <w:szCs w:val="24"/>
          <w:lang w:val="mt-MT"/>
        </w:rPr>
        <w:t>.</w:t>
      </w:r>
    </w:p>
    <w:p w14:paraId="515D27ED" w14:textId="77777777" w:rsidR="004E71C7" w:rsidRPr="0037742B" w:rsidRDefault="004E71C7" w:rsidP="004E71C7">
      <w:pPr>
        <w:spacing w:line="480" w:lineRule="auto"/>
        <w:jc w:val="both"/>
        <w:rPr>
          <w:sz w:val="24"/>
          <w:szCs w:val="24"/>
          <w:lang w:val="mt-MT"/>
        </w:rPr>
      </w:pPr>
    </w:p>
    <w:p w14:paraId="7DD18D5B" w14:textId="77777777" w:rsidR="004E71C7" w:rsidRPr="0037742B" w:rsidRDefault="004E71C7" w:rsidP="004E71C7">
      <w:pPr>
        <w:spacing w:line="480" w:lineRule="auto"/>
        <w:jc w:val="both"/>
        <w:rPr>
          <w:sz w:val="24"/>
          <w:szCs w:val="24"/>
          <w:lang w:val="mt-MT"/>
        </w:rPr>
      </w:pPr>
      <w:r w:rsidRPr="003054B2">
        <w:rPr>
          <w:b/>
          <w:sz w:val="24"/>
          <w:szCs w:val="24"/>
          <w:lang w:val="mt-MT"/>
        </w:rPr>
        <w:t>AKTAR REAZZJONIJIET PO</w:t>
      </w:r>
      <w:ins w:id="231" w:author="TOSHIBA" w:date="2015-11-25T18:26:00Z">
        <w:r w:rsidR="008F46C9">
          <w:rPr>
            <w:b/>
            <w:sz w:val="24"/>
            <w:szCs w:val="24"/>
            <w:lang w:val="mt-MT"/>
          </w:rPr>
          <w:t>Ż</w:t>
        </w:r>
      </w:ins>
      <w:r w:rsidRPr="003054B2">
        <w:rPr>
          <w:b/>
          <w:sz w:val="24"/>
          <w:szCs w:val="24"/>
          <w:lang w:val="mt-MT"/>
        </w:rPr>
        <w:t>ZITTIVI DWAR IL-PRO</w:t>
      </w:r>
      <w:ins w:id="232" w:author="TOSHIBA" w:date="2015-11-25T18:26:00Z">
        <w:r w:rsidR="008F46C9">
          <w:rPr>
            <w:b/>
            <w:sz w:val="24"/>
            <w:szCs w:val="24"/>
            <w:lang w:val="mt-MT"/>
          </w:rPr>
          <w:t>Ġ</w:t>
        </w:r>
      </w:ins>
      <w:r w:rsidRPr="003054B2">
        <w:rPr>
          <w:b/>
          <w:sz w:val="24"/>
          <w:szCs w:val="24"/>
          <w:lang w:val="mt-MT"/>
        </w:rPr>
        <w:t>GETT TAD-DA</w:t>
      </w:r>
      <w:ins w:id="233" w:author="TOSHIBA" w:date="2015-11-25T18:26:00Z">
        <w:r w:rsidR="008F46C9">
          <w:rPr>
            <w:b/>
            <w:sz w:val="24"/>
            <w:szCs w:val="24"/>
            <w:lang w:val="mt-MT"/>
          </w:rPr>
          <w:t>Ħ</w:t>
        </w:r>
      </w:ins>
      <w:r w:rsidRPr="003054B2">
        <w:rPr>
          <w:b/>
          <w:sz w:val="24"/>
          <w:szCs w:val="24"/>
          <w:lang w:val="mt-MT"/>
        </w:rPr>
        <w:t>HLA TAL-BELT</w:t>
      </w:r>
      <w:r w:rsidRPr="0037742B">
        <w:rPr>
          <w:sz w:val="24"/>
          <w:szCs w:val="24"/>
          <w:lang w:val="mt-MT"/>
        </w:rPr>
        <w:t>: Ikomplu r-reazzjonijiet pożittivi għall-proġetti mħabbra mill-Gvern għall-</w:t>
      </w:r>
      <w:ins w:id="234" w:author="TOSHIBA" w:date="2015-11-25T18:26:00Z">
        <w:r w:rsidR="008F46C9">
          <w:rPr>
            <w:sz w:val="24"/>
            <w:szCs w:val="24"/>
            <w:lang w:val="mt-MT"/>
          </w:rPr>
          <w:t>B</w:t>
        </w:r>
      </w:ins>
      <w:del w:id="235" w:author="TOSHIBA" w:date="2015-11-25T18:26:00Z">
        <w:r w:rsidRPr="0037742B" w:rsidDel="008F46C9">
          <w:rPr>
            <w:sz w:val="24"/>
            <w:szCs w:val="24"/>
            <w:lang w:val="mt-MT"/>
          </w:rPr>
          <w:delText>b</w:delText>
        </w:r>
      </w:del>
      <w:r w:rsidRPr="0037742B">
        <w:rPr>
          <w:sz w:val="24"/>
          <w:szCs w:val="24"/>
          <w:lang w:val="mt-MT"/>
        </w:rPr>
        <w:t>elt Valletta. Il-proġett ta' riġenerazzjoni ta' Bieb il-Belt u l-bini mill-ġdid tat-Teatru Rjal - li se jkun jinkludi l-Parlament kif ukoll ċentru kulturali</w:t>
      </w:r>
      <w:ins w:id="236" w:author="TOSHIBA" w:date="2015-11-25T18:27:00Z">
        <w:r w:rsidR="008F46C9">
          <w:rPr>
            <w:sz w:val="24"/>
            <w:szCs w:val="24"/>
            <w:lang w:val="mt-MT"/>
          </w:rPr>
          <w:t>,</w:t>
        </w:r>
      </w:ins>
      <w:r w:rsidRPr="0037742B">
        <w:rPr>
          <w:sz w:val="24"/>
          <w:szCs w:val="24"/>
          <w:lang w:val="mt-MT"/>
        </w:rPr>
        <w:t xml:space="preserve"> mistennija jkollhom impatt pożittiv ħafna fuq id-dehra tal-</w:t>
      </w:r>
      <w:del w:id="237" w:author="TOSHIBA" w:date="2015-11-25T18:27:00Z">
        <w:r w:rsidRPr="0037742B" w:rsidDel="008F46C9">
          <w:rPr>
            <w:sz w:val="24"/>
            <w:szCs w:val="24"/>
            <w:lang w:val="mt-MT"/>
          </w:rPr>
          <w:delText xml:space="preserve">belt </w:delText>
        </w:r>
      </w:del>
      <w:ins w:id="238" w:author="TOSHIBA" w:date="2015-11-25T18:27:00Z">
        <w:r w:rsidR="008F46C9">
          <w:rPr>
            <w:sz w:val="24"/>
            <w:szCs w:val="24"/>
            <w:lang w:val="mt-MT"/>
          </w:rPr>
          <w:t>Belt</w:t>
        </w:r>
        <w:r w:rsidR="008F46C9" w:rsidRPr="0037742B">
          <w:rPr>
            <w:sz w:val="24"/>
            <w:szCs w:val="24"/>
            <w:lang w:val="mt-MT"/>
          </w:rPr>
          <w:t xml:space="preserve"> </w:t>
        </w:r>
      </w:ins>
      <w:r w:rsidRPr="0037742B">
        <w:rPr>
          <w:sz w:val="24"/>
          <w:szCs w:val="24"/>
          <w:lang w:val="mt-MT"/>
        </w:rPr>
        <w:t>u għalhekk fuq it-turiżmu. L-</w:t>
      </w:r>
      <w:del w:id="239" w:author="TOSHIBA" w:date="2015-11-25T18:27:00Z">
        <w:r w:rsidRPr="0037742B" w:rsidDel="008F46C9">
          <w:rPr>
            <w:sz w:val="24"/>
            <w:szCs w:val="24"/>
            <w:lang w:val="mt-MT"/>
          </w:rPr>
          <w:delText xml:space="preserve">Awtorita </w:delText>
        </w:r>
      </w:del>
      <w:ins w:id="240" w:author="TOSHIBA" w:date="2015-11-25T18:27:00Z">
        <w:r w:rsidR="008F46C9">
          <w:rPr>
            <w:sz w:val="24"/>
            <w:szCs w:val="24"/>
            <w:lang w:val="mt-MT"/>
          </w:rPr>
          <w:t>Awtorità</w:t>
        </w:r>
        <w:r w:rsidR="008F46C9" w:rsidRPr="0037742B">
          <w:rPr>
            <w:sz w:val="24"/>
            <w:szCs w:val="24"/>
            <w:lang w:val="mt-MT"/>
          </w:rPr>
          <w:t xml:space="preserve"> </w:t>
        </w:r>
      </w:ins>
      <w:r w:rsidRPr="0037742B">
        <w:rPr>
          <w:sz w:val="24"/>
          <w:szCs w:val="24"/>
          <w:lang w:val="mt-MT"/>
        </w:rPr>
        <w:t>Maltija għat-Turiżmu kienet waħda minn dawk li esprimew sodisfazzjon għal dawn il-proġetti li l-pjanti tagħhom se jsiru mill-</w:t>
      </w:r>
      <w:ins w:id="241" w:author="TOSHIBA" w:date="2015-11-27T11:03:00Z">
        <w:r w:rsidR="00C81A7F">
          <w:rPr>
            <w:sz w:val="24"/>
            <w:szCs w:val="24"/>
            <w:lang w:val="mt-MT"/>
          </w:rPr>
          <w:t>p</w:t>
        </w:r>
      </w:ins>
      <w:del w:id="242" w:author="TOSHIBA" w:date="2015-11-27T11:03:00Z">
        <w:r w:rsidRPr="0037742B" w:rsidDel="00C81A7F">
          <w:rPr>
            <w:sz w:val="24"/>
            <w:szCs w:val="24"/>
            <w:lang w:val="mt-MT"/>
          </w:rPr>
          <w:delText>P</w:delText>
        </w:r>
      </w:del>
      <w:r w:rsidRPr="0037742B">
        <w:rPr>
          <w:sz w:val="24"/>
          <w:szCs w:val="24"/>
          <w:lang w:val="mt-MT"/>
        </w:rPr>
        <w:t xml:space="preserve">erit ta' fama internazzjonali Renzo Piano. Dan anke minħabba l-fatt li l-Belt hi parti importanti mill-prodott turistiku Malti, b'zoni bħal </w:t>
      </w:r>
      <w:del w:id="243" w:author="TOSHIBA" w:date="2015-11-25T18:34:00Z">
        <w:r w:rsidRPr="0037742B" w:rsidDel="005656E6">
          <w:rPr>
            <w:sz w:val="24"/>
            <w:szCs w:val="24"/>
            <w:lang w:val="mt-MT"/>
          </w:rPr>
          <w:delText>Kon-Kattidral</w:delText>
        </w:r>
      </w:del>
      <w:ins w:id="244" w:author="TOSHIBA" w:date="2015-11-25T18:34:00Z">
        <w:r w:rsidR="005656E6">
          <w:rPr>
            <w:sz w:val="24"/>
            <w:szCs w:val="24"/>
            <w:lang w:val="mt-MT"/>
          </w:rPr>
          <w:t>Konkatidral</w:t>
        </w:r>
      </w:ins>
      <w:r w:rsidRPr="0037742B">
        <w:rPr>
          <w:sz w:val="24"/>
          <w:szCs w:val="24"/>
          <w:lang w:val="mt-MT"/>
        </w:rPr>
        <w:t xml:space="preserve"> ta' San Ġwann li hu attrazzjoni turistika kbira. Anke l-Union Ħaddiema </w:t>
      </w:r>
      <w:del w:id="245" w:author="TOSHIBA" w:date="2015-11-25T18:36:00Z">
        <w:r w:rsidRPr="0037742B" w:rsidDel="005656E6">
          <w:rPr>
            <w:sz w:val="24"/>
            <w:szCs w:val="24"/>
            <w:lang w:val="mt-MT"/>
          </w:rPr>
          <w:delText xml:space="preserve">Maqgħudin </w:delText>
        </w:r>
      </w:del>
      <w:ins w:id="246" w:author="TOSHIBA" w:date="2015-11-25T18:36:00Z">
        <w:r w:rsidR="005656E6">
          <w:rPr>
            <w:sz w:val="24"/>
            <w:szCs w:val="24"/>
            <w:lang w:val="mt-MT"/>
          </w:rPr>
          <w:t>Magħqudin</w:t>
        </w:r>
        <w:r w:rsidR="005656E6" w:rsidRPr="0037742B">
          <w:rPr>
            <w:sz w:val="24"/>
            <w:szCs w:val="24"/>
            <w:lang w:val="mt-MT"/>
          </w:rPr>
          <w:t xml:space="preserve"> </w:t>
        </w:r>
      </w:ins>
      <w:r w:rsidRPr="0037742B">
        <w:rPr>
          <w:sz w:val="24"/>
          <w:szCs w:val="24"/>
          <w:lang w:val="mt-MT"/>
        </w:rPr>
        <w:t>laqgħet b'sodisfazzjon dawn il-proposti. Is-Segretarju Ġenerali Gejtu Vella saħaq li dawn iż-żewġ proġetti kbar jistgħu jgħinu l-ekonomija ta' pajjiżna f'dan iż-żmien ta' kriżi internazzjonali. Gejtu Vella żied jgħid li l-Gvern għandu jassigura kontroll u</w:t>
      </w:r>
      <w:r>
        <w:rPr>
          <w:sz w:val="24"/>
          <w:szCs w:val="24"/>
          <w:lang w:val="mt-MT"/>
        </w:rPr>
        <w:t xml:space="preserve"> e</w:t>
      </w:r>
      <w:r w:rsidRPr="0037742B">
        <w:rPr>
          <w:sz w:val="24"/>
          <w:szCs w:val="24"/>
          <w:lang w:val="mt-MT"/>
        </w:rPr>
        <w:t xml:space="preserve">ffiċjenza massima biex il-pajjiż jieħu lura l-valur tal-flus li jkunu </w:t>
      </w:r>
      <w:del w:id="247" w:author="TOSHIBA" w:date="2015-11-25T18:38:00Z">
        <w:r w:rsidRPr="0037742B" w:rsidDel="005656E6">
          <w:rPr>
            <w:sz w:val="24"/>
            <w:szCs w:val="24"/>
            <w:lang w:val="mt-MT"/>
          </w:rPr>
          <w:delText>intefuq</w:delText>
        </w:r>
      </w:del>
      <w:ins w:id="248" w:author="TOSHIBA" w:date="2015-11-25T18:38:00Z">
        <w:r w:rsidR="005656E6">
          <w:rPr>
            <w:sz w:val="24"/>
            <w:szCs w:val="24"/>
            <w:lang w:val="mt-MT"/>
          </w:rPr>
          <w:t>ntefqu</w:t>
        </w:r>
      </w:ins>
      <w:r w:rsidRPr="0037742B">
        <w:rPr>
          <w:sz w:val="24"/>
          <w:szCs w:val="24"/>
          <w:lang w:val="mt-MT"/>
        </w:rPr>
        <w:t>. Għalhekk il-</w:t>
      </w:r>
      <w:del w:id="249" w:author="TOSHIBA" w:date="2015-11-25T18:38:00Z">
        <w:r w:rsidRPr="0037742B" w:rsidDel="005656E6">
          <w:rPr>
            <w:sz w:val="24"/>
            <w:szCs w:val="24"/>
            <w:lang w:val="mt-MT"/>
          </w:rPr>
          <w:delText xml:space="preserve"> UHM </w:delText>
        </w:r>
      </w:del>
      <w:ins w:id="250" w:author="TOSHIBA" w:date="2015-11-25T18:38:00Z">
        <w:r w:rsidR="005656E6" w:rsidRPr="0037742B">
          <w:rPr>
            <w:sz w:val="24"/>
            <w:szCs w:val="24"/>
            <w:lang w:val="mt-MT"/>
          </w:rPr>
          <w:t>U</w:t>
        </w:r>
        <w:r w:rsidR="005656E6">
          <w:rPr>
            <w:sz w:val="24"/>
            <w:szCs w:val="24"/>
            <w:lang w:val="mt-MT"/>
          </w:rPr>
          <w:t>Ħ</w:t>
        </w:r>
        <w:r w:rsidR="005656E6" w:rsidRPr="0037742B">
          <w:rPr>
            <w:sz w:val="24"/>
            <w:szCs w:val="24"/>
            <w:lang w:val="mt-MT"/>
          </w:rPr>
          <w:t xml:space="preserve">M </w:t>
        </w:r>
      </w:ins>
      <w:r w:rsidRPr="0037742B">
        <w:rPr>
          <w:sz w:val="24"/>
          <w:szCs w:val="24"/>
          <w:lang w:val="mt-MT"/>
        </w:rPr>
        <w:t xml:space="preserve">qed titlob li tkun stabbilita d-data ta' meta se jitlesta </w:t>
      </w:r>
      <w:del w:id="251" w:author="TOSHIBA" w:date="2015-11-25T18:39:00Z">
        <w:r w:rsidRPr="0037742B" w:rsidDel="005656E6">
          <w:rPr>
            <w:sz w:val="24"/>
            <w:szCs w:val="24"/>
            <w:lang w:val="mt-MT"/>
          </w:rPr>
          <w:delText>i</w:delText>
        </w:r>
      </w:del>
      <w:r w:rsidRPr="0037742B">
        <w:rPr>
          <w:sz w:val="24"/>
          <w:szCs w:val="24"/>
          <w:lang w:val="mt-MT"/>
        </w:rPr>
        <w:t>l-proġett, li l-</w:t>
      </w:r>
      <w:del w:id="252" w:author="TOSHIBA" w:date="2015-11-25T18:39:00Z">
        <w:r w:rsidRPr="0037742B" w:rsidDel="0026785F">
          <w:rPr>
            <w:sz w:val="24"/>
            <w:szCs w:val="24"/>
            <w:lang w:val="mt-MT"/>
          </w:rPr>
          <w:delText xml:space="preserve">kwalita </w:delText>
        </w:r>
      </w:del>
      <w:ins w:id="253" w:author="TOSHIBA" w:date="2015-11-25T18:39:00Z">
        <w:r w:rsidR="0026785F">
          <w:rPr>
            <w:sz w:val="24"/>
            <w:szCs w:val="24"/>
            <w:lang w:val="mt-MT"/>
          </w:rPr>
          <w:t>kwalità</w:t>
        </w:r>
        <w:r w:rsidR="0026785F" w:rsidRPr="0037742B">
          <w:rPr>
            <w:sz w:val="24"/>
            <w:szCs w:val="24"/>
            <w:lang w:val="mt-MT"/>
          </w:rPr>
          <w:t xml:space="preserve"> </w:t>
        </w:r>
      </w:ins>
      <w:r w:rsidRPr="0037742B">
        <w:rPr>
          <w:sz w:val="24"/>
          <w:szCs w:val="24"/>
          <w:lang w:val="mt-MT"/>
        </w:rPr>
        <w:t>tax-</w:t>
      </w:r>
      <w:del w:id="254" w:author="TOSHIBA" w:date="2015-11-25T18:39:00Z">
        <w:r w:rsidRPr="0037742B" w:rsidDel="0026785F">
          <w:rPr>
            <w:sz w:val="24"/>
            <w:szCs w:val="24"/>
            <w:lang w:val="mt-MT"/>
          </w:rPr>
          <w:delText xml:space="preserve"> </w:delText>
        </w:r>
      </w:del>
      <w:r w:rsidRPr="0037742B">
        <w:rPr>
          <w:sz w:val="24"/>
          <w:szCs w:val="24"/>
          <w:lang w:val="mt-MT"/>
        </w:rPr>
        <w:t>xogħol tkun waħda għolja u li n-nefqa totali tkun taqbel mal-istima oriġinali. Gejtu Vella qal ukoll li l-għażla tal-Perit Renzo Piano biex jieħu ħsieb il-parti artistika ta' dan il-proġett għandha tgħin biex il-Belt Valletta tikseb il-prestiġju bħala belt kapitali storika u ta' valur kulturali kbir. Intant anke l-Moviment Żgħażagħ Partit Nazzjonalista kellu reazzjoni pożittiva għal dawn il-proġetti. Fi stqarrija l-</w:t>
      </w:r>
      <w:del w:id="255" w:author="TOSHIBA" w:date="2015-11-25T18:41:00Z">
        <w:r w:rsidRPr="0037742B" w:rsidDel="0026785F">
          <w:rPr>
            <w:sz w:val="24"/>
            <w:szCs w:val="24"/>
            <w:lang w:val="mt-MT"/>
          </w:rPr>
          <w:delText xml:space="preserve">MZPN </w:delText>
        </w:r>
      </w:del>
      <w:ins w:id="256" w:author="TOSHIBA" w:date="2015-11-25T18:41:00Z">
        <w:r w:rsidR="0026785F" w:rsidRPr="0037742B">
          <w:rPr>
            <w:sz w:val="24"/>
            <w:szCs w:val="24"/>
            <w:lang w:val="mt-MT"/>
          </w:rPr>
          <w:t>M</w:t>
        </w:r>
        <w:r w:rsidR="0026785F">
          <w:rPr>
            <w:sz w:val="24"/>
            <w:szCs w:val="24"/>
            <w:lang w:val="mt-MT"/>
          </w:rPr>
          <w:t>Ż</w:t>
        </w:r>
        <w:r w:rsidR="0026785F" w:rsidRPr="0037742B">
          <w:rPr>
            <w:sz w:val="24"/>
            <w:szCs w:val="24"/>
            <w:lang w:val="mt-MT"/>
          </w:rPr>
          <w:t xml:space="preserve">PN </w:t>
        </w:r>
      </w:ins>
      <w:r w:rsidRPr="0037742B">
        <w:rPr>
          <w:sz w:val="24"/>
          <w:szCs w:val="24"/>
          <w:lang w:val="mt-MT"/>
        </w:rPr>
        <w:t>qal li l-Belt se terġa</w:t>
      </w:r>
      <w:ins w:id="257" w:author="TOSHIBA" w:date="2015-11-25T18:41:00Z">
        <w:r w:rsidR="0026785F">
          <w:rPr>
            <w:sz w:val="24"/>
            <w:szCs w:val="24"/>
            <w:lang w:val="mt-MT"/>
          </w:rPr>
          <w:t>’</w:t>
        </w:r>
      </w:ins>
      <w:del w:id="258" w:author="TOSHIBA" w:date="2015-11-25T18:41:00Z">
        <w:r w:rsidRPr="0037742B" w:rsidDel="0026785F">
          <w:rPr>
            <w:sz w:val="24"/>
            <w:szCs w:val="24"/>
            <w:lang w:val="mt-MT"/>
          </w:rPr>
          <w:delText>'</w:delText>
        </w:r>
      </w:del>
      <w:r w:rsidRPr="0037742B">
        <w:rPr>
          <w:sz w:val="24"/>
          <w:szCs w:val="24"/>
          <w:lang w:val="mt-MT"/>
        </w:rPr>
        <w:t xml:space="preserve"> tirbaħ l-istatura u d-</w:t>
      </w:r>
      <w:del w:id="259" w:author="TOSHIBA" w:date="2015-11-25T18:41:00Z">
        <w:r w:rsidRPr="0037742B" w:rsidDel="0026785F">
          <w:rPr>
            <w:sz w:val="24"/>
            <w:szCs w:val="24"/>
            <w:lang w:val="mt-MT"/>
          </w:rPr>
          <w:delText xml:space="preserve">dinjita </w:delText>
        </w:r>
      </w:del>
      <w:ins w:id="260" w:author="TOSHIBA" w:date="2015-11-25T18:41:00Z">
        <w:r w:rsidR="0026785F">
          <w:rPr>
            <w:sz w:val="24"/>
            <w:szCs w:val="24"/>
            <w:lang w:val="mt-MT"/>
          </w:rPr>
          <w:t>dinjità</w:t>
        </w:r>
        <w:r w:rsidR="0026785F" w:rsidRPr="0037742B">
          <w:rPr>
            <w:sz w:val="24"/>
            <w:szCs w:val="24"/>
            <w:lang w:val="mt-MT"/>
          </w:rPr>
          <w:t xml:space="preserve"> </w:t>
        </w:r>
      </w:ins>
      <w:r w:rsidRPr="0037742B">
        <w:rPr>
          <w:sz w:val="24"/>
          <w:szCs w:val="24"/>
          <w:lang w:val="mt-MT"/>
        </w:rPr>
        <w:t>bħala belt kapitali kulturali, u dan hu pass fid-direzzjoni tajba biex Malta tilħaq il-viżjoni 2015.</w:t>
      </w:r>
    </w:p>
    <w:p w14:paraId="6B28C93A" w14:textId="77777777" w:rsidR="004E71C7" w:rsidRPr="0037742B" w:rsidRDefault="004E71C7" w:rsidP="004E71C7">
      <w:pPr>
        <w:spacing w:line="480" w:lineRule="auto"/>
        <w:jc w:val="both"/>
        <w:rPr>
          <w:sz w:val="24"/>
          <w:szCs w:val="24"/>
          <w:lang w:val="mt-MT"/>
        </w:rPr>
      </w:pPr>
    </w:p>
    <w:p w14:paraId="16BCA8F0" w14:textId="77777777" w:rsidR="004E71C7" w:rsidRPr="0037742B" w:rsidRDefault="004E71C7" w:rsidP="004E71C7">
      <w:pPr>
        <w:spacing w:line="480" w:lineRule="auto"/>
        <w:jc w:val="both"/>
        <w:rPr>
          <w:sz w:val="24"/>
          <w:szCs w:val="24"/>
          <w:lang w:val="mt-MT"/>
        </w:rPr>
      </w:pPr>
      <w:r w:rsidRPr="003054B2">
        <w:rPr>
          <w:b/>
          <w:sz w:val="24"/>
          <w:szCs w:val="24"/>
          <w:lang w:val="mt-MT"/>
        </w:rPr>
        <w:t>MARATON</w:t>
      </w:r>
      <w:ins w:id="261" w:author="TOSHIBA" w:date="2015-11-25T18:42:00Z">
        <w:r w:rsidR="0026785F">
          <w:rPr>
            <w:b/>
            <w:sz w:val="24"/>
            <w:szCs w:val="24"/>
            <w:lang w:val="mt-MT"/>
          </w:rPr>
          <w:t>A</w:t>
        </w:r>
      </w:ins>
      <w:r w:rsidRPr="003054B2">
        <w:rPr>
          <w:b/>
          <w:sz w:val="24"/>
          <w:szCs w:val="24"/>
          <w:lang w:val="mt-MT"/>
        </w:rPr>
        <w:t xml:space="preserve"> </w:t>
      </w:r>
      <w:del w:id="262" w:author="TOSHIBA" w:date="2015-11-25T18:42:00Z">
        <w:r w:rsidRPr="003054B2" w:rsidDel="0026785F">
          <w:rPr>
            <w:b/>
            <w:sz w:val="24"/>
            <w:szCs w:val="24"/>
            <w:lang w:val="mt-MT"/>
          </w:rPr>
          <w:delText>G</w:delText>
        </w:r>
        <w:r w:rsidDel="0026785F">
          <w:rPr>
            <w:b/>
            <w:sz w:val="24"/>
            <w:szCs w:val="24"/>
            <w:lang w:val="mt-MT"/>
          </w:rPr>
          <w:delText>B</w:delText>
        </w:r>
        <w:r w:rsidRPr="003054B2" w:rsidDel="0026785F">
          <w:rPr>
            <w:b/>
            <w:sz w:val="24"/>
            <w:szCs w:val="24"/>
            <w:lang w:val="mt-MT"/>
          </w:rPr>
          <w:delText xml:space="preserve">IR </w:delText>
        </w:r>
      </w:del>
      <w:ins w:id="263" w:author="TOSHIBA" w:date="2015-11-25T18:42:00Z">
        <w:r w:rsidR="0026785F">
          <w:rPr>
            <w:b/>
            <w:sz w:val="24"/>
            <w:szCs w:val="24"/>
            <w:lang w:val="mt-MT"/>
          </w:rPr>
          <w:t>ĠBIR</w:t>
        </w:r>
        <w:r w:rsidR="0026785F" w:rsidRPr="003054B2">
          <w:rPr>
            <w:b/>
            <w:sz w:val="24"/>
            <w:szCs w:val="24"/>
            <w:lang w:val="mt-MT"/>
          </w:rPr>
          <w:t xml:space="preserve"> </w:t>
        </w:r>
      </w:ins>
      <w:r w:rsidRPr="003054B2">
        <w:rPr>
          <w:b/>
          <w:sz w:val="24"/>
          <w:szCs w:val="24"/>
          <w:lang w:val="mt-MT"/>
        </w:rPr>
        <w:t>TA’ FONDI MILL-PN</w:t>
      </w:r>
      <w:r w:rsidRPr="0037742B">
        <w:rPr>
          <w:sz w:val="24"/>
          <w:szCs w:val="24"/>
          <w:lang w:val="mt-MT"/>
        </w:rPr>
        <w:t>: Il-Partit Nazzjonalista, nhar il-Ħadd li ġej, l-</w:t>
      </w:r>
      <w:del w:id="264" w:author="TOSHIBA" w:date="2015-11-25T18:42:00Z">
        <w:r w:rsidRPr="0037742B" w:rsidDel="0026785F">
          <w:rPr>
            <w:sz w:val="24"/>
            <w:szCs w:val="24"/>
            <w:lang w:val="mt-MT"/>
          </w:rPr>
          <w:delText xml:space="preserve"> </w:delText>
        </w:r>
      </w:del>
      <w:r w:rsidRPr="0037742B">
        <w:rPr>
          <w:sz w:val="24"/>
          <w:szCs w:val="24"/>
          <w:lang w:val="mt-MT"/>
        </w:rPr>
        <w:t>14 ta' Novembru, se jorganizza maratona fid-Dar Ċentrali tal-partit biex jinġabru l-</w:t>
      </w:r>
      <w:del w:id="265" w:author="TOSHIBA" w:date="2015-11-25T18:42:00Z">
        <w:r w:rsidRPr="0037742B" w:rsidDel="0026785F">
          <w:rPr>
            <w:sz w:val="24"/>
            <w:szCs w:val="24"/>
            <w:lang w:val="mt-MT"/>
          </w:rPr>
          <w:delText xml:space="preserve"> </w:delText>
        </w:r>
      </w:del>
      <w:r w:rsidRPr="0037742B">
        <w:rPr>
          <w:sz w:val="24"/>
          <w:szCs w:val="24"/>
          <w:lang w:val="mt-MT"/>
        </w:rPr>
        <w:t xml:space="preserve">fondi sabiex ikun jista' jkompli jegħleb l-isfidi li għandu quddiemu. Il-Maratona tibda </w:t>
      </w:r>
      <w:del w:id="266" w:author="TOSHIBA" w:date="2015-11-25T18:45:00Z">
        <w:r w:rsidRPr="0037742B" w:rsidDel="0026785F">
          <w:rPr>
            <w:sz w:val="24"/>
            <w:szCs w:val="24"/>
            <w:lang w:val="mt-MT"/>
          </w:rPr>
          <w:delText>f'nofs in-nhar</w:delText>
        </w:r>
      </w:del>
      <w:ins w:id="267" w:author="TOSHIBA" w:date="2015-11-25T18:45:00Z">
        <w:r w:rsidR="0026785F">
          <w:rPr>
            <w:sz w:val="24"/>
            <w:szCs w:val="24"/>
            <w:lang w:val="mt-MT"/>
          </w:rPr>
          <w:t>f’nofsinhar</w:t>
        </w:r>
      </w:ins>
      <w:r w:rsidRPr="0037742B">
        <w:rPr>
          <w:sz w:val="24"/>
          <w:szCs w:val="24"/>
          <w:lang w:val="mt-MT"/>
        </w:rPr>
        <w:t xml:space="preserve"> u tibqa</w:t>
      </w:r>
      <w:ins w:id="268" w:author="TOSHIBA" w:date="2015-11-25T18:45:00Z">
        <w:r w:rsidR="0026785F">
          <w:rPr>
            <w:sz w:val="24"/>
            <w:szCs w:val="24"/>
            <w:lang w:val="mt-MT"/>
          </w:rPr>
          <w:t>’</w:t>
        </w:r>
      </w:ins>
      <w:r w:rsidRPr="0037742B">
        <w:rPr>
          <w:sz w:val="24"/>
          <w:szCs w:val="24"/>
          <w:lang w:val="mt-MT"/>
        </w:rPr>
        <w:t xml:space="preserve"> sejra sa </w:t>
      </w:r>
      <w:del w:id="269" w:author="TOSHIBA" w:date="2015-11-25T18:45:00Z">
        <w:r w:rsidRPr="0037742B" w:rsidDel="0026785F">
          <w:rPr>
            <w:sz w:val="24"/>
            <w:szCs w:val="24"/>
            <w:lang w:val="mt-MT"/>
          </w:rPr>
          <w:delText>nofs il-lejl</w:delText>
        </w:r>
      </w:del>
      <w:ins w:id="270" w:author="TOSHIBA" w:date="2015-11-25T18:45:00Z">
        <w:r w:rsidR="0026785F">
          <w:rPr>
            <w:sz w:val="24"/>
            <w:szCs w:val="24"/>
            <w:lang w:val="mt-MT"/>
          </w:rPr>
          <w:t>nofsillejl</w:t>
        </w:r>
      </w:ins>
      <w:r w:rsidRPr="0037742B">
        <w:rPr>
          <w:sz w:val="24"/>
          <w:szCs w:val="24"/>
          <w:lang w:val="mt-MT"/>
        </w:rPr>
        <w:t xml:space="preserve">. F'Ġunju li għadda l-Partit Nazzjonalista fetaħ id-Dar Ċentrali </w:t>
      </w:r>
      <w:ins w:id="271" w:author="TOSHIBA" w:date="2015-11-25T18:45:00Z">
        <w:r w:rsidR="0026785F">
          <w:rPr>
            <w:sz w:val="24"/>
            <w:szCs w:val="24"/>
            <w:lang w:val="mt-MT"/>
          </w:rPr>
          <w:t>ġ</w:t>
        </w:r>
      </w:ins>
      <w:del w:id="272" w:author="TOSHIBA" w:date="2015-11-25T18:45:00Z">
        <w:r w:rsidRPr="0037742B" w:rsidDel="0026785F">
          <w:rPr>
            <w:sz w:val="24"/>
            <w:szCs w:val="24"/>
            <w:lang w:val="mt-MT"/>
          </w:rPr>
          <w:delText>Ġ</w:delText>
        </w:r>
      </w:del>
      <w:r w:rsidRPr="0037742B">
        <w:rPr>
          <w:sz w:val="24"/>
          <w:szCs w:val="24"/>
          <w:lang w:val="mt-MT"/>
        </w:rPr>
        <w:t xml:space="preserve">dida tiegħu, dar li </w:t>
      </w:r>
      <w:del w:id="273" w:author="TOSHIBA" w:date="2015-11-25T18:46:00Z">
        <w:r w:rsidRPr="0037742B" w:rsidDel="0026785F">
          <w:rPr>
            <w:sz w:val="24"/>
            <w:szCs w:val="24"/>
            <w:lang w:val="mt-MT"/>
          </w:rPr>
          <w:delText>tilqak</w:delText>
        </w:r>
      </w:del>
      <w:ins w:id="274" w:author="TOSHIBA" w:date="2015-11-25T18:46:00Z">
        <w:r w:rsidR="0026785F">
          <w:rPr>
            <w:sz w:val="24"/>
            <w:szCs w:val="24"/>
            <w:lang w:val="mt-MT"/>
          </w:rPr>
          <w:t>tilqgħek</w:t>
        </w:r>
      </w:ins>
      <w:r w:rsidRPr="0037742B">
        <w:rPr>
          <w:sz w:val="24"/>
          <w:szCs w:val="24"/>
          <w:lang w:val="mt-MT"/>
        </w:rPr>
        <w:t>, dar fejn jitwieldu l-ideat biex titwettaq il-</w:t>
      </w:r>
      <w:del w:id="275" w:author="TOSHIBA" w:date="2015-11-25T18:46:00Z">
        <w:r w:rsidRPr="0037742B" w:rsidDel="0026785F">
          <w:rPr>
            <w:sz w:val="24"/>
            <w:szCs w:val="24"/>
            <w:lang w:val="mt-MT"/>
          </w:rPr>
          <w:delText xml:space="preserve"> Politika </w:delText>
        </w:r>
      </w:del>
      <w:ins w:id="276" w:author="TOSHIBA" w:date="2015-11-25T18:46:00Z">
        <w:r w:rsidR="0026785F">
          <w:rPr>
            <w:sz w:val="24"/>
            <w:szCs w:val="24"/>
            <w:lang w:val="mt-MT"/>
          </w:rPr>
          <w:t>p</w:t>
        </w:r>
        <w:r w:rsidR="0026785F" w:rsidRPr="0037742B">
          <w:rPr>
            <w:sz w:val="24"/>
            <w:szCs w:val="24"/>
            <w:lang w:val="mt-MT"/>
          </w:rPr>
          <w:t xml:space="preserve">olitika </w:t>
        </w:r>
      </w:ins>
      <w:r w:rsidRPr="0037742B">
        <w:rPr>
          <w:sz w:val="24"/>
          <w:szCs w:val="24"/>
          <w:lang w:val="mt-MT"/>
        </w:rPr>
        <w:t xml:space="preserve">kif appella li għandha tkun il-Prim Ministru u Kap tal-Partit </w:t>
      </w:r>
      <w:del w:id="277" w:author="TOSHIBA" w:date="2015-11-25T18:46:00Z">
        <w:r w:rsidRPr="0037742B" w:rsidDel="0026785F">
          <w:rPr>
            <w:sz w:val="24"/>
            <w:szCs w:val="24"/>
            <w:lang w:val="mt-MT"/>
          </w:rPr>
          <w:delText xml:space="preserve">Nazzjonalitsa </w:delText>
        </w:r>
      </w:del>
      <w:ins w:id="278" w:author="TOSHIBA" w:date="2015-11-25T18:46:00Z">
        <w:r w:rsidR="0026785F">
          <w:rPr>
            <w:sz w:val="24"/>
            <w:szCs w:val="24"/>
            <w:lang w:val="mt-MT"/>
          </w:rPr>
          <w:t>Nazzjonalista</w:t>
        </w:r>
        <w:r w:rsidR="0026785F" w:rsidRPr="0037742B">
          <w:rPr>
            <w:sz w:val="24"/>
            <w:szCs w:val="24"/>
            <w:lang w:val="mt-MT"/>
          </w:rPr>
          <w:t xml:space="preserve"> </w:t>
        </w:r>
      </w:ins>
      <w:r w:rsidRPr="0037742B">
        <w:rPr>
          <w:sz w:val="24"/>
          <w:szCs w:val="24"/>
          <w:lang w:val="mt-MT"/>
        </w:rPr>
        <w:t>Lawrence Gonzi. Kull min</w:t>
      </w:r>
      <w:del w:id="279" w:author="TOSHIBA" w:date="2015-11-25T18:46:00Z">
        <w:r w:rsidRPr="0037742B" w:rsidDel="0026785F">
          <w:rPr>
            <w:sz w:val="24"/>
            <w:szCs w:val="24"/>
            <w:lang w:val="mt-MT"/>
          </w:rPr>
          <w:delText>n</w:delText>
        </w:r>
      </w:del>
      <w:r w:rsidRPr="0037742B">
        <w:rPr>
          <w:sz w:val="24"/>
          <w:szCs w:val="24"/>
          <w:lang w:val="mt-MT"/>
        </w:rPr>
        <w:t xml:space="preserve"> jixtieq jagħmel donazzjoni jista</w:t>
      </w:r>
      <w:ins w:id="280" w:author="TOSHIBA" w:date="2015-11-25T18:47:00Z">
        <w:r w:rsidR="0026785F">
          <w:rPr>
            <w:sz w:val="24"/>
            <w:szCs w:val="24"/>
            <w:lang w:val="mt-MT"/>
          </w:rPr>
          <w:t>’</w:t>
        </w:r>
      </w:ins>
      <w:del w:id="281" w:author="TOSHIBA" w:date="2015-11-25T18:47:00Z">
        <w:r w:rsidRPr="0037742B" w:rsidDel="0026785F">
          <w:rPr>
            <w:sz w:val="24"/>
            <w:szCs w:val="24"/>
            <w:lang w:val="mt-MT"/>
          </w:rPr>
          <w:delText>'</w:delText>
        </w:r>
      </w:del>
      <w:r w:rsidRPr="0037742B">
        <w:rPr>
          <w:sz w:val="24"/>
          <w:szCs w:val="24"/>
          <w:lang w:val="mt-MT"/>
        </w:rPr>
        <w:t xml:space="preserve"> jagħmel dan billi jiġi jżur id-Dar Ċentrali u jħalli donazzjoni filwaqt li jista</w:t>
      </w:r>
      <w:del w:id="282" w:author="TOSHIBA" w:date="2015-11-25T18:47:00Z">
        <w:r w:rsidRPr="0037742B" w:rsidDel="0026785F">
          <w:rPr>
            <w:sz w:val="24"/>
            <w:szCs w:val="24"/>
            <w:lang w:val="mt-MT"/>
          </w:rPr>
          <w:delText>'</w:delText>
        </w:r>
      </w:del>
      <w:ins w:id="283" w:author="TOSHIBA" w:date="2015-11-25T18:47:00Z">
        <w:r w:rsidR="0026785F">
          <w:rPr>
            <w:sz w:val="24"/>
            <w:szCs w:val="24"/>
            <w:lang w:val="mt-MT"/>
          </w:rPr>
          <w:t>’</w:t>
        </w:r>
      </w:ins>
      <w:r w:rsidRPr="0037742B">
        <w:rPr>
          <w:sz w:val="24"/>
          <w:szCs w:val="24"/>
          <w:lang w:val="mt-MT"/>
        </w:rPr>
        <w:t xml:space="preserve"> jagħti donazzjoni permezz tat-</w:t>
      </w:r>
      <w:del w:id="284" w:author="TOSHIBA" w:date="2015-11-25T18:47:00Z">
        <w:r w:rsidRPr="0037742B" w:rsidDel="0026785F">
          <w:rPr>
            <w:sz w:val="24"/>
            <w:szCs w:val="24"/>
            <w:lang w:val="mt-MT"/>
          </w:rPr>
          <w:delText xml:space="preserve"> </w:delText>
        </w:r>
      </w:del>
      <w:r w:rsidRPr="0037742B">
        <w:rPr>
          <w:sz w:val="24"/>
          <w:szCs w:val="24"/>
          <w:lang w:val="mt-MT"/>
        </w:rPr>
        <w:t>telefon</w:t>
      </w:r>
      <w:del w:id="285" w:author="TOSHIBA" w:date="2015-11-25T18:47:00Z">
        <w:r w:rsidRPr="0037742B" w:rsidDel="0026785F">
          <w:rPr>
            <w:sz w:val="24"/>
            <w:szCs w:val="24"/>
            <w:lang w:val="mt-MT"/>
          </w:rPr>
          <w:delText>e</w:delText>
        </w:r>
      </w:del>
      <w:r w:rsidRPr="0037742B">
        <w:rPr>
          <w:sz w:val="24"/>
          <w:szCs w:val="24"/>
          <w:lang w:val="mt-MT"/>
        </w:rPr>
        <w:t xml:space="preserve"> fuq in-numri tat-telefon</w:t>
      </w:r>
      <w:del w:id="286" w:author="TOSHIBA" w:date="2015-11-25T18:47:00Z">
        <w:r w:rsidRPr="0037742B" w:rsidDel="0026785F">
          <w:rPr>
            <w:sz w:val="24"/>
            <w:szCs w:val="24"/>
            <w:lang w:val="mt-MT"/>
          </w:rPr>
          <w:delText>e</w:delText>
        </w:r>
      </w:del>
      <w:r w:rsidRPr="0037742B">
        <w:rPr>
          <w:sz w:val="24"/>
          <w:szCs w:val="24"/>
          <w:lang w:val="mt-MT"/>
        </w:rPr>
        <w:t>. Il-maratona li se ssir nhar il-Ħadd li ġej f'</w:t>
      </w:r>
      <w:del w:id="287" w:author="TOSHIBA" w:date="2015-11-25T18:48:00Z">
        <w:r w:rsidRPr="0037742B" w:rsidDel="0026785F">
          <w:rPr>
            <w:sz w:val="24"/>
            <w:szCs w:val="24"/>
            <w:lang w:val="mt-MT"/>
          </w:rPr>
          <w:delText xml:space="preserve">nofs in- nhar </w:delText>
        </w:r>
      </w:del>
      <w:ins w:id="288" w:author="TOSHIBA" w:date="2015-11-25T18:48:00Z">
        <w:r w:rsidR="0026785F">
          <w:rPr>
            <w:sz w:val="24"/>
            <w:szCs w:val="24"/>
            <w:lang w:val="mt-MT"/>
          </w:rPr>
          <w:t xml:space="preserve">nofsinhar </w:t>
        </w:r>
      </w:ins>
      <w:r w:rsidRPr="0037742B">
        <w:rPr>
          <w:sz w:val="24"/>
          <w:szCs w:val="24"/>
          <w:lang w:val="mt-MT"/>
        </w:rPr>
        <w:t>se tixxandar fuq Net Tv u fuq Radio 101 minn filgħodu kmieni. Intant f'</w:t>
      </w:r>
      <w:ins w:id="289" w:author="TOSHIBA" w:date="2015-11-25T18:48:00Z">
        <w:r w:rsidR="0026785F">
          <w:rPr>
            <w:sz w:val="24"/>
            <w:szCs w:val="24"/>
            <w:lang w:val="mt-MT"/>
          </w:rPr>
          <w:t>s</w:t>
        </w:r>
      </w:ins>
      <w:del w:id="290" w:author="TOSHIBA" w:date="2015-11-25T18:48:00Z">
        <w:r w:rsidRPr="0037742B" w:rsidDel="0026785F">
          <w:rPr>
            <w:sz w:val="24"/>
            <w:szCs w:val="24"/>
            <w:lang w:val="mt-MT"/>
          </w:rPr>
          <w:delText>S</w:delText>
        </w:r>
      </w:del>
      <w:r w:rsidRPr="0037742B">
        <w:rPr>
          <w:sz w:val="24"/>
          <w:szCs w:val="24"/>
          <w:lang w:val="mt-MT"/>
        </w:rPr>
        <w:t>uppliment speċjali, is-sit elettroniku Maltarightnow.com se jkun qed iwassal ix-</w:t>
      </w:r>
      <w:del w:id="291" w:author="TOSHIBA" w:date="2015-11-27T11:07:00Z">
        <w:r w:rsidRPr="0037742B" w:rsidDel="000B1EE1">
          <w:rPr>
            <w:sz w:val="24"/>
            <w:szCs w:val="24"/>
            <w:lang w:val="mt-MT"/>
          </w:rPr>
          <w:delText xml:space="preserve"> </w:delText>
        </w:r>
      </w:del>
      <w:r w:rsidRPr="0037742B">
        <w:rPr>
          <w:sz w:val="24"/>
          <w:szCs w:val="24"/>
          <w:lang w:val="mt-MT"/>
        </w:rPr>
        <w:t xml:space="preserve">xandiriet diretti ta' </w:t>
      </w:r>
      <w:commentRangeStart w:id="292"/>
      <w:r w:rsidRPr="0037742B">
        <w:rPr>
          <w:sz w:val="24"/>
          <w:szCs w:val="24"/>
          <w:lang w:val="mt-MT"/>
        </w:rPr>
        <w:t>N</w:t>
      </w:r>
      <w:ins w:id="293" w:author="TOSHIBA" w:date="2015-11-26T13:37:00Z">
        <w:r w:rsidR="00EC47A7">
          <w:rPr>
            <w:sz w:val="24"/>
            <w:szCs w:val="24"/>
            <w:lang w:val="mt-MT"/>
          </w:rPr>
          <w:t>et</w:t>
        </w:r>
      </w:ins>
      <w:del w:id="294" w:author="TOSHIBA" w:date="2015-11-26T13:37:00Z">
        <w:r w:rsidRPr="0037742B" w:rsidDel="00EC47A7">
          <w:rPr>
            <w:sz w:val="24"/>
            <w:szCs w:val="24"/>
            <w:lang w:val="mt-MT"/>
          </w:rPr>
          <w:delText>ET</w:delText>
        </w:r>
      </w:del>
      <w:r w:rsidRPr="0037742B">
        <w:rPr>
          <w:sz w:val="24"/>
          <w:szCs w:val="24"/>
          <w:lang w:val="mt-MT"/>
        </w:rPr>
        <w:t xml:space="preserve"> </w:t>
      </w:r>
      <w:del w:id="295" w:author="TOSHIBA" w:date="2015-11-25T18:50:00Z">
        <w:r w:rsidRPr="0037742B" w:rsidDel="00E15769">
          <w:rPr>
            <w:sz w:val="24"/>
            <w:szCs w:val="24"/>
            <w:lang w:val="mt-MT"/>
          </w:rPr>
          <w:delText xml:space="preserve">Television </w:delText>
        </w:r>
      </w:del>
      <w:ins w:id="296" w:author="TOSHIBA" w:date="2015-11-25T18:50:00Z">
        <w:r w:rsidR="00E15769" w:rsidRPr="0037742B">
          <w:rPr>
            <w:sz w:val="24"/>
            <w:szCs w:val="24"/>
            <w:lang w:val="mt-MT"/>
          </w:rPr>
          <w:t>T</w:t>
        </w:r>
        <w:r w:rsidR="00E15769">
          <w:rPr>
            <w:sz w:val="24"/>
            <w:szCs w:val="24"/>
            <w:lang w:val="mt-MT"/>
          </w:rPr>
          <w:t>v</w:t>
        </w:r>
        <w:r w:rsidR="00E15769" w:rsidRPr="0037742B">
          <w:rPr>
            <w:sz w:val="24"/>
            <w:szCs w:val="24"/>
            <w:lang w:val="mt-MT"/>
          </w:rPr>
          <w:t xml:space="preserve"> </w:t>
        </w:r>
        <w:commentRangeEnd w:id="292"/>
        <w:r w:rsidR="00E15769">
          <w:rPr>
            <w:rStyle w:val="CommentReference"/>
          </w:rPr>
          <w:commentReference w:id="292"/>
        </w:r>
      </w:ins>
      <w:r w:rsidRPr="0037742B">
        <w:rPr>
          <w:sz w:val="24"/>
          <w:szCs w:val="24"/>
          <w:lang w:val="mt-MT"/>
        </w:rPr>
        <w:t>u Radio 101 Digital, kif ukoll l-</w:t>
      </w:r>
      <w:del w:id="297" w:author="TOSHIBA" w:date="2015-11-25T18:51:00Z">
        <w:r w:rsidRPr="0037742B" w:rsidDel="00E15769">
          <w:rPr>
            <w:sz w:val="24"/>
            <w:szCs w:val="24"/>
            <w:lang w:val="mt-MT"/>
          </w:rPr>
          <w:delText xml:space="preserve">opportunita' </w:delText>
        </w:r>
      </w:del>
      <w:ins w:id="298" w:author="TOSHIBA" w:date="2015-11-25T18:51:00Z">
        <w:r w:rsidR="00E15769">
          <w:rPr>
            <w:sz w:val="24"/>
            <w:szCs w:val="24"/>
            <w:lang w:val="mt-MT"/>
          </w:rPr>
          <w:t>opportunità</w:t>
        </w:r>
        <w:r w:rsidR="00E15769" w:rsidRPr="0037742B">
          <w:rPr>
            <w:sz w:val="24"/>
            <w:szCs w:val="24"/>
            <w:lang w:val="mt-MT"/>
          </w:rPr>
          <w:t xml:space="preserve"> </w:t>
        </w:r>
      </w:ins>
      <w:r w:rsidRPr="0037742B">
        <w:rPr>
          <w:sz w:val="24"/>
          <w:szCs w:val="24"/>
          <w:lang w:val="mt-MT"/>
        </w:rPr>
        <w:t xml:space="preserve">li </w:t>
      </w:r>
      <w:del w:id="299" w:author="TOSHIBA" w:date="2015-11-27T11:07:00Z">
        <w:r w:rsidRPr="0037742B" w:rsidDel="000B1EE1">
          <w:rPr>
            <w:sz w:val="24"/>
            <w:szCs w:val="24"/>
            <w:lang w:val="mt-MT"/>
          </w:rPr>
          <w:delText xml:space="preserve"> </w:delText>
        </w:r>
      </w:del>
      <w:r w:rsidRPr="0037742B">
        <w:rPr>
          <w:sz w:val="24"/>
          <w:szCs w:val="24"/>
          <w:lang w:val="mt-MT"/>
        </w:rPr>
        <w:t xml:space="preserve">wieħed jagħti donazzjoni </w:t>
      </w:r>
      <w:r w:rsidRPr="00E15769">
        <w:rPr>
          <w:i/>
          <w:sz w:val="24"/>
          <w:szCs w:val="24"/>
          <w:lang w:val="mt-MT"/>
          <w:rPrChange w:id="300" w:author="TOSHIBA" w:date="2015-11-25T18:51:00Z">
            <w:rPr>
              <w:sz w:val="24"/>
              <w:szCs w:val="24"/>
              <w:lang w:val="mt-MT"/>
            </w:rPr>
          </w:rPrChange>
        </w:rPr>
        <w:t>online</w:t>
      </w:r>
      <w:r w:rsidRPr="0037742B">
        <w:rPr>
          <w:sz w:val="24"/>
          <w:szCs w:val="24"/>
          <w:lang w:val="mt-MT"/>
        </w:rPr>
        <w:t>.</w:t>
      </w:r>
    </w:p>
    <w:p w14:paraId="5EA9C432" w14:textId="77777777" w:rsidR="003D47D9" w:rsidRPr="003D47D9" w:rsidRDefault="003D47D9" w:rsidP="003D47D9">
      <w:pPr>
        <w:pBdr>
          <w:bottom w:val="double" w:sz="6" w:space="1" w:color="auto"/>
        </w:pBdr>
        <w:spacing w:after="0"/>
        <w:rPr>
          <w:b/>
          <w:sz w:val="24"/>
          <w:szCs w:val="24"/>
          <w:lang w:val="mt-MT"/>
        </w:rPr>
      </w:pPr>
      <w:r w:rsidRPr="003D47D9">
        <w:rPr>
          <w:b/>
          <w:sz w:val="24"/>
          <w:szCs w:val="24"/>
          <w:lang w:val="mt-MT"/>
        </w:rPr>
        <w:t>Ngħaddu għal servizz bil-mistoqsijiet u t-tweġibiet parlamentari...</w:t>
      </w:r>
    </w:p>
    <w:p w14:paraId="31D8972B" w14:textId="77777777" w:rsidR="003D47D9" w:rsidRPr="00934766" w:rsidRDefault="003D47D9" w:rsidP="003D47D9">
      <w:pPr>
        <w:spacing w:after="0"/>
        <w:rPr>
          <w:rFonts w:ascii="Verdana" w:hAnsi="Verdana"/>
          <w:b/>
          <w:sz w:val="24"/>
          <w:szCs w:val="24"/>
          <w:lang w:val="mt-MT"/>
        </w:rPr>
      </w:pPr>
    </w:p>
    <w:p w14:paraId="5D2C20C4" w14:textId="77777777" w:rsidR="003D47D9" w:rsidRPr="003D47D9" w:rsidRDefault="003D47D9" w:rsidP="009F26EC">
      <w:pPr>
        <w:shd w:val="clear" w:color="auto" w:fill="FFFFFF"/>
        <w:spacing w:after="0" w:line="480" w:lineRule="auto"/>
        <w:ind w:right="225"/>
        <w:jc w:val="both"/>
        <w:textAlignment w:val="baseline"/>
        <w:rPr>
          <w:sz w:val="24"/>
          <w:szCs w:val="24"/>
          <w:lang w:val="mt-MT"/>
        </w:rPr>
      </w:pPr>
      <w:r w:rsidRPr="003D47D9">
        <w:rPr>
          <w:sz w:val="24"/>
          <w:szCs w:val="24"/>
          <w:lang w:val="mt-MT"/>
        </w:rPr>
        <w:t xml:space="preserve">=== Bejn l-2013 u l-2014, kien hemm 4,185 rapport b’rabta ma’ reati ta’ serq li saru f’San Ġiljan.  Dan qalu l-Ministru għall-Intern u s-Sigurtà Nazzjonali Carmelo Abela waqt li kien qiegħed iwieġeb fil-Parlament għall-mistoqsija tad-Deputat tal-Oppożizzjoni Carmelo Mifsud Bonnici.  Fl-2014, ir-rapporti ta’ serq f’San Ġiljan naqsu b’213-il rapport meta mqabbel mas-sena ta’ qabel. Madanakollu xorta kien hemm 1,986 rapport. Fl-2013 kien hemm 2,199 rapport.  Matul is-sena li għaddiet diversi residenti </w:t>
      </w:r>
      <w:del w:id="301" w:author="TOSHIBA" w:date="2015-11-27T11:07:00Z">
        <w:r w:rsidRPr="003D47D9" w:rsidDel="000B1EE1">
          <w:rPr>
            <w:sz w:val="24"/>
            <w:szCs w:val="24"/>
            <w:lang w:val="mt-MT"/>
          </w:rPr>
          <w:delText xml:space="preserve"> </w:delText>
        </w:r>
      </w:del>
      <w:r w:rsidRPr="003D47D9">
        <w:rPr>
          <w:sz w:val="24"/>
          <w:szCs w:val="24"/>
          <w:lang w:val="mt-MT"/>
        </w:rPr>
        <w:t>kienu wrew it-tħassib tagħhom ma’ Newsbook.com.mt għall-ammont ta’ każi  ta’ serq f’San Ġiljan u fil-madwar. Kien irriżulta wkoll li fl-għassa tas-Swieqi kienu qed isiru madwar ħames rapporti kuljum mir-residenti.</w:t>
      </w:r>
      <w:ins w:id="302" w:author="TOSHIBA" w:date="2015-11-25T18:55:00Z">
        <w:r w:rsidR="00E15769">
          <w:rPr>
            <w:sz w:val="24"/>
            <w:szCs w:val="24"/>
            <w:lang w:val="mt-MT"/>
          </w:rPr>
          <w:t xml:space="preserve"> </w:t>
        </w:r>
      </w:ins>
      <w:r w:rsidRPr="003D47D9">
        <w:rPr>
          <w:sz w:val="24"/>
          <w:szCs w:val="24"/>
          <w:lang w:val="mt-MT"/>
        </w:rPr>
        <w:t>Tant hu hekk li kienet saret petizzjoni onlajn biex jiżdiedu l-Pulizija fl-għases u anke fit-toroq tal-inħawi ta’ San Ġiljan.</w:t>
      </w:r>
    </w:p>
    <w:p w14:paraId="00F1D85F" w14:textId="77777777" w:rsidR="003D47D9" w:rsidRPr="003D47D9" w:rsidRDefault="003D47D9" w:rsidP="009F26EC">
      <w:pPr>
        <w:shd w:val="clear" w:color="auto" w:fill="FFFFFF"/>
        <w:spacing w:after="0" w:line="480" w:lineRule="auto"/>
        <w:ind w:right="225"/>
        <w:jc w:val="both"/>
        <w:textAlignment w:val="baseline"/>
        <w:rPr>
          <w:sz w:val="24"/>
          <w:szCs w:val="24"/>
          <w:lang w:val="mt-MT"/>
        </w:rPr>
      </w:pPr>
    </w:p>
    <w:p w14:paraId="59066DD5" w14:textId="77777777" w:rsidR="003D47D9" w:rsidRPr="003D47D9" w:rsidRDefault="003D47D9" w:rsidP="009F26EC">
      <w:pPr>
        <w:shd w:val="clear" w:color="auto" w:fill="FFFFFF"/>
        <w:spacing w:after="0" w:line="480" w:lineRule="auto"/>
        <w:ind w:right="225"/>
        <w:jc w:val="both"/>
        <w:textAlignment w:val="baseline"/>
        <w:rPr>
          <w:sz w:val="24"/>
          <w:szCs w:val="24"/>
          <w:lang w:val="mt-MT"/>
        </w:rPr>
      </w:pPr>
      <w:r w:rsidRPr="003D47D9">
        <w:rPr>
          <w:sz w:val="24"/>
          <w:szCs w:val="24"/>
          <w:lang w:val="mt-MT"/>
        </w:rPr>
        <w:t>=== It-tariffa għall-ħruġ tal-passaporti bejn April u Awwissu mhux se togħla minn €70 għal €100 kif kien ingħad, iżda se titla’ għal €80.</w:t>
      </w:r>
    </w:p>
    <w:p w14:paraId="66B05C7E" w14:textId="77777777" w:rsidR="003D47D9" w:rsidRPr="003D47D9" w:rsidRDefault="003D47D9" w:rsidP="009F26EC">
      <w:pPr>
        <w:shd w:val="clear" w:color="auto" w:fill="FFFFFF"/>
        <w:spacing w:after="0" w:line="480" w:lineRule="auto"/>
        <w:ind w:right="225"/>
        <w:jc w:val="both"/>
        <w:textAlignment w:val="baseline"/>
        <w:rPr>
          <w:sz w:val="24"/>
          <w:szCs w:val="24"/>
          <w:lang w:val="mt-MT"/>
        </w:rPr>
      </w:pPr>
      <w:r w:rsidRPr="003D47D9">
        <w:rPr>
          <w:sz w:val="24"/>
          <w:szCs w:val="24"/>
          <w:lang w:val="mt-MT"/>
        </w:rPr>
        <w:t>Dan qalu l-Ministru għall-Intern Carmelo Abela fil-Parlament waqt l-intervent tiegħu dwar l-Abbozz tal-Estimi.</w:t>
      </w:r>
    </w:p>
    <w:p w14:paraId="16D94A75" w14:textId="77777777" w:rsidR="003D47D9" w:rsidRPr="003D47D9" w:rsidRDefault="003D47D9" w:rsidP="009F26EC">
      <w:pPr>
        <w:shd w:val="clear" w:color="auto" w:fill="FFFFFF"/>
        <w:spacing w:after="0" w:line="480" w:lineRule="auto"/>
        <w:ind w:right="225"/>
        <w:jc w:val="both"/>
        <w:textAlignment w:val="baseline"/>
        <w:rPr>
          <w:sz w:val="24"/>
          <w:szCs w:val="24"/>
          <w:lang w:val="mt-MT"/>
        </w:rPr>
      </w:pPr>
      <w:r w:rsidRPr="003D47D9">
        <w:rPr>
          <w:sz w:val="24"/>
          <w:szCs w:val="24"/>
          <w:lang w:val="mt-MT"/>
        </w:rPr>
        <w:t xml:space="preserve">Il-Ministru spjega li se tiddaħħal emenda biex bejn April u Awwissu t-tariffa għall-ħruġ tal-passaport se tiżdied b’€10. “Din iż-żieda għandha sservi ta’ inċentiv biex dak li jkun ma </w:t>
      </w:r>
      <w:del w:id="303" w:author="TOSHIBA" w:date="2015-11-25T18:57:00Z">
        <w:r w:rsidRPr="003D47D9" w:rsidDel="00E15769">
          <w:rPr>
            <w:sz w:val="24"/>
            <w:szCs w:val="24"/>
            <w:lang w:val="mt-MT"/>
          </w:rPr>
          <w:delText xml:space="preserve">jħalliex </w:delText>
        </w:r>
      </w:del>
      <w:ins w:id="304" w:author="TOSHIBA" w:date="2015-11-25T18:57:00Z">
        <w:r w:rsidR="00E15769">
          <w:rPr>
            <w:sz w:val="24"/>
            <w:szCs w:val="24"/>
            <w:lang w:val="mt-MT"/>
          </w:rPr>
          <w:t>jħallix</w:t>
        </w:r>
        <w:r w:rsidR="00E15769" w:rsidRPr="003D47D9">
          <w:rPr>
            <w:sz w:val="24"/>
            <w:szCs w:val="24"/>
            <w:lang w:val="mt-MT"/>
          </w:rPr>
          <w:t xml:space="preserve"> </w:t>
        </w:r>
      </w:ins>
      <w:r w:rsidRPr="003D47D9">
        <w:rPr>
          <w:sz w:val="24"/>
          <w:szCs w:val="24"/>
          <w:lang w:val="mt-MT"/>
        </w:rPr>
        <w:t>għall-aħħar” spjega l-Ministru.  Carmelo Abela qal li filwaqt li kien ingħad li t-tariffa se titla’ minn €70 għal €100, iż-żieda għal €80 “hija aktar raġonevoli."</w:t>
      </w:r>
    </w:p>
    <w:p w14:paraId="290A2792" w14:textId="77777777" w:rsidR="003D47D9" w:rsidRPr="003D47D9" w:rsidRDefault="003D47D9" w:rsidP="009F26EC">
      <w:pPr>
        <w:spacing w:after="0" w:line="480" w:lineRule="auto"/>
        <w:jc w:val="both"/>
        <w:rPr>
          <w:sz w:val="24"/>
          <w:szCs w:val="24"/>
          <w:lang w:val="mt-MT"/>
        </w:rPr>
      </w:pPr>
    </w:p>
    <w:p w14:paraId="059CE74E" w14:textId="77777777" w:rsidR="003D47D9" w:rsidRPr="003D47D9" w:rsidRDefault="003D47D9" w:rsidP="009F26EC">
      <w:pPr>
        <w:shd w:val="clear" w:color="auto" w:fill="FFFFFF"/>
        <w:spacing w:after="0" w:line="480" w:lineRule="auto"/>
        <w:ind w:right="225"/>
        <w:jc w:val="both"/>
        <w:textAlignment w:val="baseline"/>
        <w:rPr>
          <w:sz w:val="24"/>
          <w:szCs w:val="24"/>
          <w:lang w:val="mt-MT"/>
        </w:rPr>
      </w:pPr>
      <w:r w:rsidRPr="003D47D9">
        <w:rPr>
          <w:sz w:val="24"/>
          <w:szCs w:val="24"/>
          <w:lang w:val="mt-MT"/>
        </w:rPr>
        <w:t>=== Fl-iskejjel primarji u sekondarji tal-Knisja u dawk Indipendenti hemm ftit aktar minn 900 Learning Support Assistant</w:t>
      </w:r>
      <w:del w:id="305" w:author="TOSHIBA" w:date="2015-11-25T18:58:00Z">
        <w:r w:rsidRPr="003D47D9" w:rsidDel="00E15769">
          <w:rPr>
            <w:sz w:val="24"/>
            <w:szCs w:val="24"/>
            <w:lang w:val="mt-MT"/>
          </w:rPr>
          <w:delText>s</w:delText>
        </w:r>
      </w:del>
      <w:r w:rsidRPr="003D47D9">
        <w:rPr>
          <w:sz w:val="24"/>
          <w:szCs w:val="24"/>
          <w:lang w:val="mt-MT"/>
        </w:rPr>
        <w:t> li jitħallsu mill-Ministeru għall-Edukazzjoni.  L-akbar ammont ta’ LSAs jinsabu fl-iskejjel tal-Knisja. F’dawk primarji hemm 423 assistent u 322 fi skejjel sekondarji. L-iżgħar ammont jinsab</w:t>
      </w:r>
      <w:del w:id="306" w:author="TOSHIBA" w:date="2015-11-25T18:58:00Z">
        <w:r w:rsidRPr="003D47D9" w:rsidDel="00E15769">
          <w:rPr>
            <w:sz w:val="24"/>
            <w:szCs w:val="24"/>
            <w:lang w:val="mt-MT"/>
          </w:rPr>
          <w:delText>u</w:delText>
        </w:r>
      </w:del>
      <w:r w:rsidRPr="003D47D9">
        <w:rPr>
          <w:sz w:val="24"/>
          <w:szCs w:val="24"/>
          <w:lang w:val="mt-MT"/>
        </w:rPr>
        <w:t xml:space="preserve"> fl-iskejjel sekondarji Indipendenti.</w:t>
      </w:r>
    </w:p>
    <w:p w14:paraId="6F6257F3" w14:textId="77777777" w:rsidR="003D47D9" w:rsidRPr="003D47D9" w:rsidRDefault="003D47D9" w:rsidP="009F26EC">
      <w:pPr>
        <w:shd w:val="clear" w:color="auto" w:fill="FFFFFF"/>
        <w:spacing w:after="0" w:line="480" w:lineRule="auto"/>
        <w:ind w:right="225"/>
        <w:jc w:val="both"/>
        <w:textAlignment w:val="baseline"/>
        <w:rPr>
          <w:sz w:val="24"/>
          <w:szCs w:val="24"/>
          <w:lang w:val="mt-MT"/>
        </w:rPr>
      </w:pPr>
      <w:r w:rsidRPr="003D47D9">
        <w:rPr>
          <w:sz w:val="24"/>
          <w:szCs w:val="24"/>
          <w:lang w:val="mt-MT"/>
        </w:rPr>
        <w:t>Dan ħareġ mit-tweġiba tal-Ministru għall-Edukazzjoni Evarist Bartolo għall-Mistoqsija Parlamentari tad-Deputat Nazzjonalista George Pullicino.</w:t>
      </w:r>
    </w:p>
    <w:p w14:paraId="2AD50375" w14:textId="77777777" w:rsidR="004E71C7" w:rsidRDefault="004E71C7" w:rsidP="009F26EC">
      <w:pPr>
        <w:spacing w:line="480" w:lineRule="auto"/>
        <w:jc w:val="both"/>
        <w:rPr>
          <w:sz w:val="24"/>
          <w:szCs w:val="24"/>
          <w:lang w:val="mt-MT"/>
        </w:rPr>
      </w:pPr>
    </w:p>
    <w:p w14:paraId="48F274D9" w14:textId="77777777" w:rsidR="009F26EC" w:rsidRPr="009F26EC" w:rsidRDefault="009F26EC" w:rsidP="009F26EC">
      <w:pPr>
        <w:spacing w:line="480" w:lineRule="auto"/>
        <w:jc w:val="both"/>
        <w:rPr>
          <w:b/>
          <w:sz w:val="24"/>
          <w:szCs w:val="24"/>
          <w:lang w:val="mt-MT"/>
        </w:rPr>
      </w:pPr>
      <w:r w:rsidRPr="009F26EC">
        <w:rPr>
          <w:b/>
          <w:sz w:val="24"/>
          <w:szCs w:val="24"/>
          <w:lang w:val="mt-MT"/>
        </w:rPr>
        <w:t>Infermiera rtirati</w:t>
      </w:r>
    </w:p>
    <w:p w14:paraId="18797E67" w14:textId="77777777" w:rsidR="009F26EC" w:rsidRPr="009F26EC" w:rsidRDefault="009F26EC" w:rsidP="009F26EC">
      <w:pPr>
        <w:spacing w:line="480" w:lineRule="auto"/>
        <w:jc w:val="both"/>
        <w:rPr>
          <w:sz w:val="24"/>
          <w:szCs w:val="24"/>
          <w:lang w:val="mt-MT"/>
        </w:rPr>
      </w:pPr>
      <w:r w:rsidRPr="009F26EC">
        <w:rPr>
          <w:sz w:val="24"/>
          <w:szCs w:val="24"/>
          <w:lang w:val="mt-MT"/>
        </w:rPr>
        <w:t>Il-Gvern irid jimpjega infermiera u qwiebel li ħarġu bil-pensjoni jew li se jirtiraw sal-aħħar tas-sena. Dan, aktarx, biex jipprova jissodisfa l-ħtieġa ta’ mijiet ta’ infermiera li huma nieqsa u li f’Malta m’hawnx. RTK News jiżvela li bħalissa l-Gvern għandu sejħa għall-impjieg, kif se nisimgħu fis-servizz.</w:t>
      </w:r>
      <w:r>
        <w:rPr>
          <w:sz w:val="24"/>
          <w:szCs w:val="24"/>
          <w:lang w:val="mt-MT"/>
        </w:rPr>
        <w:t>&gt;&gt;&gt;</w:t>
      </w:r>
    </w:p>
    <w:p w14:paraId="07F2F988" w14:textId="77777777" w:rsidR="009F26EC" w:rsidRPr="009F26EC" w:rsidRDefault="009F26EC" w:rsidP="009F26EC">
      <w:pPr>
        <w:spacing w:line="480" w:lineRule="auto"/>
        <w:jc w:val="both"/>
        <w:rPr>
          <w:sz w:val="24"/>
          <w:szCs w:val="24"/>
          <w:lang w:val="mt-MT"/>
        </w:rPr>
      </w:pPr>
      <w:r w:rsidRPr="009F26EC">
        <w:rPr>
          <w:sz w:val="24"/>
          <w:szCs w:val="24"/>
          <w:lang w:val="mt-MT"/>
        </w:rPr>
        <w:t>Wara li fl-aħħar sentejn il-Gvern daħħal pulizija rtirati lura fil-Korp, jidher li issa l-istess se jkun qed jagħmel fejn jidħlu l-infermiera.</w:t>
      </w:r>
    </w:p>
    <w:p w14:paraId="0F5B8E28" w14:textId="77777777" w:rsidR="009F26EC" w:rsidRPr="009F26EC" w:rsidRDefault="009F26EC" w:rsidP="009F26EC">
      <w:pPr>
        <w:spacing w:line="480" w:lineRule="auto"/>
        <w:jc w:val="both"/>
        <w:rPr>
          <w:sz w:val="24"/>
          <w:szCs w:val="24"/>
          <w:lang w:val="mt-MT"/>
        </w:rPr>
      </w:pPr>
      <w:r w:rsidRPr="009F26EC">
        <w:rPr>
          <w:sz w:val="24"/>
          <w:szCs w:val="24"/>
          <w:lang w:val="mt-MT"/>
        </w:rPr>
        <w:t>RTK News hu infurmat li l-Gvern bħalissa għandu sejħa għal infermiera u qwiebel ikkwalifikati, li sal-aħħar tas-sena jkunu laħqu l-età tal-irtirar, biex jerġgħu jiġu impjegati mad-Diviżjoni tas-Saħħa.</w:t>
      </w:r>
    </w:p>
    <w:p w14:paraId="46694D67" w14:textId="77777777" w:rsidR="009F26EC" w:rsidRPr="009F26EC" w:rsidRDefault="009F26EC" w:rsidP="009F26EC">
      <w:pPr>
        <w:spacing w:line="480" w:lineRule="auto"/>
        <w:jc w:val="both"/>
        <w:rPr>
          <w:sz w:val="24"/>
          <w:szCs w:val="24"/>
          <w:lang w:val="mt-MT"/>
        </w:rPr>
      </w:pPr>
      <w:r w:rsidRPr="009F26EC">
        <w:rPr>
          <w:sz w:val="24"/>
          <w:szCs w:val="24"/>
          <w:lang w:val="mt-MT"/>
        </w:rPr>
        <w:t xml:space="preserve">Is-sejħa hi miftuħa wkoll għal infermiera u qwiebel li qatt ma ħadmu mal-istat imma li wara li joħorġu bil-pensjoni jistgħu jiġu impjegati għall-ewwel darba mal-Gvern. </w:t>
      </w:r>
    </w:p>
    <w:p w14:paraId="50CB3D16" w14:textId="77777777" w:rsidR="009F26EC" w:rsidRPr="009F26EC" w:rsidRDefault="009F26EC" w:rsidP="009F26EC">
      <w:pPr>
        <w:spacing w:line="480" w:lineRule="auto"/>
        <w:jc w:val="both"/>
        <w:rPr>
          <w:sz w:val="24"/>
          <w:szCs w:val="24"/>
          <w:lang w:val="mt-MT"/>
        </w:rPr>
      </w:pPr>
      <w:r w:rsidRPr="009F26EC">
        <w:rPr>
          <w:sz w:val="24"/>
          <w:szCs w:val="24"/>
          <w:lang w:val="mt-MT"/>
        </w:rPr>
        <w:t xml:space="preserve">Il-kuntratt li qed joffri l-Gvern hu ta’ xogħol </w:t>
      </w:r>
      <w:r w:rsidRPr="009E4A04">
        <w:rPr>
          <w:i/>
          <w:sz w:val="24"/>
          <w:szCs w:val="24"/>
          <w:lang w:val="mt-MT"/>
          <w:rPrChange w:id="307" w:author="TOSHIBA" w:date="2015-11-25T19:01:00Z">
            <w:rPr>
              <w:sz w:val="24"/>
              <w:szCs w:val="24"/>
              <w:lang w:val="mt-MT"/>
            </w:rPr>
          </w:rPrChange>
        </w:rPr>
        <w:t>full-time</w:t>
      </w:r>
      <w:r w:rsidRPr="009F26EC">
        <w:rPr>
          <w:sz w:val="24"/>
          <w:szCs w:val="24"/>
          <w:lang w:val="mt-MT"/>
        </w:rPr>
        <w:t xml:space="preserve"> imma wkoll </w:t>
      </w:r>
      <w:r w:rsidRPr="009E4A04">
        <w:rPr>
          <w:i/>
          <w:sz w:val="24"/>
          <w:szCs w:val="24"/>
          <w:lang w:val="mt-MT"/>
          <w:rPrChange w:id="308" w:author="TOSHIBA" w:date="2015-11-25T19:01:00Z">
            <w:rPr>
              <w:sz w:val="24"/>
              <w:szCs w:val="24"/>
              <w:lang w:val="mt-MT"/>
            </w:rPr>
          </w:rPrChange>
        </w:rPr>
        <w:t>part-time</w:t>
      </w:r>
      <w:r w:rsidRPr="009F26EC">
        <w:rPr>
          <w:sz w:val="24"/>
          <w:szCs w:val="24"/>
          <w:lang w:val="mt-MT"/>
        </w:rPr>
        <w:t>, sa massimu ta’ 42 xahar</w:t>
      </w:r>
      <w:ins w:id="309" w:author="TOSHIBA" w:date="2015-11-25T19:02:00Z">
        <w:r w:rsidR="009E4A04">
          <w:rPr>
            <w:sz w:val="24"/>
            <w:szCs w:val="24"/>
            <w:lang w:val="mt-MT"/>
          </w:rPr>
          <w:t>,</w:t>
        </w:r>
      </w:ins>
      <w:r w:rsidRPr="009F26EC">
        <w:rPr>
          <w:sz w:val="24"/>
          <w:szCs w:val="24"/>
          <w:lang w:val="mt-MT"/>
        </w:rPr>
        <w:t xml:space="preserve"> jew tliet snin u nofs, jew sakemm l-infermiera jew il-qabla tkun għalqet 65 sena. Jidher li din mhix l-ewwel darba li l-Gvern ħareġ din is-sejħa għalkemm s’issa ma </w:t>
      </w:r>
      <w:ins w:id="310" w:author="TOSHIBA" w:date="2015-11-25T19:02:00Z">
        <w:r w:rsidR="009E4A04">
          <w:rPr>
            <w:sz w:val="24"/>
            <w:szCs w:val="24"/>
            <w:lang w:val="mt-MT"/>
          </w:rPr>
          <w:t>i</w:t>
        </w:r>
      </w:ins>
      <w:r w:rsidRPr="009F26EC">
        <w:rPr>
          <w:sz w:val="24"/>
          <w:szCs w:val="24"/>
          <w:lang w:val="mt-MT"/>
        </w:rPr>
        <w:t xml:space="preserve">mpjega ebda infermiera jew qabla li rtirat. </w:t>
      </w:r>
    </w:p>
    <w:p w14:paraId="1FF35893" w14:textId="77777777" w:rsidR="009F26EC" w:rsidRPr="009F26EC" w:rsidRDefault="009F26EC" w:rsidP="009F26EC">
      <w:pPr>
        <w:spacing w:line="480" w:lineRule="auto"/>
        <w:jc w:val="both"/>
        <w:rPr>
          <w:sz w:val="24"/>
          <w:szCs w:val="24"/>
          <w:lang w:val="mt-MT"/>
        </w:rPr>
      </w:pPr>
      <w:del w:id="311" w:author="TOSHIBA" w:date="2015-11-25T19:02:00Z">
        <w:r w:rsidRPr="009F26EC" w:rsidDel="009E4A04">
          <w:rPr>
            <w:sz w:val="24"/>
            <w:szCs w:val="24"/>
            <w:lang w:val="mt-MT"/>
          </w:rPr>
          <w:delText>Il-u</w:delText>
        </w:r>
      </w:del>
      <w:del w:id="312" w:author="TOSHIBA" w:date="2015-11-25T19:03:00Z">
        <w:r w:rsidRPr="009F26EC" w:rsidDel="009E4A04">
          <w:rPr>
            <w:sz w:val="24"/>
            <w:szCs w:val="24"/>
            <w:lang w:val="mt-MT"/>
          </w:rPr>
          <w:delText>njin tal-infermiera u l-qwiebel</w:delText>
        </w:r>
      </w:del>
      <w:ins w:id="313" w:author="TOSHIBA" w:date="2015-11-25T19:03:00Z">
        <w:r w:rsidR="009E4A04">
          <w:rPr>
            <w:sz w:val="24"/>
            <w:szCs w:val="24"/>
            <w:lang w:val="mt-MT"/>
          </w:rPr>
          <w:t>L-Unjin tal-Infermiera u l-Qwiebel</w:t>
        </w:r>
      </w:ins>
      <w:r w:rsidRPr="009F26EC">
        <w:rPr>
          <w:sz w:val="24"/>
          <w:szCs w:val="24"/>
          <w:lang w:val="mt-MT"/>
        </w:rPr>
        <w:t xml:space="preserve"> (MUMN) fi stqarrija iebsa lbieraħ sfidat lill-Gvern biex jgħid minn fejn se jġib il-ħaddiema kkwalifikati meħtieġa biex jibdel l-isptar Boffa fi sptar ġenerali sal-aħħar tas-sena meta bħalissa hemm diġà nuqqas ta’ 300 infermier. </w:t>
      </w:r>
    </w:p>
    <w:p w14:paraId="5599C23D" w14:textId="77777777" w:rsidR="009F26EC" w:rsidRPr="009F26EC" w:rsidRDefault="009F26EC" w:rsidP="009F26EC">
      <w:pPr>
        <w:spacing w:line="480" w:lineRule="auto"/>
        <w:jc w:val="both"/>
        <w:rPr>
          <w:sz w:val="24"/>
          <w:szCs w:val="24"/>
          <w:lang w:val="mt-MT"/>
        </w:rPr>
      </w:pPr>
      <w:r w:rsidRPr="009F26EC">
        <w:rPr>
          <w:sz w:val="24"/>
          <w:szCs w:val="24"/>
          <w:lang w:val="mt-MT"/>
        </w:rPr>
        <w:t xml:space="preserve">Il-President tal-MUMN, Paul Pace, saħaq li parti sostanzjali minn kważi 240 infermier barrani </w:t>
      </w:r>
      <w:ins w:id="314" w:author="TOSHIBA" w:date="2015-11-25T19:04:00Z">
        <w:r w:rsidR="009E4A04">
          <w:rPr>
            <w:sz w:val="24"/>
            <w:szCs w:val="24"/>
            <w:lang w:val="mt-MT"/>
          </w:rPr>
          <w:t>i</w:t>
        </w:r>
      </w:ins>
      <w:r w:rsidRPr="009F26EC">
        <w:rPr>
          <w:sz w:val="24"/>
          <w:szCs w:val="24"/>
          <w:lang w:val="mt-MT"/>
        </w:rPr>
        <w:t xml:space="preserve">mpjegati fl-aħħar snin, qed joħolqu diffikultajiet kbar għax mhumiex kapaċi jitkellmu jew jifhmu l-Malti jew l-Ingliż. </w:t>
      </w:r>
    </w:p>
    <w:p w14:paraId="06BD78E7" w14:textId="77777777" w:rsidR="003D47D9" w:rsidRPr="0037742B" w:rsidRDefault="009F26EC" w:rsidP="009F26EC">
      <w:pPr>
        <w:spacing w:line="480" w:lineRule="auto"/>
        <w:jc w:val="both"/>
        <w:rPr>
          <w:sz w:val="24"/>
          <w:szCs w:val="24"/>
          <w:lang w:val="mt-MT"/>
        </w:rPr>
      </w:pPr>
      <w:r w:rsidRPr="009F26EC">
        <w:rPr>
          <w:sz w:val="24"/>
          <w:szCs w:val="24"/>
          <w:lang w:val="mt-MT"/>
        </w:rPr>
        <w:t>Waqt li fl-2014 il-Gvern impjega 99 infermier barrani biex jipprova jlaħħaq mal-ħtieġa tal-ħaddiema, fl-aħħar sentejn reġa’ daħħal 75 pulizija li kienu rtiraw, biex issa qed jerġgħu jagħtu servizz fil-Korp. Għalkemm il-parti l-kbira ta’ dawn il-pulizija kienu rtiraw fl-aħħar snin u għadhom taħt il-55 sena, hemm ukoll uffiċjali li kienu rtiraw fis-snin 80.</w:t>
      </w:r>
    </w:p>
    <w:sectPr w:rsidR="003D47D9" w:rsidRPr="0037742B" w:rsidSect="009F26EC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5" w:author="TOSHIBA" w:date="2015-11-25T19:12:00Z" w:initials="vf">
    <w:p w14:paraId="2DD3E81F" w14:textId="77777777" w:rsidR="004A0048" w:rsidRPr="004A0048" w:rsidRDefault="004A0048">
      <w:pPr>
        <w:pStyle w:val="CommentText"/>
        <w:rPr>
          <w:lang w:val="mt-MT"/>
        </w:rPr>
      </w:pPr>
      <w:r>
        <w:rPr>
          <w:rStyle w:val="CommentReference"/>
        </w:rPr>
        <w:annotationRef/>
      </w:r>
      <w:r w:rsidR="0042726A">
        <w:rPr>
          <w:lang w:val="mt-MT"/>
        </w:rPr>
        <w:t xml:space="preserve">Konsistenza - </w:t>
      </w:r>
      <w:r>
        <w:rPr>
          <w:lang w:val="mt-MT"/>
        </w:rPr>
        <w:t>għax iżjed ’il fuq ġiet użata l-kelma importat</w:t>
      </w:r>
      <w:r w:rsidR="0042726A">
        <w:rPr>
          <w:lang w:val="mt-MT"/>
        </w:rPr>
        <w:t>i</w:t>
      </w:r>
    </w:p>
  </w:comment>
  <w:comment w:id="211" w:author="TOSHIBA" w:date="2015-11-25T19:05:00Z" w:initials="vf">
    <w:p w14:paraId="357CBB90" w14:textId="77777777" w:rsidR="00E15769" w:rsidRPr="00E15769" w:rsidRDefault="00E15769">
      <w:pPr>
        <w:pStyle w:val="CommentText"/>
        <w:rPr>
          <w:lang w:val="mt-MT"/>
        </w:rPr>
      </w:pPr>
      <w:r>
        <w:rPr>
          <w:rStyle w:val="CommentReference"/>
        </w:rPr>
        <w:annotationRef/>
      </w:r>
      <w:r>
        <w:rPr>
          <w:lang w:val="mt-MT"/>
        </w:rPr>
        <w:t>Konsistenza – użata Camper and Nicholsons 6 darbiet iżjed ’il fuq.</w:t>
      </w:r>
    </w:p>
  </w:comment>
  <w:comment w:id="292" w:author="TOSHIBA" w:date="2015-11-25T19:05:00Z" w:initials="vf">
    <w:p w14:paraId="0D345609" w14:textId="77777777" w:rsidR="00E15769" w:rsidRPr="00E15769" w:rsidRDefault="00E15769">
      <w:pPr>
        <w:pStyle w:val="CommentText"/>
        <w:rPr>
          <w:lang w:val="mt-MT"/>
        </w:rPr>
      </w:pPr>
      <w:r>
        <w:rPr>
          <w:rStyle w:val="CommentReference"/>
        </w:rPr>
        <w:annotationRef/>
      </w:r>
      <w:r>
        <w:rPr>
          <w:lang w:val="mt-MT"/>
        </w:rPr>
        <w:t>biex tkun konsistenti ma’ kif użata iżjed ’il fuq.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DD3E81F" w15:done="0"/>
  <w15:commentEx w15:paraId="357CBB90" w15:done="0"/>
  <w15:commentEx w15:paraId="0D34560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2F8261" w14:textId="77777777" w:rsidR="00F96115" w:rsidRDefault="00F96115" w:rsidP="00542EBF">
      <w:pPr>
        <w:spacing w:after="0" w:line="240" w:lineRule="auto"/>
      </w:pPr>
      <w:r>
        <w:separator/>
      </w:r>
    </w:p>
  </w:endnote>
  <w:endnote w:type="continuationSeparator" w:id="0">
    <w:p w14:paraId="7BA7FB28" w14:textId="77777777" w:rsidR="00F96115" w:rsidRDefault="00F96115" w:rsidP="00542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AF2FE2" w14:textId="77777777" w:rsidR="00F96115" w:rsidRDefault="00F96115" w:rsidP="00542EBF">
      <w:pPr>
        <w:spacing w:after="0" w:line="240" w:lineRule="auto"/>
      </w:pPr>
      <w:r>
        <w:separator/>
      </w:r>
    </w:p>
  </w:footnote>
  <w:footnote w:type="continuationSeparator" w:id="0">
    <w:p w14:paraId="643F207B" w14:textId="77777777" w:rsidR="00F96115" w:rsidRDefault="00F96115" w:rsidP="00542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trackRevisions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71C7"/>
    <w:rsid w:val="0004747D"/>
    <w:rsid w:val="000B1EE1"/>
    <w:rsid w:val="000D1DB2"/>
    <w:rsid w:val="00100583"/>
    <w:rsid w:val="00143878"/>
    <w:rsid w:val="00261823"/>
    <w:rsid w:val="0026785F"/>
    <w:rsid w:val="002E5344"/>
    <w:rsid w:val="00351C55"/>
    <w:rsid w:val="003536A6"/>
    <w:rsid w:val="003657DA"/>
    <w:rsid w:val="003D47D9"/>
    <w:rsid w:val="0042726A"/>
    <w:rsid w:val="004A0048"/>
    <w:rsid w:val="004E71C7"/>
    <w:rsid w:val="005412E0"/>
    <w:rsid w:val="00542EBF"/>
    <w:rsid w:val="005656E6"/>
    <w:rsid w:val="00670404"/>
    <w:rsid w:val="00675492"/>
    <w:rsid w:val="006D53D1"/>
    <w:rsid w:val="00771A2D"/>
    <w:rsid w:val="00784EFD"/>
    <w:rsid w:val="007A2D30"/>
    <w:rsid w:val="008230D7"/>
    <w:rsid w:val="008F46C9"/>
    <w:rsid w:val="009531DA"/>
    <w:rsid w:val="00967452"/>
    <w:rsid w:val="009C3E3A"/>
    <w:rsid w:val="009E4A04"/>
    <w:rsid w:val="009F0E32"/>
    <w:rsid w:val="009F26EC"/>
    <w:rsid w:val="00AF672C"/>
    <w:rsid w:val="00BE0EFB"/>
    <w:rsid w:val="00BE5DD4"/>
    <w:rsid w:val="00C81A7F"/>
    <w:rsid w:val="00CA418E"/>
    <w:rsid w:val="00CF69C6"/>
    <w:rsid w:val="00E15769"/>
    <w:rsid w:val="00E325B6"/>
    <w:rsid w:val="00EC2511"/>
    <w:rsid w:val="00EC47A7"/>
    <w:rsid w:val="00F05630"/>
    <w:rsid w:val="00F569C2"/>
    <w:rsid w:val="00F96115"/>
    <w:rsid w:val="00FA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1B08E05"/>
  <w15:chartTrackingRefBased/>
  <w15:docId w15:val="{1D54F94F-D10C-4BAE-B819-690684F5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1C7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048"/>
    <w:rPr>
      <w:rFonts w:ascii="Tahoma" w:hAnsi="Tahoma" w:cs="Tahoma"/>
      <w:sz w:val="16"/>
      <w:szCs w:val="1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A00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00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0048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00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0048"/>
    <w:rPr>
      <w:b/>
      <w:bCs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542E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2EBF"/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542E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2EBF"/>
    <w:rPr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A787C-535D-4857-B8FE-00879DB41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3184</Words>
  <Characters>18151</Characters>
  <Application>Microsoft Office Word</Application>
  <DocSecurity>4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word</cp:lastModifiedBy>
  <cp:revision>2</cp:revision>
  <cp:lastPrinted>2015-11-26T12:31:00Z</cp:lastPrinted>
  <dcterms:created xsi:type="dcterms:W3CDTF">2022-03-10T20:56:00Z</dcterms:created>
  <dcterms:modified xsi:type="dcterms:W3CDTF">2022-03-10T20:56:00Z</dcterms:modified>
</cp:coreProperties>
</file>