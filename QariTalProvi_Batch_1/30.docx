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EA4A3F" w14:textId="77777777" w:rsidR="00054E13" w:rsidRPr="00054E13" w:rsidRDefault="00054E13" w:rsidP="00054E13">
      <w:pPr>
        <w:spacing w:line="480" w:lineRule="auto"/>
        <w:jc w:val="both"/>
        <w:rPr>
          <w:rFonts w:ascii="Calibri" w:hAnsi="Calibri"/>
          <w:noProof/>
          <w:lang w:val="mt-MT"/>
        </w:rPr>
      </w:pPr>
      <w:r w:rsidRPr="00054E13">
        <w:rPr>
          <w:rFonts w:ascii="Calibri" w:hAnsi="Calibri"/>
          <w:b/>
          <w:noProof/>
          <w:lang w:val="mt-MT"/>
        </w:rPr>
        <w:t>IL-</w:t>
      </w:r>
      <w:ins w:id="0" w:author="macbook pro" w:date="2015-11-18T17:39:00Z">
        <w:r w:rsidR="002F2E92">
          <w:rPr>
            <w:rFonts w:ascii="Calibri" w:hAnsi="Calibri"/>
            <w:b/>
            <w:noProof/>
            <w:lang w:val="mt-MT"/>
          </w:rPr>
          <w:t>Ġ</w:t>
        </w:r>
      </w:ins>
      <w:del w:id="1" w:author="macbook pro" w:date="2015-11-18T17:39:00Z">
        <w:r w:rsidRPr="00054E13" w:rsidDel="002F2E92">
          <w:rPr>
            <w:rFonts w:ascii="Calibri" w:hAnsi="Calibri"/>
            <w:b/>
            <w:noProof/>
            <w:lang w:val="mt-MT"/>
          </w:rPr>
          <w:delText>G</w:delText>
        </w:r>
      </w:del>
      <w:r w:rsidRPr="00054E13">
        <w:rPr>
          <w:rFonts w:ascii="Calibri" w:hAnsi="Calibri"/>
          <w:b/>
          <w:noProof/>
          <w:lang w:val="mt-MT"/>
        </w:rPr>
        <w:t>LIEDA TA’ JOSEPH MUSCAT DWAR IL-VAT FUQ IR-RE</w:t>
      </w:r>
      <w:ins w:id="2" w:author="macbook pro" w:date="2015-11-18T17:39:00Z">
        <w:r w:rsidR="002F2E92">
          <w:rPr>
            <w:rFonts w:ascii="Calibri" w:hAnsi="Calibri"/>
            <w:b/>
            <w:noProof/>
            <w:lang w:val="mt-MT"/>
          </w:rPr>
          <w:t>Ġ</w:t>
        </w:r>
      </w:ins>
      <w:del w:id="3" w:author="macbook pro" w:date="2015-11-18T17:39:00Z">
        <w:r w:rsidRPr="00054E13" w:rsidDel="002F2E92">
          <w:rPr>
            <w:rFonts w:ascii="Calibri" w:hAnsi="Calibri"/>
            <w:b/>
            <w:noProof/>
            <w:lang w:val="mt-MT"/>
          </w:rPr>
          <w:delText>G</w:delText>
        </w:r>
      </w:del>
      <w:r w:rsidRPr="00054E13">
        <w:rPr>
          <w:rFonts w:ascii="Calibri" w:hAnsi="Calibri"/>
          <w:b/>
          <w:noProof/>
          <w:lang w:val="mt-MT"/>
        </w:rPr>
        <w:t>ISTRAZZJONI TAL-KAROZZI: FTIT ELUF SE JGAWDU A SKAPITU TAL-</w:t>
      </w:r>
      <w:ins w:id="4" w:author="macbook pro" w:date="2015-11-18T17:39:00Z">
        <w:r w:rsidR="002F2E92">
          <w:rPr>
            <w:rFonts w:ascii="Calibri" w:hAnsi="Calibri"/>
            <w:b/>
            <w:noProof/>
            <w:lang w:val="mt-MT"/>
          </w:rPr>
          <w:t>Ħ</w:t>
        </w:r>
      </w:ins>
      <w:del w:id="5" w:author="macbook pro" w:date="2015-11-18T17:39:00Z">
        <w:r w:rsidRPr="00054E13" w:rsidDel="002F2E92">
          <w:rPr>
            <w:rFonts w:ascii="Calibri" w:hAnsi="Calibri"/>
            <w:b/>
            <w:noProof/>
            <w:lang w:val="mt-MT"/>
          </w:rPr>
          <w:delText>H</w:delText>
        </w:r>
      </w:del>
      <w:r w:rsidRPr="00054E13">
        <w:rPr>
          <w:rFonts w:ascii="Calibri" w:hAnsi="Calibri"/>
          <w:b/>
          <w:noProof/>
          <w:lang w:val="mt-MT"/>
        </w:rPr>
        <w:t xml:space="preserve">AFNA?: </w:t>
      </w:r>
      <w:r w:rsidRPr="00054E13">
        <w:rPr>
          <w:rFonts w:ascii="Calibri" w:hAnsi="Calibri"/>
          <w:noProof/>
          <w:lang w:val="mt-MT"/>
        </w:rPr>
        <w:t xml:space="preserve">Il-ġlieda ta' Joseph Muscat biex il-Gvern irodd lura l-VAT </w:t>
      </w:r>
      <w:ins w:id="6" w:author="macbook pro" w:date="2015-11-18T17:39:00Z">
        <w:r w:rsidR="002F2E92">
          <w:rPr>
            <w:rFonts w:ascii="Calibri" w:hAnsi="Calibri"/>
            <w:noProof/>
            <w:lang w:val="mt-MT"/>
          </w:rPr>
          <w:t>i</w:t>
        </w:r>
      </w:ins>
      <w:r w:rsidRPr="00054E13">
        <w:rPr>
          <w:rFonts w:ascii="Calibri" w:hAnsi="Calibri"/>
          <w:noProof/>
          <w:lang w:val="mt-MT"/>
        </w:rPr>
        <w:t>mħallsa fuq ir-Reġistrazzjoni tal-Karozzi: “każ ta' Soċjaliżmu bil-maqlub fejn il-ftit eluf se jgawdu a skapitu tal-ħafna?” Hekk jistaqsi l-</w:t>
      </w:r>
      <w:r w:rsidRPr="0013249E">
        <w:rPr>
          <w:rFonts w:ascii="Calibri" w:hAnsi="Calibri"/>
          <w:noProof/>
          <w:lang w:val="mt-MT"/>
        </w:rPr>
        <w:t>e</w:t>
      </w:r>
      <w:ins w:id="7" w:author="macbook pro" w:date="2015-11-25T23:07:00Z">
        <w:r w:rsidR="0013249E" w:rsidRPr="0013249E">
          <w:rPr>
            <w:rFonts w:ascii="Calibri" w:hAnsi="Calibri"/>
            <w:noProof/>
            <w:lang w:val="mt-MT"/>
            <w:rPrChange w:id="8" w:author="macbook pro" w:date="2015-11-25T23:07:00Z">
              <w:rPr>
                <w:rFonts w:ascii="Calibri" w:hAnsi="Calibri"/>
                <w:i/>
                <w:noProof/>
                <w:lang w:val="mt-MT"/>
              </w:rPr>
            </w:rPrChange>
          </w:rPr>
          <w:t>ks</w:t>
        </w:r>
        <w:r w:rsidR="0013249E">
          <w:rPr>
            <w:rFonts w:ascii="Calibri" w:hAnsi="Calibri"/>
            <w:i/>
            <w:noProof/>
            <w:lang w:val="mt-MT"/>
          </w:rPr>
          <w:t>-</w:t>
        </w:r>
      </w:ins>
      <w:del w:id="9" w:author="macbook pro" w:date="2015-11-25T23:07:00Z">
        <w:r w:rsidRPr="0013249E" w:rsidDel="0013249E">
          <w:rPr>
            <w:rFonts w:ascii="Calibri" w:hAnsi="Calibri"/>
            <w:noProof/>
            <w:lang w:val="mt-MT"/>
          </w:rPr>
          <w:delText>x</w:delText>
        </w:r>
        <w:r w:rsidRPr="00054E13" w:rsidDel="0013249E">
          <w:rPr>
            <w:rFonts w:ascii="Calibri" w:hAnsi="Calibri"/>
            <w:noProof/>
            <w:lang w:val="mt-MT"/>
          </w:rPr>
          <w:delText xml:space="preserve"> </w:delText>
        </w:r>
      </w:del>
      <w:r w:rsidRPr="00054E13">
        <w:rPr>
          <w:rFonts w:ascii="Calibri" w:hAnsi="Calibri"/>
          <w:noProof/>
          <w:lang w:val="mt-MT"/>
        </w:rPr>
        <w:t>Kandidat Laburista Alfred Mifsud, f'artiklu fil-ġurnal The Malta Independent. Fl-artiklu tiegħu, Alfred Mifsud jikteb li anke fuq bażi morali, din il-ġlieda ftit issib ġustifikazzjoni. Mifsud jgħid li dan hu minħabba li s-sistema ta' tassazzjoni preżenti, li parti kbira minnha hi bbażata fuq il-konsum, tagħmel aktar sens milli sistema ta' tassazzjoni diretta fuq id-dħul, li toqtol l-inċentiv għax-xogħol u b'konsegwenza ta' dan, tbati l-ekonomija. L-</w:t>
      </w:r>
      <w:r w:rsidRPr="0013249E">
        <w:rPr>
          <w:rFonts w:ascii="Calibri" w:hAnsi="Calibri"/>
          <w:noProof/>
          <w:lang w:val="mt-MT"/>
        </w:rPr>
        <w:t>e</w:t>
      </w:r>
      <w:ins w:id="10" w:author="macbook pro" w:date="2015-11-25T23:09:00Z">
        <w:r w:rsidR="0013249E" w:rsidRPr="0013249E">
          <w:rPr>
            <w:rFonts w:ascii="Calibri" w:hAnsi="Calibri"/>
            <w:noProof/>
            <w:lang w:val="mt-MT"/>
            <w:rPrChange w:id="11" w:author="macbook pro" w:date="2015-11-25T23:09:00Z">
              <w:rPr>
                <w:rFonts w:ascii="Calibri" w:hAnsi="Calibri"/>
                <w:i/>
                <w:noProof/>
                <w:lang w:val="mt-MT"/>
              </w:rPr>
            </w:rPrChange>
          </w:rPr>
          <w:t>ks</w:t>
        </w:r>
        <w:r w:rsidR="0013249E">
          <w:rPr>
            <w:rFonts w:ascii="Calibri" w:hAnsi="Calibri"/>
            <w:i/>
            <w:noProof/>
            <w:lang w:val="mt-MT"/>
          </w:rPr>
          <w:t>-</w:t>
        </w:r>
      </w:ins>
      <w:del w:id="12" w:author="macbook pro" w:date="2015-11-25T23:09:00Z">
        <w:r w:rsidRPr="0013249E" w:rsidDel="0013249E">
          <w:rPr>
            <w:rFonts w:ascii="Calibri" w:hAnsi="Calibri"/>
            <w:noProof/>
            <w:lang w:val="mt-MT"/>
          </w:rPr>
          <w:delText>x</w:delText>
        </w:r>
        <w:r w:rsidRPr="00054E13" w:rsidDel="0013249E">
          <w:rPr>
            <w:rFonts w:ascii="Calibri" w:hAnsi="Calibri"/>
            <w:noProof/>
            <w:lang w:val="mt-MT"/>
          </w:rPr>
          <w:delText xml:space="preserve"> </w:delText>
        </w:r>
      </w:del>
      <w:r w:rsidRPr="00054E13">
        <w:rPr>
          <w:rFonts w:ascii="Calibri" w:hAnsi="Calibri"/>
          <w:noProof/>
          <w:lang w:val="mt-MT"/>
        </w:rPr>
        <w:t xml:space="preserve">Kap tal-Media Laburista sostna li mhuwiex moralment ġustifikabbli tattakka sistema li tagħmel sens billi tisfrutta teknikalità fil-Liġi Ewropea. Hu nnota b'dispjaċir ir-realtà politika ta' partit fl-Oppożizzjoni, li hu ħieles mill-piż li jamministra l-Finanzi Pubbliċi u jinsab lest li jikseb ftit popolarità bi spejjeż tar-responsabbiltà fiskali. Sadanittant, tal-istess fehma kien il-ġurnal The Times, li fl-Editorjal bit-titlu “Wegħda magħmula erba' snin kmieni wisq” ikkritika din il-ġlieda tal-MLP. L-Editorjal isostni li bħalissa, Malta qed tiffaċċja problemi ħafna aktar serji, iżda jidher li hekk kif qed toqrob l-Elezzjoni tal-Parlament Ewropew, Joseph Muscat hu aktar interessat li jiskorja punti politiċi. L-Editorjal hu wkoll xettiku dwar il-wegħda ta' Joseph Muscat, li jekk il-MLP ikun fil-Gvern, jirrifondi l-VAT anke jekk il-Qorti taqtagħha favur il-Gvern. L-Editorjal ikompli li b'dan il-mod, xejn mhu se jżomm lill-Gvern Laburista milli jintroduċi xi taxxa oħra biex jagħmel tajjeb għall-€50 miljun li jkollu joħroġ. </w:t>
      </w:r>
    </w:p>
    <w:p w14:paraId="522F4860" w14:textId="77777777" w:rsidR="00054E13" w:rsidRPr="00054E13" w:rsidRDefault="00054E13" w:rsidP="00054E13">
      <w:pPr>
        <w:spacing w:line="480" w:lineRule="auto"/>
        <w:jc w:val="both"/>
        <w:rPr>
          <w:rFonts w:ascii="Calibri" w:hAnsi="Calibri"/>
          <w:noProof/>
          <w:lang w:val="mt-MT"/>
        </w:rPr>
      </w:pPr>
    </w:p>
    <w:p w14:paraId="7AF85D85" w14:textId="77777777" w:rsidR="00054E13" w:rsidRPr="00054E13" w:rsidRDefault="00054E13" w:rsidP="00054E13">
      <w:pPr>
        <w:spacing w:line="480" w:lineRule="auto"/>
        <w:jc w:val="both"/>
        <w:rPr>
          <w:rFonts w:ascii="Calibri" w:hAnsi="Calibri"/>
          <w:noProof/>
          <w:lang w:val="mt-MT"/>
        </w:rPr>
      </w:pPr>
      <w:r w:rsidRPr="00054E13">
        <w:rPr>
          <w:rFonts w:ascii="Calibri" w:hAnsi="Calibri"/>
          <w:b/>
          <w:noProof/>
          <w:lang w:val="mt-MT"/>
        </w:rPr>
        <w:t xml:space="preserve">SE JKUN </w:t>
      </w:r>
      <w:commentRangeStart w:id="13"/>
      <w:r w:rsidRPr="00054E13">
        <w:rPr>
          <w:rFonts w:ascii="Calibri" w:hAnsi="Calibri"/>
          <w:b/>
          <w:noProof/>
          <w:lang w:val="mt-MT"/>
        </w:rPr>
        <w:t>I</w:t>
      </w:r>
      <w:ins w:id="14" w:author="macbook pro" w:date="2015-11-23T10:08:00Z">
        <w:r w:rsidR="00332343">
          <w:rPr>
            <w:rFonts w:ascii="Calibri" w:hAnsi="Calibri"/>
            <w:b/>
            <w:noProof/>
            <w:lang w:val="mt-MT"/>
          </w:rPr>
          <w:t>ĊĊ</w:t>
        </w:r>
      </w:ins>
      <w:del w:id="15" w:author="macbook pro" w:date="2015-11-23T10:08:00Z">
        <w:r w:rsidRPr="00054E13" w:rsidDel="00332343">
          <w:rPr>
            <w:rFonts w:ascii="Calibri" w:hAnsi="Calibri"/>
            <w:b/>
            <w:noProof/>
            <w:lang w:val="mt-MT"/>
          </w:rPr>
          <w:delText>CC</w:delText>
        </w:r>
      </w:del>
      <w:r w:rsidRPr="00054E13">
        <w:rPr>
          <w:rFonts w:ascii="Calibri" w:hAnsi="Calibri"/>
          <w:b/>
          <w:noProof/>
          <w:lang w:val="mt-MT"/>
        </w:rPr>
        <w:t>ELEBRAT</w:t>
      </w:r>
      <w:commentRangeEnd w:id="13"/>
      <w:r w:rsidR="00332343">
        <w:rPr>
          <w:rStyle w:val="CommentReference"/>
        </w:rPr>
        <w:commentReference w:id="13"/>
      </w:r>
      <w:r w:rsidRPr="00054E13">
        <w:rPr>
          <w:rFonts w:ascii="Calibri" w:hAnsi="Calibri"/>
          <w:b/>
          <w:noProof/>
          <w:lang w:val="mt-MT"/>
        </w:rPr>
        <w:t xml:space="preserve"> G</w:t>
      </w:r>
      <w:ins w:id="16" w:author="macbook pro" w:date="2015-11-23T10:08:00Z">
        <w:r w:rsidR="00332343">
          <w:rPr>
            <w:rFonts w:ascii="Calibri" w:hAnsi="Calibri"/>
            <w:b/>
            <w:noProof/>
            <w:lang w:val="mt-MT"/>
          </w:rPr>
          <w:t>Ħ</w:t>
        </w:r>
      </w:ins>
      <w:del w:id="17" w:author="macbook pro" w:date="2015-11-23T10:08:00Z">
        <w:r w:rsidRPr="00054E13" w:rsidDel="00332343">
          <w:rPr>
            <w:rFonts w:ascii="Calibri" w:hAnsi="Calibri"/>
            <w:b/>
            <w:noProof/>
            <w:lang w:val="mt-MT"/>
          </w:rPr>
          <w:delText>H</w:delText>
        </w:r>
      </w:del>
      <w:r w:rsidRPr="00054E13">
        <w:rPr>
          <w:rFonts w:ascii="Calibri" w:hAnsi="Calibri"/>
          <w:b/>
          <w:noProof/>
          <w:lang w:val="mt-MT"/>
        </w:rPr>
        <w:t xml:space="preserve">ALL-EWWEL DARBA JUM IL-MEDITERRAN: </w:t>
      </w:r>
      <w:r w:rsidRPr="00054E13">
        <w:rPr>
          <w:rFonts w:ascii="Calibri" w:hAnsi="Calibri"/>
          <w:noProof/>
          <w:lang w:val="mt-MT"/>
        </w:rPr>
        <w:t xml:space="preserve">Għada, l-Assemblea Parlamentari tal-Mediterran se tiċċelebra għall-ewwel darba Jum il-Mediterran. L-Assemblea, li twaqqfet fl-2006 waqt laqgħa f'Amman fil-Ġordan, għandha l-Kwartieri tagħha </w:t>
      </w:r>
      <w:r w:rsidRPr="00054E13">
        <w:rPr>
          <w:rFonts w:ascii="Calibri" w:hAnsi="Calibri"/>
          <w:noProof/>
          <w:lang w:val="mt-MT"/>
        </w:rPr>
        <w:lastRenderedPageBreak/>
        <w:t>f'Malta, fil-Palazz ta' Spinola f'San Ġiljan u ilha sena u nofs. F'kumment lil MaltaRightNow.com, is-Segretarju Ġenerali tal-Assemblea Parlamentari tal-Mediterran Dr Sergio Piazzi qal li l-Assemblea teżisti frott l-insistenza ta' Malta fis-snin li għaddew. Hu qal li fl-1995, il-Gvern Malti tant kellu viżjoni, li antiċipa l-bżonn li titwaqqaf dak li llum hi l-Unjoni tal-Mediterran. Dr Sergio Piazzi qal li l-fatt li l-Kwartieri tal-Assemblea jinsabu f'Malta hu frott tas-suċċess ta' kampanja qawwija li għamlet id-Diplomazija Maltija fis-snin li għaddew, kemm fuq livell Governattiv kif ukoll fuq livell Parlamentari. It-tema magħżula għal Jum il-Mediterran hi “Qsim ta' Valuri - Qsim ta' Aspirazzjonijiet”.</w:t>
      </w:r>
    </w:p>
    <w:p w14:paraId="25289E92" w14:textId="77777777" w:rsidR="0004747D" w:rsidRPr="00054E13" w:rsidRDefault="0004747D">
      <w:pPr>
        <w:rPr>
          <w:lang w:val="mt-MT"/>
        </w:rPr>
      </w:pPr>
    </w:p>
    <w:p w14:paraId="22580635" w14:textId="77777777" w:rsidR="00054E13" w:rsidRPr="00054E13" w:rsidRDefault="00054E13" w:rsidP="00054E13">
      <w:pPr>
        <w:spacing w:line="480" w:lineRule="auto"/>
        <w:jc w:val="both"/>
        <w:rPr>
          <w:rFonts w:ascii="Calibri" w:hAnsi="Calibri"/>
          <w:color w:val="000000"/>
          <w:lang w:val="mt-MT"/>
        </w:rPr>
      </w:pPr>
      <w:r w:rsidRPr="00054E13">
        <w:rPr>
          <w:rFonts w:ascii="Calibri" w:hAnsi="Calibri"/>
          <w:b/>
          <w:u w:val="single"/>
          <w:lang w:val="mt-MT"/>
        </w:rPr>
        <w:t>IL-PAJJI</w:t>
      </w:r>
      <w:ins w:id="18" w:author="macbook pro" w:date="2015-11-23T10:09:00Z">
        <w:r w:rsidR="00332343">
          <w:rPr>
            <w:rFonts w:ascii="Calibri" w:hAnsi="Calibri"/>
            <w:b/>
            <w:u w:val="single"/>
            <w:lang w:val="mt-MT"/>
          </w:rPr>
          <w:t>Ż</w:t>
        </w:r>
      </w:ins>
      <w:del w:id="19" w:author="macbook pro" w:date="2015-11-23T10:09:00Z">
        <w:r w:rsidRPr="00054E13" w:rsidDel="00332343">
          <w:rPr>
            <w:rFonts w:ascii="Calibri" w:hAnsi="Calibri"/>
            <w:b/>
            <w:u w:val="single"/>
            <w:lang w:val="mt-MT"/>
          </w:rPr>
          <w:delText>Z</w:delText>
        </w:r>
      </w:del>
      <w:r w:rsidRPr="00054E13">
        <w:rPr>
          <w:rFonts w:ascii="Calibri" w:hAnsi="Calibri"/>
          <w:b/>
          <w:u w:val="single"/>
          <w:lang w:val="mt-MT"/>
        </w:rPr>
        <w:t xml:space="preserve"> FDAT F’IDEJN MIN SEBB</w:t>
      </w:r>
      <w:ins w:id="20" w:author="macbook pro" w:date="2015-11-23T10:09:00Z">
        <w:r w:rsidR="00332343">
          <w:rPr>
            <w:rFonts w:ascii="Calibri" w:hAnsi="Calibri"/>
            <w:b/>
            <w:u w:val="single"/>
            <w:lang w:val="mt-MT"/>
          </w:rPr>
          <w:t>Ħ</w:t>
        </w:r>
      </w:ins>
      <w:del w:id="21" w:author="macbook pro" w:date="2015-11-23T10:09:00Z">
        <w:r w:rsidRPr="00054E13" w:rsidDel="00332343">
          <w:rPr>
            <w:rFonts w:ascii="Calibri" w:hAnsi="Calibri"/>
            <w:b/>
            <w:u w:val="single"/>
            <w:lang w:val="mt-MT"/>
          </w:rPr>
          <w:delText>H</w:delText>
        </w:r>
      </w:del>
      <w:r w:rsidRPr="00054E13">
        <w:rPr>
          <w:rFonts w:ascii="Calibri" w:hAnsi="Calibri"/>
          <w:b/>
          <w:u w:val="single"/>
          <w:lang w:val="mt-MT"/>
        </w:rPr>
        <w:t>U – Lawrence Gonzi:</w:t>
      </w:r>
      <w:r w:rsidRPr="00054E13">
        <w:rPr>
          <w:rFonts w:ascii="Calibri" w:hAnsi="Calibri"/>
          <w:b/>
          <w:lang w:val="mt-MT"/>
        </w:rPr>
        <w:t xml:space="preserve"> </w:t>
      </w:r>
      <w:r w:rsidRPr="00054E13">
        <w:rPr>
          <w:rFonts w:ascii="Calibri" w:hAnsi="Calibri"/>
          <w:color w:val="000000"/>
          <w:lang w:val="mt-MT"/>
        </w:rPr>
        <w:t xml:space="preserve">Wara ħames snin li kien fdat lilu l-pajjiż mill-poplu, </w:t>
      </w:r>
      <w:ins w:id="22" w:author="macbook pro" w:date="2015-11-23T10:09:00Z">
        <w:r w:rsidR="00332343">
          <w:rPr>
            <w:rFonts w:ascii="Calibri" w:hAnsi="Calibri"/>
            <w:color w:val="000000"/>
            <w:lang w:val="mt-MT"/>
          </w:rPr>
          <w:t>i</w:t>
        </w:r>
      </w:ins>
      <w:r w:rsidRPr="00054E13">
        <w:rPr>
          <w:rFonts w:ascii="Calibri" w:hAnsi="Calibri"/>
          <w:color w:val="000000"/>
          <w:lang w:val="mt-MT"/>
        </w:rPr>
        <w:t>l-Partit Nazzjonalista se jkun qed iroddu lura isbaħ mill</w:t>
      </w:r>
      <w:ins w:id="23" w:author="macbook pro" w:date="2015-11-23T10:09:00Z">
        <w:r w:rsidR="00332343">
          <w:rPr>
            <w:rFonts w:ascii="Calibri" w:hAnsi="Calibri"/>
            <w:color w:val="000000"/>
            <w:lang w:val="mt-MT"/>
          </w:rPr>
          <w:t>i</w:t>
        </w:r>
      </w:ins>
      <w:r w:rsidRPr="00054E13">
        <w:rPr>
          <w:rFonts w:ascii="Calibri" w:hAnsi="Calibri"/>
          <w:color w:val="000000"/>
          <w:lang w:val="mt-MT"/>
        </w:rPr>
        <w:t xml:space="preserve"> qatt kien, b'titjib konsiderevoli fl-ambjent. Dan kollu twettaq għall-ġid tal-poplu Malti u Għawdxi kif ukoll għat-tgawdija tat-turisti u ta' min irid jinvesti f'pajjiżna. Dan qalu l-Prim Ministru u Kap tal-Parit Nazzjonalista Lawrence Gonzi meta intervjena fid-diskussjoni </w:t>
      </w:r>
      <w:ins w:id="24" w:author="macbook pro" w:date="2015-11-25T23:12:00Z">
        <w:r w:rsidR="0013249E">
          <w:rPr>
            <w:rFonts w:ascii="Calibri" w:hAnsi="Calibri"/>
            <w:color w:val="000000"/>
            <w:lang w:val="mt-MT"/>
          </w:rPr>
          <w:t>“</w:t>
        </w:r>
      </w:ins>
      <w:r w:rsidRPr="00054E13">
        <w:rPr>
          <w:rFonts w:ascii="Calibri" w:hAnsi="Calibri"/>
          <w:color w:val="000000"/>
          <w:lang w:val="mt-MT"/>
        </w:rPr>
        <w:t>Taħt it-Tinda</w:t>
      </w:r>
      <w:ins w:id="25" w:author="macbook pro" w:date="2015-11-25T23:12:00Z">
        <w:r w:rsidR="0013249E">
          <w:rPr>
            <w:rFonts w:ascii="Calibri" w:hAnsi="Calibri"/>
            <w:color w:val="000000"/>
            <w:lang w:val="mt-MT"/>
          </w:rPr>
          <w:t>”</w:t>
        </w:r>
      </w:ins>
      <w:r w:rsidRPr="00054E13">
        <w:rPr>
          <w:rFonts w:ascii="Calibri" w:hAnsi="Calibri"/>
          <w:color w:val="000000"/>
          <w:lang w:val="mt-MT"/>
        </w:rPr>
        <w:t xml:space="preserve"> fl-ewwel jum taċ-ċelebrazzjonijiet tat-43 anniversarju ta</w:t>
      </w:r>
      <w:ins w:id="26" w:author="macbook pro" w:date="2015-11-23T10:10:00Z">
        <w:r w:rsidR="00332343">
          <w:rPr>
            <w:rFonts w:ascii="Calibri" w:hAnsi="Calibri"/>
            <w:color w:val="000000"/>
            <w:lang w:val="mt-MT"/>
          </w:rPr>
          <w:t>l</w:t>
        </w:r>
      </w:ins>
      <w:del w:id="27" w:author="macbook pro" w:date="2015-11-23T10:10:00Z">
        <w:r w:rsidRPr="00054E13" w:rsidDel="00332343">
          <w:rPr>
            <w:rFonts w:ascii="Calibri" w:hAnsi="Calibri"/>
            <w:color w:val="000000"/>
            <w:lang w:val="mt-MT"/>
          </w:rPr>
          <w:delText>' l</w:delText>
        </w:r>
      </w:del>
      <w:r w:rsidRPr="00054E13">
        <w:rPr>
          <w:rFonts w:ascii="Calibri" w:hAnsi="Calibri"/>
          <w:color w:val="000000"/>
          <w:lang w:val="mt-MT"/>
        </w:rPr>
        <w:t xml:space="preserve">-Indipendenza Fuq il-Fosos. L-ewwel tema diskussa kienet "Insaħħu s-suċċess flimkien - biex ikollna ambjent aħjar". Il-Prim Ministru qal li d-direzzjoni li ta l-PN lill-poplu Malti biex pajjiżna jissieħeb fl-Unjoni Ewropea fissret li pajjiżna se jikseb bi dritt, u mhux billi jittallab, 855 miljun ewro. Flimkien mas-sehem li jrid joħroġ il-pajjiż, il-poplu se jkollu l-akbar baġit li qatt kellu biex ikun jista' jinvesti fl-ambjent, is-saħħa, l-edukazzjoni, </w:t>
      </w:r>
      <w:ins w:id="28" w:author="macbook pro" w:date="2015-11-25T23:13:00Z">
        <w:r w:rsidR="0013249E">
          <w:rPr>
            <w:rFonts w:ascii="Calibri" w:hAnsi="Calibri"/>
            <w:color w:val="000000"/>
            <w:lang w:val="mt-MT"/>
          </w:rPr>
          <w:t>i</w:t>
        </w:r>
      </w:ins>
      <w:r w:rsidRPr="00054E13">
        <w:rPr>
          <w:rFonts w:ascii="Calibri" w:hAnsi="Calibri"/>
          <w:color w:val="000000"/>
          <w:lang w:val="mt-MT"/>
        </w:rPr>
        <w:t xml:space="preserve">x-xogħol u l-oqsma kollha importanti ħalli jkompli jtejjeb il-livell ta' għajxien. Lawrence Gonzi qal li sa tliet snin ilu, </w:t>
      </w:r>
      <w:ins w:id="29" w:author="macbook pro" w:date="2015-11-25T23:13:00Z">
        <w:r w:rsidR="00A44AF6">
          <w:rPr>
            <w:rFonts w:ascii="Calibri" w:hAnsi="Calibri"/>
            <w:color w:val="000000"/>
            <w:lang w:val="mt-MT"/>
          </w:rPr>
          <w:t>i</w:t>
        </w:r>
      </w:ins>
      <w:r w:rsidRPr="00054E13">
        <w:rPr>
          <w:rFonts w:ascii="Calibri" w:hAnsi="Calibri"/>
          <w:color w:val="000000"/>
          <w:lang w:val="mt-MT"/>
        </w:rPr>
        <w:t>l-Mexxej Laburista Alfred Sant kien isostni li Malta se tikseb biss Lm1.5 miljun u ried lil Malta Svizzera fil-Mediterran. Iżda llum dan kollu ntesa għax kien biss fantasija tal-Kap ta</w:t>
      </w:r>
      <w:ins w:id="30" w:author="macbook pro" w:date="2015-11-23T10:10:00Z">
        <w:r w:rsidR="00332343">
          <w:rPr>
            <w:rFonts w:ascii="Calibri" w:hAnsi="Calibri"/>
            <w:color w:val="000000"/>
            <w:lang w:val="mt-MT"/>
          </w:rPr>
          <w:t>l</w:t>
        </w:r>
      </w:ins>
      <w:del w:id="31" w:author="macbook pro" w:date="2015-11-23T10:10:00Z">
        <w:r w:rsidRPr="00054E13" w:rsidDel="00332343">
          <w:rPr>
            <w:rFonts w:ascii="Calibri" w:hAnsi="Calibri"/>
            <w:color w:val="000000"/>
            <w:lang w:val="mt-MT"/>
          </w:rPr>
          <w:delText>' l</w:delText>
        </w:r>
      </w:del>
      <w:r w:rsidRPr="00054E13">
        <w:rPr>
          <w:rFonts w:ascii="Calibri" w:hAnsi="Calibri"/>
          <w:color w:val="000000"/>
          <w:lang w:val="mt-MT"/>
        </w:rPr>
        <w:t>-Oppożizzjoni filwaqt li l-poplu llum qed jara l-affarijiet konkreti jitwettqu quddiemu.</w:t>
      </w:r>
    </w:p>
    <w:p w14:paraId="25F2D774" w14:textId="77777777" w:rsidR="00054E13" w:rsidRPr="00054E13" w:rsidRDefault="00054E13" w:rsidP="00054E13">
      <w:pPr>
        <w:spacing w:line="480" w:lineRule="auto"/>
        <w:jc w:val="both"/>
        <w:rPr>
          <w:rFonts w:ascii="Calibri" w:hAnsi="Calibri"/>
          <w:color w:val="000000"/>
          <w:lang w:val="mt-MT"/>
        </w:rPr>
      </w:pPr>
      <w:r w:rsidRPr="00054E13">
        <w:rPr>
          <w:rFonts w:ascii="Calibri" w:hAnsi="Calibri"/>
          <w:color w:val="000000"/>
          <w:lang w:val="mt-MT"/>
        </w:rPr>
        <w:t xml:space="preserve">Filwaqt li rrefera għaż-żjara li kellu fil-Portugall mal-Ministri tal-Finanzi mill-pajjiżi </w:t>
      </w:r>
      <w:del w:id="32" w:author="macbook pro" w:date="2015-11-25T23:15:00Z">
        <w:r w:rsidRPr="00054E13" w:rsidDel="00A44AF6">
          <w:rPr>
            <w:rFonts w:ascii="Calibri" w:hAnsi="Calibri"/>
            <w:color w:val="000000"/>
            <w:lang w:val="mt-MT"/>
          </w:rPr>
          <w:delText>i</w:delText>
        </w:r>
      </w:del>
      <w:r w:rsidRPr="00054E13">
        <w:rPr>
          <w:rFonts w:ascii="Calibri" w:hAnsi="Calibri"/>
          <w:color w:val="000000"/>
          <w:lang w:val="mt-MT"/>
        </w:rPr>
        <w:t xml:space="preserve">msieħba fiż-Żona Ewro, </w:t>
      </w:r>
      <w:ins w:id="33" w:author="macbook pro" w:date="2015-11-23T10:11:00Z">
        <w:r w:rsidR="00332343">
          <w:rPr>
            <w:rFonts w:ascii="Calibri" w:hAnsi="Calibri"/>
            <w:color w:val="000000"/>
            <w:lang w:val="mt-MT"/>
          </w:rPr>
          <w:t>i</w:t>
        </w:r>
      </w:ins>
      <w:r w:rsidRPr="00054E13">
        <w:rPr>
          <w:rFonts w:ascii="Calibri" w:hAnsi="Calibri"/>
          <w:color w:val="000000"/>
          <w:lang w:val="mt-MT"/>
        </w:rPr>
        <w:t xml:space="preserve">l-Kap Nazzjonalista qal li lura lejn Malta mill-ajru seta' jara l-proġetti kbar li twettqu favur l-ambjent. Fost oħrajn </w:t>
      </w:r>
      <w:r w:rsidRPr="00A44AF6">
        <w:rPr>
          <w:rFonts w:ascii="Calibri" w:hAnsi="Calibri"/>
          <w:color w:val="000000"/>
          <w:lang w:val="mt-MT"/>
        </w:rPr>
        <w:t>semma</w:t>
      </w:r>
      <w:r w:rsidRPr="00054E13">
        <w:rPr>
          <w:rFonts w:ascii="Calibri" w:hAnsi="Calibri"/>
          <w:color w:val="000000"/>
          <w:lang w:val="mt-MT"/>
        </w:rPr>
        <w:t xml:space="preserve"> l-Park Nazzjonali f'Ta' Qali, 20 barriera li ġew </w:t>
      </w:r>
      <w:r w:rsidRPr="00A44AF6">
        <w:rPr>
          <w:rFonts w:ascii="Calibri" w:hAnsi="Calibri"/>
          <w:color w:val="000000"/>
          <w:lang w:val="mt-MT"/>
        </w:rPr>
        <w:t>ri</w:t>
      </w:r>
      <w:ins w:id="34" w:author="macbook pro" w:date="2015-11-25T23:17:00Z">
        <w:r w:rsidR="00A44AF6" w:rsidRPr="00A44AF6">
          <w:rPr>
            <w:rFonts w:ascii="Calibri" w:hAnsi="Calibri"/>
            <w:color w:val="000000"/>
            <w:lang w:val="mt-MT"/>
            <w:rPrChange w:id="35" w:author="macbook pro" w:date="2015-11-25T23:17:00Z">
              <w:rPr>
                <w:rFonts w:ascii="Calibri" w:hAnsi="Calibri"/>
                <w:color w:val="000000"/>
                <w:highlight w:val="cyan"/>
                <w:lang w:val="mt-MT"/>
              </w:rPr>
            </w:rPrChange>
          </w:rPr>
          <w:t>j</w:t>
        </w:r>
      </w:ins>
      <w:r w:rsidRPr="00A44AF6">
        <w:rPr>
          <w:rFonts w:ascii="Calibri" w:hAnsi="Calibri"/>
          <w:color w:val="000000"/>
          <w:lang w:val="mt-MT"/>
        </w:rPr>
        <w:t>abilitati</w:t>
      </w:r>
      <w:r w:rsidRPr="00054E13">
        <w:rPr>
          <w:rFonts w:ascii="Calibri" w:hAnsi="Calibri"/>
          <w:color w:val="000000"/>
          <w:lang w:val="mt-MT"/>
        </w:rPr>
        <w:t xml:space="preserve">, </w:t>
      </w:r>
      <w:ins w:id="36" w:author="macbook pro" w:date="2015-11-23T10:13:00Z">
        <w:r w:rsidR="00332343">
          <w:rPr>
            <w:rFonts w:ascii="Calibri" w:hAnsi="Calibri"/>
            <w:color w:val="000000"/>
            <w:lang w:val="mt-MT"/>
          </w:rPr>
          <w:t>i</w:t>
        </w:r>
      </w:ins>
      <w:r w:rsidRPr="00054E13">
        <w:rPr>
          <w:rFonts w:ascii="Calibri" w:hAnsi="Calibri"/>
          <w:color w:val="000000"/>
          <w:lang w:val="mt-MT"/>
        </w:rPr>
        <w:t>l-Magħtab u diversi toroq kemm residenzjali kif ukoll f'żoni industrijali. Lawrence Gonzi qal li fl-ambjent biss in-nefqa tal-Gvern preżenti kienet ta' Lm147 miljun filwaqt li fi żmien Alfred Sant in-nefqa għall-ambjent naqset drastikament u kienet biss ta' Lm3 miljun.</w:t>
      </w:r>
    </w:p>
    <w:p w14:paraId="70403975" w14:textId="77777777" w:rsidR="00054E13" w:rsidRPr="00054E13" w:rsidRDefault="00054E13" w:rsidP="00054E13">
      <w:pPr>
        <w:spacing w:line="480" w:lineRule="auto"/>
        <w:jc w:val="both"/>
        <w:rPr>
          <w:rFonts w:ascii="Calibri" w:hAnsi="Calibri"/>
          <w:color w:val="000000"/>
          <w:lang w:val="mt-MT"/>
        </w:rPr>
      </w:pPr>
      <w:r w:rsidRPr="00054E13">
        <w:rPr>
          <w:rFonts w:ascii="Calibri" w:hAnsi="Calibri"/>
          <w:color w:val="000000"/>
          <w:lang w:val="mt-MT"/>
        </w:rPr>
        <w:t>Lawrence Gonzi tkellem ukoll dwar il-proġett ta' Smart City u kkritika lill-GWU u lill-Oppożizzjoni għax bil-</w:t>
      </w:r>
      <w:r w:rsidRPr="00332343">
        <w:rPr>
          <w:rFonts w:ascii="Calibri" w:hAnsi="Calibri"/>
          <w:i/>
          <w:color w:val="000000"/>
          <w:lang w:val="mt-MT"/>
          <w:rPrChange w:id="37" w:author="macbook pro" w:date="2015-11-23T10:13:00Z">
            <w:rPr>
              <w:rFonts w:ascii="Calibri" w:hAnsi="Calibri"/>
              <w:color w:val="000000"/>
              <w:lang w:val="mt-MT"/>
            </w:rPr>
          </w:rPrChange>
        </w:rPr>
        <w:t>media</w:t>
      </w:r>
      <w:r w:rsidRPr="00054E13">
        <w:rPr>
          <w:rFonts w:ascii="Calibri" w:hAnsi="Calibri"/>
          <w:color w:val="000000"/>
          <w:lang w:val="mt-MT"/>
        </w:rPr>
        <w:t xml:space="preserve"> tagħhom ippruvaw jaħbu dan il-proġett li se jkun qed joffri 5,600 impjieg ġdid lill-ħaddiema Maltin. Il-Prim Ministru qal li fil-fiera </w:t>
      </w:r>
      <w:r w:rsidRPr="00A44AF6">
        <w:rPr>
          <w:rFonts w:ascii="Calibri" w:hAnsi="Calibri"/>
          <w:color w:val="000000"/>
          <w:lang w:val="mt-MT"/>
        </w:rPr>
        <w:t>f'Dubaj</w:t>
      </w:r>
      <w:r w:rsidRPr="00054E13">
        <w:rPr>
          <w:rFonts w:ascii="Calibri" w:hAnsi="Calibri"/>
          <w:color w:val="000000"/>
          <w:lang w:val="mt-MT"/>
        </w:rPr>
        <w:t>, fejn kienu ppreżentati uffiċjalment il-pjani</w:t>
      </w:r>
      <w:ins w:id="38" w:author="macbook pro" w:date="2015-11-23T10:14:00Z">
        <w:r w:rsidR="00332343">
          <w:rPr>
            <w:rFonts w:ascii="Calibri" w:hAnsi="Calibri"/>
            <w:color w:val="000000"/>
            <w:lang w:val="mt-MT"/>
          </w:rPr>
          <w:t>jiet</w:t>
        </w:r>
      </w:ins>
      <w:r w:rsidRPr="00054E13">
        <w:rPr>
          <w:rFonts w:ascii="Calibri" w:hAnsi="Calibri"/>
          <w:color w:val="000000"/>
          <w:lang w:val="mt-MT"/>
        </w:rPr>
        <w:t xml:space="preserve"> għal dan l-iżvilupp, il-proġett kien introdott b'tabella kbira li tgħid SmartCity Malta ... </w:t>
      </w:r>
      <w:r w:rsidRPr="00332343">
        <w:rPr>
          <w:rFonts w:ascii="Calibri" w:hAnsi="Calibri"/>
          <w:i/>
          <w:color w:val="000000"/>
          <w:lang w:val="mt-MT"/>
          <w:rPrChange w:id="39" w:author="macbook pro" w:date="2015-11-23T10:14:00Z">
            <w:rPr>
              <w:rFonts w:ascii="Calibri" w:hAnsi="Calibri"/>
              <w:color w:val="000000"/>
              <w:lang w:val="mt-MT"/>
            </w:rPr>
          </w:rPrChange>
        </w:rPr>
        <w:t>one step to Europe</w:t>
      </w:r>
      <w:r w:rsidRPr="00054E13">
        <w:rPr>
          <w:rFonts w:ascii="Calibri" w:hAnsi="Calibri"/>
          <w:color w:val="000000"/>
          <w:lang w:val="mt-MT"/>
        </w:rPr>
        <w:t>. Dan hu proġett li qed jikkonferma s-suċċess ta' pajjiżna u tal-politika li wettaq il-PN fil-Gvern. Lawrence Gonzi temm jgħid li fi tmiem leġislatura ta' ħames snin, il-poplu se jagħmel għażla f'idejn min irid jerġa' jgħaddi l-pajjiż. L-għażla hi bejn min sebbħu jew min kulma għamel hu li fixkel. Bejn min wera fiduċja fil-poplu u min dejjem qatagħlu qalbu. Il-Prim Ministru qal li jinsab ċert li l-poplu se jerġa' jagħmel għażla għaqlija u jikkonferma t-tmexxija tal-pajjiż mill-ġdid f'idejn il-PN.</w:t>
      </w:r>
    </w:p>
    <w:p w14:paraId="6AE91FCF" w14:textId="77777777" w:rsidR="00054E13" w:rsidRPr="00054E13" w:rsidRDefault="00054E13" w:rsidP="00054E13">
      <w:pPr>
        <w:spacing w:line="480" w:lineRule="auto"/>
        <w:jc w:val="both"/>
        <w:rPr>
          <w:rFonts w:ascii="Calibri" w:hAnsi="Calibri"/>
          <w:b/>
          <w:color w:val="000000"/>
          <w:u w:val="single"/>
          <w:lang w:val="mt-MT"/>
        </w:rPr>
      </w:pPr>
    </w:p>
    <w:p w14:paraId="0C762E08" w14:textId="77777777" w:rsidR="00054E13" w:rsidRPr="00054E13" w:rsidRDefault="00054E13" w:rsidP="00054E13">
      <w:pPr>
        <w:spacing w:line="480" w:lineRule="auto"/>
        <w:jc w:val="both"/>
        <w:rPr>
          <w:rFonts w:ascii="Calibri" w:hAnsi="Calibri"/>
          <w:color w:val="000000"/>
          <w:lang w:val="mt-MT"/>
        </w:rPr>
      </w:pPr>
      <w:r w:rsidRPr="00054E13">
        <w:rPr>
          <w:rFonts w:ascii="Calibri" w:hAnsi="Calibri"/>
          <w:b/>
          <w:u w:val="single"/>
          <w:lang w:val="mt-MT"/>
        </w:rPr>
        <w:t>MALTA MILQUG</w:t>
      </w:r>
      <w:ins w:id="40" w:author="macbook pro" w:date="2015-11-23T10:15:00Z">
        <w:r w:rsidR="00332343">
          <w:rPr>
            <w:rFonts w:ascii="Calibri" w:hAnsi="Calibri"/>
            <w:b/>
            <w:u w:val="single"/>
            <w:lang w:val="mt-MT"/>
          </w:rPr>
          <w:t>Ħ</w:t>
        </w:r>
      </w:ins>
      <w:del w:id="41" w:author="macbook pro" w:date="2015-11-23T10:15:00Z">
        <w:r w:rsidRPr="00054E13" w:rsidDel="00332343">
          <w:rPr>
            <w:rFonts w:ascii="Calibri" w:hAnsi="Calibri"/>
            <w:b/>
            <w:u w:val="single"/>
            <w:lang w:val="mt-MT"/>
          </w:rPr>
          <w:delText>H</w:delText>
        </w:r>
      </w:del>
      <w:r w:rsidRPr="00054E13">
        <w:rPr>
          <w:rFonts w:ascii="Calibri" w:hAnsi="Calibri"/>
          <w:b/>
          <w:u w:val="single"/>
          <w:lang w:val="mt-MT"/>
        </w:rPr>
        <w:t>A MAL-</w:t>
      </w:r>
      <w:r w:rsidRPr="00054E13">
        <w:rPr>
          <w:rFonts w:ascii="Calibri" w:hAnsi="Calibri"/>
          <w:b/>
          <w:color w:val="000000"/>
          <w:u w:val="single"/>
          <w:lang w:val="mt-MT"/>
        </w:rPr>
        <w:t>GRUPP TAL-EWRO:</w:t>
      </w:r>
      <w:r w:rsidRPr="00054E13">
        <w:rPr>
          <w:rFonts w:ascii="Calibri" w:hAnsi="Calibri"/>
          <w:b/>
          <w:color w:val="000000"/>
          <w:lang w:val="mt-MT"/>
        </w:rPr>
        <w:t xml:space="preserve"> </w:t>
      </w:r>
      <w:r w:rsidRPr="00054E13">
        <w:rPr>
          <w:rFonts w:ascii="Calibri" w:hAnsi="Calibri"/>
          <w:color w:val="000000"/>
          <w:lang w:val="mt-MT"/>
        </w:rPr>
        <w:t xml:space="preserve">Il-grupp tal-pajjiżi li jiffurmaw iż-Żona Ewro laqgħu għall-ewwel darba fi ħdanhom lil Malta u lil Ċipru f'laqgħa li saret f'Oporto, </w:t>
      </w:r>
      <w:ins w:id="42" w:author="macbook pro" w:date="2015-11-23T10:15:00Z">
        <w:r w:rsidR="00332343">
          <w:rPr>
            <w:rFonts w:ascii="Calibri" w:hAnsi="Calibri"/>
            <w:color w:val="000000"/>
            <w:lang w:val="mt-MT"/>
          </w:rPr>
          <w:t>i</w:t>
        </w:r>
      </w:ins>
      <w:r w:rsidRPr="00054E13">
        <w:rPr>
          <w:rFonts w:ascii="Calibri" w:hAnsi="Calibri"/>
          <w:color w:val="000000"/>
          <w:lang w:val="mt-MT"/>
        </w:rPr>
        <w:t>l-Portugall. Dan bħala parti mil-laqgħa tal-Kunsill tal-Ministri tal-Finanzi u l-Ekonomija ta</w:t>
      </w:r>
      <w:del w:id="43" w:author="macbook pro" w:date="2015-11-23T10:15:00Z">
        <w:r w:rsidRPr="00054E13" w:rsidDel="00332343">
          <w:rPr>
            <w:rFonts w:ascii="Calibri" w:hAnsi="Calibri"/>
            <w:color w:val="000000"/>
            <w:lang w:val="mt-MT"/>
          </w:rPr>
          <w:delText xml:space="preserve">' </w:delText>
        </w:r>
      </w:del>
      <w:r w:rsidRPr="00054E13">
        <w:rPr>
          <w:rFonts w:ascii="Calibri" w:hAnsi="Calibri"/>
          <w:color w:val="000000"/>
          <w:lang w:val="mt-MT"/>
        </w:rPr>
        <w:t>l-Unjoni Ewropea (ECOFIN). Fil-laqgħa - li għaliha attenda l-Prim Ministru Malti Lawrence Gonzi - il-President tal-Grupp ta</w:t>
      </w:r>
      <w:del w:id="44" w:author="macbook pro" w:date="2015-11-23T10:15:00Z">
        <w:r w:rsidRPr="00054E13" w:rsidDel="00332343">
          <w:rPr>
            <w:rFonts w:ascii="Calibri" w:hAnsi="Calibri"/>
            <w:color w:val="000000"/>
            <w:lang w:val="mt-MT"/>
          </w:rPr>
          <w:delText xml:space="preserve">' </w:delText>
        </w:r>
      </w:del>
      <w:r w:rsidRPr="00054E13">
        <w:rPr>
          <w:rFonts w:ascii="Calibri" w:hAnsi="Calibri"/>
          <w:color w:val="000000"/>
          <w:lang w:val="mt-MT"/>
        </w:rPr>
        <w:t>l-</w:t>
      </w:r>
      <w:ins w:id="45" w:author="macbook pro" w:date="2015-11-25T23:23:00Z">
        <w:r w:rsidR="00A44AF6">
          <w:rPr>
            <w:rFonts w:ascii="Calibri" w:hAnsi="Calibri"/>
            <w:color w:val="000000"/>
            <w:lang w:val="mt-MT"/>
          </w:rPr>
          <w:t>e</w:t>
        </w:r>
      </w:ins>
      <w:del w:id="46" w:author="macbook pro" w:date="2015-11-25T23:23:00Z">
        <w:r w:rsidRPr="00054E13" w:rsidDel="00A44AF6">
          <w:rPr>
            <w:rFonts w:ascii="Calibri" w:hAnsi="Calibri"/>
            <w:color w:val="000000"/>
            <w:lang w:val="mt-MT"/>
          </w:rPr>
          <w:delText>E</w:delText>
        </w:r>
      </w:del>
      <w:r w:rsidRPr="00054E13">
        <w:rPr>
          <w:rFonts w:ascii="Calibri" w:hAnsi="Calibri"/>
          <w:color w:val="000000"/>
          <w:lang w:val="mt-MT"/>
        </w:rPr>
        <w:t>wro Jean-Claude Juncker faħħar il-passi li għamlet l-ekonomija Maltija biex issa Malta se tkun tista' ddaħħal l-ewro fl-1 ta' Jannar li ġej. F'dan il-kuntest kienu diskussi wkoll id-diffikultajiet li għaddejja minnhom l-ekonomija dinjija, partikolarment it-telf fis-swieq finanzjarji l-kbar u l-effett li se jħallu ż-żidiet fil-prezzijiet taż-żejt u taċ-ċereali. Il-prezz taż-żejt f'dawn il-jiem laħaq livell rekord ta' $80 kull barmil, filwaqt li l-prezzijiet tal-qmugħ u l-għalf ta</w:t>
      </w:r>
      <w:del w:id="47" w:author="macbook pro" w:date="2015-11-23T10:16:00Z">
        <w:r w:rsidRPr="00054E13" w:rsidDel="00332343">
          <w:rPr>
            <w:rFonts w:ascii="Calibri" w:hAnsi="Calibri"/>
            <w:color w:val="000000"/>
            <w:lang w:val="mt-MT"/>
          </w:rPr>
          <w:delText xml:space="preserve">' </w:delText>
        </w:r>
      </w:del>
      <w:r w:rsidRPr="00054E13">
        <w:rPr>
          <w:rFonts w:ascii="Calibri" w:hAnsi="Calibri"/>
          <w:color w:val="000000"/>
          <w:lang w:val="mt-MT"/>
        </w:rPr>
        <w:t>l-annimali se jwasslu biex il-prezzijiet ta</w:t>
      </w:r>
      <w:del w:id="48" w:author="macbook pro" w:date="2015-11-23T10:16:00Z">
        <w:r w:rsidRPr="00054E13" w:rsidDel="00332343">
          <w:rPr>
            <w:rFonts w:ascii="Calibri" w:hAnsi="Calibri"/>
            <w:color w:val="000000"/>
            <w:lang w:val="mt-MT"/>
          </w:rPr>
          <w:delText xml:space="preserve">' </w:delText>
        </w:r>
      </w:del>
      <w:r w:rsidRPr="00054E13">
        <w:rPr>
          <w:rFonts w:ascii="Calibri" w:hAnsi="Calibri"/>
          <w:color w:val="000000"/>
          <w:lang w:val="mt-MT"/>
        </w:rPr>
        <w:t xml:space="preserve">l-ikel jiżdiedu </w:t>
      </w:r>
      <w:ins w:id="49" w:author="macbook pro" w:date="2015-11-23T10:16:00Z">
        <w:r w:rsidR="00332343">
          <w:rPr>
            <w:rFonts w:ascii="Calibri" w:hAnsi="Calibri"/>
            <w:color w:val="000000"/>
            <w:lang w:val="mt-MT"/>
          </w:rPr>
          <w:t>w</w:t>
        </w:r>
      </w:ins>
      <w:del w:id="50" w:author="macbook pro" w:date="2015-11-23T10:16:00Z">
        <w:r w:rsidRPr="00054E13" w:rsidDel="00332343">
          <w:rPr>
            <w:rFonts w:ascii="Calibri" w:hAnsi="Calibri"/>
            <w:color w:val="000000"/>
            <w:lang w:val="mt-MT"/>
          </w:rPr>
          <w:delText>u</w:delText>
        </w:r>
      </w:del>
      <w:r w:rsidRPr="00054E13">
        <w:rPr>
          <w:rFonts w:ascii="Calibri" w:hAnsi="Calibri"/>
          <w:color w:val="000000"/>
          <w:lang w:val="mt-MT"/>
        </w:rPr>
        <w:t>koll. Hu mistenni li fl-Italja l-prezz ta</w:t>
      </w:r>
      <w:del w:id="51" w:author="macbook pro" w:date="2015-11-23T10:16:00Z">
        <w:r w:rsidRPr="00054E13" w:rsidDel="00332343">
          <w:rPr>
            <w:rFonts w:ascii="Calibri" w:hAnsi="Calibri"/>
            <w:color w:val="000000"/>
            <w:lang w:val="mt-MT"/>
          </w:rPr>
          <w:delText xml:space="preserve">' </w:delText>
        </w:r>
      </w:del>
      <w:r w:rsidRPr="00054E13">
        <w:rPr>
          <w:rFonts w:ascii="Calibri" w:hAnsi="Calibri"/>
          <w:color w:val="000000"/>
          <w:lang w:val="mt-MT"/>
        </w:rPr>
        <w:t>l-għaġin jiżdied b'20% sa tmiem is-sena b'detriment ta</w:t>
      </w:r>
      <w:del w:id="52" w:author="macbook pro" w:date="2015-11-23T10:16:00Z">
        <w:r w:rsidRPr="00054E13" w:rsidDel="00332343">
          <w:rPr>
            <w:rFonts w:ascii="Calibri" w:hAnsi="Calibri"/>
            <w:color w:val="000000"/>
            <w:lang w:val="mt-MT"/>
          </w:rPr>
          <w:delText xml:space="preserve">' </w:delText>
        </w:r>
      </w:del>
      <w:r w:rsidRPr="00054E13">
        <w:rPr>
          <w:rFonts w:ascii="Calibri" w:hAnsi="Calibri"/>
          <w:color w:val="000000"/>
          <w:lang w:val="mt-MT"/>
        </w:rPr>
        <w:t xml:space="preserve">l-ekonomiji ta' diversi pajjiżi. Madankollu, </w:t>
      </w:r>
      <w:ins w:id="53" w:author="macbook pro" w:date="2015-11-23T10:17:00Z">
        <w:r w:rsidR="00332343">
          <w:rPr>
            <w:rFonts w:ascii="Calibri" w:hAnsi="Calibri"/>
            <w:color w:val="000000"/>
            <w:lang w:val="mt-MT"/>
          </w:rPr>
          <w:t>i</w:t>
        </w:r>
      </w:ins>
      <w:r w:rsidRPr="00054E13">
        <w:rPr>
          <w:rFonts w:ascii="Calibri" w:hAnsi="Calibri"/>
          <w:color w:val="000000"/>
          <w:lang w:val="mt-MT"/>
        </w:rPr>
        <w:t xml:space="preserve">l-Prim Ministru Lawrence Gonzi esprima ruħu fiduċjuż li Malta tkun kapaċi tilqa' għal dan kollu. "Malta għandha ekonomija b'saħħitha, u aħna ottimisti li bħalma lqajna daqqa kbira bil-prezz taż-żejt, u li bħalissa qed nerġgħu </w:t>
      </w:r>
      <w:del w:id="54" w:author="macbook pro" w:date="2015-11-23T10:17:00Z">
        <w:r w:rsidRPr="00054E13" w:rsidDel="00332343">
          <w:rPr>
            <w:rFonts w:ascii="Calibri" w:hAnsi="Calibri"/>
            <w:color w:val="000000"/>
            <w:lang w:val="mt-MT"/>
          </w:rPr>
          <w:delText>i</w:delText>
        </w:r>
      </w:del>
      <w:r w:rsidRPr="00054E13">
        <w:rPr>
          <w:rFonts w:ascii="Calibri" w:hAnsi="Calibri"/>
          <w:color w:val="000000"/>
          <w:lang w:val="mt-MT"/>
        </w:rPr>
        <w:t>nħossu, jekk l-ekonomija tibqa' tiżviluppa kif qed tiżviluppa allura nkunu nistgħu nilqgħu għal dawn iż-żidiet li qed iseħħu", sostna l-Prim Ministru. Waqt il-laqgħa ta</w:t>
      </w:r>
      <w:del w:id="55" w:author="macbook pro" w:date="2015-11-23T10:17:00Z">
        <w:r w:rsidRPr="00054E13" w:rsidDel="00332343">
          <w:rPr>
            <w:rFonts w:ascii="Calibri" w:hAnsi="Calibri"/>
            <w:color w:val="000000"/>
            <w:lang w:val="mt-MT"/>
          </w:rPr>
          <w:delText xml:space="preserve">' </w:delText>
        </w:r>
      </w:del>
      <w:r w:rsidRPr="00054E13">
        <w:rPr>
          <w:rFonts w:ascii="Calibri" w:hAnsi="Calibri"/>
          <w:color w:val="000000"/>
          <w:lang w:val="mt-MT"/>
        </w:rPr>
        <w:t>l-ECOFIN kien analizzat ukoll kif it-telf fis-swieq finanzjarji jista' jaffettwa t-tkabbir ekonomiku fl-Unjoni Ewrop</w:t>
      </w:r>
      <w:ins w:id="56" w:author="macbook pro" w:date="2015-11-23T10:17:00Z">
        <w:r w:rsidR="00332343">
          <w:rPr>
            <w:rFonts w:ascii="Calibri" w:hAnsi="Calibri"/>
            <w:color w:val="000000"/>
            <w:lang w:val="mt-MT"/>
          </w:rPr>
          <w:t>e</w:t>
        </w:r>
      </w:ins>
      <w:r w:rsidRPr="00054E13">
        <w:rPr>
          <w:rFonts w:ascii="Calibri" w:hAnsi="Calibri"/>
          <w:color w:val="000000"/>
          <w:lang w:val="mt-MT"/>
        </w:rPr>
        <w:t>a. Il-Prim Ministru Malti esprima ruħu sodisfatt bil-miżuri li qed jittieħdu mill-Bank Ċentrali Ewropew biex jilqgħu għal dan.</w:t>
      </w:r>
    </w:p>
    <w:p w14:paraId="2CD096B0" w14:textId="77777777" w:rsidR="00054E13" w:rsidRPr="00054E13" w:rsidRDefault="00054E13" w:rsidP="00054E13">
      <w:pPr>
        <w:spacing w:line="480" w:lineRule="auto"/>
        <w:jc w:val="both"/>
        <w:rPr>
          <w:rFonts w:ascii="Calibri" w:hAnsi="Calibri"/>
          <w:color w:val="000000"/>
          <w:lang w:val="mt-MT"/>
        </w:rPr>
      </w:pPr>
    </w:p>
    <w:p w14:paraId="5931B71A" w14:textId="77777777" w:rsidR="00054E13" w:rsidRPr="00054E13" w:rsidRDefault="00054E13" w:rsidP="00054E13">
      <w:pPr>
        <w:spacing w:line="480" w:lineRule="auto"/>
        <w:jc w:val="both"/>
        <w:rPr>
          <w:rFonts w:ascii="Calibri" w:hAnsi="Calibri"/>
          <w:lang w:val="mt-MT"/>
        </w:rPr>
      </w:pPr>
      <w:r w:rsidRPr="00054E13">
        <w:rPr>
          <w:rFonts w:ascii="Calibri" w:hAnsi="Calibri"/>
          <w:b/>
          <w:u w:val="single"/>
          <w:lang w:val="mt-MT"/>
        </w:rPr>
        <w:t>SANT JA</w:t>
      </w:r>
      <w:ins w:id="57" w:author="macbook pro" w:date="2015-11-23T10:17:00Z">
        <w:r w:rsidR="00332343">
          <w:rPr>
            <w:rFonts w:ascii="Calibri" w:hAnsi="Calibri"/>
            <w:b/>
            <w:u w:val="single"/>
            <w:lang w:val="mt-MT"/>
          </w:rPr>
          <w:t>Ħ</w:t>
        </w:r>
      </w:ins>
      <w:del w:id="58" w:author="macbook pro" w:date="2015-11-23T10:17:00Z">
        <w:r w:rsidRPr="00054E13" w:rsidDel="00332343">
          <w:rPr>
            <w:rFonts w:ascii="Calibri" w:hAnsi="Calibri"/>
            <w:b/>
            <w:u w:val="single"/>
            <w:lang w:val="mt-MT"/>
          </w:rPr>
          <w:delText>H</w:delText>
        </w:r>
      </w:del>
      <w:r w:rsidRPr="00054E13">
        <w:rPr>
          <w:rFonts w:ascii="Calibri" w:hAnsi="Calibri"/>
          <w:b/>
          <w:u w:val="single"/>
          <w:lang w:val="mt-MT"/>
        </w:rPr>
        <w:t>BI MIN HUMA N-NIES MAG</w:t>
      </w:r>
      <w:ins w:id="59" w:author="macbook pro" w:date="2015-11-23T10:17:00Z">
        <w:r w:rsidR="00332343">
          <w:rPr>
            <w:rFonts w:ascii="Calibri" w:hAnsi="Calibri"/>
            <w:b/>
            <w:u w:val="single"/>
            <w:lang w:val="mt-MT"/>
          </w:rPr>
          <w:t>Ħ</w:t>
        </w:r>
      </w:ins>
      <w:del w:id="60" w:author="macbook pro" w:date="2015-11-23T10:17:00Z">
        <w:r w:rsidRPr="00054E13" w:rsidDel="00332343">
          <w:rPr>
            <w:rFonts w:ascii="Calibri" w:hAnsi="Calibri"/>
            <w:b/>
            <w:u w:val="single"/>
            <w:lang w:val="mt-MT"/>
          </w:rPr>
          <w:delText>H</w:delText>
        </w:r>
      </w:del>
      <w:r w:rsidRPr="00054E13">
        <w:rPr>
          <w:rFonts w:ascii="Calibri" w:hAnsi="Calibri"/>
          <w:b/>
          <w:u w:val="single"/>
          <w:lang w:val="mt-MT"/>
        </w:rPr>
        <w:t>ZULA MILL-MLP:</w:t>
      </w:r>
      <w:r w:rsidRPr="00054E13">
        <w:rPr>
          <w:rFonts w:ascii="Calibri" w:hAnsi="Calibri"/>
          <w:b/>
          <w:lang w:val="mt-MT"/>
        </w:rPr>
        <w:t xml:space="preserve"> </w:t>
      </w:r>
      <w:r w:rsidRPr="00054E13">
        <w:rPr>
          <w:rFonts w:ascii="Calibri" w:hAnsi="Calibri"/>
          <w:lang w:val="mt-MT"/>
        </w:rPr>
        <w:t>Il-mexxej Laburista Alfred Sant ma jridx jikxef min huma n-nies li ser imexxu d-dipartimenti jekk il-Partit Laburista jkun fil-Gvern. Media.Link għamel sensiela ta' mistoqsijiet lill-Kap ta</w:t>
      </w:r>
      <w:del w:id="61" w:author="macbook pro" w:date="2015-11-23T10:17:00Z">
        <w:r w:rsidRPr="00054E13" w:rsidDel="00332343">
          <w:rPr>
            <w:rFonts w:ascii="Calibri" w:hAnsi="Calibri"/>
            <w:lang w:val="mt-MT"/>
          </w:rPr>
          <w:delText xml:space="preserve">' </w:delText>
        </w:r>
      </w:del>
      <w:r w:rsidRPr="00054E13">
        <w:rPr>
          <w:rFonts w:ascii="Calibri" w:hAnsi="Calibri"/>
          <w:lang w:val="mt-MT"/>
        </w:rPr>
        <w:t>l-Oppozizzjoni dwar dak li qal Silvio Parnis fuq ir-radju tal-Partit Laburista. Parnis kien qal ċar u tond li l-Partit Laburista dig</w:t>
      </w:r>
      <w:ins w:id="62" w:author="macbook pro" w:date="2015-11-23T10:20:00Z">
        <w:r w:rsidR="00332343">
          <w:rPr>
            <w:rFonts w:ascii="Calibri" w:hAnsi="Calibri"/>
            <w:lang w:val="mt-MT"/>
          </w:rPr>
          <w:t>à</w:t>
        </w:r>
      </w:ins>
      <w:del w:id="63" w:author="macbook pro" w:date="2015-11-23T10:19:00Z">
        <w:r w:rsidRPr="00054E13" w:rsidDel="00332343">
          <w:rPr>
            <w:rFonts w:ascii="Calibri" w:hAnsi="Calibri"/>
            <w:lang w:val="mt-MT"/>
          </w:rPr>
          <w:delText>a'</w:delText>
        </w:r>
      </w:del>
      <w:r w:rsidRPr="00054E13">
        <w:rPr>
          <w:rFonts w:ascii="Calibri" w:hAnsi="Calibri"/>
          <w:lang w:val="mt-MT"/>
        </w:rPr>
        <w:t xml:space="preserve"> ppreparat min għan</w:t>
      </w:r>
      <w:ins w:id="64" w:author="macbook pro" w:date="2015-11-23T10:20:00Z">
        <w:r w:rsidR="00332343">
          <w:rPr>
            <w:rFonts w:ascii="Calibri" w:hAnsi="Calibri"/>
            <w:lang w:val="mt-MT"/>
          </w:rPr>
          <w:t>d</w:t>
        </w:r>
      </w:ins>
      <w:r w:rsidRPr="00054E13">
        <w:rPr>
          <w:rFonts w:ascii="Calibri" w:hAnsi="Calibri"/>
          <w:lang w:val="mt-MT"/>
        </w:rPr>
        <w:t>u jidħol fid-dipartimenti. Dan il-kliem kien isegwi dak li qal Jason Micallef. Is-Segretarju Ġenerali Laburista kien qal lil se jkunu l-Laburisti li jmexxu fil-postijiet, fl-</w:t>
      </w:r>
      <w:r w:rsidRPr="00640EDA">
        <w:rPr>
          <w:rFonts w:ascii="Calibri" w:hAnsi="Calibri"/>
          <w:lang w:val="mt-MT"/>
        </w:rPr>
        <w:t>a</w:t>
      </w:r>
      <w:ins w:id="65" w:author="macbook pro" w:date="2015-11-25T23:25:00Z">
        <w:r w:rsidR="00640EDA" w:rsidRPr="00640EDA">
          <w:rPr>
            <w:rFonts w:ascii="Calibri" w:hAnsi="Calibri"/>
            <w:highlight w:val="cyan"/>
            <w:lang w:val="mt-MT"/>
          </w:rPr>
          <w:t>ż</w:t>
        </w:r>
      </w:ins>
      <w:del w:id="66" w:author="macbook pro" w:date="2015-11-25T23:25:00Z">
        <w:r w:rsidRPr="00640EDA" w:rsidDel="00640EDA">
          <w:rPr>
            <w:rFonts w:ascii="Calibri" w:hAnsi="Calibri"/>
            <w:lang w:val="mt-MT"/>
          </w:rPr>
          <w:delText>z</w:delText>
        </w:r>
      </w:del>
      <w:r w:rsidRPr="00640EDA">
        <w:rPr>
          <w:rFonts w:ascii="Calibri" w:hAnsi="Calibri"/>
          <w:lang w:val="mt-MT"/>
        </w:rPr>
        <w:t>jendi</w:t>
      </w:r>
      <w:r w:rsidRPr="00054E13">
        <w:rPr>
          <w:rFonts w:ascii="Calibri" w:hAnsi="Calibri"/>
          <w:lang w:val="mt-MT"/>
        </w:rPr>
        <w:t xml:space="preserve"> fejn il-Gvern għandu sehem, fejn il-Gvern għandu l-korporazzjonijiet tiegħu u fejn hemm bżonn. Meta kien f'San Ġiljan, Media.Link staqsa lil Alfred Sant biex jgħid min huma n-nies magħżula. Alfred Sant wieġeb biss "Issa ngħidu lil Silvio Parnis biex isewwi l-problema tad-drenaġġ." Din is-sentenza reġa' tennieha kemm-il darba u meta l-ġurna</w:t>
      </w:r>
      <w:del w:id="67" w:author="macbook pro" w:date="2015-11-23T10:20:00Z">
        <w:r w:rsidRPr="00054E13" w:rsidDel="00332343">
          <w:rPr>
            <w:rFonts w:ascii="Calibri" w:hAnsi="Calibri"/>
            <w:lang w:val="mt-MT"/>
          </w:rPr>
          <w:delText>t</w:delText>
        </w:r>
      </w:del>
      <w:r w:rsidRPr="00054E13">
        <w:rPr>
          <w:rFonts w:ascii="Calibri" w:hAnsi="Calibri"/>
          <w:lang w:val="mt-MT"/>
        </w:rPr>
        <w:t>lista ta' Media.Link baqgħet tinsi</w:t>
      </w:r>
      <w:ins w:id="68" w:author="macbook pro" w:date="2015-11-23T10:20:00Z">
        <w:r w:rsidR="00332343">
          <w:rPr>
            <w:rFonts w:ascii="Calibri" w:hAnsi="Calibri"/>
            <w:lang w:val="mt-MT"/>
          </w:rPr>
          <w:t>s</w:t>
        </w:r>
      </w:ins>
      <w:r w:rsidRPr="00054E13">
        <w:rPr>
          <w:rFonts w:ascii="Calibri" w:hAnsi="Calibri"/>
          <w:lang w:val="mt-MT"/>
        </w:rPr>
        <w:t>ti biex Sant iwieġeb il-mistoqsijiet dwar min huma dawk il-magħżulin, hu kompla jaħrab mill-mistoqsijiet u beda jitkellem fuq is-saħħa pubblika.</w:t>
      </w:r>
    </w:p>
    <w:p w14:paraId="634A4020" w14:textId="77777777" w:rsidR="00054E13" w:rsidRPr="00054E13" w:rsidRDefault="00054E13" w:rsidP="00054E13">
      <w:pPr>
        <w:spacing w:line="480" w:lineRule="auto"/>
        <w:jc w:val="both"/>
        <w:rPr>
          <w:rFonts w:ascii="Calibri" w:hAnsi="Calibri"/>
          <w:lang w:val="mt-MT"/>
        </w:rPr>
      </w:pPr>
    </w:p>
    <w:p w14:paraId="328B0A1B" w14:textId="77777777" w:rsidR="00054E13" w:rsidRPr="00054E13" w:rsidRDefault="00054E13" w:rsidP="00054E13">
      <w:pPr>
        <w:spacing w:line="480" w:lineRule="auto"/>
        <w:jc w:val="both"/>
        <w:rPr>
          <w:rFonts w:ascii="Calibri" w:hAnsi="Calibri"/>
          <w:lang w:val="mt-MT"/>
        </w:rPr>
      </w:pPr>
      <w:r w:rsidRPr="00054E13">
        <w:rPr>
          <w:rFonts w:ascii="Calibri" w:hAnsi="Calibri"/>
          <w:b/>
          <w:u w:val="single"/>
          <w:lang w:val="mt-MT"/>
        </w:rPr>
        <w:t>IL-GWU TNAQQAS IL-MEMBRI – Ji</w:t>
      </w:r>
      <w:ins w:id="69" w:author="macbook pro" w:date="2015-11-23T10:21:00Z">
        <w:r w:rsidR="00332343">
          <w:rPr>
            <w:rFonts w:ascii="Calibri" w:hAnsi="Calibri"/>
            <w:b/>
            <w:u w:val="single"/>
            <w:lang w:val="mt-MT"/>
          </w:rPr>
          <w:t>ż</w:t>
        </w:r>
      </w:ins>
      <w:del w:id="70" w:author="macbook pro" w:date="2015-11-23T10:21:00Z">
        <w:r w:rsidRPr="00054E13" w:rsidDel="00332343">
          <w:rPr>
            <w:rFonts w:ascii="Calibri" w:hAnsi="Calibri"/>
            <w:b/>
            <w:u w:val="single"/>
            <w:lang w:val="mt-MT"/>
          </w:rPr>
          <w:delText>z</w:delText>
        </w:r>
      </w:del>
      <w:r w:rsidRPr="00054E13">
        <w:rPr>
          <w:rFonts w:ascii="Calibri" w:hAnsi="Calibri"/>
          <w:b/>
          <w:u w:val="single"/>
          <w:lang w:val="mt-MT"/>
        </w:rPr>
        <w:t>diedu l-membri fl-MUT, fil-U</w:t>
      </w:r>
      <w:ins w:id="71" w:author="macbook pro" w:date="2015-11-23T10:21:00Z">
        <w:r w:rsidR="00332343">
          <w:rPr>
            <w:rFonts w:ascii="Calibri" w:hAnsi="Calibri"/>
            <w:b/>
            <w:u w:val="single"/>
            <w:lang w:val="mt-MT"/>
          </w:rPr>
          <w:t>Ħ</w:t>
        </w:r>
      </w:ins>
      <w:del w:id="72" w:author="macbook pro" w:date="2015-11-23T10:21:00Z">
        <w:r w:rsidRPr="00054E13" w:rsidDel="00332343">
          <w:rPr>
            <w:rFonts w:ascii="Calibri" w:hAnsi="Calibri"/>
            <w:b/>
            <w:u w:val="single"/>
            <w:lang w:val="mt-MT"/>
          </w:rPr>
          <w:delText>H</w:delText>
        </w:r>
      </w:del>
      <w:r w:rsidRPr="00054E13">
        <w:rPr>
          <w:rFonts w:ascii="Calibri" w:hAnsi="Calibri"/>
          <w:b/>
          <w:u w:val="single"/>
          <w:lang w:val="mt-MT"/>
        </w:rPr>
        <w:t>M u fl-MUMN:</w:t>
      </w:r>
      <w:r w:rsidRPr="00054E13">
        <w:rPr>
          <w:rFonts w:ascii="Calibri" w:hAnsi="Calibri"/>
          <w:b/>
          <w:lang w:val="mt-MT"/>
        </w:rPr>
        <w:t xml:space="preserve"> </w:t>
      </w:r>
      <w:r w:rsidRPr="00054E13">
        <w:rPr>
          <w:rFonts w:ascii="Calibri" w:hAnsi="Calibri"/>
          <w:lang w:val="mt-MT"/>
        </w:rPr>
        <w:t xml:space="preserve">Matul l-1 ta' Lulju 2006 u l-aħħar ta' Ġunju li għadda l-General Workers' Union kompliet naqqset il-membri tagħha. F'dan il-perjodu rreġistrat tnaqqis ta' 163 membru fuq is-sena ta' qabel meta wkoll kienet irreġistrat tnaqqis fin-numru tal-membri tagħha. Għall-kuntrarju, tliet </w:t>
      </w:r>
      <w:r w:rsidRPr="00332343">
        <w:rPr>
          <w:rFonts w:ascii="Calibri" w:hAnsi="Calibri"/>
          <w:i/>
          <w:lang w:val="mt-MT"/>
          <w:rPrChange w:id="73" w:author="macbook pro" w:date="2015-11-23T10:21:00Z">
            <w:rPr>
              <w:rFonts w:ascii="Calibri" w:hAnsi="Calibri"/>
              <w:lang w:val="mt-MT"/>
            </w:rPr>
          </w:rPrChange>
        </w:rPr>
        <w:t>unions</w:t>
      </w:r>
      <w:r w:rsidRPr="00054E13">
        <w:rPr>
          <w:rFonts w:ascii="Calibri" w:hAnsi="Calibri"/>
          <w:lang w:val="mt-MT"/>
        </w:rPr>
        <w:t xml:space="preserve"> kbar oħra, il-Malta Union of Teachers (MUT), il-Union Ħaddiema Magħqd</w:t>
      </w:r>
      <w:ins w:id="74" w:author="macbook pro" w:date="2015-11-23T10:21:00Z">
        <w:r w:rsidR="00332343">
          <w:rPr>
            <w:rFonts w:ascii="Calibri" w:hAnsi="Calibri"/>
            <w:lang w:val="mt-MT"/>
          </w:rPr>
          <w:t>i</w:t>
        </w:r>
      </w:ins>
      <w:del w:id="75" w:author="macbook pro" w:date="2015-11-23T10:21:00Z">
        <w:r w:rsidRPr="00054E13" w:rsidDel="00332343">
          <w:rPr>
            <w:rFonts w:ascii="Calibri" w:hAnsi="Calibri"/>
            <w:lang w:val="mt-MT"/>
          </w:rPr>
          <w:delText>u</w:delText>
        </w:r>
      </w:del>
      <w:r w:rsidRPr="00054E13">
        <w:rPr>
          <w:rFonts w:ascii="Calibri" w:hAnsi="Calibri"/>
          <w:lang w:val="mt-MT"/>
        </w:rPr>
        <w:t xml:space="preserve">n (UĦM) u l-Malta Union of Midwives and Nurses (MUMN) irreġistraw żieda fuq in-numru ta' membri tagħhom. L-MUT matul din is-sena rreġistrat żieda ta' 306 membru, il-UĦM żieda ta' 102 membru u l-MUMN żieda ta' 28 membru. B'hekk, l-MUT għandha reġistrati 7,136 membru, il-UĦM 26,231 membru, u l-MUMN 2,494 membru. Il-GWU għandha 45,993 membru u għadha l-akbar </w:t>
      </w:r>
      <w:r w:rsidRPr="00332343">
        <w:rPr>
          <w:rFonts w:ascii="Calibri" w:hAnsi="Calibri"/>
          <w:i/>
          <w:lang w:val="mt-MT"/>
          <w:rPrChange w:id="76" w:author="macbook pro" w:date="2015-11-23T10:22:00Z">
            <w:rPr>
              <w:rFonts w:ascii="Calibri" w:hAnsi="Calibri"/>
              <w:lang w:val="mt-MT"/>
            </w:rPr>
          </w:rPrChange>
        </w:rPr>
        <w:t>trade union</w:t>
      </w:r>
      <w:r w:rsidRPr="00054E13">
        <w:rPr>
          <w:rFonts w:ascii="Calibri" w:hAnsi="Calibri"/>
          <w:lang w:val="mt-MT"/>
        </w:rPr>
        <w:t xml:space="preserve">. Minn fost </w:t>
      </w:r>
      <w:del w:id="77" w:author="macbook pro" w:date="2015-11-23T10:22:00Z">
        <w:r w:rsidRPr="00054E13" w:rsidDel="00332343">
          <w:rPr>
            <w:rFonts w:ascii="Calibri" w:hAnsi="Calibri"/>
            <w:lang w:val="mt-MT"/>
          </w:rPr>
          <w:delText>i</w:delText>
        </w:r>
      </w:del>
      <w:r w:rsidRPr="00054E13">
        <w:rPr>
          <w:rFonts w:ascii="Calibri" w:hAnsi="Calibri"/>
          <w:lang w:val="mt-MT"/>
        </w:rPr>
        <w:t>l-</w:t>
      </w:r>
      <w:r w:rsidRPr="00332343">
        <w:rPr>
          <w:rFonts w:ascii="Calibri" w:hAnsi="Calibri"/>
          <w:i/>
          <w:lang w:val="mt-MT"/>
          <w:rPrChange w:id="78" w:author="macbook pro" w:date="2015-11-23T10:22:00Z">
            <w:rPr>
              <w:rFonts w:ascii="Calibri" w:hAnsi="Calibri"/>
              <w:lang w:val="mt-MT"/>
            </w:rPr>
          </w:rPrChange>
        </w:rPr>
        <w:t>unions</w:t>
      </w:r>
      <w:r w:rsidRPr="00054E13">
        <w:rPr>
          <w:rFonts w:ascii="Calibri" w:hAnsi="Calibri"/>
          <w:lang w:val="mt-MT"/>
        </w:rPr>
        <w:t xml:space="preserve"> iż-żgħar il-Malta Union of Tourist Guides u The Medical Association of Malta rreġistraw żieda ta' 86 u 25 membru, rispettivament, biex issa jlaħħqu total ta' membri ta' 216 u 705, rispettivament. Tliet </w:t>
      </w:r>
      <w:r w:rsidRPr="00332343">
        <w:rPr>
          <w:rFonts w:ascii="Calibri" w:hAnsi="Calibri"/>
          <w:i/>
          <w:lang w:val="mt-MT"/>
          <w:rPrChange w:id="79" w:author="macbook pro" w:date="2015-11-23T10:22:00Z">
            <w:rPr>
              <w:rFonts w:ascii="Calibri" w:hAnsi="Calibri"/>
              <w:lang w:val="mt-MT"/>
            </w:rPr>
          </w:rPrChange>
        </w:rPr>
        <w:t>unions</w:t>
      </w:r>
      <w:r w:rsidRPr="00054E13">
        <w:rPr>
          <w:rFonts w:ascii="Calibri" w:hAnsi="Calibri"/>
          <w:lang w:val="mt-MT"/>
        </w:rPr>
        <w:t xml:space="preserve"> huma fil-proċess li jiġu kkanċellati minn fuq ir-Reġistru tat-Trade Unions u sitt </w:t>
      </w:r>
      <w:r w:rsidRPr="00332343">
        <w:rPr>
          <w:rFonts w:ascii="Calibri" w:hAnsi="Calibri"/>
          <w:i/>
          <w:lang w:val="mt-MT"/>
          <w:rPrChange w:id="80" w:author="macbook pro" w:date="2015-11-23T10:22:00Z">
            <w:rPr>
              <w:rFonts w:ascii="Calibri" w:hAnsi="Calibri"/>
              <w:lang w:val="mt-MT"/>
            </w:rPr>
          </w:rPrChange>
        </w:rPr>
        <w:t>unions</w:t>
      </w:r>
      <w:r w:rsidRPr="00054E13">
        <w:rPr>
          <w:rFonts w:ascii="Calibri" w:hAnsi="Calibri"/>
          <w:lang w:val="mt-MT"/>
        </w:rPr>
        <w:t xml:space="preserve"> oħra ma bagħtux l-informazzjoni mitluba mil-liġi dwar il-membri </w:t>
      </w:r>
      <w:r w:rsidRPr="00640EDA">
        <w:rPr>
          <w:rFonts w:ascii="Calibri" w:hAnsi="Calibri"/>
          <w:lang w:val="mt-MT"/>
        </w:rPr>
        <w:t>reġistrati</w:t>
      </w:r>
      <w:r w:rsidRPr="00054E13">
        <w:rPr>
          <w:rFonts w:ascii="Calibri" w:hAnsi="Calibri"/>
          <w:lang w:val="mt-MT"/>
        </w:rPr>
        <w:t xml:space="preserve"> tagħhom. B'kollox matul din is-sena kien hawn 88,017 ħaddiem membru ta' xi </w:t>
      </w:r>
      <w:r w:rsidRPr="00332343">
        <w:rPr>
          <w:rFonts w:ascii="Calibri" w:hAnsi="Calibri"/>
          <w:i/>
          <w:lang w:val="mt-MT"/>
          <w:rPrChange w:id="81" w:author="macbook pro" w:date="2015-11-23T10:23:00Z">
            <w:rPr>
              <w:rFonts w:ascii="Calibri" w:hAnsi="Calibri"/>
              <w:lang w:val="mt-MT"/>
            </w:rPr>
          </w:rPrChange>
        </w:rPr>
        <w:t>union</w:t>
      </w:r>
      <w:r w:rsidRPr="00054E13">
        <w:rPr>
          <w:rFonts w:ascii="Calibri" w:hAnsi="Calibri"/>
          <w:lang w:val="mt-MT"/>
        </w:rPr>
        <w:t>. Dan juri żieda ta' 603 ħaddiem membri f'</w:t>
      </w:r>
      <w:r w:rsidRPr="00640EDA">
        <w:rPr>
          <w:rFonts w:ascii="Calibri" w:hAnsi="Calibri"/>
          <w:i/>
          <w:lang w:val="mt-MT"/>
          <w:rPrChange w:id="82" w:author="macbook pro" w:date="2015-11-25T23:28:00Z">
            <w:rPr>
              <w:rFonts w:ascii="Calibri" w:hAnsi="Calibri"/>
              <w:lang w:val="mt-MT"/>
            </w:rPr>
          </w:rPrChange>
        </w:rPr>
        <w:t>union</w:t>
      </w:r>
      <w:r w:rsidRPr="00054E13">
        <w:rPr>
          <w:rFonts w:ascii="Calibri" w:hAnsi="Calibri"/>
          <w:lang w:val="mt-MT"/>
        </w:rPr>
        <w:t xml:space="preserve"> fuq is-sena ta' qabel. Fost l-assoċjazzjonijiet ta' min iħaddem, l-Association of General Retailers and Traders (GRTU) irreġistrat żieda ta' 25 membru biex għandha b'kollox 7,250 membru. The Malta Employers' Association (MEA) irreġistrat żieda ta' għaxar membri biex il</w:t>
      </w:r>
      <w:del w:id="83" w:author="macbook pro" w:date="2015-11-23T10:23:00Z">
        <w:r w:rsidRPr="00054E13" w:rsidDel="00332343">
          <w:rPr>
            <w:rFonts w:ascii="Calibri" w:hAnsi="Calibri"/>
            <w:lang w:val="mt-MT"/>
          </w:rPr>
          <w:delText>-</w:delText>
        </w:r>
      </w:del>
      <w:r w:rsidRPr="00054E13">
        <w:rPr>
          <w:rFonts w:ascii="Calibri" w:hAnsi="Calibri"/>
          <w:lang w:val="mt-MT"/>
        </w:rPr>
        <w:t xml:space="preserve">lum għandha 310 membru. In-numru ta' dawk li jħaddmu membri ta' xi assoċjazzjoni hu ta' 8,474 - 817 inqas mis-sena ta' qabel. Żewġ assoċjazzjonijiet ta' min iħaddem kienu kanċellati. Fil-bidu ta' din is-sena kien hawn reġistrati 48 organizzazzjoni - 28 </w:t>
      </w:r>
      <w:r w:rsidRPr="00332343">
        <w:rPr>
          <w:rFonts w:ascii="Calibri" w:hAnsi="Calibri"/>
          <w:i/>
          <w:lang w:val="mt-MT"/>
          <w:rPrChange w:id="84" w:author="macbook pro" w:date="2015-11-23T10:23:00Z">
            <w:rPr>
              <w:rFonts w:ascii="Calibri" w:hAnsi="Calibri"/>
              <w:lang w:val="mt-MT"/>
            </w:rPr>
          </w:rPrChange>
        </w:rPr>
        <w:t>trade union</w:t>
      </w:r>
      <w:r w:rsidRPr="00054E13">
        <w:rPr>
          <w:rFonts w:ascii="Calibri" w:hAnsi="Calibri"/>
          <w:lang w:val="mt-MT"/>
        </w:rPr>
        <w:t xml:space="preserve"> u 20 assoċjazzjoni ta' min iħaddem. Matul din is-sena kienu reġistrati tliet </w:t>
      </w:r>
      <w:r w:rsidRPr="00332343">
        <w:rPr>
          <w:rFonts w:ascii="Calibri" w:hAnsi="Calibri"/>
          <w:i/>
          <w:lang w:val="mt-MT"/>
          <w:rPrChange w:id="85" w:author="macbook pro" w:date="2015-11-23T10:23:00Z">
            <w:rPr>
              <w:rFonts w:ascii="Calibri" w:hAnsi="Calibri"/>
              <w:lang w:val="mt-MT"/>
            </w:rPr>
          </w:rPrChange>
        </w:rPr>
        <w:t>unions</w:t>
      </w:r>
      <w:r w:rsidRPr="00054E13">
        <w:rPr>
          <w:rFonts w:ascii="Calibri" w:hAnsi="Calibri"/>
          <w:lang w:val="mt-MT"/>
        </w:rPr>
        <w:t xml:space="preserve"> ġodda u żewġ assoċjazzjonijiet ta' min iħaddem.</w:t>
      </w:r>
    </w:p>
    <w:p w14:paraId="1B0F78AA" w14:textId="77777777" w:rsidR="00054E13" w:rsidRPr="00054E13" w:rsidRDefault="00054E13" w:rsidP="00054E13">
      <w:pPr>
        <w:spacing w:line="480" w:lineRule="auto"/>
        <w:jc w:val="both"/>
        <w:rPr>
          <w:rFonts w:ascii="Calibri" w:hAnsi="Calibri"/>
          <w:lang w:val="mt-MT"/>
        </w:rPr>
      </w:pPr>
    </w:p>
    <w:p w14:paraId="3B94D6D8" w14:textId="77777777" w:rsidR="00054E13" w:rsidRPr="00054E13" w:rsidRDefault="00332343" w:rsidP="00054E13">
      <w:pPr>
        <w:spacing w:line="480" w:lineRule="auto"/>
        <w:jc w:val="both"/>
        <w:rPr>
          <w:rFonts w:ascii="Calibri" w:hAnsi="Calibri"/>
          <w:lang w:val="mt-MT"/>
        </w:rPr>
      </w:pPr>
      <w:ins w:id="86" w:author="macbook pro" w:date="2015-11-23T10:23:00Z">
        <w:r>
          <w:rPr>
            <w:rFonts w:ascii="Calibri" w:hAnsi="Calibri"/>
            <w:b/>
            <w:u w:val="single"/>
            <w:lang w:val="mt-MT"/>
          </w:rPr>
          <w:t>Ħ</w:t>
        </w:r>
      </w:ins>
      <w:del w:id="87" w:author="macbook pro" w:date="2015-11-23T10:23:00Z">
        <w:r w:rsidR="00054E13" w:rsidRPr="00054E13" w:rsidDel="00332343">
          <w:rPr>
            <w:rFonts w:ascii="Calibri" w:hAnsi="Calibri"/>
            <w:b/>
            <w:u w:val="single"/>
            <w:lang w:val="mt-MT"/>
          </w:rPr>
          <w:delText>H</w:delText>
        </w:r>
      </w:del>
      <w:r w:rsidR="00054E13" w:rsidRPr="00054E13">
        <w:rPr>
          <w:rFonts w:ascii="Calibri" w:hAnsi="Calibri"/>
          <w:b/>
          <w:u w:val="single"/>
          <w:lang w:val="mt-MT"/>
        </w:rPr>
        <w:t>DAX-IL BDOT PROFESSJONALI JLESTU KORS TA’ TA</w:t>
      </w:r>
      <w:ins w:id="88" w:author="macbook pro" w:date="2015-11-23T10:24:00Z">
        <w:r>
          <w:rPr>
            <w:rFonts w:ascii="Calibri" w:hAnsi="Calibri"/>
            <w:b/>
            <w:u w:val="single"/>
            <w:lang w:val="mt-MT"/>
          </w:rPr>
          <w:t>Ħ</w:t>
        </w:r>
      </w:ins>
      <w:del w:id="89" w:author="macbook pro" w:date="2015-11-23T10:24:00Z">
        <w:r w:rsidR="00054E13" w:rsidRPr="00054E13" w:rsidDel="00332343">
          <w:rPr>
            <w:rFonts w:ascii="Calibri" w:hAnsi="Calibri"/>
            <w:b/>
            <w:u w:val="single"/>
            <w:lang w:val="mt-MT"/>
          </w:rPr>
          <w:delText>H</w:delText>
        </w:r>
      </w:del>
      <w:r w:rsidR="00054E13" w:rsidRPr="00054E13">
        <w:rPr>
          <w:rFonts w:ascii="Calibri" w:hAnsi="Calibri"/>
          <w:b/>
          <w:u w:val="single"/>
          <w:lang w:val="mt-MT"/>
        </w:rPr>
        <w:t>RIG INTENSIV:</w:t>
      </w:r>
      <w:r w:rsidR="00054E13" w:rsidRPr="00054E13">
        <w:rPr>
          <w:rFonts w:ascii="Calibri" w:hAnsi="Calibri"/>
          <w:b/>
          <w:lang w:val="mt-MT"/>
        </w:rPr>
        <w:t xml:space="preserve"> </w:t>
      </w:r>
      <w:r w:rsidR="00054E13" w:rsidRPr="00054E13">
        <w:rPr>
          <w:rFonts w:ascii="Calibri" w:hAnsi="Calibri"/>
          <w:lang w:val="mt-MT"/>
        </w:rPr>
        <w:t xml:space="preserve">Ħdax-il professjonist għadhom kemm saru bdoti ta' ajuplani </w:t>
      </w:r>
      <w:r w:rsidR="00054E13" w:rsidRPr="00332343">
        <w:rPr>
          <w:rFonts w:ascii="Calibri" w:hAnsi="Calibri"/>
          <w:i/>
          <w:lang w:val="mt-MT"/>
          <w:rPrChange w:id="90" w:author="macbook pro" w:date="2015-11-23T10:24:00Z">
            <w:rPr>
              <w:rFonts w:ascii="Calibri" w:hAnsi="Calibri"/>
              <w:lang w:val="mt-MT"/>
            </w:rPr>
          </w:rPrChange>
        </w:rPr>
        <w:t>microlig</w:t>
      </w:r>
      <w:ins w:id="91" w:author="macbook pro" w:date="2015-11-23T10:24:00Z">
        <w:r w:rsidRPr="00332343">
          <w:rPr>
            <w:rFonts w:ascii="Calibri" w:hAnsi="Calibri"/>
            <w:i/>
            <w:lang w:val="mt-MT"/>
            <w:rPrChange w:id="92" w:author="macbook pro" w:date="2015-11-23T10:24:00Z">
              <w:rPr>
                <w:rFonts w:ascii="Calibri" w:hAnsi="Calibri"/>
                <w:lang w:val="mt-MT"/>
              </w:rPr>
            </w:rPrChange>
          </w:rPr>
          <w:t>h</w:t>
        </w:r>
      </w:ins>
      <w:del w:id="93" w:author="macbook pro" w:date="2015-11-23T10:24:00Z">
        <w:r w:rsidR="00054E13" w:rsidRPr="00332343" w:rsidDel="00332343">
          <w:rPr>
            <w:rFonts w:ascii="Calibri" w:hAnsi="Calibri"/>
            <w:i/>
            <w:lang w:val="mt-MT"/>
            <w:rPrChange w:id="94" w:author="macbook pro" w:date="2015-11-23T10:24:00Z">
              <w:rPr>
                <w:rFonts w:ascii="Calibri" w:hAnsi="Calibri"/>
                <w:lang w:val="mt-MT"/>
              </w:rPr>
            </w:rPrChange>
          </w:rPr>
          <w:delText>ħ</w:delText>
        </w:r>
      </w:del>
      <w:r w:rsidR="00054E13" w:rsidRPr="00332343">
        <w:rPr>
          <w:rFonts w:ascii="Calibri" w:hAnsi="Calibri"/>
          <w:i/>
          <w:lang w:val="mt-MT"/>
          <w:rPrChange w:id="95" w:author="macbook pro" w:date="2015-11-23T10:24:00Z">
            <w:rPr>
              <w:rFonts w:ascii="Calibri" w:hAnsi="Calibri"/>
              <w:lang w:val="mt-MT"/>
            </w:rPr>
          </w:rPrChange>
        </w:rPr>
        <w:t>t</w:t>
      </w:r>
      <w:r w:rsidR="00054E13" w:rsidRPr="00054E13">
        <w:rPr>
          <w:rFonts w:ascii="Calibri" w:hAnsi="Calibri"/>
          <w:lang w:val="mt-MT"/>
        </w:rPr>
        <w:t xml:space="preserve"> wara xhur ta' taħriġ intensiv, kemm fuq l-art kif ukoll fl-ajru. Il-Ministru għall-Kompetittivit</w:t>
      </w:r>
      <w:ins w:id="96" w:author="macbook pro" w:date="2015-11-23T10:25:00Z">
        <w:r w:rsidR="00882F02">
          <w:rPr>
            <w:rFonts w:ascii="Calibri" w:hAnsi="Calibri"/>
            <w:lang w:val="mt-MT"/>
          </w:rPr>
          <w:t>à</w:t>
        </w:r>
      </w:ins>
      <w:del w:id="97" w:author="macbook pro" w:date="2015-11-23T10:24:00Z">
        <w:r w:rsidR="00054E13" w:rsidRPr="00054E13" w:rsidDel="00882F02">
          <w:rPr>
            <w:rFonts w:ascii="Calibri" w:hAnsi="Calibri"/>
            <w:lang w:val="mt-MT"/>
          </w:rPr>
          <w:delText>a'</w:delText>
        </w:r>
      </w:del>
      <w:r w:rsidR="00054E13" w:rsidRPr="00054E13">
        <w:rPr>
          <w:rFonts w:ascii="Calibri" w:hAnsi="Calibri"/>
          <w:lang w:val="mt-MT"/>
        </w:rPr>
        <w:t xml:space="preserve"> u l-Komunikazzjoni </w:t>
      </w:r>
      <w:ins w:id="98" w:author="macbook pro" w:date="2015-11-23T10:25:00Z">
        <w:r w:rsidR="00882F02">
          <w:rPr>
            <w:rFonts w:ascii="Calibri" w:hAnsi="Calibri"/>
            <w:lang w:val="mt-MT"/>
          </w:rPr>
          <w:t>Ċ</w:t>
        </w:r>
      </w:ins>
      <w:del w:id="99" w:author="macbook pro" w:date="2015-11-23T10:25:00Z">
        <w:r w:rsidR="00054E13" w:rsidRPr="00054E13" w:rsidDel="00882F02">
          <w:rPr>
            <w:rFonts w:ascii="Calibri" w:hAnsi="Calibri"/>
            <w:lang w:val="mt-MT"/>
          </w:rPr>
          <w:delText>C</w:delText>
        </w:r>
      </w:del>
      <w:r w:rsidR="00054E13" w:rsidRPr="00054E13">
        <w:rPr>
          <w:rFonts w:ascii="Calibri" w:hAnsi="Calibri"/>
          <w:lang w:val="mt-MT"/>
        </w:rPr>
        <w:t xml:space="preserve">ensu Galea qassam ċertifikati lill-bdoti l-ġodda f'ċeremonja qasira li saret 'il barra minn </w:t>
      </w:r>
      <w:r w:rsidR="00054E13" w:rsidRPr="00882F02">
        <w:rPr>
          <w:rFonts w:ascii="Calibri" w:hAnsi="Calibri"/>
          <w:i/>
          <w:lang w:val="mt-MT"/>
          <w:rPrChange w:id="100" w:author="macbook pro" w:date="2015-11-23T10:25:00Z">
            <w:rPr>
              <w:rFonts w:ascii="Calibri" w:hAnsi="Calibri"/>
              <w:lang w:val="mt-MT"/>
            </w:rPr>
          </w:rPrChange>
        </w:rPr>
        <w:t>hangar</w:t>
      </w:r>
      <w:r w:rsidR="00054E13" w:rsidRPr="00054E13">
        <w:rPr>
          <w:rFonts w:ascii="Calibri" w:hAnsi="Calibri"/>
          <w:lang w:val="mt-MT"/>
        </w:rPr>
        <w:t xml:space="preserve"> ġdid għal ajuplani </w:t>
      </w:r>
      <w:r w:rsidR="00054E13" w:rsidRPr="00882F02">
        <w:rPr>
          <w:rFonts w:ascii="Calibri" w:hAnsi="Calibri"/>
          <w:i/>
          <w:lang w:val="mt-MT"/>
          <w:rPrChange w:id="101" w:author="macbook pro" w:date="2015-11-23T10:25:00Z">
            <w:rPr>
              <w:rFonts w:ascii="Calibri" w:hAnsi="Calibri"/>
              <w:lang w:val="mt-MT"/>
            </w:rPr>
          </w:rPrChange>
        </w:rPr>
        <w:t>microlig</w:t>
      </w:r>
      <w:ins w:id="102" w:author="macbook pro" w:date="2015-11-23T10:25:00Z">
        <w:r w:rsidR="00882F02" w:rsidRPr="00882F02">
          <w:rPr>
            <w:rFonts w:ascii="Calibri" w:hAnsi="Calibri"/>
            <w:i/>
            <w:lang w:val="mt-MT"/>
            <w:rPrChange w:id="103" w:author="macbook pro" w:date="2015-11-23T10:25:00Z">
              <w:rPr>
                <w:rFonts w:ascii="Calibri" w:hAnsi="Calibri"/>
                <w:lang w:val="mt-MT"/>
              </w:rPr>
            </w:rPrChange>
          </w:rPr>
          <w:t>h</w:t>
        </w:r>
      </w:ins>
      <w:del w:id="104" w:author="macbook pro" w:date="2015-11-23T10:25:00Z">
        <w:r w:rsidR="00054E13" w:rsidRPr="00882F02" w:rsidDel="00882F02">
          <w:rPr>
            <w:rFonts w:ascii="Calibri" w:hAnsi="Calibri"/>
            <w:i/>
            <w:lang w:val="mt-MT"/>
            <w:rPrChange w:id="105" w:author="macbook pro" w:date="2015-11-23T10:25:00Z">
              <w:rPr>
                <w:rFonts w:ascii="Calibri" w:hAnsi="Calibri"/>
                <w:lang w:val="mt-MT"/>
              </w:rPr>
            </w:rPrChange>
          </w:rPr>
          <w:delText>ħ</w:delText>
        </w:r>
      </w:del>
      <w:r w:rsidR="00054E13" w:rsidRPr="00882F02">
        <w:rPr>
          <w:rFonts w:ascii="Calibri" w:hAnsi="Calibri"/>
          <w:i/>
          <w:lang w:val="mt-MT"/>
          <w:rPrChange w:id="106" w:author="macbook pro" w:date="2015-11-23T10:25:00Z">
            <w:rPr>
              <w:rFonts w:ascii="Calibri" w:hAnsi="Calibri"/>
              <w:lang w:val="mt-MT"/>
            </w:rPr>
          </w:rPrChange>
        </w:rPr>
        <w:t>t</w:t>
      </w:r>
      <w:r w:rsidR="00054E13" w:rsidRPr="00054E13">
        <w:rPr>
          <w:rFonts w:ascii="Calibri" w:hAnsi="Calibri"/>
          <w:lang w:val="mt-MT"/>
        </w:rPr>
        <w:t xml:space="preserve"> qrib il-bażi ta</w:t>
      </w:r>
      <w:del w:id="107" w:author="macbook pro" w:date="2015-11-23T10:25:00Z">
        <w:r w:rsidR="00054E13" w:rsidRPr="00054E13" w:rsidDel="00882F02">
          <w:rPr>
            <w:rFonts w:ascii="Calibri" w:hAnsi="Calibri"/>
            <w:lang w:val="mt-MT"/>
          </w:rPr>
          <w:delText xml:space="preserve">' </w:delText>
        </w:r>
      </w:del>
      <w:r w:rsidR="00054E13" w:rsidRPr="00054E13">
        <w:rPr>
          <w:rFonts w:ascii="Calibri" w:hAnsi="Calibri"/>
          <w:lang w:val="mt-MT"/>
        </w:rPr>
        <w:t>l-Iskwadra ta</w:t>
      </w:r>
      <w:del w:id="108" w:author="macbook pro" w:date="2015-11-23T10:25:00Z">
        <w:r w:rsidR="00054E13" w:rsidRPr="00054E13" w:rsidDel="00882F02">
          <w:rPr>
            <w:rFonts w:ascii="Calibri" w:hAnsi="Calibri"/>
            <w:lang w:val="mt-MT"/>
          </w:rPr>
          <w:delText xml:space="preserve">' </w:delText>
        </w:r>
      </w:del>
      <w:r w:rsidR="00054E13" w:rsidRPr="00054E13">
        <w:rPr>
          <w:rFonts w:ascii="Calibri" w:hAnsi="Calibri"/>
          <w:lang w:val="mt-MT"/>
        </w:rPr>
        <w:t xml:space="preserve">l-Ajru tal-Forzi Armati. Il-Ministru Galea stqarr li l-liċenzja ta' bdot hi dokument legali li jiċċertifika lil dak li jkun li hu kompetenti biex jaqdi dmiru ta' bdot. </w:t>
      </w:r>
      <w:ins w:id="109" w:author="macbook pro" w:date="2015-11-25T23:29:00Z">
        <w:r w:rsidR="00640EDA">
          <w:rPr>
            <w:rFonts w:ascii="Calibri" w:hAnsi="Calibri"/>
            <w:lang w:val="mt-MT"/>
          </w:rPr>
          <w:t>Ċ</w:t>
        </w:r>
      </w:ins>
      <w:del w:id="110" w:author="macbook pro" w:date="2015-11-25T23:29:00Z">
        <w:r w:rsidR="00054E13" w:rsidRPr="00054E13" w:rsidDel="00640EDA">
          <w:rPr>
            <w:rFonts w:ascii="Calibri" w:hAnsi="Calibri"/>
            <w:lang w:val="mt-MT"/>
          </w:rPr>
          <w:delText>C</w:delText>
        </w:r>
      </w:del>
      <w:r w:rsidR="00054E13" w:rsidRPr="00054E13">
        <w:rPr>
          <w:rFonts w:ascii="Calibri" w:hAnsi="Calibri"/>
          <w:lang w:val="mt-MT"/>
        </w:rPr>
        <w:t>ensu Galea qal li bdot kawt hu wieħed li għandu l-aħjar attitudni biex itir. Hu bniedem li japplika dak li jkun tgħallem, jippjana fid-dettall it-titjira tiegħu, jaf il-limitazzjonijiet tiegħu u ta</w:t>
      </w:r>
      <w:del w:id="111" w:author="macbook pro" w:date="2015-11-23T10:25:00Z">
        <w:r w:rsidR="00054E13" w:rsidRPr="00054E13" w:rsidDel="00882F02">
          <w:rPr>
            <w:rFonts w:ascii="Calibri" w:hAnsi="Calibri"/>
            <w:lang w:val="mt-MT"/>
          </w:rPr>
          <w:delText xml:space="preserve">' </w:delText>
        </w:r>
      </w:del>
      <w:r w:rsidR="00054E13" w:rsidRPr="00054E13">
        <w:rPr>
          <w:rFonts w:ascii="Calibri" w:hAnsi="Calibri"/>
          <w:lang w:val="mt-MT"/>
        </w:rPr>
        <w:t xml:space="preserve">l-ajruplan u jikkunsidra l-fatturi kollha li jistgħu jolqtu t-titjira tiegħu, bħalma hu t-temp. Il-Ministru </w:t>
      </w:r>
      <w:ins w:id="112" w:author="macbook pro" w:date="2015-11-23T10:28:00Z">
        <w:r w:rsidR="00882F02">
          <w:rPr>
            <w:rFonts w:ascii="Calibri" w:hAnsi="Calibri"/>
            <w:lang w:val="mt-MT"/>
          </w:rPr>
          <w:t>Ċ</w:t>
        </w:r>
      </w:ins>
      <w:del w:id="113" w:author="macbook pro" w:date="2015-11-23T10:28:00Z">
        <w:r w:rsidR="00054E13" w:rsidRPr="00054E13" w:rsidDel="00882F02">
          <w:rPr>
            <w:rFonts w:ascii="Calibri" w:hAnsi="Calibri"/>
            <w:lang w:val="mt-MT"/>
          </w:rPr>
          <w:delText>C</w:delText>
        </w:r>
      </w:del>
      <w:r w:rsidR="00054E13" w:rsidRPr="00054E13">
        <w:rPr>
          <w:rFonts w:ascii="Calibri" w:hAnsi="Calibri"/>
          <w:lang w:val="mt-MT"/>
        </w:rPr>
        <w:t>ensu Galea sostna li s-sigurt</w:t>
      </w:r>
      <w:ins w:id="114" w:author="macbook pro" w:date="2015-11-23T10:29:00Z">
        <w:r w:rsidR="00882F02">
          <w:rPr>
            <w:rFonts w:ascii="Calibri" w:hAnsi="Calibri"/>
            <w:lang w:val="mt-MT"/>
          </w:rPr>
          <w:t>à</w:t>
        </w:r>
      </w:ins>
      <w:del w:id="115" w:author="macbook pro" w:date="2015-11-23T10:28:00Z">
        <w:r w:rsidR="00054E13" w:rsidRPr="00054E13" w:rsidDel="00882F02">
          <w:rPr>
            <w:rFonts w:ascii="Calibri" w:hAnsi="Calibri"/>
            <w:lang w:val="mt-MT"/>
          </w:rPr>
          <w:delText>a'</w:delText>
        </w:r>
      </w:del>
      <w:r w:rsidR="00054E13" w:rsidRPr="00054E13">
        <w:rPr>
          <w:rFonts w:ascii="Calibri" w:hAnsi="Calibri"/>
          <w:lang w:val="mt-MT"/>
        </w:rPr>
        <w:t xml:space="preserve"> fl-ajru hi kultura u dixxiplina li jinkisbu biss bl-esperjenza. Bdot li jagħti każ is-sigurt</w:t>
      </w:r>
      <w:ins w:id="116" w:author="macbook pro" w:date="2015-11-23T10:29:00Z">
        <w:r w:rsidR="00882F02">
          <w:rPr>
            <w:rFonts w:ascii="Calibri" w:hAnsi="Calibri"/>
            <w:lang w:val="mt-MT"/>
          </w:rPr>
          <w:t>à</w:t>
        </w:r>
      </w:ins>
      <w:del w:id="117" w:author="macbook pro" w:date="2015-11-23T10:29:00Z">
        <w:r w:rsidR="00054E13" w:rsidRPr="00054E13" w:rsidDel="00882F02">
          <w:rPr>
            <w:rFonts w:ascii="Calibri" w:hAnsi="Calibri"/>
            <w:lang w:val="mt-MT"/>
          </w:rPr>
          <w:delText>a'</w:delText>
        </w:r>
      </w:del>
      <w:r w:rsidR="00054E13" w:rsidRPr="00054E13">
        <w:rPr>
          <w:rFonts w:ascii="Calibri" w:hAnsi="Calibri"/>
          <w:lang w:val="mt-MT"/>
        </w:rPr>
        <w:t xml:space="preserve"> hu wkoll wieħed li jkompli jitgħallem dwar l-avjazzjoni wara li jikseb il-liċenzja. Il-Maġġur Alex Dalli, li flimkien mal-Maġġur Mark Said imexxu l-Island Microlig</w:t>
      </w:r>
      <w:ins w:id="118" w:author="macbook pro" w:date="2015-11-23T10:29:00Z">
        <w:r w:rsidR="00882F02">
          <w:rPr>
            <w:rFonts w:ascii="Calibri" w:hAnsi="Calibri"/>
            <w:lang w:val="mt-MT"/>
          </w:rPr>
          <w:t>h</w:t>
        </w:r>
      </w:ins>
      <w:del w:id="119" w:author="macbook pro" w:date="2015-11-23T10:29:00Z">
        <w:r w:rsidR="00054E13" w:rsidRPr="00054E13" w:rsidDel="00882F02">
          <w:rPr>
            <w:rFonts w:ascii="Calibri" w:hAnsi="Calibri"/>
            <w:lang w:val="mt-MT"/>
          </w:rPr>
          <w:delText>ħ</w:delText>
        </w:r>
      </w:del>
      <w:r w:rsidR="00054E13" w:rsidRPr="00054E13">
        <w:rPr>
          <w:rFonts w:ascii="Calibri" w:hAnsi="Calibri"/>
          <w:lang w:val="mt-MT"/>
        </w:rPr>
        <w:t>t Club, sostna li l-bdoti ġodda ta</w:t>
      </w:r>
      <w:del w:id="120" w:author="macbook pro" w:date="2015-11-23T10:29:00Z">
        <w:r w:rsidR="00054E13" w:rsidRPr="00054E13" w:rsidDel="00882F02">
          <w:rPr>
            <w:rFonts w:ascii="Calibri" w:hAnsi="Calibri"/>
            <w:lang w:val="mt-MT"/>
          </w:rPr>
          <w:delText xml:space="preserve">' </w:delText>
        </w:r>
      </w:del>
      <w:r w:rsidR="00054E13" w:rsidRPr="00054E13">
        <w:rPr>
          <w:rFonts w:ascii="Calibri" w:hAnsi="Calibri"/>
          <w:lang w:val="mt-MT"/>
        </w:rPr>
        <w:t>l-ajruplani microlig</w:t>
      </w:r>
      <w:ins w:id="121" w:author="macbook pro" w:date="2015-11-23T10:29:00Z">
        <w:r w:rsidR="00882F02">
          <w:rPr>
            <w:rFonts w:ascii="Calibri" w:hAnsi="Calibri"/>
            <w:lang w:val="mt-MT"/>
          </w:rPr>
          <w:t>h</w:t>
        </w:r>
      </w:ins>
      <w:del w:id="122" w:author="macbook pro" w:date="2015-11-23T10:29:00Z">
        <w:r w:rsidR="00054E13" w:rsidRPr="00054E13" w:rsidDel="00882F02">
          <w:rPr>
            <w:rFonts w:ascii="Calibri" w:hAnsi="Calibri"/>
            <w:lang w:val="mt-MT"/>
          </w:rPr>
          <w:delText>ħ</w:delText>
        </w:r>
      </w:del>
      <w:r w:rsidR="00054E13" w:rsidRPr="00054E13">
        <w:rPr>
          <w:rFonts w:ascii="Calibri" w:hAnsi="Calibri"/>
          <w:lang w:val="mt-MT"/>
        </w:rPr>
        <w:t>t għandhom dejjem jaġġornaw ruħhom fit-taħriġ ta</w:t>
      </w:r>
      <w:del w:id="123" w:author="macbook pro" w:date="2015-11-23T10:29:00Z">
        <w:r w:rsidR="00054E13" w:rsidRPr="00054E13" w:rsidDel="00882F02">
          <w:rPr>
            <w:rFonts w:ascii="Calibri" w:hAnsi="Calibri"/>
            <w:lang w:val="mt-MT"/>
          </w:rPr>
          <w:delText xml:space="preserve">' </w:delText>
        </w:r>
      </w:del>
      <w:r w:rsidR="00054E13" w:rsidRPr="00054E13">
        <w:rPr>
          <w:rFonts w:ascii="Calibri" w:hAnsi="Calibri"/>
          <w:lang w:val="mt-MT"/>
        </w:rPr>
        <w:t>l-avjazzjoni. "Bdot bil-għaqal," saħaq il-Maġġur Dalli, "itella' u jniżżel ajruplan b'sigurt</w:t>
      </w:r>
      <w:ins w:id="124" w:author="macbook pro" w:date="2015-11-23T10:30:00Z">
        <w:r w:rsidR="00882F02">
          <w:rPr>
            <w:rFonts w:ascii="Calibri" w:hAnsi="Calibri"/>
            <w:lang w:val="mt-MT"/>
          </w:rPr>
          <w:t>à</w:t>
        </w:r>
      </w:ins>
      <w:del w:id="125" w:author="macbook pro" w:date="2015-11-23T10:30:00Z">
        <w:r w:rsidR="00054E13" w:rsidRPr="00054E13" w:rsidDel="00882F02">
          <w:rPr>
            <w:rFonts w:ascii="Calibri" w:hAnsi="Calibri"/>
            <w:lang w:val="mt-MT"/>
          </w:rPr>
          <w:delText>a'</w:delText>
        </w:r>
      </w:del>
      <w:r w:rsidR="00054E13" w:rsidRPr="00054E13">
        <w:rPr>
          <w:rFonts w:ascii="Calibri" w:hAnsi="Calibri"/>
          <w:lang w:val="mt-MT"/>
        </w:rPr>
        <w:t xml:space="preserve"> għalih, għall-ajruplan u għal ta' madwaru". Fi tmiem iċ-ċerimonja l-kappillan ta</w:t>
      </w:r>
      <w:del w:id="126" w:author="macbook pro" w:date="2015-11-23T10:30:00Z">
        <w:r w:rsidR="00054E13" w:rsidRPr="00054E13" w:rsidDel="00882F02">
          <w:rPr>
            <w:rFonts w:ascii="Calibri" w:hAnsi="Calibri"/>
            <w:lang w:val="mt-MT"/>
          </w:rPr>
          <w:delText xml:space="preserve">' </w:delText>
        </w:r>
      </w:del>
      <w:r w:rsidR="00054E13" w:rsidRPr="00054E13">
        <w:rPr>
          <w:rFonts w:ascii="Calibri" w:hAnsi="Calibri"/>
          <w:lang w:val="mt-MT"/>
        </w:rPr>
        <w:t xml:space="preserve">l-Imqabba Dun </w:t>
      </w:r>
      <w:ins w:id="127" w:author="macbook pro" w:date="2015-11-23T10:30:00Z">
        <w:r w:rsidR="00882F02">
          <w:rPr>
            <w:rFonts w:ascii="Calibri" w:hAnsi="Calibri"/>
            <w:lang w:val="mt-MT"/>
          </w:rPr>
          <w:t>Ż</w:t>
        </w:r>
      </w:ins>
      <w:del w:id="128" w:author="macbook pro" w:date="2015-11-23T10:30:00Z">
        <w:r w:rsidR="00054E13" w:rsidRPr="00054E13" w:rsidDel="00882F02">
          <w:rPr>
            <w:rFonts w:ascii="Calibri" w:hAnsi="Calibri"/>
            <w:lang w:val="mt-MT"/>
          </w:rPr>
          <w:delText>Z</w:delText>
        </w:r>
      </w:del>
      <w:r w:rsidR="00054E13" w:rsidRPr="00054E13">
        <w:rPr>
          <w:rFonts w:ascii="Calibri" w:hAnsi="Calibri"/>
          <w:lang w:val="mt-MT"/>
        </w:rPr>
        <w:t>aren Caruana bierek lill-bdoti u l-ajruplani tagħhom. Saru wkoll xi preżentazzjonijiet, fosthom lill-Maġġuri Alex Dalli u Mark Said li kienu l-</w:t>
      </w:r>
      <w:r w:rsidR="00054E13" w:rsidRPr="00882F02">
        <w:rPr>
          <w:rFonts w:ascii="Calibri" w:hAnsi="Calibri"/>
          <w:i/>
          <w:lang w:val="mt-MT"/>
          <w:rPrChange w:id="129" w:author="macbook pro" w:date="2015-11-23T10:30:00Z">
            <w:rPr>
              <w:rFonts w:ascii="Calibri" w:hAnsi="Calibri"/>
              <w:lang w:val="mt-MT"/>
            </w:rPr>
          </w:rPrChange>
        </w:rPr>
        <w:t>instructors</w:t>
      </w:r>
      <w:r w:rsidR="00054E13" w:rsidRPr="00054E13">
        <w:rPr>
          <w:rFonts w:ascii="Calibri" w:hAnsi="Calibri"/>
          <w:lang w:val="mt-MT"/>
        </w:rPr>
        <w:t xml:space="preserve"> tal-kors li dam madwar sena.</w:t>
      </w:r>
    </w:p>
    <w:p w14:paraId="5802E213" w14:textId="77777777" w:rsidR="00054E13" w:rsidRPr="00054E13" w:rsidRDefault="00054E13" w:rsidP="00054E13">
      <w:pPr>
        <w:spacing w:line="480" w:lineRule="auto"/>
        <w:rPr>
          <w:rFonts w:ascii="Calibri" w:hAnsi="Calibri"/>
          <w:lang w:val="mt-MT"/>
        </w:rPr>
      </w:pPr>
    </w:p>
    <w:p w14:paraId="01A7E94B" w14:textId="77777777" w:rsidR="00054E13" w:rsidRPr="00054E13" w:rsidRDefault="00054E13" w:rsidP="00054E13">
      <w:pPr>
        <w:spacing w:line="480" w:lineRule="auto"/>
        <w:jc w:val="both"/>
        <w:rPr>
          <w:rFonts w:ascii="Calibri" w:hAnsi="Calibri"/>
          <w:color w:val="000000"/>
          <w:lang w:val="mt-MT"/>
        </w:rPr>
      </w:pPr>
      <w:r w:rsidRPr="00054E13">
        <w:rPr>
          <w:rFonts w:ascii="Calibri" w:hAnsi="Calibri"/>
          <w:b/>
          <w:color w:val="000000"/>
          <w:u w:val="single"/>
          <w:lang w:val="mt-MT"/>
        </w:rPr>
        <w:t>MALTA TKOMPLI SSEMMA</w:t>
      </w:r>
      <w:ins w:id="130" w:author="macbook pro" w:date="2015-11-23T10:30:00Z">
        <w:r w:rsidR="00882F02">
          <w:rPr>
            <w:rFonts w:ascii="Calibri" w:hAnsi="Calibri"/>
            <w:b/>
            <w:color w:val="000000"/>
            <w:u w:val="single"/>
            <w:lang w:val="mt-MT"/>
          </w:rPr>
          <w:t>’</w:t>
        </w:r>
      </w:ins>
      <w:r w:rsidRPr="00054E13">
        <w:rPr>
          <w:rFonts w:ascii="Calibri" w:hAnsi="Calibri"/>
          <w:b/>
          <w:color w:val="000000"/>
          <w:u w:val="single"/>
          <w:lang w:val="mt-MT"/>
        </w:rPr>
        <w:t xml:space="preserve"> LE</w:t>
      </w:r>
      <w:ins w:id="131" w:author="macbook pro" w:date="2015-11-23T10:30:00Z">
        <w:r w:rsidR="00882F02">
          <w:rPr>
            <w:rFonts w:ascii="Calibri" w:hAnsi="Calibri"/>
            <w:b/>
            <w:color w:val="000000"/>
            <w:u w:val="single"/>
            <w:lang w:val="mt-MT"/>
          </w:rPr>
          <w:t>Ħ</w:t>
        </w:r>
      </w:ins>
      <w:del w:id="132" w:author="macbook pro" w:date="2015-11-23T10:30:00Z">
        <w:r w:rsidRPr="00054E13" w:rsidDel="00882F02">
          <w:rPr>
            <w:rFonts w:ascii="Calibri" w:hAnsi="Calibri"/>
            <w:b/>
            <w:color w:val="000000"/>
            <w:u w:val="single"/>
            <w:lang w:val="mt-MT"/>
          </w:rPr>
          <w:delText>H</w:delText>
        </w:r>
      </w:del>
      <w:r w:rsidRPr="00054E13">
        <w:rPr>
          <w:rFonts w:ascii="Calibri" w:hAnsi="Calibri"/>
          <w:b/>
          <w:color w:val="000000"/>
          <w:u w:val="single"/>
          <w:lang w:val="mt-MT"/>
        </w:rPr>
        <w:t xml:space="preserve">INHA DWAR L-IMMIGRAZZJONI </w:t>
      </w:r>
      <w:ins w:id="133" w:author="macbook pro" w:date="2015-11-23T10:30:00Z">
        <w:r w:rsidR="00882F02">
          <w:rPr>
            <w:rFonts w:ascii="Calibri" w:hAnsi="Calibri"/>
            <w:b/>
            <w:color w:val="000000"/>
            <w:u w:val="single"/>
            <w:lang w:val="mt-MT"/>
          </w:rPr>
          <w:t>I</w:t>
        </w:r>
      </w:ins>
      <w:r w:rsidRPr="00054E13">
        <w:rPr>
          <w:rFonts w:ascii="Calibri" w:hAnsi="Calibri"/>
          <w:b/>
          <w:color w:val="000000"/>
          <w:u w:val="single"/>
          <w:lang w:val="mt-MT"/>
        </w:rPr>
        <w:t>LLEGALI:</w:t>
      </w:r>
      <w:r w:rsidRPr="00054E13">
        <w:rPr>
          <w:rFonts w:ascii="Calibri" w:hAnsi="Calibri"/>
          <w:b/>
          <w:color w:val="000000"/>
          <w:lang w:val="mt-MT"/>
        </w:rPr>
        <w:t xml:space="preserve"> </w:t>
      </w:r>
      <w:r w:rsidRPr="00054E13">
        <w:rPr>
          <w:rFonts w:ascii="Calibri" w:hAnsi="Calibri"/>
          <w:color w:val="000000"/>
          <w:lang w:val="mt-MT"/>
        </w:rPr>
        <w:t>Malta kompliet issemma</w:t>
      </w:r>
      <w:ins w:id="134" w:author="macbook pro" w:date="2015-11-23T10:31:00Z">
        <w:r w:rsidR="00882F02">
          <w:rPr>
            <w:rFonts w:ascii="Calibri" w:hAnsi="Calibri"/>
            <w:color w:val="000000"/>
            <w:lang w:val="mt-MT"/>
          </w:rPr>
          <w:t>’</w:t>
        </w:r>
      </w:ins>
      <w:r w:rsidRPr="00054E13">
        <w:rPr>
          <w:rFonts w:ascii="Calibri" w:hAnsi="Calibri"/>
          <w:color w:val="000000"/>
          <w:lang w:val="mt-MT"/>
        </w:rPr>
        <w:t xml:space="preserve"> leħenha fil-fora Ewropej dwar il-problema ta</w:t>
      </w:r>
      <w:del w:id="135" w:author="macbook pro" w:date="2015-11-23T10:31:00Z">
        <w:r w:rsidRPr="00054E13" w:rsidDel="00882F02">
          <w:rPr>
            <w:rFonts w:ascii="Calibri" w:hAnsi="Calibri"/>
            <w:color w:val="000000"/>
            <w:lang w:val="mt-MT"/>
          </w:rPr>
          <w:delText xml:space="preserve">' </w:delText>
        </w:r>
      </w:del>
      <w:r w:rsidRPr="00054E13">
        <w:rPr>
          <w:rFonts w:ascii="Calibri" w:hAnsi="Calibri"/>
          <w:color w:val="000000"/>
          <w:lang w:val="mt-MT"/>
        </w:rPr>
        <w:t xml:space="preserve">l-imigrazzjoni </w:t>
      </w:r>
      <w:ins w:id="136" w:author="macbook pro" w:date="2015-11-23T10:31:00Z">
        <w:r w:rsidR="00882F02">
          <w:rPr>
            <w:rFonts w:ascii="Calibri" w:hAnsi="Calibri"/>
            <w:color w:val="000000"/>
            <w:lang w:val="mt-MT"/>
          </w:rPr>
          <w:t>i</w:t>
        </w:r>
      </w:ins>
      <w:r w:rsidRPr="00054E13">
        <w:rPr>
          <w:rFonts w:ascii="Calibri" w:hAnsi="Calibri"/>
          <w:color w:val="000000"/>
          <w:lang w:val="mt-MT"/>
        </w:rPr>
        <w:t>llegali din id-darba permezz ta' delegazzjoni tal-Kumitat tal-</w:t>
      </w:r>
      <w:r w:rsidRPr="00640EDA">
        <w:rPr>
          <w:rFonts w:ascii="Calibri" w:hAnsi="Calibri"/>
          <w:i/>
          <w:color w:val="000000"/>
          <w:lang w:val="mt-MT"/>
          <w:rPrChange w:id="137" w:author="macbook pro" w:date="2015-11-25T23:30:00Z">
            <w:rPr>
              <w:rFonts w:ascii="Calibri" w:hAnsi="Calibri"/>
              <w:color w:val="000000"/>
              <w:lang w:val="mt-MT"/>
            </w:rPr>
          </w:rPrChange>
        </w:rPr>
        <w:t>Budget</w:t>
      </w:r>
      <w:r w:rsidRPr="00054E13">
        <w:rPr>
          <w:rFonts w:ascii="Calibri" w:hAnsi="Calibri"/>
          <w:color w:val="000000"/>
          <w:lang w:val="mt-MT"/>
        </w:rPr>
        <w:t xml:space="preserve"> tal-Parlament Ewropew li ġiet f'Malta biex tara b'għajnejha l-problema li qed jiffaċċja pajjiżna. Waqt konferenza ta</w:t>
      </w:r>
      <w:del w:id="138" w:author="macbook pro" w:date="2015-11-23T19:30:00Z">
        <w:r w:rsidRPr="00054E13" w:rsidDel="00F2747F">
          <w:rPr>
            <w:rFonts w:ascii="Calibri" w:hAnsi="Calibri"/>
            <w:color w:val="000000"/>
            <w:lang w:val="mt-MT"/>
          </w:rPr>
          <w:delText xml:space="preserve">' </w:delText>
        </w:r>
      </w:del>
      <w:r w:rsidRPr="00054E13">
        <w:rPr>
          <w:rFonts w:ascii="Calibri" w:hAnsi="Calibri"/>
          <w:color w:val="000000"/>
          <w:lang w:val="mt-MT"/>
        </w:rPr>
        <w:t>l-aħbarijiet il-Membri Parlamentari Ewropej tkellmu dwar l-esperjenza tagħhom f'Malta, u wiegħdu li wara li raw is-sitwazzjoni Maltija, se jagħmlu pressjoni biex Malta, u l-pajjiżi l-oħra milquta jingħataw aktar għajnuna. Il-Kap tad-delegazzjoni, il-Membru Parlamentari Ewropew Ġermaniż Ralf Walter qal li l-Unjoni Ewropea diġ</w:t>
      </w:r>
      <w:ins w:id="139" w:author="macbook pro" w:date="2015-11-23T19:58:00Z">
        <w:r w:rsidR="00077F00">
          <w:rPr>
            <w:rFonts w:ascii="Calibri" w:hAnsi="Calibri"/>
            <w:color w:val="000000"/>
            <w:lang w:val="mt-MT"/>
          </w:rPr>
          <w:t>à</w:t>
        </w:r>
      </w:ins>
      <w:del w:id="140" w:author="macbook pro" w:date="2015-11-23T19:58:00Z">
        <w:r w:rsidRPr="00054E13" w:rsidDel="00077F00">
          <w:rPr>
            <w:rFonts w:ascii="Calibri" w:hAnsi="Calibri"/>
            <w:color w:val="000000"/>
            <w:lang w:val="mt-MT"/>
          </w:rPr>
          <w:delText>a'</w:delText>
        </w:r>
      </w:del>
      <w:r w:rsidRPr="00054E13">
        <w:rPr>
          <w:rFonts w:ascii="Calibri" w:hAnsi="Calibri"/>
          <w:color w:val="000000"/>
          <w:lang w:val="mt-MT"/>
        </w:rPr>
        <w:t xml:space="preserve"> għandha erba' fondi li jipprovdu flus għal pajjiżi membri biex jindirizzaw din il-problema. Minn dawn il-fondi Malta se tieħu 5 miljun erwo għal din is-sena u 8 miljun ewro </w:t>
      </w:r>
      <w:del w:id="141" w:author="macbook pro" w:date="2015-11-23T20:56:00Z">
        <w:r w:rsidRPr="00054E13" w:rsidDel="00CD5FD3">
          <w:rPr>
            <w:rFonts w:ascii="Calibri" w:hAnsi="Calibri"/>
            <w:color w:val="000000"/>
            <w:lang w:val="mt-MT"/>
          </w:rPr>
          <w:delText>i</w:delText>
        </w:r>
      </w:del>
      <w:r w:rsidRPr="00054E13">
        <w:rPr>
          <w:rFonts w:ascii="Calibri" w:hAnsi="Calibri"/>
          <w:color w:val="000000"/>
          <w:lang w:val="mt-MT"/>
        </w:rPr>
        <w:t>s-sena d-dieħla. Il-Kap tad-del</w:t>
      </w:r>
      <w:ins w:id="142" w:author="macbook pro" w:date="2015-11-25T23:31:00Z">
        <w:r w:rsidR="00640EDA">
          <w:rPr>
            <w:rFonts w:ascii="Calibri" w:hAnsi="Calibri"/>
            <w:color w:val="000000"/>
            <w:lang w:val="mt-MT"/>
          </w:rPr>
          <w:t>e</w:t>
        </w:r>
      </w:ins>
      <w:r w:rsidRPr="00054E13">
        <w:rPr>
          <w:rFonts w:ascii="Calibri" w:hAnsi="Calibri"/>
          <w:color w:val="000000"/>
          <w:lang w:val="mt-MT"/>
        </w:rPr>
        <w:t>gazzjoni semma wkoll l-aġenzija Frontex li tgħin fil-kontroll tal-frutier u rrefera għal</w:t>
      </w:r>
      <w:ins w:id="143" w:author="macbook pro" w:date="2015-11-23T20:56:00Z">
        <w:r w:rsidR="00CD5FD3">
          <w:rPr>
            <w:rFonts w:ascii="Calibri" w:hAnsi="Calibri"/>
            <w:color w:val="000000"/>
            <w:lang w:val="mt-MT"/>
          </w:rPr>
          <w:t>l-</w:t>
        </w:r>
      </w:ins>
      <w:del w:id="144" w:author="macbook pro" w:date="2015-11-23T20:56:00Z">
        <w:r w:rsidRPr="00054E13" w:rsidDel="00CD5FD3">
          <w:rPr>
            <w:rFonts w:ascii="Calibri" w:hAnsi="Calibri"/>
            <w:color w:val="000000"/>
            <w:lang w:val="mt-MT"/>
          </w:rPr>
          <w:delText xml:space="preserve"> </w:delText>
        </w:r>
      </w:del>
      <w:r w:rsidRPr="00054E13">
        <w:rPr>
          <w:rFonts w:ascii="Calibri" w:hAnsi="Calibri"/>
          <w:color w:val="000000"/>
          <w:lang w:val="mt-MT"/>
        </w:rPr>
        <w:t xml:space="preserve">fatt li l-izbarki f'Malta naqsu b'60 fil-mija meta l-Frontex kienet qed tagħmel ir-rondi f'Lulju li għadda. Iżda dan mhux biżżejjed kompla Ralf Walter, li qal li lura fi </w:t>
      </w:r>
      <w:r w:rsidRPr="00640EDA">
        <w:rPr>
          <w:rFonts w:ascii="Calibri" w:hAnsi="Calibri"/>
          <w:color w:val="000000"/>
          <w:lang w:val="mt-MT"/>
        </w:rPr>
        <w:t>Brussel</w:t>
      </w:r>
      <w:ins w:id="145" w:author="macbook pro" w:date="2015-11-25T23:31:00Z">
        <w:r w:rsidR="00640EDA" w:rsidRPr="00640EDA">
          <w:rPr>
            <w:rFonts w:ascii="Calibri" w:hAnsi="Calibri"/>
            <w:color w:val="000000"/>
            <w:lang w:val="mt-MT"/>
          </w:rPr>
          <w:t>l</w:t>
        </w:r>
      </w:ins>
      <w:r w:rsidRPr="00054E13">
        <w:rPr>
          <w:rFonts w:ascii="Calibri" w:hAnsi="Calibri"/>
          <w:color w:val="000000"/>
          <w:lang w:val="mt-MT"/>
        </w:rPr>
        <w:t>, il-Kumitat tal-</w:t>
      </w:r>
      <w:r w:rsidRPr="00CD5FD3">
        <w:rPr>
          <w:rFonts w:ascii="Calibri" w:hAnsi="Calibri"/>
          <w:i/>
          <w:color w:val="000000"/>
          <w:lang w:val="mt-MT"/>
          <w:rPrChange w:id="146" w:author="macbook pro" w:date="2015-11-23T20:57:00Z">
            <w:rPr>
              <w:rFonts w:ascii="Calibri" w:hAnsi="Calibri"/>
              <w:color w:val="000000"/>
              <w:lang w:val="mt-MT"/>
            </w:rPr>
          </w:rPrChange>
        </w:rPr>
        <w:t>Budget</w:t>
      </w:r>
      <w:r w:rsidRPr="00054E13">
        <w:rPr>
          <w:rFonts w:ascii="Calibri" w:hAnsi="Calibri"/>
          <w:color w:val="000000"/>
          <w:lang w:val="mt-MT"/>
        </w:rPr>
        <w:t xml:space="preserve"> se jaħdem biex l-għajnuna tiżdied u tkun mifruxa minn kontrolli tal-fru</w:t>
      </w:r>
      <w:ins w:id="147" w:author="macbook pro" w:date="2015-11-23T20:57:00Z">
        <w:r w:rsidR="00CD5FD3">
          <w:rPr>
            <w:rFonts w:ascii="Calibri" w:hAnsi="Calibri"/>
            <w:color w:val="000000"/>
            <w:lang w:val="mt-MT"/>
          </w:rPr>
          <w:t>n</w:t>
        </w:r>
      </w:ins>
      <w:r w:rsidRPr="00054E13">
        <w:rPr>
          <w:rFonts w:ascii="Calibri" w:hAnsi="Calibri"/>
          <w:color w:val="000000"/>
          <w:lang w:val="mt-MT"/>
        </w:rPr>
        <w:t>tieri, għat-tisħiħ tal-ġlieda kontra ċ-ċirku kriminali li hemm wara l-immigrazzjoni illegali, kif ukoll għajnuna b'mod individwali lill-immigranti nfushom, li tissarraf fl-integrazzjoni tagħhom fis-soċjet</w:t>
      </w:r>
      <w:ins w:id="148" w:author="macbook pro" w:date="2015-11-23T20:58:00Z">
        <w:r w:rsidR="00CD5FD3">
          <w:rPr>
            <w:rFonts w:ascii="Calibri" w:hAnsi="Calibri"/>
            <w:color w:val="000000"/>
            <w:lang w:val="mt-MT"/>
          </w:rPr>
          <w:t>à</w:t>
        </w:r>
      </w:ins>
      <w:del w:id="149" w:author="macbook pro" w:date="2015-11-23T20:58:00Z">
        <w:r w:rsidRPr="00054E13" w:rsidDel="00CD5FD3">
          <w:rPr>
            <w:rFonts w:ascii="Calibri" w:hAnsi="Calibri"/>
            <w:color w:val="000000"/>
            <w:lang w:val="mt-MT"/>
          </w:rPr>
          <w:delText>a'</w:delText>
        </w:r>
      </w:del>
      <w:r w:rsidRPr="00054E13">
        <w:rPr>
          <w:rFonts w:ascii="Calibri" w:hAnsi="Calibri"/>
          <w:color w:val="000000"/>
          <w:lang w:val="mt-MT"/>
        </w:rPr>
        <w:t xml:space="preserve"> fuq kollox billi kull pajjiż membru jagħti sehmu. B'mod konkret, fost l-oħrajn Ralf Walter tkellem dwar 6 miljun ewro li hemm lesti biex jintużaw fil-qasam ta</w:t>
      </w:r>
      <w:del w:id="150" w:author="macbook pro" w:date="2015-11-25T23:32:00Z">
        <w:r w:rsidRPr="00054E13" w:rsidDel="00640EDA">
          <w:rPr>
            <w:rFonts w:ascii="Calibri" w:hAnsi="Calibri"/>
            <w:color w:val="000000"/>
            <w:lang w:val="mt-MT"/>
          </w:rPr>
          <w:delText xml:space="preserve">' </w:delText>
        </w:r>
      </w:del>
      <w:r w:rsidRPr="00054E13">
        <w:rPr>
          <w:rFonts w:ascii="Calibri" w:hAnsi="Calibri"/>
          <w:color w:val="000000"/>
          <w:lang w:val="mt-MT"/>
        </w:rPr>
        <w:t>l-imigrazzjoni iżda li b</w:t>
      </w:r>
      <w:ins w:id="151" w:author="macbook pro" w:date="2015-11-23T21:00:00Z">
        <w:r w:rsidR="00CD5FD3">
          <w:rPr>
            <w:rFonts w:ascii="Calibri" w:hAnsi="Calibri"/>
            <w:color w:val="000000"/>
            <w:lang w:val="mt-MT"/>
          </w:rPr>
          <w:t>ħ</w:t>
        </w:r>
      </w:ins>
      <w:del w:id="152" w:author="macbook pro" w:date="2015-11-23T21:00:00Z">
        <w:r w:rsidRPr="00054E13" w:rsidDel="00CD5FD3">
          <w:rPr>
            <w:rFonts w:ascii="Calibri" w:hAnsi="Calibri"/>
            <w:color w:val="000000"/>
            <w:lang w:val="mt-MT"/>
          </w:rPr>
          <w:delText>h</w:delText>
        </w:r>
      </w:del>
      <w:r w:rsidRPr="00054E13">
        <w:rPr>
          <w:rFonts w:ascii="Calibri" w:hAnsi="Calibri"/>
          <w:color w:val="000000"/>
          <w:lang w:val="mt-MT"/>
        </w:rPr>
        <w:t>alissa jinsabu staġnati għaliex ma hemmx qafas legali li jforni r-regolamenti ta' kif jistghu jintefqu. Walter kompla li l-Kumitat tal-</w:t>
      </w:r>
      <w:r w:rsidRPr="00CD5FD3">
        <w:rPr>
          <w:rFonts w:ascii="Calibri" w:hAnsi="Calibri"/>
          <w:i/>
          <w:color w:val="000000"/>
          <w:lang w:val="mt-MT"/>
          <w:rPrChange w:id="153" w:author="macbook pro" w:date="2015-11-23T21:00:00Z">
            <w:rPr>
              <w:rFonts w:ascii="Calibri" w:hAnsi="Calibri"/>
              <w:color w:val="000000"/>
              <w:lang w:val="mt-MT"/>
            </w:rPr>
          </w:rPrChange>
        </w:rPr>
        <w:t>Budget</w:t>
      </w:r>
      <w:r w:rsidRPr="00054E13">
        <w:rPr>
          <w:rFonts w:ascii="Calibri" w:hAnsi="Calibri"/>
          <w:color w:val="000000"/>
          <w:lang w:val="mt-MT"/>
        </w:rPr>
        <w:t xml:space="preserve"> se j</w:t>
      </w:r>
      <w:del w:id="154" w:author="macbook pro" w:date="2015-11-23T21:00:00Z">
        <w:r w:rsidRPr="00054E13" w:rsidDel="00CD5FD3">
          <w:rPr>
            <w:rFonts w:ascii="Calibri" w:hAnsi="Calibri"/>
            <w:color w:val="000000"/>
            <w:lang w:val="mt-MT"/>
          </w:rPr>
          <w:delText>għ</w:delText>
        </w:r>
      </w:del>
      <w:r w:rsidRPr="00054E13">
        <w:rPr>
          <w:rFonts w:ascii="Calibri" w:hAnsi="Calibri"/>
          <w:color w:val="000000"/>
          <w:lang w:val="mt-MT"/>
        </w:rPr>
        <w:t>a</w:t>
      </w:r>
      <w:ins w:id="155" w:author="macbook pro" w:date="2015-11-23T21:00:00Z">
        <w:r w:rsidR="00CD5FD3">
          <w:rPr>
            <w:rFonts w:ascii="Calibri" w:hAnsi="Calibri"/>
            <w:color w:val="000000"/>
            <w:lang w:val="mt-MT"/>
          </w:rPr>
          <w:t>għ</w:t>
        </w:r>
      </w:ins>
      <w:r w:rsidRPr="00054E13">
        <w:rPr>
          <w:rFonts w:ascii="Calibri" w:hAnsi="Calibri"/>
          <w:color w:val="000000"/>
          <w:lang w:val="mt-MT"/>
        </w:rPr>
        <w:t>mel pressjoni fuq il-Kunsill Ewropew biex il-qafas legali jsir u l-flus ikun jistgħu jntużaw.</w:t>
      </w:r>
    </w:p>
    <w:p w14:paraId="21AD956D" w14:textId="77777777" w:rsidR="00054E13" w:rsidRPr="00054E13" w:rsidRDefault="00054E13" w:rsidP="00054E13">
      <w:pPr>
        <w:spacing w:line="480" w:lineRule="auto"/>
        <w:jc w:val="both"/>
        <w:rPr>
          <w:rFonts w:ascii="Calibri" w:hAnsi="Calibri"/>
          <w:color w:val="000000"/>
          <w:lang w:val="mt-MT"/>
        </w:rPr>
      </w:pPr>
    </w:p>
    <w:p w14:paraId="1B4A2C66" w14:textId="77777777" w:rsidR="00054E13" w:rsidRPr="00054E13" w:rsidRDefault="00054E13" w:rsidP="00054E13">
      <w:pPr>
        <w:spacing w:line="480" w:lineRule="auto"/>
        <w:jc w:val="both"/>
        <w:rPr>
          <w:rFonts w:ascii="Calibri" w:hAnsi="Calibri"/>
          <w:color w:val="000000"/>
          <w:lang w:val="mt-MT"/>
        </w:rPr>
      </w:pPr>
      <w:r w:rsidRPr="00054E13">
        <w:rPr>
          <w:rFonts w:ascii="Calibri" w:hAnsi="Calibri"/>
          <w:b/>
          <w:color w:val="000000"/>
          <w:u w:val="single"/>
          <w:lang w:val="mt-MT"/>
        </w:rPr>
        <w:t>INDIPENDENZA 2007 - MEMBRI PARLAMENT</w:t>
      </w:r>
      <w:ins w:id="156" w:author="macbook pro" w:date="2015-11-25T23:32:00Z">
        <w:r w:rsidR="00640EDA">
          <w:rPr>
            <w:rFonts w:ascii="Calibri" w:hAnsi="Calibri"/>
            <w:b/>
            <w:color w:val="000000"/>
            <w:u w:val="single"/>
            <w:lang w:val="mt-MT"/>
          </w:rPr>
          <w:t>A</w:t>
        </w:r>
      </w:ins>
      <w:r w:rsidRPr="00054E13">
        <w:rPr>
          <w:rFonts w:ascii="Calibri" w:hAnsi="Calibri"/>
          <w:b/>
          <w:color w:val="000000"/>
          <w:u w:val="single"/>
          <w:lang w:val="mt-MT"/>
        </w:rPr>
        <w:t>RI EWROPEJ FUQ IL-FOSOS:</w:t>
      </w:r>
      <w:r w:rsidRPr="00054E13">
        <w:rPr>
          <w:rFonts w:ascii="Calibri" w:hAnsi="Calibri"/>
          <w:b/>
          <w:color w:val="000000"/>
          <w:lang w:val="mt-MT"/>
        </w:rPr>
        <w:t xml:space="preserve"> </w:t>
      </w:r>
      <w:r w:rsidRPr="00054E13">
        <w:rPr>
          <w:rFonts w:ascii="Calibri" w:hAnsi="Calibri"/>
          <w:color w:val="000000"/>
          <w:lang w:val="mt-MT"/>
        </w:rPr>
        <w:t>Żewġ membri Ewro Parlamentari mill-Partit Popolari Ewropew u membri fil-Kumitat tal-Baġit tal-Parlament Ewropew, Janusz Lewandowski, il-Viċi Chairman tal-Partit Popolari Ewropew u l-Ispanjol Salvador Garriga Polledo, il-Ġimgħa kienu mistiedna minn Joe Saliba, is-Segretarju Ġenerali tal-Partit Nazzjonalista, waqt il-festi tal-Partit Nazzjonalista fl-okkażjoni tat-43 anniversarju ta</w:t>
      </w:r>
      <w:del w:id="157" w:author="macbook pro" w:date="2015-11-23T21:03:00Z">
        <w:r w:rsidRPr="00054E13" w:rsidDel="00CD5FD3">
          <w:rPr>
            <w:rFonts w:ascii="Calibri" w:hAnsi="Calibri"/>
            <w:color w:val="000000"/>
            <w:lang w:val="mt-MT"/>
          </w:rPr>
          <w:delText xml:space="preserve">' </w:delText>
        </w:r>
      </w:del>
      <w:r w:rsidRPr="00054E13">
        <w:rPr>
          <w:rFonts w:ascii="Calibri" w:hAnsi="Calibri"/>
          <w:color w:val="000000"/>
          <w:lang w:val="mt-MT"/>
        </w:rPr>
        <w:t>l-Indipendenza. Dawn il-membri Ewro Parlamentari bħalissa jinsabu Malta mad-delegazzjoni tal-Kumitat tal-Baġit tal-Parlament Ewropew li qed ikollha diversi laqgħat dwar il-kwistjoni ta</w:t>
      </w:r>
      <w:del w:id="158" w:author="macbook pro" w:date="2015-11-23T21:03:00Z">
        <w:r w:rsidRPr="00054E13" w:rsidDel="00044728">
          <w:rPr>
            <w:rFonts w:ascii="Calibri" w:hAnsi="Calibri"/>
            <w:color w:val="000000"/>
            <w:lang w:val="mt-MT"/>
          </w:rPr>
          <w:delText xml:space="preserve">' </w:delText>
        </w:r>
      </w:del>
      <w:r w:rsidRPr="00054E13">
        <w:rPr>
          <w:rFonts w:ascii="Calibri" w:hAnsi="Calibri"/>
          <w:color w:val="000000"/>
          <w:lang w:val="mt-MT"/>
        </w:rPr>
        <w:t>l-immigrazzjoni illegali f'Malta. Id-delegazzjoni tal-Kumitat tal-Baġit tal-Parlament Ewropew ġiet f'Malta biex ikollha esperjenza personali dwar il-finanzjament meħtieġ mill-pajjiż għall-immigrazzjoni illegali u biex tara l-bżonnijiet ta' Malta biex tkun tista' tingħata l-għajnuna finanzjarja meħtieġa biex Malta ma titħall</w:t>
      </w:r>
      <w:ins w:id="159" w:author="macbook pro" w:date="2015-11-23T21:05:00Z">
        <w:r w:rsidR="00044728">
          <w:rPr>
            <w:rFonts w:ascii="Calibri" w:hAnsi="Calibri"/>
            <w:color w:val="000000"/>
            <w:lang w:val="mt-MT"/>
          </w:rPr>
          <w:t>h</w:t>
        </w:r>
      </w:ins>
      <w:r w:rsidRPr="00054E13">
        <w:rPr>
          <w:rFonts w:ascii="Calibri" w:hAnsi="Calibri"/>
          <w:color w:val="000000"/>
          <w:lang w:val="mt-MT"/>
        </w:rPr>
        <w:t>iex terfa' l-piż waħedha. Fuq il-Fosos tal-Furjana ż-żewġ Ewro Parlamentari, li kienu akkumpanjati wkoll miż-żewġ Parlamentari Ewropej f'isem il-PN Simon Busuttil u David Casa, iltaqgħu wkoll mal-Prim Ministru Lawrence Gonzi.</w:t>
      </w:r>
    </w:p>
    <w:p w14:paraId="07961412" w14:textId="77777777" w:rsidR="00054E13" w:rsidRPr="00054E13" w:rsidRDefault="00054E13" w:rsidP="00054E13">
      <w:pPr>
        <w:spacing w:line="480" w:lineRule="auto"/>
        <w:jc w:val="both"/>
        <w:rPr>
          <w:rFonts w:ascii="Calibri" w:hAnsi="Calibri"/>
          <w:b/>
          <w:color w:val="000000"/>
          <w:u w:val="single"/>
          <w:lang w:val="mt-MT"/>
        </w:rPr>
      </w:pPr>
    </w:p>
    <w:p w14:paraId="238CAB8E" w14:textId="77777777" w:rsidR="00054E13" w:rsidRPr="00054E13" w:rsidRDefault="00054E13" w:rsidP="00054E13">
      <w:pPr>
        <w:spacing w:line="480" w:lineRule="auto"/>
        <w:jc w:val="both"/>
        <w:rPr>
          <w:rFonts w:ascii="Calibri" w:hAnsi="Calibri"/>
          <w:b/>
          <w:color w:val="000000"/>
          <w:u w:val="single"/>
          <w:lang w:val="mt-MT"/>
        </w:rPr>
      </w:pPr>
      <w:r w:rsidRPr="00054E13">
        <w:rPr>
          <w:rFonts w:ascii="Calibri" w:hAnsi="Calibri"/>
          <w:b/>
          <w:color w:val="000000"/>
          <w:u w:val="single"/>
          <w:lang w:val="mt-MT"/>
        </w:rPr>
        <w:t>INVESTIMENT FI</w:t>
      </w:r>
      <w:ins w:id="160" w:author="macbook pro" w:date="2015-11-23T21:08:00Z">
        <w:r w:rsidR="00044728">
          <w:rPr>
            <w:rFonts w:ascii="Calibri" w:hAnsi="Calibri"/>
            <w:b/>
            <w:color w:val="000000"/>
            <w:u w:val="single"/>
            <w:lang w:val="mt-MT"/>
          </w:rPr>
          <w:t>Ż-ŻGĦAŻAGĦ</w:t>
        </w:r>
      </w:ins>
      <w:del w:id="161" w:author="macbook pro" w:date="2015-11-23T21:08:00Z">
        <w:r w:rsidRPr="00054E13" w:rsidDel="00044728">
          <w:rPr>
            <w:rFonts w:ascii="Calibri" w:hAnsi="Calibri"/>
            <w:b/>
            <w:color w:val="000000"/>
            <w:u w:val="single"/>
            <w:lang w:val="mt-MT"/>
          </w:rPr>
          <w:delText>Z-ZGHAZGH</w:delText>
        </w:r>
      </w:del>
      <w:r w:rsidRPr="00054E13">
        <w:rPr>
          <w:rFonts w:ascii="Calibri" w:hAnsi="Calibri"/>
          <w:b/>
          <w:color w:val="000000"/>
          <w:u w:val="single"/>
          <w:lang w:val="mt-MT"/>
        </w:rPr>
        <w:t xml:space="preserve"> MALTIN, FL-EDUKAZZJONI U FIL-FUTUR TAL-PAJJI</w:t>
      </w:r>
      <w:ins w:id="162" w:author="macbook pro" w:date="2015-11-23T21:09:00Z">
        <w:r w:rsidR="00044728">
          <w:rPr>
            <w:rFonts w:ascii="Calibri" w:hAnsi="Calibri"/>
            <w:b/>
            <w:color w:val="000000"/>
            <w:u w:val="single"/>
            <w:lang w:val="mt-MT"/>
          </w:rPr>
          <w:t>Ż</w:t>
        </w:r>
      </w:ins>
      <w:del w:id="163" w:author="macbook pro" w:date="2015-11-23T21:09:00Z">
        <w:r w:rsidRPr="00054E13" w:rsidDel="00044728">
          <w:rPr>
            <w:rFonts w:ascii="Calibri" w:hAnsi="Calibri"/>
            <w:b/>
            <w:color w:val="000000"/>
            <w:u w:val="single"/>
            <w:lang w:val="mt-MT"/>
          </w:rPr>
          <w:delText>Z</w:delText>
        </w:r>
      </w:del>
      <w:r w:rsidRPr="00054E13">
        <w:rPr>
          <w:rFonts w:ascii="Calibri" w:hAnsi="Calibri"/>
          <w:b/>
          <w:color w:val="000000"/>
          <w:u w:val="single"/>
          <w:lang w:val="mt-MT"/>
        </w:rPr>
        <w:t>:</w:t>
      </w:r>
      <w:r w:rsidRPr="00054E13">
        <w:rPr>
          <w:rFonts w:ascii="Calibri" w:hAnsi="Calibri"/>
          <w:b/>
          <w:color w:val="000000"/>
          <w:lang w:val="mt-MT"/>
        </w:rPr>
        <w:t xml:space="preserve"> </w:t>
      </w:r>
      <w:r w:rsidRPr="00054E13">
        <w:rPr>
          <w:rFonts w:ascii="Calibri" w:hAnsi="Calibri"/>
          <w:color w:val="000000"/>
          <w:lang w:val="mt-MT"/>
        </w:rPr>
        <w:t>51 student ingħataw borża ta’ studju b’valur ta’ Lm200,000 biex jispeċjalizzaw f’suġġetti varji fil-livell ta' Masters u Dottorat. Din l-inizjattiva tal-Gvern, li saret għat-tieni sena ko</w:t>
      </w:r>
      <w:ins w:id="164" w:author="macbook pro" w:date="2015-11-23T21:09:00Z">
        <w:r w:rsidR="00044728">
          <w:rPr>
            <w:rFonts w:ascii="Calibri" w:hAnsi="Calibri"/>
            <w:color w:val="000000"/>
            <w:lang w:val="mt-MT"/>
          </w:rPr>
          <w:t>n</w:t>
        </w:r>
      </w:ins>
      <w:r w:rsidRPr="00054E13">
        <w:rPr>
          <w:rFonts w:ascii="Calibri" w:hAnsi="Calibri"/>
          <w:color w:val="000000"/>
          <w:lang w:val="mt-MT"/>
        </w:rPr>
        <w:t xml:space="preserve">sekuttiva, għandha l-għan li mhux biss l-istudenti jirnexxu imma anki </w:t>
      </w:r>
      <w:ins w:id="165" w:author="macbook pro" w:date="2015-11-25T23:33:00Z">
        <w:r w:rsidR="00640EDA">
          <w:rPr>
            <w:rFonts w:ascii="Calibri" w:hAnsi="Calibri"/>
            <w:color w:val="000000"/>
            <w:lang w:val="mt-MT"/>
          </w:rPr>
          <w:t>’</w:t>
        </w:r>
      </w:ins>
      <w:del w:id="166" w:author="macbook pro" w:date="2015-11-25T23:33:00Z">
        <w:r w:rsidRPr="00054E13" w:rsidDel="00640EDA">
          <w:rPr>
            <w:rFonts w:ascii="Calibri" w:hAnsi="Calibri"/>
            <w:color w:val="000000"/>
            <w:lang w:val="mt-MT"/>
          </w:rPr>
          <w:delText>‘</w:delText>
        </w:r>
      </w:del>
      <w:r w:rsidRPr="00054E13">
        <w:rPr>
          <w:rFonts w:ascii="Calibri" w:hAnsi="Calibri"/>
          <w:color w:val="000000"/>
          <w:lang w:val="mt-MT"/>
        </w:rPr>
        <w:t>l quddiem jagħtu l-kontribut tagħhom fl-iżvilupp tal-</w:t>
      </w:r>
      <w:del w:id="167" w:author="macbook pro" w:date="2015-11-23T21:09:00Z">
        <w:r w:rsidRPr="00054E13" w:rsidDel="00044728">
          <w:rPr>
            <w:rFonts w:ascii="Calibri" w:hAnsi="Calibri"/>
            <w:color w:val="000000"/>
            <w:lang w:val="mt-MT"/>
          </w:rPr>
          <w:delText xml:space="preserve"> </w:delText>
        </w:r>
      </w:del>
      <w:r w:rsidRPr="00054E13">
        <w:rPr>
          <w:rFonts w:ascii="Calibri" w:hAnsi="Calibri"/>
          <w:color w:val="000000"/>
          <w:lang w:val="mt-MT"/>
        </w:rPr>
        <w:t>pajjiż. Waqt iċ-ċerimonja l-Prim Ministru spjega kif dan l-investiment hu prova bil-fatti li l-Gvern irid jinvesti f’edukazzjoni ogħla u jappoġja r-riċerka u l-innovazzjoni.</w:t>
      </w:r>
    </w:p>
    <w:p w14:paraId="669E1A79" w14:textId="77777777" w:rsidR="00054E13" w:rsidRPr="00054E13" w:rsidRDefault="00054E13" w:rsidP="00054E13">
      <w:pPr>
        <w:pStyle w:val="ListParagraph"/>
        <w:spacing w:line="480" w:lineRule="auto"/>
        <w:rPr>
          <w:rFonts w:ascii="Calibri" w:hAnsi="Calibri"/>
          <w:b/>
          <w:color w:val="000000"/>
          <w:u w:val="single"/>
          <w:lang w:val="mt-MT"/>
        </w:rPr>
      </w:pPr>
    </w:p>
    <w:p w14:paraId="5A6A78C6" w14:textId="77777777" w:rsidR="00054E13" w:rsidRPr="00054E13" w:rsidRDefault="00054E13" w:rsidP="00054E13">
      <w:pPr>
        <w:spacing w:line="480" w:lineRule="auto"/>
        <w:jc w:val="both"/>
        <w:rPr>
          <w:rFonts w:ascii="Calibri" w:hAnsi="Calibri"/>
          <w:color w:val="000000"/>
          <w:lang w:val="mt-MT"/>
        </w:rPr>
      </w:pPr>
      <w:r w:rsidRPr="00054E13">
        <w:rPr>
          <w:rFonts w:ascii="Calibri" w:hAnsi="Calibri"/>
          <w:b/>
          <w:color w:val="000000"/>
          <w:u w:val="single"/>
          <w:lang w:val="mt-MT"/>
        </w:rPr>
        <w:t>IL-PULIZIJA SSOLVI NUMRU TA’ KA</w:t>
      </w:r>
      <w:ins w:id="168" w:author="macbook pro" w:date="2015-11-23T21:10:00Z">
        <w:r w:rsidR="00044728">
          <w:rPr>
            <w:rFonts w:ascii="Calibri" w:hAnsi="Calibri"/>
            <w:b/>
            <w:color w:val="000000"/>
            <w:u w:val="single"/>
            <w:lang w:val="mt-MT"/>
          </w:rPr>
          <w:t>Ż</w:t>
        </w:r>
      </w:ins>
      <w:del w:id="169" w:author="macbook pro" w:date="2015-11-23T21:10:00Z">
        <w:r w:rsidRPr="00054E13" w:rsidDel="00044728">
          <w:rPr>
            <w:rFonts w:ascii="Calibri" w:hAnsi="Calibri"/>
            <w:b/>
            <w:color w:val="000000"/>
            <w:u w:val="single"/>
            <w:lang w:val="mt-MT"/>
          </w:rPr>
          <w:delText>Z</w:delText>
        </w:r>
      </w:del>
      <w:r w:rsidRPr="00054E13">
        <w:rPr>
          <w:rFonts w:ascii="Calibri" w:hAnsi="Calibri"/>
          <w:b/>
          <w:color w:val="000000"/>
          <w:u w:val="single"/>
          <w:lang w:val="mt-MT"/>
        </w:rPr>
        <w:t>IJIET KRIMINALI</w:t>
      </w:r>
      <w:r w:rsidRPr="00054E13">
        <w:rPr>
          <w:rFonts w:ascii="Calibri" w:hAnsi="Calibri"/>
          <w:color w:val="000000"/>
          <w:lang w:val="mt-MT"/>
        </w:rPr>
        <w:t>: Tul il-jiem li għaddew il-Pulizija kompliet b'diversi investigazzjonijiet inkonnessjoni ma' reati differenti. Fil-fatt ġew solvuti b'suċċess każijiet ta' traffikar ta' droga eroina u reżina tal-</w:t>
      </w:r>
      <w:r w:rsidRPr="00F61CE2">
        <w:rPr>
          <w:rFonts w:ascii="Calibri" w:hAnsi="Calibri"/>
          <w:i/>
          <w:color w:val="000000"/>
          <w:lang w:val="mt-MT"/>
          <w:rPrChange w:id="170" w:author="macbook pro" w:date="2015-11-25T23:34:00Z">
            <w:rPr>
              <w:rFonts w:ascii="Calibri" w:hAnsi="Calibri"/>
              <w:color w:val="000000"/>
              <w:lang w:val="mt-MT"/>
            </w:rPr>
          </w:rPrChange>
        </w:rPr>
        <w:t>cannabis</w:t>
      </w:r>
      <w:r w:rsidRPr="00054E13">
        <w:rPr>
          <w:rFonts w:ascii="Calibri" w:hAnsi="Calibri"/>
          <w:color w:val="000000"/>
          <w:lang w:val="mt-MT"/>
        </w:rPr>
        <w:t>, fil</w:t>
      </w:r>
      <w:del w:id="171" w:author="macbook pro" w:date="2015-11-23T21:11:00Z">
        <w:r w:rsidRPr="00054E13" w:rsidDel="00044728">
          <w:rPr>
            <w:rFonts w:ascii="Calibri" w:hAnsi="Calibri"/>
            <w:color w:val="000000"/>
            <w:lang w:val="mt-MT"/>
          </w:rPr>
          <w:delText>-</w:delText>
        </w:r>
      </w:del>
      <w:r w:rsidRPr="00054E13">
        <w:rPr>
          <w:rFonts w:ascii="Calibri" w:hAnsi="Calibri"/>
          <w:color w:val="000000"/>
          <w:lang w:val="mt-MT"/>
        </w:rPr>
        <w:t xml:space="preserve">waqt li ġew solvuti wkoll każijiet ta' pussess ta' </w:t>
      </w:r>
      <w:r w:rsidRPr="00F61CE2">
        <w:rPr>
          <w:rFonts w:ascii="Calibri" w:hAnsi="Calibri"/>
          <w:i/>
          <w:color w:val="000000"/>
          <w:lang w:val="mt-MT"/>
          <w:rPrChange w:id="172" w:author="macbook pro" w:date="2015-11-25T23:34:00Z">
            <w:rPr>
              <w:rFonts w:ascii="Calibri" w:hAnsi="Calibri"/>
              <w:color w:val="000000"/>
              <w:lang w:val="mt-MT"/>
            </w:rPr>
          </w:rPrChange>
        </w:rPr>
        <w:t>cannabis</w:t>
      </w:r>
      <w:r w:rsidRPr="00F61CE2">
        <w:rPr>
          <w:rFonts w:ascii="Calibri" w:hAnsi="Calibri"/>
          <w:color w:val="000000"/>
          <w:lang w:val="mt-MT"/>
        </w:rPr>
        <w:t xml:space="preserve">, </w:t>
      </w:r>
      <w:r w:rsidRPr="00F61CE2">
        <w:rPr>
          <w:rFonts w:ascii="Calibri" w:hAnsi="Calibri"/>
          <w:i/>
          <w:color w:val="000000"/>
          <w:lang w:val="mt-MT"/>
          <w:rPrChange w:id="173" w:author="macbook pro" w:date="2015-11-25T23:34:00Z">
            <w:rPr>
              <w:rFonts w:ascii="Calibri" w:hAnsi="Calibri"/>
              <w:color w:val="000000"/>
              <w:lang w:val="mt-MT"/>
            </w:rPr>
          </w:rPrChange>
        </w:rPr>
        <w:t>eroina</w:t>
      </w:r>
      <w:r w:rsidRPr="00F61CE2">
        <w:rPr>
          <w:rFonts w:ascii="Calibri" w:hAnsi="Calibri"/>
          <w:color w:val="000000"/>
          <w:lang w:val="mt-MT"/>
        </w:rPr>
        <w:t xml:space="preserve"> u </w:t>
      </w:r>
      <w:r w:rsidRPr="00F61CE2">
        <w:rPr>
          <w:rFonts w:ascii="Calibri" w:hAnsi="Calibri"/>
          <w:i/>
          <w:color w:val="000000"/>
          <w:lang w:val="mt-MT"/>
          <w:rPrChange w:id="174" w:author="macbook pro" w:date="2015-11-25T23:34:00Z">
            <w:rPr>
              <w:rFonts w:ascii="Calibri" w:hAnsi="Calibri"/>
              <w:color w:val="000000"/>
              <w:lang w:val="mt-MT"/>
            </w:rPr>
          </w:rPrChange>
        </w:rPr>
        <w:t>ecstasy</w:t>
      </w:r>
      <w:r w:rsidRPr="00054E13">
        <w:rPr>
          <w:rFonts w:ascii="Calibri" w:hAnsi="Calibri"/>
          <w:color w:val="000000"/>
          <w:lang w:val="mt-MT"/>
        </w:rPr>
        <w:t>. Numru ta' persuni qed jiġu investigati fuq każijiet ta' frodi, attentat ta' tix</w:t>
      </w:r>
      <w:ins w:id="175" w:author="macbook pro" w:date="2015-11-23T21:14:00Z">
        <w:r w:rsidR="001E1FFB">
          <w:rPr>
            <w:rFonts w:ascii="Calibri" w:hAnsi="Calibri"/>
            <w:color w:val="000000"/>
            <w:lang w:val="mt-MT"/>
          </w:rPr>
          <w:t>ħ</w:t>
        </w:r>
      </w:ins>
      <w:del w:id="176" w:author="macbook pro" w:date="2015-11-23T21:14:00Z">
        <w:r w:rsidRPr="00054E13" w:rsidDel="001E1FFB">
          <w:rPr>
            <w:rFonts w:ascii="Calibri" w:hAnsi="Calibri"/>
            <w:color w:val="000000"/>
            <w:lang w:val="mt-MT"/>
          </w:rPr>
          <w:delText>h</w:delText>
        </w:r>
      </w:del>
      <w:r w:rsidRPr="00054E13">
        <w:rPr>
          <w:rFonts w:ascii="Calibri" w:hAnsi="Calibri"/>
          <w:color w:val="000000"/>
          <w:lang w:val="mt-MT"/>
        </w:rPr>
        <w:t>im u dikjarazzjoni falza lill-awtorit</w:t>
      </w:r>
      <w:ins w:id="177" w:author="macbook pro" w:date="2015-11-23T21:14:00Z">
        <w:r w:rsidR="001E1FFB">
          <w:rPr>
            <w:rFonts w:ascii="Calibri" w:hAnsi="Calibri"/>
            <w:color w:val="000000"/>
            <w:lang w:val="mt-MT"/>
          </w:rPr>
          <w:t>à</w:t>
        </w:r>
      </w:ins>
      <w:del w:id="178" w:author="macbook pro" w:date="2015-11-23T21:14:00Z">
        <w:r w:rsidRPr="00054E13" w:rsidDel="001E1FFB">
          <w:rPr>
            <w:rFonts w:ascii="Calibri" w:hAnsi="Calibri"/>
            <w:color w:val="000000"/>
            <w:lang w:val="mt-MT"/>
          </w:rPr>
          <w:delText>a'</w:delText>
        </w:r>
      </w:del>
      <w:r w:rsidRPr="00054E13">
        <w:rPr>
          <w:rFonts w:ascii="Calibri" w:hAnsi="Calibri"/>
          <w:color w:val="000000"/>
          <w:lang w:val="mt-MT"/>
        </w:rPr>
        <w:t xml:space="preserve"> kompetenti. Dwar dawn il-każijiet imsemmija diġ</w:t>
      </w:r>
      <w:ins w:id="179" w:author="macbook pro" w:date="2015-11-23T21:15:00Z">
        <w:r w:rsidR="001E1FFB">
          <w:rPr>
            <w:rFonts w:ascii="Calibri" w:hAnsi="Calibri"/>
            <w:color w:val="000000"/>
            <w:lang w:val="mt-MT"/>
          </w:rPr>
          <w:t>à</w:t>
        </w:r>
      </w:ins>
      <w:del w:id="180" w:author="macbook pro" w:date="2015-11-23T21:15:00Z">
        <w:r w:rsidRPr="00054E13" w:rsidDel="001E1FFB">
          <w:rPr>
            <w:rFonts w:ascii="Calibri" w:hAnsi="Calibri"/>
            <w:color w:val="000000"/>
            <w:lang w:val="mt-MT"/>
          </w:rPr>
          <w:delText>a</w:delText>
        </w:r>
      </w:del>
      <w:r w:rsidRPr="00054E13">
        <w:rPr>
          <w:rFonts w:ascii="Calibri" w:hAnsi="Calibri"/>
          <w:color w:val="000000"/>
          <w:lang w:val="mt-MT"/>
        </w:rPr>
        <w:t xml:space="preserve"> tressqu xi individw</w:t>
      </w:r>
      <w:ins w:id="181" w:author="macbook pro" w:date="2015-11-25T23:34:00Z">
        <w:r w:rsidR="00F61CE2">
          <w:rPr>
            <w:rFonts w:ascii="Calibri" w:hAnsi="Calibri"/>
            <w:color w:val="000000"/>
            <w:lang w:val="mt-MT"/>
          </w:rPr>
          <w:t>i</w:t>
        </w:r>
      </w:ins>
      <w:del w:id="182" w:author="macbook pro" w:date="2015-11-25T23:34:00Z">
        <w:r w:rsidRPr="00054E13" w:rsidDel="00F61CE2">
          <w:rPr>
            <w:rFonts w:ascii="Calibri" w:hAnsi="Calibri"/>
            <w:color w:val="000000"/>
            <w:lang w:val="mt-MT"/>
          </w:rPr>
          <w:delText>u</w:delText>
        </w:r>
      </w:del>
      <w:r w:rsidRPr="00054E13">
        <w:rPr>
          <w:rFonts w:ascii="Calibri" w:hAnsi="Calibri"/>
          <w:color w:val="000000"/>
          <w:lang w:val="mt-MT"/>
        </w:rPr>
        <w:t xml:space="preserve"> l-Qorti u l-kumplament tal-persuni ser jitressqu fil-ġranet li ġejjin. Il-Pulizija rnexxielha </w:t>
      </w:r>
      <w:del w:id="183" w:author="macbook pro" w:date="2015-11-23T21:17:00Z">
        <w:r w:rsidRPr="00054E13" w:rsidDel="001E1FFB">
          <w:rPr>
            <w:rFonts w:ascii="Calibri" w:hAnsi="Calibri"/>
            <w:color w:val="000000"/>
            <w:lang w:val="mt-MT"/>
          </w:rPr>
          <w:delText>i</w:delText>
        </w:r>
      </w:del>
      <w:r w:rsidRPr="00054E13">
        <w:rPr>
          <w:rFonts w:ascii="Calibri" w:hAnsi="Calibri"/>
          <w:color w:val="000000"/>
          <w:lang w:val="mt-MT"/>
        </w:rPr>
        <w:t xml:space="preserve">ssolvi wkoll serqa minn residenza f'San Ġiljan, numru ta' </w:t>
      </w:r>
      <w:r w:rsidRPr="00054E13">
        <w:rPr>
          <w:rFonts w:ascii="Calibri" w:hAnsi="Calibri"/>
          <w:i/>
          <w:iCs/>
          <w:color w:val="000000"/>
          <w:lang w:val="mt-MT"/>
        </w:rPr>
        <w:t>snatch and grabs</w:t>
      </w:r>
      <w:r w:rsidRPr="00054E13">
        <w:rPr>
          <w:rFonts w:ascii="Calibri" w:hAnsi="Calibri"/>
          <w:color w:val="000000"/>
          <w:lang w:val="mt-MT"/>
        </w:rPr>
        <w:t xml:space="preserve"> mill-Ħamrun, Mosta u Tarxien, kif ukoll serqa minn maħzen u serq ta' vettura. Dwar dawn il-każijiet kollha diġ</w:t>
      </w:r>
      <w:ins w:id="184" w:author="macbook pro" w:date="2015-11-23T21:18:00Z">
        <w:r w:rsidR="001E1FFB">
          <w:rPr>
            <w:rFonts w:ascii="Calibri" w:hAnsi="Calibri"/>
            <w:color w:val="000000"/>
            <w:lang w:val="mt-MT"/>
          </w:rPr>
          <w:t>à</w:t>
        </w:r>
      </w:ins>
      <w:del w:id="185" w:author="macbook pro" w:date="2015-11-23T21:18:00Z">
        <w:r w:rsidRPr="00054E13" w:rsidDel="001E1FFB">
          <w:rPr>
            <w:rFonts w:ascii="Calibri" w:hAnsi="Calibri"/>
            <w:color w:val="000000"/>
            <w:lang w:val="mt-MT"/>
          </w:rPr>
          <w:delText>a</w:delText>
        </w:r>
      </w:del>
      <w:r w:rsidRPr="00054E13">
        <w:rPr>
          <w:rFonts w:ascii="Calibri" w:hAnsi="Calibri"/>
          <w:color w:val="000000"/>
          <w:lang w:val="mt-MT"/>
        </w:rPr>
        <w:t xml:space="preserve"> bdew proċeduri kriminali fil-Qorti.</w:t>
      </w:r>
    </w:p>
    <w:p w14:paraId="41A819CC" w14:textId="77777777" w:rsidR="00054E13" w:rsidRPr="00054E13" w:rsidRDefault="00054E13" w:rsidP="00054E13">
      <w:pPr>
        <w:spacing w:line="480" w:lineRule="auto"/>
        <w:jc w:val="both"/>
        <w:rPr>
          <w:rFonts w:ascii="Calibri" w:hAnsi="Calibri"/>
          <w:lang w:val="mt-MT"/>
        </w:rPr>
      </w:pPr>
    </w:p>
    <w:p w14:paraId="68F28717" w14:textId="77777777" w:rsidR="00054E13" w:rsidRPr="00054E13" w:rsidRDefault="00054E13" w:rsidP="00054E13">
      <w:pPr>
        <w:spacing w:line="480" w:lineRule="auto"/>
        <w:jc w:val="both"/>
        <w:rPr>
          <w:rFonts w:ascii="Calibri" w:hAnsi="Calibri"/>
          <w:color w:val="000000"/>
          <w:lang w:val="mt-MT"/>
        </w:rPr>
      </w:pPr>
      <w:r w:rsidRPr="00054E13">
        <w:rPr>
          <w:rFonts w:ascii="Calibri" w:hAnsi="Calibri"/>
          <w:b/>
          <w:u w:val="single"/>
          <w:lang w:val="mt-MT"/>
        </w:rPr>
        <w:t>BA</w:t>
      </w:r>
      <w:ins w:id="186" w:author="macbook pro" w:date="2015-11-23T21:18:00Z">
        <w:r w:rsidR="001E1FFB">
          <w:rPr>
            <w:rFonts w:ascii="Calibri" w:hAnsi="Calibri"/>
            <w:b/>
            <w:u w:val="single"/>
            <w:lang w:val="mt-MT"/>
          </w:rPr>
          <w:t>Ġ</w:t>
        </w:r>
      </w:ins>
      <w:del w:id="187" w:author="macbook pro" w:date="2015-11-23T21:18:00Z">
        <w:r w:rsidRPr="00054E13" w:rsidDel="001E1FFB">
          <w:rPr>
            <w:rFonts w:ascii="Calibri" w:hAnsi="Calibri"/>
            <w:b/>
            <w:u w:val="single"/>
            <w:lang w:val="mt-MT"/>
          </w:rPr>
          <w:delText>G</w:delText>
        </w:r>
      </w:del>
      <w:r w:rsidRPr="00054E13">
        <w:rPr>
          <w:rFonts w:ascii="Calibri" w:hAnsi="Calibri"/>
          <w:b/>
          <w:u w:val="single"/>
          <w:lang w:val="mt-MT"/>
        </w:rPr>
        <w:t>IT LI SE JKOMPLI JSA</w:t>
      </w:r>
      <w:ins w:id="188" w:author="macbook pro" w:date="2015-11-23T21:18:00Z">
        <w:r w:rsidR="001E1FFB">
          <w:rPr>
            <w:rFonts w:ascii="Calibri" w:hAnsi="Calibri"/>
            <w:b/>
            <w:u w:val="single"/>
            <w:lang w:val="mt-MT"/>
          </w:rPr>
          <w:t>ĦĦ</w:t>
        </w:r>
      </w:ins>
      <w:del w:id="189" w:author="macbook pro" w:date="2015-11-23T21:18:00Z">
        <w:r w:rsidRPr="00054E13" w:rsidDel="001E1FFB">
          <w:rPr>
            <w:rFonts w:ascii="Calibri" w:hAnsi="Calibri"/>
            <w:b/>
            <w:u w:val="single"/>
            <w:lang w:val="mt-MT"/>
          </w:rPr>
          <w:delText>HH</w:delText>
        </w:r>
      </w:del>
      <w:r w:rsidRPr="00054E13">
        <w:rPr>
          <w:rFonts w:ascii="Calibri" w:hAnsi="Calibri"/>
          <w:b/>
          <w:u w:val="single"/>
          <w:lang w:val="mt-MT"/>
        </w:rPr>
        <w:t>A</w:t>
      </w:r>
      <w:ins w:id="190" w:author="macbook pro" w:date="2015-11-23T21:19:00Z">
        <w:r w:rsidR="001E1FFB">
          <w:rPr>
            <w:rFonts w:ascii="Calibri" w:hAnsi="Calibri"/>
            <w:b/>
            <w:u w:val="single"/>
            <w:lang w:val="mt-MT"/>
          </w:rPr>
          <w:t>Ħ</w:t>
        </w:r>
      </w:ins>
      <w:del w:id="191" w:author="macbook pro" w:date="2015-11-23T21:18:00Z">
        <w:r w:rsidRPr="00054E13" w:rsidDel="001E1FFB">
          <w:rPr>
            <w:rFonts w:ascii="Calibri" w:hAnsi="Calibri"/>
            <w:b/>
            <w:u w:val="single"/>
            <w:lang w:val="mt-MT"/>
          </w:rPr>
          <w:delText>H</w:delText>
        </w:r>
      </w:del>
      <w:r w:rsidRPr="00054E13">
        <w:rPr>
          <w:rFonts w:ascii="Calibri" w:hAnsi="Calibri"/>
          <w:b/>
          <w:u w:val="single"/>
          <w:lang w:val="mt-MT"/>
        </w:rPr>
        <w:t xml:space="preserve"> IL-FAMILJA – il-Prim Ministru Lawrence Gonzi:</w:t>
      </w:r>
      <w:r w:rsidRPr="00054E13">
        <w:rPr>
          <w:rFonts w:ascii="Calibri" w:hAnsi="Calibri"/>
          <w:b/>
          <w:lang w:val="mt-MT"/>
        </w:rPr>
        <w:t xml:space="preserve"> </w:t>
      </w:r>
      <w:r w:rsidRPr="00054E13">
        <w:rPr>
          <w:rFonts w:ascii="Calibri" w:hAnsi="Calibri"/>
          <w:color w:val="000000"/>
          <w:lang w:val="mt-MT"/>
        </w:rPr>
        <w:t xml:space="preserve">Din is-sena il-baġit se jiffoka fuq il-familja, fuq il-pensjonanti, fuq il-koppji żgħażagħ li qed jippreparaw biex jixtru l-ewwel dar tagħhom u fuq kif is-sistema taċ-Children's Allowance </w:t>
      </w:r>
      <w:del w:id="192" w:author="macbook pro" w:date="2015-11-23T21:19:00Z">
        <w:r w:rsidRPr="00054E13" w:rsidDel="001E1FFB">
          <w:rPr>
            <w:rFonts w:ascii="Calibri" w:hAnsi="Calibri"/>
            <w:color w:val="000000"/>
            <w:lang w:val="mt-MT"/>
          </w:rPr>
          <w:delText>i</w:delText>
        </w:r>
      </w:del>
      <w:r w:rsidRPr="00054E13">
        <w:rPr>
          <w:rFonts w:ascii="Calibri" w:hAnsi="Calibri"/>
          <w:color w:val="000000"/>
          <w:lang w:val="mt-MT"/>
        </w:rPr>
        <w:t>ssir aħjar biex ma jkunx hemm preġudizzju fuq il-familji b'aktar minn tlett itfal. Għalhekk se jkun imfassal baġit immirat biex ikompli jsaħħaħ il-familja. Il-Prim Ministru u Kap tal-Partit Nazzjonalista Lawrence Gonzi qal dan meta kien intervistat minn Michael Carabott, id-Deputat Editur ta' The Malta Independent. L-attivit</w:t>
      </w:r>
      <w:ins w:id="193" w:author="macbook pro" w:date="2015-11-23T21:20:00Z">
        <w:r w:rsidR="001E1FFB">
          <w:rPr>
            <w:rFonts w:ascii="Calibri" w:hAnsi="Calibri"/>
            <w:color w:val="000000"/>
            <w:lang w:val="mt-MT"/>
          </w:rPr>
          <w:t>à</w:t>
        </w:r>
      </w:ins>
      <w:del w:id="194" w:author="macbook pro" w:date="2015-11-23T21:19:00Z">
        <w:r w:rsidRPr="00054E13" w:rsidDel="001E1FFB">
          <w:rPr>
            <w:rFonts w:ascii="Calibri" w:hAnsi="Calibri"/>
            <w:color w:val="000000"/>
            <w:lang w:val="mt-MT"/>
          </w:rPr>
          <w:delText>a'</w:delText>
        </w:r>
      </w:del>
      <w:r w:rsidRPr="00054E13">
        <w:rPr>
          <w:rFonts w:ascii="Calibri" w:hAnsi="Calibri"/>
          <w:color w:val="000000"/>
          <w:lang w:val="mt-MT"/>
        </w:rPr>
        <w:t xml:space="preserve"> saret fi Ġnien l-Ewropa, fis-Sgħajtar, in-Naxxar u fiha ħadu sehem ukoll id-Deputat Nazzjonalista Jason Azzopardi u l-kandidata Janice Chetcuti. Lawrence Gonzi fakkar li tliet snin ilu l-Gvern ippreżenta baġit biex isaħħaħ l-ekonomija u biex joħloq aktar xogħol tant li nħolqu 6,100 impjieg f'sena waħda. Sentejn ilu l-baġit iffoka fuq it-tnaqqis tat-taxxi tant li ħalla aktar minn Lm12-il miljun (€27.95 miljun) fil-bwiet tal-ħaddiema. Hu qal li wara li l-Gvern kellu suċċess biex ġab il-finanzi fis-sod, issa se jerġa' jkollu suċċess biex il-familji Maltin u Għawdxin ikompli jġibhom aktar fis-sod. Il-Prim Ministru qal li l-Partit Nazzjonalista għandu programm politiku li hu mfassal fuq id-djalogu mal-poplu u jagħmel kollox bil-miftu</w:t>
      </w:r>
      <w:ins w:id="195" w:author="macbook pro" w:date="2015-11-23T21:23:00Z">
        <w:r w:rsidR="008419DF">
          <w:rPr>
            <w:rFonts w:ascii="Calibri" w:hAnsi="Calibri"/>
            <w:color w:val="000000"/>
            <w:lang w:val="mt-MT"/>
          </w:rPr>
          <w:t>ħ</w:t>
        </w:r>
      </w:ins>
      <w:del w:id="196" w:author="macbook pro" w:date="2015-11-23T21:23:00Z">
        <w:r w:rsidRPr="00054E13" w:rsidDel="008419DF">
          <w:rPr>
            <w:rFonts w:ascii="Calibri" w:hAnsi="Calibri"/>
            <w:color w:val="000000"/>
            <w:lang w:val="mt-MT"/>
          </w:rPr>
          <w:delText>h</w:delText>
        </w:r>
      </w:del>
      <w:r w:rsidRPr="00054E13">
        <w:rPr>
          <w:rFonts w:ascii="Calibri" w:hAnsi="Calibri"/>
          <w:color w:val="000000"/>
          <w:lang w:val="mt-MT"/>
        </w:rPr>
        <w:t>. Dan kontra dak li jsir minn Alfred Sant u mill-Partit Laburista li dejjem jippruvaw jaħbu mill-poplu għax m'għandhomx programm u se jaqdu biss lil dawk tal-qalba, bħalma qed jgħidu fil-laqgħat fil-magħluq ta' bejniethom. Il-poplu Malti għandu l-esperjenza ta' meta Alfred Sant kien Prim Ministru għax kien ġab diżastru għal pajjiżna u lanqas kien kapċi jżomm lill-partit tiegħu magħqud. Lawrence Gonzi fakkar ukoll li sa erba' snin ilu Alfred Sant kien qed ibeżża</w:t>
      </w:r>
      <w:ins w:id="197" w:author="macbook pro" w:date="2015-11-23T21:24:00Z">
        <w:r w:rsidR="008419DF">
          <w:rPr>
            <w:rFonts w:ascii="Calibri" w:hAnsi="Calibri"/>
            <w:color w:val="000000"/>
            <w:lang w:val="mt-MT"/>
          </w:rPr>
          <w:t>’</w:t>
        </w:r>
      </w:ins>
      <w:r w:rsidRPr="00054E13">
        <w:rPr>
          <w:rFonts w:ascii="Calibri" w:hAnsi="Calibri"/>
          <w:color w:val="000000"/>
          <w:lang w:val="mt-MT"/>
        </w:rPr>
        <w:t xml:space="preserve"> lill-poplu Malti mis-sħubija fl-Unjoni Ewropea u kien jgħid li l-Maltin huma makku u se jinbelgħu mill-baleni u li Malta se tieħu biss Lm1.5 miljun (€3.49 miljun) fi flus kontanti. Il-Prim Ministru fakkar ukoll li sentejn ilu Alfred Sant kien ta parir lill-Gvern biex jiżvaluta l-lira Maltija b'10% u dan kien ifisser li l-pensjonijiet u l-pagi jonqsu b'10%. Kull ħaġa li Malta tixtri minn barra, inkluż iż-żejt, kienet se tiġi tiswa 10% aktar u għalhekk kontijiet ogħla tad-dawl u l-ilma. Lawrence Gonzi qal li l-Gvern kien għaqli biżżejjed biex ma jiħux il-parir ta' Alfred Sant għax kieku kien iġib diżastru fl-ekonomija ta' pajjiżna. Anke l-Fond Monetarju Internazzjonali (IMF) qal li l-akbar żball li pajjiż jista' jagħmel hu li jiżvaluta l-munita tiegħu. Fir-rapport tiegħu l-IMF qal li Malta qed tkun kompetittiva u qed tattira l-investiment barrani bħal SmartCity Malta, Lufthansa </w:t>
      </w:r>
      <w:r w:rsidRPr="00F61CE2">
        <w:rPr>
          <w:rFonts w:ascii="Calibri" w:hAnsi="Calibri"/>
          <w:color w:val="000000"/>
          <w:lang w:val="mt-MT"/>
        </w:rPr>
        <w:t>Technik</w:t>
      </w:r>
      <w:r w:rsidRPr="00054E13">
        <w:rPr>
          <w:rFonts w:ascii="Calibri" w:hAnsi="Calibri"/>
          <w:color w:val="000000"/>
          <w:lang w:val="mt-MT"/>
        </w:rPr>
        <w:t>, il-Methode, fabbriki tal-farmaċewtika u tat-teknoloġija. Dan juri li Alfred Sant ma jistax ikun fdat fit-tmexxija tal-pajjiż għax fil-15-il sena li ilu jmexxi lill-Partit Laburista ħa ħafna deċiżjonijiet ħżiena u dan jgħodd anke meta hu kien Prim Ministru għax kien għolla l-kontijiet tad-dawl u l-ilma meta l-prezz taż-żejt kien $12 kull barmil u f'sena għamel 33 taxxa. Għalhekk il-poplu Malti għandu jiżen dak li wettaq il-PN fil-Gvern u l-programm tal-Gvern għas-snin li ġejjin u jiżen ukoll dak li wettaq jew qed iwiegħed Alfred Sant. L-għażla għandha tkun waħda faċli favur il-programm tal-PN. Il-Prim Ministru qal li l-proġett SmartCity Malta se jiftaħ era ġdida għall-ekonomija ta' pajjiżna u se joħloq aktar minn 5,600 impjieg għaż-żgħażagħ Maltin. Hu qal li fil-master plan ta' dan il-proġett, Tecom Investiments qed tirriklama lil SmartCity Malta bħala 'Pass Lejn l-Ewropa'. Iżda l-</w:t>
      </w:r>
      <w:r w:rsidRPr="00AB070B">
        <w:rPr>
          <w:rFonts w:ascii="Calibri" w:hAnsi="Calibri"/>
          <w:i/>
          <w:color w:val="000000"/>
          <w:lang w:val="mt-MT"/>
          <w:rPrChange w:id="198" w:author="macbook pro" w:date="2015-11-23T21:42:00Z">
            <w:rPr>
              <w:rFonts w:ascii="Calibri" w:hAnsi="Calibri"/>
              <w:color w:val="000000"/>
              <w:lang w:val="mt-MT"/>
            </w:rPr>
          </w:rPrChange>
        </w:rPr>
        <w:t>media</w:t>
      </w:r>
      <w:r w:rsidRPr="00054E13">
        <w:rPr>
          <w:rFonts w:ascii="Calibri" w:hAnsi="Calibri"/>
          <w:color w:val="000000"/>
          <w:lang w:val="mt-MT"/>
        </w:rPr>
        <w:t xml:space="preserve"> tal-GWU u tal-Partit Laburista qed jippruvaw jaħbu dan il-proġett u l-investiment li qed iġib il-Gvern lejn pajjiżna. SmartCity Malta se tagħmel minn Malta l-aqwa ċentru ta' eċċellenza fit-teknoloġija ta</w:t>
      </w:r>
      <w:del w:id="199" w:author="macbook pro" w:date="2015-11-23T21:42:00Z">
        <w:r w:rsidRPr="00054E13" w:rsidDel="00AB070B">
          <w:rPr>
            <w:rFonts w:ascii="Calibri" w:hAnsi="Calibri"/>
            <w:color w:val="000000"/>
            <w:lang w:val="mt-MT"/>
          </w:rPr>
          <w:delText xml:space="preserve">' </w:delText>
        </w:r>
      </w:del>
      <w:r w:rsidRPr="00054E13">
        <w:rPr>
          <w:rFonts w:ascii="Calibri" w:hAnsi="Calibri"/>
          <w:color w:val="000000"/>
          <w:lang w:val="mt-MT"/>
        </w:rPr>
        <w:t>l-informazzjoni. Dwar il-finanzi tal-pajjiż, il-Prim Ministru qal li fl-aħħar tliet snin il-Gvern naqqas id-defiċit għal taħt it-3% tal-Prodott Domestiku Gross u sa ftit snin oħra għandu jkun hemm bilanċ favur u mhux defiċit. Hu qal li bis-saħħa tal-finanzi fis-sod, il-Gvern għadu kif ta</w:t>
      </w:r>
      <w:del w:id="200" w:author="macbook pro" w:date="2015-11-25T23:38:00Z">
        <w:r w:rsidRPr="00054E13" w:rsidDel="00F61CE2">
          <w:rPr>
            <w:rFonts w:ascii="Calibri" w:hAnsi="Calibri"/>
            <w:color w:val="000000"/>
            <w:lang w:val="mt-MT"/>
          </w:rPr>
          <w:delText>'</w:delText>
        </w:r>
      </w:del>
      <w:r w:rsidRPr="00054E13">
        <w:rPr>
          <w:rFonts w:ascii="Calibri" w:hAnsi="Calibri"/>
          <w:color w:val="000000"/>
          <w:lang w:val="mt-MT"/>
        </w:rPr>
        <w:t xml:space="preserve"> 51 borża ta' studju lil studenti biex ikomplu jispeċjalizzaw f'setturi kruċjali għal pajjiżna u qed isir aktar investiment fir-riċerka u l-iżvilupp. Qed ukoll isir investiment fl-edukazzjoni u t-taħriġ, fis-saħħa, fit-turiżmu, fl-ambjent u fit-toroq. Sada</w:t>
      </w:r>
      <w:ins w:id="201" w:author="macbook pro" w:date="2015-11-25T23:39:00Z">
        <w:r w:rsidR="00F61CE2">
          <w:rPr>
            <w:rFonts w:ascii="Calibri" w:hAnsi="Calibri"/>
            <w:color w:val="000000"/>
            <w:lang w:val="mt-MT"/>
          </w:rPr>
          <w:t>ni</w:t>
        </w:r>
      </w:ins>
      <w:r w:rsidRPr="00054E13">
        <w:rPr>
          <w:rFonts w:ascii="Calibri" w:hAnsi="Calibri"/>
          <w:color w:val="000000"/>
          <w:lang w:val="mt-MT"/>
        </w:rPr>
        <w:t>tta</w:t>
      </w:r>
      <w:ins w:id="202" w:author="macbook pro" w:date="2015-11-25T23:39:00Z">
        <w:r w:rsidR="00F61CE2">
          <w:rPr>
            <w:rFonts w:ascii="Calibri" w:hAnsi="Calibri"/>
            <w:color w:val="000000"/>
            <w:lang w:val="mt-MT"/>
          </w:rPr>
          <w:t>n</w:t>
        </w:r>
      </w:ins>
      <w:bookmarkStart w:id="203" w:name="_GoBack"/>
      <w:bookmarkEnd w:id="203"/>
      <w:r w:rsidRPr="00054E13">
        <w:rPr>
          <w:rFonts w:ascii="Calibri" w:hAnsi="Calibri"/>
          <w:color w:val="000000"/>
          <w:lang w:val="mt-MT"/>
        </w:rPr>
        <w:t xml:space="preserve">t, fl-intervent tiegħu, id-Deputat Nazzjonalista Jason Azzopardi qal li s-sena l-oħra, il-Kumitat Parlamentari għall-Affarijiet Barranin u Ewropej eżamina madwar 900 abbozz ta' liġi li ħarġet l-UE. Hu qal li fl-aħħar tliet snin il-Kumitat iltaqa' medja ta' 80 darba kull sena. Janice Chetcuti qalet li l-Gvern qed jinvesti bis-sħiħ fl-edukazzjoni u fl-ambjent u fi tliet snin il-Gvern irnexxielu jġib Lm147 miljun (€342.42 miljun) mill-UE għall-ambjent biss. </w:t>
      </w:r>
    </w:p>
    <w:p w14:paraId="3B357158" w14:textId="77777777" w:rsidR="00054E13" w:rsidRPr="00054E13" w:rsidRDefault="00054E13" w:rsidP="00054E13">
      <w:pPr>
        <w:spacing w:line="480" w:lineRule="auto"/>
        <w:jc w:val="both"/>
        <w:rPr>
          <w:rFonts w:ascii="Calibri" w:hAnsi="Calibri"/>
          <w:color w:val="000000"/>
          <w:lang w:val="mt-MT"/>
        </w:rPr>
      </w:pPr>
    </w:p>
    <w:sectPr w:rsidR="00054E13" w:rsidRPr="00054E13" w:rsidSect="00047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3" w:author="macbook pro" w:date="2015-11-23T10:07:00Z" w:initials="mp">
    <w:p w14:paraId="0C4A1DB4" w14:textId="77777777" w:rsidR="00640EDA" w:rsidRDefault="00640EDA">
      <w:pPr>
        <w:pStyle w:val="CommentText"/>
      </w:pPr>
      <w:r>
        <w:rPr>
          <w:rStyle w:val="CommentReference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35C2A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13"/>
    <w:rsid w:val="00044728"/>
    <w:rsid w:val="0004747D"/>
    <w:rsid w:val="00054E13"/>
    <w:rsid w:val="00077F00"/>
    <w:rsid w:val="0009680E"/>
    <w:rsid w:val="0013249E"/>
    <w:rsid w:val="001B0C0F"/>
    <w:rsid w:val="001E1FFB"/>
    <w:rsid w:val="00280029"/>
    <w:rsid w:val="002F2E92"/>
    <w:rsid w:val="00332343"/>
    <w:rsid w:val="003657DA"/>
    <w:rsid w:val="004A5869"/>
    <w:rsid w:val="00567F0F"/>
    <w:rsid w:val="00640EDA"/>
    <w:rsid w:val="00675492"/>
    <w:rsid w:val="008419DF"/>
    <w:rsid w:val="00882F02"/>
    <w:rsid w:val="009F0E32"/>
    <w:rsid w:val="00A44AF6"/>
    <w:rsid w:val="00AB070B"/>
    <w:rsid w:val="00BA2DE5"/>
    <w:rsid w:val="00CA418E"/>
    <w:rsid w:val="00CD5FD3"/>
    <w:rsid w:val="00E325B6"/>
    <w:rsid w:val="00F2747F"/>
    <w:rsid w:val="00F61CE2"/>
    <w:rsid w:val="00FA2D66"/>
    <w:rsid w:val="00FA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57B38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0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E13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54E13"/>
    <w:pPr>
      <w:ind w:left="720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E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F2E9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3234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23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2343"/>
    <w:rPr>
      <w:rFonts w:ascii="Arial" w:hAnsi="Arial" w:cs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234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2343"/>
    <w:rPr>
      <w:rFonts w:ascii="Arial" w:hAnsi="Arial" w:cs="Arial"/>
      <w:b/>
      <w:bCs/>
      <w:sz w:val="24"/>
      <w:szCs w:val="24"/>
    </w:rPr>
  </w:style>
  <w:style w:type="paragraph" w:styleId="Revision">
    <w:name w:val="Revision"/>
    <w:hidden/>
    <w:uiPriority w:val="71"/>
    <w:rsid w:val="00567F0F"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0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E13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54E13"/>
    <w:pPr>
      <w:ind w:left="720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E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F2E9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3234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23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2343"/>
    <w:rPr>
      <w:rFonts w:ascii="Arial" w:hAnsi="Arial" w:cs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234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2343"/>
    <w:rPr>
      <w:rFonts w:ascii="Arial" w:hAnsi="Arial" w:cs="Arial"/>
      <w:b/>
      <w:bCs/>
      <w:sz w:val="24"/>
      <w:szCs w:val="24"/>
    </w:rPr>
  </w:style>
  <w:style w:type="paragraph" w:styleId="Revision">
    <w:name w:val="Revision"/>
    <w:hidden/>
    <w:uiPriority w:val="71"/>
    <w:rsid w:val="00567F0F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3202</Words>
  <Characters>18257</Characters>
  <Application>Microsoft Macintosh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macbook pro</cp:lastModifiedBy>
  <cp:revision>2</cp:revision>
  <cp:lastPrinted>2015-11-26T05:52:00Z</cp:lastPrinted>
  <dcterms:created xsi:type="dcterms:W3CDTF">2015-11-26T09:27:00Z</dcterms:created>
  <dcterms:modified xsi:type="dcterms:W3CDTF">2015-11-26T09:27:00Z</dcterms:modified>
</cp:coreProperties>
</file>