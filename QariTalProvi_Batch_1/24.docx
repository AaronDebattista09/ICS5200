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4C4" w:rsidRPr="00B64B47" w:rsidRDefault="005E24C4" w:rsidP="005E24C4">
      <w:pPr>
        <w:spacing w:line="480" w:lineRule="auto"/>
        <w:jc w:val="both"/>
        <w:rPr>
          <w:sz w:val="24"/>
          <w:szCs w:val="24"/>
          <w:lang w:val="mt-MT"/>
        </w:rPr>
      </w:pPr>
      <w:r w:rsidRPr="00B64B47">
        <w:rPr>
          <w:sz w:val="24"/>
          <w:szCs w:val="24"/>
          <w:lang w:val="mt-MT"/>
        </w:rPr>
        <w:t>Matul dan is-sajf il-</w:t>
      </w:r>
      <w:ins w:id="0" w:author="Angele" w:date="2015-10-30T11:31:00Z">
        <w:r w:rsidR="00E11A4C">
          <w:rPr>
            <w:sz w:val="24"/>
            <w:szCs w:val="24"/>
            <w:lang w:val="mt-MT"/>
          </w:rPr>
          <w:t>‘</w:t>
        </w:r>
      </w:ins>
      <w:r w:rsidRPr="00B64B47">
        <w:rPr>
          <w:sz w:val="24"/>
          <w:szCs w:val="24"/>
          <w:lang w:val="mt-MT"/>
        </w:rPr>
        <w:t>waterpolo</w:t>
      </w:r>
      <w:ins w:id="1" w:author="Angele" w:date="2015-10-30T11:31:00Z">
        <w:r w:rsidR="00E11A4C">
          <w:rPr>
            <w:sz w:val="24"/>
            <w:szCs w:val="24"/>
            <w:lang w:val="mt-MT"/>
          </w:rPr>
          <w:t>’</w:t>
        </w:r>
      </w:ins>
      <w:r w:rsidRPr="00B64B47">
        <w:rPr>
          <w:sz w:val="24"/>
          <w:szCs w:val="24"/>
          <w:lang w:val="mt-MT"/>
        </w:rPr>
        <w:t xml:space="preserve"> Malti jerġa' jilqa' fi ħdanu wieħed mill-aqwa elementi tiegħu meta jirritorna Matthew Zammit magħruf bħala x-Xellugi wara li jkun skonta sentejn sospensjoni minħabba </w:t>
      </w:r>
      <w:ins w:id="2" w:author="Angele" w:date="2015-10-30T11:27:00Z">
        <w:r w:rsidR="00E11A4C">
          <w:rPr>
            <w:sz w:val="24"/>
            <w:szCs w:val="24"/>
            <w:lang w:val="mt-MT"/>
          </w:rPr>
          <w:t>‘</w:t>
        </w:r>
      </w:ins>
      <w:r w:rsidRPr="00B64B47">
        <w:rPr>
          <w:sz w:val="24"/>
          <w:szCs w:val="24"/>
          <w:lang w:val="mt-MT"/>
        </w:rPr>
        <w:t>doping</w:t>
      </w:r>
      <w:ins w:id="3" w:author="Angele" w:date="2015-10-30T11:27:00Z">
        <w:r w:rsidR="00E11A4C">
          <w:rPr>
            <w:sz w:val="24"/>
            <w:szCs w:val="24"/>
            <w:lang w:val="mt-MT"/>
          </w:rPr>
          <w:t>’</w:t>
        </w:r>
      </w:ins>
      <w:r w:rsidRPr="00B64B47">
        <w:rPr>
          <w:sz w:val="24"/>
          <w:szCs w:val="24"/>
          <w:lang w:val="mt-MT"/>
        </w:rPr>
        <w:t>. Każ sfortunat għal Zammit li kif kien spjega mal-gazzetta l-oħra tal-Union Press, It-Torċa, qatt ma kien l-għan tiegħu li jabbuża iżda ħalla f'idejn ħabib tiegħu u xtara pilloli għal skop iżda servewh ta' detriment għax naqas li jistaqsi u jiskopri x'kienu eżatt. Iżda matul dawn is-sentejn, Zammit, ta' persuna determinata, ħadem qati</w:t>
      </w:r>
      <w:del w:id="4" w:author="Angele" w:date="2015-10-30T11:27:00Z">
        <w:r w:rsidRPr="00B64B47" w:rsidDel="00E11A4C">
          <w:rPr>
            <w:sz w:val="24"/>
            <w:szCs w:val="24"/>
            <w:lang w:val="mt-MT"/>
          </w:rPr>
          <w:delText>e</w:delText>
        </w:r>
      </w:del>
      <w:r w:rsidRPr="00B64B47">
        <w:rPr>
          <w:sz w:val="24"/>
          <w:szCs w:val="24"/>
          <w:lang w:val="mt-MT"/>
        </w:rPr>
        <w:t>għ fil-perjodu li kien sospiż avolja ma kienx wieħed faċli bl-għan ewlieni tiegħu huwa li jirritorna iktar b'saħħtu minn qabel u jwieġeb lill-kritiċi.</w:t>
      </w:r>
    </w:p>
    <w:p w:rsidR="005E24C4" w:rsidRPr="00B64B47" w:rsidRDefault="005E24C4" w:rsidP="005E24C4">
      <w:pPr>
        <w:spacing w:line="480" w:lineRule="auto"/>
        <w:jc w:val="both"/>
        <w:rPr>
          <w:sz w:val="24"/>
          <w:szCs w:val="24"/>
          <w:lang w:val="mt-MT"/>
        </w:rPr>
      </w:pPr>
      <w:r w:rsidRPr="00B64B47">
        <w:rPr>
          <w:sz w:val="24"/>
          <w:szCs w:val="24"/>
          <w:lang w:val="mt-MT"/>
        </w:rPr>
        <w:t xml:space="preserve">Fil-preżent Zammit jinsab </w:t>
      </w:r>
      <w:del w:id="5" w:author="Angele" w:date="2015-11-25T14:15:00Z">
        <w:r w:rsidRPr="00B64B47" w:rsidDel="002D37E7">
          <w:rPr>
            <w:sz w:val="24"/>
            <w:szCs w:val="24"/>
            <w:lang w:val="mt-MT"/>
          </w:rPr>
          <w:delText>f</w:delText>
        </w:r>
      </w:del>
      <w:r w:rsidRPr="00B64B47">
        <w:rPr>
          <w:sz w:val="24"/>
          <w:szCs w:val="24"/>
          <w:lang w:val="mt-MT"/>
        </w:rPr>
        <w:t>l-Ungerija u jirritorna fil-bidu ta' Diċembru. Huwa bilfors kellu jasal għal din id-deċiżjoni għax f'Malta sab wisq intoppi biex ikompli jitħarreġ din il-logħba u għalhekk kellu jmur f'dan il-pajjiż biex jitħarreġ ma' kowċ barrani</w:t>
      </w:r>
      <w:del w:id="6" w:author="Angele" w:date="2015-10-30T11:27:00Z">
        <w:r w:rsidRPr="00B64B47" w:rsidDel="00E11A4C">
          <w:rPr>
            <w:sz w:val="24"/>
            <w:szCs w:val="24"/>
            <w:lang w:val="mt-MT"/>
          </w:rPr>
          <w:delText>n</w:delText>
        </w:r>
      </w:del>
      <w:r w:rsidRPr="00B64B47">
        <w:rPr>
          <w:sz w:val="24"/>
          <w:szCs w:val="24"/>
          <w:lang w:val="mt-MT"/>
        </w:rPr>
        <w:t xml:space="preserve"> fuq bażi individwali biex meta fit-22 ta' Ġunju jkun eliġibbli biex jilgħab, ikun jista' jinżel fl-ilma ppreparat u mhux ikun irid għadu jibda t-taħriġ u jitlef staġun ieħor.</w:t>
      </w:r>
    </w:p>
    <w:p w:rsidR="005E24C4" w:rsidRPr="00B64B47" w:rsidRDefault="005E24C4" w:rsidP="005E24C4">
      <w:pPr>
        <w:spacing w:line="480" w:lineRule="auto"/>
        <w:jc w:val="both"/>
        <w:rPr>
          <w:sz w:val="24"/>
          <w:szCs w:val="24"/>
          <w:lang w:val="mt-MT"/>
        </w:rPr>
      </w:pPr>
      <w:r w:rsidRPr="00B64B47">
        <w:rPr>
          <w:sz w:val="24"/>
          <w:szCs w:val="24"/>
          <w:lang w:val="mt-MT"/>
        </w:rPr>
        <w:t>Dan il-ġurnal għamel kuntatt ma' Zammit dwar l-aħħar xhur ta' stennija tiegħu u l-preparamenti biex jirritorna fil-</w:t>
      </w:r>
      <w:ins w:id="7" w:author="Angele" w:date="2015-10-30T11:28:00Z">
        <w:r w:rsidR="00E11A4C">
          <w:rPr>
            <w:sz w:val="24"/>
            <w:szCs w:val="24"/>
            <w:lang w:val="mt-MT"/>
          </w:rPr>
          <w:t>‘</w:t>
        </w:r>
      </w:ins>
      <w:r w:rsidRPr="00B64B47">
        <w:rPr>
          <w:sz w:val="24"/>
          <w:szCs w:val="24"/>
          <w:lang w:val="mt-MT"/>
        </w:rPr>
        <w:t>waterpolo</w:t>
      </w:r>
      <w:ins w:id="8" w:author="Angele" w:date="2015-10-30T11:28:00Z">
        <w:r w:rsidR="00E11A4C">
          <w:rPr>
            <w:sz w:val="24"/>
            <w:szCs w:val="24"/>
            <w:lang w:val="mt-MT"/>
          </w:rPr>
          <w:t>’</w:t>
        </w:r>
      </w:ins>
      <w:r w:rsidRPr="00B64B47">
        <w:rPr>
          <w:sz w:val="24"/>
          <w:szCs w:val="24"/>
          <w:lang w:val="mt-MT"/>
        </w:rPr>
        <w:t xml:space="preserve"> Malti.</w:t>
      </w:r>
    </w:p>
    <w:p w:rsidR="005E24C4" w:rsidRPr="00B64B47" w:rsidRDefault="005E24C4" w:rsidP="005E24C4">
      <w:pPr>
        <w:spacing w:line="480" w:lineRule="auto"/>
        <w:jc w:val="both"/>
        <w:rPr>
          <w:sz w:val="24"/>
          <w:szCs w:val="24"/>
          <w:lang w:val="mt-MT"/>
        </w:rPr>
      </w:pPr>
      <w:r w:rsidRPr="00B64B47">
        <w:rPr>
          <w:sz w:val="24"/>
          <w:szCs w:val="24"/>
          <w:lang w:val="mt-MT"/>
        </w:rPr>
        <w:t xml:space="preserve">Fadal seba' xhur oħra biex terġa' tilgħab. Minn meta tħabbret is-sospensjoni ta' sentejn għal </w:t>
      </w:r>
      <w:ins w:id="9" w:author="Angele" w:date="2015-10-30T11:28:00Z">
        <w:r w:rsidR="00E11A4C">
          <w:rPr>
            <w:sz w:val="24"/>
            <w:szCs w:val="24"/>
            <w:lang w:val="mt-MT"/>
          </w:rPr>
          <w:t>‘</w:t>
        </w:r>
      </w:ins>
      <w:r w:rsidRPr="00B64B47">
        <w:rPr>
          <w:sz w:val="24"/>
          <w:szCs w:val="24"/>
          <w:lang w:val="mt-MT"/>
        </w:rPr>
        <w:t>doping</w:t>
      </w:r>
      <w:ins w:id="10" w:author="Angele" w:date="2015-10-30T11:28:00Z">
        <w:r w:rsidR="00E11A4C">
          <w:rPr>
            <w:sz w:val="24"/>
            <w:szCs w:val="24"/>
            <w:lang w:val="mt-MT"/>
          </w:rPr>
          <w:t>’</w:t>
        </w:r>
      </w:ins>
      <w:r w:rsidRPr="00B64B47">
        <w:rPr>
          <w:sz w:val="24"/>
          <w:szCs w:val="24"/>
          <w:lang w:val="mt-MT"/>
        </w:rPr>
        <w:t>, x'kienet ir-reazzjoni tiegħek u qatt ħsibt li tieqaf milli tilgħab? U kemm kien faċli għalik tgħix ħajtek b'mod normali wara li tħabbret is-sospensjoni?</w:t>
      </w:r>
    </w:p>
    <w:p w:rsidR="005E24C4" w:rsidRPr="00B64B47" w:rsidRDefault="005E24C4" w:rsidP="005E24C4">
      <w:pPr>
        <w:spacing w:line="480" w:lineRule="auto"/>
        <w:jc w:val="both"/>
        <w:rPr>
          <w:sz w:val="24"/>
          <w:szCs w:val="24"/>
          <w:lang w:val="mt-MT"/>
        </w:rPr>
      </w:pPr>
      <w:r w:rsidRPr="00B64B47">
        <w:rPr>
          <w:sz w:val="24"/>
          <w:szCs w:val="24"/>
          <w:lang w:val="mt-MT"/>
        </w:rPr>
        <w:t>Malli smajt bid-deċiżjoni ħadt xokk qawwi għax dak iż-żmien il-</w:t>
      </w:r>
      <w:ins w:id="11" w:author="Angele" w:date="2015-10-30T11:28:00Z">
        <w:r w:rsidR="00E11A4C">
          <w:rPr>
            <w:sz w:val="24"/>
            <w:szCs w:val="24"/>
            <w:lang w:val="mt-MT"/>
          </w:rPr>
          <w:t>‘</w:t>
        </w:r>
      </w:ins>
      <w:r w:rsidRPr="00B64B47">
        <w:rPr>
          <w:sz w:val="24"/>
          <w:szCs w:val="24"/>
          <w:lang w:val="mt-MT"/>
        </w:rPr>
        <w:t>waterpolo</w:t>
      </w:r>
      <w:ins w:id="12" w:author="Angele" w:date="2015-10-30T11:28:00Z">
        <w:r w:rsidR="00E11A4C">
          <w:rPr>
            <w:sz w:val="24"/>
            <w:szCs w:val="24"/>
            <w:lang w:val="mt-MT"/>
          </w:rPr>
          <w:t>’</w:t>
        </w:r>
      </w:ins>
      <w:r w:rsidRPr="00B64B47">
        <w:rPr>
          <w:sz w:val="24"/>
          <w:szCs w:val="24"/>
          <w:lang w:val="mt-MT"/>
        </w:rPr>
        <w:t xml:space="preserve"> kien ix-xogħol tiegħi. Kienet trawma għalija għax qatt ma ħsibt li kelli nagħmel sentejn wieqaf mill-aktar ħaġa li nħobb nagħmel f'ħajti. Naturalment għalija kienet qisha l-aħħar tad-dinja u dak il-</w:t>
      </w:r>
      <w:r w:rsidRPr="00B64B47">
        <w:rPr>
          <w:sz w:val="24"/>
          <w:szCs w:val="24"/>
          <w:lang w:val="mt-MT"/>
        </w:rPr>
        <w:lastRenderedPageBreak/>
        <w:t>perjodu xejn ma kien faċli filwaqt li ħafna nies xejn ma għenu fis-sitwazzjoni li kont ninsab fi</w:t>
      </w:r>
      <w:ins w:id="13" w:author="Angele" w:date="2015-10-30T11:28:00Z">
        <w:r w:rsidR="00E11A4C">
          <w:rPr>
            <w:sz w:val="24"/>
            <w:szCs w:val="24"/>
            <w:lang w:val="mt-MT"/>
          </w:rPr>
          <w:t>h</w:t>
        </w:r>
      </w:ins>
      <w:del w:id="14" w:author="Angele" w:date="2015-10-30T11:28:00Z">
        <w:r w:rsidRPr="00B64B47" w:rsidDel="00E11A4C">
          <w:rPr>
            <w:sz w:val="24"/>
            <w:szCs w:val="24"/>
            <w:lang w:val="mt-MT"/>
          </w:rPr>
          <w:delText>j</w:delText>
        </w:r>
      </w:del>
      <w:r w:rsidRPr="00B64B47">
        <w:rPr>
          <w:sz w:val="24"/>
          <w:szCs w:val="24"/>
          <w:lang w:val="mt-MT"/>
        </w:rPr>
        <w:t>a minħabba paroli żej</w:t>
      </w:r>
      <w:ins w:id="15" w:author="Angele" w:date="2015-11-21T13:47:00Z">
        <w:r w:rsidR="00BA0E06">
          <w:rPr>
            <w:sz w:val="24"/>
            <w:szCs w:val="24"/>
            <w:lang w:val="mt-MT"/>
          </w:rPr>
          <w:t>da</w:t>
        </w:r>
      </w:ins>
      <w:del w:id="16" w:author="Angele" w:date="2015-11-21T13:47:00Z">
        <w:r w:rsidRPr="00B64B47" w:rsidDel="00BA0E06">
          <w:rPr>
            <w:sz w:val="24"/>
            <w:szCs w:val="24"/>
            <w:lang w:val="mt-MT"/>
          </w:rPr>
          <w:delText>jed</w:delText>
        </w:r>
      </w:del>
      <w:r w:rsidRPr="00B64B47">
        <w:rPr>
          <w:sz w:val="24"/>
          <w:szCs w:val="24"/>
          <w:lang w:val="mt-MT"/>
        </w:rPr>
        <w:t xml:space="preserve"> u reklam ħażin bla ebda bażi ta' xejn.</w:t>
      </w:r>
    </w:p>
    <w:p w:rsidR="005E24C4" w:rsidRPr="00B64B47" w:rsidRDefault="005E24C4" w:rsidP="005E24C4">
      <w:pPr>
        <w:spacing w:line="480" w:lineRule="auto"/>
        <w:jc w:val="both"/>
        <w:rPr>
          <w:sz w:val="24"/>
          <w:szCs w:val="24"/>
          <w:lang w:val="mt-MT"/>
        </w:rPr>
      </w:pPr>
      <w:r w:rsidRPr="00B64B47">
        <w:rPr>
          <w:sz w:val="24"/>
          <w:szCs w:val="24"/>
          <w:lang w:val="mt-MT"/>
        </w:rPr>
        <w:t>L-effett fuq ħajti kien negattiv għall-aħħar għax filli kont nittrenja u niżvoga fil-</w:t>
      </w:r>
      <w:ins w:id="17" w:author="Angele" w:date="2015-10-30T11:28:00Z">
        <w:r w:rsidR="00E11A4C">
          <w:rPr>
            <w:sz w:val="24"/>
            <w:szCs w:val="24"/>
            <w:lang w:val="mt-MT"/>
          </w:rPr>
          <w:t>‘</w:t>
        </w:r>
      </w:ins>
      <w:r w:rsidRPr="00B64B47">
        <w:rPr>
          <w:sz w:val="24"/>
          <w:szCs w:val="24"/>
          <w:lang w:val="mt-MT"/>
        </w:rPr>
        <w:t>waterpolo</w:t>
      </w:r>
      <w:ins w:id="18" w:author="Angele" w:date="2015-10-30T11:28:00Z">
        <w:r w:rsidR="00E11A4C">
          <w:rPr>
            <w:sz w:val="24"/>
            <w:szCs w:val="24"/>
            <w:lang w:val="mt-MT"/>
          </w:rPr>
          <w:t>’</w:t>
        </w:r>
      </w:ins>
      <w:r w:rsidRPr="00B64B47">
        <w:rPr>
          <w:sz w:val="24"/>
          <w:szCs w:val="24"/>
          <w:lang w:val="mt-MT"/>
        </w:rPr>
        <w:t xml:space="preserve"> u filli ma kelli xejn aktar x'nagħmel. Il-frustrazzjoni kienet kbira u bdew jeħlu miegħi anke l-maħbubin tiegħi u kien żball kbir għax dawn dejjem kienu ta' spalla għalija u dejjem xtaquli l-ġid. </w:t>
      </w:r>
    </w:p>
    <w:p w:rsidR="005E24C4" w:rsidRPr="00B64B47" w:rsidRDefault="005E24C4" w:rsidP="005E24C4">
      <w:pPr>
        <w:spacing w:line="480" w:lineRule="auto"/>
        <w:jc w:val="both"/>
        <w:rPr>
          <w:sz w:val="24"/>
          <w:szCs w:val="24"/>
          <w:lang w:val="mt-MT"/>
        </w:rPr>
      </w:pPr>
      <w:r w:rsidRPr="00B64B47">
        <w:rPr>
          <w:sz w:val="24"/>
          <w:szCs w:val="24"/>
          <w:lang w:val="mt-MT"/>
        </w:rPr>
        <w:t>Iżda int magħruf għall-grinta u d-determinazzjoni, u wara li ddeċidejt li tagħti risposta, kif żammejt ruħek fiżikament tajjeb għal meta tirritorna?</w:t>
      </w:r>
    </w:p>
    <w:p w:rsidR="005E24C4" w:rsidRPr="00B64B47" w:rsidRDefault="005E24C4" w:rsidP="005E24C4">
      <w:pPr>
        <w:spacing w:line="480" w:lineRule="auto"/>
        <w:jc w:val="both"/>
        <w:rPr>
          <w:sz w:val="24"/>
          <w:szCs w:val="24"/>
          <w:lang w:val="mt-MT"/>
        </w:rPr>
      </w:pPr>
      <w:r w:rsidRPr="00B64B47">
        <w:rPr>
          <w:sz w:val="24"/>
          <w:szCs w:val="24"/>
          <w:lang w:val="mt-MT"/>
        </w:rPr>
        <w:t>Is-sospensjoni fissret ukoll li ma stajtx nittrenja mal-klabb tiegħi u għalhekk kienet daqqa ta' ħarta doppja. Fil-</w:t>
      </w:r>
      <w:ins w:id="19" w:author="Angele" w:date="2015-10-30T11:28:00Z">
        <w:r w:rsidR="00E11A4C">
          <w:rPr>
            <w:sz w:val="24"/>
            <w:szCs w:val="24"/>
            <w:lang w:val="mt-MT"/>
          </w:rPr>
          <w:t>‘</w:t>
        </w:r>
      </w:ins>
      <w:r w:rsidRPr="00B64B47">
        <w:rPr>
          <w:sz w:val="24"/>
          <w:szCs w:val="24"/>
          <w:lang w:val="mt-MT"/>
        </w:rPr>
        <w:t>waterpolo</w:t>
      </w:r>
      <w:ins w:id="20" w:author="Angele" w:date="2015-10-30T11:28:00Z">
        <w:r w:rsidR="00E11A4C">
          <w:rPr>
            <w:sz w:val="24"/>
            <w:szCs w:val="24"/>
            <w:lang w:val="mt-MT"/>
          </w:rPr>
          <w:t>’</w:t>
        </w:r>
      </w:ins>
      <w:r w:rsidRPr="00B64B47">
        <w:rPr>
          <w:sz w:val="24"/>
          <w:szCs w:val="24"/>
          <w:lang w:val="mt-MT"/>
        </w:rPr>
        <w:t xml:space="preserve"> għandek bżonn ħafna stamina u ħeġġa u għalhekk it-taħriġ huwa essenzjali. Minbarra l-għawm, ma kellix lanqas ma' min nipprattika bil-ballun. Iżda ridt nara kif se nidra nittrenja waħdi li xejn ma kienet faċli għax il-ħeġġa tibda tnaqqas u l-monotonija tibda kważi taqt</w:t>
      </w:r>
      <w:ins w:id="21" w:author="Angele" w:date="2015-10-30T11:29:00Z">
        <w:r w:rsidR="00E11A4C">
          <w:rPr>
            <w:sz w:val="24"/>
            <w:szCs w:val="24"/>
            <w:lang w:val="mt-MT"/>
          </w:rPr>
          <w:t>a</w:t>
        </w:r>
      </w:ins>
      <w:r w:rsidRPr="00B64B47">
        <w:rPr>
          <w:sz w:val="24"/>
          <w:szCs w:val="24"/>
          <w:lang w:val="mt-MT"/>
        </w:rPr>
        <w:t>għ</w:t>
      </w:r>
      <w:del w:id="22" w:author="Angele" w:date="2015-10-30T11:29:00Z">
        <w:r w:rsidRPr="00B64B47" w:rsidDel="00E11A4C">
          <w:rPr>
            <w:sz w:val="24"/>
            <w:szCs w:val="24"/>
            <w:lang w:val="mt-MT"/>
          </w:rPr>
          <w:delText>a</w:delText>
        </w:r>
      </w:del>
      <w:r w:rsidRPr="00B64B47">
        <w:rPr>
          <w:sz w:val="24"/>
          <w:szCs w:val="24"/>
          <w:lang w:val="mt-MT"/>
        </w:rPr>
        <w:t xml:space="preserve">lek qalbek. Iżda bi ftit riflessjoni, passjoni lejn il-logħba u pariri siewja </w:t>
      </w:r>
      <w:ins w:id="23" w:author="Angele" w:date="2015-11-20T21:59:00Z">
        <w:r w:rsidR="00B82CC3">
          <w:rPr>
            <w:sz w:val="24"/>
            <w:szCs w:val="24"/>
            <w:lang w:val="mt-MT"/>
          </w:rPr>
          <w:t xml:space="preserve">minn </w:t>
        </w:r>
      </w:ins>
      <w:r w:rsidRPr="00B64B47">
        <w:rPr>
          <w:sz w:val="24"/>
          <w:szCs w:val="24"/>
          <w:lang w:val="mt-MT"/>
        </w:rPr>
        <w:t>min verament jixtieqlek il-ġ</w:t>
      </w:r>
      <w:del w:id="24" w:author="Angele" w:date="2015-10-30T11:29:00Z">
        <w:r w:rsidRPr="00B64B47" w:rsidDel="00E11A4C">
          <w:rPr>
            <w:sz w:val="24"/>
            <w:szCs w:val="24"/>
            <w:lang w:val="mt-MT"/>
          </w:rPr>
          <w:delText>d</w:delText>
        </w:r>
      </w:del>
      <w:r w:rsidRPr="00B64B47">
        <w:rPr>
          <w:sz w:val="24"/>
          <w:szCs w:val="24"/>
          <w:lang w:val="mt-MT"/>
        </w:rPr>
        <w:t xml:space="preserve">id, malajr erġajt skoprejt id-determinazzjoni li ttini l-istimolu u ddeċidejt li nħares 'il quddiem billi nagħmel għall-inqas ftit </w:t>
      </w:r>
      <w:ins w:id="25" w:author="Angele" w:date="2015-10-30T11:29:00Z">
        <w:r w:rsidR="00E11A4C">
          <w:rPr>
            <w:sz w:val="24"/>
            <w:szCs w:val="24"/>
            <w:lang w:val="mt-MT"/>
          </w:rPr>
          <w:t>‘</w:t>
        </w:r>
      </w:ins>
      <w:r w:rsidRPr="00B64B47">
        <w:rPr>
          <w:sz w:val="24"/>
          <w:szCs w:val="24"/>
          <w:lang w:val="mt-MT"/>
        </w:rPr>
        <w:t>gym</w:t>
      </w:r>
      <w:ins w:id="26" w:author="Angele" w:date="2015-10-30T11:29:00Z">
        <w:r w:rsidR="00E11A4C">
          <w:rPr>
            <w:sz w:val="24"/>
            <w:szCs w:val="24"/>
            <w:lang w:val="mt-MT"/>
          </w:rPr>
          <w:t>’</w:t>
        </w:r>
      </w:ins>
      <w:r w:rsidRPr="00B64B47">
        <w:rPr>
          <w:sz w:val="24"/>
          <w:szCs w:val="24"/>
          <w:lang w:val="mt-MT"/>
        </w:rPr>
        <w:t xml:space="preserve"> u ħafna </w:t>
      </w:r>
      <w:ins w:id="27" w:author="Angele" w:date="2015-10-30T11:29:00Z">
        <w:r w:rsidR="00E11A4C">
          <w:rPr>
            <w:sz w:val="24"/>
            <w:szCs w:val="24"/>
            <w:lang w:val="mt-MT"/>
          </w:rPr>
          <w:t>‘</w:t>
        </w:r>
      </w:ins>
      <w:r w:rsidRPr="00B64B47">
        <w:rPr>
          <w:sz w:val="24"/>
          <w:szCs w:val="24"/>
          <w:lang w:val="mt-MT"/>
        </w:rPr>
        <w:t>cardio</w:t>
      </w:r>
      <w:ins w:id="28" w:author="Angele" w:date="2015-10-30T11:29:00Z">
        <w:r w:rsidR="00E11A4C">
          <w:rPr>
            <w:sz w:val="24"/>
            <w:szCs w:val="24"/>
            <w:lang w:val="mt-MT"/>
          </w:rPr>
          <w:t>’</w:t>
        </w:r>
      </w:ins>
      <w:r w:rsidRPr="00B64B47">
        <w:rPr>
          <w:sz w:val="24"/>
          <w:szCs w:val="24"/>
          <w:lang w:val="mt-MT"/>
        </w:rPr>
        <w:t>.</w:t>
      </w:r>
    </w:p>
    <w:p w:rsidR="005E24C4" w:rsidRPr="00B64B47" w:rsidRDefault="005E24C4" w:rsidP="005E24C4">
      <w:pPr>
        <w:spacing w:line="480" w:lineRule="auto"/>
        <w:jc w:val="both"/>
        <w:rPr>
          <w:sz w:val="24"/>
          <w:szCs w:val="24"/>
          <w:lang w:val="mt-MT"/>
        </w:rPr>
      </w:pPr>
      <w:r w:rsidRPr="00B64B47">
        <w:rPr>
          <w:sz w:val="24"/>
          <w:szCs w:val="24"/>
          <w:lang w:val="mt-MT"/>
        </w:rPr>
        <w:t>Iżda f'dan il-mument ta' solitudni, irnexxielek iżżomm kuntatt ma' sħabek fil-</w:t>
      </w:r>
      <w:ins w:id="29" w:author="Angele" w:date="2015-10-30T11:29:00Z">
        <w:r w:rsidR="00E11A4C">
          <w:rPr>
            <w:sz w:val="24"/>
            <w:szCs w:val="24"/>
            <w:lang w:val="mt-MT"/>
          </w:rPr>
          <w:t>‘</w:t>
        </w:r>
      </w:ins>
      <w:r w:rsidRPr="00B64B47">
        <w:rPr>
          <w:sz w:val="24"/>
          <w:szCs w:val="24"/>
          <w:lang w:val="mt-MT"/>
        </w:rPr>
        <w:t>waterpolo</w:t>
      </w:r>
      <w:ins w:id="30" w:author="Angele" w:date="2015-10-30T11:29:00Z">
        <w:r w:rsidR="00E11A4C">
          <w:rPr>
            <w:sz w:val="24"/>
            <w:szCs w:val="24"/>
            <w:lang w:val="mt-MT"/>
          </w:rPr>
          <w:t>’</w:t>
        </w:r>
      </w:ins>
      <w:r w:rsidRPr="00B64B47">
        <w:rPr>
          <w:sz w:val="24"/>
          <w:szCs w:val="24"/>
          <w:lang w:val="mt-MT"/>
        </w:rPr>
        <w:t xml:space="preserve"> u għalkemm kont projbit milli titħarreġ, kellek xi rwol relatat mal-</w:t>
      </w:r>
      <w:ins w:id="31" w:author="Angele" w:date="2015-10-30T11:29:00Z">
        <w:r w:rsidR="00E11A4C">
          <w:rPr>
            <w:sz w:val="24"/>
            <w:szCs w:val="24"/>
            <w:lang w:val="mt-MT"/>
          </w:rPr>
          <w:t>‘</w:t>
        </w:r>
      </w:ins>
      <w:r w:rsidRPr="00B64B47">
        <w:rPr>
          <w:sz w:val="24"/>
          <w:szCs w:val="24"/>
          <w:lang w:val="mt-MT"/>
        </w:rPr>
        <w:t>waterpolo</w:t>
      </w:r>
      <w:ins w:id="32" w:author="Angele" w:date="2015-10-30T11:29:00Z">
        <w:r w:rsidR="00E11A4C">
          <w:rPr>
            <w:sz w:val="24"/>
            <w:szCs w:val="24"/>
            <w:lang w:val="mt-MT"/>
          </w:rPr>
          <w:t>’</w:t>
        </w:r>
      </w:ins>
      <w:r w:rsidRPr="00B64B47">
        <w:rPr>
          <w:sz w:val="24"/>
          <w:szCs w:val="24"/>
          <w:lang w:val="mt-MT"/>
        </w:rPr>
        <w:t>?</w:t>
      </w:r>
    </w:p>
    <w:p w:rsidR="005E24C4" w:rsidRPr="00B64B47" w:rsidRDefault="005E24C4" w:rsidP="005E24C4">
      <w:pPr>
        <w:spacing w:line="480" w:lineRule="auto"/>
        <w:jc w:val="both"/>
        <w:rPr>
          <w:sz w:val="24"/>
          <w:szCs w:val="24"/>
          <w:lang w:val="mt-MT"/>
        </w:rPr>
      </w:pPr>
      <w:r w:rsidRPr="00B64B47">
        <w:rPr>
          <w:sz w:val="24"/>
          <w:szCs w:val="24"/>
          <w:lang w:val="mt-MT"/>
        </w:rPr>
        <w:t xml:space="preserve">Iva </w:t>
      </w:r>
      <w:del w:id="33" w:author="Angele" w:date="2015-10-30T11:31:00Z">
        <w:r w:rsidRPr="00B64B47" w:rsidDel="00E11A4C">
          <w:rPr>
            <w:sz w:val="24"/>
            <w:szCs w:val="24"/>
            <w:lang w:val="mt-MT"/>
          </w:rPr>
          <w:delText>i</w:delText>
        </w:r>
      </w:del>
      <w:r w:rsidRPr="00B64B47">
        <w:rPr>
          <w:sz w:val="24"/>
          <w:szCs w:val="24"/>
          <w:lang w:val="mt-MT"/>
        </w:rPr>
        <w:t>rnexxieli nżomm kuntatt tajjeb ma' sħabi u dan grazzi wkoll għall-ambjent mill-aqwa li jeżisti fil-klabb ta' San Ġiljan fejn qisna familja waħda u jiġri x'jiġri se nkunu dejjem hemm għal xulxin. Fil</w:t>
      </w:r>
      <w:ins w:id="34" w:author="Angele" w:date="2015-11-07T21:01:00Z">
        <w:r w:rsidR="00201685">
          <w:rPr>
            <w:sz w:val="24"/>
            <w:szCs w:val="24"/>
            <w:lang w:val="mt-MT"/>
          </w:rPr>
          <w:t>-</w:t>
        </w:r>
      </w:ins>
      <w:r w:rsidRPr="00B64B47">
        <w:rPr>
          <w:sz w:val="24"/>
          <w:szCs w:val="24"/>
          <w:lang w:val="mt-MT"/>
        </w:rPr>
        <w:t xml:space="preserve">fatt nirringrazzja lill-plejers kollha ta' San Ġiljan li dejjem inkoraġġewni u baqgħu warajja. Bħala rwoli ma kellix għax kont inħossha kiefra wisq ma nistax nagħti sehmi </w:t>
      </w:r>
      <w:r w:rsidRPr="00B64B47">
        <w:rPr>
          <w:sz w:val="24"/>
          <w:szCs w:val="24"/>
          <w:lang w:val="mt-MT"/>
        </w:rPr>
        <w:lastRenderedPageBreak/>
        <w:t>fl-ilma u kont inħossni ħafna aħjar meta kont noqgħod lura mil-logħba u mill-</w:t>
      </w:r>
      <w:ins w:id="35" w:author="Angele" w:date="2015-10-30T11:33:00Z">
        <w:r w:rsidR="00E11A4C">
          <w:rPr>
            <w:sz w:val="24"/>
            <w:szCs w:val="24"/>
            <w:lang w:val="mt-MT"/>
          </w:rPr>
          <w:t>‘</w:t>
        </w:r>
      </w:ins>
      <w:r w:rsidRPr="00B64B47">
        <w:rPr>
          <w:sz w:val="24"/>
          <w:szCs w:val="24"/>
          <w:lang w:val="mt-MT"/>
        </w:rPr>
        <w:t>waterpolo</w:t>
      </w:r>
      <w:ins w:id="36" w:author="Angele" w:date="2015-10-30T11:33:00Z">
        <w:r w:rsidR="00E11A4C">
          <w:rPr>
            <w:sz w:val="24"/>
            <w:szCs w:val="24"/>
            <w:lang w:val="mt-MT"/>
          </w:rPr>
          <w:t>’</w:t>
        </w:r>
      </w:ins>
      <w:r w:rsidRPr="00B64B47">
        <w:rPr>
          <w:sz w:val="24"/>
          <w:szCs w:val="24"/>
          <w:lang w:val="mt-MT"/>
        </w:rPr>
        <w:t>. Madankollu bqajt insegwi mid-distanza xorta waħda.</w:t>
      </w:r>
    </w:p>
    <w:p w:rsidR="005E24C4" w:rsidRPr="00B64B47" w:rsidRDefault="005E24C4" w:rsidP="005E24C4">
      <w:pPr>
        <w:spacing w:line="480" w:lineRule="auto"/>
        <w:jc w:val="both"/>
        <w:rPr>
          <w:sz w:val="24"/>
          <w:szCs w:val="24"/>
          <w:lang w:val="mt-MT"/>
        </w:rPr>
      </w:pPr>
      <w:r w:rsidRPr="00B64B47">
        <w:rPr>
          <w:sz w:val="24"/>
          <w:szCs w:val="24"/>
          <w:lang w:val="mt-MT"/>
        </w:rPr>
        <w:t xml:space="preserve">F'dawn l-aħħar xhur mort </w:t>
      </w:r>
      <w:del w:id="37" w:author="Angele" w:date="2015-11-21T13:53:00Z">
        <w:r w:rsidRPr="00B64B47" w:rsidDel="00BA0E06">
          <w:rPr>
            <w:sz w:val="24"/>
            <w:szCs w:val="24"/>
            <w:lang w:val="mt-MT"/>
          </w:rPr>
          <w:delText>f</w:delText>
        </w:r>
      </w:del>
      <w:r w:rsidRPr="00B64B47">
        <w:rPr>
          <w:sz w:val="24"/>
          <w:szCs w:val="24"/>
          <w:lang w:val="mt-MT"/>
        </w:rPr>
        <w:t>l-Ungerija. X'kien l-iskop taż-żjara tiegħek f'dan il-pajjiż?</w:t>
      </w:r>
    </w:p>
    <w:p w:rsidR="005E24C4" w:rsidRPr="00B64B47" w:rsidRDefault="005E24C4" w:rsidP="005E24C4">
      <w:pPr>
        <w:spacing w:line="480" w:lineRule="auto"/>
        <w:jc w:val="both"/>
        <w:rPr>
          <w:sz w:val="24"/>
          <w:szCs w:val="24"/>
          <w:lang w:val="mt-MT"/>
        </w:rPr>
      </w:pPr>
      <w:r w:rsidRPr="00B64B47">
        <w:rPr>
          <w:sz w:val="24"/>
          <w:szCs w:val="24"/>
          <w:lang w:val="mt-MT"/>
        </w:rPr>
        <w:t>Kif semmejt f'Malta ma stajtx nittrenja iżda għalkemm għamilt żmien ninżel nittrenja ma' San Ġiljan għax ma flaħtx nissap</w:t>
      </w:r>
      <w:del w:id="38" w:author="Angele" w:date="2015-10-30T11:34:00Z">
        <w:r w:rsidRPr="00B64B47" w:rsidDel="00E11A4C">
          <w:rPr>
            <w:sz w:val="24"/>
            <w:szCs w:val="24"/>
            <w:lang w:val="mt-MT"/>
          </w:rPr>
          <w:delText>p</w:delText>
        </w:r>
      </w:del>
      <w:r w:rsidRPr="00B64B47">
        <w:rPr>
          <w:sz w:val="24"/>
          <w:szCs w:val="24"/>
          <w:lang w:val="mt-MT"/>
        </w:rPr>
        <w:t xml:space="preserve">orti aktar, kien hemm xi presidenti ta' klabbs oħrajn li </w:t>
      </w:r>
      <w:del w:id="39" w:author="Angele" w:date="2015-10-30T11:34:00Z">
        <w:r w:rsidRPr="00B64B47" w:rsidDel="00E11A4C">
          <w:rPr>
            <w:sz w:val="24"/>
            <w:szCs w:val="24"/>
            <w:lang w:val="mt-MT"/>
          </w:rPr>
          <w:delText>i</w:delText>
        </w:r>
      </w:del>
      <w:r w:rsidRPr="00B64B47">
        <w:rPr>
          <w:sz w:val="24"/>
          <w:szCs w:val="24"/>
          <w:lang w:val="mt-MT"/>
        </w:rPr>
        <w:t>ngħaqdu u kitbu ittra biex jirrapportawni lill-ASA. Iddispjaċieni ħafna b'dan l-atteġġjament kemm għax qatt ma xtaqt jew għamilt deni lil xi ħadd kif ukoll għax ma ridt inqarraq b'ħadd għax f'Malta għandna pixxina waħda. Ara kieku kont barra minn Malta, bil-klabbs ikollhom il-pixxina tagħhom kien ikun aktar diffiċli jsir magħruf li kont nittrenja. Iżda jiddispjaċini ngħid li f'Malta hawn ċertu nies li  jieħdu pjaċir bid-deni.</w:t>
      </w:r>
    </w:p>
    <w:p w:rsidR="005E24C4" w:rsidRPr="00B64B47" w:rsidRDefault="005E24C4" w:rsidP="005E24C4">
      <w:pPr>
        <w:spacing w:line="480" w:lineRule="auto"/>
        <w:jc w:val="both"/>
        <w:rPr>
          <w:sz w:val="24"/>
          <w:szCs w:val="24"/>
          <w:lang w:val="mt-MT"/>
        </w:rPr>
      </w:pPr>
      <w:r w:rsidRPr="00B64B47">
        <w:rPr>
          <w:sz w:val="24"/>
          <w:szCs w:val="24"/>
          <w:lang w:val="mt-MT"/>
        </w:rPr>
        <w:t xml:space="preserve">Persważ li r-rapport kontrija tressaq biex jien inkun eliġibbli nittrenja fit-22 ta' Ġunju meta nerġa' nidħol lura u għalhekk meta nirritorna nkun bla </w:t>
      </w:r>
      <w:ins w:id="40" w:author="Angele" w:date="2015-10-30T11:34:00Z">
        <w:r w:rsidR="00E11A4C">
          <w:rPr>
            <w:sz w:val="24"/>
            <w:szCs w:val="24"/>
            <w:lang w:val="mt-MT"/>
          </w:rPr>
          <w:t>‘</w:t>
        </w:r>
      </w:ins>
      <w:r w:rsidRPr="00B64B47">
        <w:rPr>
          <w:sz w:val="24"/>
          <w:szCs w:val="24"/>
          <w:lang w:val="mt-MT"/>
        </w:rPr>
        <w:t>training</w:t>
      </w:r>
      <w:ins w:id="41" w:author="Angele" w:date="2015-10-30T11:34:00Z">
        <w:r w:rsidR="00E11A4C">
          <w:rPr>
            <w:sz w:val="24"/>
            <w:szCs w:val="24"/>
            <w:lang w:val="mt-MT"/>
          </w:rPr>
          <w:t>’</w:t>
        </w:r>
      </w:ins>
      <w:r w:rsidRPr="00B64B47">
        <w:rPr>
          <w:sz w:val="24"/>
          <w:szCs w:val="24"/>
          <w:lang w:val="mt-MT"/>
        </w:rPr>
        <w:t xml:space="preserve"> u jkolli staġun ieħor mitluf.</w:t>
      </w:r>
    </w:p>
    <w:p w:rsidR="005E24C4" w:rsidRPr="00B64B47" w:rsidRDefault="005E24C4" w:rsidP="005E24C4">
      <w:pPr>
        <w:spacing w:line="480" w:lineRule="auto"/>
        <w:jc w:val="both"/>
        <w:rPr>
          <w:sz w:val="24"/>
          <w:szCs w:val="24"/>
          <w:lang w:val="mt-MT"/>
        </w:rPr>
      </w:pPr>
      <w:r w:rsidRPr="00B64B47">
        <w:rPr>
          <w:sz w:val="24"/>
          <w:szCs w:val="24"/>
          <w:lang w:val="mt-MT"/>
        </w:rPr>
        <w:t>Ħalli nagħmilha ċara wkoll li fl-Ungerija ma jien qed nilgħab ma</w:t>
      </w:r>
      <w:ins w:id="42" w:author="Angele" w:date="2015-11-25T21:51:00Z">
        <w:r w:rsidR="00AD086B">
          <w:rPr>
            <w:sz w:val="24"/>
            <w:szCs w:val="24"/>
            <w:lang w:val="mt-MT"/>
          </w:rPr>
          <w:t>’</w:t>
        </w:r>
      </w:ins>
      <w:r w:rsidRPr="00B64B47">
        <w:rPr>
          <w:sz w:val="24"/>
          <w:szCs w:val="24"/>
          <w:lang w:val="mt-MT"/>
        </w:rPr>
        <w:t xml:space="preserve"> ebda klabb. Iddeċidejt li mmur </w:t>
      </w:r>
      <w:del w:id="43" w:author="Angele" w:date="2015-11-21T13:55:00Z">
        <w:r w:rsidRPr="00B64B47" w:rsidDel="00BA0E06">
          <w:rPr>
            <w:sz w:val="24"/>
            <w:szCs w:val="24"/>
            <w:lang w:val="mt-MT"/>
          </w:rPr>
          <w:delText>f</w:delText>
        </w:r>
      </w:del>
      <w:r w:rsidRPr="00B64B47">
        <w:rPr>
          <w:sz w:val="24"/>
          <w:szCs w:val="24"/>
          <w:lang w:val="mt-MT"/>
        </w:rPr>
        <w:t xml:space="preserve">l-Ungerija għax il-ħabib tiegħi David Abela kien se jmur f'dan il-pajjiż biex jingħaqad ma' Debrecen u b'hekk kelli ċ-ċans </w:t>
      </w:r>
      <w:ins w:id="44" w:author="Angele" w:date="2015-10-30T11:34:00Z">
        <w:r w:rsidR="00E11A4C">
          <w:rPr>
            <w:sz w:val="24"/>
            <w:szCs w:val="24"/>
            <w:lang w:val="mt-MT"/>
          </w:rPr>
          <w:t>i</w:t>
        </w:r>
      </w:ins>
      <w:r w:rsidRPr="00B64B47">
        <w:rPr>
          <w:sz w:val="24"/>
          <w:szCs w:val="24"/>
          <w:lang w:val="mt-MT"/>
        </w:rPr>
        <w:t>mmur miegħu bid-differenza iżda li jien nittrenja ma'</w:t>
      </w:r>
      <w:ins w:id="45" w:author="Angele" w:date="2015-11-07T21:05:00Z">
        <w:r w:rsidR="00201685">
          <w:rPr>
            <w:sz w:val="24"/>
            <w:szCs w:val="24"/>
            <w:lang w:val="mt-MT"/>
          </w:rPr>
          <w:t xml:space="preserve"> </w:t>
        </w:r>
      </w:ins>
      <w:r w:rsidRPr="00B64B47">
        <w:rPr>
          <w:sz w:val="24"/>
          <w:szCs w:val="24"/>
          <w:lang w:val="mt-MT"/>
        </w:rPr>
        <w:t>kowċ barrani fuq bażi individwali.</w:t>
      </w:r>
    </w:p>
    <w:p w:rsidR="005E24C4" w:rsidRPr="00B64B47" w:rsidRDefault="005E24C4" w:rsidP="005E24C4">
      <w:pPr>
        <w:spacing w:line="480" w:lineRule="auto"/>
        <w:jc w:val="both"/>
        <w:rPr>
          <w:sz w:val="24"/>
          <w:szCs w:val="24"/>
          <w:lang w:val="mt-MT"/>
        </w:rPr>
      </w:pPr>
      <w:r w:rsidRPr="00B64B47">
        <w:rPr>
          <w:sz w:val="24"/>
          <w:szCs w:val="24"/>
          <w:lang w:val="mt-MT"/>
        </w:rPr>
        <w:t xml:space="preserve">Wasalt għal din id-deċiżjoni għax fl-Ungerija biss stajt intejjeb u nikseb lura l-prestazzjoni tiegħi billi nittrenja darbtejn kuljum, b'kull sessjoni ddum madwar sagħtejn. Minbarra hekk għandi lil David ta' </w:t>
      </w:r>
      <w:ins w:id="46" w:author="Angele" w:date="2015-10-30T11:34:00Z">
        <w:r w:rsidR="00E11A4C">
          <w:rPr>
            <w:sz w:val="24"/>
            <w:szCs w:val="24"/>
            <w:lang w:val="mt-MT"/>
          </w:rPr>
          <w:t>i</w:t>
        </w:r>
      </w:ins>
      <w:r w:rsidRPr="00B64B47">
        <w:rPr>
          <w:sz w:val="24"/>
          <w:szCs w:val="24"/>
          <w:lang w:val="mt-MT"/>
        </w:rPr>
        <w:t>nkoraġġiment kontinwu u fl-istess waqt naqsmu din l-esperjenza ġdida flimkien.</w:t>
      </w:r>
    </w:p>
    <w:p w:rsidR="005E24C4" w:rsidRPr="00B64B47" w:rsidRDefault="005E24C4" w:rsidP="005E24C4">
      <w:pPr>
        <w:spacing w:line="480" w:lineRule="auto"/>
        <w:jc w:val="both"/>
        <w:rPr>
          <w:sz w:val="24"/>
          <w:szCs w:val="24"/>
          <w:lang w:val="mt-MT"/>
        </w:rPr>
      </w:pPr>
      <w:r w:rsidRPr="00B64B47">
        <w:rPr>
          <w:sz w:val="24"/>
          <w:szCs w:val="24"/>
          <w:lang w:val="mt-MT"/>
        </w:rPr>
        <w:lastRenderedPageBreak/>
        <w:t>Żgur li qiegħed tħares b'ċertu ħeġġa u entużjażmu lejn ir-ritorn tiegħek u ċertament li l-klabb ma' min se tilgħab se jkun għamel akkwist importanti. Int plejer ta' San Ġiljan iżda qiegħed jissemma li tista' tingħaqad ma' Sliema. X'inhuma l-kummenti tiegħek dwar dan?</w:t>
      </w:r>
    </w:p>
    <w:p w:rsidR="005E24C4" w:rsidRPr="00B64B47" w:rsidRDefault="005E24C4" w:rsidP="005E24C4">
      <w:pPr>
        <w:spacing w:line="480" w:lineRule="auto"/>
        <w:jc w:val="both"/>
        <w:rPr>
          <w:sz w:val="24"/>
          <w:szCs w:val="24"/>
          <w:lang w:val="mt-MT"/>
        </w:rPr>
      </w:pPr>
      <w:r w:rsidRPr="00B64B47">
        <w:rPr>
          <w:sz w:val="24"/>
          <w:szCs w:val="24"/>
          <w:lang w:val="mt-MT"/>
        </w:rPr>
        <w:t>Bla dubju li wara nuqqas ta' sentejn, ir-ritorn tiegħi se jkun grintuż u għandi seba' mitt sena biex nerġa' nilgħab l-ewwel logħba.</w:t>
      </w:r>
    </w:p>
    <w:p w:rsidR="005E24C4" w:rsidRPr="00B64B47" w:rsidRDefault="005E24C4" w:rsidP="005E24C4">
      <w:pPr>
        <w:spacing w:line="480" w:lineRule="auto"/>
        <w:jc w:val="both"/>
        <w:rPr>
          <w:sz w:val="24"/>
          <w:szCs w:val="24"/>
          <w:lang w:val="mt-MT"/>
        </w:rPr>
      </w:pPr>
      <w:r w:rsidRPr="00B64B47">
        <w:rPr>
          <w:sz w:val="24"/>
          <w:szCs w:val="24"/>
          <w:lang w:val="mt-MT"/>
        </w:rPr>
        <w:t>Kif semmejt tajjeb, jien plejer ta' San Ġiljan u fadalli sentejn oħra kuntratt ma' dan il-klabb. Dan ifisser li d-deċiżjoni dwar l-għ</w:t>
      </w:r>
      <w:ins w:id="47" w:author="Angele" w:date="2015-10-30T11:34:00Z">
        <w:r w:rsidR="00E11A4C">
          <w:rPr>
            <w:sz w:val="24"/>
            <w:szCs w:val="24"/>
            <w:lang w:val="mt-MT"/>
          </w:rPr>
          <w:t>aj</w:t>
        </w:r>
      </w:ins>
      <w:del w:id="48" w:author="Angele" w:date="2015-10-30T11:34:00Z">
        <w:r w:rsidRPr="00B64B47" w:rsidDel="00E11A4C">
          <w:rPr>
            <w:sz w:val="24"/>
            <w:szCs w:val="24"/>
            <w:lang w:val="mt-MT"/>
          </w:rPr>
          <w:delText>i</w:delText>
        </w:r>
      </w:del>
      <w:r w:rsidRPr="00B64B47">
        <w:rPr>
          <w:sz w:val="24"/>
          <w:szCs w:val="24"/>
          <w:lang w:val="mt-MT"/>
        </w:rPr>
        <w:t>dut ta' bħalissa dwar il-futur tiegħi mhux jien irrid neħodha iżda l-klabb tiegħi. Jien nista'</w:t>
      </w:r>
      <w:ins w:id="49" w:author="Angele" w:date="2015-11-07T21:08:00Z">
        <w:r w:rsidR="00201685">
          <w:rPr>
            <w:sz w:val="24"/>
            <w:szCs w:val="24"/>
            <w:lang w:val="mt-MT"/>
          </w:rPr>
          <w:t xml:space="preserve"> </w:t>
        </w:r>
      </w:ins>
      <w:r w:rsidRPr="00B64B47">
        <w:rPr>
          <w:sz w:val="24"/>
          <w:szCs w:val="24"/>
          <w:lang w:val="mt-MT"/>
        </w:rPr>
        <w:t>ngħid li xogħli huwa li niffoka fuq il-logħba tiegħi u mhux ma' min se nilgħab għax nilgħab ma' min nilgħab dejjem se nagħti l-massimu tiegħi.</w:t>
      </w:r>
    </w:p>
    <w:p w:rsidR="005E24C4" w:rsidRPr="00B64B47" w:rsidRDefault="005E24C4" w:rsidP="005E24C4">
      <w:pPr>
        <w:spacing w:line="480" w:lineRule="auto"/>
        <w:jc w:val="both"/>
        <w:rPr>
          <w:sz w:val="24"/>
          <w:szCs w:val="24"/>
          <w:lang w:val="mt-MT"/>
        </w:rPr>
      </w:pPr>
      <w:r w:rsidRPr="00B64B47">
        <w:rPr>
          <w:sz w:val="24"/>
          <w:szCs w:val="24"/>
          <w:lang w:val="mt-MT"/>
        </w:rPr>
        <w:t>X'inhuma l-ambizzjonijiet tiegħek għall-istaġun li ġej kif ukoll għas-snin futuri?</w:t>
      </w:r>
    </w:p>
    <w:p w:rsidR="005E24C4" w:rsidRPr="00B64B47" w:rsidRDefault="005E24C4" w:rsidP="005E24C4">
      <w:pPr>
        <w:spacing w:line="480" w:lineRule="auto"/>
        <w:jc w:val="both"/>
        <w:rPr>
          <w:sz w:val="24"/>
          <w:szCs w:val="24"/>
          <w:lang w:val="mt-MT"/>
        </w:rPr>
      </w:pPr>
      <w:r w:rsidRPr="00B64B47">
        <w:rPr>
          <w:sz w:val="24"/>
          <w:szCs w:val="24"/>
          <w:lang w:val="mt-MT"/>
        </w:rPr>
        <w:t>L-ambizzjoni tiegħi din is-sena se tkun li nagħti risposta lil dawk li bil-kritika tagħhom ipprovaw ikomplu j</w:t>
      </w:r>
      <w:ins w:id="50" w:author="Angele" w:date="2015-11-21T14:00:00Z">
        <w:r w:rsidR="00A32A97">
          <w:rPr>
            <w:sz w:val="24"/>
            <w:szCs w:val="24"/>
            <w:lang w:val="mt-MT"/>
          </w:rPr>
          <w:t>għ</w:t>
        </w:r>
      </w:ins>
      <w:del w:id="51" w:author="Angele" w:date="2015-11-21T14:00:00Z">
        <w:r w:rsidRPr="00B64B47" w:rsidDel="00A32A97">
          <w:rPr>
            <w:sz w:val="24"/>
            <w:szCs w:val="24"/>
            <w:lang w:val="mt-MT"/>
          </w:rPr>
          <w:delText>q</w:delText>
        </w:r>
      </w:del>
      <w:r w:rsidRPr="00B64B47">
        <w:rPr>
          <w:sz w:val="24"/>
          <w:szCs w:val="24"/>
          <w:lang w:val="mt-MT"/>
        </w:rPr>
        <w:t>ar</w:t>
      </w:r>
      <w:ins w:id="52" w:author="Angele" w:date="2015-11-21T14:00:00Z">
        <w:r w:rsidR="00A32A97">
          <w:rPr>
            <w:sz w:val="24"/>
            <w:szCs w:val="24"/>
            <w:lang w:val="mt-MT"/>
          </w:rPr>
          <w:t>r</w:t>
        </w:r>
      </w:ins>
      <w:r w:rsidRPr="00B64B47">
        <w:rPr>
          <w:sz w:val="24"/>
          <w:szCs w:val="24"/>
          <w:lang w:val="mt-MT"/>
        </w:rPr>
        <w:t>qu s-sitwazzjoni tiegħi. Iżda ż-żmien itina parir u ħdimt ħafna biex inkun aħjar milli kont. L-għan tiegħi huwa li nerġa' nkabbar ir-reputazzjoni tiegħi fil-</w:t>
      </w:r>
      <w:ins w:id="53" w:author="Angele" w:date="2015-10-30T11:35:00Z">
        <w:r w:rsidR="00D15079">
          <w:rPr>
            <w:sz w:val="24"/>
            <w:szCs w:val="24"/>
            <w:lang w:val="mt-MT"/>
          </w:rPr>
          <w:t>‘</w:t>
        </w:r>
      </w:ins>
      <w:r w:rsidRPr="00B64B47">
        <w:rPr>
          <w:sz w:val="24"/>
          <w:szCs w:val="24"/>
          <w:lang w:val="mt-MT"/>
        </w:rPr>
        <w:t>waterpolo</w:t>
      </w:r>
      <w:ins w:id="54" w:author="Angele" w:date="2015-10-30T11:35:00Z">
        <w:r w:rsidR="00D15079">
          <w:rPr>
            <w:sz w:val="24"/>
            <w:szCs w:val="24"/>
            <w:lang w:val="mt-MT"/>
          </w:rPr>
          <w:t>’</w:t>
        </w:r>
      </w:ins>
      <w:r w:rsidRPr="00B64B47">
        <w:rPr>
          <w:sz w:val="24"/>
          <w:szCs w:val="24"/>
          <w:lang w:val="mt-MT"/>
        </w:rPr>
        <w:t xml:space="preserve"> mhux biss f'dak lokali iżda wkoll f'dak barrani.</w:t>
      </w:r>
    </w:p>
    <w:p w:rsidR="005E24C4" w:rsidRPr="00B64B47" w:rsidRDefault="005E24C4" w:rsidP="005E24C4">
      <w:pPr>
        <w:spacing w:line="480" w:lineRule="auto"/>
        <w:jc w:val="both"/>
        <w:rPr>
          <w:sz w:val="24"/>
          <w:szCs w:val="24"/>
          <w:lang w:val="mt-MT"/>
        </w:rPr>
      </w:pPr>
      <w:r w:rsidRPr="00B64B47">
        <w:rPr>
          <w:sz w:val="24"/>
          <w:szCs w:val="24"/>
          <w:lang w:val="mt-MT"/>
        </w:rPr>
        <w:t>Wara din l-esperjenza, x'inhu l-appell tiegħek?</w:t>
      </w:r>
    </w:p>
    <w:p w:rsidR="005E24C4" w:rsidRPr="00B64B47" w:rsidRDefault="005E24C4" w:rsidP="005E24C4">
      <w:pPr>
        <w:spacing w:line="480" w:lineRule="auto"/>
        <w:jc w:val="both"/>
        <w:rPr>
          <w:sz w:val="24"/>
          <w:szCs w:val="24"/>
          <w:lang w:val="mt-MT"/>
        </w:rPr>
      </w:pPr>
      <w:r w:rsidRPr="00B64B47">
        <w:rPr>
          <w:sz w:val="24"/>
          <w:szCs w:val="24"/>
          <w:lang w:val="mt-MT"/>
        </w:rPr>
        <w:t>L-appell lill-isportivi kollha huwa biex jittrenjaw minn qalbhom u bis-serjetà u r-riżultat jasal dejjem u m'għandhom jieħdu xejn mingħajr parir ta' persuna kwalifikata fil-qasam għax ftit nuqqas ta' attenzjoni u mingħajr ebda ħażen jista' jservihom ta' detriment.</w:t>
      </w:r>
    </w:p>
    <w:p w:rsidR="005E24C4" w:rsidRPr="00B64B47" w:rsidRDefault="005E24C4" w:rsidP="005E24C4">
      <w:pPr>
        <w:pBdr>
          <w:bottom w:val="single" w:sz="6" w:space="1" w:color="auto"/>
        </w:pBdr>
        <w:spacing w:line="480" w:lineRule="auto"/>
        <w:jc w:val="both"/>
        <w:rPr>
          <w:sz w:val="24"/>
          <w:szCs w:val="24"/>
          <w:lang w:val="mt-MT"/>
        </w:rPr>
      </w:pPr>
      <w:r w:rsidRPr="00B64B47">
        <w:rPr>
          <w:sz w:val="24"/>
          <w:szCs w:val="24"/>
          <w:lang w:val="mt-MT"/>
        </w:rPr>
        <w:t xml:space="preserve">Iżda ma nistax ma nirringrazzjax lill-familja tiegħi li dejjem baqgħu warajja u ħeġġewni f'kollox kif ukoll lill-ħbieb u l-klabb ta' San Ġiljan li wrew rispett kbir fija. Nixtieq niskuża ruħi </w:t>
      </w:r>
      <w:r w:rsidRPr="00B64B47">
        <w:rPr>
          <w:sz w:val="24"/>
          <w:szCs w:val="24"/>
          <w:lang w:val="mt-MT"/>
        </w:rPr>
        <w:lastRenderedPageBreak/>
        <w:t>wkoll ma' dawk il-persuni li b'mod jew ieħor stajt inqasthom jew iddiżappuntajthom f'xi ħaġa iżda nw</w:t>
      </w:r>
      <w:del w:id="55" w:author="Angele" w:date="2015-10-30T11:35:00Z">
        <w:r w:rsidRPr="00B64B47" w:rsidDel="00D15079">
          <w:rPr>
            <w:sz w:val="24"/>
            <w:szCs w:val="24"/>
            <w:lang w:val="mt-MT"/>
          </w:rPr>
          <w:delText>i</w:delText>
        </w:r>
      </w:del>
      <w:r w:rsidRPr="00B64B47">
        <w:rPr>
          <w:sz w:val="24"/>
          <w:szCs w:val="24"/>
          <w:lang w:val="mt-MT"/>
        </w:rPr>
        <w:t>egħedhom li se npatti bil-kbir għalihom.</w:t>
      </w:r>
    </w:p>
    <w:p w:rsidR="005E24C4" w:rsidRPr="00B64B47" w:rsidRDefault="005E24C4" w:rsidP="005E24C4">
      <w:pPr>
        <w:spacing w:line="480" w:lineRule="auto"/>
        <w:jc w:val="both"/>
        <w:rPr>
          <w:sz w:val="24"/>
          <w:szCs w:val="24"/>
          <w:lang w:val="mt-MT"/>
        </w:rPr>
      </w:pPr>
      <w:r w:rsidRPr="00B64B47">
        <w:rPr>
          <w:sz w:val="24"/>
          <w:szCs w:val="24"/>
          <w:lang w:val="mt-MT"/>
        </w:rPr>
        <w:t>Deputat Nazzjonalista jitlob spjegazzjoni</w:t>
      </w:r>
    </w:p>
    <w:p w:rsidR="005E24C4" w:rsidRPr="00B64B47" w:rsidRDefault="005E24C4" w:rsidP="005E24C4">
      <w:pPr>
        <w:spacing w:line="480" w:lineRule="auto"/>
        <w:jc w:val="both"/>
        <w:rPr>
          <w:sz w:val="24"/>
          <w:szCs w:val="24"/>
          <w:lang w:val="mt-MT"/>
        </w:rPr>
      </w:pPr>
      <w:r w:rsidRPr="00B64B47">
        <w:rPr>
          <w:sz w:val="24"/>
          <w:szCs w:val="24"/>
          <w:lang w:val="mt-MT"/>
        </w:rPr>
        <w:t>Id-Deputat Nazzjonalista, Jean-Pierre Farrugia ħa l-oppor</w:t>
      </w:r>
      <w:del w:id="56" w:author="Angele" w:date="2015-10-30T11:35:00Z">
        <w:r w:rsidRPr="00B64B47" w:rsidDel="00D15079">
          <w:rPr>
            <w:sz w:val="24"/>
            <w:szCs w:val="24"/>
            <w:lang w:val="mt-MT"/>
          </w:rPr>
          <w:delText>­</w:delText>
        </w:r>
      </w:del>
      <w:r w:rsidRPr="00B64B47">
        <w:rPr>
          <w:sz w:val="24"/>
          <w:szCs w:val="24"/>
          <w:lang w:val="mt-MT"/>
        </w:rPr>
        <w:t>tunità tal-Kunsill Nazzjonali tal-Partit Nazzjonalista, biex ma</w:t>
      </w:r>
      <w:del w:id="57" w:author="Angele" w:date="2015-10-30T11:36:00Z">
        <w:r w:rsidRPr="00B64B47" w:rsidDel="00D15079">
          <w:rPr>
            <w:sz w:val="24"/>
            <w:szCs w:val="24"/>
            <w:lang w:val="mt-MT"/>
          </w:rPr>
          <w:delText>­</w:delText>
        </w:r>
      </w:del>
      <w:r w:rsidRPr="00B64B47">
        <w:rPr>
          <w:sz w:val="24"/>
          <w:szCs w:val="24"/>
          <w:lang w:val="mt-MT"/>
        </w:rPr>
        <w:t>tul intervent ta' erba' mi</w:t>
      </w:r>
      <w:del w:id="58" w:author="Angele" w:date="2015-11-20T18:00:00Z">
        <w:r w:rsidRPr="00B64B47" w:rsidDel="00071738">
          <w:rPr>
            <w:sz w:val="24"/>
            <w:szCs w:val="24"/>
            <w:lang w:val="mt-MT"/>
          </w:rPr>
          <w:delText>­</w:delText>
        </w:r>
      </w:del>
      <w:r w:rsidRPr="00B64B47">
        <w:rPr>
          <w:sz w:val="24"/>
          <w:szCs w:val="24"/>
          <w:lang w:val="mt-MT"/>
        </w:rPr>
        <w:t>nuti li kien mitlub jagħmel, jikkritika lill-Gvern dwar l-</w:t>
      </w:r>
      <w:ins w:id="59" w:author="Angele" w:date="2015-10-30T11:36:00Z">
        <w:r w:rsidR="00D15079">
          <w:rPr>
            <w:rFonts w:cs="Calibri"/>
            <w:sz w:val="24"/>
            <w:szCs w:val="24"/>
            <w:lang w:val="mt-MT"/>
          </w:rPr>
          <w:t>‘</w:t>
        </w:r>
      </w:ins>
      <w:del w:id="60" w:author="Angele" w:date="2015-10-30T11:36:00Z">
        <w:r w:rsidRPr="00B64B47" w:rsidDel="00D15079">
          <w:rPr>
            <w:rFonts w:cs="Calibri"/>
            <w:sz w:val="24"/>
            <w:szCs w:val="24"/>
            <w:lang w:val="mt-MT"/>
          </w:rPr>
          <w:delText></w:delText>
        </w:r>
      </w:del>
      <w:r w:rsidRPr="00B64B47">
        <w:rPr>
          <w:sz w:val="24"/>
          <w:szCs w:val="24"/>
          <w:lang w:val="mt-MT"/>
        </w:rPr>
        <w:t>interconnector' bejn Malta u Sqallija.</w:t>
      </w:r>
    </w:p>
    <w:p w:rsidR="005E24C4" w:rsidRPr="00B64B47" w:rsidRDefault="005E24C4" w:rsidP="005E24C4">
      <w:pPr>
        <w:spacing w:line="480" w:lineRule="auto"/>
        <w:jc w:val="both"/>
        <w:rPr>
          <w:sz w:val="24"/>
          <w:szCs w:val="24"/>
          <w:lang w:val="mt-MT"/>
        </w:rPr>
      </w:pPr>
      <w:r w:rsidRPr="00B64B47">
        <w:rPr>
          <w:sz w:val="24"/>
          <w:szCs w:val="24"/>
          <w:lang w:val="mt-MT"/>
        </w:rPr>
        <w:t>Huwa qal li fil-Parlament dej</w:t>
      </w:r>
      <w:del w:id="61" w:author="Angele" w:date="2015-10-30T11:36:00Z">
        <w:r w:rsidRPr="00B64B47" w:rsidDel="00D15079">
          <w:rPr>
            <w:sz w:val="24"/>
            <w:szCs w:val="24"/>
            <w:lang w:val="mt-MT"/>
          </w:rPr>
          <w:delText>­</w:delText>
        </w:r>
      </w:del>
      <w:r w:rsidRPr="00B64B47">
        <w:rPr>
          <w:sz w:val="24"/>
          <w:szCs w:val="24"/>
          <w:lang w:val="mt-MT"/>
        </w:rPr>
        <w:t>jem ingħatat l-impressjoni li l-proġett miexi kif suppost. Farrugia għamel referenza għall-mistoqsijiet parlamenta</w:t>
      </w:r>
      <w:del w:id="62" w:author="Angele" w:date="2015-10-30T11:36:00Z">
        <w:r w:rsidRPr="00B64B47" w:rsidDel="00D15079">
          <w:rPr>
            <w:sz w:val="24"/>
            <w:szCs w:val="24"/>
            <w:lang w:val="mt-MT"/>
          </w:rPr>
          <w:delText>­</w:delText>
        </w:r>
      </w:del>
      <w:r w:rsidRPr="00B64B47">
        <w:rPr>
          <w:sz w:val="24"/>
          <w:szCs w:val="24"/>
          <w:lang w:val="mt-MT"/>
        </w:rPr>
        <w:t>ri li kienu tressqu mid-Deputat Laburista, Evarist Bartolo, li dwarhom il-Ministru Tonio Fenech kien wieġeb li x-xogħol miexi mal-programm tal-kuntratt.</w:t>
      </w:r>
    </w:p>
    <w:p w:rsidR="005E24C4" w:rsidRPr="00B64B47" w:rsidRDefault="005E24C4" w:rsidP="005E24C4">
      <w:pPr>
        <w:spacing w:line="480" w:lineRule="auto"/>
        <w:jc w:val="both"/>
        <w:rPr>
          <w:sz w:val="24"/>
          <w:szCs w:val="24"/>
          <w:lang w:val="mt-MT"/>
        </w:rPr>
      </w:pPr>
      <w:r w:rsidRPr="00B64B47">
        <w:rPr>
          <w:rFonts w:cs="Calibri"/>
          <w:sz w:val="24"/>
          <w:szCs w:val="24"/>
          <w:lang w:val="mt-MT"/>
        </w:rPr>
        <w:t></w:t>
      </w:r>
      <w:r w:rsidRPr="00B64B47">
        <w:rPr>
          <w:sz w:val="24"/>
          <w:szCs w:val="24"/>
          <w:lang w:val="mt-MT"/>
        </w:rPr>
        <w:t>Iżda issa donnu li waqajna lura u nistaqsi għaliex,</w:t>
      </w:r>
      <w:r w:rsidRPr="00B64B47">
        <w:rPr>
          <w:rFonts w:cs="Calibri"/>
          <w:sz w:val="24"/>
          <w:szCs w:val="24"/>
          <w:lang w:val="mt-MT"/>
        </w:rPr>
        <w:t></w:t>
      </w:r>
      <w:r w:rsidRPr="00B64B47">
        <w:rPr>
          <w:sz w:val="24"/>
          <w:szCs w:val="24"/>
          <w:lang w:val="mt-MT"/>
        </w:rPr>
        <w:t xml:space="preserve"> </w:t>
      </w:r>
      <w:r w:rsidRPr="00B64B47">
        <w:rPr>
          <w:rFonts w:cs="Calibri"/>
          <w:sz w:val="24"/>
          <w:szCs w:val="24"/>
          <w:lang w:val="mt-MT"/>
        </w:rPr>
        <w:t>ż</w:t>
      </w:r>
      <w:r w:rsidRPr="00B64B47">
        <w:rPr>
          <w:sz w:val="24"/>
          <w:szCs w:val="24"/>
          <w:lang w:val="mt-MT"/>
        </w:rPr>
        <w:t>ied jg</w:t>
      </w:r>
      <w:r w:rsidRPr="00B64B47">
        <w:rPr>
          <w:rFonts w:cs="Calibri"/>
          <w:sz w:val="24"/>
          <w:szCs w:val="24"/>
          <w:lang w:val="mt-MT"/>
        </w:rPr>
        <w:t>ħ</w:t>
      </w:r>
      <w:r w:rsidRPr="00B64B47">
        <w:rPr>
          <w:sz w:val="24"/>
          <w:szCs w:val="24"/>
          <w:lang w:val="mt-MT"/>
        </w:rPr>
        <w:t>id id-Deputat Nazzjonalista, b'reazzjoni g</w:t>
      </w:r>
      <w:r w:rsidRPr="00B64B47">
        <w:rPr>
          <w:rFonts w:cs="Calibri"/>
          <w:sz w:val="24"/>
          <w:szCs w:val="24"/>
          <w:lang w:val="mt-MT"/>
        </w:rPr>
        <w:t>ħ</w:t>
      </w:r>
      <w:r w:rsidRPr="00B64B47">
        <w:rPr>
          <w:sz w:val="24"/>
          <w:szCs w:val="24"/>
          <w:lang w:val="mt-MT"/>
        </w:rPr>
        <w:t>ad-dikjarazz</w:t>
      </w:r>
      <w:del w:id="63" w:author="Angele" w:date="2015-10-30T11:36:00Z">
        <w:r w:rsidRPr="00B64B47" w:rsidDel="00D15079">
          <w:rPr>
            <w:rFonts w:cs="Calibri"/>
            <w:sz w:val="24"/>
            <w:szCs w:val="24"/>
            <w:lang w:val="mt-MT"/>
          </w:rPr>
          <w:delText>­</w:delText>
        </w:r>
      </w:del>
      <w:r w:rsidRPr="00B64B47">
        <w:rPr>
          <w:sz w:val="24"/>
          <w:szCs w:val="24"/>
          <w:lang w:val="mt-MT"/>
        </w:rPr>
        <w:t>joni tal-Prim Ministru, li l-pro</w:t>
      </w:r>
      <w:del w:id="64" w:author="Angele" w:date="2015-10-30T11:36:00Z">
        <w:r w:rsidRPr="00B64B47" w:rsidDel="00D15079">
          <w:rPr>
            <w:rFonts w:cs="Calibri"/>
            <w:sz w:val="24"/>
            <w:szCs w:val="24"/>
            <w:lang w:val="mt-MT"/>
          </w:rPr>
          <w:delText>­</w:delText>
        </w:r>
      </w:del>
      <w:r w:rsidRPr="00B64B47">
        <w:rPr>
          <w:rFonts w:cs="Calibri"/>
          <w:sz w:val="24"/>
          <w:szCs w:val="24"/>
          <w:lang w:val="mt-MT"/>
        </w:rPr>
        <w:t>ġ</w:t>
      </w:r>
      <w:r w:rsidRPr="00B64B47">
        <w:rPr>
          <w:sz w:val="24"/>
          <w:szCs w:val="24"/>
          <w:lang w:val="mt-MT"/>
        </w:rPr>
        <w:t xml:space="preserve">ett mhux se jitlesta sa qabel l-Elezzjoni </w:t>
      </w:r>
      <w:r w:rsidRPr="00B64B47">
        <w:rPr>
          <w:rFonts w:cs="Calibri"/>
          <w:sz w:val="24"/>
          <w:szCs w:val="24"/>
          <w:lang w:val="mt-MT"/>
        </w:rPr>
        <w:t>Ġ</w:t>
      </w:r>
      <w:r w:rsidRPr="00B64B47">
        <w:rPr>
          <w:sz w:val="24"/>
          <w:szCs w:val="24"/>
          <w:lang w:val="mt-MT"/>
        </w:rPr>
        <w:t>enerali.</w:t>
      </w:r>
    </w:p>
    <w:p w:rsidR="005E24C4" w:rsidRPr="00B64B47" w:rsidRDefault="005E24C4" w:rsidP="005E24C4">
      <w:pPr>
        <w:spacing w:line="480" w:lineRule="auto"/>
        <w:jc w:val="both"/>
        <w:rPr>
          <w:sz w:val="24"/>
          <w:szCs w:val="24"/>
          <w:lang w:val="mt-MT"/>
        </w:rPr>
      </w:pPr>
      <w:r>
        <w:rPr>
          <w:sz w:val="24"/>
          <w:szCs w:val="24"/>
          <w:lang w:val="mt-MT"/>
        </w:rPr>
        <w:t>Fl-intervent tiegħu, id-Depu</w:t>
      </w:r>
      <w:r w:rsidRPr="00B64B47">
        <w:rPr>
          <w:sz w:val="24"/>
          <w:szCs w:val="24"/>
          <w:lang w:val="mt-MT"/>
        </w:rPr>
        <w:t>tat Nazzjonalista qal li hu, bħaċ-ċittadini fin-Nofsinhar ta' Malta, qiegħed jibla' l-</w:t>
      </w:r>
      <w:ins w:id="65" w:author="Angele" w:date="2015-10-30T11:36:00Z">
        <w:r w:rsidR="00D15079">
          <w:rPr>
            <w:sz w:val="24"/>
            <w:szCs w:val="24"/>
            <w:lang w:val="mt-MT"/>
          </w:rPr>
          <w:t>‘</w:t>
        </w:r>
      </w:ins>
      <w:r w:rsidRPr="00B64B47">
        <w:rPr>
          <w:sz w:val="24"/>
          <w:szCs w:val="24"/>
          <w:lang w:val="mt-MT"/>
        </w:rPr>
        <w:t>carbon dioxide' u je</w:t>
      </w:r>
      <w:r w:rsidRPr="00B64B47">
        <w:rPr>
          <w:rFonts w:cs="Calibri"/>
          <w:sz w:val="24"/>
          <w:szCs w:val="24"/>
          <w:lang w:val="mt-MT"/>
        </w:rPr>
        <w:t>ħ</w:t>
      </w:r>
      <w:r w:rsidRPr="00B64B47">
        <w:rPr>
          <w:sz w:val="24"/>
          <w:szCs w:val="24"/>
          <w:lang w:val="mt-MT"/>
        </w:rPr>
        <w:t>tie</w:t>
      </w:r>
      <w:r w:rsidRPr="00B64B47">
        <w:rPr>
          <w:rFonts w:cs="Calibri"/>
          <w:sz w:val="24"/>
          <w:szCs w:val="24"/>
          <w:lang w:val="mt-MT"/>
        </w:rPr>
        <w:t>ġ</w:t>
      </w:r>
      <w:r w:rsidRPr="00B64B47">
        <w:rPr>
          <w:sz w:val="24"/>
          <w:szCs w:val="24"/>
          <w:lang w:val="mt-MT"/>
        </w:rPr>
        <w:t xml:space="preserve"> li l-Kor</w:t>
      </w:r>
      <w:del w:id="66" w:author="Angele" w:date="2015-10-30T11:36:00Z">
        <w:r w:rsidRPr="00B64B47" w:rsidDel="00D15079">
          <w:rPr>
            <w:rFonts w:cs="Calibri"/>
            <w:sz w:val="24"/>
            <w:szCs w:val="24"/>
            <w:lang w:val="mt-MT"/>
          </w:rPr>
          <w:delText>­</w:delText>
        </w:r>
      </w:del>
      <w:r w:rsidRPr="00B64B47">
        <w:rPr>
          <w:sz w:val="24"/>
          <w:szCs w:val="24"/>
          <w:lang w:val="mt-MT"/>
        </w:rPr>
        <w:t>porazzjoni Enemalta tag</w:t>
      </w:r>
      <w:r w:rsidRPr="00B64B47">
        <w:rPr>
          <w:rFonts w:cs="Calibri"/>
          <w:sz w:val="24"/>
          <w:szCs w:val="24"/>
          <w:lang w:val="mt-MT"/>
        </w:rPr>
        <w:t>ħ</w:t>
      </w:r>
      <w:r w:rsidRPr="00B64B47">
        <w:rPr>
          <w:sz w:val="24"/>
          <w:szCs w:val="24"/>
          <w:lang w:val="mt-MT"/>
        </w:rPr>
        <w:t>ti spje</w:t>
      </w:r>
      <w:del w:id="67" w:author="Angele" w:date="2015-10-30T11:37:00Z">
        <w:r w:rsidRPr="00B64B47" w:rsidDel="00D15079">
          <w:rPr>
            <w:rFonts w:cs="Calibri"/>
            <w:sz w:val="24"/>
            <w:szCs w:val="24"/>
            <w:lang w:val="mt-MT"/>
          </w:rPr>
          <w:delText>­</w:delText>
        </w:r>
      </w:del>
      <w:r w:rsidRPr="00B64B47">
        <w:rPr>
          <w:sz w:val="24"/>
          <w:szCs w:val="24"/>
          <w:lang w:val="mt-MT"/>
        </w:rPr>
        <w:t xml:space="preserve">gazzjoni </w:t>
      </w:r>
      <w:r w:rsidRPr="00B64B47">
        <w:rPr>
          <w:rFonts w:cs="Calibri"/>
          <w:sz w:val="24"/>
          <w:szCs w:val="24"/>
          <w:lang w:val="mt-MT"/>
        </w:rPr>
        <w:t>ċ</w:t>
      </w:r>
      <w:r w:rsidRPr="00B64B47">
        <w:rPr>
          <w:sz w:val="24"/>
          <w:szCs w:val="24"/>
          <w:lang w:val="mt-MT"/>
        </w:rPr>
        <w:t>ara.</w:t>
      </w:r>
    </w:p>
    <w:p w:rsidR="005E24C4" w:rsidRPr="00B64B47" w:rsidRDefault="005E24C4" w:rsidP="005E24C4">
      <w:pPr>
        <w:spacing w:line="480" w:lineRule="auto"/>
        <w:jc w:val="both"/>
        <w:rPr>
          <w:sz w:val="24"/>
          <w:szCs w:val="24"/>
          <w:lang w:val="mt-MT"/>
        </w:rPr>
      </w:pPr>
      <w:r w:rsidRPr="00B64B47">
        <w:rPr>
          <w:sz w:val="24"/>
          <w:szCs w:val="24"/>
          <w:lang w:val="mt-MT"/>
        </w:rPr>
        <w:t>Il-Gvern kien qal li x-xogħol fuq l-</w:t>
      </w:r>
      <w:ins w:id="68" w:author="Angele" w:date="2015-10-30T11:37:00Z">
        <w:r w:rsidR="00D15079">
          <w:rPr>
            <w:rFonts w:cs="Calibri"/>
            <w:sz w:val="24"/>
            <w:szCs w:val="24"/>
            <w:lang w:val="mt-MT"/>
          </w:rPr>
          <w:t>‘</w:t>
        </w:r>
      </w:ins>
      <w:del w:id="69" w:author="Angele" w:date="2015-10-30T11:37:00Z">
        <w:r w:rsidRPr="00B64B47" w:rsidDel="00D15079">
          <w:rPr>
            <w:rFonts w:cs="Calibri"/>
            <w:sz w:val="24"/>
            <w:szCs w:val="24"/>
            <w:lang w:val="mt-MT"/>
          </w:rPr>
          <w:delText></w:delText>
        </w:r>
      </w:del>
      <w:r w:rsidRPr="00B64B47">
        <w:rPr>
          <w:sz w:val="24"/>
          <w:szCs w:val="24"/>
          <w:lang w:val="mt-MT"/>
        </w:rPr>
        <w:t>interconnector' g</w:t>
      </w:r>
      <w:r w:rsidRPr="00B64B47">
        <w:rPr>
          <w:rFonts w:cs="Calibri"/>
          <w:sz w:val="24"/>
          <w:szCs w:val="24"/>
          <w:lang w:val="mt-MT"/>
        </w:rPr>
        <w:t>ħ</w:t>
      </w:r>
      <w:r w:rsidRPr="00B64B47">
        <w:rPr>
          <w:sz w:val="24"/>
          <w:szCs w:val="24"/>
          <w:lang w:val="mt-MT"/>
        </w:rPr>
        <w:t>andu jkun lest sa Ottubru tas-sena 2013.</w:t>
      </w:r>
    </w:p>
    <w:p w:rsidR="005E24C4" w:rsidRPr="00B64B47" w:rsidRDefault="005E24C4" w:rsidP="005E24C4">
      <w:pPr>
        <w:spacing w:line="480" w:lineRule="auto"/>
        <w:jc w:val="both"/>
        <w:rPr>
          <w:sz w:val="24"/>
          <w:szCs w:val="24"/>
          <w:lang w:val="mt-MT"/>
        </w:rPr>
      </w:pPr>
      <w:r w:rsidRPr="00B64B47">
        <w:rPr>
          <w:sz w:val="24"/>
          <w:szCs w:val="24"/>
          <w:lang w:val="mt-MT"/>
        </w:rPr>
        <w:t>Fl-intervent tiegħu, Farrugia ssuġġerixxa lill-Gvern biex jagħti sussidju lil dawk il-fa</w:t>
      </w:r>
      <w:del w:id="70" w:author="Angele" w:date="2015-10-30T11:37:00Z">
        <w:r w:rsidRPr="00B64B47" w:rsidDel="00D15079">
          <w:rPr>
            <w:sz w:val="24"/>
            <w:szCs w:val="24"/>
            <w:lang w:val="mt-MT"/>
          </w:rPr>
          <w:delText>­</w:delText>
        </w:r>
      </w:del>
      <w:r w:rsidRPr="00B64B47">
        <w:rPr>
          <w:sz w:val="24"/>
          <w:szCs w:val="24"/>
          <w:lang w:val="mt-MT"/>
        </w:rPr>
        <w:t>milji li jgħixu f'appartamenti tal-Gvern u li m'għandhomx aċċess dirett għad-dawl tax-xemx u għalhekk, m'għand</w:t>
      </w:r>
      <w:del w:id="71" w:author="Angele" w:date="2015-10-30T11:37:00Z">
        <w:r w:rsidRPr="00B64B47" w:rsidDel="00D15079">
          <w:rPr>
            <w:sz w:val="24"/>
            <w:szCs w:val="24"/>
            <w:lang w:val="mt-MT"/>
          </w:rPr>
          <w:delText>­</w:delText>
        </w:r>
      </w:del>
      <w:r w:rsidRPr="00B64B47">
        <w:rPr>
          <w:sz w:val="24"/>
          <w:szCs w:val="24"/>
          <w:lang w:val="mt-MT"/>
        </w:rPr>
        <w:t>homx il-possibilità li jibbenefikaw mis-sussidji fuq is-</w:t>
      </w:r>
      <w:ins w:id="72" w:author="Angele" w:date="2015-10-30T11:37:00Z">
        <w:r w:rsidR="00D15079">
          <w:rPr>
            <w:rFonts w:cs="Calibri"/>
            <w:sz w:val="24"/>
            <w:szCs w:val="24"/>
            <w:lang w:val="mt-MT"/>
          </w:rPr>
          <w:t>‘</w:t>
        </w:r>
      </w:ins>
      <w:del w:id="73" w:author="Angele" w:date="2015-10-30T11:37:00Z">
        <w:r w:rsidRPr="00B64B47" w:rsidDel="00D15079">
          <w:rPr>
            <w:rFonts w:cs="Calibri"/>
            <w:sz w:val="24"/>
            <w:szCs w:val="24"/>
            <w:lang w:val="mt-MT"/>
          </w:rPr>
          <w:delText></w:delText>
        </w:r>
      </w:del>
      <w:r w:rsidRPr="00B64B47">
        <w:rPr>
          <w:sz w:val="24"/>
          <w:szCs w:val="24"/>
          <w:lang w:val="mt-MT"/>
        </w:rPr>
        <w:t>solar heating'.</w:t>
      </w:r>
    </w:p>
    <w:p w:rsidR="005E24C4" w:rsidRPr="00B64B47" w:rsidRDefault="005E24C4" w:rsidP="005E24C4">
      <w:pPr>
        <w:spacing w:line="480" w:lineRule="auto"/>
        <w:jc w:val="both"/>
        <w:rPr>
          <w:sz w:val="24"/>
          <w:szCs w:val="24"/>
          <w:lang w:val="mt-MT"/>
        </w:rPr>
      </w:pPr>
      <w:r w:rsidRPr="00B64B47">
        <w:rPr>
          <w:sz w:val="24"/>
          <w:szCs w:val="24"/>
          <w:lang w:val="mt-MT"/>
        </w:rPr>
        <w:lastRenderedPageBreak/>
        <w:t>Ilbieraħ saru diversi interventi oħrajn matul il-Kunsill Ġenerali tal-Partit Nazzjona</w:t>
      </w:r>
      <w:del w:id="74" w:author="Angele" w:date="2015-10-30T11:37:00Z">
        <w:r w:rsidRPr="00B64B47" w:rsidDel="00D15079">
          <w:rPr>
            <w:sz w:val="24"/>
            <w:szCs w:val="24"/>
            <w:lang w:val="mt-MT"/>
          </w:rPr>
          <w:delText>­</w:delText>
        </w:r>
      </w:del>
      <w:r w:rsidRPr="00B64B47">
        <w:rPr>
          <w:sz w:val="24"/>
          <w:szCs w:val="24"/>
          <w:lang w:val="mt-MT"/>
        </w:rPr>
        <w:t>lista. Bla dubju, l-aktar intervent li spikka kien dak tal-Ministru Austin Gatt li l-ewwel ma ddikjara kien li hu kburi li huwa Nazzjonalist.</w:t>
      </w:r>
    </w:p>
    <w:p w:rsidR="005E24C4" w:rsidRPr="00B64B47" w:rsidRDefault="005E24C4" w:rsidP="005E24C4">
      <w:pPr>
        <w:spacing w:line="480" w:lineRule="auto"/>
        <w:jc w:val="both"/>
        <w:rPr>
          <w:sz w:val="24"/>
          <w:szCs w:val="24"/>
          <w:lang w:val="mt-MT"/>
        </w:rPr>
      </w:pPr>
      <w:r w:rsidRPr="00B64B47">
        <w:rPr>
          <w:sz w:val="24"/>
          <w:szCs w:val="24"/>
          <w:lang w:val="mt-MT"/>
        </w:rPr>
        <w:t>Austin Gatt kien milqugħ b'ċapċip kbir, b'dawk li atten</w:t>
      </w:r>
      <w:del w:id="75" w:author="Angele" w:date="2015-10-30T11:37:00Z">
        <w:r w:rsidRPr="00B64B47" w:rsidDel="00D15079">
          <w:rPr>
            <w:sz w:val="24"/>
            <w:szCs w:val="24"/>
            <w:lang w:val="mt-MT"/>
          </w:rPr>
          <w:delText>­</w:delText>
        </w:r>
      </w:del>
      <w:r w:rsidRPr="00B64B47">
        <w:rPr>
          <w:sz w:val="24"/>
          <w:szCs w:val="24"/>
          <w:lang w:val="mt-MT"/>
        </w:rPr>
        <w:t>dew iqumu bilwieqfa bl-en</w:t>
      </w:r>
      <w:del w:id="76" w:author="Angele" w:date="2015-10-30T11:37:00Z">
        <w:r w:rsidRPr="00B64B47" w:rsidDel="00D15079">
          <w:rPr>
            <w:sz w:val="24"/>
            <w:szCs w:val="24"/>
            <w:lang w:val="mt-MT"/>
          </w:rPr>
          <w:delText>­</w:delText>
        </w:r>
      </w:del>
      <w:r w:rsidRPr="00B64B47">
        <w:rPr>
          <w:sz w:val="24"/>
          <w:szCs w:val="24"/>
          <w:lang w:val="mt-MT"/>
        </w:rPr>
        <w:t>tużjażmu. Saħansitra kien hemm individwu li għax ma setax iqum bilwieqfa, beda jxej</w:t>
      </w:r>
      <w:del w:id="77" w:author="Angele" w:date="2015-10-30T11:37:00Z">
        <w:r w:rsidRPr="00B64B47" w:rsidDel="00D15079">
          <w:rPr>
            <w:sz w:val="24"/>
            <w:szCs w:val="24"/>
            <w:lang w:val="mt-MT"/>
          </w:rPr>
          <w:delText>­</w:delText>
        </w:r>
      </w:del>
      <w:r w:rsidRPr="00B64B47">
        <w:rPr>
          <w:sz w:val="24"/>
          <w:szCs w:val="24"/>
          <w:lang w:val="mt-MT"/>
        </w:rPr>
        <w:t>jer bil-krozzi f'idejh.</w:t>
      </w:r>
    </w:p>
    <w:p w:rsidR="005E24C4" w:rsidRPr="00B64B47" w:rsidRDefault="005E24C4" w:rsidP="005E24C4">
      <w:pPr>
        <w:spacing w:line="480" w:lineRule="auto"/>
        <w:jc w:val="both"/>
        <w:rPr>
          <w:sz w:val="24"/>
          <w:szCs w:val="24"/>
          <w:lang w:val="mt-MT"/>
        </w:rPr>
      </w:pPr>
      <w:r w:rsidRPr="00B64B47">
        <w:rPr>
          <w:sz w:val="24"/>
          <w:szCs w:val="24"/>
          <w:lang w:val="mt-MT"/>
        </w:rPr>
        <w:t>Waqt li kkonferma li mhux se jerġa' jikkontesta għal elezz</w:t>
      </w:r>
      <w:del w:id="78" w:author="Angele" w:date="2015-10-30T11:37:00Z">
        <w:r w:rsidRPr="00B64B47" w:rsidDel="00D15079">
          <w:rPr>
            <w:sz w:val="24"/>
            <w:szCs w:val="24"/>
            <w:lang w:val="mt-MT"/>
          </w:rPr>
          <w:delText>­</w:delText>
        </w:r>
      </w:del>
      <w:r w:rsidRPr="00B64B47">
        <w:rPr>
          <w:sz w:val="24"/>
          <w:szCs w:val="24"/>
          <w:lang w:val="mt-MT"/>
        </w:rPr>
        <w:t>joni ġenerali oħra, u qal li qiegħed jagħmel din il-wegħda quddiem martu, li kienet preżenti għall-Kunsill Ġenerali qal li jekk il-Partit Nazzjonalista għandu bżonnu, huwa se jkun qiegħed fis-sala tal-għadd tal-voti u din id-darba, miegħu se jkun hemm iż-żewġ uliedu.</w:t>
      </w:r>
    </w:p>
    <w:p w:rsidR="005E24C4" w:rsidRPr="00B64B47" w:rsidRDefault="005E24C4" w:rsidP="005E24C4">
      <w:pPr>
        <w:spacing w:line="480" w:lineRule="auto"/>
        <w:jc w:val="both"/>
        <w:rPr>
          <w:sz w:val="24"/>
          <w:szCs w:val="24"/>
          <w:lang w:val="mt-MT"/>
        </w:rPr>
      </w:pPr>
      <w:r w:rsidRPr="00B64B47">
        <w:rPr>
          <w:sz w:val="24"/>
          <w:szCs w:val="24"/>
          <w:lang w:val="mt-MT"/>
        </w:rPr>
        <w:t>Austin Gatt qal li l-Partit Nazzjonalista għandu bżonn ibiddel ċerti affarijiet, fost</w:t>
      </w:r>
      <w:del w:id="79" w:author="Angele" w:date="2015-10-30T11:37:00Z">
        <w:r w:rsidRPr="00B64B47" w:rsidDel="00D15079">
          <w:rPr>
            <w:sz w:val="24"/>
            <w:szCs w:val="24"/>
            <w:lang w:val="mt-MT"/>
          </w:rPr>
          <w:delText>­</w:delText>
        </w:r>
      </w:del>
      <w:r w:rsidRPr="00B64B47">
        <w:rPr>
          <w:sz w:val="24"/>
          <w:szCs w:val="24"/>
          <w:lang w:val="mt-MT"/>
        </w:rPr>
        <w:t>hom l-istrutturi tiegħu, iżda huwa importanti li meta jieħ</w:t>
      </w:r>
      <w:ins w:id="80" w:author="Angele" w:date="2015-11-20T22:01:00Z">
        <w:r w:rsidR="00B82CC3">
          <w:rPr>
            <w:sz w:val="24"/>
            <w:szCs w:val="24"/>
            <w:lang w:val="mt-MT"/>
          </w:rPr>
          <w:t>d</w:t>
        </w:r>
      </w:ins>
      <w:r w:rsidRPr="00B64B47">
        <w:rPr>
          <w:sz w:val="24"/>
          <w:szCs w:val="24"/>
          <w:lang w:val="mt-MT"/>
        </w:rPr>
        <w:t>u deċiżjoni, in-Nazzjonalisti jseg</w:t>
      </w:r>
      <w:del w:id="81" w:author="Angele" w:date="2015-10-30T11:37:00Z">
        <w:r w:rsidRPr="00B64B47" w:rsidDel="00D15079">
          <w:rPr>
            <w:sz w:val="24"/>
            <w:szCs w:val="24"/>
            <w:lang w:val="mt-MT"/>
          </w:rPr>
          <w:delText>­</w:delText>
        </w:r>
      </w:del>
      <w:r w:rsidRPr="00B64B47">
        <w:rPr>
          <w:sz w:val="24"/>
          <w:szCs w:val="24"/>
          <w:lang w:val="mt-MT"/>
        </w:rPr>
        <w:t>wuha.</w:t>
      </w:r>
    </w:p>
    <w:p w:rsidR="005E24C4" w:rsidRPr="00B64B47" w:rsidRDefault="005E24C4" w:rsidP="005E24C4">
      <w:pPr>
        <w:spacing w:line="480" w:lineRule="auto"/>
        <w:jc w:val="both"/>
        <w:rPr>
          <w:sz w:val="24"/>
          <w:szCs w:val="24"/>
          <w:lang w:val="mt-MT"/>
        </w:rPr>
      </w:pPr>
      <w:r w:rsidRPr="00B64B47">
        <w:rPr>
          <w:sz w:val="24"/>
          <w:szCs w:val="24"/>
          <w:lang w:val="mt-MT"/>
        </w:rPr>
        <w:t>Intervent ieħor li spikka kien dak tad-Deputat Nazzjo</w:t>
      </w:r>
      <w:del w:id="82" w:author="Angele" w:date="2015-10-30T11:37:00Z">
        <w:r w:rsidRPr="00B64B47" w:rsidDel="00D15079">
          <w:rPr>
            <w:sz w:val="24"/>
            <w:szCs w:val="24"/>
            <w:lang w:val="mt-MT"/>
          </w:rPr>
          <w:delText>­</w:delText>
        </w:r>
      </w:del>
      <w:r w:rsidRPr="00B64B47">
        <w:rPr>
          <w:sz w:val="24"/>
          <w:szCs w:val="24"/>
          <w:lang w:val="mt-MT"/>
        </w:rPr>
        <w:t>nalista, Franco Debono li fetaħha kontra l-preżentaturi tal-istazzjon nazzjonali li ju</w:t>
      </w:r>
      <w:del w:id="83" w:author="Angele" w:date="2015-10-30T11:38:00Z">
        <w:r w:rsidRPr="00B64B47" w:rsidDel="00D15079">
          <w:rPr>
            <w:sz w:val="24"/>
            <w:szCs w:val="24"/>
            <w:lang w:val="mt-MT"/>
          </w:rPr>
          <w:delText>­</w:delText>
        </w:r>
      </w:del>
      <w:r w:rsidRPr="00B64B47">
        <w:rPr>
          <w:sz w:val="24"/>
          <w:szCs w:val="24"/>
          <w:lang w:val="mt-MT"/>
        </w:rPr>
        <w:t>żaw il-programm tagħhom għall-aġenda personali, billi jattakkaw persuni u jaħbu x'qegħdin jagħmlu oħrajn.</w:t>
      </w:r>
    </w:p>
    <w:p w:rsidR="005E24C4" w:rsidRPr="00B64B47" w:rsidRDefault="005E24C4" w:rsidP="005E24C4">
      <w:pPr>
        <w:spacing w:line="480" w:lineRule="auto"/>
        <w:jc w:val="both"/>
        <w:rPr>
          <w:sz w:val="24"/>
          <w:szCs w:val="24"/>
          <w:lang w:val="mt-MT"/>
        </w:rPr>
      </w:pPr>
      <w:r w:rsidRPr="00B64B47">
        <w:rPr>
          <w:sz w:val="24"/>
          <w:szCs w:val="24"/>
          <w:lang w:val="mt-MT"/>
        </w:rPr>
        <w:t>Franco Debono semma</w:t>
      </w:r>
      <w:del w:id="84" w:author="Angele" w:date="2015-10-30T11:38:00Z">
        <w:r w:rsidRPr="00B64B47" w:rsidDel="00D15079">
          <w:rPr>
            <w:sz w:val="24"/>
            <w:szCs w:val="24"/>
            <w:lang w:val="mt-MT"/>
          </w:rPr>
          <w:delText>'</w:delText>
        </w:r>
      </w:del>
      <w:r w:rsidRPr="00B64B47">
        <w:rPr>
          <w:sz w:val="24"/>
          <w:szCs w:val="24"/>
          <w:lang w:val="mt-MT"/>
        </w:rPr>
        <w:t xml:space="preserve"> </w:t>
      </w:r>
      <w:ins w:id="85" w:author="Angele" w:date="2015-11-25T22:06:00Z">
        <w:r w:rsidR="00907CA1">
          <w:rPr>
            <w:sz w:val="24"/>
            <w:szCs w:val="24"/>
            <w:lang w:val="mt-MT"/>
          </w:rPr>
          <w:t>li</w:t>
        </w:r>
      </w:ins>
      <w:r w:rsidRPr="00B64B47">
        <w:rPr>
          <w:sz w:val="24"/>
          <w:szCs w:val="24"/>
          <w:lang w:val="mt-MT"/>
        </w:rPr>
        <w:t>l</w:t>
      </w:r>
      <w:del w:id="86" w:author="Angele" w:date="2015-11-25T22:06:00Z">
        <w:r w:rsidRPr="00B64B47" w:rsidDel="00907CA1">
          <w:rPr>
            <w:sz w:val="24"/>
            <w:szCs w:val="24"/>
            <w:lang w:val="mt-MT"/>
          </w:rPr>
          <w:delText>-</w:delText>
        </w:r>
      </w:del>
      <w:r w:rsidRPr="00B64B47">
        <w:rPr>
          <w:sz w:val="24"/>
          <w:szCs w:val="24"/>
          <w:lang w:val="mt-MT"/>
        </w:rPr>
        <w:t>pre</w:t>
      </w:r>
      <w:del w:id="87" w:author="Angele" w:date="2015-10-30T11:38:00Z">
        <w:r w:rsidRPr="00B64B47" w:rsidDel="00D15079">
          <w:rPr>
            <w:sz w:val="24"/>
            <w:szCs w:val="24"/>
            <w:lang w:val="mt-MT"/>
          </w:rPr>
          <w:delText>­</w:delText>
        </w:r>
      </w:del>
      <w:r w:rsidRPr="00B64B47">
        <w:rPr>
          <w:sz w:val="24"/>
          <w:szCs w:val="24"/>
          <w:lang w:val="mt-MT"/>
        </w:rPr>
        <w:t>żentaturi ta' Dissett u Xara</w:t>
      </w:r>
      <w:del w:id="88" w:author="Angele" w:date="2015-11-20T18:04:00Z">
        <w:r w:rsidRPr="00B64B47" w:rsidDel="00071738">
          <w:rPr>
            <w:sz w:val="24"/>
            <w:szCs w:val="24"/>
            <w:lang w:val="mt-MT"/>
          </w:rPr>
          <w:delText>­</w:delText>
        </w:r>
      </w:del>
      <w:r w:rsidRPr="00B64B47">
        <w:rPr>
          <w:sz w:val="24"/>
          <w:szCs w:val="24"/>
          <w:lang w:val="mt-MT"/>
        </w:rPr>
        <w:t>bank u qal li dawn huma pre</w:t>
      </w:r>
      <w:del w:id="89" w:author="Angele" w:date="2015-10-30T11:38:00Z">
        <w:r w:rsidRPr="00B64B47" w:rsidDel="00D15079">
          <w:rPr>
            <w:sz w:val="24"/>
            <w:szCs w:val="24"/>
            <w:lang w:val="mt-MT"/>
          </w:rPr>
          <w:delText>­</w:delText>
        </w:r>
      </w:del>
      <w:r w:rsidRPr="00B64B47">
        <w:rPr>
          <w:sz w:val="24"/>
          <w:szCs w:val="24"/>
          <w:lang w:val="mt-MT"/>
        </w:rPr>
        <w:t xml:space="preserve">żentaturi tajbin, iżda kkundanna lil preżentaturi oħrajn, li ma semmiex b'isimhom, li jużaw il-programm kif jaqbel lilhom. </w:t>
      </w:r>
    </w:p>
    <w:p w:rsidR="005E24C4" w:rsidRPr="00B64B47" w:rsidRDefault="005E24C4" w:rsidP="005E24C4">
      <w:pPr>
        <w:spacing w:line="480" w:lineRule="auto"/>
        <w:jc w:val="both"/>
        <w:rPr>
          <w:sz w:val="24"/>
          <w:szCs w:val="24"/>
          <w:lang w:val="mt-MT"/>
        </w:rPr>
      </w:pPr>
      <w:r w:rsidRPr="00B64B47">
        <w:rPr>
          <w:sz w:val="24"/>
          <w:szCs w:val="24"/>
          <w:lang w:val="mt-MT"/>
        </w:rPr>
        <w:t xml:space="preserve">Tkellem dwar l-Awtorità tax-Xandir u qal li din għandha tkun iżjed b'saħħitha u tagħti kas dawn l-affarijiet, speċjalment meta l-ilmenti li jitressqu jkunu konsistenti. </w:t>
      </w:r>
    </w:p>
    <w:p w:rsidR="005E24C4" w:rsidRPr="00B64B47" w:rsidRDefault="005E24C4" w:rsidP="005E24C4">
      <w:pPr>
        <w:spacing w:line="480" w:lineRule="auto"/>
        <w:jc w:val="both"/>
        <w:rPr>
          <w:sz w:val="24"/>
          <w:szCs w:val="24"/>
          <w:lang w:val="mt-MT"/>
        </w:rPr>
      </w:pPr>
      <w:r>
        <w:rPr>
          <w:sz w:val="24"/>
          <w:szCs w:val="24"/>
          <w:lang w:val="mt-MT"/>
        </w:rPr>
        <w:t>_______________________________________________________________________</w:t>
      </w:r>
    </w:p>
    <w:p w:rsidR="005E24C4" w:rsidRPr="00B64B47" w:rsidRDefault="005E24C4" w:rsidP="005E24C4">
      <w:pPr>
        <w:pBdr>
          <w:bottom w:val="single" w:sz="6" w:space="1" w:color="auto"/>
        </w:pBdr>
        <w:spacing w:line="480" w:lineRule="auto"/>
        <w:jc w:val="both"/>
        <w:rPr>
          <w:sz w:val="24"/>
          <w:szCs w:val="24"/>
          <w:lang w:val="mt-MT"/>
        </w:rPr>
      </w:pPr>
      <w:r w:rsidRPr="00B64B47">
        <w:rPr>
          <w:sz w:val="24"/>
          <w:szCs w:val="24"/>
          <w:lang w:val="mt-MT"/>
        </w:rPr>
        <w:lastRenderedPageBreak/>
        <w:t>Il-Partit Laburista rringra</w:t>
      </w:r>
      <w:r>
        <w:rPr>
          <w:sz w:val="24"/>
          <w:szCs w:val="24"/>
          <w:lang w:val="mt-MT"/>
        </w:rPr>
        <w:t>zz</w:t>
      </w:r>
      <w:del w:id="90" w:author="Angele" w:date="2015-10-30T11:38:00Z">
        <w:r w:rsidDel="00D15079">
          <w:rPr>
            <w:sz w:val="24"/>
            <w:szCs w:val="24"/>
            <w:lang w:val="mt-MT"/>
          </w:rPr>
          <w:delText>­</w:delText>
        </w:r>
      </w:del>
      <w:r>
        <w:rPr>
          <w:sz w:val="24"/>
          <w:szCs w:val="24"/>
          <w:lang w:val="mt-MT"/>
        </w:rPr>
        <w:t>ja lil Lawrence Gonzi tal-fi</w:t>
      </w:r>
      <w:r w:rsidRPr="00B64B47">
        <w:rPr>
          <w:sz w:val="24"/>
          <w:szCs w:val="24"/>
          <w:lang w:val="mt-MT"/>
        </w:rPr>
        <w:t xml:space="preserve">duċja li qiegħed juri f'Joseph </w:t>
      </w:r>
      <w:r>
        <w:rPr>
          <w:sz w:val="24"/>
          <w:szCs w:val="24"/>
          <w:lang w:val="mt-MT"/>
        </w:rPr>
        <w:t>Muscat, meta staqsieh biex isol</w:t>
      </w:r>
      <w:r w:rsidRPr="00B64B47">
        <w:rPr>
          <w:sz w:val="24"/>
          <w:szCs w:val="24"/>
          <w:lang w:val="mt-MT"/>
        </w:rPr>
        <w:t>vilu problemi li ħoloq b'idejh hu stess.</w:t>
      </w:r>
    </w:p>
    <w:p w:rsidR="005E24C4" w:rsidRPr="00B64B47" w:rsidRDefault="005E24C4" w:rsidP="005E24C4">
      <w:pPr>
        <w:pBdr>
          <w:bottom w:val="single" w:sz="6" w:space="1" w:color="auto"/>
        </w:pBdr>
        <w:spacing w:line="480" w:lineRule="auto"/>
        <w:jc w:val="both"/>
        <w:rPr>
          <w:sz w:val="24"/>
          <w:szCs w:val="24"/>
          <w:lang w:val="mt-MT"/>
        </w:rPr>
      </w:pPr>
      <w:r w:rsidRPr="00B64B47">
        <w:rPr>
          <w:sz w:val="24"/>
          <w:szCs w:val="24"/>
          <w:lang w:val="mt-MT"/>
        </w:rPr>
        <w:t>Irringrazzjah ukoll talli qed jgħid lill-poplu Malti u Għawdxi biex isegw</w:t>
      </w:r>
      <w:ins w:id="91" w:author="Angele" w:date="2015-11-25T22:09:00Z">
        <w:r w:rsidR="00EA310D">
          <w:rPr>
            <w:sz w:val="24"/>
            <w:szCs w:val="24"/>
            <w:lang w:val="mt-MT"/>
          </w:rPr>
          <w:t>i</w:t>
        </w:r>
      </w:ins>
      <w:del w:id="92" w:author="Angele" w:date="2015-11-25T22:09:00Z">
        <w:r w:rsidRPr="00B64B47" w:rsidDel="00EA310D">
          <w:rPr>
            <w:sz w:val="24"/>
            <w:szCs w:val="24"/>
            <w:lang w:val="mt-MT"/>
          </w:rPr>
          <w:delText>u</w:delText>
        </w:r>
      </w:del>
      <w:r w:rsidRPr="00B64B47">
        <w:rPr>
          <w:sz w:val="24"/>
          <w:szCs w:val="24"/>
          <w:lang w:val="mt-MT"/>
        </w:rPr>
        <w:t xml:space="preserve"> d-diskors ta' Joseph</w:t>
      </w:r>
      <w:r>
        <w:rPr>
          <w:sz w:val="24"/>
          <w:szCs w:val="24"/>
          <w:lang w:val="mt-MT"/>
        </w:rPr>
        <w:t xml:space="preserve"> Muscat bi twe</w:t>
      </w:r>
      <w:r w:rsidRPr="00B64B47">
        <w:rPr>
          <w:sz w:val="24"/>
          <w:szCs w:val="24"/>
          <w:lang w:val="mt-MT"/>
        </w:rPr>
        <w:t>ġiba għall-Baġit.</w:t>
      </w:r>
    </w:p>
    <w:p w:rsidR="005E24C4" w:rsidRPr="00B64B47" w:rsidRDefault="005E24C4" w:rsidP="005E24C4">
      <w:pPr>
        <w:spacing w:line="480" w:lineRule="auto"/>
        <w:jc w:val="both"/>
        <w:rPr>
          <w:sz w:val="24"/>
          <w:szCs w:val="24"/>
          <w:lang w:val="mt-MT"/>
        </w:rPr>
      </w:pPr>
      <w:r>
        <w:rPr>
          <w:sz w:val="24"/>
          <w:szCs w:val="24"/>
          <w:lang w:val="mt-MT"/>
        </w:rPr>
        <w:t>Ż</w:t>
      </w:r>
      <w:r w:rsidRPr="00B64B47">
        <w:rPr>
          <w:sz w:val="24"/>
          <w:szCs w:val="24"/>
          <w:lang w:val="mt-MT"/>
        </w:rPr>
        <w:t>ieda fl-immigranti irregolari b'riżultat tar-</w:t>
      </w:r>
      <w:ins w:id="93" w:author="Angele" w:date="2015-10-30T11:38:00Z">
        <w:r w:rsidR="00D15079">
          <w:rPr>
            <w:sz w:val="24"/>
            <w:szCs w:val="24"/>
            <w:lang w:val="mt-MT"/>
          </w:rPr>
          <w:t>R</w:t>
        </w:r>
      </w:ins>
      <w:del w:id="94" w:author="Angele" w:date="2015-10-30T11:38:00Z">
        <w:r w:rsidRPr="00B64B47" w:rsidDel="00D15079">
          <w:rPr>
            <w:sz w:val="24"/>
            <w:szCs w:val="24"/>
            <w:lang w:val="mt-MT"/>
          </w:rPr>
          <w:delText>r</w:delText>
        </w:r>
      </w:del>
      <w:r w:rsidRPr="00B64B47">
        <w:rPr>
          <w:sz w:val="24"/>
          <w:szCs w:val="24"/>
          <w:lang w:val="mt-MT"/>
        </w:rPr>
        <w:t>ebbiegħa Għarbija</w:t>
      </w:r>
    </w:p>
    <w:p w:rsidR="005E24C4" w:rsidRPr="00B64B47" w:rsidRDefault="005E24C4" w:rsidP="005E24C4">
      <w:pPr>
        <w:spacing w:line="480" w:lineRule="auto"/>
        <w:jc w:val="both"/>
        <w:rPr>
          <w:sz w:val="24"/>
          <w:szCs w:val="24"/>
          <w:lang w:val="mt-MT"/>
        </w:rPr>
      </w:pPr>
      <w:r w:rsidRPr="00B64B47">
        <w:rPr>
          <w:sz w:val="24"/>
          <w:szCs w:val="24"/>
          <w:lang w:val="mt-MT"/>
        </w:rPr>
        <w:t>Matul l-ewwel disa' xhur ta' din is-sena, l-awtoritajiet Ewro</w:t>
      </w:r>
      <w:del w:id="95" w:author="Angele" w:date="2015-10-30T11:38:00Z">
        <w:r w:rsidRPr="00B64B47" w:rsidDel="00D15079">
          <w:rPr>
            <w:sz w:val="24"/>
            <w:szCs w:val="24"/>
            <w:lang w:val="mt-MT"/>
          </w:rPr>
          <w:delText>­</w:delText>
        </w:r>
      </w:del>
      <w:r w:rsidRPr="00B64B47">
        <w:rPr>
          <w:sz w:val="24"/>
          <w:szCs w:val="24"/>
          <w:lang w:val="mt-MT"/>
        </w:rPr>
        <w:t xml:space="preserve">pej kellhom iħabbtu wiċċhom ma' żieda ta' eluf fl-għadd ta' immigranti </w:t>
      </w:r>
      <w:ins w:id="96" w:author="Angele" w:date="2015-10-30T11:38:00Z">
        <w:r w:rsidR="00D15079">
          <w:rPr>
            <w:sz w:val="24"/>
            <w:szCs w:val="24"/>
            <w:lang w:val="mt-MT"/>
          </w:rPr>
          <w:t>i</w:t>
        </w:r>
      </w:ins>
      <w:r w:rsidRPr="00B64B47">
        <w:rPr>
          <w:sz w:val="24"/>
          <w:szCs w:val="24"/>
          <w:lang w:val="mt-MT"/>
        </w:rPr>
        <w:t>rregolari meta kkom</w:t>
      </w:r>
      <w:del w:id="97" w:author="Angele" w:date="2015-10-30T11:39:00Z">
        <w:r w:rsidRPr="00B64B47" w:rsidDel="00D15079">
          <w:rPr>
            <w:sz w:val="24"/>
            <w:szCs w:val="24"/>
            <w:lang w:val="mt-MT"/>
          </w:rPr>
          <w:delText>­</w:delText>
        </w:r>
      </w:del>
      <w:r w:rsidRPr="00B64B47">
        <w:rPr>
          <w:sz w:val="24"/>
          <w:szCs w:val="24"/>
          <w:lang w:val="mt-MT"/>
        </w:rPr>
        <w:t>parat mal-istess perjodu tas-sena l-oħra, bl-aġenzija tal-Un</w:t>
      </w:r>
      <w:del w:id="98" w:author="Angele" w:date="2015-10-30T11:38:00Z">
        <w:r w:rsidRPr="00B64B47" w:rsidDel="00D15079">
          <w:rPr>
            <w:sz w:val="24"/>
            <w:szCs w:val="24"/>
            <w:lang w:val="mt-MT"/>
          </w:rPr>
          <w:delText>­</w:delText>
        </w:r>
      </w:del>
      <w:r w:rsidRPr="00B64B47">
        <w:rPr>
          <w:sz w:val="24"/>
          <w:szCs w:val="24"/>
          <w:lang w:val="mt-MT"/>
        </w:rPr>
        <w:t>joni Ewropea</w:t>
      </w:r>
      <w:ins w:id="99" w:author="Angele" w:date="2015-10-30T11:39:00Z">
        <w:r w:rsidR="00D15079">
          <w:rPr>
            <w:sz w:val="24"/>
            <w:szCs w:val="24"/>
            <w:lang w:val="mt-MT"/>
          </w:rPr>
          <w:t xml:space="preserve"> (UE)</w:t>
        </w:r>
      </w:ins>
      <w:r w:rsidRPr="00B64B47">
        <w:rPr>
          <w:sz w:val="24"/>
          <w:szCs w:val="24"/>
          <w:lang w:val="mt-MT"/>
        </w:rPr>
        <w:t xml:space="preserve"> responsabbli mis-sigurtà tal-fruntie</w:t>
      </w:r>
      <w:del w:id="100" w:author="Angele" w:date="2015-11-20T17:28:00Z">
        <w:r w:rsidRPr="00B64B47" w:rsidDel="004A3EC9">
          <w:rPr>
            <w:sz w:val="24"/>
            <w:szCs w:val="24"/>
            <w:lang w:val="mt-MT"/>
          </w:rPr>
          <w:delText>­</w:delText>
        </w:r>
      </w:del>
      <w:r w:rsidRPr="00B64B47">
        <w:rPr>
          <w:sz w:val="24"/>
          <w:szCs w:val="24"/>
          <w:lang w:val="mt-MT"/>
        </w:rPr>
        <w:t>ra, tattribwixxi din iż-żieda għall-inkwiet u l-ġlied fid-dinja Għarbija.</w:t>
      </w:r>
    </w:p>
    <w:p w:rsidR="005E24C4" w:rsidRPr="00B64B47" w:rsidRDefault="005E24C4" w:rsidP="005E24C4">
      <w:pPr>
        <w:spacing w:line="480" w:lineRule="auto"/>
        <w:jc w:val="both"/>
        <w:rPr>
          <w:sz w:val="24"/>
          <w:szCs w:val="24"/>
          <w:lang w:val="mt-MT"/>
        </w:rPr>
      </w:pPr>
      <w:r w:rsidRPr="00B64B47">
        <w:rPr>
          <w:sz w:val="24"/>
          <w:szCs w:val="24"/>
          <w:lang w:val="mt-MT"/>
        </w:rPr>
        <w:t>Id-Deputat Direttur tal-aġen</w:t>
      </w:r>
      <w:del w:id="101" w:author="Angele" w:date="2015-10-30T11:39:00Z">
        <w:r w:rsidRPr="00B64B47" w:rsidDel="00D15079">
          <w:rPr>
            <w:sz w:val="24"/>
            <w:szCs w:val="24"/>
            <w:lang w:val="mt-MT"/>
          </w:rPr>
          <w:delText>­</w:delText>
        </w:r>
      </w:del>
      <w:r w:rsidRPr="00B64B47">
        <w:rPr>
          <w:sz w:val="24"/>
          <w:szCs w:val="24"/>
          <w:lang w:val="mt-MT"/>
        </w:rPr>
        <w:t>zija Frontex, Gil Arias Fer</w:t>
      </w:r>
      <w:del w:id="102" w:author="Angele" w:date="2015-10-30T11:39:00Z">
        <w:r w:rsidRPr="00B64B47" w:rsidDel="00D15079">
          <w:rPr>
            <w:sz w:val="24"/>
            <w:szCs w:val="24"/>
            <w:lang w:val="mt-MT"/>
          </w:rPr>
          <w:delText>­</w:delText>
        </w:r>
      </w:del>
      <w:r w:rsidRPr="00B64B47">
        <w:rPr>
          <w:sz w:val="24"/>
          <w:szCs w:val="24"/>
          <w:lang w:val="mt-MT"/>
        </w:rPr>
        <w:t>nandez</w:t>
      </w:r>
      <w:ins w:id="103" w:author="Angele" w:date="2015-11-21T14:14:00Z">
        <w:r w:rsidR="00347E89">
          <w:rPr>
            <w:sz w:val="24"/>
            <w:szCs w:val="24"/>
            <w:lang w:val="mt-MT"/>
          </w:rPr>
          <w:t>,</w:t>
        </w:r>
      </w:ins>
      <w:r w:rsidRPr="00B64B47">
        <w:rPr>
          <w:sz w:val="24"/>
          <w:szCs w:val="24"/>
          <w:lang w:val="mt-MT"/>
        </w:rPr>
        <w:t xml:space="preserve"> spjega waqt konferen</w:t>
      </w:r>
      <w:del w:id="104" w:author="Angele" w:date="2015-10-30T11:39:00Z">
        <w:r w:rsidRPr="00B64B47" w:rsidDel="00D15079">
          <w:rPr>
            <w:sz w:val="24"/>
            <w:szCs w:val="24"/>
            <w:lang w:val="mt-MT"/>
          </w:rPr>
          <w:delText>­</w:delText>
        </w:r>
      </w:del>
      <w:r w:rsidRPr="00B64B47">
        <w:rPr>
          <w:sz w:val="24"/>
          <w:szCs w:val="24"/>
          <w:lang w:val="mt-MT"/>
        </w:rPr>
        <w:t>za stampa li total ta' aktar minn 112,000 immigrant ille</w:t>
      </w:r>
      <w:del w:id="105" w:author="Angele" w:date="2015-10-30T11:39:00Z">
        <w:r w:rsidRPr="00B64B47" w:rsidDel="00D15079">
          <w:rPr>
            <w:sz w:val="24"/>
            <w:szCs w:val="24"/>
            <w:lang w:val="mt-MT"/>
          </w:rPr>
          <w:delText>­</w:delText>
        </w:r>
      </w:del>
      <w:r w:rsidRPr="00B64B47">
        <w:rPr>
          <w:sz w:val="24"/>
          <w:szCs w:val="24"/>
          <w:lang w:val="mt-MT"/>
        </w:rPr>
        <w:t>gali kienu interċettati bejn Jan</w:t>
      </w:r>
      <w:del w:id="106" w:author="Angele" w:date="2015-10-30T11:39:00Z">
        <w:r w:rsidRPr="00B64B47" w:rsidDel="00D15079">
          <w:rPr>
            <w:sz w:val="24"/>
            <w:szCs w:val="24"/>
            <w:lang w:val="mt-MT"/>
          </w:rPr>
          <w:delText>­</w:delText>
        </w:r>
      </w:del>
      <w:r w:rsidRPr="00B64B47">
        <w:rPr>
          <w:sz w:val="24"/>
          <w:szCs w:val="24"/>
          <w:lang w:val="mt-MT"/>
        </w:rPr>
        <w:t>nar u Settembru ta' din is-sena, ikkomparat ma' 77,000 li kien hemm is-sena l-oħra. L-akbar għadd ta' immigranti irregolari kienu interċettati matul ix-xahar ta' Marzu meta kien hemm 20,000 persuna.</w:t>
      </w:r>
    </w:p>
    <w:p w:rsidR="005E24C4" w:rsidRPr="00B64B47" w:rsidRDefault="005E24C4" w:rsidP="005E24C4">
      <w:pPr>
        <w:spacing w:line="480" w:lineRule="auto"/>
        <w:jc w:val="both"/>
        <w:rPr>
          <w:sz w:val="24"/>
          <w:szCs w:val="24"/>
          <w:lang w:val="mt-MT"/>
        </w:rPr>
      </w:pPr>
      <w:r w:rsidRPr="00B64B47">
        <w:rPr>
          <w:sz w:val="24"/>
          <w:szCs w:val="24"/>
          <w:lang w:val="mt-MT"/>
        </w:rPr>
        <w:t xml:space="preserve">Kien spjegat li r-rivoluzzjoni fit-Tuneżija u </w:t>
      </w:r>
      <w:del w:id="107" w:author="Angele" w:date="2015-10-30T11:39:00Z">
        <w:r w:rsidRPr="00B64B47" w:rsidDel="00D15079">
          <w:rPr>
            <w:sz w:val="24"/>
            <w:szCs w:val="24"/>
            <w:lang w:val="mt-MT"/>
          </w:rPr>
          <w:delText>u</w:delText>
        </w:r>
      </w:del>
      <w:r w:rsidRPr="00B64B47">
        <w:rPr>
          <w:sz w:val="24"/>
          <w:szCs w:val="24"/>
          <w:lang w:val="mt-MT"/>
        </w:rPr>
        <w:t xml:space="preserve"> l-gwerra ċi</w:t>
      </w:r>
      <w:del w:id="108" w:author="Angele" w:date="2015-10-30T11:39:00Z">
        <w:r w:rsidRPr="00B64B47" w:rsidDel="00D15079">
          <w:rPr>
            <w:sz w:val="24"/>
            <w:szCs w:val="24"/>
            <w:lang w:val="mt-MT"/>
          </w:rPr>
          <w:delText>­</w:delText>
        </w:r>
      </w:del>
      <w:r w:rsidRPr="00B64B47">
        <w:rPr>
          <w:sz w:val="24"/>
          <w:szCs w:val="24"/>
          <w:lang w:val="mt-MT"/>
        </w:rPr>
        <w:t>vili fil-Libja għamlu l-passaġġi bil-baħar lejn Malta u l-Italja l-aktar rotot popolari, qabel dawn naqsu b'mod sinifikanti kemm minħabba l-maltemp, kif ukoll għax l-awtoritajiet il-ġodda ħadu kontroll tas-sitwazzjoni f'pajjiżhom.</w:t>
      </w:r>
    </w:p>
    <w:p w:rsidR="005E24C4" w:rsidRPr="00B64B47" w:rsidRDefault="005E24C4" w:rsidP="005E24C4">
      <w:pPr>
        <w:spacing w:line="480" w:lineRule="auto"/>
        <w:jc w:val="both"/>
        <w:rPr>
          <w:sz w:val="24"/>
          <w:szCs w:val="24"/>
          <w:lang w:val="mt-MT"/>
        </w:rPr>
      </w:pPr>
      <w:r w:rsidRPr="00B64B47">
        <w:rPr>
          <w:sz w:val="24"/>
          <w:szCs w:val="24"/>
          <w:lang w:val="mt-MT"/>
        </w:rPr>
        <w:t>Minflok, l-immigranti ppro</w:t>
      </w:r>
      <w:del w:id="109" w:author="Angele" w:date="2015-10-30T11:39:00Z">
        <w:r w:rsidRPr="00B64B47" w:rsidDel="00D15079">
          <w:rPr>
            <w:sz w:val="24"/>
            <w:szCs w:val="24"/>
            <w:lang w:val="mt-MT"/>
          </w:rPr>
          <w:delText>­</w:delText>
        </w:r>
      </w:del>
      <w:r w:rsidRPr="00B64B47">
        <w:rPr>
          <w:sz w:val="24"/>
          <w:szCs w:val="24"/>
          <w:lang w:val="mt-MT"/>
        </w:rPr>
        <w:t>vaw jidħlu fl-UE mill-fruntie</w:t>
      </w:r>
      <w:del w:id="110" w:author="Angele" w:date="2015-10-30T11:39:00Z">
        <w:r w:rsidRPr="00B64B47" w:rsidDel="00D15079">
          <w:rPr>
            <w:sz w:val="24"/>
            <w:szCs w:val="24"/>
            <w:lang w:val="mt-MT"/>
          </w:rPr>
          <w:delText>­</w:delText>
        </w:r>
      </w:del>
      <w:r w:rsidRPr="00B64B47">
        <w:rPr>
          <w:sz w:val="24"/>
          <w:szCs w:val="24"/>
          <w:lang w:val="mt-MT"/>
        </w:rPr>
        <w:t>ra ta' bejn l-Greċja u t-Turkija, fejn f'Ottubru biss inqabdu 9,500 persuna, żieda ta' aktar minn 20% fuq l-istess xahar tas-sena l-oħra. Rotta ġdida għall-immigranti kienet dik mi</w:t>
      </w:r>
      <w:del w:id="111" w:author="Angele" w:date="2015-11-08T18:06:00Z">
        <w:r w:rsidRPr="00B64B47" w:rsidDel="00472BE7">
          <w:rPr>
            <w:sz w:val="24"/>
            <w:szCs w:val="24"/>
            <w:lang w:val="mt-MT"/>
          </w:rPr>
          <w:delText>nn</w:delText>
        </w:r>
      </w:del>
      <w:ins w:id="112" w:author="Angele" w:date="2015-11-08T18:05:00Z">
        <w:r w:rsidR="00472BE7">
          <w:rPr>
            <w:sz w:val="24"/>
            <w:szCs w:val="24"/>
            <w:lang w:val="mt-MT"/>
          </w:rPr>
          <w:t>ll</w:t>
        </w:r>
      </w:ins>
      <w:ins w:id="113" w:author="Angele" w:date="2015-11-20T18:06:00Z">
        <w:r w:rsidR="00071738">
          <w:rPr>
            <w:sz w:val="24"/>
            <w:szCs w:val="24"/>
            <w:lang w:val="mt-MT"/>
          </w:rPr>
          <w:t>-</w:t>
        </w:r>
      </w:ins>
      <w:del w:id="114" w:author="Angele" w:date="2015-11-08T18:05:00Z">
        <w:r w:rsidRPr="00B64B47" w:rsidDel="00472BE7">
          <w:rPr>
            <w:sz w:val="24"/>
            <w:szCs w:val="24"/>
            <w:lang w:val="mt-MT"/>
          </w:rPr>
          <w:delText xml:space="preserve"> </w:delText>
        </w:r>
      </w:del>
      <w:r w:rsidRPr="00B64B47">
        <w:rPr>
          <w:sz w:val="24"/>
          <w:szCs w:val="24"/>
          <w:lang w:val="mt-MT"/>
        </w:rPr>
        <w:t>Maċedonja, is-Serbja u l-Ungerija għall-Awstrija, fejn l-għadd ta' immigranti maq</w:t>
      </w:r>
      <w:del w:id="115" w:author="Angele" w:date="2015-10-30T11:39:00Z">
        <w:r w:rsidRPr="00B64B47" w:rsidDel="00D15079">
          <w:rPr>
            <w:sz w:val="24"/>
            <w:szCs w:val="24"/>
            <w:lang w:val="mt-MT"/>
          </w:rPr>
          <w:delText>­</w:delText>
        </w:r>
      </w:del>
      <w:r w:rsidRPr="00B64B47">
        <w:rPr>
          <w:sz w:val="24"/>
          <w:szCs w:val="24"/>
          <w:lang w:val="mt-MT"/>
        </w:rPr>
        <w:t>budin żdiedu  b'35%.</w:t>
      </w:r>
    </w:p>
    <w:p w:rsidR="005E24C4" w:rsidRPr="00B64B47" w:rsidRDefault="005E24C4" w:rsidP="005E24C4">
      <w:pPr>
        <w:spacing w:line="480" w:lineRule="auto"/>
        <w:jc w:val="both"/>
        <w:rPr>
          <w:sz w:val="24"/>
          <w:szCs w:val="24"/>
          <w:lang w:val="mt-MT"/>
        </w:rPr>
      </w:pPr>
      <w:r w:rsidRPr="00B64B47">
        <w:rPr>
          <w:sz w:val="24"/>
          <w:szCs w:val="24"/>
          <w:lang w:val="mt-MT"/>
        </w:rPr>
        <w:lastRenderedPageBreak/>
        <w:t>L-Aġent Direttur tal-aġenzi</w:t>
      </w:r>
      <w:del w:id="116" w:author="Angele" w:date="2015-10-30T11:40:00Z">
        <w:r w:rsidRPr="00B64B47" w:rsidDel="00D15079">
          <w:rPr>
            <w:sz w:val="24"/>
            <w:szCs w:val="24"/>
            <w:lang w:val="mt-MT"/>
          </w:rPr>
          <w:delText>­</w:delText>
        </w:r>
      </w:del>
      <w:r w:rsidRPr="00B64B47">
        <w:rPr>
          <w:sz w:val="24"/>
          <w:szCs w:val="24"/>
          <w:lang w:val="mt-MT"/>
        </w:rPr>
        <w:t>ja Frontex qal li bħala medja, kull ġurnata jkun  hemm  300 immigrant illegali li jirnex</w:t>
      </w:r>
      <w:del w:id="117" w:author="Angele" w:date="2015-11-20T17:30:00Z">
        <w:r w:rsidRPr="00B64B47" w:rsidDel="004A3EC9">
          <w:rPr>
            <w:sz w:val="24"/>
            <w:szCs w:val="24"/>
            <w:lang w:val="mt-MT"/>
          </w:rPr>
          <w:delText>­</w:delText>
        </w:r>
      </w:del>
      <w:r w:rsidRPr="00B64B47">
        <w:rPr>
          <w:sz w:val="24"/>
          <w:szCs w:val="24"/>
          <w:lang w:val="mt-MT"/>
        </w:rPr>
        <w:t>xi</w:t>
      </w:r>
      <w:del w:id="118" w:author="Angele" w:date="2015-11-07T21:20:00Z">
        <w:r w:rsidRPr="00B64B47" w:rsidDel="000061EA">
          <w:rPr>
            <w:sz w:val="24"/>
            <w:szCs w:val="24"/>
            <w:lang w:val="mt-MT"/>
          </w:rPr>
          <w:delText>e</w:delText>
        </w:r>
      </w:del>
      <w:r w:rsidRPr="00B64B47">
        <w:rPr>
          <w:sz w:val="24"/>
          <w:szCs w:val="24"/>
          <w:lang w:val="mt-MT"/>
        </w:rPr>
        <w:t>lhom jidħlu fl-Ewrop</w:t>
      </w:r>
      <w:del w:id="119" w:author="Angele" w:date="2015-10-30T11:40:00Z">
        <w:r w:rsidRPr="00B64B47" w:rsidDel="00D15079">
          <w:rPr>
            <w:sz w:val="24"/>
            <w:szCs w:val="24"/>
            <w:lang w:val="mt-MT"/>
          </w:rPr>
          <w:delText>e</w:delText>
        </w:r>
      </w:del>
      <w:r w:rsidRPr="00B64B47">
        <w:rPr>
          <w:sz w:val="24"/>
          <w:szCs w:val="24"/>
          <w:lang w:val="mt-MT"/>
        </w:rPr>
        <w:t>a.</w:t>
      </w:r>
    </w:p>
    <w:p w:rsidR="005E24C4" w:rsidRPr="00B64B47" w:rsidRDefault="005E24C4" w:rsidP="005E24C4">
      <w:pPr>
        <w:spacing w:line="480" w:lineRule="auto"/>
        <w:jc w:val="both"/>
        <w:rPr>
          <w:sz w:val="24"/>
          <w:szCs w:val="24"/>
          <w:lang w:val="mt-MT"/>
        </w:rPr>
      </w:pPr>
      <w:r w:rsidRPr="00B64B47">
        <w:rPr>
          <w:sz w:val="24"/>
          <w:szCs w:val="24"/>
          <w:lang w:val="mt-MT"/>
        </w:rPr>
        <w:t>Intant, il-Kummissjoni Ew</w:t>
      </w:r>
      <w:del w:id="120" w:author="Angele" w:date="2015-10-30T11:40:00Z">
        <w:r w:rsidRPr="00B64B47" w:rsidDel="00D15079">
          <w:rPr>
            <w:sz w:val="24"/>
            <w:szCs w:val="24"/>
            <w:lang w:val="mt-MT"/>
          </w:rPr>
          <w:delText>­</w:delText>
        </w:r>
      </w:del>
      <w:r w:rsidRPr="00B64B47">
        <w:rPr>
          <w:sz w:val="24"/>
          <w:szCs w:val="24"/>
          <w:lang w:val="mt-MT"/>
        </w:rPr>
        <w:t>ro</w:t>
      </w:r>
      <w:del w:id="121" w:author="Angele" w:date="2015-10-30T11:40:00Z">
        <w:r w:rsidRPr="00B64B47" w:rsidDel="00D15079">
          <w:rPr>
            <w:sz w:val="24"/>
            <w:szCs w:val="24"/>
            <w:lang w:val="mt-MT"/>
          </w:rPr>
          <w:delText>­</w:delText>
        </w:r>
      </w:del>
      <w:r w:rsidRPr="00B64B47">
        <w:rPr>
          <w:sz w:val="24"/>
          <w:szCs w:val="24"/>
          <w:lang w:val="mt-MT"/>
        </w:rPr>
        <w:t>pea qalet li l-UE teħtieġ issaħħaħ ir-relazzjonijiet tagħha mal-pajjiżi li mhumiex imseħbin fl-UE biex taħsad aħjar il-benefiċċji reċiproċi li tista' ġġib il-migrazzjoni. Minkejja li l-migrazzjoni hi minn tal-ewwel fl-aġenda politika tal-</w:t>
      </w:r>
      <w:del w:id="122" w:author="Angele" w:date="2015-10-30T11:40:00Z">
        <w:r w:rsidRPr="00B64B47" w:rsidDel="00D15079">
          <w:rPr>
            <w:sz w:val="24"/>
            <w:szCs w:val="24"/>
            <w:lang w:val="mt-MT"/>
          </w:rPr>
          <w:delText>Unjoni Ewropea</w:delText>
        </w:r>
      </w:del>
      <w:ins w:id="123" w:author="Angele" w:date="2015-10-30T11:40:00Z">
        <w:r w:rsidR="00D15079">
          <w:rPr>
            <w:sz w:val="24"/>
            <w:szCs w:val="24"/>
            <w:lang w:val="mt-MT"/>
          </w:rPr>
          <w:t>UE</w:t>
        </w:r>
      </w:ins>
      <w:r w:rsidRPr="00B64B47">
        <w:rPr>
          <w:sz w:val="24"/>
          <w:szCs w:val="24"/>
          <w:lang w:val="mt-MT"/>
        </w:rPr>
        <w:t>, ir-Rebbiegħa Għarbija u l-avvenimenti fin-Nofsinhar tal-Mediterran din is-sena enfasizzaw iżjed il-ħtie</w:t>
      </w:r>
      <w:del w:id="124" w:author="Angele" w:date="2015-11-20T17:33:00Z">
        <w:r w:rsidRPr="00B64B47" w:rsidDel="004A3EC9">
          <w:rPr>
            <w:sz w:val="24"/>
            <w:szCs w:val="24"/>
            <w:lang w:val="mt-MT"/>
          </w:rPr>
          <w:delText>­</w:delText>
        </w:r>
      </w:del>
      <w:r w:rsidR="004A3EC9">
        <w:rPr>
          <w:sz w:val="24"/>
          <w:szCs w:val="24"/>
          <w:lang w:val="mt-MT"/>
        </w:rPr>
        <w:t>ġ</w:t>
      </w:r>
      <w:r w:rsidRPr="00B64B47">
        <w:rPr>
          <w:sz w:val="24"/>
          <w:szCs w:val="24"/>
          <w:lang w:val="mt-MT"/>
        </w:rPr>
        <w:t>a għal politika ta' migrazzjoni k</w:t>
      </w:r>
      <w:ins w:id="125" w:author="Angele" w:date="2015-11-08T18:09:00Z">
        <w:r w:rsidR="00472BE7">
          <w:rPr>
            <w:sz w:val="24"/>
            <w:szCs w:val="24"/>
            <w:lang w:val="mt-MT"/>
          </w:rPr>
          <w:t>o</w:t>
        </w:r>
      </w:ins>
      <w:ins w:id="126" w:author="Angele" w:date="2015-11-21T14:18:00Z">
        <w:r w:rsidR="0061200D">
          <w:rPr>
            <w:sz w:val="24"/>
            <w:szCs w:val="24"/>
            <w:lang w:val="mt-MT"/>
          </w:rPr>
          <w:t>e</w:t>
        </w:r>
      </w:ins>
      <w:del w:id="127" w:author="Angele" w:date="2015-11-08T18:09:00Z">
        <w:r w:rsidDel="00472BE7">
          <w:rPr>
            <w:sz w:val="24"/>
            <w:szCs w:val="24"/>
            <w:lang w:val="mt-MT"/>
          </w:rPr>
          <w:delText>ħ</w:delText>
        </w:r>
      </w:del>
      <w:r w:rsidRPr="00B64B47">
        <w:rPr>
          <w:sz w:val="24"/>
          <w:szCs w:val="24"/>
          <w:lang w:val="mt-MT"/>
        </w:rPr>
        <w:t xml:space="preserve">renti u komprensiva għall-UE.  </w:t>
      </w:r>
    </w:p>
    <w:p w:rsidR="005E24C4" w:rsidRPr="00B64B47" w:rsidRDefault="005E24C4" w:rsidP="005E24C4">
      <w:pPr>
        <w:spacing w:line="480" w:lineRule="auto"/>
        <w:jc w:val="both"/>
        <w:rPr>
          <w:sz w:val="24"/>
          <w:szCs w:val="24"/>
          <w:lang w:val="mt-MT"/>
        </w:rPr>
      </w:pPr>
      <w:r w:rsidRPr="00B64B47">
        <w:rPr>
          <w:sz w:val="24"/>
          <w:szCs w:val="24"/>
          <w:lang w:val="mt-MT"/>
        </w:rPr>
        <w:t>Hu għalhekk li l-Kummissjoni Ewropea qiegħda tipproponi li ssaħħaħ id-djalogu u l-koperazzjoni operazzjonali fil-qasam tal-migrazzjoni u l-mobilità mal-pajjiżi sħab tal-UE li mhumiex membri, b'hekk tapp</w:t>
      </w:r>
      <w:del w:id="128" w:author="Angele" w:date="2015-10-30T11:40:00Z">
        <w:r w:rsidRPr="00B64B47" w:rsidDel="00D15079">
          <w:rPr>
            <w:sz w:val="24"/>
            <w:szCs w:val="24"/>
            <w:lang w:val="mt-MT"/>
          </w:rPr>
          <w:delText>­­</w:delText>
        </w:r>
      </w:del>
      <w:r w:rsidRPr="00B64B47">
        <w:rPr>
          <w:sz w:val="24"/>
          <w:szCs w:val="24"/>
          <w:lang w:val="mt-MT"/>
        </w:rPr>
        <w:t xml:space="preserve">rofondixxi l-proposti li hemm fil-Komunikazzjoni dwar Sħubija u Prosperità kondiviża man-Nofsinhar tal-Mediterran. </w:t>
      </w:r>
    </w:p>
    <w:p w:rsidR="005E24C4" w:rsidRPr="00B64B47" w:rsidRDefault="005E24C4" w:rsidP="005E24C4">
      <w:pPr>
        <w:spacing w:line="480" w:lineRule="auto"/>
        <w:jc w:val="both"/>
        <w:rPr>
          <w:sz w:val="24"/>
          <w:szCs w:val="24"/>
          <w:lang w:val="mt-MT"/>
        </w:rPr>
      </w:pPr>
      <w:r w:rsidRPr="00B64B47">
        <w:rPr>
          <w:sz w:val="24"/>
          <w:szCs w:val="24"/>
          <w:lang w:val="mt-MT"/>
        </w:rPr>
        <w:t>L-approċċ il-ġdid hu spjegat fl-</w:t>
      </w:r>
      <w:del w:id="129" w:author="Angele" w:date="2015-11-20T18:08:00Z">
        <w:r w:rsidRPr="00B64B47" w:rsidDel="00071738">
          <w:rPr>
            <w:rFonts w:cs="Calibri"/>
            <w:sz w:val="24"/>
            <w:szCs w:val="24"/>
            <w:lang w:val="mt-MT"/>
          </w:rPr>
          <w:delText></w:delText>
        </w:r>
      </w:del>
      <w:r w:rsidRPr="00B64B47">
        <w:rPr>
          <w:sz w:val="24"/>
          <w:szCs w:val="24"/>
          <w:lang w:val="mt-MT"/>
        </w:rPr>
        <w:t>Appro</w:t>
      </w:r>
      <w:r w:rsidRPr="00B64B47">
        <w:rPr>
          <w:rFonts w:cs="Calibri"/>
          <w:sz w:val="24"/>
          <w:szCs w:val="24"/>
          <w:lang w:val="mt-MT"/>
        </w:rPr>
        <w:t>ċċ</w:t>
      </w:r>
      <w:r w:rsidRPr="00B64B47">
        <w:rPr>
          <w:sz w:val="24"/>
          <w:szCs w:val="24"/>
          <w:lang w:val="mt-MT"/>
        </w:rPr>
        <w:t xml:space="preserve"> Globali tal-UE g</w:t>
      </w:r>
      <w:r w:rsidRPr="00B64B47">
        <w:rPr>
          <w:rFonts w:cs="Calibri"/>
          <w:sz w:val="24"/>
          <w:szCs w:val="24"/>
          <w:lang w:val="mt-MT"/>
        </w:rPr>
        <w:t>ħ</w:t>
      </w:r>
      <w:r w:rsidRPr="00B64B47">
        <w:rPr>
          <w:sz w:val="24"/>
          <w:szCs w:val="24"/>
          <w:lang w:val="mt-MT"/>
        </w:rPr>
        <w:t>all-Migrazzjoni u l-Mobili</w:t>
      </w:r>
      <w:del w:id="130" w:author="Angele" w:date="2015-10-30T11:40:00Z">
        <w:r w:rsidRPr="00B64B47" w:rsidDel="00D15079">
          <w:rPr>
            <w:sz w:val="24"/>
            <w:szCs w:val="24"/>
            <w:lang w:val="mt-MT"/>
          </w:rPr>
          <w:delText>­</w:delText>
        </w:r>
      </w:del>
      <w:r w:rsidRPr="00B64B47">
        <w:rPr>
          <w:sz w:val="24"/>
          <w:szCs w:val="24"/>
          <w:lang w:val="mt-MT"/>
        </w:rPr>
        <w:t>tà</w:t>
      </w:r>
      <w:r w:rsidRPr="00B64B47">
        <w:rPr>
          <w:rFonts w:cs="Calibri"/>
          <w:sz w:val="24"/>
          <w:szCs w:val="24"/>
          <w:lang w:val="mt-MT"/>
        </w:rPr>
        <w:t></w:t>
      </w:r>
      <w:r w:rsidRPr="00B64B47">
        <w:rPr>
          <w:sz w:val="24"/>
          <w:szCs w:val="24"/>
          <w:lang w:val="mt-MT"/>
        </w:rPr>
        <w:t xml:space="preserve"> m</w:t>
      </w:r>
      <w:r w:rsidRPr="00B64B47">
        <w:rPr>
          <w:rFonts w:cs="Calibri"/>
          <w:sz w:val="24"/>
          <w:szCs w:val="24"/>
          <w:lang w:val="mt-MT"/>
        </w:rPr>
        <w:t>ġ</w:t>
      </w:r>
      <w:r w:rsidRPr="00B64B47">
        <w:rPr>
          <w:sz w:val="24"/>
          <w:szCs w:val="24"/>
          <w:lang w:val="mt-MT"/>
        </w:rPr>
        <w:t>edded li jqieg</w:t>
      </w:r>
      <w:r w:rsidRPr="00B64B47">
        <w:rPr>
          <w:rFonts w:cs="Calibri"/>
          <w:sz w:val="24"/>
          <w:szCs w:val="24"/>
          <w:lang w:val="mt-MT"/>
        </w:rPr>
        <w:t>ħ</w:t>
      </w:r>
      <w:r w:rsidRPr="00B64B47">
        <w:rPr>
          <w:sz w:val="24"/>
          <w:szCs w:val="24"/>
          <w:lang w:val="mt-MT"/>
        </w:rPr>
        <w:t>ed il-mobilit</w:t>
      </w:r>
      <w:r w:rsidRPr="00B64B47">
        <w:rPr>
          <w:rFonts w:cs="Calibri"/>
          <w:sz w:val="24"/>
          <w:szCs w:val="24"/>
          <w:lang w:val="mt-MT"/>
        </w:rPr>
        <w:t>à</w:t>
      </w:r>
      <w:r w:rsidRPr="00B64B47">
        <w:rPr>
          <w:sz w:val="24"/>
          <w:szCs w:val="24"/>
          <w:lang w:val="mt-MT"/>
        </w:rPr>
        <w:t xml:space="preserve"> ta' </w:t>
      </w:r>
      <w:r w:rsidRPr="00B64B47">
        <w:rPr>
          <w:rFonts w:cs="Calibri"/>
          <w:sz w:val="24"/>
          <w:szCs w:val="24"/>
          <w:lang w:val="mt-MT"/>
        </w:rPr>
        <w:t>ċ</w:t>
      </w:r>
      <w:r w:rsidRPr="00B64B47">
        <w:rPr>
          <w:sz w:val="24"/>
          <w:szCs w:val="24"/>
          <w:lang w:val="mt-MT"/>
        </w:rPr>
        <w:t>ittadini minn pajji</w:t>
      </w:r>
      <w:r w:rsidRPr="00B64B47">
        <w:rPr>
          <w:rFonts w:cs="Calibri"/>
          <w:sz w:val="24"/>
          <w:szCs w:val="24"/>
          <w:lang w:val="mt-MT"/>
        </w:rPr>
        <w:t>ż</w:t>
      </w:r>
      <w:r w:rsidRPr="00B64B47">
        <w:rPr>
          <w:sz w:val="24"/>
          <w:szCs w:val="24"/>
          <w:lang w:val="mt-MT"/>
        </w:rPr>
        <w:t>i terzi fi</w:t>
      </w:r>
      <w:r w:rsidRPr="00B64B47">
        <w:rPr>
          <w:rFonts w:cs="Calibri"/>
          <w:sz w:val="24"/>
          <w:szCs w:val="24"/>
          <w:lang w:val="mt-MT"/>
        </w:rPr>
        <w:t>ċ</w:t>
      </w:r>
      <w:r w:rsidRPr="00B64B47">
        <w:rPr>
          <w:sz w:val="24"/>
          <w:szCs w:val="24"/>
          <w:lang w:val="mt-MT"/>
        </w:rPr>
        <w:t>-</w:t>
      </w:r>
      <w:r w:rsidRPr="00B64B47">
        <w:rPr>
          <w:rFonts w:cs="Calibri"/>
          <w:sz w:val="24"/>
          <w:szCs w:val="24"/>
          <w:lang w:val="mt-MT"/>
        </w:rPr>
        <w:t>ċ</w:t>
      </w:r>
      <w:r w:rsidRPr="00B64B47">
        <w:rPr>
          <w:sz w:val="24"/>
          <w:szCs w:val="24"/>
          <w:lang w:val="mt-MT"/>
        </w:rPr>
        <w:t>entru u li jag</w:t>
      </w:r>
      <w:r w:rsidRPr="00B64B47">
        <w:rPr>
          <w:rFonts w:cs="Calibri"/>
          <w:sz w:val="24"/>
          <w:szCs w:val="24"/>
          <w:lang w:val="mt-MT"/>
        </w:rPr>
        <w:t>ħ</w:t>
      </w:r>
      <w:r w:rsidRPr="00B64B47">
        <w:rPr>
          <w:sz w:val="24"/>
          <w:szCs w:val="24"/>
          <w:lang w:val="mt-MT"/>
        </w:rPr>
        <w:t>mel is-s</w:t>
      </w:r>
      <w:r w:rsidRPr="00B64B47">
        <w:rPr>
          <w:rFonts w:cs="Calibri"/>
          <w:sz w:val="24"/>
          <w:szCs w:val="24"/>
          <w:lang w:val="mt-MT"/>
        </w:rPr>
        <w:t>ħ</w:t>
      </w:r>
      <w:r w:rsidRPr="00B64B47">
        <w:rPr>
          <w:sz w:val="24"/>
          <w:szCs w:val="24"/>
          <w:lang w:val="mt-MT"/>
        </w:rPr>
        <w:t>ubijiet iktar sostenibbli u ik</w:t>
      </w:r>
      <w:del w:id="131" w:author="Angele" w:date="2015-10-30T11:40:00Z">
        <w:r w:rsidRPr="00B64B47" w:rsidDel="00D15079">
          <w:rPr>
            <w:rFonts w:cs="Calibri"/>
            <w:sz w:val="24"/>
            <w:szCs w:val="24"/>
            <w:lang w:val="mt-MT"/>
          </w:rPr>
          <w:delText>­</w:delText>
        </w:r>
      </w:del>
      <w:r w:rsidRPr="00B64B47">
        <w:rPr>
          <w:sz w:val="24"/>
          <w:szCs w:val="24"/>
          <w:lang w:val="mt-MT"/>
        </w:rPr>
        <w:t>tar i</w:t>
      </w:r>
      <w:r w:rsidRPr="00B64B47">
        <w:rPr>
          <w:rFonts w:cs="Calibri"/>
          <w:sz w:val="24"/>
          <w:szCs w:val="24"/>
          <w:lang w:val="mt-MT"/>
        </w:rPr>
        <w:t>ħ</w:t>
      </w:r>
      <w:r w:rsidRPr="00B64B47">
        <w:rPr>
          <w:sz w:val="24"/>
          <w:szCs w:val="24"/>
          <w:lang w:val="mt-MT"/>
        </w:rPr>
        <w:t xml:space="preserve">arsu </w:t>
      </w:r>
      <w:r w:rsidRPr="00B64B47">
        <w:rPr>
          <w:rFonts w:cs="Calibri"/>
          <w:sz w:val="24"/>
          <w:szCs w:val="24"/>
          <w:lang w:val="mt-MT"/>
        </w:rPr>
        <w:t></w:t>
      </w:r>
      <w:ins w:id="132" w:author="Angele" w:date="2015-10-30T11:41:00Z">
        <w:r w:rsidR="00D15079">
          <w:rPr>
            <w:rFonts w:cs="Calibri"/>
            <w:sz w:val="24"/>
            <w:szCs w:val="24"/>
            <w:lang w:val="mt-MT"/>
          </w:rPr>
          <w:t>’</w:t>
        </w:r>
      </w:ins>
      <w:r w:rsidRPr="00B64B47">
        <w:rPr>
          <w:sz w:val="24"/>
          <w:szCs w:val="24"/>
          <w:lang w:val="mt-MT"/>
        </w:rPr>
        <w:t>l quddiem.</w:t>
      </w:r>
      <w:r w:rsidRPr="00B64B47">
        <w:rPr>
          <w:rFonts w:cs="Calibri"/>
          <w:sz w:val="24"/>
          <w:szCs w:val="24"/>
          <w:lang w:val="mt-MT"/>
        </w:rPr>
        <w:t>  </w:t>
      </w:r>
      <w:r w:rsidRPr="00B64B47">
        <w:rPr>
          <w:sz w:val="24"/>
          <w:szCs w:val="24"/>
          <w:lang w:val="mt-MT"/>
        </w:rPr>
        <w:t xml:space="preserve"> Il-mobi</w:t>
      </w:r>
      <w:del w:id="133" w:author="Angele" w:date="2015-10-30T11:41:00Z">
        <w:r w:rsidRPr="00B64B47" w:rsidDel="00D15079">
          <w:rPr>
            <w:rFonts w:cs="Calibri"/>
            <w:sz w:val="24"/>
            <w:szCs w:val="24"/>
            <w:lang w:val="mt-MT"/>
          </w:rPr>
          <w:delText>­</w:delText>
        </w:r>
      </w:del>
      <w:r w:rsidRPr="00B64B47">
        <w:rPr>
          <w:sz w:val="24"/>
          <w:szCs w:val="24"/>
          <w:lang w:val="mt-MT"/>
        </w:rPr>
        <w:t>li</w:t>
      </w:r>
      <w:del w:id="134" w:author="Angele" w:date="2015-10-30T11:41:00Z">
        <w:r w:rsidRPr="00B64B47" w:rsidDel="00D15079">
          <w:rPr>
            <w:rFonts w:cs="Calibri"/>
            <w:sz w:val="24"/>
            <w:szCs w:val="24"/>
            <w:lang w:val="mt-MT"/>
          </w:rPr>
          <w:delText>­</w:delText>
        </w:r>
      </w:del>
      <w:r w:rsidRPr="00B64B47">
        <w:rPr>
          <w:sz w:val="24"/>
          <w:szCs w:val="24"/>
          <w:lang w:val="mt-MT"/>
        </w:rPr>
        <w:t>t</w:t>
      </w:r>
      <w:r w:rsidRPr="00B64B47">
        <w:rPr>
          <w:rFonts w:cs="Calibri"/>
          <w:sz w:val="24"/>
          <w:szCs w:val="24"/>
          <w:lang w:val="mt-MT"/>
        </w:rPr>
        <w:t>à</w:t>
      </w:r>
      <w:r w:rsidRPr="00B64B47">
        <w:rPr>
          <w:sz w:val="24"/>
          <w:szCs w:val="24"/>
          <w:lang w:val="mt-MT"/>
        </w:rPr>
        <w:t xml:space="preserve"> ta' </w:t>
      </w:r>
      <w:r w:rsidRPr="00B64B47">
        <w:rPr>
          <w:rFonts w:cs="Calibri"/>
          <w:sz w:val="24"/>
          <w:szCs w:val="24"/>
          <w:lang w:val="mt-MT"/>
        </w:rPr>
        <w:t>ċ</w:t>
      </w:r>
      <w:r w:rsidRPr="00B64B47">
        <w:rPr>
          <w:sz w:val="24"/>
          <w:szCs w:val="24"/>
          <w:lang w:val="mt-MT"/>
        </w:rPr>
        <w:t>ittadini ta' pajji</w:t>
      </w:r>
      <w:r w:rsidRPr="00B64B47">
        <w:rPr>
          <w:rFonts w:cs="Calibri"/>
          <w:sz w:val="24"/>
          <w:szCs w:val="24"/>
          <w:lang w:val="mt-MT"/>
        </w:rPr>
        <w:t>ż</w:t>
      </w:r>
      <w:r w:rsidRPr="00B64B47">
        <w:rPr>
          <w:sz w:val="24"/>
          <w:szCs w:val="24"/>
          <w:lang w:val="mt-MT"/>
        </w:rPr>
        <w:t xml:space="preserve">i terzi matul il-fruntieri esterni tal-UE hi importanti minħabba li tolqot firxa wiesgħa ta' nies, bħal viżitaturi għal żjarat qosra, turisti, studenti, riċerkaturi, negozjanti jew qraba li jkunu qegħdin iżuru u hija marbuta mal-politika tal-viża.  </w:t>
      </w:r>
    </w:p>
    <w:p w:rsidR="005E24C4" w:rsidRPr="00B64B47" w:rsidRDefault="005E24C4" w:rsidP="005E24C4">
      <w:pPr>
        <w:pBdr>
          <w:bottom w:val="single" w:sz="6" w:space="1" w:color="auto"/>
        </w:pBdr>
        <w:spacing w:line="480" w:lineRule="auto"/>
        <w:jc w:val="both"/>
        <w:rPr>
          <w:sz w:val="24"/>
          <w:szCs w:val="24"/>
          <w:lang w:val="mt-MT"/>
        </w:rPr>
      </w:pPr>
      <w:r w:rsidRPr="00B64B47">
        <w:rPr>
          <w:rFonts w:cs="Calibri"/>
          <w:sz w:val="24"/>
          <w:szCs w:val="24"/>
          <w:lang w:val="mt-MT"/>
        </w:rPr>
        <w:t></w:t>
      </w:r>
      <w:r w:rsidRPr="00B64B47">
        <w:rPr>
          <w:sz w:val="24"/>
          <w:szCs w:val="24"/>
          <w:lang w:val="mt-MT"/>
        </w:rPr>
        <w:t>Qegħdin nistabbilixxu qafas ta' politika strateġika għall-migrazzjoni u l-iżvilupp li hu ċar u konsistenti. L-UE se tkun imħejjija aħjar għall-governan</w:t>
      </w:r>
      <w:del w:id="135" w:author="Angele" w:date="2015-10-30T11:41:00Z">
        <w:r w:rsidRPr="00B64B47" w:rsidDel="00D15079">
          <w:rPr>
            <w:sz w:val="24"/>
            <w:szCs w:val="24"/>
            <w:lang w:val="mt-MT"/>
          </w:rPr>
          <w:delText>­</w:delText>
        </w:r>
      </w:del>
      <w:r w:rsidRPr="00B64B47">
        <w:rPr>
          <w:sz w:val="24"/>
          <w:szCs w:val="24"/>
          <w:lang w:val="mt-MT"/>
        </w:rPr>
        <w:t>za tal-migrazzjoni kemm inter</w:t>
      </w:r>
      <w:del w:id="136" w:author="Angele" w:date="2015-10-30T11:41:00Z">
        <w:r w:rsidRPr="00B64B47" w:rsidDel="00D15079">
          <w:rPr>
            <w:sz w:val="24"/>
            <w:szCs w:val="24"/>
            <w:lang w:val="mt-MT"/>
          </w:rPr>
          <w:delText>­</w:delText>
        </w:r>
      </w:del>
      <w:r w:rsidRPr="00B64B47">
        <w:rPr>
          <w:sz w:val="24"/>
          <w:szCs w:val="24"/>
          <w:lang w:val="mt-MT"/>
        </w:rPr>
        <w:t>nament kif ukoll globalment jekk tkompli ssaħħaħ id-djalogu u l-koperazzjoni li għand</w:t>
      </w:r>
      <w:del w:id="137" w:author="Angele" w:date="2015-10-30T11:41:00Z">
        <w:r w:rsidRPr="00B64B47" w:rsidDel="00D15079">
          <w:rPr>
            <w:sz w:val="24"/>
            <w:szCs w:val="24"/>
            <w:lang w:val="mt-MT"/>
          </w:rPr>
          <w:delText>­</w:delText>
        </w:r>
      </w:del>
      <w:r w:rsidRPr="00B64B47">
        <w:rPr>
          <w:sz w:val="24"/>
          <w:szCs w:val="24"/>
          <w:lang w:val="mt-MT"/>
        </w:rPr>
        <w:t xml:space="preserve">ha mal-pajjiżi sħab.  L-Approċċ il-ġdid jirrappreżenta l-qafas strateġiku neċessarju biex </w:t>
      </w:r>
      <w:r w:rsidRPr="00B64B47">
        <w:rPr>
          <w:sz w:val="24"/>
          <w:szCs w:val="24"/>
          <w:lang w:val="mt-MT"/>
        </w:rPr>
        <w:lastRenderedPageBreak/>
        <w:t>iġib valur miżjud lill-azzjoni tal-UE u tal-istati membri f'dan il-qasam,</w:t>
      </w:r>
      <w:r w:rsidRPr="00B64B47">
        <w:rPr>
          <w:rFonts w:cs="Calibri"/>
          <w:sz w:val="24"/>
          <w:szCs w:val="24"/>
          <w:lang w:val="mt-MT"/>
        </w:rPr>
        <w:t></w:t>
      </w:r>
      <w:r w:rsidRPr="00B64B47">
        <w:rPr>
          <w:sz w:val="24"/>
          <w:szCs w:val="24"/>
          <w:lang w:val="mt-MT"/>
        </w:rPr>
        <w:t xml:space="preserve"> qalet Cecilia Malmstr</w:t>
      </w:r>
      <w:r w:rsidRPr="00B64B47">
        <w:rPr>
          <w:rFonts w:cs="Calibri"/>
          <w:sz w:val="24"/>
          <w:szCs w:val="24"/>
          <w:lang w:val="mt-MT"/>
        </w:rPr>
        <w:t>ò</w:t>
      </w:r>
      <w:r w:rsidRPr="00B64B47">
        <w:rPr>
          <w:sz w:val="24"/>
          <w:szCs w:val="24"/>
          <w:lang w:val="mt-MT"/>
        </w:rPr>
        <w:t>m, il-Kummissarju g</w:t>
      </w:r>
      <w:r w:rsidRPr="00B64B47">
        <w:rPr>
          <w:rFonts w:cs="Calibri"/>
          <w:sz w:val="24"/>
          <w:szCs w:val="24"/>
          <w:lang w:val="mt-MT"/>
        </w:rPr>
        <w:t>ħ</w:t>
      </w:r>
      <w:r w:rsidRPr="00B64B47">
        <w:rPr>
          <w:sz w:val="24"/>
          <w:szCs w:val="24"/>
          <w:lang w:val="mt-MT"/>
        </w:rPr>
        <w:t>all-Affarijiet Interni.</w:t>
      </w:r>
    </w:p>
    <w:p w:rsidR="005E24C4" w:rsidRPr="00B64B47" w:rsidRDefault="005E24C4" w:rsidP="005E24C4">
      <w:pPr>
        <w:spacing w:line="480" w:lineRule="auto"/>
        <w:jc w:val="both"/>
        <w:rPr>
          <w:sz w:val="24"/>
          <w:szCs w:val="24"/>
          <w:lang w:val="mt-MT"/>
        </w:rPr>
      </w:pPr>
      <w:r w:rsidRPr="00B64B47">
        <w:rPr>
          <w:sz w:val="24"/>
          <w:szCs w:val="24"/>
          <w:lang w:val="mt-MT"/>
        </w:rPr>
        <w:t>B</w:t>
      </w:r>
      <w:ins w:id="138" w:author="Angele" w:date="2015-11-25T22:23:00Z">
        <w:r w:rsidR="002E4691">
          <w:rPr>
            <w:sz w:val="24"/>
            <w:szCs w:val="24"/>
            <w:lang w:val="mt-MT"/>
          </w:rPr>
          <w:t>ħ</w:t>
        </w:r>
      </w:ins>
      <w:del w:id="139" w:author="Angele" w:date="2015-11-25T22:23:00Z">
        <w:r w:rsidRPr="00B64B47" w:rsidDel="002E4691">
          <w:rPr>
            <w:sz w:val="24"/>
            <w:szCs w:val="24"/>
            <w:lang w:val="mt-MT"/>
          </w:rPr>
          <w:delText>h</w:delText>
        </w:r>
      </w:del>
      <w:r w:rsidRPr="00B64B47">
        <w:rPr>
          <w:sz w:val="24"/>
          <w:szCs w:val="24"/>
          <w:lang w:val="mt-MT"/>
        </w:rPr>
        <w:t>al-lum ġimgħa l-Gvern ippreżenta l-Baġit għas-sena 2012, fejn mhux biss ħabbar il-miżuri ġodda li se jieħu matul is-sena d-dieħla, imma anke ppreżenta l-istampa attwali tal-qagħda e</w:t>
      </w:r>
      <w:r>
        <w:rPr>
          <w:sz w:val="24"/>
          <w:szCs w:val="24"/>
          <w:lang w:val="mt-MT"/>
        </w:rPr>
        <w:t>konomika. G</w:t>
      </w:r>
      <w:ins w:id="140" w:author="Angele" w:date="2015-10-30T11:41:00Z">
        <w:r w:rsidR="00D15079">
          <w:rPr>
            <w:sz w:val="24"/>
            <w:szCs w:val="24"/>
            <w:lang w:val="mt-MT"/>
          </w:rPr>
          <w:t>aetano</w:t>
        </w:r>
      </w:ins>
      <w:del w:id="141" w:author="Angele" w:date="2015-10-30T11:41:00Z">
        <w:r w:rsidDel="00D15079">
          <w:rPr>
            <w:sz w:val="24"/>
            <w:szCs w:val="24"/>
            <w:lang w:val="mt-MT"/>
          </w:rPr>
          <w:delText>AETANO</w:delText>
        </w:r>
      </w:del>
      <w:r>
        <w:rPr>
          <w:sz w:val="24"/>
          <w:szCs w:val="24"/>
          <w:lang w:val="mt-MT"/>
        </w:rPr>
        <w:t xml:space="preserve"> M</w:t>
      </w:r>
      <w:ins w:id="142" w:author="Angele" w:date="2015-10-30T11:41:00Z">
        <w:r w:rsidR="00D15079">
          <w:rPr>
            <w:sz w:val="24"/>
            <w:szCs w:val="24"/>
            <w:lang w:val="mt-MT"/>
          </w:rPr>
          <w:t>icallef</w:t>
        </w:r>
      </w:ins>
      <w:del w:id="143" w:author="Angele" w:date="2015-10-30T11:41:00Z">
        <w:r w:rsidDel="00D15079">
          <w:rPr>
            <w:sz w:val="24"/>
            <w:szCs w:val="24"/>
            <w:lang w:val="mt-MT"/>
          </w:rPr>
          <w:delText>ICALLEF</w:delText>
        </w:r>
      </w:del>
      <w:r>
        <w:rPr>
          <w:sz w:val="24"/>
          <w:szCs w:val="24"/>
          <w:lang w:val="mt-MT"/>
        </w:rPr>
        <w:t xml:space="preserve"> tkel</w:t>
      </w:r>
      <w:r w:rsidRPr="00B64B47">
        <w:rPr>
          <w:sz w:val="24"/>
          <w:szCs w:val="24"/>
          <w:lang w:val="mt-MT"/>
        </w:rPr>
        <w:t>lem mal-ekonomista L</w:t>
      </w:r>
      <w:ins w:id="144" w:author="Angele" w:date="2015-10-30T11:41:00Z">
        <w:r w:rsidR="00D15079">
          <w:rPr>
            <w:sz w:val="24"/>
            <w:szCs w:val="24"/>
            <w:lang w:val="mt-MT"/>
          </w:rPr>
          <w:t>ino</w:t>
        </w:r>
      </w:ins>
      <w:del w:id="145" w:author="Angele" w:date="2015-10-30T11:41:00Z">
        <w:r w:rsidRPr="00B64B47" w:rsidDel="00D15079">
          <w:rPr>
            <w:sz w:val="24"/>
            <w:szCs w:val="24"/>
            <w:lang w:val="mt-MT"/>
          </w:rPr>
          <w:delText>INO</w:delText>
        </w:r>
      </w:del>
      <w:r w:rsidRPr="00B64B47">
        <w:rPr>
          <w:sz w:val="24"/>
          <w:szCs w:val="24"/>
          <w:lang w:val="mt-MT"/>
        </w:rPr>
        <w:t xml:space="preserve"> B</w:t>
      </w:r>
      <w:ins w:id="146" w:author="Angele" w:date="2015-10-30T11:41:00Z">
        <w:r w:rsidR="00D15079">
          <w:rPr>
            <w:sz w:val="24"/>
            <w:szCs w:val="24"/>
            <w:lang w:val="mt-MT"/>
          </w:rPr>
          <w:t>riguglio</w:t>
        </w:r>
      </w:ins>
      <w:del w:id="147" w:author="Angele" w:date="2015-10-30T11:41:00Z">
        <w:r w:rsidRPr="00B64B47" w:rsidDel="00D15079">
          <w:rPr>
            <w:sz w:val="24"/>
            <w:szCs w:val="24"/>
            <w:lang w:val="mt-MT"/>
          </w:rPr>
          <w:delText>RIGUGLIO</w:delText>
        </w:r>
      </w:del>
      <w:r w:rsidRPr="00B64B47">
        <w:rPr>
          <w:sz w:val="24"/>
          <w:szCs w:val="24"/>
          <w:lang w:val="mt-MT"/>
        </w:rPr>
        <w:t xml:space="preserve"> dwar ċertu aspetti tal-Baġit 2012.</w:t>
      </w:r>
    </w:p>
    <w:p w:rsidR="005E24C4" w:rsidRPr="00B64B47" w:rsidRDefault="005E24C4" w:rsidP="005E24C4">
      <w:pPr>
        <w:spacing w:line="480" w:lineRule="auto"/>
        <w:jc w:val="both"/>
        <w:rPr>
          <w:sz w:val="24"/>
          <w:szCs w:val="24"/>
          <w:lang w:val="mt-MT"/>
        </w:rPr>
      </w:pPr>
      <w:r w:rsidRPr="00B64B47">
        <w:rPr>
          <w:sz w:val="24"/>
          <w:szCs w:val="24"/>
          <w:lang w:val="mt-MT"/>
        </w:rPr>
        <w:t>Il-Gvern, partikolarment il-Prim Ministru, qed juża ħafna l-analoġija mal-maltemp biex jiddeskrivi dak li qiegħda tif</w:t>
      </w:r>
      <w:del w:id="148" w:author="Angele" w:date="2015-10-30T11:42:00Z">
        <w:r w:rsidRPr="00B64B47" w:rsidDel="00D15079">
          <w:rPr>
            <w:sz w:val="24"/>
            <w:szCs w:val="24"/>
            <w:lang w:val="mt-MT"/>
          </w:rPr>
          <w:delText>­</w:delText>
        </w:r>
      </w:del>
      <w:r w:rsidRPr="00B64B47">
        <w:rPr>
          <w:sz w:val="24"/>
          <w:szCs w:val="24"/>
          <w:lang w:val="mt-MT"/>
        </w:rPr>
        <w:t>faċċja l-ekonomija lokali. Kemm taħseb li kien kbir dan il-maltemp</w:t>
      </w:r>
      <w:r w:rsidRPr="00B64B47">
        <w:rPr>
          <w:rFonts w:cs="Calibri"/>
          <w:sz w:val="24"/>
          <w:szCs w:val="24"/>
          <w:lang w:val="mt-MT"/>
        </w:rPr>
        <w:t></w:t>
      </w:r>
      <w:r w:rsidRPr="00B64B47">
        <w:rPr>
          <w:sz w:val="24"/>
          <w:szCs w:val="24"/>
          <w:lang w:val="mt-MT"/>
        </w:rPr>
        <w:t xml:space="preserve"> fuq Malta? </w:t>
      </w:r>
    </w:p>
    <w:p w:rsidR="005E24C4" w:rsidRPr="00B64B47" w:rsidRDefault="005E24C4" w:rsidP="005E24C4">
      <w:pPr>
        <w:spacing w:line="480" w:lineRule="auto"/>
        <w:jc w:val="both"/>
        <w:rPr>
          <w:sz w:val="24"/>
          <w:szCs w:val="24"/>
          <w:lang w:val="mt-MT"/>
        </w:rPr>
      </w:pPr>
      <w:r w:rsidRPr="00B64B47">
        <w:rPr>
          <w:sz w:val="24"/>
          <w:szCs w:val="24"/>
          <w:lang w:val="mt-MT"/>
        </w:rPr>
        <w:t xml:space="preserve">Meta l-Gvern jirreferi għall-maltemp, qiegħed jirreferi għas-sitwazzjoni fil-pajjiżi ta' madwarna l-iktar fil-Greċja, fi Spanja, fil-Portugall u fl-Italja, li għandhom  problemi kbar fil-finanzi tal-Gvern. </w:t>
      </w:r>
    </w:p>
    <w:p w:rsidR="005E24C4" w:rsidRPr="00B64B47" w:rsidRDefault="005E24C4" w:rsidP="005E24C4">
      <w:pPr>
        <w:spacing w:line="480" w:lineRule="auto"/>
        <w:jc w:val="both"/>
        <w:rPr>
          <w:sz w:val="24"/>
          <w:szCs w:val="24"/>
          <w:lang w:val="mt-MT"/>
        </w:rPr>
      </w:pPr>
      <w:r w:rsidRPr="00B64B47">
        <w:rPr>
          <w:sz w:val="24"/>
          <w:szCs w:val="24"/>
          <w:lang w:val="mt-MT"/>
        </w:rPr>
        <w:t>Dawn il-problemi ġew minħabba li individwi u istituzzjonijiet finanzjarji tilfu l-fiduċja fid-dejn tal-Gvern. Meta jiġri hekk ma jibqgħux jisilfuh lill-Gvern jew jagħ</w:t>
      </w:r>
      <w:del w:id="149" w:author="Angele" w:date="2015-10-30T11:42:00Z">
        <w:r w:rsidRPr="00B64B47" w:rsidDel="00D15079">
          <w:rPr>
            <w:sz w:val="24"/>
            <w:szCs w:val="24"/>
            <w:lang w:val="mt-MT"/>
          </w:rPr>
          <w:delText>­</w:delText>
        </w:r>
      </w:del>
      <w:r w:rsidRPr="00B64B47">
        <w:rPr>
          <w:sz w:val="24"/>
          <w:szCs w:val="24"/>
          <w:lang w:val="mt-MT"/>
        </w:rPr>
        <w:t>mlu hekk b'rati għol</w:t>
      </w:r>
      <w:ins w:id="150" w:author="Angele" w:date="2015-11-08T18:14:00Z">
        <w:r w:rsidR="00FE1CFE">
          <w:rPr>
            <w:sz w:val="24"/>
            <w:szCs w:val="24"/>
            <w:lang w:val="mt-MT"/>
          </w:rPr>
          <w:t>ja</w:t>
        </w:r>
      </w:ins>
      <w:del w:id="151" w:author="Angele" w:date="2015-11-08T18:14:00Z">
        <w:r w:rsidRPr="00B64B47" w:rsidDel="00FE1CFE">
          <w:rPr>
            <w:sz w:val="24"/>
            <w:szCs w:val="24"/>
            <w:lang w:val="mt-MT"/>
          </w:rPr>
          <w:delText>i</w:delText>
        </w:r>
      </w:del>
      <w:r w:rsidRPr="00B64B47">
        <w:rPr>
          <w:sz w:val="24"/>
          <w:szCs w:val="24"/>
          <w:lang w:val="mt-MT"/>
        </w:rPr>
        <w:t xml:space="preserve"> tal-imgħax. F'ċertu punt id-dejn tal-Gvern ma jibqax sostenibbli</w:t>
      </w:r>
      <w:ins w:id="152" w:author="Angele" w:date="2015-11-08T18:14:00Z">
        <w:r w:rsidR="00FE1CFE">
          <w:rPr>
            <w:sz w:val="24"/>
            <w:szCs w:val="24"/>
            <w:lang w:val="mt-MT"/>
          </w:rPr>
          <w:t>.</w:t>
        </w:r>
      </w:ins>
      <w:r w:rsidRPr="00B64B47">
        <w:rPr>
          <w:sz w:val="24"/>
          <w:szCs w:val="24"/>
          <w:lang w:val="mt-MT"/>
        </w:rPr>
        <w:t xml:space="preserve"> </w:t>
      </w:r>
    </w:p>
    <w:p w:rsidR="005E24C4" w:rsidRPr="00B64B47" w:rsidRDefault="005E24C4" w:rsidP="005E24C4">
      <w:pPr>
        <w:spacing w:line="480" w:lineRule="auto"/>
        <w:jc w:val="both"/>
        <w:rPr>
          <w:sz w:val="24"/>
          <w:szCs w:val="24"/>
          <w:lang w:val="mt-MT"/>
        </w:rPr>
      </w:pPr>
      <w:r w:rsidRPr="00B64B47">
        <w:rPr>
          <w:sz w:val="24"/>
          <w:szCs w:val="24"/>
          <w:lang w:val="mt-MT"/>
        </w:rPr>
        <w:t>Id-dejn tal-Gvern jimmatura wara ċertu numru ta' snin u meta jiġri hekk toħroġ sejħa oħra biex jiġġedded id-dejn li jkun għalaq. Iżjed ma tiżdied l-isfiduċja fid-dejn tal-Gvern, aktar jogħla l-imgħax u allura aktar tikber il-problema, għax il-Gvern ikun irid iħallas iktar imgħaxijiet. Fil-każ ta' Malta, in-nefqa fuq l-imgħax fuq id-dejn hija waħda sostanzjali.</w:t>
      </w:r>
    </w:p>
    <w:p w:rsidR="005E24C4" w:rsidRPr="00B64B47" w:rsidRDefault="005E24C4" w:rsidP="005E24C4">
      <w:pPr>
        <w:spacing w:line="480" w:lineRule="auto"/>
        <w:jc w:val="both"/>
        <w:rPr>
          <w:sz w:val="24"/>
          <w:szCs w:val="24"/>
          <w:lang w:val="mt-MT"/>
        </w:rPr>
      </w:pPr>
      <w:r w:rsidRPr="00B64B47">
        <w:rPr>
          <w:sz w:val="24"/>
          <w:szCs w:val="24"/>
          <w:lang w:val="mt-MT"/>
        </w:rPr>
        <w:t>Issa jekk id-dejn ikun għoli wisq,  jista' jinħoloq suspett li l-Gvern mhux se jkun kapaċi jħallsu lura. Allura jkun iktar diffiċli biex il-Gvern ikompli jissellef u dan iwassal biex jitla' l-imgħax biex ipatti għar-riskju. L-Italja qiegħda f'pożizzjoni insostenibbli bħalissa minħabba f'hekk.</w:t>
      </w:r>
    </w:p>
    <w:p w:rsidR="005E24C4" w:rsidRPr="00B64B47" w:rsidRDefault="005E24C4" w:rsidP="005E24C4">
      <w:pPr>
        <w:spacing w:line="480" w:lineRule="auto"/>
        <w:jc w:val="both"/>
        <w:rPr>
          <w:sz w:val="24"/>
          <w:szCs w:val="24"/>
          <w:lang w:val="mt-MT"/>
        </w:rPr>
      </w:pPr>
      <w:r w:rsidRPr="00B64B47">
        <w:rPr>
          <w:sz w:val="24"/>
          <w:szCs w:val="24"/>
          <w:lang w:val="mt-MT"/>
        </w:rPr>
        <w:lastRenderedPageBreak/>
        <w:t>Fattur importanti huwa li s-suq tal-finanzi jiddependi ħafna fuq xni</w:t>
      </w:r>
      <w:del w:id="153" w:author="Angele" w:date="2015-10-30T11:42:00Z">
        <w:r w:rsidRPr="00B64B47" w:rsidDel="00D15079">
          <w:rPr>
            <w:sz w:val="24"/>
            <w:szCs w:val="24"/>
            <w:lang w:val="mt-MT"/>
          </w:rPr>
          <w:delText>e</w:delText>
        </w:r>
      </w:del>
      <w:r w:rsidRPr="00B64B47">
        <w:rPr>
          <w:sz w:val="24"/>
          <w:szCs w:val="24"/>
          <w:lang w:val="mt-MT"/>
        </w:rPr>
        <w:t>għat, għajdut u burdati. Jiġifieri, jekk il-Prim Ministru Taljan jagħti messaġġ li huwa serju, is-suq jista' jikkalma. L-istess jista' jiġri fil-Greċja.</w:t>
      </w:r>
    </w:p>
    <w:p w:rsidR="005E24C4" w:rsidRPr="00B64B47" w:rsidRDefault="005E24C4" w:rsidP="005E24C4">
      <w:pPr>
        <w:spacing w:line="480" w:lineRule="auto"/>
        <w:jc w:val="both"/>
        <w:rPr>
          <w:sz w:val="24"/>
          <w:szCs w:val="24"/>
          <w:lang w:val="mt-MT"/>
        </w:rPr>
      </w:pPr>
      <w:r w:rsidRPr="00B64B47">
        <w:rPr>
          <w:sz w:val="24"/>
          <w:szCs w:val="24"/>
          <w:lang w:val="mt-MT"/>
        </w:rPr>
        <w:t xml:space="preserve">Il-fatt li f'dawn il-pajjiżi </w:t>
      </w:r>
      <w:ins w:id="154" w:author="Angele" w:date="2015-11-21T14:31:00Z">
        <w:r w:rsidR="005C1FDA">
          <w:rPr>
            <w:sz w:val="24"/>
            <w:szCs w:val="24"/>
            <w:lang w:val="mt-MT"/>
          </w:rPr>
          <w:t>t</w:t>
        </w:r>
      </w:ins>
      <w:r w:rsidRPr="00B64B47">
        <w:rPr>
          <w:sz w:val="24"/>
          <w:szCs w:val="24"/>
          <w:lang w:val="mt-MT"/>
        </w:rPr>
        <w:t>poġ</w:t>
      </w:r>
      <w:del w:id="155" w:author="Angele" w:date="2015-10-30T11:42:00Z">
        <w:r w:rsidRPr="00B64B47" w:rsidDel="00D15079">
          <w:rPr>
            <w:sz w:val="24"/>
            <w:szCs w:val="24"/>
            <w:lang w:val="mt-MT"/>
          </w:rPr>
          <w:delText>­</w:delText>
        </w:r>
      </w:del>
      <w:r w:rsidRPr="00B64B47">
        <w:rPr>
          <w:sz w:val="24"/>
          <w:szCs w:val="24"/>
          <w:lang w:val="mt-MT"/>
        </w:rPr>
        <w:t xml:space="preserve">ġew ekonomisti  bħala prim ministri jista' jgħin f'dan ir-rigward. Peress li ż-żewg prim ministri jifhmu fis-suġġett, dan jista' jgħin biex tiżdied il-kredibbiltà tal-gvernijiet rispettivi u </w:t>
      </w:r>
      <w:ins w:id="156" w:author="Angele" w:date="2015-11-21T14:34:00Z">
        <w:r w:rsidR="005C1FDA">
          <w:rPr>
            <w:sz w:val="24"/>
            <w:szCs w:val="24"/>
            <w:lang w:val="mt-MT"/>
          </w:rPr>
          <w:t xml:space="preserve">jittieħdu </w:t>
        </w:r>
      </w:ins>
      <w:del w:id="157" w:author="Angele" w:date="2015-11-21T14:34:00Z">
        <w:r w:rsidRPr="00B64B47" w:rsidDel="005C1FDA">
          <w:rPr>
            <w:sz w:val="24"/>
            <w:szCs w:val="24"/>
            <w:lang w:val="mt-MT"/>
          </w:rPr>
          <w:delText>l-miżuri</w:delText>
        </w:r>
      </w:del>
      <w:r w:rsidRPr="00B64B47">
        <w:rPr>
          <w:sz w:val="24"/>
          <w:szCs w:val="24"/>
          <w:lang w:val="mt-MT"/>
        </w:rPr>
        <w:t xml:space="preserve"> </w:t>
      </w:r>
      <w:del w:id="158" w:author="Angele" w:date="2015-11-21T14:34:00Z">
        <w:r w:rsidRPr="00B64B47" w:rsidDel="005C1FDA">
          <w:rPr>
            <w:sz w:val="24"/>
            <w:szCs w:val="24"/>
            <w:lang w:val="mt-MT"/>
          </w:rPr>
          <w:delText>li</w:delText>
        </w:r>
      </w:del>
      <w:r w:rsidRPr="00B64B47">
        <w:rPr>
          <w:sz w:val="24"/>
          <w:szCs w:val="24"/>
          <w:lang w:val="mt-MT"/>
        </w:rPr>
        <w:t xml:space="preserve"> </w:t>
      </w:r>
      <w:del w:id="159" w:author="Angele" w:date="2015-11-21T14:34:00Z">
        <w:r w:rsidRPr="00B64B47" w:rsidDel="005C1FDA">
          <w:rPr>
            <w:sz w:val="24"/>
            <w:szCs w:val="24"/>
            <w:lang w:val="mt-MT"/>
          </w:rPr>
          <w:delText>se</w:delText>
        </w:r>
      </w:del>
      <w:r w:rsidRPr="00B64B47">
        <w:rPr>
          <w:sz w:val="24"/>
          <w:szCs w:val="24"/>
          <w:lang w:val="mt-MT"/>
        </w:rPr>
        <w:t xml:space="preserve"> </w:t>
      </w:r>
      <w:del w:id="160" w:author="Angele" w:date="2015-11-21T14:33:00Z">
        <w:r w:rsidRPr="00B64B47" w:rsidDel="005C1FDA">
          <w:rPr>
            <w:sz w:val="24"/>
            <w:szCs w:val="24"/>
            <w:lang w:val="mt-MT"/>
          </w:rPr>
          <w:delText xml:space="preserve">jittieħdu </w:delText>
        </w:r>
      </w:del>
      <w:r w:rsidRPr="00B64B47">
        <w:rPr>
          <w:sz w:val="24"/>
          <w:szCs w:val="24"/>
          <w:lang w:val="mt-MT"/>
        </w:rPr>
        <w:t xml:space="preserve">aktar bis-serjetà </w:t>
      </w:r>
      <w:ins w:id="161" w:author="Angele" w:date="2015-11-21T14:34:00Z">
        <w:r w:rsidR="005C1FDA">
          <w:rPr>
            <w:sz w:val="24"/>
            <w:szCs w:val="24"/>
            <w:lang w:val="mt-MT"/>
          </w:rPr>
          <w:t xml:space="preserve">l-miżuri </w:t>
        </w:r>
      </w:ins>
      <w:r w:rsidRPr="00B64B47">
        <w:rPr>
          <w:sz w:val="24"/>
          <w:szCs w:val="24"/>
          <w:lang w:val="mt-MT"/>
        </w:rPr>
        <w:t xml:space="preserve">mis-suq finanzjarju. </w:t>
      </w:r>
    </w:p>
    <w:p w:rsidR="005E24C4" w:rsidRPr="00B64B47" w:rsidRDefault="005E24C4" w:rsidP="005E24C4">
      <w:pPr>
        <w:spacing w:line="480" w:lineRule="auto"/>
        <w:jc w:val="both"/>
        <w:rPr>
          <w:sz w:val="24"/>
          <w:szCs w:val="24"/>
          <w:lang w:val="mt-MT"/>
        </w:rPr>
      </w:pPr>
      <w:r w:rsidRPr="00B64B47">
        <w:rPr>
          <w:sz w:val="24"/>
          <w:szCs w:val="24"/>
          <w:lang w:val="mt-MT"/>
        </w:rPr>
        <w:t>Fil-każ ta' Malta, kienet ħa</w:t>
      </w:r>
      <w:del w:id="162" w:author="Angele" w:date="2015-10-30T11:42:00Z">
        <w:r w:rsidRPr="00B64B47" w:rsidDel="00D15079">
          <w:rPr>
            <w:sz w:val="24"/>
            <w:szCs w:val="24"/>
            <w:lang w:val="mt-MT"/>
          </w:rPr>
          <w:delText>­</w:delText>
        </w:r>
      </w:del>
      <w:r w:rsidRPr="00B64B47">
        <w:rPr>
          <w:sz w:val="24"/>
          <w:szCs w:val="24"/>
          <w:lang w:val="mt-MT"/>
        </w:rPr>
        <w:t xml:space="preserve">ġa tajba li l-Gvern naqqas id-defiċit fil-kontijiet tiegħu u qed jimmira biex ikompli jnaqqsu. Jekk jibqa' jkollna defiċits għoljin jiżdied id-dejn tal-Gvern. </w:t>
      </w:r>
    </w:p>
    <w:p w:rsidR="005E24C4" w:rsidRPr="00B64B47" w:rsidRDefault="005E24C4" w:rsidP="005E24C4">
      <w:pPr>
        <w:spacing w:line="480" w:lineRule="auto"/>
        <w:jc w:val="both"/>
        <w:rPr>
          <w:sz w:val="24"/>
          <w:szCs w:val="24"/>
          <w:lang w:val="mt-MT"/>
        </w:rPr>
      </w:pPr>
      <w:r w:rsidRPr="00B64B47">
        <w:rPr>
          <w:sz w:val="24"/>
          <w:szCs w:val="24"/>
          <w:lang w:val="mt-MT"/>
        </w:rPr>
        <w:t>F'Malta id-dejn li għandna huwa diġà għoli. Infatti għalhekk tlifna l-</w:t>
      </w:r>
      <w:ins w:id="163" w:author="Angele" w:date="2015-10-30T11:42:00Z">
        <w:r w:rsidR="00D15079">
          <w:rPr>
            <w:rFonts w:cs="Calibri"/>
            <w:sz w:val="24"/>
            <w:szCs w:val="24"/>
            <w:lang w:val="mt-MT"/>
          </w:rPr>
          <w:t>‘</w:t>
        </w:r>
      </w:ins>
      <w:del w:id="164" w:author="Angele" w:date="2015-10-30T11:42:00Z">
        <w:r w:rsidRPr="00B64B47" w:rsidDel="00D15079">
          <w:rPr>
            <w:rFonts w:cs="Calibri"/>
            <w:sz w:val="24"/>
            <w:szCs w:val="24"/>
            <w:lang w:val="mt-MT"/>
          </w:rPr>
          <w:delText></w:delText>
        </w:r>
      </w:del>
      <w:r w:rsidRPr="00B64B47">
        <w:rPr>
          <w:sz w:val="24"/>
          <w:szCs w:val="24"/>
          <w:lang w:val="mt-MT"/>
        </w:rPr>
        <w:t>credit rating' tal-Moody's</w:t>
      </w:r>
      <w:r w:rsidRPr="00B64B47">
        <w:rPr>
          <w:rFonts w:cs="Calibri"/>
          <w:sz w:val="24"/>
          <w:szCs w:val="24"/>
          <w:lang w:val="mt-MT"/>
        </w:rPr>
        <w:t>…</w:t>
      </w:r>
      <w:r w:rsidRPr="00B64B47">
        <w:rPr>
          <w:sz w:val="24"/>
          <w:szCs w:val="24"/>
          <w:lang w:val="mt-MT"/>
        </w:rPr>
        <w:t xml:space="preserve"> g</w:t>
      </w:r>
      <w:r w:rsidRPr="00B64B47">
        <w:rPr>
          <w:rFonts w:cs="Calibri"/>
          <w:sz w:val="24"/>
          <w:szCs w:val="24"/>
          <w:lang w:val="mt-MT"/>
        </w:rPr>
        <w:t>ħ</w:t>
      </w:r>
      <w:r w:rsidRPr="00B64B47">
        <w:rPr>
          <w:sz w:val="24"/>
          <w:szCs w:val="24"/>
          <w:lang w:val="mt-MT"/>
        </w:rPr>
        <w:t>ax id-dejn tag</w:t>
      </w:r>
      <w:r w:rsidRPr="00B64B47">
        <w:rPr>
          <w:rFonts w:cs="Calibri"/>
          <w:sz w:val="24"/>
          <w:szCs w:val="24"/>
          <w:lang w:val="mt-MT"/>
        </w:rPr>
        <w:t>ħ</w:t>
      </w:r>
      <w:r w:rsidRPr="00B64B47">
        <w:rPr>
          <w:sz w:val="24"/>
          <w:szCs w:val="24"/>
          <w:lang w:val="mt-MT"/>
        </w:rPr>
        <w:t>na la</w:t>
      </w:r>
      <w:r w:rsidRPr="00B64B47">
        <w:rPr>
          <w:rFonts w:cs="Calibri"/>
          <w:sz w:val="24"/>
          <w:szCs w:val="24"/>
          <w:lang w:val="mt-MT"/>
        </w:rPr>
        <w:t>ħ</w:t>
      </w:r>
      <w:r w:rsidRPr="00B64B47">
        <w:rPr>
          <w:sz w:val="24"/>
          <w:szCs w:val="24"/>
          <w:lang w:val="mt-MT"/>
        </w:rPr>
        <w:t>aq kwa</w:t>
      </w:r>
      <w:r w:rsidRPr="00B64B47">
        <w:rPr>
          <w:rFonts w:cs="Calibri"/>
          <w:sz w:val="24"/>
          <w:szCs w:val="24"/>
          <w:lang w:val="mt-MT"/>
        </w:rPr>
        <w:t>ż</w:t>
      </w:r>
      <w:r w:rsidRPr="00B64B47">
        <w:rPr>
          <w:sz w:val="24"/>
          <w:szCs w:val="24"/>
          <w:lang w:val="mt-MT"/>
        </w:rPr>
        <w:t xml:space="preserve">i 70 fil-mija tal-Prodott Gross Domestiku (PGD). </w:t>
      </w:r>
    </w:p>
    <w:p w:rsidR="005E24C4" w:rsidRDefault="005E24C4" w:rsidP="005E24C4">
      <w:pPr>
        <w:pBdr>
          <w:bottom w:val="single" w:sz="6" w:space="1" w:color="auto"/>
        </w:pBdr>
        <w:spacing w:line="480" w:lineRule="auto"/>
        <w:jc w:val="both"/>
        <w:rPr>
          <w:sz w:val="24"/>
          <w:szCs w:val="24"/>
          <w:lang w:val="mt-MT"/>
        </w:rPr>
      </w:pPr>
      <w:r w:rsidRPr="00B64B47">
        <w:rPr>
          <w:sz w:val="24"/>
          <w:szCs w:val="24"/>
          <w:lang w:val="mt-MT"/>
        </w:rPr>
        <w:t>Jidher li l-Gvern Malt</w:t>
      </w:r>
      <w:del w:id="165" w:author="Angele" w:date="2015-10-30T11:42:00Z">
        <w:r w:rsidRPr="00B64B47" w:rsidDel="00D15079">
          <w:rPr>
            <w:sz w:val="24"/>
            <w:szCs w:val="24"/>
            <w:lang w:val="mt-MT"/>
          </w:rPr>
          <w:delText>a</w:delText>
        </w:r>
      </w:del>
      <w:r w:rsidRPr="00B64B47">
        <w:rPr>
          <w:sz w:val="24"/>
          <w:szCs w:val="24"/>
          <w:lang w:val="mt-MT"/>
        </w:rPr>
        <w:t>i huwa konxju ħafna ta' dan. L-ewwel</w:t>
      </w:r>
      <w:ins w:id="166" w:author="Angele" w:date="2015-10-30T11:43:00Z">
        <w:r w:rsidR="00D15079">
          <w:rPr>
            <w:sz w:val="24"/>
            <w:szCs w:val="24"/>
            <w:lang w:val="mt-MT"/>
          </w:rPr>
          <w:t xml:space="preserve"> </w:t>
        </w:r>
      </w:ins>
      <w:r w:rsidRPr="00B64B47">
        <w:rPr>
          <w:sz w:val="24"/>
          <w:szCs w:val="24"/>
          <w:lang w:val="mt-MT"/>
        </w:rPr>
        <w:t>nett għax hemm l-UE ssegwih u t-tieni għax naħseb li l-Ministru responsabbli mill-finanzi, minħabba li kellu taħriġ fl-ekonomija, iħossha ħafna din li hemm bżonn li d-defiċit ikun baxx ħalli eventwalment anke d-dejn jonqos. Għax id-dejn jiġi mid-defiċits ta' sena wara sena.</w:t>
      </w:r>
    </w:p>
    <w:p w:rsidR="005E24C4" w:rsidRPr="00B64B47" w:rsidRDefault="005E24C4" w:rsidP="005E24C4">
      <w:pPr>
        <w:spacing w:line="480" w:lineRule="auto"/>
        <w:jc w:val="both"/>
        <w:rPr>
          <w:sz w:val="24"/>
          <w:szCs w:val="24"/>
          <w:lang w:val="mt-MT"/>
        </w:rPr>
      </w:pPr>
      <w:r w:rsidRPr="00B64B47">
        <w:rPr>
          <w:sz w:val="24"/>
          <w:szCs w:val="24"/>
          <w:lang w:val="mt-MT"/>
        </w:rPr>
        <w:t>Għasel</w:t>
      </w:r>
    </w:p>
    <w:p w:rsidR="005E24C4" w:rsidRPr="00B64B47" w:rsidRDefault="005E24C4" w:rsidP="005E24C4">
      <w:pPr>
        <w:spacing w:line="480" w:lineRule="auto"/>
        <w:jc w:val="both"/>
        <w:rPr>
          <w:sz w:val="24"/>
          <w:szCs w:val="24"/>
          <w:lang w:val="mt-MT"/>
        </w:rPr>
      </w:pPr>
      <w:r w:rsidRPr="00B64B47">
        <w:rPr>
          <w:sz w:val="24"/>
          <w:szCs w:val="24"/>
          <w:lang w:val="mt-MT"/>
        </w:rPr>
        <w:t xml:space="preserve">Qabda għaġeb fuq xejn. Kif jgħid il-Willy, </w:t>
      </w:r>
      <w:r w:rsidRPr="00B64B47">
        <w:rPr>
          <w:rFonts w:cs="Calibri"/>
          <w:sz w:val="24"/>
          <w:szCs w:val="24"/>
          <w:lang w:val="mt-MT"/>
        </w:rPr>
        <w:t></w:t>
      </w:r>
      <w:ins w:id="167" w:author="Angele" w:date="2015-11-20T17:38:00Z">
        <w:r w:rsidR="004A3EC9">
          <w:rPr>
            <w:rFonts w:cs="Calibri"/>
            <w:sz w:val="24"/>
            <w:szCs w:val="24"/>
            <w:lang w:val="mt-MT"/>
          </w:rPr>
          <w:t>‘</w:t>
        </w:r>
      </w:ins>
      <w:r w:rsidRPr="00B64B47">
        <w:rPr>
          <w:sz w:val="24"/>
          <w:szCs w:val="24"/>
          <w:lang w:val="mt-MT"/>
        </w:rPr>
        <w:t>a storm in a teacup</w:t>
      </w:r>
      <w:ins w:id="168" w:author="Angele" w:date="2015-10-30T11:43:00Z">
        <w:r w:rsidR="00D15079">
          <w:rPr>
            <w:sz w:val="24"/>
            <w:szCs w:val="24"/>
            <w:lang w:val="mt-MT"/>
          </w:rPr>
          <w:t>’</w:t>
        </w:r>
      </w:ins>
      <w:del w:id="169" w:author="Angele" w:date="2015-10-30T11:43:00Z">
        <w:r w:rsidRPr="00B64B47" w:rsidDel="00D15079">
          <w:rPr>
            <w:rFonts w:cs="Calibri"/>
            <w:sz w:val="24"/>
            <w:szCs w:val="24"/>
            <w:lang w:val="mt-MT"/>
          </w:rPr>
          <w:delText></w:delText>
        </w:r>
      </w:del>
      <w:r w:rsidRPr="00B64B47">
        <w:rPr>
          <w:sz w:val="24"/>
          <w:szCs w:val="24"/>
          <w:lang w:val="mt-MT"/>
        </w:rPr>
        <w:t>. Imma nifhimha wkoll. G</w:t>
      </w:r>
      <w:r w:rsidRPr="00B64B47">
        <w:rPr>
          <w:rFonts w:cs="Calibri"/>
          <w:sz w:val="24"/>
          <w:szCs w:val="24"/>
          <w:lang w:val="mt-MT"/>
        </w:rPr>
        <w:t>ħ</w:t>
      </w:r>
      <w:r w:rsidRPr="00B64B47">
        <w:rPr>
          <w:sz w:val="24"/>
          <w:szCs w:val="24"/>
          <w:lang w:val="mt-MT"/>
        </w:rPr>
        <w:t>ax wara l-Ba</w:t>
      </w:r>
      <w:r w:rsidRPr="00B64B47">
        <w:rPr>
          <w:rFonts w:cs="Calibri"/>
          <w:sz w:val="24"/>
          <w:szCs w:val="24"/>
          <w:lang w:val="mt-MT"/>
        </w:rPr>
        <w:t>ġ</w:t>
      </w:r>
      <w:r w:rsidRPr="00B64B47">
        <w:rPr>
          <w:sz w:val="24"/>
          <w:szCs w:val="24"/>
          <w:lang w:val="mt-MT"/>
        </w:rPr>
        <w:t>it li faqq</w:t>
      </w:r>
      <w:del w:id="170" w:author="Angele" w:date="2015-10-30T11:43:00Z">
        <w:r w:rsidRPr="00B64B47" w:rsidDel="00D15079">
          <w:rPr>
            <w:sz w:val="24"/>
            <w:szCs w:val="24"/>
            <w:lang w:val="mt-MT"/>
          </w:rPr>
          <w:delText>a</w:delText>
        </w:r>
      </w:del>
      <w:r w:rsidRPr="00B64B47">
        <w:rPr>
          <w:sz w:val="24"/>
          <w:szCs w:val="24"/>
          <w:lang w:val="mt-MT"/>
        </w:rPr>
        <w:t>g</w:t>
      </w:r>
      <w:r w:rsidRPr="00B64B47">
        <w:rPr>
          <w:rFonts w:cs="Calibri"/>
          <w:sz w:val="24"/>
          <w:szCs w:val="24"/>
          <w:lang w:val="mt-MT"/>
        </w:rPr>
        <w:t>ħ</w:t>
      </w:r>
      <w:ins w:id="171" w:author="Angele" w:date="2015-10-30T11:43:00Z">
        <w:r w:rsidR="00D15079">
          <w:rPr>
            <w:rFonts w:cs="Calibri"/>
            <w:sz w:val="24"/>
            <w:szCs w:val="24"/>
            <w:lang w:val="mt-MT"/>
          </w:rPr>
          <w:t>a</w:t>
        </w:r>
      </w:ins>
      <w:r w:rsidRPr="00B64B47">
        <w:rPr>
          <w:sz w:val="24"/>
          <w:szCs w:val="24"/>
          <w:lang w:val="mt-MT"/>
        </w:rPr>
        <w:t>lna GonziPN, tal-Partit Laburista tant m'għand</w:t>
      </w:r>
      <w:del w:id="172" w:author="Angele" w:date="2015-10-30T11:43:00Z">
        <w:r w:rsidRPr="00B64B47" w:rsidDel="00D15079">
          <w:rPr>
            <w:sz w:val="24"/>
            <w:szCs w:val="24"/>
            <w:lang w:val="mt-MT"/>
          </w:rPr>
          <w:delText>­</w:delText>
        </w:r>
      </w:del>
      <w:r w:rsidRPr="00B64B47">
        <w:rPr>
          <w:sz w:val="24"/>
          <w:szCs w:val="24"/>
          <w:lang w:val="mt-MT"/>
        </w:rPr>
        <w:t>homx ma' xiex jaqbdu li r-rapport tat-Transparency International niżlilhom għasel, aktar milli tinżlilna għasel xi waħda li tgħaddi bis-</w:t>
      </w:r>
      <w:r w:rsidR="00E6040A">
        <w:rPr>
          <w:rFonts w:cs="Calibri"/>
          <w:sz w:val="24"/>
          <w:szCs w:val="24"/>
          <w:lang w:val="mt-MT"/>
        </w:rPr>
        <w:t>‘</w:t>
      </w:r>
      <w:r w:rsidRPr="00B64B47">
        <w:rPr>
          <w:sz w:val="24"/>
          <w:szCs w:val="24"/>
          <w:lang w:val="mt-MT"/>
        </w:rPr>
        <w:t>see through' mill-pjazza.</w:t>
      </w:r>
    </w:p>
    <w:p w:rsidR="005E24C4" w:rsidRPr="00B64B47" w:rsidRDefault="005E24C4" w:rsidP="005E24C4">
      <w:pPr>
        <w:spacing w:line="480" w:lineRule="auto"/>
        <w:jc w:val="both"/>
        <w:rPr>
          <w:sz w:val="24"/>
          <w:szCs w:val="24"/>
          <w:lang w:val="mt-MT"/>
        </w:rPr>
      </w:pPr>
      <w:r w:rsidRPr="00B64B47">
        <w:rPr>
          <w:sz w:val="24"/>
          <w:szCs w:val="24"/>
          <w:lang w:val="mt-MT"/>
        </w:rPr>
        <w:lastRenderedPageBreak/>
        <w:t>Kull sena t-Transparency International toħroġ rapport dwar kemm il-gvernijiet madwar id-dinja jidhru korrotti u Malta – għalkemm ma marritx ħażin ħażin – sfortunat</w:t>
      </w:r>
      <w:ins w:id="173" w:author="Angele" w:date="2015-11-21T14:39:00Z">
        <w:r w:rsidR="00F365E8">
          <w:rPr>
            <w:sz w:val="24"/>
            <w:szCs w:val="24"/>
            <w:lang w:val="mt-MT"/>
          </w:rPr>
          <w:t>a</w:t>
        </w:r>
      </w:ins>
      <w:r w:rsidRPr="00B64B47">
        <w:rPr>
          <w:sz w:val="24"/>
          <w:szCs w:val="24"/>
          <w:lang w:val="mt-MT"/>
        </w:rPr>
        <w:t xml:space="preserve">ment niżlet żewġ postijiet mis-sena li għaddiet 'l hawn. </w:t>
      </w:r>
    </w:p>
    <w:p w:rsidR="005E24C4" w:rsidRPr="00B64B47" w:rsidRDefault="005E24C4" w:rsidP="005E24C4">
      <w:pPr>
        <w:spacing w:line="480" w:lineRule="auto"/>
        <w:jc w:val="both"/>
        <w:rPr>
          <w:sz w:val="24"/>
          <w:szCs w:val="24"/>
          <w:lang w:val="mt-MT"/>
        </w:rPr>
      </w:pPr>
      <w:r w:rsidRPr="00B64B47">
        <w:rPr>
          <w:sz w:val="24"/>
          <w:szCs w:val="24"/>
          <w:lang w:val="mt-MT"/>
        </w:rPr>
        <w:t>Veru li fl-indiċi ppubblikati spiċċajna wara paj</w:t>
      </w:r>
      <w:del w:id="174" w:author="Angele" w:date="2015-10-30T11:43:00Z">
        <w:r w:rsidRPr="00B64B47" w:rsidDel="00D15079">
          <w:rPr>
            <w:sz w:val="24"/>
            <w:szCs w:val="24"/>
            <w:lang w:val="mt-MT"/>
          </w:rPr>
          <w:delText>­</w:delText>
        </w:r>
      </w:del>
      <w:r w:rsidRPr="00B64B47">
        <w:rPr>
          <w:sz w:val="24"/>
          <w:szCs w:val="24"/>
          <w:lang w:val="mt-MT"/>
        </w:rPr>
        <w:t>jiżi bħal</w:t>
      </w:r>
      <w:ins w:id="175" w:author="Angele" w:date="2015-10-30T11:43:00Z">
        <w:r w:rsidR="00D15079">
          <w:rPr>
            <w:sz w:val="24"/>
            <w:szCs w:val="24"/>
            <w:lang w:val="mt-MT"/>
          </w:rPr>
          <w:t>l</w:t>
        </w:r>
      </w:ins>
      <w:del w:id="176" w:author="Angele" w:date="2015-10-30T11:43:00Z">
        <w:r w:rsidRPr="00B64B47" w:rsidDel="00D15079">
          <w:rPr>
            <w:sz w:val="24"/>
            <w:szCs w:val="24"/>
            <w:lang w:val="mt-MT"/>
          </w:rPr>
          <w:delText xml:space="preserve"> </w:delText>
        </w:r>
      </w:del>
      <w:r w:rsidRPr="00B64B47">
        <w:rPr>
          <w:sz w:val="24"/>
          <w:szCs w:val="24"/>
          <w:lang w:val="mt-MT"/>
        </w:rPr>
        <w:t xml:space="preserve">Bhutan, il-Qatar, l-Emirati, </w:t>
      </w:r>
      <w:ins w:id="177" w:author="Angele" w:date="2015-10-30T11:43:00Z">
        <w:r w:rsidR="00D15079">
          <w:rPr>
            <w:sz w:val="24"/>
            <w:szCs w:val="24"/>
            <w:lang w:val="mt-MT"/>
          </w:rPr>
          <w:t>it-</w:t>
        </w:r>
      </w:ins>
      <w:r w:rsidRPr="00B64B47">
        <w:rPr>
          <w:sz w:val="24"/>
          <w:szCs w:val="24"/>
          <w:lang w:val="mt-MT"/>
        </w:rPr>
        <w:t xml:space="preserve">Tajwan, Singapore, Barbados u </w:t>
      </w:r>
      <w:ins w:id="178" w:author="Angele" w:date="2015-10-30T11:44:00Z">
        <w:r w:rsidR="00D15079">
          <w:rPr>
            <w:sz w:val="24"/>
            <w:szCs w:val="24"/>
            <w:lang w:val="mt-MT"/>
          </w:rPr>
          <w:t>l-</w:t>
        </w:r>
      </w:ins>
      <w:r w:rsidRPr="00B64B47">
        <w:rPr>
          <w:sz w:val="24"/>
          <w:szCs w:val="24"/>
          <w:lang w:val="mt-MT"/>
        </w:rPr>
        <w:t>Botwsana imma dan juri kemm, kif jgħid ir-rapport stess, din hi perċezzjo</w:t>
      </w:r>
      <w:del w:id="179" w:author="Angele" w:date="2015-10-30T11:44:00Z">
        <w:r w:rsidRPr="00B64B47" w:rsidDel="00D15079">
          <w:rPr>
            <w:sz w:val="24"/>
            <w:szCs w:val="24"/>
            <w:lang w:val="mt-MT"/>
          </w:rPr>
          <w:delText>­</w:delText>
        </w:r>
      </w:del>
      <w:r w:rsidRPr="00B64B47">
        <w:rPr>
          <w:sz w:val="24"/>
          <w:szCs w:val="24"/>
          <w:lang w:val="mt-MT"/>
        </w:rPr>
        <w:t xml:space="preserve">ni. U anke l-aktar wieħed </w:t>
      </w:r>
      <w:r w:rsidRPr="00B64B47">
        <w:rPr>
          <w:rFonts w:cs="Calibri"/>
          <w:sz w:val="24"/>
          <w:szCs w:val="24"/>
          <w:lang w:val="mt-MT"/>
        </w:rPr>
        <w:t></w:t>
      </w:r>
      <w:ins w:id="180" w:author="Angele" w:date="2015-10-30T11:44:00Z">
        <w:r w:rsidR="00D15079">
          <w:rPr>
            <w:rFonts w:cs="Calibri"/>
            <w:sz w:val="24"/>
            <w:szCs w:val="24"/>
            <w:lang w:val="mt-MT"/>
          </w:rPr>
          <w:t>'</w:t>
        </w:r>
      </w:ins>
      <w:r w:rsidRPr="00B64B47">
        <w:rPr>
          <w:sz w:val="24"/>
          <w:szCs w:val="24"/>
          <w:lang w:val="mt-MT"/>
        </w:rPr>
        <w:t>na</w:t>
      </w:r>
      <w:ins w:id="181" w:author="Angele" w:date="2015-11-25T22:36:00Z">
        <w:r w:rsidR="00713674">
          <w:rPr>
            <w:rFonts w:cs="Calibri"/>
            <w:sz w:val="24"/>
            <w:szCs w:val="24"/>
            <w:lang w:val="mt-MT"/>
          </w:rPr>
          <w:t>i</w:t>
        </w:r>
      </w:ins>
      <w:del w:id="182" w:author="Angele" w:date="2015-11-25T22:36:00Z">
        <w:r w:rsidRPr="00B64B47" w:rsidDel="00713674">
          <w:rPr>
            <w:rFonts w:cs="Calibri"/>
            <w:sz w:val="24"/>
            <w:szCs w:val="24"/>
            <w:lang w:val="mt-MT"/>
          </w:rPr>
          <w:delText>ï</w:delText>
        </w:r>
      </w:del>
      <w:r w:rsidRPr="00B64B47">
        <w:rPr>
          <w:sz w:val="24"/>
          <w:szCs w:val="24"/>
          <w:lang w:val="mt-MT"/>
        </w:rPr>
        <w:t>ve' jaf li per</w:t>
      </w:r>
      <w:r w:rsidRPr="00B64B47">
        <w:rPr>
          <w:rFonts w:cs="Calibri"/>
          <w:sz w:val="24"/>
          <w:szCs w:val="24"/>
          <w:lang w:val="mt-MT"/>
        </w:rPr>
        <w:t>ċ</w:t>
      </w:r>
      <w:r w:rsidRPr="00B64B47">
        <w:rPr>
          <w:sz w:val="24"/>
          <w:szCs w:val="24"/>
          <w:lang w:val="mt-MT"/>
        </w:rPr>
        <w:t>ezzjo</w:t>
      </w:r>
      <w:del w:id="183" w:author="Angele" w:date="2015-10-30T11:44:00Z">
        <w:r w:rsidRPr="00B64B47" w:rsidDel="00D15079">
          <w:rPr>
            <w:rFonts w:cs="Calibri"/>
            <w:sz w:val="24"/>
            <w:szCs w:val="24"/>
            <w:lang w:val="mt-MT"/>
          </w:rPr>
          <w:delText>­</w:delText>
        </w:r>
      </w:del>
      <w:r w:rsidRPr="00B64B47">
        <w:rPr>
          <w:sz w:val="24"/>
          <w:szCs w:val="24"/>
          <w:lang w:val="mt-MT"/>
        </w:rPr>
        <w:t xml:space="preserve">ni </w:t>
      </w:r>
      <w:r w:rsidRPr="00B64B47">
        <w:rPr>
          <w:rFonts w:cs="Calibri"/>
          <w:sz w:val="24"/>
          <w:szCs w:val="24"/>
          <w:lang w:val="mt-MT"/>
        </w:rPr>
        <w:t>ħ</w:t>
      </w:r>
      <w:r w:rsidRPr="00B64B47">
        <w:rPr>
          <w:sz w:val="24"/>
          <w:szCs w:val="24"/>
          <w:lang w:val="mt-MT"/>
        </w:rPr>
        <w:t>a</w:t>
      </w:r>
      <w:r w:rsidRPr="00B64B47">
        <w:rPr>
          <w:rFonts w:cs="Calibri"/>
          <w:sz w:val="24"/>
          <w:szCs w:val="24"/>
          <w:lang w:val="mt-MT"/>
        </w:rPr>
        <w:t>ġ</w:t>
      </w:r>
      <w:r w:rsidRPr="00B64B47">
        <w:rPr>
          <w:sz w:val="24"/>
          <w:szCs w:val="24"/>
          <w:lang w:val="mt-MT"/>
        </w:rPr>
        <w:t>a u r-realt</w:t>
      </w:r>
      <w:r w:rsidRPr="00B64B47">
        <w:rPr>
          <w:rFonts w:cs="Calibri"/>
          <w:sz w:val="24"/>
          <w:szCs w:val="24"/>
          <w:lang w:val="mt-MT"/>
        </w:rPr>
        <w:t>à</w:t>
      </w:r>
      <w:r w:rsidRPr="00B64B47">
        <w:rPr>
          <w:sz w:val="24"/>
          <w:szCs w:val="24"/>
          <w:lang w:val="mt-MT"/>
        </w:rPr>
        <w:t xml:space="preserve"> o</w:t>
      </w:r>
      <w:r w:rsidRPr="00B64B47">
        <w:rPr>
          <w:rFonts w:cs="Calibri"/>
          <w:sz w:val="24"/>
          <w:szCs w:val="24"/>
          <w:lang w:val="mt-MT"/>
        </w:rPr>
        <w:t>ħ</w:t>
      </w:r>
      <w:r w:rsidRPr="00B64B47">
        <w:rPr>
          <w:sz w:val="24"/>
          <w:szCs w:val="24"/>
          <w:lang w:val="mt-MT"/>
        </w:rPr>
        <w:t xml:space="preserve">ra. </w:t>
      </w:r>
    </w:p>
    <w:p w:rsidR="005E24C4" w:rsidRPr="00B64B47" w:rsidRDefault="005E24C4" w:rsidP="005E24C4">
      <w:pPr>
        <w:spacing w:line="480" w:lineRule="auto"/>
        <w:jc w:val="both"/>
        <w:rPr>
          <w:sz w:val="24"/>
          <w:szCs w:val="24"/>
          <w:lang w:val="mt-MT"/>
        </w:rPr>
      </w:pPr>
      <w:r w:rsidRPr="00B64B47">
        <w:rPr>
          <w:sz w:val="24"/>
          <w:szCs w:val="24"/>
          <w:lang w:val="mt-MT"/>
        </w:rPr>
        <w:t xml:space="preserve">U </w:t>
      </w:r>
      <w:ins w:id="184" w:author="Angele" w:date="2015-10-30T11:45:00Z">
        <w:r w:rsidR="00D15079">
          <w:rPr>
            <w:sz w:val="24"/>
            <w:szCs w:val="24"/>
            <w:lang w:val="mt-MT"/>
          </w:rPr>
          <w:t>a</w:t>
        </w:r>
      </w:ins>
      <w:del w:id="185" w:author="Angele" w:date="2015-10-30T11:45:00Z">
        <w:r w:rsidRPr="00B64B47" w:rsidDel="00D15079">
          <w:rPr>
            <w:sz w:val="24"/>
            <w:szCs w:val="24"/>
            <w:lang w:val="mt-MT"/>
          </w:rPr>
          <w:delText>à</w:delText>
        </w:r>
      </w:del>
      <w:r w:rsidRPr="00B64B47">
        <w:rPr>
          <w:sz w:val="24"/>
          <w:szCs w:val="24"/>
          <w:lang w:val="mt-MT"/>
        </w:rPr>
        <w:t xml:space="preserve"> propositu, la qegħdin nitkellmu fuq ir-real</w:t>
      </w:r>
      <w:del w:id="186" w:author="Angele" w:date="2015-10-30T11:45:00Z">
        <w:r w:rsidRPr="00B64B47" w:rsidDel="00D15079">
          <w:rPr>
            <w:sz w:val="24"/>
            <w:szCs w:val="24"/>
            <w:lang w:val="mt-MT"/>
          </w:rPr>
          <w:delText>­</w:delText>
        </w:r>
      </w:del>
      <w:r w:rsidRPr="00B64B47">
        <w:rPr>
          <w:sz w:val="24"/>
          <w:szCs w:val="24"/>
          <w:lang w:val="mt-MT"/>
        </w:rPr>
        <w:t>tà, naħseb li l-verità mhix li pajjiżna huwa korrott imma li l-Maltin jew huma onesti żżejjed jew inkella jħobbu jikxfu sormhom quddiem kul</w:t>
      </w:r>
      <w:del w:id="187" w:author="Angele" w:date="2015-10-30T11:45:00Z">
        <w:r w:rsidRPr="00B64B47" w:rsidDel="00D15079">
          <w:rPr>
            <w:sz w:val="24"/>
            <w:szCs w:val="24"/>
            <w:lang w:val="mt-MT"/>
          </w:rPr>
          <w:delText>­</w:delText>
        </w:r>
      </w:del>
      <w:r w:rsidRPr="00B64B47">
        <w:rPr>
          <w:sz w:val="24"/>
          <w:szCs w:val="24"/>
          <w:lang w:val="mt-MT"/>
        </w:rPr>
        <w:t>ħadd.</w:t>
      </w:r>
    </w:p>
    <w:p w:rsidR="005E24C4" w:rsidRPr="005E24C4" w:rsidRDefault="005E24C4" w:rsidP="005E24C4">
      <w:pPr>
        <w:spacing w:line="480" w:lineRule="auto"/>
        <w:jc w:val="both"/>
        <w:rPr>
          <w:lang w:val="mt-MT"/>
        </w:rPr>
      </w:pPr>
    </w:p>
    <w:p w:rsidR="00A35832" w:rsidRPr="00B64B47" w:rsidRDefault="00A35832" w:rsidP="00A35832">
      <w:pPr>
        <w:spacing w:line="480" w:lineRule="auto"/>
        <w:jc w:val="both"/>
        <w:rPr>
          <w:sz w:val="24"/>
          <w:szCs w:val="24"/>
          <w:lang w:val="mt-MT"/>
        </w:rPr>
      </w:pPr>
    </w:p>
    <w:sectPr w:rsidR="00A35832" w:rsidRPr="00B64B47" w:rsidSect="0004747D">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528A" w:rsidRDefault="00C3528A" w:rsidP="00485E10">
      <w:pPr>
        <w:spacing w:after="0" w:line="240" w:lineRule="auto"/>
      </w:pPr>
      <w:r>
        <w:separator/>
      </w:r>
    </w:p>
  </w:endnote>
  <w:endnote w:type="continuationSeparator" w:id="0">
    <w:p w:rsidR="00C3528A" w:rsidRDefault="00C3528A" w:rsidP="00485E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E10" w:rsidRPr="00485E10" w:rsidRDefault="00C81376" w:rsidP="00C81376">
    <w:pPr>
      <w:pStyle w:val="Footer"/>
      <w:tabs>
        <w:tab w:val="clear" w:pos="4680"/>
        <w:tab w:val="clear" w:pos="9360"/>
        <w:tab w:val="right" w:pos="9026"/>
      </w:tabs>
      <w:rPr>
        <w:lang w:val="mt-MT"/>
      </w:rPr>
    </w:pPr>
    <w:r>
      <w:rPr>
        <w:lang w:val="mt-MT"/>
      </w:rPr>
      <w:t>Angele Vella 76886(M)</w:t>
    </w:r>
    <w:r>
      <w:rPr>
        <w:lang w:val="mt-MT"/>
      </w:rPr>
      <w:tab/>
    </w:r>
    <w:r w:rsidR="008871E4">
      <w:rPr>
        <w:lang w:val="mt-MT"/>
      </w:rPr>
      <w:fldChar w:fldCharType="begin"/>
    </w:r>
    <w:r>
      <w:rPr>
        <w:lang w:val="mt-MT"/>
      </w:rPr>
      <w:instrText xml:space="preserve"> PAGE   \* MERGEFORMAT </w:instrText>
    </w:r>
    <w:r w:rsidR="008871E4">
      <w:rPr>
        <w:lang w:val="mt-MT"/>
      </w:rPr>
      <w:fldChar w:fldCharType="separate"/>
    </w:r>
    <w:r w:rsidR="00713674">
      <w:rPr>
        <w:noProof/>
        <w:lang w:val="mt-MT"/>
      </w:rPr>
      <w:t>11</w:t>
    </w:r>
    <w:r w:rsidR="008871E4">
      <w:rPr>
        <w:lang w:val="mt-MT"/>
      </w:rPr>
      <w:fldChar w:fldCharType="end"/>
    </w:r>
    <w:r w:rsidR="00485E10">
      <w:rPr>
        <w:lang w:val="mt-MT"/>
      </w:rPr>
      <w:tab/>
    </w:r>
    <w:r w:rsidR="00485E10">
      <w:rPr>
        <w:lang w:val="mt-MT"/>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528A" w:rsidRDefault="00C3528A" w:rsidP="00485E10">
      <w:pPr>
        <w:spacing w:after="0" w:line="240" w:lineRule="auto"/>
      </w:pPr>
      <w:r>
        <w:separator/>
      </w:r>
    </w:p>
  </w:footnote>
  <w:footnote w:type="continuationSeparator" w:id="0">
    <w:p w:rsidR="00C3528A" w:rsidRDefault="00C3528A" w:rsidP="00485E1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E10" w:rsidRDefault="00485E10">
    <w:pPr>
      <w:pStyle w:val="Header"/>
    </w:pPr>
    <w:r>
      <w:rPr>
        <w:lang w:val="mt-MT"/>
      </w:rPr>
      <w:t>MAL 1049</w:t>
    </w:r>
    <w:r w:rsidR="006F49C8">
      <w:rPr>
        <w:lang w:val="mt-MT"/>
      </w:rPr>
      <w:t xml:space="preserve"> -</w:t>
    </w:r>
    <w:r>
      <w:rPr>
        <w:lang w:val="mt-MT"/>
      </w:rPr>
      <w:t xml:space="preserve"> Proġett Prattiku fil-Qari tal-Provi</w:t>
    </w:r>
    <w:r>
      <w:rPr>
        <w:rFonts w:asciiTheme="minorHAnsi" w:hAnsiTheme="minorHAnsi"/>
        <w:lang w:val="mt-MT"/>
      </w:rPr>
      <w:t xml:space="preserve"> - Taqsima B</w:t>
    </w:r>
    <w:r w:rsidR="00F365E8">
      <w:rPr>
        <w:rFonts w:asciiTheme="minorHAnsi" w:hAnsiTheme="minorHAnsi"/>
        <w:lang w:val="mt-MT"/>
      </w:rPr>
      <w:t xml:space="preserve">: </w:t>
    </w:r>
    <w:r>
      <w:rPr>
        <w:rFonts w:asciiTheme="minorHAnsi" w:hAnsiTheme="minorHAnsi"/>
        <w:lang w:val="mt-MT"/>
      </w:rPr>
      <w:t>Il-Qari tal-Provi ta’ Test Elettroniku</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revisionView w:comments="0" w:formatting="0" w:inkAnnotations="0"/>
  <w:trackRevisions/>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35832"/>
    <w:rsid w:val="000061EA"/>
    <w:rsid w:val="0004747D"/>
    <w:rsid w:val="00071738"/>
    <w:rsid w:val="001B4FBB"/>
    <w:rsid w:val="001B60FC"/>
    <w:rsid w:val="00201685"/>
    <w:rsid w:val="00215FFF"/>
    <w:rsid w:val="002D37E7"/>
    <w:rsid w:val="002E4691"/>
    <w:rsid w:val="002E4AA8"/>
    <w:rsid w:val="00347E89"/>
    <w:rsid w:val="003657DA"/>
    <w:rsid w:val="003C61D2"/>
    <w:rsid w:val="00426C7E"/>
    <w:rsid w:val="004272F5"/>
    <w:rsid w:val="00472BE7"/>
    <w:rsid w:val="00485E10"/>
    <w:rsid w:val="004A3EC9"/>
    <w:rsid w:val="004A5869"/>
    <w:rsid w:val="005C1FDA"/>
    <w:rsid w:val="005E24C4"/>
    <w:rsid w:val="006079E2"/>
    <w:rsid w:val="0061200D"/>
    <w:rsid w:val="00675492"/>
    <w:rsid w:val="00675769"/>
    <w:rsid w:val="006F49C8"/>
    <w:rsid w:val="00713674"/>
    <w:rsid w:val="00750C73"/>
    <w:rsid w:val="008871E4"/>
    <w:rsid w:val="00907CA1"/>
    <w:rsid w:val="00927C37"/>
    <w:rsid w:val="009C674B"/>
    <w:rsid w:val="009E38DD"/>
    <w:rsid w:val="009F0E32"/>
    <w:rsid w:val="00A32A97"/>
    <w:rsid w:val="00A35832"/>
    <w:rsid w:val="00AD086B"/>
    <w:rsid w:val="00B82CC3"/>
    <w:rsid w:val="00BA0E06"/>
    <w:rsid w:val="00BD3AD3"/>
    <w:rsid w:val="00C13E49"/>
    <w:rsid w:val="00C3528A"/>
    <w:rsid w:val="00C631AD"/>
    <w:rsid w:val="00C81376"/>
    <w:rsid w:val="00C851C6"/>
    <w:rsid w:val="00CA418E"/>
    <w:rsid w:val="00D15079"/>
    <w:rsid w:val="00E11A4C"/>
    <w:rsid w:val="00E325B6"/>
    <w:rsid w:val="00E6040A"/>
    <w:rsid w:val="00E63A28"/>
    <w:rsid w:val="00EA310D"/>
    <w:rsid w:val="00EC6EC0"/>
    <w:rsid w:val="00F365E8"/>
    <w:rsid w:val="00FA2D66"/>
    <w:rsid w:val="00FE1CF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832"/>
    <w:pPr>
      <w:spacing w:after="200"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1A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A4C"/>
    <w:rPr>
      <w:rFonts w:ascii="Tahoma" w:hAnsi="Tahoma" w:cs="Tahoma"/>
      <w:sz w:val="16"/>
      <w:szCs w:val="16"/>
      <w:lang w:val="en-GB"/>
    </w:rPr>
  </w:style>
  <w:style w:type="paragraph" w:styleId="Revision">
    <w:name w:val="Revision"/>
    <w:hidden/>
    <w:uiPriority w:val="99"/>
    <w:semiHidden/>
    <w:rsid w:val="004A3EC9"/>
    <w:rPr>
      <w:sz w:val="22"/>
      <w:szCs w:val="22"/>
      <w:lang w:val="en-GB"/>
    </w:rPr>
  </w:style>
  <w:style w:type="paragraph" w:styleId="Header">
    <w:name w:val="header"/>
    <w:basedOn w:val="Normal"/>
    <w:link w:val="HeaderChar"/>
    <w:uiPriority w:val="99"/>
    <w:unhideWhenUsed/>
    <w:rsid w:val="00485E10"/>
    <w:pPr>
      <w:tabs>
        <w:tab w:val="center" w:pos="4680"/>
        <w:tab w:val="right" w:pos="9360"/>
      </w:tabs>
    </w:pPr>
  </w:style>
  <w:style w:type="character" w:customStyle="1" w:styleId="HeaderChar">
    <w:name w:val="Header Char"/>
    <w:basedOn w:val="DefaultParagraphFont"/>
    <w:link w:val="Header"/>
    <w:uiPriority w:val="99"/>
    <w:rsid w:val="00485E10"/>
    <w:rPr>
      <w:sz w:val="22"/>
      <w:szCs w:val="22"/>
      <w:lang w:val="en-GB"/>
    </w:rPr>
  </w:style>
  <w:style w:type="paragraph" w:styleId="Footer">
    <w:name w:val="footer"/>
    <w:basedOn w:val="Normal"/>
    <w:link w:val="FooterChar"/>
    <w:uiPriority w:val="99"/>
    <w:unhideWhenUsed/>
    <w:rsid w:val="00485E10"/>
    <w:pPr>
      <w:tabs>
        <w:tab w:val="center" w:pos="4680"/>
        <w:tab w:val="right" w:pos="9360"/>
      </w:tabs>
    </w:pPr>
  </w:style>
  <w:style w:type="character" w:customStyle="1" w:styleId="FooterChar">
    <w:name w:val="Footer Char"/>
    <w:basedOn w:val="DefaultParagraphFont"/>
    <w:link w:val="Footer"/>
    <w:uiPriority w:val="99"/>
    <w:rsid w:val="00485E10"/>
    <w:rPr>
      <w:sz w:val="22"/>
      <w:szCs w:val="22"/>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11</Pages>
  <Words>2630</Words>
  <Characters>14995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Angele</cp:lastModifiedBy>
  <cp:revision>19</cp:revision>
  <cp:lastPrinted>2015-11-25T21:38:00Z</cp:lastPrinted>
  <dcterms:created xsi:type="dcterms:W3CDTF">2015-10-30T10:45:00Z</dcterms:created>
  <dcterms:modified xsi:type="dcterms:W3CDTF">2015-11-25T21:38:00Z</dcterms:modified>
</cp:coreProperties>
</file>