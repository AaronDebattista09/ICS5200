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7C2C35" w:rsidP="00E363E6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Tahoma" w:hAnsi="Tahoma" w:cs="Tahoma"/>
          <w:b w:val="0"/>
          <w:bCs w:val="0"/>
          <w:color w:val="000000"/>
          <w:kern w:val="0"/>
          <w:sz w:val="24"/>
          <w:szCs w:val="24"/>
          <w:lang w:val="mt-MT"/>
        </w:rPr>
      </w:pPr>
      <w:r w:rsidRPr="00E363E6">
        <w:rPr>
          <w:rFonts w:ascii="Tahoma" w:hAnsi="Tahoma" w:cs="Tahoma"/>
          <w:b w:val="0"/>
          <w:bCs w:val="0"/>
          <w:color w:val="000000"/>
          <w:kern w:val="0"/>
          <w:sz w:val="24"/>
          <w:szCs w:val="24"/>
          <w:lang w:val="mt-MT"/>
        </w:rPr>
        <w:t>Il-Gaudos f’nofs kontroversja</w:t>
      </w:r>
      <w:ins w:id="0" w:author="Natalie" w:date="2015-07-17T15:04:00Z">
        <w:r>
          <w:rPr>
            <w:rFonts w:ascii="Tahoma" w:hAnsi="Tahoma" w:cs="Tahoma"/>
            <w:b w:val="0"/>
            <w:bCs w:val="0"/>
            <w:color w:val="000000"/>
            <w:kern w:val="0"/>
            <w:sz w:val="24"/>
            <w:szCs w:val="24"/>
            <w:lang w:val="mt-MT"/>
          </w:rPr>
          <w:t>.</w:t>
        </w:r>
      </w:ins>
    </w:p>
    <w:p w:rsidR="007C2C35" w:rsidRPr="00E363E6" w:rsidP="00E363E6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Tahoma" w:hAnsi="Tahoma" w:cs="Tahoma"/>
          <w:b w:val="0"/>
          <w:bCs w:val="0"/>
          <w:color w:val="000000"/>
          <w:kern w:val="0"/>
          <w:sz w:val="24"/>
          <w:szCs w:val="24"/>
          <w:lang w:val="mt-MT"/>
        </w:rPr>
      </w:pPr>
    </w:p>
    <w:p w:rsidR="007C2C35" w:rsidP="00E363E6">
      <w:pPr>
        <w:shd w:val="clear" w:color="auto" w:fill="FFFFFF"/>
        <w:spacing w:after="0" w:line="360" w:lineRule="auto"/>
        <w:jc w:val="both"/>
        <w:textAlignment w:val="baseline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Tqum polemika dwar vapur tal-Gozo Channel li nofs triq lejn Għawdex reġa</w:t>
      </w:r>
      <w:ins w:id="1" w:author="Natalie" w:date="2015-07-17T15:05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lura lejn iċ-Ċirkewwa.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textAlignment w:val="baseline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P="00C31611">
      <w:pPr>
        <w:shd w:val="clear" w:color="auto" w:fill="FFFFFF"/>
        <w:spacing w:after="0" w:line="360" w:lineRule="auto"/>
        <w:jc w:val="both"/>
        <w:textAlignment w:val="baseline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Il-kumpanija Gozo Channel ammettiet li kien </w:t>
      </w:r>
      <w:ins w:id="2" w:author="Natalie" w:date="2015-07-17T15:05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ż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ball tagħha li l-vapur MV Gaudos ħalla n-nies l-art fiċ-Ċirkewwa.  Il-Partit Nazz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jonalista ta</w:t>
      </w:r>
      <w:del w:id="3" w:author="Natalie" w:date="2015-07-17T15:05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ver</w:t>
      </w:r>
      <w:ins w:id="4" w:author="Natalie" w:date="2015-07-17T15:05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ż</w:t>
        </w:r>
      </w:ins>
      <w:del w:id="5" w:author="Natalie" w:date="2015-07-17T15:05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joni differenti minn tal-kumpanija u qal li dan kien ka</w:t>
      </w:r>
      <w:ins w:id="6" w:author="Natalie" w:date="2015-07-17T15:06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ż</w:t>
        </w:r>
      </w:ins>
      <w:del w:id="7" w:author="Natalie" w:date="2015-07-17T15:06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ta’ abbu</w:t>
      </w:r>
      <w:ins w:id="8" w:author="Natalie" w:date="2015-07-17T15:06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ż</w:t>
        </w:r>
      </w:ins>
      <w:del w:id="9" w:author="Natalie" w:date="2015-07-17T15:06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ta’ poter mill-Ministru għal Għawdex li min-naħa tieg</w:t>
      </w:r>
      <w:ins w:id="10" w:author="Natalie" w:date="2015-07-17T15:06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ħh</w:t>
        </w:r>
      </w:ins>
      <w:del w:id="11" w:author="Natalie" w:date="2015-07-17T15:06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hħ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u ċa</w:t>
      </w:r>
      <w:ins w:id="12" w:author="Natalie" w:date="2015-07-17T15:06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ħ</w:t>
        </w:r>
      </w:ins>
      <w:del w:id="13" w:author="Natalie" w:date="2015-07-17T15:06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ad li talab li vapur jerġa</w:t>
      </w:r>
      <w:ins w:id="14" w:author="Natalie" w:date="2015-07-17T15:06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lura.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textAlignment w:val="baseline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P="00852EBE">
      <w:pPr>
        <w:shd w:val="clear" w:color="auto" w:fill="FFFFFF"/>
        <w:spacing w:after="0" w:line="360" w:lineRule="auto"/>
        <w:jc w:val="both"/>
        <w:textAlignment w:val="baseline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Tard il-Ħadd filgħaxija, il-vapur MV Gaudos kien qabad triqtu miċ-Ċirk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ewwa lejn il-Port tal-</w:t>
      </w:r>
      <w:r w:rsidR="00AC46E4">
        <w:rPr>
          <w:rFonts w:ascii="Tahoma" w:hAnsi="Tahoma" w:cs="Tahoma"/>
          <w:color w:val="000000"/>
          <w:sz w:val="24"/>
          <w:szCs w:val="24"/>
          <w:lang w:val="mt-MT"/>
        </w:rPr>
        <w:t>Im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ġarr fejn kien se jorbot għal-lejl.  Fi stqarrija, il-Gozo Channel qalet li f’ka</w:t>
      </w:r>
      <w:ins w:id="15" w:author="Natalie" w:date="2015-07-17T15:0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ż</w:t>
        </w:r>
      </w:ins>
      <w:del w:id="16" w:author="Natalie" w:date="2015-07-17T15:07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 bħal dawn il-</w:t>
      </w:r>
      <w:r w:rsidRPr="00852EBE">
        <w:rPr>
          <w:rFonts w:ascii="Tahoma" w:hAnsi="Tahoma" w:cs="Tahoma"/>
          <w:i/>
          <w:iCs/>
          <w:color w:val="000000"/>
          <w:sz w:val="24"/>
          <w:szCs w:val="24"/>
          <w:lang w:val="mt-MT"/>
          <w:rPrChange w:id="17" w:author="Natalie" w:date="2015-10-10T19:22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policy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tal-kumpanija hi li meta </w:t>
      </w:r>
      <w:del w:id="18" w:author="Natalie" w:date="2015-07-17T15:08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 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jkun hemm passiġġieri u vetturi jistennew fuq il-moll dawn jitgħabbew u jittieħdu t-</w:t>
      </w:r>
      <w:r w:rsidRPr="00852EBE">
        <w:rPr>
          <w:rFonts w:ascii="Tahoma" w:hAnsi="Tahoma" w:cs="Tahoma"/>
          <w:i/>
          <w:iCs/>
          <w:color w:val="000000"/>
          <w:sz w:val="24"/>
          <w:szCs w:val="24"/>
          <w:lang w:val="mt-MT"/>
          <w:rPrChange w:id="19" w:author="Natalie" w:date="2015-10-10T19:22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terminal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tal-Imġar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r, anke jekk il-vapur ikun fuq l-</w:t>
      </w:r>
      <w:ins w:id="20" w:author="Natalie" w:date="2015-07-17T15:09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a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ħħ</w:t>
      </w:r>
      <w:del w:id="21" w:author="Natalie" w:date="2015-07-17T15:09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ar vjaġġ qabel jieqaf għal-lejl.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textAlignment w:val="baseline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P="00C31611">
      <w:pPr>
        <w:shd w:val="clear" w:color="auto" w:fill="FFFFFF"/>
        <w:spacing w:after="0" w:line="360" w:lineRule="auto"/>
        <w:jc w:val="both"/>
        <w:textAlignment w:val="baseline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Il-kumpanija qalet li f’dan il-ka</w:t>
      </w:r>
      <w:ins w:id="22" w:author="Natalie" w:date="2015-07-17T15:09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ż</w:t>
        </w:r>
      </w:ins>
      <w:del w:id="23" w:author="Natalie" w:date="2015-07-17T15:09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ma ġiex verifikat jekk hemm passiġġieri u vetturi jistennew u l-vapur MV Gaudos minnufih beda l-vjaġġ lejn l-Imġarr wara li ħatt fiċ-Ċ</w:t>
      </w:r>
      <w:ins w:id="24" w:author="Natalie" w:date="2015-07-17T15:09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rkewwa.  B’konsegwenza t’hekk għadd ta’ passiġġieri u vetturi tħallew l-art.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textAlignment w:val="baseline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P="00C31611">
      <w:pPr>
        <w:shd w:val="clear" w:color="auto" w:fill="FFFFFF"/>
        <w:spacing w:after="0" w:line="360" w:lineRule="auto"/>
        <w:jc w:val="both"/>
        <w:textAlignment w:val="baseline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Il-</w:t>
      </w:r>
      <w:del w:id="25" w:author="Natalie" w:date="2015-11-22T13:48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p</w:delText>
        </w:r>
      </w:del>
      <w:ins w:id="26" w:author="Natalie" w:date="2015-11-22T13:48:00Z">
        <w:r w:rsidR="00AC46E4">
          <w:rPr>
            <w:rFonts w:ascii="Tahoma" w:hAnsi="Tahoma" w:cs="Tahoma"/>
            <w:color w:val="000000"/>
            <w:sz w:val="24"/>
            <w:szCs w:val="24"/>
            <w:lang w:val="mt-MT"/>
          </w:rPr>
          <w:t>P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artit </w:t>
      </w:r>
      <w:del w:id="27" w:author="Natalie" w:date="2015-11-22T13:48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n</w:delText>
        </w:r>
      </w:del>
      <w:ins w:id="28" w:author="Natalie" w:date="2015-11-22T13:48:00Z">
        <w:r w:rsidR="00AC46E4">
          <w:rPr>
            <w:rFonts w:ascii="Tahoma" w:hAnsi="Tahoma" w:cs="Tahoma"/>
            <w:color w:val="000000"/>
            <w:sz w:val="24"/>
            <w:szCs w:val="24"/>
            <w:lang w:val="mt-MT"/>
          </w:rPr>
          <w:t>N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azzjonalista permezz tal-kelliema tiegħu għal Għawdex allega fi stqarrija li l-Min</w:t>
      </w:r>
      <w:ins w:id="29" w:author="Natalie" w:date="2015-07-17T15:10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s</w:t>
      </w:r>
      <w:del w:id="30" w:author="Natalie" w:date="2015-07-17T15:10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tru għal Għawdex għamel xenata fiċ-Ċirkewwa u sejja</w:t>
      </w:r>
      <w:ins w:id="31" w:author="Natalie" w:date="2015-07-17T15:10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ħ</w:t>
        </w:r>
      </w:ins>
      <w:del w:id="32" w:author="Natalie" w:date="2015-07-17T15:10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lura l-vapur Gaudos. Il-</w:t>
      </w:r>
      <w:ins w:id="33" w:author="Natalie" w:date="2015-10-10T19:23:00Z">
        <w:r w:rsidR="00852EBE">
          <w:rPr>
            <w:rFonts w:ascii="Tahoma" w:hAnsi="Tahoma" w:cs="Tahoma"/>
            <w:color w:val="000000"/>
            <w:sz w:val="24"/>
            <w:szCs w:val="24"/>
            <w:lang w:val="mt-MT"/>
          </w:rPr>
          <w:t>P</w:t>
        </w:r>
      </w:ins>
      <w:del w:id="34" w:author="Natalie" w:date="2015-10-10T19:23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artit </w:t>
      </w:r>
      <w:del w:id="35" w:author="Natalie" w:date="2015-10-10T19:23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n</w:delText>
        </w:r>
      </w:del>
      <w:ins w:id="36" w:author="Natalie" w:date="2015-10-10T19:23:00Z">
        <w:r w:rsidR="00852EBE">
          <w:rPr>
            <w:rFonts w:ascii="Tahoma" w:hAnsi="Tahoma" w:cs="Tahoma"/>
            <w:color w:val="000000"/>
            <w:sz w:val="24"/>
            <w:szCs w:val="24"/>
            <w:lang w:val="mt-MT"/>
          </w:rPr>
          <w:t>N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azzjon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alista qal li </w:t>
      </w:r>
      <w:del w:id="37" w:author="Natalie" w:date="2015-07-17T15:10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l-Min</w:t>
      </w:r>
      <w:ins w:id="38" w:author="Natalie" w:date="2015-07-17T15:10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s</w:t>
      </w:r>
      <w:del w:id="39" w:author="Natalie" w:date="2015-07-17T15:10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tru Refalo aġixxa b’mod skorrett u sejjaħ dan bħal abbu</w:t>
      </w:r>
      <w:ins w:id="40" w:author="Natalie" w:date="2015-07-17T15:10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ż</w:t>
        </w:r>
      </w:ins>
      <w:del w:id="41" w:author="Natalie" w:date="2015-07-17T15:10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u issa qed jitfa</w:t>
      </w:r>
      <w:ins w:id="42" w:author="Natalie" w:date="2015-07-17T15:10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l-ħtija fuq ħaddieħor. </w:t>
      </w:r>
      <w:del w:id="43" w:author="Natalie" w:date="2015-07-17T15:11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 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Il-Ministru Refalo ċaħad li sejjaħ lura l-vapur.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textAlignment w:val="baseline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P="00AA2AC6">
      <w:pPr>
        <w:shd w:val="clear" w:color="auto" w:fill="FFFFFF"/>
        <w:spacing w:after="0" w:line="360" w:lineRule="auto"/>
        <w:jc w:val="both"/>
        <w:textAlignment w:val="baseline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Il-Gozo Channel fl-istqarrija tagħha qalet li l-</w:t>
      </w:r>
      <w:r w:rsidRPr="00852EBE">
        <w:rPr>
          <w:rFonts w:ascii="Tahoma" w:hAnsi="Tahoma" w:cs="Tahoma"/>
          <w:i/>
          <w:iCs/>
          <w:color w:val="000000"/>
          <w:sz w:val="24"/>
          <w:szCs w:val="24"/>
          <w:lang w:val="mt-MT"/>
          <w:rPrChange w:id="44" w:author="Natalie" w:date="2015-10-10T19:23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manager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tal-ġurnata rċieva telefona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ta mi</w:t>
      </w:r>
      <w:ins w:id="45" w:author="Natalie" w:date="2015-07-17T15:11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l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l-Ministru ta’ Għawdex, li </w:t>
      </w:r>
      <w:del w:id="46" w:author="Natalie" w:date="2015-07-17T15:12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lmenta li l-vapur ħalla n-nies l-art</w:t>
      </w:r>
      <w:ins w:id="47" w:author="Natalie" w:date="2015-07-17T15:1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.</w:t>
        </w:r>
      </w:ins>
      <w:del w:id="48" w:author="Natalie" w:date="2015-07-17T15:12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/ 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 Fl-istqarrija l-kumpanija </w:t>
      </w:r>
      <w:del w:id="49" w:author="Natalie" w:date="2015-11-22T13:49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kkonfermat </w:t>
      </w:r>
      <w:del w:id="50" w:author="Natalie" w:date="2015-07-17T15:12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 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li l-Ministru ta’ Għawdex fl-ebda ħin ma ordna jew talab li l-vapur jirritorna ċ-Ċirkewwa biex jgħabbi lilu u l-passiġġieri l-oħra.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textAlignment w:val="baseline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P="00852EBE">
      <w:pPr>
        <w:shd w:val="clear" w:color="auto" w:fill="FFFFFF"/>
        <w:spacing w:after="0" w:line="360" w:lineRule="auto"/>
        <w:jc w:val="both"/>
        <w:textAlignment w:val="baseline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Il-kumpani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ja qalet li l-</w:t>
      </w:r>
      <w:del w:id="51" w:author="Natalie" w:date="2015-10-10T19:26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M</w:delText>
        </w:r>
      </w:del>
      <w:ins w:id="52" w:author="Natalie" w:date="2015-10-10T19:26:00Z">
        <w:r w:rsidRPr="00852EBE" w:rsidR="00852EBE">
          <w:rPr>
            <w:rFonts w:ascii="Tahoma" w:hAnsi="Tahoma" w:cs="Tahoma"/>
            <w:i/>
            <w:iCs/>
            <w:color w:val="000000"/>
            <w:sz w:val="24"/>
            <w:szCs w:val="24"/>
            <w:lang w:val="mt-MT"/>
            <w:rPrChange w:id="53" w:author="Natalie" w:date="2015-10-10T19:26:00Z">
              <w:rPr>
                <w:rFonts w:ascii="Tahoma" w:hAnsi="Tahoma" w:cs="Tahoma"/>
                <w:color w:val="000000"/>
                <w:sz w:val="24"/>
                <w:szCs w:val="24"/>
                <w:lang w:val="mt-MT"/>
              </w:rPr>
            </w:rPrChange>
          </w:rPr>
          <w:t>m</w:t>
        </w:r>
      </w:ins>
      <w:r w:rsidRPr="00852EBE">
        <w:rPr>
          <w:rFonts w:ascii="Tahoma" w:hAnsi="Tahoma" w:cs="Tahoma"/>
          <w:i/>
          <w:iCs/>
          <w:color w:val="000000"/>
          <w:sz w:val="24"/>
          <w:szCs w:val="24"/>
          <w:lang w:val="mt-MT"/>
          <w:rPrChange w:id="54" w:author="Natalie" w:date="2015-10-10T19:26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anager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iddeċieda li l-Gozo Channel </w:t>
      </w:r>
      <w:ins w:id="55" w:author="Natalie" w:date="2015-11-22T13:49:00Z">
        <w:r w:rsidR="00AA2AC6">
          <w:rPr>
            <w:rFonts w:ascii="Tahoma" w:hAnsi="Tahoma" w:cs="Tahoma"/>
            <w:color w:val="000000"/>
            <w:sz w:val="24"/>
            <w:szCs w:val="24"/>
            <w:lang w:val="mt-MT"/>
          </w:rPr>
          <w:t>ż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baljat u ordna lil</w:t>
      </w:r>
      <w:ins w:id="56" w:author="Natalie" w:date="2015-07-17T15:13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l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-kaptan tal-vapur jirritorna ċ-Ċirkewwa biex jgħabbi lill-passiggieri u l-karozzi li kien hemm jistennew fit-</w:t>
      </w:r>
      <w:r w:rsidRPr="00852EBE">
        <w:rPr>
          <w:rFonts w:ascii="Tahoma" w:hAnsi="Tahoma" w:cs="Tahoma"/>
          <w:i/>
          <w:iCs/>
          <w:color w:val="000000"/>
          <w:sz w:val="24"/>
          <w:szCs w:val="24"/>
          <w:lang w:val="mt-MT"/>
          <w:rPrChange w:id="57" w:author="Natalie" w:date="2015-10-10T19:26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terminal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.  Il-Gozo Channel sku</w:t>
      </w:r>
      <w:ins w:id="58" w:author="Natalie" w:date="2015-07-17T15:14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ż</w:t>
        </w:r>
      </w:ins>
      <w:del w:id="59" w:author="Natalie" w:date="2015-07-17T15:14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at ruħha għal dan l-inċident u qalet li se tibqa’ tagħmel dak kollu possibbli biex tagħti l-aħjar servizz lill-passiġġieri.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textAlignment w:val="baseline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852EBE">
      <w:pPr>
        <w:shd w:val="clear" w:color="auto" w:fill="FFFFFF"/>
        <w:spacing w:after="0" w:line="360" w:lineRule="auto"/>
        <w:jc w:val="both"/>
        <w:textAlignment w:val="baseline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Sadanit</w:t>
      </w:r>
      <w:ins w:id="60" w:author="Natalie" w:date="2015-07-17T15:24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t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ant fil-parlament il-</w:t>
      </w:r>
      <w:del w:id="61" w:author="Natalie" w:date="2015-10-10T19:27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m</w:delText>
        </w:r>
      </w:del>
      <w:ins w:id="62" w:author="Natalie" w:date="2015-10-10T19:27:00Z">
        <w:r w:rsidR="00852EBE">
          <w:rPr>
            <w:rFonts w:ascii="Tahoma" w:hAnsi="Tahoma" w:cs="Tahoma"/>
            <w:color w:val="000000"/>
            <w:sz w:val="24"/>
            <w:szCs w:val="24"/>
            <w:lang w:val="mt-MT"/>
          </w:rPr>
          <w:t>M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inistru g</w:t>
      </w:r>
      <w:ins w:id="63" w:author="Natalie" w:date="2015-07-17T15:24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ħ</w:t>
        </w:r>
      </w:ins>
      <w:del w:id="64" w:author="Natalie" w:date="2015-07-17T15:24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al </w:t>
      </w:r>
      <w:ins w:id="65" w:author="Natalie" w:date="2015-07-17T15:24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Għ</w:t>
        </w:r>
      </w:ins>
      <w:del w:id="66" w:author="Natalie" w:date="2015-07-17T15:24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gh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awdex Anton Refalo qieg</w:t>
      </w:r>
      <w:ins w:id="67" w:author="Natalie" w:date="2015-07-17T15:24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ħ</w:t>
        </w:r>
      </w:ins>
      <w:del w:id="68" w:author="Natalie" w:date="2015-07-17T15:24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ed fuq il-mejda tal-kamra </w:t>
      </w:r>
      <w:del w:id="69" w:author="Natalie" w:date="2015-07-17T15:25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z</w:delText>
        </w:r>
      </w:del>
      <w:ins w:id="70" w:author="Natalie" w:date="2015-07-17T15:25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ż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ew</w:t>
      </w:r>
      <w:ins w:id="71" w:author="Natalie" w:date="2015-07-17T15:25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ġ</w:t>
        </w:r>
      </w:ins>
      <w:del w:id="72" w:author="Natalie" w:date="2015-07-17T15:25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affidavit minn persuni li kienu qed jistennew il-vapur li fl-ebda </w:t>
      </w:r>
      <w:del w:id="73" w:author="Natalie" w:date="2015-07-17T15:25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h</w:delText>
        </w:r>
      </w:del>
      <w:ins w:id="74" w:author="Natalie" w:date="2015-07-17T15:25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ħ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in il-</w:t>
      </w:r>
      <w:del w:id="75" w:author="Natalie" w:date="2015-11-22T13:50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m</w:delText>
        </w:r>
      </w:del>
      <w:ins w:id="76" w:author="Natalie" w:date="2015-11-22T13:50:00Z">
        <w:r w:rsidR="00AA2AC6">
          <w:rPr>
            <w:rFonts w:ascii="Tahoma" w:hAnsi="Tahoma" w:cs="Tahoma"/>
            <w:color w:val="000000"/>
            <w:sz w:val="24"/>
            <w:szCs w:val="24"/>
            <w:lang w:val="mt-MT"/>
          </w:rPr>
          <w:t>M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inistru ma ordna li l-vapur jer</w:t>
      </w:r>
      <w:ins w:id="77" w:author="Natalie" w:date="2015-07-17T15:26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ġ</w:t>
        </w:r>
      </w:ins>
      <w:del w:id="78" w:author="Natalie" w:date="2015-07-17T15:26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</w:t>
      </w:r>
      <w:ins w:id="79" w:author="Natalie" w:date="2015-07-17T15:26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lura.</w:t>
      </w:r>
    </w:p>
    <w:p w:rsidR="007C2C35" w:rsidRPr="00E363E6" w:rsidP="00E363E6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>Ebda żblokk fit-tilwima bejn l-HSBC u l-MUBE – għada l-ħaddiema jerġgħu ma jidħlux xogħol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Il-ħaddiema tal-HSBC iddeċidew li jissuktaw bl-azzjoni ta’ strajk għalkemm għaddejjin sforzi ta’ medjazzjoni biex tinstab soluzzjoni għat-tilwima bejn l-MUBE u l-HSBC dwar it-tiġdid tal-ftehim kollettiv. Sadanittant għat-tieni jum, l-HSBC ta servizz limitat min</w:t>
      </w:r>
      <w:ins w:id="80" w:author="Natalie" w:date="2015-07-17T15:31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n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uħud mi</w:t>
      </w:r>
      <w:ins w:id="81" w:author="Natalie" w:date="2015-07-17T15:31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l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l-fergħat tiegħu.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Maġġoranza assoluta tal-ħaddiema tal-HSBC membri tal-</w:t>
      </w:r>
      <w:del w:id="82" w:author="Natalie" w:date="2015-07-17T15:32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u</w:delText>
        </w:r>
      </w:del>
      <w:ins w:id="83" w:author="Natalie" w:date="2015-07-17T15:3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U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nion tal-</w:t>
      </w:r>
      <w:del w:id="84" w:author="Natalie" w:date="2015-07-17T15:32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ins w:id="85" w:author="Natalie" w:date="2015-07-17T15:3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mpjegati tal-</w:t>
      </w:r>
      <w:del w:id="86" w:author="Natalie" w:date="2015-07-17T15:32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b</w:delText>
        </w:r>
      </w:del>
      <w:ins w:id="87" w:author="Natalie" w:date="2015-07-17T15:3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B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anek, l-MUBE, ivvuttaw favur li jkomplu bid-direttivi u l-Erbgħa ma jidħlux għax-xogħol. Il-President tal-MUBE, William Portelli qal li disgħin fil-mija tal-ħaddiema segwew id-direttivi tal-</w:t>
      </w:r>
      <w:del w:id="88" w:author="Natalie" w:date="2015-10-10T13:30:00Z">
        <w:r w:rsidRPr="00AA2AC6">
          <w:rPr>
            <w:rFonts w:ascii="Tahoma" w:hAnsi="Tahoma" w:cs="Tahoma"/>
            <w:i/>
            <w:iCs/>
            <w:color w:val="000000"/>
            <w:sz w:val="24"/>
            <w:szCs w:val="24"/>
            <w:lang w:val="mt-MT"/>
            <w:rPrChange w:id="89" w:author="Natalie" w:date="2015-11-22T13:50:00Z">
              <w:rPr>
                <w:rFonts w:ascii="Tahoma" w:hAnsi="Tahoma" w:cs="Tahoma"/>
                <w:color w:val="000000"/>
                <w:sz w:val="24"/>
                <w:szCs w:val="24"/>
                <w:lang w:val="mt-MT"/>
              </w:rPr>
            </w:rPrChange>
          </w:rPr>
          <w:delText>u</w:delText>
        </w:r>
      </w:del>
      <w:ins w:id="90" w:author="Natalie" w:date="2015-10-10T13:31:00Z">
        <w:r w:rsidRPr="00AA2AC6" w:rsidR="00FD399D">
          <w:rPr>
            <w:rFonts w:ascii="Tahoma" w:hAnsi="Tahoma" w:cs="Tahoma"/>
            <w:i/>
            <w:iCs/>
            <w:color w:val="000000"/>
            <w:sz w:val="24"/>
            <w:szCs w:val="24"/>
            <w:lang w:val="mt-MT"/>
            <w:rPrChange w:id="91" w:author="Natalie" w:date="2015-11-22T13:50:00Z">
              <w:rPr>
                <w:rFonts w:ascii="Tahoma" w:hAnsi="Tahoma" w:cs="Tahoma"/>
                <w:color w:val="000000"/>
                <w:sz w:val="24"/>
                <w:szCs w:val="24"/>
                <w:lang w:val="mt-MT"/>
              </w:rPr>
            </w:rPrChange>
          </w:rPr>
          <w:t>U</w:t>
        </w:r>
      </w:ins>
      <w:r w:rsidRPr="00AA2AC6">
        <w:rPr>
          <w:rFonts w:ascii="Tahoma" w:hAnsi="Tahoma" w:cs="Tahoma"/>
          <w:i/>
          <w:iCs/>
          <w:color w:val="000000"/>
          <w:sz w:val="24"/>
          <w:szCs w:val="24"/>
          <w:lang w:val="mt-MT"/>
          <w:rPrChange w:id="92" w:author="Natalie" w:date="2015-11-22T13:50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nion</w:t>
      </w:r>
      <w:r w:rsidRPr="009B6C2B">
        <w:rPr>
          <w:rFonts w:ascii="Tahoma" w:hAnsi="Tahoma" w:cs="Tahoma"/>
          <w:color w:val="000000"/>
          <w:sz w:val="24"/>
          <w:szCs w:val="24"/>
          <w:lang w:val="mt-MT"/>
        </w:rPr>
        <w:t xml:space="preserve"> u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għat-tieni jum ma daħlux għax-xogħol.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33212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Mil</w:t>
      </w:r>
      <w:ins w:id="93" w:author="Natalie" w:date="2015-07-17T15:34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l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-banda l-oħra, kelliem għall-HSBC qal li t-</w:t>
      </w:r>
      <w:r w:rsidRPr="00FD399D">
        <w:rPr>
          <w:rFonts w:ascii="Tahoma" w:hAnsi="Tahoma" w:cs="Tahoma"/>
          <w:color w:val="000000"/>
          <w:sz w:val="24"/>
          <w:szCs w:val="24"/>
          <w:lang w:val="mt-MT"/>
        </w:rPr>
        <w:t xml:space="preserve">Tlieta </w:t>
      </w:r>
      <w:del w:id="94" w:author="Natalie" w:date="2015-07-17T15:34:00Z">
        <w:r w:rsidRPr="00FD399D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FD399D">
        <w:rPr>
          <w:rFonts w:ascii="Tahoma" w:hAnsi="Tahoma" w:cs="Tahoma"/>
          <w:color w:val="000000"/>
          <w:sz w:val="24"/>
          <w:szCs w:val="24"/>
          <w:lang w:val="mt-MT"/>
        </w:rPr>
        <w:t>ngħata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servizz t’emerġenza ta’ ġbid ta’ flus fi ħdax-il fergħa, fosthom fil-fergħat ta’ </w:t>
      </w:r>
      <w:r w:rsidR="00332126">
        <w:rPr>
          <w:rFonts w:ascii="Tahoma" w:hAnsi="Tahoma" w:cs="Tahoma"/>
          <w:color w:val="000000"/>
          <w:sz w:val="24"/>
          <w:szCs w:val="24"/>
          <w:lang w:val="mt-MT"/>
        </w:rPr>
        <w:t xml:space="preserve">Raħal </w:t>
      </w:r>
      <w:del w:id="95" w:author="Natalie" w:date="2015-10-10T13:54:00Z">
        <w:r w:rsidR="00332126">
          <w:rPr>
            <w:rFonts w:ascii="Tahoma" w:hAnsi="Tahoma" w:cs="Tahoma"/>
            <w:color w:val="000000"/>
            <w:sz w:val="24"/>
            <w:szCs w:val="24"/>
            <w:lang w:val="mt-MT"/>
          </w:rPr>
          <w:delText>il-</w:delText>
        </w:r>
      </w:del>
      <w:r w:rsidR="00332126">
        <w:rPr>
          <w:rFonts w:ascii="Tahoma" w:hAnsi="Tahoma" w:cs="Tahoma"/>
          <w:color w:val="000000"/>
          <w:sz w:val="24"/>
          <w:szCs w:val="24"/>
          <w:lang w:val="mt-MT"/>
        </w:rPr>
        <w:t>Ġdid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, Tas-Sliema u l-Belt Valletta li taw dan is-servizz nhar is-Sibt ukoll. L-istess kelliem qal li waqt li ħafna fergħat baqgħu magħluqa, xorta </w:t>
      </w:r>
      <w:del w:id="96" w:author="Natalie" w:date="2015-07-17T15:47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ngħata servizz mill-ATMs kollha.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Ftit minuti qabel bdiet laqgħa mal-ħaddiema tal-HSBC li fiha ġie deċiż li jissuktaw l-azzjonijiet industrijali, </w:t>
      </w:r>
      <w:ins w:id="97" w:author="Natalie" w:date="2015-07-17T15:51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l-President Portelli m’eskludiex li jista’ jkun hemm żblokk fit-tilwima bil-medjaz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zjoni li qed issir mil</w:t>
      </w:r>
      <w:ins w:id="98" w:author="Natalie" w:date="2015-07-17T15:51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l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-Assoċjaz</w:t>
      </w:r>
      <w:ins w:id="99" w:author="Natalie" w:date="2015-07-17T15:51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z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joni ta’ min iħaddem u mill-uffiċċju tal-Prim Ministru.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9502C9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“Hemm medjazzjoni għaddejja per</w:t>
      </w:r>
      <w:ins w:id="100" w:author="Natalie" w:date="2015-07-17T15:5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ò</w:t>
        </w:r>
      </w:ins>
      <w:del w:id="101" w:author="Natalie" w:date="2015-07-17T15:52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għad ir</w:t>
      </w:r>
      <w:ins w:id="102" w:author="Natalie" w:date="2015-07-17T15:52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r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idu naraw x’jiżviluppa u joħroġ minnha per</w:t>
      </w:r>
      <w:ins w:id="103" w:author="Natalie" w:date="2015-07-17T15:56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ò</w:t>
        </w:r>
      </w:ins>
      <w:del w:id="104" w:author="Natalie" w:date="2015-07-17T15:55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sal-lum, sa issa għad m’hemm xejn konkret</w:t>
      </w:r>
      <w:del w:id="105" w:author="Natalie" w:date="2015-07-17T15:56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min-naħa tal-</w:t>
      </w:r>
      <w:del w:id="106" w:author="Natalie" w:date="2015-11-22T13:51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b</w:delText>
        </w:r>
      </w:del>
      <w:ins w:id="107" w:author="Natalie" w:date="2015-11-22T13:51:00Z">
        <w:r w:rsidR="00AA2AC6">
          <w:rPr>
            <w:rFonts w:ascii="Tahoma" w:hAnsi="Tahoma" w:cs="Tahoma"/>
            <w:color w:val="000000"/>
            <w:sz w:val="24"/>
            <w:szCs w:val="24"/>
            <w:lang w:val="mt-MT"/>
          </w:rPr>
          <w:t>B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ank u ovvjament ir-raġuni li qed niltaqgħu llejla biex naraw minn hawnhekk kif se nimxu mal-ħaddiema.”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Is-sur Portelli qal li l-MUBE ma tridx tibqa’ tiddiskuti għal dejjem iżda trid proposti konkreti fuq it-ti</w:t>
      </w:r>
      <w:ins w:id="108" w:author="Natalie" w:date="2015-07-17T15:57:00Z">
        <w:r>
          <w:rPr>
            <w:rFonts w:ascii="Tahoma" w:hAnsi="Tahoma" w:cs="Tahoma"/>
            <w:color w:val="000000"/>
            <w:sz w:val="24"/>
            <w:szCs w:val="24"/>
            <w:lang w:val="mt-MT"/>
          </w:rPr>
          <w:t>ġ</w:t>
        </w:r>
      </w:ins>
      <w:del w:id="109" w:author="Natalie" w:date="2015-07-17T15:57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did tal-ftehim kollettiv. Qal li fiċ-ċirkustanzi hemm theddida serja għan-negozjati tal-ftehim kollettiv hawn Malta.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CC7577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“Li tiddi</w:t>
      </w:r>
      <w:del w:id="110" w:author="Natalie" w:date="2015-10-10T14:03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s</w:t>
      </w:r>
      <w:ins w:id="111" w:author="Natalie" w:date="2015-10-10T14:03:00Z">
        <w:r w:rsidR="00CC7577">
          <w:rPr>
            <w:rFonts w:ascii="Tahoma" w:hAnsi="Tahoma" w:cs="Tahoma"/>
            <w:color w:val="000000"/>
            <w:sz w:val="24"/>
            <w:szCs w:val="24"/>
            <w:lang w:val="mt-MT"/>
          </w:rPr>
          <w:t>k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uti dejjem mingħajr proposti konkreti m’għandek xejn. Għandek ukoll imbagħad jibda dieħel id-dubju fuq </w:t>
      </w:r>
      <w:r w:rsidRPr="00CC7577">
        <w:rPr>
          <w:rFonts w:ascii="Tahoma" w:hAnsi="Tahoma" w:cs="Tahoma"/>
          <w:i/>
          <w:iCs/>
          <w:color w:val="000000"/>
          <w:sz w:val="24"/>
          <w:szCs w:val="24"/>
          <w:lang w:val="mt-MT"/>
          <w:rPrChange w:id="112" w:author="Natalie" w:date="2015-10-10T14:03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job security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li fil-verità anki t-</w:t>
      </w:r>
      <w:r w:rsidRPr="00827767">
        <w:rPr>
          <w:rFonts w:ascii="Tahoma" w:hAnsi="Tahoma" w:cs="Tahoma"/>
          <w:i/>
          <w:iCs/>
          <w:color w:val="000000"/>
          <w:sz w:val="24"/>
          <w:szCs w:val="24"/>
          <w:lang w:val="mt-MT"/>
          <w:rPrChange w:id="113" w:author="Natalie" w:date="2015-10-10T14:04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threat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tal-</w:t>
      </w:r>
      <w:r w:rsidRPr="00827767">
        <w:rPr>
          <w:rFonts w:ascii="Tahoma" w:hAnsi="Tahoma" w:cs="Tahoma"/>
          <w:i/>
          <w:iCs/>
          <w:color w:val="000000"/>
          <w:sz w:val="24"/>
          <w:szCs w:val="24"/>
          <w:lang w:val="mt-MT"/>
          <w:rPrChange w:id="114" w:author="Natalie" w:date="2015-10-10T14:04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lock out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li ħarġet l-HSBC ukoll skont aħna ma kinitx flokha għax jekk inti għandek xi ħaġa konkreta tipprova tpoġġiha fuq il-mejda biex tevitah dan ukoll il-fatt li r-rel</w:t>
      </w:r>
      <w:del w:id="115" w:author="Natalie" w:date="2015-10-10T14:05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azzjonijiet industrijali hawn Malta kulħadd jaf x’inhuma u b’ </w:t>
      </w:r>
      <w:r w:rsidRPr="00BC38D6">
        <w:rPr>
          <w:rFonts w:ascii="Tahoma" w:hAnsi="Tahoma" w:cs="Tahoma"/>
          <w:i/>
          <w:iCs/>
          <w:color w:val="000000"/>
          <w:sz w:val="24"/>
          <w:szCs w:val="24"/>
          <w:lang w:val="mt-MT"/>
          <w:rPrChange w:id="116" w:author="Natalie" w:date="2015-11-22T13:52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buon sense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tista</w:t>
      </w:r>
      <w:ins w:id="117" w:author="Natalie" w:date="2015-10-10T14:05:00Z">
        <w:r w:rsidR="00827767"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tasal.”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827767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Huwa fakkar li n-negozjati dwar il-ftehim kollettiv ilhom li bdew minn Ottubru tal-2013, u f’Awwissu tas-sena l-oħra, l-MUBE k</w:t>
      </w:r>
      <w:ins w:id="118" w:author="Natalie" w:date="2015-10-10T14:06:00Z">
        <w:r w:rsidR="00827767">
          <w:rPr>
            <w:rFonts w:ascii="Tahoma" w:hAnsi="Tahoma" w:cs="Tahoma"/>
            <w:color w:val="000000"/>
            <w:sz w:val="24"/>
            <w:szCs w:val="24"/>
            <w:lang w:val="mt-MT"/>
          </w:rPr>
          <w:t>iene</w:t>
        </w:r>
      </w:ins>
      <w:del w:id="119" w:author="Natalie" w:date="2015-10-10T14:06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eien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t ħasset li ntlaħaq ftehim. Qal iżda li minn dak iż-żmien sal-lum ma kien hemm l-ebda konferma mill-HSBC li dak li kien miftiehem jiġi </w:t>
      </w:r>
      <w:del w:id="120" w:author="Natalie" w:date="2015-10-10T14:06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ffirmat.</w:t>
      </w:r>
    </w:p>
    <w:p w:rsidR="007C2C35" w:rsidRPr="00E363E6" w:rsidP="00E363E6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>L-evoluzzjoni tal-purċissjoni mill-Knisja Katidrali fiċ-Ċitadella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Il-purċissjoni tal-Ġimgħa l-Kbira li toħroġ mill-Katidral ta’ Għawdex mhux dejjem kienet kif nafuha llum. Din il-purċissjoni nibtet maż-żmien mid-devozzjoni lejn il-misteru tal-fidwa u l-kurċifiss. Dun Joe Calleja li hu responsabbli minn din il-purċissjoni rrimarka li d-devozzjoni lejn il-kurċifiss kompliet tikber maż-żmien speċjalment mit-twaqqif tal-</w:t>
      </w:r>
      <w:del w:id="121" w:author="Natalie" w:date="2015-10-10T19:34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f</w:delText>
        </w:r>
      </w:del>
      <w:ins w:id="122" w:author="Natalie" w:date="2015-10-10T19:34:00Z">
        <w:r w:rsidR="007134E8">
          <w:rPr>
            <w:rFonts w:ascii="Tahoma" w:hAnsi="Tahoma" w:cs="Tahoma"/>
            <w:color w:val="000000"/>
            <w:sz w:val="24"/>
            <w:szCs w:val="24"/>
            <w:lang w:val="mt-MT"/>
          </w:rPr>
          <w:t>F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ratellanza tal-</w:t>
      </w:r>
      <w:del w:id="123" w:author="Natalie" w:date="2015-10-10T19:34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a</w:delText>
        </w:r>
      </w:del>
      <w:ins w:id="124" w:author="Natalie" w:date="2015-10-10T19:34:00Z">
        <w:r w:rsidR="007134E8">
          <w:rPr>
            <w:rFonts w:ascii="Tahoma" w:hAnsi="Tahoma" w:cs="Tahoma"/>
            <w:color w:val="000000"/>
            <w:sz w:val="24"/>
            <w:szCs w:val="24"/>
            <w:lang w:val="mt-MT"/>
          </w:rPr>
          <w:t>A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gunija fl-1654.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“Tliet snin wara t-twaqqif ta’ din il-Fratellanza kien inġieb kurċifiss tal-injam minn Ruma u ftit snin wara ġabu miegħu wkoll l-ewwel vara ta’ San Ġwann tad-Duluri, din nistgħu ngħidu kienet l-ewwel vara kbira li kien hawn f’dan il-Katidral.”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Dun Joe Calleja qal li l-ewwel vari li bdew joħorġu fil-purċissjoni tal-Katidral inġiebu Għawdex f’nofs is-seklu tmintax. Qal li dawn il-vari iżda ma kinux joħorġu f’purċissjoni kif nafuha llum.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827767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“Kienu nġabu ħames vari x’aktarx minn Sqallija </w:t>
      </w:r>
      <w:del w:id="125" w:author="Natalie" w:date="2015-10-10T14:10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u</w:delText>
        </w:r>
      </w:del>
      <w:ins w:id="126" w:author="Natalie" w:date="2015-10-10T14:10:00Z">
        <w:r w:rsidR="00827767">
          <w:rPr>
            <w:rFonts w:ascii="Tahoma" w:hAnsi="Tahoma" w:cs="Tahoma"/>
            <w:color w:val="000000"/>
            <w:sz w:val="24"/>
            <w:szCs w:val="24"/>
            <w:lang w:val="mt-MT"/>
          </w:rPr>
          <w:t>w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ħud jgħidu li nħadmu hawn ċertament minn xi ħadd Sqalli għax tidher l-influwenza tal-arti Sqallija f’dawn il-vari u saru l-ħames misteri tar-rużarju li fihom nimmeditaw il-misteri tat-tbatija jiġifieri l-istatwa ta’ Ġes</w:t>
      </w:r>
      <w:ins w:id="127" w:author="Natalie" w:date="2015-10-10T14:11:00Z">
        <w:r w:rsidR="00827767">
          <w:rPr>
            <w:rFonts w:ascii="Tahoma" w:hAnsi="Tahoma" w:cs="Tahoma"/>
            <w:color w:val="000000"/>
            <w:sz w:val="24"/>
            <w:szCs w:val="24"/>
            <w:lang w:val="mt-MT"/>
          </w:rPr>
          <w:t>ù</w:t>
        </w:r>
      </w:ins>
      <w:del w:id="128" w:author="Natalie" w:date="2015-10-10T14:11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u’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fl-Ort, imbagħad għandna l-istatwa tal-kolonna, l-istatwa tal-porpra, imbagħad Ġes</w:t>
      </w:r>
      <w:ins w:id="129" w:author="Natalie" w:date="2015-10-10T14:11:00Z">
        <w:r w:rsidR="00827767">
          <w:rPr>
            <w:rFonts w:ascii="Tahoma" w:hAnsi="Tahoma" w:cs="Tahoma"/>
            <w:color w:val="000000"/>
            <w:sz w:val="24"/>
            <w:szCs w:val="24"/>
            <w:lang w:val="mt-MT"/>
          </w:rPr>
          <w:t>ù</w:t>
        </w:r>
      </w:ins>
      <w:del w:id="130" w:author="Natalie" w:date="2015-10-10T14:11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u’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Redentur u l-vara l-Kbira li kien hawn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.”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Jingħad li dawn il-vari kienu jiġu esposti fil-Katidral kull ġimgha tar-Randan u bihom kienet issir purċissjoni żgħira b’vara waħda kull ġimgħa.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“Kien hemm żmien meta dawn il-vari t’hawnhekk kienu jinżlu fil-</w:t>
      </w:r>
      <w:del w:id="131" w:author="Natalie" w:date="2015-10-10T19:36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b</w:delText>
        </w:r>
      </w:del>
      <w:ins w:id="132" w:author="Natalie" w:date="2015-10-10T19:36:00Z">
        <w:r w:rsidR="007134E8">
          <w:rPr>
            <w:rFonts w:ascii="Tahoma" w:hAnsi="Tahoma" w:cs="Tahoma"/>
            <w:color w:val="000000"/>
            <w:sz w:val="24"/>
            <w:szCs w:val="24"/>
            <w:lang w:val="mt-MT"/>
          </w:rPr>
          <w:t>B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ażilika ta’ San Ġorġ u kienu ż-żewġ par</w:t>
      </w:r>
      <w:ins w:id="133" w:author="Natalie" w:date="2015-10-10T14:20:00Z">
        <w:r w:rsidR="00620526">
          <w:rPr>
            <w:rFonts w:ascii="Tahoma" w:hAnsi="Tahoma" w:cs="Tahoma"/>
            <w:color w:val="000000"/>
            <w:sz w:val="24"/>
            <w:szCs w:val="24"/>
            <w:lang w:val="mt-MT"/>
          </w:rPr>
          <w:t>r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oċċi joħorġu purċissjoni waħda fir-Rabat. Imbagħad wara li reġgħet saret il-firda bdew joħorġu żewġ purċissjonijiet.”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Għalhekk il-purċissjoni tal-Ġimgħa l-Kbira b’seba’ vari mill-Katidral toħroġ sena fil-Ġimgħa l-Kbira u s-sena ta’ wara f’Ħadd il-Palm. Dun Joe li qal li llum il-purċissjoni ħadet aktar il-forma ta’ </w:t>
      </w:r>
      <w:r w:rsidRPr="00620526">
        <w:rPr>
          <w:rFonts w:ascii="Tahoma" w:hAnsi="Tahoma" w:cs="Tahoma"/>
          <w:i/>
          <w:iCs/>
          <w:color w:val="000000"/>
          <w:sz w:val="24"/>
          <w:szCs w:val="24"/>
          <w:lang w:val="mt-MT"/>
          <w:rPrChange w:id="134" w:author="Natalie" w:date="2015-10-10T14:21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pageant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bis-sehem ta’ madwar 250 persuna lebsin ta’ persunaġġi Bibliċi jew suldati Rumani.</w:t>
      </w:r>
    </w:p>
    <w:p w:rsidR="007C2C35" w:rsidRPr="00E363E6" w:rsidP="00E363E6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>F’Ragusa ssir il-purċissjoni tal-Ġimgħa l-Kbira bi statwi ta’ artist Malti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62052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Il-purċissjonijiet tal-Ġimgħa l-Kbira mhumiex tradizzjoni ta’ Malta biss! Madankollu f’pajjiżi oħra hemm użanzi differenti.  F’Ragusa Ibla fi Sqallija għandhom diversi statwi li jirrappreżentaw mumenti differenti mill-passjoni u l-mewt ta’ Ġes</w:t>
      </w:r>
      <w:ins w:id="135" w:author="Natalie" w:date="2015-10-10T14:23:00Z">
        <w:r w:rsidR="00620526">
          <w:rPr>
            <w:rFonts w:ascii="Tahoma" w:hAnsi="Tahoma" w:cs="Tahoma"/>
            <w:color w:val="000000"/>
            <w:sz w:val="24"/>
            <w:szCs w:val="24"/>
            <w:lang w:val="mt-MT"/>
          </w:rPr>
          <w:t>ù</w:t>
        </w:r>
      </w:ins>
      <w:del w:id="136" w:author="Natalie" w:date="2015-10-10T14:23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, iżda fil-purċissjoni li ħarġet mill-Katidral fit-8.00 tal-lejla jintużaw biss żewġ statwi, it-tnejn xogħol artist Malti. Fil-jiem li għaddew, </w:t>
      </w:r>
      <w:r w:rsidRPr="00620526">
        <w:rPr>
          <w:rFonts w:ascii="Tahoma" w:hAnsi="Tahoma" w:cs="Tahoma"/>
          <w:i/>
          <w:iCs/>
          <w:color w:val="000000"/>
          <w:sz w:val="24"/>
          <w:szCs w:val="24"/>
          <w:lang w:val="mt-MT"/>
          <w:rPrChange w:id="137" w:author="Natalie" w:date="2015-10-10T14:24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crew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minn Television Malta żar il-Katidral ta’ Ragusa Ibla.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62052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Fl-Italja l-Ġimgħa l-Kbira mhux jum ta’ btala pubblika. Għalkemm l-iskejjel ma jiftħux, mill-bqija hi ġurnata normali ta’ xogħol. Għalhekk il-funzjonijiet fil-knisja jsiru tard wara</w:t>
      </w:r>
      <w:del w:id="138" w:author="Natalie" w:date="2015-10-10T14:26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nofsinhar u fejn issir purċissjoni toħroġ filgħaxija. F’Ragusa Ibla, li hi l-parti l-antika fin-naħa ta’ isfel ta’ din il-belt fi Sqallija, il-purċissjoni mill-Katidral ta’ San Ġorġ toħroġ fit-tmienja ta’ filgħaxija b’żewġ statwi biss. Fuq quddiem Kristu Mejjet. Warajh id-Duluri. Il-purċissjoni tieħu l-forma ta’ pellegrinaġġ bin-nies bix-xemgħa f’idejhom u s-sehem tal-banda tal-post li ddoqq marċi funebri.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Dawn iż-żewġ statwi li saru fl-2007 u fl-2009 huma xogħol l-artist Malti: Aaron Camilleri Cauchi li kien ġie kummissjonat jagħmilhom mill-</w:t>
      </w:r>
      <w:del w:id="139" w:author="Natalie" w:date="2015-11-22T14:00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k</w:delText>
        </w:r>
      </w:del>
      <w:ins w:id="140" w:author="Natalie" w:date="2015-11-22T14:00:00Z">
        <w:r w:rsidR="000C1647">
          <w:rPr>
            <w:rFonts w:ascii="Tahoma" w:hAnsi="Tahoma" w:cs="Tahoma"/>
            <w:color w:val="000000"/>
            <w:sz w:val="24"/>
            <w:szCs w:val="24"/>
            <w:lang w:val="mt-MT"/>
          </w:rPr>
          <w:t>K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appillan tal-Katidral Dun Pietro Floridia li ra xogħlijiet tiegħu f’Malta u xtaq li jinħadmu fil-kartapesta.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109AD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“Ħaġa interessanti li bħal speċi Sqallija l-kartapesta aħna hawn Malta oriġinat minn Sqallija madwar 300 sena ilu u prattikament anki kif spjegali l-</w:t>
      </w:r>
      <w:del w:id="141" w:author="Natalie" w:date="2015-11-22T14:01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k</w:delText>
        </w:r>
      </w:del>
      <w:ins w:id="142" w:author="Natalie" w:date="2015-11-22T14:01:00Z">
        <w:r w:rsidR="000C1647">
          <w:rPr>
            <w:rFonts w:ascii="Tahoma" w:hAnsi="Tahoma" w:cs="Tahoma"/>
            <w:color w:val="000000"/>
            <w:sz w:val="24"/>
            <w:szCs w:val="24"/>
            <w:lang w:val="mt-MT"/>
          </w:rPr>
          <w:t>K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appillan illum il-ġurnata ma tantx għadek i</w:t>
      </w:r>
      <w:ins w:id="143" w:author="Natalie" w:date="2015-10-10T14:30:00Z">
        <w:r w:rsidR="00E109AD">
          <w:rPr>
            <w:rFonts w:ascii="Tahoma" w:hAnsi="Tahoma" w:cs="Tahoma"/>
            <w:color w:val="000000"/>
            <w:sz w:val="24"/>
            <w:szCs w:val="24"/>
            <w:lang w:val="mt-MT"/>
          </w:rPr>
          <w:t>s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sib Sqallin li jaħdmu din it-teknika tal-kartapesta tradizzjonali. Ridt ukoll noqgħod daq</w:t>
      </w:r>
      <w:ins w:id="144" w:author="Natalie" w:date="2015-10-10T14:31:00Z">
        <w:r w:rsidR="00E109AD">
          <w:rPr>
            <w:rFonts w:ascii="Tahoma" w:hAnsi="Tahoma" w:cs="Tahoma"/>
            <w:color w:val="000000"/>
            <w:sz w:val="24"/>
            <w:szCs w:val="24"/>
            <w:lang w:val="mt-MT"/>
          </w:rPr>
          <w:t>s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xejn attent minħabba l-użanzi u t-tra</w:t>
      </w:r>
      <w:del w:id="145" w:author="Natalie" w:date="2015-10-10T14:31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diz</w:t>
      </w:r>
      <w:ins w:id="146" w:author="Natalie" w:date="2015-10-10T14:31:00Z">
        <w:r w:rsidR="00E109AD">
          <w:rPr>
            <w:rFonts w:ascii="Tahoma" w:hAnsi="Tahoma" w:cs="Tahoma"/>
            <w:color w:val="000000"/>
            <w:sz w:val="24"/>
            <w:szCs w:val="24"/>
            <w:lang w:val="mt-MT"/>
          </w:rPr>
          <w:t>z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jonijiet Sqallin allura l-istil għalkemm huwa stil tradizzjonali Malti per</w:t>
      </w:r>
      <w:ins w:id="147" w:author="Natalie" w:date="2015-10-10T14:32:00Z">
        <w:r w:rsidR="00E109AD">
          <w:rPr>
            <w:rFonts w:ascii="Tahoma" w:hAnsi="Tahoma" w:cs="Tahoma"/>
            <w:color w:val="000000"/>
            <w:sz w:val="24"/>
            <w:szCs w:val="24"/>
            <w:lang w:val="mt-MT"/>
          </w:rPr>
          <w:t>ò</w:t>
        </w:r>
      </w:ins>
      <w:del w:id="148" w:author="Natalie" w:date="2015-10-10T14:32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ridt ukoll inżomm f’moħħi l-istil li jogħġob lill-Isqallin allura anki bħala kuluri anki bħala mod kif tesprimi d-devo</w:t>
      </w:r>
      <w:ins w:id="149" w:author="Natalie" w:date="2015-10-10T14:32:00Z">
        <w:r w:rsidR="00E109AD">
          <w:rPr>
            <w:rFonts w:ascii="Tahoma" w:hAnsi="Tahoma" w:cs="Tahoma"/>
            <w:color w:val="000000"/>
            <w:sz w:val="24"/>
            <w:szCs w:val="24"/>
            <w:lang w:val="mt-MT"/>
          </w:rPr>
          <w:t>z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zjo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ni fil-vara huma daq</w:t>
      </w:r>
      <w:ins w:id="150" w:author="Natalie" w:date="2015-10-10T14:32:00Z">
        <w:r w:rsidR="00E109AD">
          <w:rPr>
            <w:rFonts w:ascii="Tahoma" w:hAnsi="Tahoma" w:cs="Tahoma"/>
            <w:color w:val="000000"/>
            <w:sz w:val="24"/>
            <w:szCs w:val="24"/>
            <w:lang w:val="mt-MT"/>
          </w:rPr>
          <w:t>s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xejn differenti minn dawk Maltin li aħna mdorrijin bihom,” qalilna l-</w:t>
      </w:r>
      <w:del w:id="151" w:author="Natalie" w:date="2015-10-10T19:39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A</w:delText>
        </w:r>
      </w:del>
      <w:ins w:id="152" w:author="Natalie" w:date="2015-10-10T19:39:00Z">
        <w:r w:rsidR="007134E8">
          <w:rPr>
            <w:rFonts w:ascii="Tahoma" w:hAnsi="Tahoma" w:cs="Tahoma"/>
            <w:color w:val="000000"/>
            <w:sz w:val="24"/>
            <w:szCs w:val="24"/>
            <w:lang w:val="mt-MT"/>
          </w:rPr>
          <w:t>a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rtist Aaron Camilleri Cauchi.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Għall-Katidral ta’ Ragusa, Aaron Camilleri Cauchi ħadem ukoll l-istatwa ta’ Kristu Rxoxt. Il-</w:t>
      </w:r>
      <w:del w:id="153" w:author="Natalie" w:date="2015-11-22T14:00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k</w:delText>
        </w:r>
      </w:del>
      <w:ins w:id="154" w:author="Natalie" w:date="2015-11-22T14:00:00Z">
        <w:r w:rsidR="000C1647">
          <w:rPr>
            <w:rFonts w:ascii="Tahoma" w:hAnsi="Tahoma" w:cs="Tahoma"/>
            <w:color w:val="000000"/>
            <w:sz w:val="24"/>
            <w:szCs w:val="24"/>
            <w:lang w:val="mt-MT"/>
          </w:rPr>
          <w:t>K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appillan tal-</w:t>
      </w:r>
      <w:del w:id="155" w:author="Natalie" w:date="2015-10-10T19:40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k</w:delText>
        </w:r>
      </w:del>
      <w:ins w:id="156" w:author="Natalie" w:date="2015-10-10T19:40:00Z">
        <w:r w:rsidR="007134E8">
          <w:rPr>
            <w:rFonts w:ascii="Tahoma" w:hAnsi="Tahoma" w:cs="Tahoma"/>
            <w:color w:val="000000"/>
            <w:sz w:val="24"/>
            <w:szCs w:val="24"/>
            <w:lang w:val="mt-MT"/>
          </w:rPr>
          <w:t>K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atidral stqarr li kien 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sodisfatt ħafna b’dan ix-xogħol artistiku u ma eskludiex li fil-ġejjieni jikkummissjona xogħol ieħor lill-artist Malti.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“Kuntent ħafna b’dawn l-istatwi u bil-mod il-mod daħlu fi qlub il-popolazzjoni ta’ Ragusa,” qalilna l-Kappillan tal-Katidral ta’ Ragusa Ibla.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F75928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Ma’ Television Malta, Dun Pietro Floridia tkellem dwar it-tradizzjonijiet tal-Ġimgħa Mqaddsa f’Ragusa li qal tibda f’Ħadd il-Palm fejn Ġesu Sagramentat jiġi espost għal 40 siegħa ta’ adorazzjoni. Mill-Ħadd ukoll, minn knejjes differenti joħorġu purċissjonijiet bi statwi li jirrappreżentaw mumenti mill-passjoni ta’ Ġes</w:t>
      </w:r>
      <w:ins w:id="157" w:author="Natalie" w:date="2015-10-10T14:38:00Z">
        <w:r w:rsidR="00F75928">
          <w:rPr>
            <w:rFonts w:ascii="Tahoma" w:hAnsi="Tahoma" w:cs="Tahoma"/>
            <w:color w:val="000000"/>
            <w:sz w:val="24"/>
            <w:szCs w:val="24"/>
            <w:lang w:val="mt-MT"/>
          </w:rPr>
          <w:t>ù</w:t>
        </w:r>
      </w:ins>
      <w:del w:id="158" w:author="Natalie" w:date="2015-10-10T14:38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u’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“Jidħlu hawnhekk fil-Katidral ta’ San Ġorġ fejn jibqgħu għal madwar 10 minuti li matulhom issir prietka qasira, segwita b’mumenti ta’ adorazzjoni quddiem is-Sagrament u jirritornaw proċessjonalment lejn il-knisja mnejn ħarġu. Huma mumenti partikulari b’attendenza qawwija għal tradizzjoni li ntirtet minn ġenerazzjoni għal oħra.”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F’Ħadd il-Palm saru l-purċissjonijiet bl-istatwi tad-Duluri, il-Maddalena u Kristu marbut mal-kolonna. It-Tnejn li għadda żewġ fratellanzi oħra ħadu statwi tagħhom proċessjonalment lejn il-</w:t>
      </w:r>
      <w:del w:id="159" w:author="Natalie" w:date="2015-10-10T14:41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k</w:delText>
        </w:r>
      </w:del>
      <w:ins w:id="160" w:author="Natalie" w:date="2015-10-10T14:41:00Z">
        <w:r w:rsidR="00F75928">
          <w:rPr>
            <w:rFonts w:ascii="Tahoma" w:hAnsi="Tahoma" w:cs="Tahoma"/>
            <w:color w:val="000000"/>
            <w:sz w:val="24"/>
            <w:szCs w:val="24"/>
            <w:lang w:val="mt-MT"/>
          </w:rPr>
          <w:t>K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atidral: Kristu fl-Ort tal-Ġetsemani u Kristu fi ħdan il-Madonna. It-Tlieta saret il-pruċissjoni bl-istatwa tal-Veronika.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B9533D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Fiż-żjara fil-Katidral ta’ Ragusa Ibla, l-istatwa ta’ Kristu Rxoxt kienet mgħottija b’arazz kbir, magħruf bħala Tela Quaresimale, li tirrappreżenta x-xena tal-mewt ta’ Ġes</w:t>
      </w:r>
      <w:ins w:id="161" w:author="Natalie" w:date="2015-10-10T14:49:00Z">
        <w:r w:rsidR="00B9533D">
          <w:rPr>
            <w:rFonts w:ascii="Tahoma" w:hAnsi="Tahoma" w:cs="Tahoma"/>
            <w:color w:val="000000"/>
            <w:sz w:val="24"/>
            <w:szCs w:val="24"/>
            <w:lang w:val="mt-MT"/>
          </w:rPr>
          <w:t>ù</w:t>
        </w:r>
      </w:ins>
      <w:del w:id="162" w:author="Natalie" w:date="2015-10-10T14:49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u’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fuq il-golgota. Din tpoġġiet f’Ras ir-Randan u issa titneħħa f’Sibt il-Għid mal-kant tal-Glorja u b’hekk l-Irxoxt jiġi jispikka fuq l-artal tal-</w:t>
      </w:r>
      <w:del w:id="163" w:author="Natalie" w:date="2015-10-10T14:51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k</w:delText>
        </w:r>
      </w:del>
      <w:ins w:id="164" w:author="Natalie" w:date="2015-10-10T14:51:00Z">
        <w:r w:rsidR="00B9533D">
          <w:rPr>
            <w:rFonts w:ascii="Tahoma" w:hAnsi="Tahoma" w:cs="Tahoma"/>
            <w:color w:val="000000"/>
            <w:sz w:val="24"/>
            <w:szCs w:val="24"/>
            <w:lang w:val="mt-MT"/>
          </w:rPr>
          <w:t>K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atidral.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Dawn it-tliet statwi li jirrappreżentaw mumenti differenti fil-Ġimgħa Mqaddsa mhumiex l-uniku rabta ta’ dan il-</w:t>
      </w:r>
      <w:del w:id="165" w:author="Natalie" w:date="2015-10-10T14:51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k</w:delText>
        </w:r>
      </w:del>
      <w:ins w:id="166" w:author="Natalie" w:date="2015-10-10T14:51:00Z">
        <w:r w:rsidR="00B9533D">
          <w:rPr>
            <w:rFonts w:ascii="Tahoma" w:hAnsi="Tahoma" w:cs="Tahoma"/>
            <w:color w:val="000000"/>
            <w:sz w:val="24"/>
            <w:szCs w:val="24"/>
            <w:lang w:val="mt-MT"/>
          </w:rPr>
          <w:t>K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atidral ma’ Malta. F’Mejju huma bosta l-Maltin li jitilgħu hawnhekk għaċ-ċelebrazzjoni tal-festa titulari ta’ San Ġorġ. L-istess </w:t>
      </w:r>
      <w:del w:id="167" w:author="Natalie" w:date="2015-10-10T14:52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k</w:delText>
        </w:r>
      </w:del>
      <w:ins w:id="168" w:author="Natalie" w:date="2015-10-10T14:51:00Z">
        <w:r w:rsidR="00B9533D">
          <w:rPr>
            <w:rFonts w:ascii="Tahoma" w:hAnsi="Tahoma" w:cs="Tahoma"/>
            <w:color w:val="000000"/>
            <w:sz w:val="24"/>
            <w:szCs w:val="24"/>
            <w:lang w:val="mt-MT"/>
          </w:rPr>
          <w:t>K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atidral ta’ Ragusa nbena fl-istess perjodu tal-Katidral tal-Imdina għax it-tnejn iġġarrfu bit-terremot tal-1693.</w:t>
      </w:r>
    </w:p>
    <w:p w:rsidR="007C2C35" w:rsidRPr="00E363E6" w:rsidP="00E363E6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P="00E363E6">
      <w:pPr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</w:pPr>
    </w:p>
    <w:p w:rsidR="007C2C35" w:rsidRPr="00E363E6" w:rsidP="00E363E6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>Mijiet jagħtu l-a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>ħħar tislima lil Matthew Bartolo</w:t>
      </w:r>
    </w:p>
    <w:p w:rsidR="007C2C35" w:rsidRPr="00E363E6" w:rsidP="00B9533D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Għall-ħabta tat-3.00 ta’ wara</w:t>
      </w:r>
      <w:del w:id="169" w:author="Natalie" w:date="2015-10-10T14:52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nofsinhar folla kbira ta’ nies inġabret fil-knisja ta’ Ħal Kirkop u fit-toroq tal-madwar fejn ingħatat l-aħħar tislima lil Matthew Bartolo. Id-diżgrazzja li ħasdet f’qasir il-għomor lil Matthew, seħħet f’fabbrika tal-għamara meta huwa mifhum li nqabad minn qaddu f’magna tal-injam.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Il-quddiesa tal-funeral ġiet ikkonċelebrata mill-Arċisqof Charles Scicluna, li waqt l-omelija ddeskriva lil Matthew bħala żagħżugħ mimli enerġija u ġenerożità. Il-mewt meta tkun qed taħdem biex twettaq il-ħolm tiegħek, hija kiefra, qal l-Arċisqof. Tkellem dwar il-ħbiberija sabiħa li kien jaqsam Matthew ma’ sħabu u appella liż-żgħażagħ sabiex ikunu leali lejn xulxin u ma jużawx il-ħbiberija għal xi skop ieħor. L-Arċisqof appella lil mijiet preżenti sabiex iħossu f’qalbhom dak li qed jgħidilhom Matthew mill-ġenna u biex bħalma resqu lejn il-Mulej illum, jimlew bl-istess mod il-knisja nhar ta’ Ħadd.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Il-ħemda fost dawk preżenti tixhed id-dieqa li l-mewt ta’ Matthew ħalliet fost il-Koppini u l-iżjed fost id-dilettanti tal-festa li kien magħruf fosthom bħala “l-Garguri”. L-akbar telfa, iżda hija għall-ġenituri tiegħu ommu Claudette, missieru Leonard, ħuh Owen u t-tfajla tiegħu Marija.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Wara l-quddiesa tal-funeral, Matthew ingħata tislima mill-isbaħ minn sħabu tal-Kumitat u tas-Sezzjoni Żgħażagħ Ġużeppini, quddiem il-każin ta’ San Ġużepp. F’messaġġ fuq l-għatba tal-każin, li ta’ kuljum kien jiffrekwenta Matthew, it-tfajla tiegħu Marija esprimiet l-akbar sentiment tad-diżgrazzja, “Inħobbok u se nibqa’ għal dejjem… tlift lilek, tlift kollox”.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Wassal il-messaġġ tiegħu </w:t>
      </w:r>
      <w:del w:id="170" w:author="Natalie" w:date="2015-10-10T15:01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u</w:delText>
        </w:r>
      </w:del>
      <w:ins w:id="171" w:author="Natalie" w:date="2015-10-10T15:01:00Z">
        <w:r w:rsidR="0004388B">
          <w:rPr>
            <w:rFonts w:ascii="Tahoma" w:hAnsi="Tahoma" w:cs="Tahoma"/>
            <w:color w:val="000000"/>
            <w:sz w:val="24"/>
            <w:szCs w:val="24"/>
            <w:lang w:val="mt-MT"/>
          </w:rPr>
          <w:t>w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koll, ħu Matthew, Owen, li filwaqt li qasam ma’ dawk preżenti </w:t>
      </w:r>
      <w:del w:id="172" w:author="Natalie" w:date="2015-10-10T16:25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u</w:delText>
        </w:r>
      </w:del>
      <w:ins w:id="173" w:author="Natalie" w:date="2015-10-10T16:25:00Z">
        <w:r w:rsidR="00DD6D38">
          <w:rPr>
            <w:rFonts w:ascii="Tahoma" w:hAnsi="Tahoma" w:cs="Tahoma"/>
            <w:color w:val="000000"/>
            <w:sz w:val="24"/>
            <w:szCs w:val="24"/>
            <w:lang w:val="mt-MT"/>
          </w:rPr>
          <w:t>w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ħud mill-memorji li qatta’ ma’ ħuh, qal li minkejja li Matthew m’għadux magħna xorta jħossu li qiegħed ħdejh.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Ma setax jonqos messaġġ mingħand sħabu tas-Sezzjoni Żgħażagħ Ġużeppini li fakkru l-karattru ferrieħi ta’ seħibhom, iċ-ċajt tiegħu u tifkiriet oħra. “In-nuqqas ta’ Matthew se jinħass wisq, fil-marċi brijjużi tal-festa, fl-attivitajiet, fil-maħżen, waqt l-armar u waqt in-nar tal-art,” qalu sħabu filwaqt li wegħduh li ma jinsewh qatt, imqarr jekk jgħaddu ħamsin festa oħra, “inkunu għadna niftakru fik u nsemmuk.”</w:t>
      </w:r>
    </w:p>
    <w:p w:rsidR="007C2C35" w:rsidRPr="00E363E6" w:rsidP="00E363E6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P="00E363E6">
      <w:pPr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</w:pPr>
    </w:p>
    <w:p w:rsidR="007C2C35" w:rsidP="00E363E6">
      <w:pPr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</w:pPr>
    </w:p>
    <w:p w:rsidR="007C2C35" w:rsidRPr="00E363E6" w:rsidP="00E363E6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shd w:val="clear" w:color="auto" w:fill="FFFFFF"/>
          <w:lang w:val="mt-MT"/>
        </w:rPr>
        <w:t>Min taħseb li int? – priġunier lill-Maġistrat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Imġi</w:t>
      </w:r>
      <w:del w:id="174" w:author="Natalie" w:date="2015-10-10T16:29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ba mill-iktar arroganti fil-konfront ta’ Maġistrat u Spettur tal-Pulizija wasslet biex priġunier gie </w:t>
      </w:r>
      <w:del w:id="175" w:author="Natalie" w:date="2015-10-10T16:29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mmultat €100 għal disprezz.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A62F9B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Sylvester James, </w:t>
      </w:r>
      <w:r w:rsidRPr="008762E6">
        <w:rPr>
          <w:rFonts w:ascii="Tahoma" w:hAnsi="Tahoma" w:cs="Tahoma"/>
          <w:color w:val="000000"/>
          <w:sz w:val="24"/>
          <w:szCs w:val="24"/>
          <w:lang w:val="mt-MT"/>
        </w:rPr>
        <w:t>magħruf bħala ‘</w:t>
      </w:r>
      <w:del w:id="176" w:author="Natalie" w:date="2015-10-10T19:20:00Z">
        <w:r w:rsidRPr="008762E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8762E6">
        <w:rPr>
          <w:rFonts w:ascii="Tahoma" w:hAnsi="Tahoma" w:cs="Tahoma"/>
          <w:color w:val="000000"/>
          <w:sz w:val="24"/>
          <w:szCs w:val="24"/>
          <w:lang w:val="mt-MT"/>
        </w:rPr>
        <w:t>l-Bomba’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, waqt li kien qed jixhed fil-kump</w:t>
      </w:r>
      <w:ins w:id="177" w:author="Natalie" w:date="2015-10-10T19:44:00Z">
        <w:r w:rsidR="008F5A3D">
          <w:rPr>
            <w:rFonts w:ascii="Tahoma" w:hAnsi="Tahoma" w:cs="Tahoma"/>
            <w:color w:val="000000"/>
            <w:sz w:val="24"/>
            <w:szCs w:val="24"/>
            <w:lang w:val="mt-MT"/>
          </w:rPr>
          <w:t>i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l</w:t>
      </w:r>
      <w:del w:id="178" w:author="Natalie" w:date="2015-10-10T19:44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azzjoni kontra Jason Decelis, li jinsab akkużat li attakka gwardjan tal-ħabs, interrompa s-seduta u dar lejn il-Maġistrat Aaron Bugeja u </w:t>
      </w:r>
      <w:del w:id="179" w:author="Natalie" w:date="2015-10-10T17:11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lil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l-Ispettur Spiridione Zammit u qallhom min jaħsbu li huma. Kien hawn li l-Maġistrat immultah l-ewwel €50, iżda l-priġunier qal li jista</w:t>
      </w:r>
      <w:ins w:id="180" w:author="Natalie" w:date="2015-10-10T17:13:00Z">
        <w:r w:rsidR="00A62F9B">
          <w:rPr>
            <w:rFonts w:ascii="Tahoma" w:hAnsi="Tahoma" w:cs="Tahoma"/>
            <w:color w:val="000000"/>
            <w:sz w:val="24"/>
            <w:szCs w:val="24"/>
            <w:lang w:val="mt-MT"/>
          </w:rPr>
          <w:t>’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jwaħħlu kemm irid għax ma kienx ser iħallas ċenteżmu u minflok jikkonvertihom f’ħabs.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Il-Maġistrat wissieh għat-tieni darba u </w:t>
      </w:r>
      <w:del w:id="181" w:author="Natalie" w:date="2015-11-22T14:11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m</w:t>
      </w:r>
      <w:ins w:id="182" w:author="Natalie" w:date="2015-10-10T17:23:00Z">
        <w:r w:rsidR="009432C7">
          <w:rPr>
            <w:rFonts w:ascii="Tahoma" w:hAnsi="Tahoma" w:cs="Tahoma"/>
            <w:color w:val="000000"/>
            <w:sz w:val="24"/>
            <w:szCs w:val="24"/>
            <w:lang w:val="mt-MT"/>
          </w:rPr>
          <w:t>m</w:t>
        </w:r>
      </w:ins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ultah €50 oħra. Hawn il-priġunier staqsa lill-Maġistrat b’mod sarkastiku jekk jaċċettax ċekk jew jippreferix flus kontanti u qallu li ma jimpurtahx għax huwa </w:t>
      </w:r>
      <w:del w:id="183" w:author="Natalie" w:date="2015-11-22T14:11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l-Bomba!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Il-proċeduri kontra Jason Decelis bdew wara li inkjesta Maġisterjali kkonkludiet li l-allegazzjonijiet li għamel kontra gwardjan tal-ħabs ma kinux minnhom.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Decelis qed jiskonta sentenza ta’ 25 sena ħabs għall-qtil tat-tfajla ta’ 18-il sena Rachel Bowdler li l-katavru tagħha kien instab f’għalqa fl-Imġarr f’Mejju 2001. Hija kienet tpoġġiet fl-għalqa wara li ntilfet minn sensi</w:t>
      </w:r>
      <w:del w:id="184" w:author="Natalie" w:date="2015-10-10T17:25:00Z">
        <w:r w:rsidRPr="00E363E6">
          <w:rPr>
            <w:rFonts w:ascii="Tahoma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ha b’</w:t>
      </w:r>
      <w:r w:rsidRPr="009432C7">
        <w:rPr>
          <w:rFonts w:ascii="Tahoma" w:hAnsi="Tahoma" w:cs="Tahoma"/>
          <w:i/>
          <w:iCs/>
          <w:color w:val="000000"/>
          <w:sz w:val="24"/>
          <w:szCs w:val="24"/>
          <w:lang w:val="mt-MT"/>
          <w:rPrChange w:id="185" w:author="Natalie" w:date="2015-10-10T17:24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overdose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ta’ eroina meta hi u Jason kienu fil-</w:t>
      </w:r>
      <w:r w:rsidRPr="00B21309">
        <w:rPr>
          <w:rFonts w:ascii="Tahoma" w:hAnsi="Tahoma" w:cs="Tahoma"/>
          <w:i/>
          <w:iCs/>
          <w:color w:val="000000"/>
          <w:sz w:val="24"/>
          <w:szCs w:val="24"/>
          <w:lang w:val="mt-MT"/>
          <w:rPrChange w:id="186" w:author="Natalie" w:date="2015-11-22T14:12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flat</w:t>
      </w: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 xml:space="preserve"> t’ommu f’Buġibba. </w:t>
      </w: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</w:p>
    <w:p w:rsidR="007C2C35" w:rsidRPr="00E363E6" w:rsidP="00E363E6">
      <w:pPr>
        <w:shd w:val="clear" w:color="auto" w:fill="FFFFFF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E363E6">
        <w:rPr>
          <w:rFonts w:ascii="Tahoma" w:hAnsi="Tahoma" w:cs="Tahoma"/>
          <w:color w:val="000000"/>
          <w:sz w:val="24"/>
          <w:szCs w:val="24"/>
          <w:lang w:val="mt-MT"/>
        </w:rPr>
        <w:t>Il-każ ikompli.</w:t>
      </w:r>
    </w:p>
    <w:p w:rsidR="007C2C35" w:rsidRPr="008762E6" w:rsidP="00E363E6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  <w:rPrChange w:id="187" w:author="Natalie" w:date="2015-10-10T19:20:00Z">
            <w:rPr>
              <w:rFonts w:ascii="Tahoma" w:hAnsi="Tahoma" w:cs="Tahoma"/>
              <w:sz w:val="24"/>
              <w:szCs w:val="24"/>
              <w:lang w:val="it-IT"/>
            </w:rPr>
          </w:rPrChange>
        </w:rPr>
      </w:pPr>
      <w:r w:rsidRPr="008762E6">
        <w:rPr>
          <w:rFonts w:ascii="Tahoma" w:hAnsi="Tahoma" w:cs="Tahoma"/>
          <w:sz w:val="24"/>
          <w:szCs w:val="24"/>
          <w:lang w:val="mt-MT"/>
          <w:rPrChange w:id="188" w:author="Natalie" w:date="2015-10-10T19:20:00Z">
            <w:rPr>
              <w:rFonts w:ascii="Tahoma" w:hAnsi="Tahoma" w:cs="Tahoma"/>
              <w:sz w:val="24"/>
              <w:szCs w:val="24"/>
              <w:lang w:val="it-IT"/>
            </w:rPr>
          </w:rPrChange>
        </w:rPr>
        <w:t>Resident tal-Facilit</w:t>
      </w:r>
      <w:ins w:id="189" w:author="Natalie" w:date="2015-10-10T17:25:00Z">
        <w:r w:rsidR="009432C7">
          <w:rPr>
            <w:rFonts w:ascii="Tahoma" w:hAnsi="Tahoma" w:cs="Tahoma"/>
            <w:sz w:val="24"/>
            <w:szCs w:val="24"/>
            <w:lang w:val="mt-MT"/>
          </w:rPr>
          <w:t>à</w:t>
        </w:r>
      </w:ins>
      <w:del w:id="190" w:author="Natalie" w:date="2015-10-10T17:25:00Z">
        <w:r w:rsidRPr="008762E6">
          <w:rPr>
            <w:rFonts w:ascii="Tahoma" w:hAnsi="Tahoma" w:cs="Tahoma"/>
            <w:sz w:val="24"/>
            <w:szCs w:val="24"/>
            <w:lang w:val="mt-MT"/>
            <w:rPrChange w:id="191" w:author="Natalie" w:date="2015-10-10T19:20:00Z">
              <w:rPr>
                <w:rFonts w:ascii="Tahoma" w:hAnsi="Tahoma" w:cs="Tahoma"/>
                <w:sz w:val="24"/>
                <w:szCs w:val="24"/>
                <w:lang w:val="it-IT"/>
              </w:rPr>
            </w:rPrChange>
          </w:rPr>
          <w:delText>a'</w:delText>
        </w:r>
      </w:del>
      <w:r w:rsidRPr="008762E6">
        <w:rPr>
          <w:rFonts w:ascii="Tahoma" w:hAnsi="Tahoma" w:cs="Tahoma"/>
          <w:sz w:val="24"/>
          <w:szCs w:val="24"/>
          <w:lang w:val="mt-MT"/>
          <w:rPrChange w:id="192" w:author="Natalie" w:date="2015-10-10T19:20:00Z">
            <w:rPr>
              <w:rFonts w:ascii="Tahoma" w:hAnsi="Tahoma" w:cs="Tahoma"/>
              <w:sz w:val="24"/>
              <w:szCs w:val="24"/>
              <w:lang w:val="it-IT"/>
            </w:rPr>
          </w:rPrChange>
        </w:rPr>
        <w:t xml:space="preserve"> Korrettiva ta' Kordin, Marco Pace, maghruf bhala '</w:t>
      </w:r>
      <w:del w:id="193" w:author="Natalie" w:date="2015-10-10T19:20:00Z">
        <w:r w:rsidRPr="008762E6">
          <w:rPr>
            <w:rFonts w:ascii="Tahoma" w:hAnsi="Tahoma" w:cs="Tahoma"/>
            <w:sz w:val="24"/>
            <w:szCs w:val="24"/>
            <w:lang w:val="mt-MT"/>
            <w:rPrChange w:id="194" w:author="Natalie" w:date="2015-10-10T19:20:00Z">
              <w:rPr>
                <w:rFonts w:ascii="Tahoma" w:hAnsi="Tahoma" w:cs="Tahoma"/>
                <w:sz w:val="24"/>
                <w:szCs w:val="24"/>
                <w:lang w:val="it-IT"/>
              </w:rPr>
            </w:rPrChange>
          </w:rPr>
          <w:delText>I</w:delText>
        </w:r>
      </w:del>
      <w:r w:rsidRPr="008762E6">
        <w:rPr>
          <w:rFonts w:ascii="Tahoma" w:hAnsi="Tahoma" w:cs="Tahoma"/>
          <w:sz w:val="24"/>
          <w:szCs w:val="24"/>
          <w:lang w:val="mt-MT"/>
          <w:rPrChange w:id="195" w:author="Natalie" w:date="2015-10-10T19:20:00Z">
            <w:rPr>
              <w:rFonts w:ascii="Tahoma" w:hAnsi="Tahoma" w:cs="Tahoma"/>
              <w:sz w:val="24"/>
              <w:szCs w:val="24"/>
              <w:lang w:val="it-IT"/>
            </w:rPr>
          </w:rPrChange>
        </w:rPr>
        <w:t>l-Pinzell' u li jinsab f'Divizjoni 5, jinsab fuq strajk tal-guh wara li tnaqqsulu l-visti mill-familjari tieghu.</w:t>
      </w:r>
    </w:p>
    <w:p w:rsidR="007C2C35" w:rsidRPr="008762E6" w:rsidP="00E363E6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  <w:rPrChange w:id="196" w:author="Natalie" w:date="2015-10-10T19:20:00Z">
            <w:rPr>
              <w:rFonts w:ascii="Tahoma" w:hAnsi="Tahoma" w:cs="Tahoma"/>
              <w:sz w:val="24"/>
              <w:szCs w:val="24"/>
              <w:lang w:val="it-IT"/>
            </w:rPr>
          </w:rPrChange>
        </w:rPr>
      </w:pPr>
    </w:p>
    <w:p w:rsidR="007C2C35" w:rsidRPr="008762E6" w:rsidP="00E363E6">
      <w:pPr>
        <w:spacing w:line="360" w:lineRule="auto"/>
        <w:jc w:val="both"/>
        <w:rPr>
          <w:rFonts w:ascii="Tahoma" w:hAnsi="Tahoma" w:cs="Tahoma"/>
          <w:sz w:val="24"/>
          <w:szCs w:val="24"/>
          <w:lang w:val="it-IT"/>
        </w:rPr>
      </w:pPr>
      <w:r w:rsidRPr="008762E6">
        <w:rPr>
          <w:rFonts w:ascii="Tahoma" w:hAnsi="Tahoma" w:cs="Tahoma"/>
          <w:sz w:val="24"/>
          <w:szCs w:val="24"/>
          <w:lang w:val="it-IT"/>
        </w:rPr>
        <w:t xml:space="preserve">Minn informazzjoni li ghandu dan is-sit jirrizulta li kollox beda wara li seba' xhur ilu Pace instab pozittiv li pejjep il-haxixa. </w:t>
      </w:r>
    </w:p>
    <w:p w:rsidR="007C2C35" w:rsidRPr="008762E6" w:rsidP="00E363E6">
      <w:pPr>
        <w:spacing w:line="360" w:lineRule="auto"/>
        <w:jc w:val="both"/>
        <w:rPr>
          <w:rFonts w:ascii="Tahoma" w:hAnsi="Tahoma" w:cs="Tahoma"/>
          <w:sz w:val="24"/>
          <w:szCs w:val="24"/>
          <w:lang w:val="it-IT"/>
        </w:rPr>
      </w:pPr>
    </w:p>
    <w:p w:rsidR="007C2C35" w:rsidRPr="00534FE0" w:rsidP="00E363E6">
      <w:pPr>
        <w:spacing w:line="360" w:lineRule="auto"/>
        <w:jc w:val="both"/>
        <w:rPr>
          <w:rFonts w:ascii="Tahoma" w:hAnsi="Tahoma" w:cs="Tahoma"/>
          <w:sz w:val="24"/>
          <w:szCs w:val="24"/>
          <w:lang w:val="it-IT"/>
        </w:rPr>
      </w:pPr>
      <w:r w:rsidRPr="00534FE0">
        <w:rPr>
          <w:rFonts w:ascii="Tahoma" w:hAnsi="Tahoma" w:cs="Tahoma"/>
          <w:sz w:val="24"/>
          <w:szCs w:val="24"/>
          <w:lang w:val="it-IT"/>
        </w:rPr>
        <w:t>Issa, minkejja li Pace qed jinsisti li ma regax pejjep il-haxixa, it-tracci baqghu jinstabu fuq Pace. Jirrizulta li tracci tal-haxixa normalment jibqghu jkunu regist</w:t>
      </w:r>
      <w:del w:id="197" w:author="Natalie" w:date="2015-10-10T17:28:00Z">
        <w:r w:rsidRPr="00534FE0">
          <w:rPr>
            <w:rFonts w:ascii="Tahoma" w:hAnsi="Tahoma" w:cs="Tahoma"/>
            <w:sz w:val="24"/>
            <w:szCs w:val="24"/>
            <w:lang w:val="it-IT"/>
          </w:rPr>
          <w:delText>g</w:delText>
        </w:r>
      </w:del>
      <w:r w:rsidRPr="00534FE0">
        <w:rPr>
          <w:rFonts w:ascii="Tahoma" w:hAnsi="Tahoma" w:cs="Tahoma"/>
          <w:sz w:val="24"/>
          <w:szCs w:val="24"/>
          <w:lang w:val="it-IT"/>
        </w:rPr>
        <w:t>rati sa sitt xhur wara.</w:t>
      </w:r>
    </w:p>
    <w:p w:rsidR="007C2C35" w:rsidRPr="00534FE0" w:rsidP="00E363E6">
      <w:pPr>
        <w:spacing w:line="360" w:lineRule="auto"/>
        <w:jc w:val="both"/>
        <w:rPr>
          <w:rFonts w:ascii="Tahoma" w:hAnsi="Tahoma" w:cs="Tahoma"/>
          <w:sz w:val="24"/>
          <w:szCs w:val="24"/>
          <w:lang w:val="it-IT"/>
        </w:rPr>
      </w:pPr>
      <w:r w:rsidRPr="00534FE0">
        <w:rPr>
          <w:rFonts w:ascii="Tahoma" w:hAnsi="Tahoma" w:cs="Tahoma"/>
          <w:sz w:val="24"/>
          <w:szCs w:val="24"/>
          <w:lang w:val="it-IT"/>
        </w:rPr>
        <w:t>Konsegwenza t'hekk, Pace qed jithalla jkollu biss zjara bazika wahda minflok tnejn fil-gimgha. Dan wassal biex it-tfajla tieghu, li ghandha tewmin ta' tliet snin u nofs minn Pace, ilha gimgha ma tara lil zewgha, minhabba li z-zjarat qed jinqasmu bejnha u bejn ommu.</w:t>
      </w:r>
    </w:p>
    <w:p w:rsidR="007C2C35" w:rsidRPr="00534FE0" w:rsidP="00E363E6">
      <w:pPr>
        <w:spacing w:line="360" w:lineRule="auto"/>
        <w:jc w:val="both"/>
        <w:rPr>
          <w:rFonts w:ascii="Tahoma" w:hAnsi="Tahoma" w:cs="Tahoma"/>
          <w:sz w:val="24"/>
          <w:szCs w:val="24"/>
          <w:lang w:val="it-IT"/>
        </w:rPr>
      </w:pPr>
      <w:r w:rsidRPr="00534FE0">
        <w:rPr>
          <w:rFonts w:ascii="Tahoma" w:hAnsi="Tahoma" w:cs="Tahoma"/>
          <w:sz w:val="24"/>
          <w:szCs w:val="24"/>
          <w:lang w:val="it-IT"/>
        </w:rPr>
        <w:t>Dan hu t-tieni strajk tal-guh li beda Mario Pace fl-ahhar jiem kawza ta' din is-sitwazzjoni. Qraba ta' Pace qed jinsistu li din hi sitwazzjoni ingusta, li minhabba fiha qed iba</w:t>
      </w:r>
      <w:del w:id="198" w:author="Natalie" w:date="2015-10-10T17:29:00Z">
        <w:r w:rsidRPr="00534FE0">
          <w:rPr>
            <w:rFonts w:ascii="Tahoma" w:hAnsi="Tahoma" w:cs="Tahoma"/>
            <w:sz w:val="24"/>
            <w:szCs w:val="24"/>
            <w:lang w:val="it-IT"/>
          </w:rPr>
          <w:delText>gh</w:delText>
        </w:r>
      </w:del>
      <w:r w:rsidRPr="00534FE0">
        <w:rPr>
          <w:rFonts w:ascii="Tahoma" w:hAnsi="Tahoma" w:cs="Tahoma"/>
          <w:sz w:val="24"/>
          <w:szCs w:val="24"/>
          <w:lang w:val="it-IT"/>
        </w:rPr>
        <w:t xml:space="preserve">tu wkoll uliedu, ghaliex Pace qed jinsisti li ilu seba' xhur minghajr ma jmiss sustanzi </w:t>
      </w:r>
      <w:ins w:id="199" w:author="Natalie" w:date="2015-10-10T17:33:00Z">
        <w:r w:rsidR="00596D7F">
          <w:rPr>
            <w:rFonts w:ascii="Tahoma" w:hAnsi="Tahoma" w:cs="Tahoma"/>
            <w:sz w:val="24"/>
            <w:szCs w:val="24"/>
            <w:lang w:val="it-IT"/>
          </w:rPr>
          <w:t>i</w:t>
        </w:r>
      </w:ins>
      <w:r w:rsidRPr="00534FE0">
        <w:rPr>
          <w:rFonts w:ascii="Tahoma" w:hAnsi="Tahoma" w:cs="Tahoma"/>
          <w:sz w:val="24"/>
          <w:szCs w:val="24"/>
          <w:lang w:val="it-IT"/>
        </w:rPr>
        <w:t>llec</w:t>
      </w:r>
      <w:ins w:id="200" w:author="Natalie" w:date="2015-10-10T17:33:00Z">
        <w:r w:rsidR="00596D7F">
          <w:rPr>
            <w:rFonts w:ascii="Tahoma" w:hAnsi="Tahoma" w:cs="Tahoma"/>
            <w:sz w:val="24"/>
            <w:szCs w:val="24"/>
            <w:lang w:val="it-IT"/>
          </w:rPr>
          <w:t>i</w:t>
        </w:r>
      </w:ins>
      <w:r w:rsidRPr="00534FE0">
        <w:rPr>
          <w:rFonts w:ascii="Tahoma" w:hAnsi="Tahoma" w:cs="Tahoma"/>
          <w:sz w:val="24"/>
          <w:szCs w:val="24"/>
          <w:lang w:val="it-IT"/>
        </w:rPr>
        <w:t>ti.</w:t>
      </w:r>
    </w:p>
    <w:p w:rsidR="007C2C35" w:rsidRPr="00534FE0" w:rsidP="00E363E6">
      <w:pPr>
        <w:spacing w:line="360" w:lineRule="auto"/>
        <w:jc w:val="both"/>
        <w:rPr>
          <w:rFonts w:ascii="Tahoma" w:hAnsi="Tahoma" w:cs="Tahoma"/>
          <w:sz w:val="24"/>
          <w:szCs w:val="24"/>
          <w:lang w:val="it-IT"/>
        </w:rPr>
      </w:pPr>
      <w:r w:rsidRPr="00534FE0">
        <w:rPr>
          <w:rFonts w:ascii="Tahoma" w:hAnsi="Tahoma" w:cs="Tahoma"/>
          <w:sz w:val="24"/>
          <w:szCs w:val="24"/>
          <w:lang w:val="it-IT"/>
        </w:rPr>
        <w:t>Iktar minn hekk Pace u qrabatu qed jinsistu li għal iktar minn darba ppruvaw jiltaqgħu mad-Direttur tal-ħabs biex jitkellmu dwar din is-sitwazzjoni. Madankollu spjegaw li kull darba li talbu laqgħa kien kollu għalxejn.</w:t>
      </w:r>
    </w:p>
    <w:p w:rsidR="007C2C35" w:rsidP="00E363E6">
      <w:pPr>
        <w:spacing w:line="360" w:lineRule="auto"/>
        <w:jc w:val="both"/>
        <w:rPr>
          <w:rFonts w:ascii="Tahoma" w:hAnsi="Tahoma" w:cs="Tahoma"/>
          <w:sz w:val="24"/>
          <w:szCs w:val="24"/>
          <w:lang w:val="it-IT"/>
        </w:rPr>
      </w:pPr>
    </w:p>
    <w:p w:rsidR="007C2C35" w:rsidP="00E363E6">
      <w:pPr>
        <w:spacing w:line="360" w:lineRule="auto"/>
        <w:jc w:val="both"/>
        <w:rPr>
          <w:rFonts w:ascii="Tahoma" w:hAnsi="Tahoma" w:cs="Tahoma"/>
          <w:sz w:val="24"/>
          <w:szCs w:val="24"/>
          <w:lang w:val="it-IT"/>
        </w:rPr>
      </w:pPr>
    </w:p>
    <w:p w:rsidR="007C2C35" w:rsidRPr="00534FE0" w:rsidP="00E363E6">
      <w:pPr>
        <w:spacing w:line="360" w:lineRule="auto"/>
        <w:jc w:val="both"/>
        <w:rPr>
          <w:rFonts w:ascii="Tahoma" w:hAnsi="Tahoma" w:cs="Tahoma"/>
          <w:sz w:val="24"/>
          <w:szCs w:val="24"/>
          <w:lang w:val="it-IT"/>
        </w:rPr>
      </w:pPr>
    </w:p>
    <w:p w:rsidR="007C2C35" w:rsidRPr="00534FE0" w:rsidP="00E363E6">
      <w:pPr>
        <w:pStyle w:val="BodyText"/>
        <w:spacing w:line="360" w:lineRule="auto"/>
        <w:rPr>
          <w:rFonts w:ascii="Tahoma" w:hAnsi="Tahoma" w:cs="Tahoma"/>
          <w:bCs/>
          <w:color w:val="000000"/>
          <w:szCs w:val="24"/>
          <w:lang w:val="it-IT"/>
        </w:rPr>
      </w:pPr>
      <w:r w:rsidRPr="00534FE0">
        <w:rPr>
          <w:rFonts w:ascii="Tahoma" w:hAnsi="Tahoma" w:cs="Tahoma"/>
          <w:bCs/>
          <w:color w:val="000000"/>
          <w:szCs w:val="24"/>
          <w:lang w:val="it-IT"/>
        </w:rPr>
        <w:t>Z</w:t>
      </w:r>
      <w:ins w:id="201" w:author="Natalie" w:date="2015-10-10T17:34:00Z">
        <w:r w:rsidR="00596D7F">
          <w:rPr>
            <w:rFonts w:ascii="Tahoma" w:hAnsi="Tahoma" w:cs="Tahoma"/>
            <w:bCs/>
            <w:color w:val="000000"/>
            <w:szCs w:val="24"/>
            <w:lang w:val="it-IT"/>
          </w:rPr>
          <w:t>a</w:t>
        </w:r>
      </w:ins>
      <w:r w:rsidRPr="00534FE0">
        <w:rPr>
          <w:rFonts w:ascii="Tahoma" w:hAnsi="Tahoma" w:cs="Tahoma"/>
          <w:bCs/>
          <w:color w:val="000000"/>
          <w:szCs w:val="24"/>
          <w:lang w:val="it-IT"/>
        </w:rPr>
        <w:t>gh</w:t>
      </w:r>
      <w:del w:id="202" w:author="Natalie" w:date="2015-10-10T17:34:00Z">
        <w:r w:rsidRPr="00534FE0">
          <w:rPr>
            <w:rFonts w:ascii="Tahoma" w:hAnsi="Tahoma" w:cs="Tahoma"/>
            <w:bCs/>
            <w:color w:val="000000"/>
            <w:szCs w:val="24"/>
            <w:lang w:val="it-IT"/>
          </w:rPr>
          <w:delText>a</w:delText>
        </w:r>
      </w:del>
      <w:r w:rsidRPr="00534FE0">
        <w:rPr>
          <w:rFonts w:ascii="Tahoma" w:hAnsi="Tahoma" w:cs="Tahoma"/>
          <w:bCs/>
          <w:color w:val="000000"/>
          <w:szCs w:val="24"/>
          <w:lang w:val="it-IT"/>
        </w:rPr>
        <w:t>zugh, li bhalissa ghaddej bi strajk tal-guh, qed jikkunsidra li jharrax il-mod tieghu ta’ protesta billi, minbarra li ma jikolx, ma jixrobx.</w:t>
      </w:r>
    </w:p>
    <w:p w:rsidR="007C2C35" w:rsidRPr="00596D7F" w:rsidP="00E363E6">
      <w:pPr>
        <w:pStyle w:val="BodyText"/>
        <w:spacing w:after="225" w:line="360" w:lineRule="auto"/>
        <w:rPr>
          <w:rFonts w:ascii="Tahoma" w:hAnsi="Tahoma" w:cs="Tahoma"/>
          <w:color w:val="000000"/>
          <w:szCs w:val="24"/>
        </w:rPr>
      </w:pPr>
      <w:r w:rsidRPr="00596D7F">
        <w:rPr>
          <w:rFonts w:ascii="Tahoma" w:hAnsi="Tahoma" w:cs="Tahoma"/>
          <w:color w:val="000000"/>
          <w:szCs w:val="24"/>
        </w:rPr>
        <w:t>Daniel Lanzon, li hu pazjent fl-isptar Monte Karmeli, ilu ma jikolx minn nhar is-Sibt li ghadda. Qed jishaq li jekk l-awtoritajiet tal-</w:t>
      </w:r>
      <w:del w:id="203" w:author="Natalie" w:date="2015-11-22T14:18:00Z">
        <w:r w:rsidRPr="00596D7F">
          <w:rPr>
            <w:rFonts w:ascii="Tahoma" w:hAnsi="Tahoma" w:cs="Tahoma"/>
            <w:color w:val="000000"/>
            <w:szCs w:val="24"/>
          </w:rPr>
          <w:delText>I</w:delText>
        </w:r>
      </w:del>
      <w:ins w:id="204" w:author="Natalie" w:date="2015-11-22T14:18:00Z">
        <w:r w:rsidR="007712DB">
          <w:rPr>
            <w:rFonts w:ascii="Tahoma" w:hAnsi="Tahoma" w:cs="Tahoma"/>
            <w:color w:val="000000"/>
            <w:szCs w:val="24"/>
          </w:rPr>
          <w:t>i</w:t>
        </w:r>
      </w:ins>
      <w:r w:rsidRPr="00596D7F">
        <w:rPr>
          <w:rFonts w:ascii="Tahoma" w:hAnsi="Tahoma" w:cs="Tahoma"/>
          <w:color w:val="000000"/>
          <w:szCs w:val="24"/>
        </w:rPr>
        <w:t>sptar ma jihdux azzjoni fuq permess li tnehhielu minghajr raguni, se jibda ma jixrobx ukoll.</w:t>
      </w:r>
    </w:p>
    <w:p w:rsidR="007C2C35" w:rsidRPr="00596D7F" w:rsidP="00E363E6">
      <w:pPr>
        <w:pStyle w:val="BodyText"/>
        <w:spacing w:after="225" w:line="360" w:lineRule="auto"/>
        <w:rPr>
          <w:rFonts w:ascii="Tahoma" w:hAnsi="Tahoma" w:cs="Tahoma"/>
          <w:color w:val="000000"/>
          <w:szCs w:val="24"/>
        </w:rPr>
      </w:pPr>
      <w:r w:rsidRPr="00596D7F">
        <w:rPr>
          <w:rFonts w:ascii="Tahoma" w:hAnsi="Tahoma" w:cs="Tahoma"/>
          <w:color w:val="000000"/>
          <w:szCs w:val="24"/>
        </w:rPr>
        <w:t>Iz-zaghzugh spjega li hu kien imur ghal terapija f</w:t>
      </w:r>
      <w:r>
        <w:rPr>
          <w:rFonts w:ascii="Tahoma" w:hAnsi="Tahoma" w:cs="Tahoma"/>
          <w:color w:val="000000"/>
          <w:szCs w:val="24"/>
          <w:lang w:val="it-IT"/>
        </w:rPr>
        <w:t>’</w:t>
      </w:r>
      <w:r w:rsidRPr="00596D7F">
        <w:rPr>
          <w:rFonts w:ascii="Tahoma" w:hAnsi="Tahoma" w:cs="Tahoma"/>
          <w:color w:val="000000"/>
          <w:szCs w:val="24"/>
        </w:rPr>
        <w:t>dar tal-patrijiet fejn jinzammu tfal minghajr dar. Qal li biex jaghmel dan kellu permess specjali, li tnehhielu minn nhar il-</w:t>
      </w:r>
      <w:del w:id="205" w:author="Natalie" w:date="2015-11-22T14:16:00Z">
        <w:r w:rsidRPr="00596D7F">
          <w:rPr>
            <w:rFonts w:ascii="Tahoma" w:hAnsi="Tahoma" w:cs="Tahoma"/>
            <w:color w:val="000000"/>
            <w:szCs w:val="24"/>
          </w:rPr>
          <w:delText>g</w:delText>
        </w:r>
      </w:del>
      <w:ins w:id="206" w:author="Natalie" w:date="2015-11-22T14:17:00Z">
        <w:r w:rsidR="007712DB">
          <w:rPr>
            <w:rFonts w:ascii="Tahoma" w:hAnsi="Tahoma" w:cs="Tahoma"/>
            <w:color w:val="000000"/>
            <w:szCs w:val="24"/>
          </w:rPr>
          <w:t>Ġ</w:t>
        </w:r>
      </w:ins>
      <w:r w:rsidRPr="00596D7F">
        <w:rPr>
          <w:rFonts w:ascii="Tahoma" w:hAnsi="Tahoma" w:cs="Tahoma"/>
          <w:color w:val="000000"/>
          <w:szCs w:val="24"/>
        </w:rPr>
        <w:t>imgha filghaxija. Sahaq li l-permess qatghuhulu minhabba dik li qed jallega hi akkuza falza minn konsulent li kien “dejjem jheddu” ghax hu kien ressaq rikors fil-konfront tieghu biex jinbidel il-konsulent.</w:t>
      </w:r>
    </w:p>
    <w:p w:rsidR="007C2C35" w:rsidRPr="00596D7F" w:rsidP="00E363E6">
      <w:pPr>
        <w:pStyle w:val="BodyText"/>
        <w:spacing w:after="225" w:line="360" w:lineRule="auto"/>
        <w:rPr>
          <w:rFonts w:ascii="Tahoma" w:hAnsi="Tahoma" w:cs="Tahoma"/>
          <w:color w:val="000000"/>
          <w:szCs w:val="24"/>
        </w:rPr>
      </w:pPr>
      <w:r w:rsidRPr="00596D7F">
        <w:rPr>
          <w:rFonts w:ascii="Tahoma" w:hAnsi="Tahoma" w:cs="Tahoma"/>
          <w:color w:val="000000"/>
          <w:szCs w:val="24"/>
        </w:rPr>
        <w:t>Lanzon qed jinsisti li hu l-konsulent li akkuzah li gera “giri sfrenat bil-karozza”, li dan mhux veru u li hu ghandu x-xhieda tal-istess patrijiet li dak il-hin kien fil-bini u li hareg biss biex jaghmel xi qadjiet.</w:t>
      </w:r>
    </w:p>
    <w:p w:rsidR="007C2C35" w:rsidRPr="00596D7F" w:rsidP="00E363E6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</w:rPr>
      </w:pPr>
      <w:r w:rsidRPr="00596D7F">
        <w:rPr>
          <w:rFonts w:ascii="Tahoma" w:hAnsi="Tahoma" w:cs="Tahoma"/>
          <w:color w:val="000000"/>
          <w:sz w:val="24"/>
          <w:szCs w:val="24"/>
        </w:rPr>
        <w:t>Iz-zaghzugh qed jappella lill-awtoritajiet tal-isptar biex jiehdu azzjoni ghaliex sa dal</w:t>
      </w:r>
      <w:r w:rsidRPr="00534FE0">
        <w:rPr>
          <w:rFonts w:ascii="Tahoma" w:hAnsi="Tahoma" w:cs="Tahoma"/>
          <w:color w:val="000000"/>
          <w:sz w:val="24"/>
          <w:szCs w:val="24"/>
          <w:lang w:val="mt-MT"/>
        </w:rPr>
        <w:t>-</w:t>
      </w:r>
      <w:r w:rsidRPr="00596D7F">
        <w:rPr>
          <w:rFonts w:ascii="Tahoma" w:hAnsi="Tahoma" w:cs="Tahoma"/>
          <w:color w:val="000000"/>
          <w:sz w:val="24"/>
          <w:szCs w:val="24"/>
        </w:rPr>
        <w:t>ghodu kienu ghaddew 42 siegha minn xhin beda l-istrajk tal-guh u hadd ma intervjena.</w:t>
      </w:r>
    </w:p>
    <w:p w:rsidR="007C2C35" w:rsidRPr="00596D7F" w:rsidP="00E363E6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</w:rPr>
      </w:pPr>
    </w:p>
    <w:p w:rsidR="007C2C35" w:rsidRPr="00596D7F" w:rsidP="00E363E6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</w:rPr>
      </w:pPr>
    </w:p>
    <w:p w:rsidR="007C2C35" w:rsidRPr="003147ED" w:rsidP="003B0E7D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96D7F">
        <w:rPr>
          <w:rFonts w:ascii="Tahoma" w:hAnsi="Tahoma" w:cs="Tahoma"/>
          <w:sz w:val="24"/>
          <w:szCs w:val="24"/>
        </w:rPr>
        <w:t>Wara sensiela ta' in</w:t>
      </w:r>
      <w:r w:rsidRPr="003B0E7D">
        <w:rPr>
          <w:rFonts w:ascii="Tahoma" w:hAnsi="Tahoma" w:cs="Tahoma"/>
          <w:sz w:val="24"/>
          <w:szCs w:val="24"/>
          <w:lang w:val="it-IT"/>
        </w:rPr>
        <w:t>ċ</w:t>
      </w:r>
      <w:r w:rsidRPr="00596D7F">
        <w:rPr>
          <w:rFonts w:ascii="Tahoma" w:hAnsi="Tahoma" w:cs="Tahoma"/>
          <w:sz w:val="24"/>
          <w:szCs w:val="24"/>
        </w:rPr>
        <w:t>identi rrappurtati ta' g</w:t>
      </w:r>
      <w:r w:rsidRPr="003B0E7D">
        <w:rPr>
          <w:rFonts w:ascii="Tahoma" w:hAnsi="Tahoma" w:cs="Tahoma"/>
          <w:sz w:val="24"/>
          <w:szCs w:val="24"/>
          <w:lang w:val="it-IT"/>
        </w:rPr>
        <w:t>ħ</w:t>
      </w:r>
      <w:r w:rsidRPr="00596D7F">
        <w:rPr>
          <w:rFonts w:ascii="Tahoma" w:hAnsi="Tahoma" w:cs="Tahoma"/>
          <w:sz w:val="24"/>
          <w:szCs w:val="24"/>
        </w:rPr>
        <w:t>asafar protetti maqtula jew feruta, u tlett ijiem qabel l-g</w:t>
      </w:r>
      <w:r w:rsidRPr="003B0E7D">
        <w:rPr>
          <w:rFonts w:ascii="Tahoma" w:hAnsi="Tahoma" w:cs="Tahoma"/>
          <w:sz w:val="24"/>
          <w:szCs w:val="24"/>
          <w:lang w:val="it-IT"/>
        </w:rPr>
        <w:t>ħ</w:t>
      </w:r>
      <w:r w:rsidRPr="00596D7F">
        <w:rPr>
          <w:rFonts w:ascii="Tahoma" w:hAnsi="Tahoma" w:cs="Tahoma"/>
          <w:sz w:val="24"/>
          <w:szCs w:val="24"/>
        </w:rPr>
        <w:t>eluq tal-ista</w:t>
      </w:r>
      <w:r w:rsidRPr="003B0E7D">
        <w:rPr>
          <w:rFonts w:ascii="Tahoma" w:hAnsi="Tahoma" w:cs="Tahoma"/>
          <w:sz w:val="24"/>
          <w:szCs w:val="24"/>
          <w:lang w:val="it-IT"/>
        </w:rPr>
        <w:t>ġ</w:t>
      </w:r>
      <w:r w:rsidRPr="00596D7F">
        <w:rPr>
          <w:rFonts w:ascii="Tahoma" w:hAnsi="Tahoma" w:cs="Tahoma"/>
          <w:sz w:val="24"/>
          <w:szCs w:val="24"/>
        </w:rPr>
        <w:t>un tal-</w:t>
      </w:r>
      <w:del w:id="207" w:author="Natalie" w:date="2015-10-10T17:43:00Z">
        <w:r w:rsidRPr="00596D7F">
          <w:rPr>
            <w:rFonts w:ascii="Tahoma" w:hAnsi="Tahoma" w:cs="Tahoma"/>
            <w:sz w:val="24"/>
            <w:szCs w:val="24"/>
          </w:rPr>
          <w:delText>K</w:delText>
        </w:r>
      </w:del>
      <w:ins w:id="208" w:author="Natalie" w:date="2015-10-10T19:12:00Z">
        <w:r w:rsidR="003B0E7D">
          <w:rPr>
            <w:rFonts w:ascii="Tahoma" w:hAnsi="Tahoma" w:cs="Tahoma"/>
            <w:sz w:val="24"/>
            <w:szCs w:val="24"/>
          </w:rPr>
          <w:t>k</w:t>
        </w:r>
      </w:ins>
      <w:r w:rsidRPr="00596D7F">
        <w:rPr>
          <w:rFonts w:ascii="Tahoma" w:hAnsi="Tahoma" w:cs="Tahoma"/>
          <w:sz w:val="24"/>
          <w:szCs w:val="24"/>
        </w:rPr>
        <w:t>a</w:t>
      </w:r>
      <w:r w:rsidRPr="003B0E7D">
        <w:rPr>
          <w:rFonts w:ascii="Tahoma" w:hAnsi="Tahoma" w:cs="Tahoma"/>
          <w:sz w:val="24"/>
          <w:szCs w:val="24"/>
          <w:lang w:val="it-IT"/>
        </w:rPr>
        <w:t>ċċ</w:t>
      </w:r>
      <w:r w:rsidRPr="00596D7F">
        <w:rPr>
          <w:rFonts w:ascii="Tahoma" w:hAnsi="Tahoma" w:cs="Tahoma"/>
          <w:sz w:val="24"/>
          <w:szCs w:val="24"/>
        </w:rPr>
        <w:t>a fir-</w:t>
      </w:r>
      <w:del w:id="209" w:author="Natalie" w:date="2015-10-10T19:11:00Z">
        <w:r w:rsidRPr="00596D7F">
          <w:rPr>
            <w:rFonts w:ascii="Tahoma" w:hAnsi="Tahoma" w:cs="Tahoma"/>
            <w:sz w:val="24"/>
            <w:szCs w:val="24"/>
          </w:rPr>
          <w:delText>R</w:delText>
        </w:r>
      </w:del>
      <w:ins w:id="210" w:author="Natalie" w:date="2015-10-10T19:11:00Z">
        <w:r w:rsidR="003B0E7D">
          <w:rPr>
            <w:rFonts w:ascii="Tahoma" w:hAnsi="Tahoma" w:cs="Tahoma"/>
            <w:sz w:val="24"/>
            <w:szCs w:val="24"/>
          </w:rPr>
          <w:t>r</w:t>
        </w:r>
      </w:ins>
      <w:r w:rsidRPr="00596D7F">
        <w:rPr>
          <w:rFonts w:ascii="Tahoma" w:hAnsi="Tahoma" w:cs="Tahoma"/>
          <w:sz w:val="24"/>
          <w:szCs w:val="24"/>
        </w:rPr>
        <w:t>ebbieg</w:t>
      </w:r>
      <w:r w:rsidRPr="003B0E7D">
        <w:rPr>
          <w:rFonts w:ascii="Tahoma" w:hAnsi="Tahoma" w:cs="Tahoma"/>
          <w:sz w:val="24"/>
          <w:szCs w:val="24"/>
          <w:lang w:val="it-IT"/>
        </w:rPr>
        <w:t>ħ</w:t>
      </w:r>
      <w:r w:rsidRPr="003147ED">
        <w:rPr>
          <w:rFonts w:ascii="Tahoma" w:hAnsi="Tahoma" w:cs="Tahoma"/>
          <w:sz w:val="24"/>
          <w:szCs w:val="24"/>
        </w:rPr>
        <w:t>a, il-Prim Ministru Joseph Muscat g</w:t>
      </w:r>
      <w:r w:rsidRPr="003B0E7D">
        <w:rPr>
          <w:rFonts w:ascii="Tahoma" w:hAnsi="Tahoma" w:cs="Tahoma"/>
          <w:sz w:val="24"/>
          <w:szCs w:val="24"/>
          <w:lang w:val="it-IT"/>
        </w:rPr>
        <w:t>ħ</w:t>
      </w:r>
      <w:r w:rsidRPr="003147ED">
        <w:rPr>
          <w:rFonts w:ascii="Tahoma" w:hAnsi="Tahoma" w:cs="Tahoma"/>
          <w:sz w:val="24"/>
          <w:szCs w:val="24"/>
        </w:rPr>
        <w:t>alaq l-ista</w:t>
      </w:r>
      <w:r w:rsidRPr="003B0E7D">
        <w:rPr>
          <w:rFonts w:ascii="Tahoma" w:hAnsi="Tahoma" w:cs="Tahoma"/>
          <w:sz w:val="24"/>
          <w:szCs w:val="24"/>
          <w:lang w:val="it-IT"/>
        </w:rPr>
        <w:t>ġ</w:t>
      </w:r>
      <w:r w:rsidRPr="003147ED">
        <w:rPr>
          <w:rFonts w:ascii="Tahoma" w:hAnsi="Tahoma" w:cs="Tahoma"/>
          <w:sz w:val="24"/>
          <w:szCs w:val="24"/>
        </w:rPr>
        <w:t>un b'mod prematur. L-a</w:t>
      </w:r>
      <w:r>
        <w:rPr>
          <w:rFonts w:ascii="Tahoma" w:hAnsi="Tahoma" w:cs="Tahoma"/>
          <w:sz w:val="24"/>
          <w:szCs w:val="24"/>
          <w:lang w:val="it-IT"/>
        </w:rPr>
        <w:t>ħħ</w:t>
      </w:r>
      <w:r w:rsidRPr="003147ED">
        <w:rPr>
          <w:rFonts w:ascii="Tahoma" w:hAnsi="Tahoma" w:cs="Tahoma"/>
          <w:sz w:val="24"/>
          <w:szCs w:val="24"/>
        </w:rPr>
        <w:t>ar in</w:t>
      </w:r>
      <w:r>
        <w:rPr>
          <w:rFonts w:ascii="Tahoma" w:hAnsi="Tahoma" w:cs="Tahoma"/>
          <w:sz w:val="24"/>
          <w:szCs w:val="24"/>
          <w:lang w:val="it-IT"/>
        </w:rPr>
        <w:t>ċ</w:t>
      </w:r>
      <w:r w:rsidRPr="003147ED">
        <w:rPr>
          <w:rFonts w:ascii="Tahoma" w:hAnsi="Tahoma" w:cs="Tahoma"/>
          <w:sz w:val="24"/>
          <w:szCs w:val="24"/>
        </w:rPr>
        <w:t>ident se</w:t>
      </w:r>
      <w:r>
        <w:rPr>
          <w:rFonts w:ascii="Tahoma" w:hAnsi="Tahoma" w:cs="Tahoma"/>
          <w:sz w:val="24"/>
          <w:szCs w:val="24"/>
          <w:lang w:val="it-IT"/>
        </w:rPr>
        <w:t>ħħ</w:t>
      </w:r>
      <w:r w:rsidRPr="003147ED">
        <w:rPr>
          <w:rFonts w:ascii="Tahoma" w:hAnsi="Tahoma" w:cs="Tahoma"/>
          <w:sz w:val="24"/>
          <w:szCs w:val="24"/>
        </w:rPr>
        <w:t xml:space="preserve"> it-Tnejn kmieni waranofsinhar, fl-Iskola Primarja tal-Kulle</w:t>
      </w:r>
      <w:r>
        <w:rPr>
          <w:rFonts w:ascii="Tahoma" w:hAnsi="Tahoma" w:cs="Tahoma"/>
          <w:sz w:val="24"/>
          <w:szCs w:val="24"/>
          <w:lang w:val="it-IT"/>
        </w:rPr>
        <w:t>ġġ</w:t>
      </w:r>
      <w:r w:rsidRPr="003147ED">
        <w:rPr>
          <w:rFonts w:ascii="Tahoma" w:hAnsi="Tahoma" w:cs="Tahoma"/>
          <w:sz w:val="24"/>
          <w:szCs w:val="24"/>
        </w:rPr>
        <w:t xml:space="preserve"> St Edward's, fejn g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3147ED">
        <w:rPr>
          <w:rFonts w:ascii="Tahoma" w:hAnsi="Tahoma" w:cs="Tahoma"/>
          <w:sz w:val="24"/>
          <w:szCs w:val="24"/>
        </w:rPr>
        <w:t>asfur protett waqa' ferut fil-grawnd tal-Iskola.</w:t>
      </w:r>
    </w:p>
    <w:p w:rsidR="007C2C35" w:rsidRPr="003147ED" w:rsidP="00E363E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C2C35" w:rsidRPr="003147ED" w:rsidP="00E363E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147ED">
        <w:rPr>
          <w:rFonts w:ascii="Tahoma" w:hAnsi="Tahoma" w:cs="Tahoma"/>
          <w:sz w:val="24"/>
          <w:szCs w:val="24"/>
        </w:rPr>
        <w:t>Fuq Twitter, il-Prim Ministru kiteb li dan l-in</w:t>
      </w:r>
      <w:r>
        <w:rPr>
          <w:rFonts w:ascii="Tahoma" w:hAnsi="Tahoma" w:cs="Tahoma"/>
          <w:sz w:val="24"/>
          <w:szCs w:val="24"/>
          <w:lang w:val="it-IT"/>
        </w:rPr>
        <w:t>ċ</w:t>
      </w:r>
      <w:r w:rsidRPr="003147ED">
        <w:rPr>
          <w:rFonts w:ascii="Tahoma" w:hAnsi="Tahoma" w:cs="Tahoma"/>
          <w:sz w:val="24"/>
          <w:szCs w:val="24"/>
        </w:rPr>
        <w:t xml:space="preserve">ident mhuwiex skużabbli. Madankollu, Muscat kiteb li kien hemm tnaqqis drastiku fl-illegalitajiet. Wara l-ewwel każijiet, li fihom anke </w:t>
      </w:r>
      <w:r w:rsidRPr="00170D51">
        <w:rPr>
          <w:rFonts w:ascii="Tahoma" w:hAnsi="Tahoma" w:cs="Tahoma"/>
          <w:sz w:val="24"/>
          <w:szCs w:val="24"/>
          <w:lang w:val="it-IT"/>
        </w:rPr>
        <w:t>ġ</w:t>
      </w:r>
      <w:r w:rsidRPr="003147ED">
        <w:rPr>
          <w:rFonts w:ascii="Tahoma" w:hAnsi="Tahoma" w:cs="Tahoma"/>
          <w:sz w:val="24"/>
          <w:szCs w:val="24"/>
        </w:rPr>
        <w:t>ew arrestati l-ka</w:t>
      </w:r>
      <w:r w:rsidRPr="00170D51">
        <w:rPr>
          <w:rFonts w:ascii="Tahoma" w:hAnsi="Tahoma" w:cs="Tahoma"/>
          <w:sz w:val="24"/>
          <w:szCs w:val="24"/>
          <w:lang w:val="it-IT"/>
        </w:rPr>
        <w:t>ċċ</w:t>
      </w:r>
      <w:r w:rsidRPr="003147ED">
        <w:rPr>
          <w:rFonts w:ascii="Tahoma" w:hAnsi="Tahoma" w:cs="Tahoma"/>
          <w:sz w:val="24"/>
          <w:szCs w:val="24"/>
        </w:rPr>
        <w:t>aturi involuti, il-Gvern kien qal li lest jag</w:t>
      </w:r>
      <w:r w:rsidRPr="00170D51">
        <w:rPr>
          <w:rFonts w:ascii="Tahoma" w:hAnsi="Tahoma" w:cs="Tahoma"/>
          <w:sz w:val="24"/>
          <w:szCs w:val="24"/>
          <w:lang w:val="it-IT"/>
        </w:rPr>
        <w:t>ħ</w:t>
      </w:r>
      <w:r w:rsidRPr="003147ED">
        <w:rPr>
          <w:rFonts w:ascii="Tahoma" w:hAnsi="Tahoma" w:cs="Tahoma"/>
          <w:sz w:val="24"/>
          <w:szCs w:val="24"/>
        </w:rPr>
        <w:t>laq l-ista</w:t>
      </w:r>
      <w:r w:rsidRPr="00170D51">
        <w:rPr>
          <w:rFonts w:ascii="Tahoma" w:hAnsi="Tahoma" w:cs="Tahoma"/>
          <w:sz w:val="24"/>
          <w:szCs w:val="24"/>
          <w:lang w:val="it-IT"/>
        </w:rPr>
        <w:t>ġ</w:t>
      </w:r>
      <w:r w:rsidRPr="003147ED">
        <w:rPr>
          <w:rFonts w:ascii="Tahoma" w:hAnsi="Tahoma" w:cs="Tahoma"/>
          <w:sz w:val="24"/>
          <w:szCs w:val="24"/>
        </w:rPr>
        <w:t>un biss f'każ ta' "illegalitajiet flagranti".</w:t>
      </w:r>
    </w:p>
    <w:p w:rsidR="007C2C35" w:rsidRPr="003147ED" w:rsidP="00E363E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C2C35" w:rsidRPr="00170D51" w:rsidP="00E363E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147ED">
        <w:rPr>
          <w:rFonts w:ascii="Tahoma" w:hAnsi="Tahoma" w:cs="Tahoma"/>
          <w:sz w:val="24"/>
          <w:szCs w:val="24"/>
        </w:rPr>
        <w:t xml:space="preserve">Meta kien </w:t>
      </w:r>
      <w:r w:rsidRPr="0044274E">
        <w:rPr>
          <w:rFonts w:ascii="Tahoma" w:hAnsi="Tahoma" w:cs="Tahoma"/>
          <w:sz w:val="24"/>
          <w:szCs w:val="24"/>
          <w:lang w:val="it-IT"/>
        </w:rPr>
        <w:t>ħ</w:t>
      </w:r>
      <w:r w:rsidRPr="00596D7F">
        <w:rPr>
          <w:rFonts w:ascii="Tahoma" w:hAnsi="Tahoma" w:cs="Tahoma"/>
          <w:sz w:val="24"/>
          <w:szCs w:val="24"/>
        </w:rPr>
        <w:t>abbar li l-ista</w:t>
      </w:r>
      <w:r w:rsidRPr="0044274E">
        <w:rPr>
          <w:rFonts w:ascii="Tahoma" w:hAnsi="Tahoma" w:cs="Tahoma"/>
          <w:sz w:val="24"/>
          <w:szCs w:val="24"/>
          <w:lang w:val="it-IT"/>
        </w:rPr>
        <w:t>ġ</w:t>
      </w:r>
      <w:r w:rsidRPr="00596D7F">
        <w:rPr>
          <w:rFonts w:ascii="Tahoma" w:hAnsi="Tahoma" w:cs="Tahoma"/>
          <w:sz w:val="24"/>
          <w:szCs w:val="24"/>
        </w:rPr>
        <w:t>un tal-</w:t>
      </w:r>
      <w:del w:id="211" w:author="Natalie" w:date="2015-10-10T19:14:00Z">
        <w:r w:rsidRPr="00596D7F">
          <w:rPr>
            <w:rFonts w:ascii="Tahoma" w:hAnsi="Tahoma" w:cs="Tahoma"/>
            <w:sz w:val="24"/>
            <w:szCs w:val="24"/>
          </w:rPr>
          <w:delText>K</w:delText>
        </w:r>
      </w:del>
      <w:ins w:id="212" w:author="Natalie" w:date="2015-10-10T19:14:00Z">
        <w:r w:rsidR="0044274E">
          <w:rPr>
            <w:rFonts w:ascii="Tahoma" w:hAnsi="Tahoma" w:cs="Tahoma"/>
            <w:sz w:val="24"/>
            <w:szCs w:val="24"/>
          </w:rPr>
          <w:t>k</w:t>
        </w:r>
      </w:ins>
      <w:r w:rsidRPr="00596D7F">
        <w:rPr>
          <w:rFonts w:ascii="Tahoma" w:hAnsi="Tahoma" w:cs="Tahoma"/>
          <w:sz w:val="24"/>
          <w:szCs w:val="24"/>
        </w:rPr>
        <w:t>a</w:t>
      </w:r>
      <w:r w:rsidRPr="0044274E">
        <w:rPr>
          <w:rFonts w:ascii="Tahoma" w:hAnsi="Tahoma" w:cs="Tahoma"/>
          <w:sz w:val="24"/>
          <w:szCs w:val="24"/>
          <w:lang w:val="it-IT"/>
        </w:rPr>
        <w:t>ċċ</w:t>
      </w:r>
      <w:r w:rsidRPr="00D76B8C">
        <w:rPr>
          <w:rFonts w:ascii="Tahoma" w:hAnsi="Tahoma" w:cs="Tahoma"/>
          <w:sz w:val="24"/>
          <w:szCs w:val="24"/>
        </w:rPr>
        <w:t>a fir-</w:t>
      </w:r>
      <w:del w:id="213" w:author="Natalie" w:date="2015-10-10T19:14:00Z">
        <w:r w:rsidRPr="00D76B8C">
          <w:rPr>
            <w:rFonts w:ascii="Tahoma" w:hAnsi="Tahoma" w:cs="Tahoma"/>
            <w:sz w:val="24"/>
            <w:szCs w:val="24"/>
          </w:rPr>
          <w:delText>R</w:delText>
        </w:r>
      </w:del>
      <w:ins w:id="214" w:author="Natalie" w:date="2015-10-10T19:14:00Z">
        <w:r w:rsidR="0044274E">
          <w:rPr>
            <w:rFonts w:ascii="Tahoma" w:hAnsi="Tahoma" w:cs="Tahoma"/>
            <w:sz w:val="24"/>
            <w:szCs w:val="24"/>
          </w:rPr>
          <w:t>r</w:t>
        </w:r>
      </w:ins>
      <w:r w:rsidRPr="00D76B8C">
        <w:rPr>
          <w:rFonts w:ascii="Tahoma" w:hAnsi="Tahoma" w:cs="Tahoma"/>
          <w:sz w:val="24"/>
          <w:szCs w:val="24"/>
        </w:rPr>
        <w:t>ebbieg</w:t>
      </w:r>
      <w:r w:rsidRPr="0044274E">
        <w:rPr>
          <w:rFonts w:ascii="Tahoma" w:hAnsi="Tahoma" w:cs="Tahoma"/>
          <w:sz w:val="24"/>
          <w:szCs w:val="24"/>
          <w:lang w:val="it-IT"/>
        </w:rPr>
        <w:t>ħ</w:t>
      </w:r>
      <w:r w:rsidRPr="00D76B8C">
        <w:rPr>
          <w:rFonts w:ascii="Tahoma" w:hAnsi="Tahoma" w:cs="Tahoma"/>
          <w:sz w:val="24"/>
          <w:szCs w:val="24"/>
        </w:rPr>
        <w:t>a se jinfeta</w:t>
      </w:r>
      <w:r w:rsidRPr="0044274E">
        <w:rPr>
          <w:rFonts w:ascii="Tahoma" w:hAnsi="Tahoma" w:cs="Tahoma"/>
          <w:sz w:val="24"/>
          <w:szCs w:val="24"/>
          <w:lang w:val="it-IT"/>
        </w:rPr>
        <w:t>ħ</w:t>
      </w:r>
      <w:r w:rsidRPr="00D76B8C">
        <w:rPr>
          <w:rFonts w:ascii="Tahoma" w:hAnsi="Tahoma" w:cs="Tahoma"/>
          <w:sz w:val="24"/>
          <w:szCs w:val="24"/>
        </w:rPr>
        <w:t>, wara r-Referendum tal-11 ta' April, il-Prim Ministru kien indirizza konferenza tal-a</w:t>
      </w:r>
      <w:r w:rsidRPr="0044274E">
        <w:rPr>
          <w:rFonts w:ascii="Tahoma" w:hAnsi="Tahoma" w:cs="Tahoma"/>
          <w:sz w:val="24"/>
          <w:szCs w:val="24"/>
          <w:lang w:val="it-IT"/>
        </w:rPr>
        <w:t>ħ</w:t>
      </w:r>
      <w:r w:rsidRPr="00D76B8C">
        <w:rPr>
          <w:rFonts w:ascii="Tahoma" w:hAnsi="Tahoma" w:cs="Tahoma"/>
          <w:sz w:val="24"/>
          <w:szCs w:val="24"/>
        </w:rPr>
        <w:t xml:space="preserve">barijiet minn Kastilja. </w:t>
      </w:r>
      <w:r w:rsidRPr="00170D51">
        <w:rPr>
          <w:rFonts w:ascii="Tahoma" w:hAnsi="Tahoma" w:cs="Tahoma"/>
          <w:sz w:val="24"/>
          <w:szCs w:val="24"/>
        </w:rPr>
        <w:t>Madankollu, il-waqfien tal-ista</w:t>
      </w:r>
      <w:r>
        <w:rPr>
          <w:rFonts w:ascii="Tahoma" w:hAnsi="Tahoma" w:cs="Tahoma"/>
          <w:sz w:val="24"/>
          <w:szCs w:val="24"/>
          <w:lang w:val="it-IT"/>
        </w:rPr>
        <w:t>ġ</w:t>
      </w:r>
      <w:r w:rsidRPr="00170D51">
        <w:rPr>
          <w:rFonts w:ascii="Tahoma" w:hAnsi="Tahoma" w:cs="Tahoma"/>
          <w:sz w:val="24"/>
          <w:szCs w:val="24"/>
        </w:rPr>
        <w:t>un kellu jit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abbar minn fuq Twitter min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abba li l-Prim Ministru b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alissa jinsab fuq żjara fl-Ażerbaj</w:t>
      </w:r>
      <w:r>
        <w:rPr>
          <w:rFonts w:ascii="Tahoma" w:hAnsi="Tahoma" w:cs="Tahoma"/>
          <w:sz w:val="24"/>
          <w:szCs w:val="24"/>
          <w:lang w:val="it-IT"/>
        </w:rPr>
        <w:t>ġ</w:t>
      </w:r>
      <w:r w:rsidRPr="00170D51">
        <w:rPr>
          <w:rFonts w:ascii="Tahoma" w:hAnsi="Tahoma" w:cs="Tahoma"/>
          <w:sz w:val="24"/>
          <w:szCs w:val="24"/>
        </w:rPr>
        <w:t>an.</w:t>
      </w:r>
    </w:p>
    <w:p w:rsidR="007C2C35" w:rsidRPr="00170D51" w:rsidP="00E363E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C2C35" w:rsidRPr="00170D51" w:rsidP="00E363E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170D51">
        <w:rPr>
          <w:rFonts w:ascii="Tahoma" w:hAnsi="Tahoma" w:cs="Tahoma"/>
          <w:sz w:val="24"/>
          <w:szCs w:val="24"/>
        </w:rPr>
        <w:t>Fil-każ tat-Tnejn, studenti tal-iskola primarja tal-Kulle</w:t>
      </w:r>
      <w:r>
        <w:rPr>
          <w:rFonts w:ascii="Tahoma" w:hAnsi="Tahoma" w:cs="Tahoma"/>
          <w:sz w:val="24"/>
          <w:szCs w:val="24"/>
          <w:lang w:val="it-IT"/>
        </w:rPr>
        <w:t>ġġ</w:t>
      </w:r>
      <w:r w:rsidRPr="00170D51">
        <w:rPr>
          <w:rFonts w:ascii="Tahoma" w:hAnsi="Tahoma" w:cs="Tahoma"/>
          <w:sz w:val="24"/>
          <w:szCs w:val="24"/>
        </w:rPr>
        <w:t xml:space="preserve"> St Edward's fil-Birgu 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adu qatg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 kbira hekk kif f'mument minnhom taqa' tajra fil-bit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 tal-iskola waqt li kienu qeg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din bil-</w:t>
      </w:r>
      <w:r w:rsidRPr="002F503A">
        <w:rPr>
          <w:rFonts w:ascii="Tahoma" w:hAnsi="Tahoma" w:cs="Tahoma"/>
          <w:i/>
          <w:iCs/>
          <w:sz w:val="24"/>
          <w:szCs w:val="24"/>
          <w:rPrChange w:id="215" w:author="Natalie" w:date="2015-10-10T19:17:00Z">
            <w:rPr>
              <w:rFonts w:ascii="Tahoma" w:hAnsi="Tahoma" w:cs="Tahoma"/>
              <w:sz w:val="24"/>
              <w:szCs w:val="24"/>
            </w:rPr>
          </w:rPrChange>
        </w:rPr>
        <w:t>break</w:t>
      </w:r>
      <w:r w:rsidRPr="00170D51">
        <w:rPr>
          <w:rFonts w:ascii="Tahoma" w:hAnsi="Tahoma" w:cs="Tahoma"/>
          <w:sz w:val="24"/>
          <w:szCs w:val="24"/>
        </w:rPr>
        <w:t>. Minn informazzjoni li g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andu NET News jirriżulta li t-tajra, tar-razza Spanjulett, intlaqtet minn tiri u waqg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et fil-grawnd tal-futbol tal-iskola g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all-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abta tan-12.30pm.</w:t>
      </w:r>
    </w:p>
    <w:p w:rsidR="007C2C35" w:rsidRPr="00170D51" w:rsidP="00E363E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170D51">
        <w:rPr>
          <w:rFonts w:ascii="Tahoma" w:hAnsi="Tahoma" w:cs="Tahoma"/>
          <w:sz w:val="24"/>
          <w:szCs w:val="24"/>
        </w:rPr>
        <w:t>Persuni li kienu fuq il-post qalu li t-tajra intlaqtet minn tir u mbag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ad intlaqtet minn tir ie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or. B'kollox instemg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 xml:space="preserve">u 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ames tiri li kienu sparati minn barra l-iskola. Fuq il-post issej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 xml:space="preserve">et il-pulizija tal-ALE li 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adet lill-g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asfur g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all-kura.</w:t>
      </w:r>
    </w:p>
    <w:p w:rsidR="007C2C35" w:rsidRPr="00170D51" w:rsidP="00E363E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7C2C35" w:rsidRPr="00534FE0" w:rsidP="007C02A2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170D51">
        <w:rPr>
          <w:rFonts w:ascii="Tahoma" w:hAnsi="Tahoma" w:cs="Tahoma"/>
          <w:sz w:val="24"/>
          <w:szCs w:val="24"/>
        </w:rPr>
        <w:t>Fi stqarrijiet separati relatati ma</w:t>
      </w:r>
      <w:ins w:id="216" w:author="Natalie" w:date="2015-10-10T19:18:00Z">
        <w:r w:rsidR="007C02A2">
          <w:rPr>
            <w:rFonts w:ascii="Tahoma" w:hAnsi="Tahoma" w:cs="Tahoma"/>
            <w:sz w:val="24"/>
            <w:szCs w:val="24"/>
          </w:rPr>
          <w:t>’</w:t>
        </w:r>
      </w:ins>
      <w:r w:rsidRPr="00170D51">
        <w:rPr>
          <w:rFonts w:ascii="Tahoma" w:hAnsi="Tahoma" w:cs="Tahoma"/>
          <w:sz w:val="24"/>
          <w:szCs w:val="24"/>
        </w:rPr>
        <w:t xml:space="preserve"> dan l-in</w:t>
      </w:r>
      <w:del w:id="217" w:author="Natalie" w:date="2015-10-10T19:18:00Z">
        <w:r w:rsidRPr="00170D51">
          <w:rPr>
            <w:rFonts w:ascii="Tahoma" w:hAnsi="Tahoma" w:cs="Tahoma"/>
            <w:sz w:val="24"/>
            <w:szCs w:val="24"/>
          </w:rPr>
          <w:delText>c</w:delText>
        </w:r>
      </w:del>
      <w:ins w:id="218" w:author="Natalie" w:date="2015-10-10T19:18:00Z">
        <w:r w:rsidR="007C02A2">
          <w:rPr>
            <w:rFonts w:ascii="Tahoma" w:hAnsi="Tahoma" w:cs="Tahoma"/>
            <w:sz w:val="24"/>
            <w:szCs w:val="24"/>
          </w:rPr>
          <w:t>ċ</w:t>
        </w:r>
      </w:ins>
      <w:r w:rsidRPr="00170D51">
        <w:rPr>
          <w:rFonts w:ascii="Tahoma" w:hAnsi="Tahoma" w:cs="Tahoma"/>
          <w:sz w:val="24"/>
          <w:szCs w:val="24"/>
        </w:rPr>
        <w:t>ident, il-Federazzjoni Ka</w:t>
      </w:r>
      <w:r w:rsidRPr="007C02A2">
        <w:rPr>
          <w:rFonts w:ascii="Tahoma" w:hAnsi="Tahoma" w:cs="Tahoma"/>
          <w:sz w:val="24"/>
          <w:szCs w:val="24"/>
          <w:lang w:val="it-IT"/>
        </w:rPr>
        <w:t>ċċ</w:t>
      </w:r>
      <w:r w:rsidRPr="00170D51">
        <w:rPr>
          <w:rFonts w:ascii="Tahoma" w:hAnsi="Tahoma" w:cs="Tahoma"/>
          <w:sz w:val="24"/>
          <w:szCs w:val="24"/>
        </w:rPr>
        <w:t>aturi Nassaba Konservazzjonisti (FKNK) u l-Ka</w:t>
      </w:r>
      <w:r w:rsidRPr="007C02A2">
        <w:rPr>
          <w:rFonts w:ascii="Tahoma" w:hAnsi="Tahoma" w:cs="Tahoma"/>
          <w:sz w:val="24"/>
          <w:szCs w:val="24"/>
          <w:lang w:val="it-IT"/>
        </w:rPr>
        <w:t>ċċ</w:t>
      </w:r>
      <w:r w:rsidRPr="00170D51">
        <w:rPr>
          <w:rFonts w:ascii="Tahoma" w:hAnsi="Tahoma" w:cs="Tahoma"/>
          <w:sz w:val="24"/>
          <w:szCs w:val="24"/>
        </w:rPr>
        <w:t>aturi San Ubertu (KSU) ikkundanaw dan il-każ u appellaw lill-pubbliku g</w:t>
      </w:r>
      <w:r w:rsidRPr="007C02A2"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all-informazzjoni. Huma qalu li g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 xml:space="preserve">andha ssir </w:t>
      </w:r>
      <w:r>
        <w:rPr>
          <w:rFonts w:ascii="Tahoma" w:hAnsi="Tahoma" w:cs="Tahoma"/>
          <w:sz w:val="24"/>
          <w:szCs w:val="24"/>
          <w:lang w:val="it-IT"/>
        </w:rPr>
        <w:t>ġ</w:t>
      </w:r>
      <w:r w:rsidRPr="00170D51">
        <w:rPr>
          <w:rFonts w:ascii="Tahoma" w:hAnsi="Tahoma" w:cs="Tahoma"/>
          <w:sz w:val="24"/>
          <w:szCs w:val="24"/>
        </w:rPr>
        <w:t xml:space="preserve">ustizzja </w:t>
      </w:r>
      <w:r>
        <w:rPr>
          <w:rFonts w:ascii="Tahoma" w:hAnsi="Tahoma" w:cs="Tahoma"/>
          <w:sz w:val="24"/>
          <w:szCs w:val="24"/>
          <w:lang w:val="it-IT"/>
        </w:rPr>
        <w:t>ħ</w:t>
      </w:r>
      <w:r w:rsidRPr="00170D51">
        <w:rPr>
          <w:rFonts w:ascii="Tahoma" w:hAnsi="Tahoma" w:cs="Tahoma"/>
          <w:sz w:val="24"/>
          <w:szCs w:val="24"/>
        </w:rPr>
        <w:t>arxa u immedjata fil-konfront ta' dan il-ka</w:t>
      </w:r>
      <w:r>
        <w:rPr>
          <w:rFonts w:ascii="Tahoma" w:hAnsi="Tahoma" w:cs="Tahoma"/>
          <w:sz w:val="24"/>
          <w:szCs w:val="24"/>
          <w:lang w:val="it-IT"/>
        </w:rPr>
        <w:t>ċċ</w:t>
      </w:r>
      <w:r w:rsidRPr="00170D51">
        <w:rPr>
          <w:rFonts w:ascii="Tahoma" w:hAnsi="Tahoma" w:cs="Tahoma"/>
          <w:sz w:val="24"/>
          <w:szCs w:val="24"/>
        </w:rPr>
        <w:t>atur.</w:t>
      </w:r>
    </w:p>
    <w:p w:rsidR="007C2C35" w:rsidRPr="00534FE0" w:rsidP="00E363E6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bookmarkStart w:id="219" w:name="_GoBack"/>
      <w:bookmarkEnd w:id="219"/>
    </w:p>
    <w:sectPr w:rsidSect="00E363E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3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3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549B"/>
    <w:rsid w:val="0004388B"/>
    <w:rsid w:val="000C1647"/>
    <w:rsid w:val="00170D51"/>
    <w:rsid w:val="002F503A"/>
    <w:rsid w:val="003147ED"/>
    <w:rsid w:val="00332126"/>
    <w:rsid w:val="003B0E7D"/>
    <w:rsid w:val="0044274E"/>
    <w:rsid w:val="00480C76"/>
    <w:rsid w:val="00534FE0"/>
    <w:rsid w:val="00596D7F"/>
    <w:rsid w:val="005D46CD"/>
    <w:rsid w:val="00620526"/>
    <w:rsid w:val="006C0B27"/>
    <w:rsid w:val="007134E8"/>
    <w:rsid w:val="007712DB"/>
    <w:rsid w:val="007C02A2"/>
    <w:rsid w:val="007C2C35"/>
    <w:rsid w:val="0082088B"/>
    <w:rsid w:val="00827767"/>
    <w:rsid w:val="00852EBE"/>
    <w:rsid w:val="008762E6"/>
    <w:rsid w:val="008F5A3D"/>
    <w:rsid w:val="009432C7"/>
    <w:rsid w:val="009502C9"/>
    <w:rsid w:val="009B6C2B"/>
    <w:rsid w:val="00A4549B"/>
    <w:rsid w:val="00A62F9B"/>
    <w:rsid w:val="00AA2AC6"/>
    <w:rsid w:val="00AB6327"/>
    <w:rsid w:val="00AC46E4"/>
    <w:rsid w:val="00B21309"/>
    <w:rsid w:val="00B4031A"/>
    <w:rsid w:val="00B9533D"/>
    <w:rsid w:val="00BC38D6"/>
    <w:rsid w:val="00BF7781"/>
    <w:rsid w:val="00C31611"/>
    <w:rsid w:val="00CC7577"/>
    <w:rsid w:val="00CF6A9F"/>
    <w:rsid w:val="00D51D15"/>
    <w:rsid w:val="00D76B8C"/>
    <w:rsid w:val="00DD6D38"/>
    <w:rsid w:val="00E109AD"/>
    <w:rsid w:val="00E23CE9"/>
    <w:rsid w:val="00E363E6"/>
    <w:rsid w:val="00F75928"/>
    <w:rsid w:val="00FD399D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locked="1" w:qFormat="1"/>
    <w:lsdException w:name="Closing" w:semiHidden="1" w:uiPriority="99" w:unhideWhenUsed="1"/>
    <w:lsdException w:name="Signature" w:semiHidden="1" w:uiPriority="99" w:unhideWhenUsed="1"/>
    <w:lsdException w:name="Default Paragraph Font" w:locked="1"/>
    <w:lsdException w:name="Body Text" w:lock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locked="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lock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uiPriority="99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/>
    <w:lsdException w:name="Table Grid" w:lock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locked/>
    <w:rsid w:val="00A4549B"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link w:val="CharChar2"/>
    <w:qFormat/>
    <w:locked/>
    <w:rsid w:val="00A4549B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CharChar2">
    <w:name w:val=" Char Char2"/>
    <w:basedOn w:val="DefaultParagraphFont"/>
    <w:link w:val="Heading1"/>
    <w:uiPriority w:val="99"/>
    <w:locked/>
    <w:rsid w:val="00A4549B"/>
    <w:rPr>
      <w:rFonts w:ascii="Times New Roman" w:hAnsi="Times New Roman" w:cs="Times New Roman"/>
      <w:b/>
      <w:bCs/>
      <w:kern w:val="36"/>
      <w:sz w:val="48"/>
      <w:szCs w:val="48"/>
      <w:lang w:val="en-US" w:eastAsia="x-none"/>
    </w:rPr>
  </w:style>
  <w:style w:type="paragraph" w:styleId="BodyText">
    <w:name w:val="Body Text"/>
    <w:basedOn w:val="Normal"/>
    <w:link w:val="CharChar1"/>
    <w:locked/>
    <w:rsid w:val="00E363E6"/>
    <w:pPr>
      <w:suppressAutoHyphens/>
      <w:spacing w:after="0" w:line="480" w:lineRule="auto"/>
      <w:jc w:val="both"/>
    </w:pPr>
    <w:rPr>
      <w:rFonts w:ascii="Mtimes" w:hAnsi="Mtimes" w:cs="Mtimes"/>
      <w:color w:val="000080"/>
      <w:sz w:val="24"/>
      <w:szCs w:val="28"/>
      <w:lang w:eastAsia="ar-SA"/>
    </w:rPr>
  </w:style>
  <w:style w:type="character" w:customStyle="1" w:styleId="CharChar1">
    <w:name w:val=" Char Char1"/>
    <w:basedOn w:val="DefaultParagraphFont"/>
    <w:link w:val="BodyText"/>
    <w:uiPriority w:val="99"/>
    <w:locked/>
    <w:rsid w:val="00E363E6"/>
    <w:rPr>
      <w:rFonts w:ascii="Mtimes" w:hAnsi="Mtimes" w:cs="Mtimes"/>
      <w:color w:val="000080"/>
      <w:sz w:val="28"/>
      <w:szCs w:val="28"/>
      <w:lang w:val="en-US" w:eastAsia="ar-SA" w:bidi="ar-SA"/>
    </w:rPr>
  </w:style>
  <w:style w:type="paragraph" w:styleId="NormalWeb">
    <w:name w:val="Normal (Web)"/>
    <w:basedOn w:val="Normal"/>
    <w:locked/>
    <w:rsid w:val="00E363E6"/>
    <w:pPr>
      <w:spacing w:before="280" w:after="280" w:line="240" w:lineRule="auto"/>
    </w:pPr>
    <w:rPr>
      <w:rFonts w:ascii="Times New Roman" w:hAnsi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CharChar"/>
    <w:uiPriority w:val="99"/>
    <w:rsid w:val="00C31611"/>
    <w:rPr>
      <w:rFonts w:ascii="Tahoma" w:hAnsi="Tahoma" w:cs="Tahoma"/>
      <w:sz w:val="16"/>
      <w:szCs w:val="16"/>
    </w:rPr>
  </w:style>
  <w:style w:type="character" w:customStyle="1" w:styleId="CharChar">
    <w:name w:val=" Char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265</TotalTime>
  <Pages>1</Pages>
  <Words>2799</Words>
  <Characters>15959</Characters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Il-Gaudos f’nofs kontroversja</vt:lpstr>
    </vt:vector>
  </TitlesOfParts>
  <Company/>
  <LinksUpToDate>false</LinksUpToDate>
  <CharactersWithSpaces>18721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Il-Gaudos f’nofs kontroversja</dc:title>
  <cp:revision>20</cp:revision>
  <dcterms:created xsi:type="dcterms:W3CDTF">2015-10-10T13:58:00Z</dcterms:created>
  <dcterms:modified xsi:type="dcterms:W3CDTF">2015-11-22T13:24:00Z</dcterms:modified>
</cp:coreProperties>
</file>