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661" w:rsidRPr="003A737B" w:rsidRDefault="005B6661" w:rsidP="005B6661">
      <w:pPr>
        <w:pStyle w:val="BodyText"/>
        <w:spacing w:line="360" w:lineRule="auto"/>
        <w:rPr>
          <w:rFonts w:asciiTheme="minorHAnsi" w:hAnsiTheme="minorHAnsi" w:cs="Arial"/>
          <w:color w:val="auto"/>
          <w:szCs w:val="24"/>
          <w:lang w:val="mt-MT"/>
        </w:rPr>
      </w:pPr>
      <w:r w:rsidRPr="003A737B">
        <w:rPr>
          <w:rFonts w:asciiTheme="minorHAnsi" w:hAnsiTheme="minorHAnsi" w:cs="Arial"/>
          <w:color w:val="auto"/>
          <w:szCs w:val="24"/>
          <w:lang w:val="mt-MT"/>
        </w:rPr>
        <w:t xml:space="preserve">L-istorja dwar it-tberik </w:t>
      </w:r>
      <w:del w:id="0" w:author="Ruth Castillo" w:date="2015-07-21T08:59:00Z">
        <w:r w:rsidRPr="003A737B" w:rsidDel="009303D3">
          <w:rPr>
            <w:rFonts w:asciiTheme="minorHAnsi" w:hAnsiTheme="minorHAnsi" w:cs="Arial"/>
            <w:color w:val="auto"/>
            <w:szCs w:val="24"/>
            <w:lang w:val="mt-MT"/>
          </w:rPr>
          <w:delText>tac</w:delText>
        </w:r>
      </w:del>
      <w:ins w:id="1" w:author="Ruth Castillo" w:date="2015-07-21T08:59:00Z">
        <w:r w:rsidR="009303D3" w:rsidRPr="003A737B">
          <w:rPr>
            <w:rFonts w:asciiTheme="minorHAnsi" w:hAnsiTheme="minorHAnsi" w:cs="Arial"/>
            <w:color w:val="auto"/>
            <w:szCs w:val="24"/>
            <w:lang w:val="mt-MT"/>
          </w:rPr>
          <w:t>ta</w:t>
        </w:r>
        <w:r w:rsidR="009303D3">
          <w:rPr>
            <w:rFonts w:asciiTheme="minorHAnsi" w:hAnsiTheme="minorHAnsi" w:cs="Arial"/>
            <w:color w:val="auto"/>
            <w:szCs w:val="24"/>
            <w:lang w:val="mt-MT"/>
          </w:rPr>
          <w:t>ċ</w:t>
        </w:r>
      </w:ins>
      <w:r w:rsidRPr="003A737B">
        <w:rPr>
          <w:rFonts w:asciiTheme="minorHAnsi" w:hAnsiTheme="minorHAnsi" w:cs="Arial"/>
          <w:color w:val="auto"/>
          <w:szCs w:val="24"/>
          <w:lang w:val="mt-MT"/>
        </w:rPr>
        <w:t>-ċrieket ta’ koppja tal-istess sess f’għaqda ta’ għerusija mill-Patri Dumnikan Mark Montebello għadha ma arkivjatx ruħha tant li fil-jiem li għaddew il-Provinċjal tal-Ordni Dumnikan jidher li għamel dak li jissejjaħ ‘Preċett Formali’ lil Patri Mark Montebello.</w:t>
      </w:r>
    </w:p>
    <w:p w:rsidR="005B6661" w:rsidRPr="003A737B" w:rsidRDefault="005B6661" w:rsidP="005B6661">
      <w:pPr>
        <w:pStyle w:val="BodyText"/>
        <w:spacing w:line="360" w:lineRule="auto"/>
        <w:rPr>
          <w:rFonts w:asciiTheme="minorHAnsi" w:hAnsiTheme="minorHAnsi" w:cs="Arial"/>
          <w:color w:val="auto"/>
          <w:szCs w:val="24"/>
          <w:lang w:val="mt-MT"/>
        </w:rPr>
      </w:pPr>
    </w:p>
    <w:p w:rsidR="005B6661" w:rsidRPr="003A737B" w:rsidRDefault="005B6661" w:rsidP="005B6661">
      <w:pPr>
        <w:pStyle w:val="BodyText"/>
        <w:spacing w:after="225" w:line="360" w:lineRule="auto"/>
        <w:rPr>
          <w:rFonts w:asciiTheme="minorHAnsi" w:hAnsiTheme="minorHAnsi"/>
          <w:color w:val="auto"/>
          <w:szCs w:val="24"/>
          <w:lang w:val="mt-MT"/>
        </w:rPr>
      </w:pPr>
      <w:r w:rsidRPr="003A737B">
        <w:rPr>
          <w:rFonts w:asciiTheme="minorHAnsi" w:hAnsiTheme="minorHAnsi"/>
          <w:color w:val="auto"/>
          <w:szCs w:val="24"/>
          <w:lang w:val="mt-MT"/>
        </w:rPr>
        <w:t>Sorsi li tkellmu ma’ dan l-istazzjon, meta mitluba jispjegaw xi jfisser li membru ta’ ordni reliġjuż bħal dak Dumnikan jingħata Preċett Formali, qalu li huma jqisu membru bi Preċett Formali bħala membru li jkun ingħata twissija severa ħafna u kemm-il darba dan ma jirregolax lilu nnifsu b’mod rigoruż man-normi u l-obbligi tal-istess Ordni, allura jkun tassew qiegħed juri sinjali ta’ nuqqas ta’ ubbidjenza u r-riżultat jista’ jkun li saħansitra jitkeċċa mill-Ordni.</w:t>
      </w:r>
    </w:p>
    <w:p w:rsidR="005B6661" w:rsidRPr="003A737B" w:rsidRDefault="005B6661" w:rsidP="005B6661">
      <w:pPr>
        <w:pStyle w:val="BodyText"/>
        <w:spacing w:after="225" w:line="360" w:lineRule="auto"/>
        <w:rPr>
          <w:rFonts w:asciiTheme="minorHAnsi" w:hAnsiTheme="minorHAnsi"/>
          <w:bCs/>
          <w:color w:val="000000"/>
          <w:szCs w:val="24"/>
          <w:lang w:val="mt-MT"/>
        </w:rPr>
      </w:pPr>
      <w:r w:rsidRPr="003A737B">
        <w:rPr>
          <w:rFonts w:asciiTheme="minorHAnsi" w:hAnsiTheme="minorHAnsi"/>
          <w:color w:val="auto"/>
          <w:szCs w:val="24"/>
          <w:lang w:val="mt-MT"/>
        </w:rPr>
        <w:t>Dan l-istazzjon hu infurmat li t-tmexxija tal-Ordni Dumnikan f’Malta, inkluż il-Provinċjal Frans Micallef, kienet tassew irrabjat</w:t>
      </w:r>
      <w:bookmarkStart w:id="2" w:name="_GoBack"/>
      <w:bookmarkEnd w:id="2"/>
      <w:r w:rsidRPr="003A737B">
        <w:rPr>
          <w:rFonts w:asciiTheme="minorHAnsi" w:hAnsiTheme="minorHAnsi"/>
          <w:color w:val="auto"/>
          <w:szCs w:val="24"/>
          <w:lang w:val="mt-MT"/>
        </w:rPr>
        <w:t>a għal dak li għamel Patri Mark Montebello fil-Balluta nhar il-Ġimgħa 10 ta’ April.</w:t>
      </w:r>
    </w:p>
    <w:p w:rsidR="005B6661" w:rsidRPr="003A737B" w:rsidRDefault="005B6661" w:rsidP="005B6661">
      <w:pPr>
        <w:spacing w:line="360" w:lineRule="auto"/>
        <w:jc w:val="both"/>
        <w:rPr>
          <w:rFonts w:asciiTheme="minorHAnsi" w:hAnsiTheme="minorHAnsi"/>
          <w:bCs/>
          <w:color w:val="000000"/>
          <w:sz w:val="24"/>
          <w:szCs w:val="24"/>
          <w:lang w:val="mt-MT"/>
        </w:rPr>
      </w:pPr>
      <w:r w:rsidRPr="003A737B">
        <w:rPr>
          <w:rFonts w:asciiTheme="minorHAnsi" w:hAnsiTheme="minorHAnsi"/>
          <w:bCs/>
          <w:color w:val="000000"/>
          <w:sz w:val="24"/>
          <w:szCs w:val="24"/>
          <w:lang w:val="mt-MT"/>
        </w:rPr>
        <w:t>Tant hu hekk, li mhux eskluż ukoll li minn Malta sar kuntatt mal-Ordni f’Ruma biex mhux biss jingħata parir kif se jittieħdu passi dwar dak li ġara – kemm-il darba kien hemm il-ħtieġa li jsir dan – iżda wkoll biex ikunu infurmati b’dan l-eċċess ta’ abbuż fi ħdan l-Ordni.</w:t>
      </w:r>
      <w:r w:rsidRPr="003A737B">
        <w:rPr>
          <w:rFonts w:asciiTheme="minorHAnsi" w:hAnsiTheme="minorHAnsi"/>
          <w:b/>
          <w:bCs/>
          <w:color w:val="000000"/>
          <w:sz w:val="24"/>
          <w:szCs w:val="24"/>
          <w:lang w:val="mt-MT"/>
        </w:rPr>
        <w:t xml:space="preserve"> </w:t>
      </w:r>
    </w:p>
    <w:p w:rsidR="005B6661" w:rsidRPr="003A737B" w:rsidRDefault="005B6661" w:rsidP="005B6661">
      <w:pPr>
        <w:pStyle w:val="BodyText"/>
        <w:spacing w:line="360" w:lineRule="auto"/>
        <w:rPr>
          <w:rFonts w:asciiTheme="minorHAnsi" w:hAnsiTheme="minorHAnsi"/>
          <w:bCs/>
          <w:color w:val="000000"/>
          <w:szCs w:val="24"/>
          <w:lang w:val="mt-MT"/>
        </w:rPr>
      </w:pPr>
      <w:r w:rsidRPr="003A737B">
        <w:rPr>
          <w:rFonts w:asciiTheme="minorHAnsi" w:hAnsiTheme="minorHAnsi"/>
          <w:bCs/>
          <w:color w:val="000000"/>
          <w:szCs w:val="24"/>
          <w:lang w:val="mt-MT"/>
        </w:rPr>
        <w:t xml:space="preserve">Hekk kif </w:t>
      </w:r>
      <w:del w:id="3" w:author="Ruth Castillo" w:date="2015-07-21T09:41:00Z">
        <w:r w:rsidRPr="003A737B" w:rsidDel="00C512D8">
          <w:rPr>
            <w:rFonts w:asciiTheme="minorHAnsi" w:hAnsiTheme="minorHAnsi"/>
            <w:bCs/>
            <w:color w:val="000000"/>
            <w:szCs w:val="24"/>
            <w:lang w:val="mt-MT"/>
          </w:rPr>
          <w:delText xml:space="preserve">harget </w:delText>
        </w:r>
      </w:del>
      <w:ins w:id="4" w:author="Ruth Castillo" w:date="2015-07-21T09:41:00Z">
        <w:r w:rsidR="00C512D8">
          <w:rPr>
            <w:rFonts w:asciiTheme="minorHAnsi" w:hAnsiTheme="minorHAnsi"/>
            <w:bCs/>
            <w:color w:val="000000"/>
            <w:szCs w:val="24"/>
            <w:lang w:val="mt-MT"/>
          </w:rPr>
          <w:t>ħarġet</w:t>
        </w:r>
        <w:r w:rsidR="00C512D8" w:rsidRPr="003A737B">
          <w:rPr>
            <w:rFonts w:asciiTheme="minorHAnsi" w:hAnsiTheme="minorHAnsi"/>
            <w:bCs/>
            <w:color w:val="000000"/>
            <w:szCs w:val="24"/>
            <w:lang w:val="mt-MT"/>
          </w:rPr>
          <w:t xml:space="preserve"> </w:t>
        </w:r>
      </w:ins>
      <w:r w:rsidRPr="003A737B">
        <w:rPr>
          <w:rFonts w:asciiTheme="minorHAnsi" w:hAnsiTheme="minorHAnsi"/>
          <w:bCs/>
          <w:color w:val="000000"/>
          <w:szCs w:val="24"/>
          <w:lang w:val="mt-MT"/>
        </w:rPr>
        <w:t>fil-pubbliku l-</w:t>
      </w:r>
      <w:del w:id="5" w:author="Ruth Castillo" w:date="2015-07-21T09:41:00Z">
        <w:r w:rsidRPr="003A737B" w:rsidDel="0022518E">
          <w:rPr>
            <w:rFonts w:asciiTheme="minorHAnsi" w:hAnsiTheme="minorHAnsi"/>
            <w:bCs/>
            <w:color w:val="000000"/>
            <w:szCs w:val="24"/>
            <w:lang w:val="mt-MT"/>
          </w:rPr>
          <w:delText xml:space="preserve">ahbar </w:delText>
        </w:r>
      </w:del>
      <w:ins w:id="6" w:author="Ruth Castillo" w:date="2015-07-21T09:41:00Z">
        <w:r w:rsidR="0022518E">
          <w:rPr>
            <w:rFonts w:asciiTheme="minorHAnsi" w:hAnsiTheme="minorHAnsi"/>
            <w:bCs/>
            <w:color w:val="000000"/>
            <w:szCs w:val="24"/>
            <w:lang w:val="mt-MT"/>
          </w:rPr>
          <w:t xml:space="preserve">aħbar </w:t>
        </w:r>
      </w:ins>
      <w:r w:rsidRPr="003A737B">
        <w:rPr>
          <w:rFonts w:asciiTheme="minorHAnsi" w:hAnsiTheme="minorHAnsi"/>
          <w:bCs/>
          <w:color w:val="000000"/>
          <w:szCs w:val="24"/>
          <w:lang w:val="mt-MT"/>
        </w:rPr>
        <w:t xml:space="preserve">tat-tberik </w:t>
      </w:r>
      <w:del w:id="7" w:author="Ruth Castillo" w:date="2015-07-21T09:41:00Z">
        <w:r w:rsidRPr="003A737B" w:rsidDel="0022518E">
          <w:rPr>
            <w:rFonts w:asciiTheme="minorHAnsi" w:hAnsiTheme="minorHAnsi"/>
            <w:bCs/>
            <w:color w:val="000000"/>
            <w:szCs w:val="24"/>
            <w:lang w:val="mt-MT"/>
          </w:rPr>
          <w:delText>tac-crieket</w:delText>
        </w:r>
      </w:del>
      <w:ins w:id="8" w:author="Ruth Castillo" w:date="2015-07-21T09:41:00Z">
        <w:r w:rsidR="0022518E">
          <w:rPr>
            <w:rFonts w:asciiTheme="minorHAnsi" w:hAnsiTheme="minorHAnsi"/>
            <w:bCs/>
            <w:color w:val="000000"/>
            <w:szCs w:val="24"/>
            <w:lang w:val="mt-MT"/>
          </w:rPr>
          <w:t xml:space="preserve"> taċ-ċrieket</w:t>
        </w:r>
      </w:ins>
      <w:r w:rsidRPr="003A737B">
        <w:rPr>
          <w:rFonts w:asciiTheme="minorHAnsi" w:hAnsiTheme="minorHAnsi"/>
          <w:bCs/>
          <w:color w:val="000000"/>
          <w:szCs w:val="24"/>
          <w:lang w:val="mt-MT"/>
        </w:rPr>
        <w:t>, l-</w:t>
      </w:r>
      <w:del w:id="9" w:author="Ruth Castillo" w:date="2015-07-21T09:41:00Z">
        <w:r w:rsidRPr="003A737B" w:rsidDel="0022518E">
          <w:rPr>
            <w:rFonts w:asciiTheme="minorHAnsi" w:hAnsiTheme="minorHAnsi"/>
            <w:bCs/>
            <w:color w:val="000000"/>
            <w:szCs w:val="24"/>
            <w:lang w:val="mt-MT"/>
          </w:rPr>
          <w:delText xml:space="preserve">Arcisqof </w:delText>
        </w:r>
      </w:del>
      <w:ins w:id="10" w:author="Ruth Castillo" w:date="2015-07-21T09:41:00Z">
        <w:r w:rsidR="0022518E">
          <w:rPr>
            <w:rFonts w:asciiTheme="minorHAnsi" w:hAnsiTheme="minorHAnsi"/>
            <w:bCs/>
            <w:color w:val="000000"/>
            <w:szCs w:val="24"/>
            <w:lang w:val="mt-MT"/>
          </w:rPr>
          <w:t xml:space="preserve">Arċisqof </w:t>
        </w:r>
      </w:ins>
      <w:r w:rsidRPr="003A737B">
        <w:rPr>
          <w:rFonts w:asciiTheme="minorHAnsi" w:hAnsiTheme="minorHAnsi"/>
          <w:bCs/>
          <w:color w:val="000000"/>
          <w:szCs w:val="24"/>
          <w:lang w:val="mt-MT"/>
        </w:rPr>
        <w:t>Charles J</w:t>
      </w:r>
      <w:ins w:id="11" w:author="Ruth Castillo" w:date="2015-08-18T11:29:00Z">
        <w:r w:rsidR="00EC1218">
          <w:rPr>
            <w:rFonts w:asciiTheme="minorHAnsi" w:hAnsiTheme="minorHAnsi"/>
            <w:bCs/>
            <w:color w:val="000000"/>
            <w:szCs w:val="24"/>
            <w:lang w:val="mt-MT"/>
          </w:rPr>
          <w:t>.</w:t>
        </w:r>
      </w:ins>
      <w:r w:rsidRPr="003A737B">
        <w:rPr>
          <w:rFonts w:asciiTheme="minorHAnsi" w:hAnsiTheme="minorHAnsi"/>
          <w:bCs/>
          <w:color w:val="000000"/>
          <w:szCs w:val="24"/>
          <w:lang w:val="mt-MT"/>
        </w:rPr>
        <w:t xml:space="preserve"> Scicluna talab li jiltaqa</w:t>
      </w:r>
      <w:ins w:id="12" w:author="Ruth Castillo" w:date="2015-07-21T09:41:00Z">
        <w:r w:rsidR="0022518E">
          <w:rPr>
            <w:rFonts w:asciiTheme="minorHAnsi" w:hAnsiTheme="minorHAnsi"/>
            <w:bCs/>
            <w:color w:val="000000"/>
            <w:szCs w:val="24"/>
            <w:lang w:val="mt-MT"/>
          </w:rPr>
          <w:t>’</w:t>
        </w:r>
      </w:ins>
      <w:r w:rsidRPr="003A737B">
        <w:rPr>
          <w:rFonts w:asciiTheme="minorHAnsi" w:hAnsiTheme="minorHAnsi"/>
          <w:bCs/>
          <w:color w:val="000000"/>
          <w:szCs w:val="24"/>
          <w:lang w:val="mt-MT"/>
        </w:rPr>
        <w:t xml:space="preserve"> ma' Patri Mark Montebello u kif </w:t>
      </w:r>
      <w:del w:id="13" w:author="Ruth Castillo" w:date="2015-07-21T09:44:00Z">
        <w:r w:rsidRPr="003A737B" w:rsidDel="0022518E">
          <w:rPr>
            <w:rFonts w:asciiTheme="minorHAnsi" w:hAnsiTheme="minorHAnsi"/>
            <w:bCs/>
            <w:color w:val="000000"/>
            <w:szCs w:val="24"/>
            <w:lang w:val="mt-MT"/>
          </w:rPr>
          <w:delText xml:space="preserve">spiccat </w:delText>
        </w:r>
      </w:del>
      <w:ins w:id="14" w:author="Ruth Castillo" w:date="2015-07-21T09:44:00Z">
        <w:r w:rsidR="0022518E" w:rsidRPr="003A737B">
          <w:rPr>
            <w:rFonts w:asciiTheme="minorHAnsi" w:hAnsiTheme="minorHAnsi"/>
            <w:bCs/>
            <w:color w:val="000000"/>
            <w:szCs w:val="24"/>
            <w:lang w:val="mt-MT"/>
          </w:rPr>
          <w:t>spi</w:t>
        </w:r>
        <w:r w:rsidR="0022518E">
          <w:rPr>
            <w:rFonts w:asciiTheme="minorHAnsi" w:hAnsiTheme="minorHAnsi"/>
            <w:bCs/>
            <w:color w:val="000000"/>
            <w:szCs w:val="24"/>
            <w:lang w:val="mt-MT"/>
          </w:rPr>
          <w:t>ċċ</w:t>
        </w:r>
        <w:r w:rsidR="0022518E" w:rsidRPr="003A737B">
          <w:rPr>
            <w:rFonts w:asciiTheme="minorHAnsi" w:hAnsiTheme="minorHAnsi"/>
            <w:bCs/>
            <w:color w:val="000000"/>
            <w:szCs w:val="24"/>
            <w:lang w:val="mt-MT"/>
          </w:rPr>
          <w:t xml:space="preserve">at </w:t>
        </w:r>
      </w:ins>
      <w:r w:rsidRPr="003A737B">
        <w:rPr>
          <w:rFonts w:asciiTheme="minorHAnsi" w:hAnsiTheme="minorHAnsi"/>
          <w:bCs/>
          <w:color w:val="000000"/>
          <w:szCs w:val="24"/>
          <w:lang w:val="mt-MT"/>
        </w:rPr>
        <w:t>din il-</w:t>
      </w:r>
      <w:del w:id="15" w:author="Ruth Castillo" w:date="2015-07-21T09:44:00Z">
        <w:r w:rsidRPr="003A737B" w:rsidDel="0022518E">
          <w:rPr>
            <w:rFonts w:asciiTheme="minorHAnsi" w:hAnsiTheme="minorHAnsi"/>
            <w:bCs/>
            <w:color w:val="000000"/>
            <w:szCs w:val="24"/>
            <w:lang w:val="mt-MT"/>
          </w:rPr>
          <w:delText>laqgha</w:delText>
        </w:r>
      </w:del>
      <w:ins w:id="16" w:author="Ruth Castillo" w:date="2015-07-21T09:44:00Z">
        <w:r w:rsidR="0022518E">
          <w:rPr>
            <w:rFonts w:asciiTheme="minorHAnsi" w:hAnsiTheme="minorHAnsi"/>
            <w:bCs/>
            <w:color w:val="000000"/>
            <w:szCs w:val="24"/>
            <w:lang w:val="mt-MT"/>
          </w:rPr>
          <w:t xml:space="preserve"> </w:t>
        </w:r>
        <w:r w:rsidR="0022518E" w:rsidRPr="003A737B">
          <w:rPr>
            <w:rFonts w:asciiTheme="minorHAnsi" w:hAnsiTheme="minorHAnsi"/>
            <w:bCs/>
            <w:color w:val="000000"/>
            <w:szCs w:val="24"/>
            <w:lang w:val="mt-MT"/>
          </w:rPr>
          <w:t>laqg</w:t>
        </w:r>
        <w:r w:rsidR="0022518E">
          <w:rPr>
            <w:rFonts w:asciiTheme="minorHAnsi" w:hAnsiTheme="minorHAnsi"/>
            <w:bCs/>
            <w:color w:val="000000"/>
            <w:szCs w:val="24"/>
            <w:lang w:val="mt-MT"/>
          </w:rPr>
          <w:t>ħ</w:t>
        </w:r>
        <w:r w:rsidR="0022518E" w:rsidRPr="003A737B">
          <w:rPr>
            <w:rFonts w:asciiTheme="minorHAnsi" w:hAnsiTheme="minorHAnsi"/>
            <w:bCs/>
            <w:color w:val="000000"/>
            <w:szCs w:val="24"/>
            <w:lang w:val="mt-MT"/>
          </w:rPr>
          <w:t>a</w:t>
        </w:r>
      </w:ins>
      <w:r w:rsidRPr="003A737B">
        <w:rPr>
          <w:rFonts w:asciiTheme="minorHAnsi" w:hAnsiTheme="minorHAnsi"/>
          <w:bCs/>
          <w:color w:val="000000"/>
          <w:szCs w:val="24"/>
          <w:lang w:val="mt-MT"/>
        </w:rPr>
        <w:t>, il-Kurja Arċiveskovili ħarġet stqarrija uffiċjali li fiha qalet li l-Arċisqof ħeġġeġ lil Patri Mark Montebello jkompli bil-ħidma pastorali tiegħu ma’ persuni omosesswali imma talbu jkompli jsegwi l-prassi u d-dixxiplina tal-Knisja fil-Ministeru tiegħu, speċjalment fiċ-ċelebrazzjoni ta’ riti sagri u fir-ritwali tal-Knisja.</w:t>
      </w:r>
    </w:p>
    <w:p w:rsidR="005B6661" w:rsidRPr="003A737B" w:rsidRDefault="005B6661" w:rsidP="005B6661">
      <w:pPr>
        <w:pStyle w:val="BodyText"/>
        <w:spacing w:line="360" w:lineRule="auto"/>
        <w:rPr>
          <w:rFonts w:asciiTheme="minorHAnsi" w:hAnsiTheme="minorHAnsi"/>
          <w:bCs/>
          <w:color w:val="000000"/>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r w:rsidRPr="003A737B">
        <w:rPr>
          <w:rFonts w:asciiTheme="minorHAnsi" w:hAnsiTheme="minorHAnsi"/>
          <w:color w:val="000000"/>
          <w:sz w:val="24"/>
          <w:szCs w:val="24"/>
          <w:lang w:val="mt-MT"/>
        </w:rPr>
        <w:t>Fl-istess stqarrija għall-istampa, kien ingħad li Patri Mark Montebello rringrazzja lill-Arċisqof u lill-Vigarju Ġenerali għas-sapport tagħhom u qabel li fil-Ministeru Pastorali tiegħu ma’ persuni omosesswali hu jkompli jsegwi r-regolamenti tal-Knisja.</w:t>
      </w: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Il-Partit Nazzjonalista jappella u jinsisti mal-Gvern li l-Kummissajru tal-Pulizija jiddikjara jekk hux qed jinvestiga l-kaz tal-Ministru Anton Refalo ghaliex f'dan il-kaz il-Ministru Refalo ghad </w:t>
      </w:r>
      <w:r w:rsidRPr="003A737B">
        <w:rPr>
          <w:rFonts w:asciiTheme="minorHAnsi" w:hAnsiTheme="minorHAnsi"/>
          <w:sz w:val="24"/>
          <w:szCs w:val="24"/>
          <w:lang w:val="mt-MT"/>
        </w:rPr>
        <w:lastRenderedPageBreak/>
        <w:t>ghandu access ghall-informazzjoni dwar ix-xoghlijiet irregolari li saru minn haddiema tal-gvern fil-privat f'diversi postijiet f'Ghawdex fl-ahhar 24 xahar ta' Gvern Laburista.</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Dan l-appell ghamlu l-Vici</w:t>
      </w:r>
      <w:del w:id="17" w:author="Ruth Castillo" w:date="2015-07-21T09:47:00Z">
        <w:r w:rsidRPr="003A737B" w:rsidDel="002B0E70">
          <w:rPr>
            <w:rFonts w:asciiTheme="minorHAnsi" w:hAnsiTheme="minorHAnsi"/>
            <w:sz w:val="24"/>
            <w:szCs w:val="24"/>
            <w:lang w:val="mt-MT"/>
          </w:rPr>
          <w:delText>-</w:delText>
        </w:r>
      </w:del>
      <w:r w:rsidRPr="003A737B">
        <w:rPr>
          <w:rFonts w:asciiTheme="minorHAnsi" w:hAnsiTheme="minorHAnsi"/>
          <w:sz w:val="24"/>
          <w:szCs w:val="24"/>
          <w:lang w:val="mt-MT"/>
        </w:rPr>
        <w:t>Kap ghall-Hidma tal-Partit Nazzjonalista Beppe Fenech Adami f'konferenza tal-ahbarijiet li fiha sostna li l-Oppozizzjoni u l-</w:t>
      </w:r>
      <w:r w:rsidRPr="002B0E70">
        <w:rPr>
          <w:rFonts w:asciiTheme="minorHAnsi" w:hAnsiTheme="minorHAnsi"/>
          <w:i/>
          <w:sz w:val="24"/>
          <w:szCs w:val="24"/>
          <w:lang w:val="mt-MT"/>
          <w:rPrChange w:id="18" w:author="Ruth Castillo" w:date="2015-07-21T09:51:00Z">
            <w:rPr>
              <w:rFonts w:asciiTheme="minorHAnsi" w:hAnsiTheme="minorHAnsi"/>
              <w:sz w:val="24"/>
              <w:szCs w:val="24"/>
              <w:lang w:val="mt-MT"/>
            </w:rPr>
          </w:rPrChange>
        </w:rPr>
        <w:t>media</w:t>
      </w:r>
      <w:r w:rsidRPr="003A737B">
        <w:rPr>
          <w:rFonts w:asciiTheme="minorHAnsi" w:hAnsiTheme="minorHAnsi"/>
          <w:sz w:val="24"/>
          <w:szCs w:val="24"/>
          <w:lang w:val="mt-MT"/>
        </w:rPr>
        <w:t xml:space="preserve"> tat dettalji specifikati dwar il-postijiet li fihom saru dawn ix-</w:t>
      </w:r>
      <w:del w:id="19" w:author="Ruth Castillo" w:date="2015-07-21T09:51:00Z">
        <w:r w:rsidRPr="003A737B" w:rsidDel="002B0E70">
          <w:rPr>
            <w:rFonts w:asciiTheme="minorHAnsi" w:hAnsiTheme="minorHAnsi"/>
            <w:sz w:val="24"/>
            <w:szCs w:val="24"/>
            <w:lang w:val="mt-MT"/>
          </w:rPr>
          <w:delText>xogholijit</w:delText>
        </w:r>
      </w:del>
      <w:ins w:id="20" w:author="Ruth Castillo" w:date="2015-07-21T09:51:00Z">
        <w:r w:rsidR="002B0E70">
          <w:rPr>
            <w:rFonts w:asciiTheme="minorHAnsi" w:hAnsiTheme="minorHAnsi"/>
            <w:sz w:val="24"/>
            <w:szCs w:val="24"/>
            <w:lang w:val="mt-MT"/>
          </w:rPr>
          <w:t>xogħlijiet</w:t>
        </w:r>
      </w:ins>
      <w:r w:rsidRPr="003A737B">
        <w:rPr>
          <w:rFonts w:asciiTheme="minorHAnsi" w:hAnsiTheme="minorHAnsi"/>
          <w:sz w:val="24"/>
          <w:szCs w:val="24"/>
          <w:lang w:val="mt-MT"/>
        </w:rPr>
        <w:t xml:space="preserve"> u ghalhekk l-obbligu tal-Pulizija s'issa hu li tinvestiga. </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Beppe Fenech Ada</w:t>
      </w:r>
      <w:del w:id="21" w:author="Ruth Castillo" w:date="2015-07-21T09:51:00Z">
        <w:r w:rsidRPr="003A737B" w:rsidDel="002B0E70">
          <w:rPr>
            <w:rFonts w:asciiTheme="minorHAnsi" w:hAnsiTheme="minorHAnsi"/>
            <w:sz w:val="24"/>
            <w:szCs w:val="24"/>
            <w:lang w:val="mt-MT"/>
          </w:rPr>
          <w:delText>a</w:delText>
        </w:r>
      </w:del>
      <w:r w:rsidRPr="003A737B">
        <w:rPr>
          <w:rFonts w:asciiTheme="minorHAnsi" w:hAnsiTheme="minorHAnsi"/>
          <w:sz w:val="24"/>
          <w:szCs w:val="24"/>
          <w:lang w:val="mt-MT"/>
        </w:rPr>
        <w:t xml:space="preserve">mi qal li </w:t>
      </w:r>
      <w:del w:id="22" w:author="Ruth Castillo" w:date="2015-11-03T14:46:00Z">
        <w:r w:rsidRPr="003A737B" w:rsidDel="004954C9">
          <w:rPr>
            <w:rFonts w:asciiTheme="minorHAnsi" w:hAnsiTheme="minorHAnsi"/>
            <w:sz w:val="24"/>
            <w:szCs w:val="24"/>
            <w:lang w:val="mt-MT"/>
          </w:rPr>
          <w:delText xml:space="preserve"> </w:delText>
        </w:r>
      </w:del>
      <w:r w:rsidRPr="003A737B">
        <w:rPr>
          <w:rFonts w:asciiTheme="minorHAnsi" w:hAnsiTheme="minorHAnsi"/>
          <w:sz w:val="24"/>
          <w:szCs w:val="24"/>
          <w:lang w:val="mt-MT"/>
        </w:rPr>
        <w:t>kontinwament qed ikunu zvelati dettalji u kazi godda dwar xoghlijiet li l-Gvern qed jaghmel fil-privat f'Ghawdex.</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Minbarra d-dikjarazzjonijiet li ghandu jaghmel il-Prim Ministru, anki l-Prim Ministru ghandu l-obbligu li jassigura li l-process ta' investigazzjoni ma jkunx ippregudikat.</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Beppe Fenech Ada</w:t>
      </w:r>
      <w:del w:id="23" w:author="Ruth Castillo" w:date="2015-07-21T09:52:00Z">
        <w:r w:rsidRPr="003A737B" w:rsidDel="00E4273C">
          <w:rPr>
            <w:rFonts w:asciiTheme="minorHAnsi" w:hAnsiTheme="minorHAnsi"/>
            <w:sz w:val="24"/>
            <w:szCs w:val="24"/>
            <w:lang w:val="mt-MT"/>
          </w:rPr>
          <w:delText>a</w:delText>
        </w:r>
      </w:del>
      <w:r w:rsidRPr="003A737B">
        <w:rPr>
          <w:rFonts w:asciiTheme="minorHAnsi" w:hAnsiTheme="minorHAnsi"/>
          <w:sz w:val="24"/>
          <w:szCs w:val="24"/>
          <w:lang w:val="mt-MT"/>
        </w:rPr>
        <w:t>mi sostna li minkejja dawn il-kazi, il-Ministru Anton Refalo ghadu jidhol ghax-xoghol qisu xejn mhu xejn u ghad ghandu access ghad-</w:t>
      </w:r>
      <w:del w:id="24" w:author="Ruth Castillo" w:date="2015-07-21T09:58:00Z">
        <w:r w:rsidRPr="003A737B" w:rsidDel="00B52F5A">
          <w:rPr>
            <w:rFonts w:asciiTheme="minorHAnsi" w:hAnsiTheme="minorHAnsi"/>
            <w:sz w:val="24"/>
            <w:szCs w:val="24"/>
            <w:lang w:val="mt-MT"/>
          </w:rPr>
          <w:delText>dokument</w:delText>
        </w:r>
      </w:del>
      <w:del w:id="25" w:author="Ruth Castillo" w:date="2015-07-21T09:57:00Z">
        <w:r w:rsidRPr="003A737B" w:rsidDel="00B52F5A">
          <w:rPr>
            <w:rFonts w:asciiTheme="minorHAnsi" w:hAnsiTheme="minorHAnsi"/>
            <w:sz w:val="24"/>
            <w:szCs w:val="24"/>
            <w:lang w:val="mt-MT"/>
          </w:rPr>
          <w:delText>t</w:delText>
        </w:r>
      </w:del>
      <w:del w:id="26" w:author="Ruth Castillo" w:date="2015-07-21T09:58:00Z">
        <w:r w:rsidRPr="003A737B" w:rsidDel="00B52F5A">
          <w:rPr>
            <w:rFonts w:asciiTheme="minorHAnsi" w:hAnsiTheme="minorHAnsi"/>
            <w:sz w:val="24"/>
            <w:szCs w:val="24"/>
            <w:lang w:val="mt-MT"/>
          </w:rPr>
          <w:delText>i</w:delText>
        </w:r>
      </w:del>
      <w:ins w:id="27" w:author="Ruth Castillo" w:date="2015-07-21T09:58:00Z">
        <w:r w:rsidR="00B52F5A">
          <w:rPr>
            <w:rFonts w:asciiTheme="minorHAnsi" w:hAnsiTheme="minorHAnsi"/>
            <w:sz w:val="24"/>
            <w:szCs w:val="24"/>
            <w:lang w:val="mt-MT"/>
          </w:rPr>
          <w:t>dokumenti</w:t>
        </w:r>
      </w:ins>
      <w:r w:rsidRPr="003A737B">
        <w:rPr>
          <w:rFonts w:asciiTheme="minorHAnsi" w:hAnsiTheme="minorHAnsi"/>
          <w:sz w:val="24"/>
          <w:szCs w:val="24"/>
          <w:lang w:val="mt-MT"/>
        </w:rPr>
        <w:t xml:space="preserve"> kollha.</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Il-Vici</w:t>
      </w:r>
      <w:del w:id="28" w:author="Ruth Castillo" w:date="2015-07-21T09:58:00Z">
        <w:r w:rsidRPr="003A737B" w:rsidDel="00B52F5A">
          <w:rPr>
            <w:rFonts w:asciiTheme="minorHAnsi" w:hAnsiTheme="minorHAnsi"/>
            <w:sz w:val="24"/>
            <w:szCs w:val="24"/>
            <w:lang w:val="mt-MT"/>
          </w:rPr>
          <w:delText>-</w:delText>
        </w:r>
      </w:del>
      <w:r w:rsidRPr="003A737B">
        <w:rPr>
          <w:rFonts w:asciiTheme="minorHAnsi" w:hAnsiTheme="minorHAnsi"/>
          <w:sz w:val="24"/>
          <w:szCs w:val="24"/>
          <w:lang w:val="mt-MT"/>
        </w:rPr>
        <w:t>Kap Nazzjonalista sostna li l-Prim Ministru u l-Ministri Laburisti ma jistghux jibqghu jiddefendu lill-Ministru Anton Refalo meta dawn huma rapporti ta' kazi serji hafna li jistghu jwasslu ghal proceduri kriminali.</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pStyle w:val="BodyText"/>
        <w:spacing w:line="360" w:lineRule="auto"/>
        <w:rPr>
          <w:rFonts w:asciiTheme="minorHAnsi" w:hAnsiTheme="minorHAnsi" w:cs="Times New Roman"/>
          <w:color w:val="000000"/>
          <w:szCs w:val="24"/>
          <w:lang w:val="mt-MT"/>
        </w:rPr>
      </w:pPr>
      <w:r w:rsidRPr="003A737B">
        <w:rPr>
          <w:rFonts w:asciiTheme="minorHAnsi" w:hAnsiTheme="minorHAnsi" w:cs="Times New Roman"/>
          <w:color w:val="000000"/>
          <w:szCs w:val="24"/>
          <w:lang w:val="mt-MT"/>
        </w:rPr>
        <w:t>Il-President tal-FKNK Joe Perici Calascione qal li l-federazzjoni qed tikkunsidra tiehu passi legali biex ma jigux ikkastigati l-kaccaturi kollha minhabba kazijiet ta' qtil ta' ghasafar protetti.</w:t>
      </w:r>
    </w:p>
    <w:p w:rsidR="005B6661" w:rsidRPr="003A737B" w:rsidRDefault="005B6661" w:rsidP="005B6661">
      <w:pPr>
        <w:pStyle w:val="BodyText"/>
        <w:spacing w:after="120" w:line="360" w:lineRule="auto"/>
        <w:rPr>
          <w:rFonts w:asciiTheme="minorHAnsi" w:hAnsiTheme="minorHAnsi" w:cs="Times New Roman"/>
          <w:color w:val="000000"/>
          <w:szCs w:val="24"/>
          <w:lang w:val="mt-MT"/>
        </w:rPr>
      </w:pPr>
    </w:p>
    <w:p w:rsidR="005B6661" w:rsidRPr="003A737B" w:rsidRDefault="005B6661" w:rsidP="005B6661">
      <w:pPr>
        <w:pStyle w:val="BodyText"/>
        <w:spacing w:after="120" w:line="360" w:lineRule="auto"/>
        <w:rPr>
          <w:rFonts w:asciiTheme="minorHAnsi" w:hAnsiTheme="minorHAnsi" w:cs="Times New Roman"/>
          <w:color w:val="000000"/>
          <w:szCs w:val="24"/>
          <w:lang w:val="mt-MT"/>
        </w:rPr>
      </w:pPr>
      <w:r w:rsidRPr="003A737B">
        <w:rPr>
          <w:rFonts w:asciiTheme="minorHAnsi" w:hAnsiTheme="minorHAnsi" w:cs="Times New Roman"/>
          <w:color w:val="000000"/>
          <w:szCs w:val="24"/>
          <w:lang w:val="mt-MT"/>
        </w:rPr>
        <w:t xml:space="preserve">Tard </w:t>
      </w:r>
      <w:del w:id="29" w:author="Ruth Castillo" w:date="2015-07-21T09:59:00Z">
        <w:r w:rsidRPr="003A737B" w:rsidDel="008F2CCC">
          <w:rPr>
            <w:rFonts w:asciiTheme="minorHAnsi" w:hAnsiTheme="minorHAnsi" w:cs="Times New Roman"/>
            <w:color w:val="000000"/>
            <w:szCs w:val="24"/>
            <w:lang w:val="mt-MT"/>
          </w:rPr>
          <w:delText>wara nofsinhar</w:delText>
        </w:r>
      </w:del>
      <w:ins w:id="30" w:author="Ruth Castillo" w:date="2015-07-21T09:59:00Z">
        <w:r w:rsidR="008F2CCC">
          <w:rPr>
            <w:rFonts w:asciiTheme="minorHAnsi" w:hAnsiTheme="minorHAnsi" w:cs="Times New Roman"/>
            <w:color w:val="000000"/>
            <w:szCs w:val="24"/>
            <w:lang w:val="mt-MT"/>
          </w:rPr>
          <w:t xml:space="preserve"> waranofsinhar</w:t>
        </w:r>
      </w:ins>
      <w:r w:rsidRPr="003A737B">
        <w:rPr>
          <w:rFonts w:asciiTheme="minorHAnsi" w:hAnsiTheme="minorHAnsi" w:cs="Times New Roman"/>
          <w:color w:val="000000"/>
          <w:szCs w:val="24"/>
          <w:lang w:val="mt-MT"/>
        </w:rPr>
        <w:t xml:space="preserve"> l-FKNK ghamlet konferenza tal-ahbarijiet li matulha spjegat kif ma jaqblux li l-kaccaturi kollha gew ikkastigati u spicca biex il-gvern ghalaq l-istagun tal-kacca tlett ijiem qabel suppost spicca. Joe Perici Calascione </w:t>
      </w:r>
      <w:del w:id="31" w:author="Ruth Castillo" w:date="2015-07-21T10:00:00Z">
        <w:r w:rsidRPr="003A737B" w:rsidDel="00CD07E6">
          <w:rPr>
            <w:rFonts w:asciiTheme="minorHAnsi" w:hAnsiTheme="minorHAnsi" w:cs="Times New Roman"/>
            <w:color w:val="000000"/>
            <w:szCs w:val="24"/>
            <w:lang w:val="mt-MT"/>
          </w:rPr>
          <w:delText xml:space="preserve">qal </w:delText>
        </w:r>
      </w:del>
      <w:r w:rsidRPr="003A737B">
        <w:rPr>
          <w:rFonts w:asciiTheme="minorHAnsi" w:hAnsiTheme="minorHAnsi" w:cs="Times New Roman"/>
          <w:color w:val="000000"/>
          <w:szCs w:val="24"/>
          <w:lang w:val="mt-MT"/>
        </w:rPr>
        <w:t>staqsa jekk jezistux pajjizi fejn ghal xi haga hazina li ghamel xi hadd partikolari jispicca jinghata kastig kulhadd.</w:t>
      </w:r>
    </w:p>
    <w:p w:rsidR="005B6661" w:rsidRPr="003A737B" w:rsidRDefault="005B6661" w:rsidP="005B6661">
      <w:pPr>
        <w:pStyle w:val="BodyText"/>
        <w:spacing w:after="120" w:line="360" w:lineRule="auto"/>
        <w:rPr>
          <w:rFonts w:asciiTheme="minorHAnsi" w:hAnsiTheme="minorHAnsi" w:cs="Times New Roman"/>
          <w:color w:val="000000"/>
          <w:szCs w:val="24"/>
          <w:lang w:val="mt-MT"/>
        </w:rPr>
      </w:pPr>
    </w:p>
    <w:p w:rsidR="005B6661" w:rsidRPr="003A737B" w:rsidRDefault="005B6661" w:rsidP="005B6661">
      <w:pPr>
        <w:pStyle w:val="BodyText"/>
        <w:spacing w:after="120" w:line="360" w:lineRule="auto"/>
        <w:rPr>
          <w:rFonts w:asciiTheme="minorHAnsi" w:hAnsiTheme="minorHAnsi" w:cs="Times New Roman"/>
          <w:color w:val="000000"/>
          <w:szCs w:val="24"/>
          <w:lang w:val="mt-MT"/>
        </w:rPr>
      </w:pPr>
      <w:r w:rsidRPr="003A737B">
        <w:rPr>
          <w:rFonts w:asciiTheme="minorHAnsi" w:hAnsiTheme="minorHAnsi" w:cs="Times New Roman"/>
          <w:color w:val="000000"/>
          <w:szCs w:val="24"/>
          <w:lang w:val="mt-MT"/>
        </w:rPr>
        <w:lastRenderedPageBreak/>
        <w:t xml:space="preserve">Calascione qal </w:t>
      </w:r>
      <w:del w:id="32" w:author="Ruth Castillo" w:date="2015-07-21T10:01:00Z">
        <w:r w:rsidRPr="003A737B" w:rsidDel="00C54B04">
          <w:rPr>
            <w:rFonts w:asciiTheme="minorHAnsi" w:hAnsiTheme="minorHAnsi" w:cs="Times New Roman"/>
            <w:color w:val="000000"/>
            <w:szCs w:val="24"/>
            <w:lang w:val="mt-MT"/>
          </w:rPr>
          <w:delText xml:space="preserve">wkoll </w:delText>
        </w:r>
      </w:del>
      <w:ins w:id="33" w:author="Ruth Castillo" w:date="2015-07-21T10:01:00Z">
        <w:r w:rsidR="00C54B04">
          <w:rPr>
            <w:rFonts w:asciiTheme="minorHAnsi" w:hAnsiTheme="minorHAnsi" w:cs="Times New Roman"/>
            <w:color w:val="000000"/>
            <w:szCs w:val="24"/>
            <w:lang w:val="mt-MT"/>
          </w:rPr>
          <w:t>u</w:t>
        </w:r>
        <w:r w:rsidR="00C54B04" w:rsidRPr="003A737B">
          <w:rPr>
            <w:rFonts w:asciiTheme="minorHAnsi" w:hAnsiTheme="minorHAnsi" w:cs="Times New Roman"/>
            <w:color w:val="000000"/>
            <w:szCs w:val="24"/>
            <w:lang w:val="mt-MT"/>
          </w:rPr>
          <w:t xml:space="preserve">koll </w:t>
        </w:r>
      </w:ins>
      <w:r w:rsidRPr="003A737B">
        <w:rPr>
          <w:rFonts w:asciiTheme="minorHAnsi" w:hAnsiTheme="minorHAnsi" w:cs="Times New Roman"/>
          <w:color w:val="000000"/>
          <w:szCs w:val="24"/>
          <w:lang w:val="mt-MT"/>
        </w:rPr>
        <w:t>li l-ewwel l-Awtoritajiet kellhom ilestu l-investigazzjonijiet fuq il-kaz tal-ghasfur protett li ntlaqat u waqa' f'bitha ta' skola, u wara jittiehdu l-passi mehtiega minghajr il-bzonn li jinghalaq l-istagun tal-kacca</w:t>
      </w:r>
      <w:ins w:id="34" w:author="Ruth Castillo" w:date="2015-10-08T15:15:00Z">
        <w:r w:rsidR="00004A90">
          <w:rPr>
            <w:rFonts w:asciiTheme="minorHAnsi" w:hAnsiTheme="minorHAnsi" w:cs="Times New Roman"/>
            <w:color w:val="000000"/>
            <w:szCs w:val="24"/>
            <w:lang w:val="mt-MT"/>
          </w:rPr>
          <w:t>.</w:t>
        </w:r>
      </w:ins>
    </w:p>
    <w:p w:rsidR="005B6661" w:rsidRPr="003A737B" w:rsidRDefault="005B6661" w:rsidP="005B6661">
      <w:pPr>
        <w:pStyle w:val="BodyText"/>
        <w:spacing w:after="120" w:line="360" w:lineRule="auto"/>
        <w:rPr>
          <w:rFonts w:asciiTheme="minorHAnsi" w:hAnsiTheme="minorHAnsi" w:cs="Times New Roman"/>
          <w:color w:val="000000"/>
          <w:szCs w:val="24"/>
          <w:lang w:val="mt-MT"/>
        </w:rPr>
      </w:pPr>
    </w:p>
    <w:p w:rsidR="005B6661" w:rsidRPr="003A737B" w:rsidRDefault="005B6661" w:rsidP="005B6661">
      <w:pPr>
        <w:pStyle w:val="BodyText"/>
        <w:spacing w:after="120" w:line="360" w:lineRule="auto"/>
        <w:rPr>
          <w:rFonts w:asciiTheme="minorHAnsi" w:hAnsiTheme="minorHAnsi" w:cs="Times New Roman"/>
          <w:color w:val="000000"/>
          <w:szCs w:val="24"/>
          <w:lang w:val="mt-MT"/>
        </w:rPr>
      </w:pPr>
      <w:r w:rsidRPr="003A737B">
        <w:rPr>
          <w:rFonts w:asciiTheme="minorHAnsi" w:hAnsiTheme="minorHAnsi" w:cs="Times New Roman"/>
          <w:color w:val="000000"/>
          <w:szCs w:val="24"/>
          <w:lang w:val="mt-MT"/>
        </w:rPr>
        <w:t>Joe Perici Calascione qal li l-federazzjoni tik</w:t>
      </w:r>
      <w:ins w:id="35" w:author="Ruth Castillo" w:date="2015-10-25T11:18:00Z">
        <w:r w:rsidR="00F8685E">
          <w:rPr>
            <w:rFonts w:asciiTheme="minorHAnsi" w:hAnsiTheme="minorHAnsi" w:cs="Times New Roman"/>
            <w:color w:val="000000"/>
            <w:szCs w:val="24"/>
            <w:lang w:val="mt-MT"/>
          </w:rPr>
          <w:t>k</w:t>
        </w:r>
      </w:ins>
      <w:r w:rsidRPr="003A737B">
        <w:rPr>
          <w:rFonts w:asciiTheme="minorHAnsi" w:hAnsiTheme="minorHAnsi" w:cs="Times New Roman"/>
          <w:color w:val="000000"/>
          <w:szCs w:val="24"/>
          <w:lang w:val="mt-MT"/>
        </w:rPr>
        <w:t xml:space="preserve">undanna dawn it-tip ta' illegalitajiet filwaqt li </w:t>
      </w:r>
      <w:ins w:id="36" w:author="Ruth Castillo" w:date="2015-08-18T11:50:00Z">
        <w:r w:rsidR="00B477BD">
          <w:rPr>
            <w:rFonts w:asciiTheme="minorHAnsi" w:hAnsiTheme="minorHAnsi" w:cs="Times New Roman"/>
            <w:color w:val="000000"/>
            <w:szCs w:val="24"/>
            <w:lang w:val="mt-MT"/>
          </w:rPr>
          <w:t xml:space="preserve">reġa’ </w:t>
        </w:r>
      </w:ins>
      <w:del w:id="37" w:author="Ruth Castillo" w:date="2015-08-18T11:50:00Z">
        <w:r w:rsidRPr="003A737B" w:rsidDel="00B477BD">
          <w:rPr>
            <w:rFonts w:asciiTheme="minorHAnsi" w:hAnsiTheme="minorHAnsi" w:cs="Times New Roman"/>
            <w:color w:val="000000"/>
            <w:szCs w:val="24"/>
            <w:lang w:val="mt-MT"/>
          </w:rPr>
          <w:delText>rega</w:delText>
        </w:r>
      </w:del>
      <w:r w:rsidRPr="003A737B">
        <w:rPr>
          <w:rFonts w:asciiTheme="minorHAnsi" w:hAnsiTheme="minorHAnsi" w:cs="Times New Roman"/>
          <w:color w:val="000000"/>
          <w:szCs w:val="24"/>
          <w:lang w:val="mt-MT"/>
        </w:rPr>
        <w:t xml:space="preserve"> sahaq, spiccaw qed ibatu dawk il-kaccaturi li mxew b'mod ezemplari tul l-istagun tal-kacca.</w:t>
      </w:r>
    </w:p>
    <w:p w:rsidR="005B6661" w:rsidRPr="003A737B" w:rsidRDefault="005B6661" w:rsidP="005B6661">
      <w:pPr>
        <w:pStyle w:val="BodyText"/>
        <w:spacing w:after="120" w:line="360" w:lineRule="auto"/>
        <w:rPr>
          <w:rFonts w:asciiTheme="minorHAnsi" w:hAnsiTheme="minorHAnsi" w:cs="Times New Roman"/>
          <w:color w:val="000000"/>
          <w:szCs w:val="24"/>
          <w:lang w:val="mt-MT"/>
        </w:rPr>
      </w:pPr>
    </w:p>
    <w:p w:rsidR="005B6661" w:rsidRPr="003A737B" w:rsidRDefault="005B6661" w:rsidP="005B6661">
      <w:pPr>
        <w:pStyle w:val="BodyText"/>
        <w:spacing w:after="120" w:line="360" w:lineRule="auto"/>
        <w:rPr>
          <w:rFonts w:asciiTheme="minorHAnsi" w:hAnsiTheme="minorHAnsi" w:cs="Times New Roman"/>
          <w:color w:val="000000"/>
          <w:szCs w:val="24"/>
          <w:lang w:val="mt-MT"/>
        </w:rPr>
      </w:pPr>
      <w:r w:rsidRPr="003A737B">
        <w:rPr>
          <w:rFonts w:asciiTheme="minorHAnsi" w:hAnsiTheme="minorHAnsi" w:cs="Times New Roman"/>
          <w:color w:val="000000"/>
          <w:szCs w:val="24"/>
          <w:lang w:val="mt-MT"/>
        </w:rPr>
        <w:t xml:space="preserve">Sadanittant, </w:t>
      </w:r>
      <w:del w:id="38" w:author="Ruth Castillo" w:date="2015-07-21T10:11:00Z">
        <w:r w:rsidRPr="003A737B" w:rsidDel="00A53DAA">
          <w:rPr>
            <w:rFonts w:asciiTheme="minorHAnsi" w:hAnsiTheme="minorHAnsi" w:cs="Times New Roman"/>
            <w:color w:val="000000"/>
            <w:szCs w:val="24"/>
            <w:lang w:val="mt-MT"/>
          </w:rPr>
          <w:delText xml:space="preserve">minn naha </w:delText>
        </w:r>
      </w:del>
      <w:ins w:id="39" w:author="Ruth Castillo" w:date="2015-07-21T10:11:00Z">
        <w:r w:rsidR="00A53DAA">
          <w:rPr>
            <w:rFonts w:asciiTheme="minorHAnsi" w:hAnsiTheme="minorHAnsi" w:cs="Times New Roman"/>
            <w:color w:val="000000"/>
            <w:szCs w:val="24"/>
            <w:lang w:val="mt-MT"/>
          </w:rPr>
          <w:t>min-naħa</w:t>
        </w:r>
      </w:ins>
      <w:ins w:id="40" w:author="Ruth Castillo" w:date="2015-07-21T10:13:00Z">
        <w:r w:rsidR="00A53DAA">
          <w:rPr>
            <w:rFonts w:asciiTheme="minorHAnsi" w:hAnsiTheme="minorHAnsi" w:cs="Times New Roman"/>
            <w:color w:val="000000"/>
            <w:szCs w:val="24"/>
            <w:lang w:val="mt-MT"/>
          </w:rPr>
          <w:t xml:space="preserve"> </w:t>
        </w:r>
      </w:ins>
      <w:r w:rsidRPr="003A737B">
        <w:rPr>
          <w:rFonts w:asciiTheme="minorHAnsi" w:hAnsiTheme="minorHAnsi" w:cs="Times New Roman"/>
          <w:color w:val="000000"/>
          <w:szCs w:val="24"/>
          <w:lang w:val="mt-MT"/>
        </w:rPr>
        <w:t xml:space="preserve">taghha l-Birdlife, f'konferenza tal-ahbarijiet quddiem il-Qorti qalet li fl-istaguni tal-kacca li jmiss tistenna li kull darba li jkun hemm l-ewwel </w:t>
      </w:r>
      <w:del w:id="41" w:author="Ruth Castillo" w:date="2015-07-21T10:14:00Z">
        <w:r w:rsidRPr="003A737B" w:rsidDel="006125C6">
          <w:rPr>
            <w:rFonts w:asciiTheme="minorHAnsi" w:hAnsiTheme="minorHAnsi" w:cs="Times New Roman"/>
            <w:color w:val="000000"/>
            <w:szCs w:val="24"/>
            <w:lang w:val="mt-MT"/>
          </w:rPr>
          <w:delText>illegalita'</w:delText>
        </w:r>
      </w:del>
      <w:ins w:id="42" w:author="Ruth Castillo" w:date="2015-07-21T10:14:00Z">
        <w:r w:rsidR="006125C6" w:rsidRPr="003A737B">
          <w:rPr>
            <w:rFonts w:asciiTheme="minorHAnsi" w:hAnsiTheme="minorHAnsi" w:cs="Times New Roman"/>
            <w:color w:val="000000"/>
            <w:szCs w:val="24"/>
            <w:lang w:val="mt-MT"/>
          </w:rPr>
          <w:t>illegalit</w:t>
        </w:r>
        <w:r w:rsidR="006125C6">
          <w:rPr>
            <w:rFonts w:asciiTheme="minorHAnsi" w:hAnsiTheme="minorHAnsi" w:cs="Times New Roman"/>
            <w:color w:val="000000"/>
            <w:szCs w:val="24"/>
            <w:lang w:val="mt-MT"/>
          </w:rPr>
          <w:t>à</w:t>
        </w:r>
      </w:ins>
      <w:r w:rsidRPr="003A737B">
        <w:rPr>
          <w:rFonts w:asciiTheme="minorHAnsi" w:hAnsiTheme="minorHAnsi" w:cs="Times New Roman"/>
          <w:color w:val="000000"/>
          <w:szCs w:val="24"/>
          <w:lang w:val="mt-MT"/>
        </w:rPr>
        <w:t>, l-istagun tal-kacca jinghalaq.</w:t>
      </w:r>
    </w:p>
    <w:p w:rsidR="005B6661" w:rsidRPr="003A737B" w:rsidRDefault="005B6661" w:rsidP="005B6661">
      <w:pPr>
        <w:pStyle w:val="BodyText"/>
        <w:spacing w:after="120" w:line="360" w:lineRule="auto"/>
        <w:rPr>
          <w:rFonts w:asciiTheme="minorHAnsi" w:hAnsiTheme="minorHAnsi" w:cs="Times New Roman"/>
          <w:color w:val="000000"/>
          <w:szCs w:val="24"/>
          <w:lang w:val="mt-MT"/>
        </w:rPr>
      </w:pPr>
    </w:p>
    <w:p w:rsidR="005B6661" w:rsidRPr="003A737B" w:rsidRDefault="005B6661" w:rsidP="005B6661">
      <w:pPr>
        <w:pStyle w:val="BodyText"/>
        <w:spacing w:after="120" w:line="360" w:lineRule="auto"/>
        <w:rPr>
          <w:rFonts w:asciiTheme="minorHAnsi" w:hAnsiTheme="minorHAnsi" w:cs="Times New Roman"/>
          <w:color w:val="000000"/>
          <w:szCs w:val="24"/>
          <w:lang w:val="mt-MT"/>
        </w:rPr>
      </w:pPr>
      <w:r w:rsidRPr="003A737B">
        <w:rPr>
          <w:rFonts w:asciiTheme="minorHAnsi" w:hAnsiTheme="minorHAnsi" w:cs="Times New Roman"/>
          <w:color w:val="000000"/>
          <w:szCs w:val="24"/>
          <w:lang w:val="mt-MT"/>
        </w:rPr>
        <w:t>Il-President tal-Birdlife, Mark Sultana qal li din is-sena l-ammo</w:t>
      </w:r>
      <w:ins w:id="43" w:author="Ruth Castillo" w:date="2015-07-21T10:14:00Z">
        <w:r w:rsidR="006125C6">
          <w:rPr>
            <w:rFonts w:asciiTheme="minorHAnsi" w:hAnsiTheme="minorHAnsi" w:cs="Times New Roman"/>
            <w:color w:val="000000"/>
            <w:szCs w:val="24"/>
            <w:lang w:val="mt-MT"/>
          </w:rPr>
          <w:t>n</w:t>
        </w:r>
      </w:ins>
      <w:r w:rsidRPr="003A737B">
        <w:rPr>
          <w:rFonts w:asciiTheme="minorHAnsi" w:hAnsiTheme="minorHAnsi" w:cs="Times New Roman"/>
          <w:color w:val="000000"/>
          <w:szCs w:val="24"/>
          <w:lang w:val="mt-MT"/>
        </w:rPr>
        <w:t>t ta' illegalitajiet kien hafna ikbar minn dak irrapurtat fil-</w:t>
      </w:r>
      <w:r w:rsidRPr="00B477BD">
        <w:rPr>
          <w:rFonts w:asciiTheme="minorHAnsi" w:hAnsiTheme="minorHAnsi" w:cs="Times New Roman"/>
          <w:i/>
          <w:color w:val="000000"/>
          <w:szCs w:val="24"/>
          <w:lang w:val="mt-MT"/>
          <w:rPrChange w:id="44" w:author="Ruth Castillo" w:date="2015-08-18T11:52:00Z">
            <w:rPr>
              <w:rFonts w:asciiTheme="minorHAnsi" w:hAnsiTheme="minorHAnsi" w:cs="Times New Roman"/>
              <w:color w:val="000000"/>
              <w:szCs w:val="24"/>
              <w:lang w:val="mt-MT"/>
            </w:rPr>
          </w:rPrChange>
        </w:rPr>
        <w:t>media</w:t>
      </w:r>
      <w:r w:rsidRPr="003A737B">
        <w:rPr>
          <w:rFonts w:asciiTheme="minorHAnsi" w:hAnsiTheme="minorHAnsi" w:cs="Times New Roman"/>
          <w:color w:val="000000"/>
          <w:szCs w:val="24"/>
          <w:lang w:val="mt-MT"/>
        </w:rPr>
        <w:t>.</w:t>
      </w:r>
    </w:p>
    <w:p w:rsidR="005B6661" w:rsidRPr="003A737B" w:rsidRDefault="005B6661" w:rsidP="005B6661">
      <w:pPr>
        <w:pStyle w:val="BodyText"/>
        <w:spacing w:after="120" w:line="360" w:lineRule="auto"/>
        <w:rPr>
          <w:rFonts w:asciiTheme="minorHAnsi" w:hAnsiTheme="minorHAnsi" w:cs="Times New Roman"/>
          <w:color w:val="000000"/>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r w:rsidRPr="003A737B">
        <w:rPr>
          <w:rFonts w:asciiTheme="minorHAnsi" w:hAnsiTheme="minorHAnsi"/>
          <w:color w:val="000000"/>
          <w:sz w:val="24"/>
          <w:szCs w:val="24"/>
          <w:lang w:val="mt-MT"/>
        </w:rPr>
        <w:t xml:space="preserve">Mark Sultana qal </w:t>
      </w:r>
      <w:del w:id="45" w:author="Ruth Castillo" w:date="2015-07-21T10:14:00Z">
        <w:r w:rsidRPr="003A737B" w:rsidDel="006125C6">
          <w:rPr>
            <w:rFonts w:asciiTheme="minorHAnsi" w:hAnsiTheme="minorHAnsi"/>
            <w:color w:val="000000"/>
            <w:sz w:val="24"/>
            <w:szCs w:val="24"/>
            <w:lang w:val="mt-MT"/>
          </w:rPr>
          <w:delText xml:space="preserve">wkoll </w:delText>
        </w:r>
      </w:del>
      <w:ins w:id="46" w:author="Ruth Castillo" w:date="2015-07-21T10:14:00Z">
        <w:r w:rsidR="006125C6">
          <w:rPr>
            <w:rFonts w:asciiTheme="minorHAnsi" w:hAnsiTheme="minorHAnsi"/>
            <w:color w:val="000000"/>
            <w:sz w:val="24"/>
            <w:szCs w:val="24"/>
            <w:lang w:val="mt-MT"/>
          </w:rPr>
          <w:t>u</w:t>
        </w:r>
        <w:r w:rsidR="006125C6" w:rsidRPr="003A737B">
          <w:rPr>
            <w:rFonts w:asciiTheme="minorHAnsi" w:hAnsiTheme="minorHAnsi"/>
            <w:color w:val="000000"/>
            <w:sz w:val="24"/>
            <w:szCs w:val="24"/>
            <w:lang w:val="mt-MT"/>
          </w:rPr>
          <w:t xml:space="preserve">koll </w:t>
        </w:r>
      </w:ins>
      <w:r w:rsidRPr="003A737B">
        <w:rPr>
          <w:rFonts w:asciiTheme="minorHAnsi" w:hAnsiTheme="minorHAnsi"/>
          <w:color w:val="000000"/>
          <w:sz w:val="24"/>
          <w:szCs w:val="24"/>
          <w:lang w:val="mt-MT"/>
        </w:rPr>
        <w:t xml:space="preserve">li sfortunatament il-kaccaturi </w:t>
      </w:r>
      <w:del w:id="47" w:author="Ruth Castillo" w:date="2015-07-21T10:15:00Z">
        <w:r w:rsidRPr="003A737B" w:rsidDel="006125C6">
          <w:rPr>
            <w:rFonts w:asciiTheme="minorHAnsi" w:hAnsiTheme="minorHAnsi"/>
            <w:color w:val="000000"/>
            <w:sz w:val="24"/>
            <w:szCs w:val="24"/>
            <w:lang w:val="mt-MT"/>
          </w:rPr>
          <w:delText>ma'</w:delText>
        </w:r>
      </w:del>
      <w:ins w:id="48" w:author="Ruth Castillo" w:date="2015-07-21T10:15:00Z">
        <w:r w:rsidR="006125C6">
          <w:rPr>
            <w:rFonts w:asciiTheme="minorHAnsi" w:hAnsiTheme="minorHAnsi"/>
            <w:color w:val="000000"/>
            <w:sz w:val="24"/>
            <w:szCs w:val="24"/>
            <w:lang w:val="mt-MT"/>
          </w:rPr>
          <w:t xml:space="preserve"> ma</w:t>
        </w:r>
      </w:ins>
      <w:r w:rsidRPr="003A737B">
        <w:rPr>
          <w:rFonts w:asciiTheme="minorHAnsi" w:hAnsiTheme="minorHAnsi"/>
          <w:color w:val="000000"/>
          <w:sz w:val="24"/>
          <w:szCs w:val="24"/>
          <w:lang w:val="mt-MT"/>
        </w:rPr>
        <w:t xml:space="preserve"> hadux il-messagg tar-referendum, li kwazi 50 fil-mija ta' dawk li vvutaw huma kontra l-kacca fir-rebbiegha. Ghaldaqstant la ma hadux dak il-messagg komplew iwettqu l-illegalitajiet u joqtlu ghasafar protetti.</w:t>
      </w: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Il-Kummissarju tal-Pulizija ghandu </w:t>
      </w:r>
      <w:del w:id="49" w:author="Ruth Castillo" w:date="2015-07-21T10:15:00Z">
        <w:r w:rsidRPr="003A737B" w:rsidDel="00830CB9">
          <w:rPr>
            <w:rFonts w:asciiTheme="minorHAnsi" w:hAnsiTheme="minorHAnsi"/>
            <w:sz w:val="24"/>
            <w:szCs w:val="24"/>
            <w:lang w:val="mt-MT"/>
          </w:rPr>
          <w:delText xml:space="preserve">ighid </w:delText>
        </w:r>
      </w:del>
      <w:ins w:id="50" w:author="Ruth Castillo" w:date="2015-07-21T10:15:00Z">
        <w:r w:rsidR="00830CB9">
          <w:rPr>
            <w:rFonts w:asciiTheme="minorHAnsi" w:hAnsiTheme="minorHAnsi"/>
            <w:sz w:val="24"/>
            <w:szCs w:val="24"/>
            <w:lang w:val="mt-MT"/>
          </w:rPr>
          <w:t>j</w:t>
        </w:r>
        <w:r w:rsidR="00830CB9" w:rsidRPr="003A737B">
          <w:rPr>
            <w:rFonts w:asciiTheme="minorHAnsi" w:hAnsiTheme="minorHAnsi"/>
            <w:sz w:val="24"/>
            <w:szCs w:val="24"/>
            <w:lang w:val="mt-MT"/>
          </w:rPr>
          <w:t xml:space="preserve">ghid </w:t>
        </w:r>
      </w:ins>
      <w:r w:rsidRPr="003A737B">
        <w:rPr>
          <w:rFonts w:asciiTheme="minorHAnsi" w:hAnsiTheme="minorHAnsi"/>
          <w:sz w:val="24"/>
          <w:szCs w:val="24"/>
          <w:lang w:val="mt-MT"/>
        </w:rPr>
        <w:t>jekk hux qed jinvestiga l-allegati kazi ta’ xoghol</w:t>
      </w:r>
      <w:del w:id="51" w:author="Ruth Castillo" w:date="2015-11-03T14:42:00Z">
        <w:r w:rsidRPr="003A737B" w:rsidDel="00141734">
          <w:rPr>
            <w:rFonts w:asciiTheme="minorHAnsi" w:hAnsiTheme="minorHAnsi"/>
            <w:sz w:val="24"/>
            <w:szCs w:val="24"/>
            <w:lang w:val="mt-MT"/>
          </w:rPr>
          <w:delText xml:space="preserve"> </w:delText>
        </w:r>
      </w:del>
      <w:r w:rsidRPr="003A737B">
        <w:rPr>
          <w:rFonts w:asciiTheme="minorHAnsi" w:hAnsiTheme="minorHAnsi"/>
          <w:sz w:val="24"/>
          <w:szCs w:val="24"/>
          <w:lang w:val="mt-MT"/>
        </w:rPr>
        <w:t xml:space="preserve"> fil-privat f’Ghawdex fl-ahhar sentejn taht it-tmexxija tal-Ministru Anton Refalo.</w:t>
      </w:r>
      <w:del w:id="52" w:author="Ruth Castillo" w:date="2015-11-03T14:42:00Z">
        <w:r w:rsidRPr="003A737B" w:rsidDel="00141734">
          <w:rPr>
            <w:rFonts w:asciiTheme="minorHAnsi" w:hAnsiTheme="minorHAnsi"/>
            <w:sz w:val="24"/>
            <w:szCs w:val="24"/>
            <w:lang w:val="mt-MT"/>
          </w:rPr>
          <w:delText xml:space="preserve"> </w:delText>
        </w:r>
      </w:del>
      <w:r w:rsidRPr="003A737B">
        <w:rPr>
          <w:rFonts w:asciiTheme="minorHAnsi" w:hAnsiTheme="minorHAnsi"/>
          <w:sz w:val="24"/>
          <w:szCs w:val="24"/>
          <w:lang w:val="mt-MT"/>
        </w:rPr>
        <w:t xml:space="preserve"> Jekk f’pajjizna, il-ligi verament hi l-istess ghal kulhadd, ghandu jkun maghruf fiex waslu, jekk qed isiru, l-investigazzjonijiet dwar Anton Refalo.</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Dan qalu x-</w:t>
      </w:r>
      <w:r w:rsidRPr="00537EE6">
        <w:rPr>
          <w:rFonts w:asciiTheme="minorHAnsi" w:hAnsiTheme="minorHAnsi"/>
          <w:i/>
          <w:sz w:val="24"/>
          <w:szCs w:val="24"/>
          <w:lang w:val="mt-MT"/>
          <w:rPrChange w:id="53" w:author="Ruth Castillo" w:date="2015-07-21T10:16:00Z">
            <w:rPr>
              <w:rFonts w:asciiTheme="minorHAnsi" w:hAnsiTheme="minorHAnsi"/>
              <w:sz w:val="24"/>
              <w:szCs w:val="24"/>
              <w:lang w:val="mt-MT"/>
            </w:rPr>
          </w:rPrChange>
        </w:rPr>
        <w:t>Shadow Minister</w:t>
      </w:r>
      <w:r w:rsidRPr="003A737B">
        <w:rPr>
          <w:rFonts w:asciiTheme="minorHAnsi" w:hAnsiTheme="minorHAnsi"/>
          <w:sz w:val="24"/>
          <w:szCs w:val="24"/>
          <w:lang w:val="mt-MT"/>
        </w:rPr>
        <w:t xml:space="preserve"> tal-Gustizzja, id-Demokrazija u d-Drittijiet tac-Cittadin Jason Azzopardi f’konferenza tal-ahbarijiet li fiha sostna li l-ligi tapplika ghal kulhadd. Hu appella lill-</w:t>
      </w:r>
      <w:r w:rsidRPr="003A737B">
        <w:rPr>
          <w:rFonts w:asciiTheme="minorHAnsi" w:hAnsiTheme="minorHAnsi"/>
          <w:sz w:val="24"/>
          <w:szCs w:val="24"/>
          <w:lang w:val="mt-MT"/>
        </w:rPr>
        <w:lastRenderedPageBreak/>
        <w:t>pulizija biex twettaq dmirha kif suppost u kif investigat l-allegazzjonijiet li kien hemm fil-gurnali dwar allegati kazi fil-passat, tinvestiga rapport simili ta’ allegati kazi tal-ahhar sentejn.</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Jason Azzopardi semma numru ta’ rapport</w:t>
      </w:r>
      <w:ins w:id="54" w:author="Ruth Castillo" w:date="2015-07-21T10:17:00Z">
        <w:r w:rsidR="00537EE6">
          <w:rPr>
            <w:rFonts w:asciiTheme="minorHAnsi" w:hAnsiTheme="minorHAnsi"/>
            <w:sz w:val="24"/>
            <w:szCs w:val="24"/>
            <w:lang w:val="mt-MT"/>
          </w:rPr>
          <w:t>i</w:t>
        </w:r>
      </w:ins>
      <w:r w:rsidRPr="003A737B">
        <w:rPr>
          <w:rFonts w:asciiTheme="minorHAnsi" w:hAnsiTheme="minorHAnsi"/>
          <w:sz w:val="24"/>
          <w:szCs w:val="24"/>
          <w:lang w:val="mt-MT"/>
        </w:rPr>
        <w:t xml:space="preserve"> li gew zvelati fil-</w:t>
      </w:r>
      <w:r w:rsidRPr="00537EE6">
        <w:rPr>
          <w:rFonts w:asciiTheme="minorHAnsi" w:hAnsiTheme="minorHAnsi"/>
          <w:i/>
          <w:sz w:val="24"/>
          <w:szCs w:val="24"/>
          <w:lang w:val="mt-MT"/>
          <w:rPrChange w:id="55" w:author="Ruth Castillo" w:date="2015-07-21T10:17:00Z">
            <w:rPr>
              <w:rFonts w:asciiTheme="minorHAnsi" w:hAnsiTheme="minorHAnsi"/>
              <w:sz w:val="24"/>
              <w:szCs w:val="24"/>
              <w:lang w:val="mt-MT"/>
            </w:rPr>
          </w:rPrChange>
        </w:rPr>
        <w:t>media</w:t>
      </w:r>
      <w:r w:rsidRPr="003A737B">
        <w:rPr>
          <w:rFonts w:asciiTheme="minorHAnsi" w:hAnsiTheme="minorHAnsi"/>
          <w:sz w:val="24"/>
          <w:szCs w:val="24"/>
          <w:lang w:val="mt-MT"/>
        </w:rPr>
        <w:t xml:space="preserve"> fl-ahhar sitt gimghat u li sa issa, il-pulizija baqghet siekta dwarhom:</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Fosthom xoghol f’ristorant f’Marsalforn, xoghol f’ghelieqi privati fil-limiti tal-Ghasri, xoghol fil-prop</w:t>
      </w:r>
      <w:ins w:id="56" w:author="Ruth Castillo" w:date="2015-08-18T11:54:00Z">
        <w:r w:rsidR="00497591">
          <w:rPr>
            <w:rFonts w:asciiTheme="minorHAnsi" w:hAnsiTheme="minorHAnsi"/>
            <w:sz w:val="24"/>
            <w:szCs w:val="24"/>
            <w:lang w:val="mt-MT"/>
          </w:rPr>
          <w:t>r</w:t>
        </w:r>
      </w:ins>
      <w:r w:rsidRPr="003A737B">
        <w:rPr>
          <w:rFonts w:asciiTheme="minorHAnsi" w:hAnsiTheme="minorHAnsi"/>
          <w:sz w:val="24"/>
          <w:szCs w:val="24"/>
          <w:lang w:val="mt-MT"/>
        </w:rPr>
        <w:t xml:space="preserve">jetajiet privati f’Ta’ Kercem u x-Xaghra, xoghol fuq </w:t>
      </w:r>
      <w:r w:rsidRPr="00537EE6">
        <w:rPr>
          <w:rFonts w:asciiTheme="minorHAnsi" w:hAnsiTheme="minorHAnsi"/>
          <w:i/>
          <w:sz w:val="24"/>
          <w:szCs w:val="24"/>
          <w:lang w:val="mt-MT"/>
          <w:rPrChange w:id="57" w:author="Ruth Castillo" w:date="2015-07-21T10:17:00Z">
            <w:rPr>
              <w:rFonts w:asciiTheme="minorHAnsi" w:hAnsiTheme="minorHAnsi"/>
              <w:sz w:val="24"/>
              <w:szCs w:val="24"/>
              <w:lang w:val="mt-MT"/>
            </w:rPr>
          </w:rPrChange>
        </w:rPr>
        <w:t xml:space="preserve">boathouse </w:t>
      </w:r>
      <w:r w:rsidRPr="003A737B">
        <w:rPr>
          <w:rFonts w:asciiTheme="minorHAnsi" w:hAnsiTheme="minorHAnsi"/>
          <w:sz w:val="24"/>
          <w:szCs w:val="24"/>
          <w:lang w:val="mt-MT"/>
        </w:rPr>
        <w:t>ta’ kanvasser ta’ Anton Refalo x-Xatt l-Ahmar, xoghol f’razzett ta’ Sanap il-Munxar, xoghol f’zewg garaxxijiet fir-Rabat Ghawdex, xoghol f’numru ta’ garaxxijiet privati f’San Lawrenz.</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Min-naha taghha, il-kandidat tal-Partit Nazzjonalista Alessia Psaila Zammit irreferiet ghal dak li qal il-Ministru tal-Gustizzja Owen Bonnici li deher iktar interessat li jiddefendi lill-kollega tieghu milli jara li ssir gustizzja. </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Hi staqsiet x’se jaghmel Joseph Muscat dwar dawn il-kazi. Meta fegg l-allegat kaz ta’ Giovanna Debono, Joseph Muscat ra li l-pulizija taghmel investigazzjoni u kien jitkellem dwar</w:t>
      </w:r>
      <w:ins w:id="58" w:author="Ruth Castillo" w:date="2015-07-21T10:23:00Z">
        <w:r w:rsidR="0022669B">
          <w:rPr>
            <w:rFonts w:asciiTheme="minorHAnsi" w:hAnsiTheme="minorHAnsi"/>
            <w:sz w:val="24"/>
            <w:szCs w:val="24"/>
            <w:lang w:val="mt-MT"/>
          </w:rPr>
          <w:t>u</w:t>
        </w:r>
      </w:ins>
      <w:r w:rsidRPr="003A737B">
        <w:rPr>
          <w:rFonts w:asciiTheme="minorHAnsi" w:hAnsiTheme="minorHAnsi"/>
          <w:sz w:val="24"/>
          <w:szCs w:val="24"/>
          <w:lang w:val="mt-MT"/>
        </w:rPr>
        <w:t xml:space="preserve"> kuljum, imma llum Muscat donnu waqa</w:t>
      </w:r>
      <w:ins w:id="59" w:author="Ruth Castillo" w:date="2015-11-03T14:40:00Z">
        <w:r w:rsidR="00141734">
          <w:rPr>
            <w:rFonts w:asciiTheme="minorHAnsi" w:hAnsiTheme="minorHAnsi"/>
            <w:sz w:val="24"/>
            <w:szCs w:val="24"/>
            <w:lang w:val="mt-MT"/>
          </w:rPr>
          <w:t>’</w:t>
        </w:r>
      </w:ins>
      <w:r w:rsidRPr="003A737B">
        <w:rPr>
          <w:rFonts w:asciiTheme="minorHAnsi" w:hAnsiTheme="minorHAnsi"/>
          <w:sz w:val="24"/>
          <w:szCs w:val="24"/>
          <w:lang w:val="mt-MT"/>
        </w:rPr>
        <w:t xml:space="preserve"> fil-muta dwar l-istess allegat kaz ta’ Anton Refalo.</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Alessia Psaila Zammit fakkret li Joseph Muscat flok iggieled l-abbuz fil-poter, iddefendieh u semmiet numru ta’ kazi li kienu jinvolvu lill-Ministri Manwel Mallia, Konrad Mizzi, Joe Mizzi u Helena Dalli, lis-Segretarju Parlamentari Ian Borg u d-Deputat Laburista Luciano Busuttil.</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r w:rsidRPr="003A737B">
        <w:rPr>
          <w:rFonts w:asciiTheme="minorHAnsi" w:hAnsiTheme="minorHAnsi"/>
          <w:color w:val="000000"/>
          <w:sz w:val="24"/>
          <w:szCs w:val="24"/>
          <w:lang w:val="mt-MT"/>
        </w:rPr>
        <w:t xml:space="preserve">Għat-tieni darba </w:t>
      </w:r>
      <w:del w:id="60" w:author="Ruth Castillo" w:date="2015-07-21T10:25:00Z">
        <w:r w:rsidRPr="003A737B" w:rsidDel="0022669B">
          <w:rPr>
            <w:rFonts w:asciiTheme="minorHAnsi" w:hAnsiTheme="minorHAnsi"/>
            <w:color w:val="000000"/>
            <w:sz w:val="24"/>
            <w:szCs w:val="24"/>
            <w:lang w:val="mt-MT"/>
          </w:rPr>
          <w:delText xml:space="preserve">f'erbgħa' </w:delText>
        </w:r>
      </w:del>
      <w:ins w:id="61" w:author="Ruth Castillo" w:date="2015-07-21T10:25:00Z">
        <w:r w:rsidR="0022669B" w:rsidRPr="003A737B">
          <w:rPr>
            <w:rFonts w:asciiTheme="minorHAnsi" w:hAnsiTheme="minorHAnsi"/>
            <w:color w:val="000000"/>
            <w:sz w:val="24"/>
            <w:szCs w:val="24"/>
            <w:lang w:val="mt-MT"/>
          </w:rPr>
          <w:t>f'</w:t>
        </w:r>
        <w:r w:rsidR="0022669B">
          <w:rPr>
            <w:rFonts w:asciiTheme="minorHAnsi" w:hAnsiTheme="minorHAnsi"/>
            <w:color w:val="000000"/>
            <w:sz w:val="24"/>
            <w:szCs w:val="24"/>
            <w:lang w:val="mt-MT"/>
          </w:rPr>
          <w:t>erba’</w:t>
        </w:r>
        <w:r w:rsidR="0022669B" w:rsidRPr="003A737B">
          <w:rPr>
            <w:rFonts w:asciiTheme="minorHAnsi" w:hAnsiTheme="minorHAnsi"/>
            <w:color w:val="000000"/>
            <w:sz w:val="24"/>
            <w:szCs w:val="24"/>
            <w:lang w:val="mt-MT"/>
          </w:rPr>
          <w:t xml:space="preserve"> </w:t>
        </w:r>
      </w:ins>
      <w:r w:rsidRPr="003A737B">
        <w:rPr>
          <w:rFonts w:asciiTheme="minorHAnsi" w:hAnsiTheme="minorHAnsi"/>
          <w:color w:val="000000"/>
          <w:sz w:val="24"/>
          <w:szCs w:val="24"/>
          <w:lang w:val="mt-MT"/>
        </w:rPr>
        <w:t>xhur, kellha tkun il-</w:t>
      </w:r>
      <w:r w:rsidRPr="0022669B">
        <w:rPr>
          <w:rFonts w:asciiTheme="minorHAnsi" w:hAnsiTheme="minorHAnsi"/>
          <w:i/>
          <w:color w:val="000000"/>
          <w:sz w:val="24"/>
          <w:szCs w:val="24"/>
          <w:lang w:val="mt-MT"/>
          <w:rPrChange w:id="62" w:author="Ruth Castillo" w:date="2015-07-21T10:25:00Z">
            <w:rPr>
              <w:rFonts w:asciiTheme="minorHAnsi" w:hAnsiTheme="minorHAnsi"/>
              <w:color w:val="000000"/>
              <w:sz w:val="24"/>
              <w:szCs w:val="24"/>
              <w:lang w:val="mt-MT"/>
            </w:rPr>
          </w:rPrChange>
        </w:rPr>
        <w:t>media</w:t>
      </w:r>
      <w:r w:rsidRPr="003A737B">
        <w:rPr>
          <w:rFonts w:asciiTheme="minorHAnsi" w:hAnsiTheme="minorHAnsi"/>
          <w:color w:val="000000"/>
          <w:sz w:val="24"/>
          <w:szCs w:val="24"/>
          <w:lang w:val="mt-MT"/>
        </w:rPr>
        <w:t xml:space="preserve"> li tikxef żjara li l-Prim Ministru Joseph Muscat se jagħmel fl-Ażerbajġan. Fi stqarrija, il-Partit Nazzjonalista qal li ż-żjarat li Muscat qed jagħmel f'dan il-pajjiż </w:t>
      </w:r>
      <w:del w:id="63" w:author="Ruth Castillo" w:date="2015-07-21T10:26:00Z">
        <w:r w:rsidRPr="003A737B" w:rsidDel="00C63751">
          <w:rPr>
            <w:rFonts w:asciiTheme="minorHAnsi" w:hAnsiTheme="minorHAnsi"/>
            <w:color w:val="000000"/>
            <w:sz w:val="24"/>
            <w:szCs w:val="24"/>
            <w:lang w:val="mt-MT"/>
          </w:rPr>
          <w:delText>iqajjmu</w:delText>
        </w:r>
      </w:del>
      <w:ins w:id="64" w:author="Ruth Castillo" w:date="2015-07-21T10:26:00Z">
        <w:r w:rsidR="00C63751">
          <w:rPr>
            <w:rFonts w:asciiTheme="minorHAnsi" w:hAnsiTheme="minorHAnsi"/>
            <w:color w:val="000000"/>
            <w:sz w:val="24"/>
            <w:szCs w:val="24"/>
            <w:lang w:val="mt-MT"/>
          </w:rPr>
          <w:t xml:space="preserve"> iqajmu</w:t>
        </w:r>
      </w:ins>
      <w:r w:rsidRPr="003A737B">
        <w:rPr>
          <w:rFonts w:asciiTheme="minorHAnsi" w:hAnsiTheme="minorHAnsi"/>
          <w:color w:val="000000"/>
          <w:sz w:val="24"/>
          <w:szCs w:val="24"/>
          <w:lang w:val="mt-MT"/>
        </w:rPr>
        <w:t xml:space="preserve"> suspetti kbar minħabba li Muscat qed jagħżel li jżomm iż-żjarat moħbija.</w:t>
      </w: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r w:rsidRPr="003A737B">
        <w:rPr>
          <w:rFonts w:asciiTheme="minorHAnsi" w:hAnsiTheme="minorHAnsi"/>
          <w:color w:val="000000"/>
          <w:sz w:val="24"/>
          <w:szCs w:val="24"/>
          <w:lang w:val="mt-MT"/>
        </w:rPr>
        <w:lastRenderedPageBreak/>
        <w:t>L-aħħar darba li tkellem dwar din iż-żjara, il-Prim Ministru pprova jagħti l-impressjoni li kien għadu ma jafx jekk hux sejjer jew le. Iżda issa jirriżulta li Muscat u ċ-</w:t>
      </w:r>
      <w:r w:rsidRPr="000339E4">
        <w:rPr>
          <w:rFonts w:asciiTheme="minorHAnsi" w:hAnsiTheme="minorHAnsi"/>
          <w:i/>
          <w:color w:val="000000"/>
          <w:sz w:val="24"/>
          <w:szCs w:val="24"/>
          <w:lang w:val="mt-MT"/>
          <w:rPrChange w:id="65" w:author="Ruth Castillo" w:date="2015-07-21T10:34:00Z">
            <w:rPr>
              <w:rFonts w:asciiTheme="minorHAnsi" w:hAnsiTheme="minorHAnsi"/>
              <w:color w:val="000000"/>
              <w:sz w:val="24"/>
              <w:szCs w:val="24"/>
              <w:lang w:val="mt-MT"/>
            </w:rPr>
          </w:rPrChange>
        </w:rPr>
        <w:t>Chief of Staff</w:t>
      </w:r>
      <w:r w:rsidRPr="003A737B">
        <w:rPr>
          <w:rFonts w:asciiTheme="minorHAnsi" w:hAnsiTheme="minorHAnsi"/>
          <w:color w:val="000000"/>
          <w:sz w:val="24"/>
          <w:szCs w:val="24"/>
          <w:lang w:val="mt-MT"/>
        </w:rPr>
        <w:t xml:space="preserve"> tiegħu Keith Schembri ħallew Malta l-</w:t>
      </w:r>
      <w:del w:id="66" w:author="Ruth Castillo" w:date="2015-07-21T10:42:00Z">
        <w:r w:rsidRPr="003A737B" w:rsidDel="000339E4">
          <w:rPr>
            <w:rFonts w:asciiTheme="minorHAnsi" w:hAnsiTheme="minorHAnsi"/>
            <w:color w:val="000000"/>
            <w:sz w:val="24"/>
            <w:szCs w:val="24"/>
            <w:lang w:val="mt-MT"/>
          </w:rPr>
          <w:delText xml:space="preserve">Hadd </w:delText>
        </w:r>
      </w:del>
      <w:ins w:id="67" w:author="Ruth Castillo" w:date="2015-07-21T10:42:00Z">
        <w:r w:rsidR="000339E4">
          <w:rPr>
            <w:rFonts w:asciiTheme="minorHAnsi" w:hAnsiTheme="minorHAnsi"/>
            <w:color w:val="000000"/>
            <w:sz w:val="24"/>
            <w:szCs w:val="24"/>
            <w:lang w:val="mt-MT"/>
          </w:rPr>
          <w:t>Ħ</w:t>
        </w:r>
        <w:r w:rsidR="000339E4" w:rsidRPr="003A737B">
          <w:rPr>
            <w:rFonts w:asciiTheme="minorHAnsi" w:hAnsiTheme="minorHAnsi"/>
            <w:color w:val="000000"/>
            <w:sz w:val="24"/>
            <w:szCs w:val="24"/>
            <w:lang w:val="mt-MT"/>
          </w:rPr>
          <w:t xml:space="preserve">add </w:t>
        </w:r>
      </w:ins>
      <w:r w:rsidRPr="003A737B">
        <w:rPr>
          <w:rFonts w:asciiTheme="minorHAnsi" w:hAnsiTheme="minorHAnsi"/>
          <w:color w:val="000000"/>
          <w:sz w:val="24"/>
          <w:szCs w:val="24"/>
          <w:lang w:val="mt-MT"/>
        </w:rPr>
        <w:t>waranofsinhar lejn l-Ażerbajġan.</w:t>
      </w: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r w:rsidRPr="003A737B">
        <w:rPr>
          <w:rFonts w:asciiTheme="minorHAnsi" w:hAnsiTheme="minorHAnsi"/>
          <w:color w:val="000000"/>
          <w:sz w:val="24"/>
          <w:szCs w:val="24"/>
          <w:lang w:val="mt-MT"/>
        </w:rPr>
        <w:t>Il-Partit Nazzjonalista kompla jgħid li dan l-aġir hu totalment l-oppost tal-wegħda li għamel Muscat stess, li se jkun qed imexxi l-aktar Gvern trasparenti fl-istorja. Il-Partit Nazzjonalista fakkar li minkejja li sarulu diversi mistoqsijiet fil-</w:t>
      </w:r>
      <w:r w:rsidRPr="006346DC">
        <w:rPr>
          <w:rFonts w:asciiTheme="minorHAnsi" w:hAnsiTheme="minorHAnsi"/>
          <w:i/>
          <w:color w:val="000000"/>
          <w:sz w:val="24"/>
          <w:szCs w:val="24"/>
          <w:lang w:val="mt-MT"/>
          <w:rPrChange w:id="68" w:author="Ruth Castillo" w:date="2015-07-21T10:45:00Z">
            <w:rPr>
              <w:rFonts w:asciiTheme="minorHAnsi" w:hAnsiTheme="minorHAnsi"/>
              <w:color w:val="000000"/>
              <w:sz w:val="24"/>
              <w:szCs w:val="24"/>
              <w:lang w:val="mt-MT"/>
            </w:rPr>
          </w:rPrChange>
        </w:rPr>
        <w:t>media</w:t>
      </w:r>
      <w:r w:rsidRPr="003A737B">
        <w:rPr>
          <w:rFonts w:asciiTheme="minorHAnsi" w:hAnsiTheme="minorHAnsi"/>
          <w:color w:val="000000"/>
          <w:sz w:val="24"/>
          <w:szCs w:val="24"/>
          <w:lang w:val="mt-MT"/>
        </w:rPr>
        <w:t xml:space="preserve"> u fil-Parlament, anke l-Ministru l-aktar viċin ta' Muscat, Konrad Mizzi, għadu ma qalx kemm-il darba mar l-Ażerbajġan matul din il-leġiżlatura. Fl-</w:t>
      </w:r>
      <w:del w:id="69" w:author="Ruth Castillo" w:date="2015-07-21T10:46:00Z">
        <w:r w:rsidRPr="003A737B" w:rsidDel="006346DC">
          <w:rPr>
            <w:rFonts w:asciiTheme="minorHAnsi" w:hAnsiTheme="minorHAnsi"/>
            <w:color w:val="000000"/>
            <w:sz w:val="24"/>
            <w:szCs w:val="24"/>
            <w:lang w:val="mt-MT"/>
          </w:rPr>
          <w:delText xml:space="preserve">ahhar </w:delText>
        </w:r>
      </w:del>
      <w:ins w:id="70" w:author="Ruth Castillo" w:date="2015-07-21T10:46:00Z">
        <w:r w:rsidR="006346DC" w:rsidRPr="003A737B">
          <w:rPr>
            <w:rFonts w:asciiTheme="minorHAnsi" w:hAnsiTheme="minorHAnsi"/>
            <w:color w:val="000000"/>
            <w:sz w:val="24"/>
            <w:szCs w:val="24"/>
            <w:lang w:val="mt-MT"/>
          </w:rPr>
          <w:t>a</w:t>
        </w:r>
        <w:r w:rsidR="006346DC">
          <w:rPr>
            <w:rFonts w:asciiTheme="minorHAnsi" w:hAnsiTheme="minorHAnsi"/>
            <w:color w:val="000000"/>
            <w:sz w:val="24"/>
            <w:szCs w:val="24"/>
            <w:lang w:val="mt-MT"/>
          </w:rPr>
          <w:t>ħħ</w:t>
        </w:r>
        <w:r w:rsidR="006346DC" w:rsidRPr="003A737B">
          <w:rPr>
            <w:rFonts w:asciiTheme="minorHAnsi" w:hAnsiTheme="minorHAnsi"/>
            <w:color w:val="000000"/>
            <w:sz w:val="24"/>
            <w:szCs w:val="24"/>
            <w:lang w:val="mt-MT"/>
          </w:rPr>
          <w:t xml:space="preserve">ar </w:t>
        </w:r>
      </w:ins>
      <w:del w:id="71" w:author="Ruth Castillo" w:date="2015-07-21T10:46:00Z">
        <w:r w:rsidRPr="003A737B" w:rsidDel="006346DC">
          <w:rPr>
            <w:rFonts w:asciiTheme="minorHAnsi" w:hAnsiTheme="minorHAnsi"/>
            <w:color w:val="000000"/>
            <w:sz w:val="24"/>
            <w:szCs w:val="24"/>
            <w:lang w:val="mt-MT"/>
          </w:rPr>
          <w:delText>gimghat</w:delText>
        </w:r>
      </w:del>
      <w:ins w:id="72" w:author="Ruth Castillo" w:date="2015-07-21T10:46:00Z">
        <w:r w:rsidR="006346DC">
          <w:rPr>
            <w:rFonts w:asciiTheme="minorHAnsi" w:hAnsiTheme="minorHAnsi"/>
            <w:color w:val="000000"/>
            <w:sz w:val="24"/>
            <w:szCs w:val="24"/>
            <w:lang w:val="mt-MT"/>
          </w:rPr>
          <w:t xml:space="preserve"> ġ</w:t>
        </w:r>
        <w:r w:rsidR="006346DC" w:rsidRPr="003A737B">
          <w:rPr>
            <w:rFonts w:asciiTheme="minorHAnsi" w:hAnsiTheme="minorHAnsi"/>
            <w:color w:val="000000"/>
            <w:sz w:val="24"/>
            <w:szCs w:val="24"/>
            <w:lang w:val="mt-MT"/>
          </w:rPr>
          <w:t>img</w:t>
        </w:r>
        <w:r w:rsidR="006346DC">
          <w:rPr>
            <w:rFonts w:asciiTheme="minorHAnsi" w:hAnsiTheme="minorHAnsi"/>
            <w:color w:val="000000"/>
            <w:sz w:val="24"/>
            <w:szCs w:val="24"/>
            <w:lang w:val="mt-MT"/>
          </w:rPr>
          <w:t>ħ</w:t>
        </w:r>
        <w:r w:rsidR="006346DC" w:rsidRPr="003A737B">
          <w:rPr>
            <w:rFonts w:asciiTheme="minorHAnsi" w:hAnsiTheme="minorHAnsi"/>
            <w:color w:val="000000"/>
            <w:sz w:val="24"/>
            <w:szCs w:val="24"/>
            <w:lang w:val="mt-MT"/>
          </w:rPr>
          <w:t>at</w:t>
        </w:r>
      </w:ins>
      <w:r w:rsidRPr="003A737B">
        <w:rPr>
          <w:rFonts w:asciiTheme="minorHAnsi" w:hAnsiTheme="minorHAnsi"/>
          <w:color w:val="000000"/>
          <w:sz w:val="24"/>
          <w:szCs w:val="24"/>
          <w:lang w:val="mt-MT"/>
        </w:rPr>
        <w:t xml:space="preserve">, rapport tal-Awditur </w:t>
      </w:r>
      <w:del w:id="73" w:author="Ruth Castillo" w:date="2015-07-21T10:46:00Z">
        <w:r w:rsidRPr="003A737B" w:rsidDel="006346DC">
          <w:rPr>
            <w:rFonts w:asciiTheme="minorHAnsi" w:hAnsiTheme="minorHAnsi"/>
            <w:color w:val="000000"/>
            <w:sz w:val="24"/>
            <w:szCs w:val="24"/>
            <w:lang w:val="mt-MT"/>
          </w:rPr>
          <w:delText xml:space="preserve">Generali </w:delText>
        </w:r>
      </w:del>
      <w:ins w:id="74" w:author="Ruth Castillo" w:date="2015-07-21T10:46:00Z">
        <w:r w:rsidR="006346DC">
          <w:rPr>
            <w:rFonts w:asciiTheme="minorHAnsi" w:hAnsiTheme="minorHAnsi"/>
            <w:color w:val="000000"/>
            <w:sz w:val="24"/>
            <w:szCs w:val="24"/>
            <w:lang w:val="mt-MT"/>
          </w:rPr>
          <w:t>Ġ</w:t>
        </w:r>
        <w:r w:rsidR="006346DC" w:rsidRPr="003A737B">
          <w:rPr>
            <w:rFonts w:asciiTheme="minorHAnsi" w:hAnsiTheme="minorHAnsi"/>
            <w:color w:val="000000"/>
            <w:sz w:val="24"/>
            <w:szCs w:val="24"/>
            <w:lang w:val="mt-MT"/>
          </w:rPr>
          <w:t xml:space="preserve">enerali </w:t>
        </w:r>
      </w:ins>
      <w:r w:rsidRPr="003A737B">
        <w:rPr>
          <w:rFonts w:asciiTheme="minorHAnsi" w:hAnsiTheme="minorHAnsi"/>
          <w:color w:val="000000"/>
          <w:sz w:val="24"/>
          <w:szCs w:val="24"/>
          <w:lang w:val="mt-MT"/>
        </w:rPr>
        <w:t xml:space="preserve">dwar ix-xiri </w:t>
      </w:r>
      <w:del w:id="75" w:author="Ruth Castillo" w:date="2015-07-21T10:46:00Z">
        <w:r w:rsidRPr="003A737B" w:rsidDel="006346DC">
          <w:rPr>
            <w:rFonts w:asciiTheme="minorHAnsi" w:hAnsiTheme="minorHAnsi"/>
            <w:color w:val="000000"/>
            <w:sz w:val="24"/>
            <w:szCs w:val="24"/>
            <w:lang w:val="mt-MT"/>
          </w:rPr>
          <w:delText>taz</w:delText>
        </w:r>
      </w:del>
      <w:ins w:id="76" w:author="Ruth Castillo" w:date="2015-07-21T10:46:00Z">
        <w:r w:rsidR="006346DC" w:rsidRPr="003A737B">
          <w:rPr>
            <w:rFonts w:asciiTheme="minorHAnsi" w:hAnsiTheme="minorHAnsi"/>
            <w:color w:val="000000"/>
            <w:sz w:val="24"/>
            <w:szCs w:val="24"/>
            <w:lang w:val="mt-MT"/>
          </w:rPr>
          <w:t>ta</w:t>
        </w:r>
        <w:r w:rsidR="006346DC">
          <w:rPr>
            <w:rFonts w:asciiTheme="minorHAnsi" w:hAnsiTheme="minorHAnsi"/>
            <w:color w:val="000000"/>
            <w:sz w:val="24"/>
            <w:szCs w:val="24"/>
            <w:lang w:val="mt-MT"/>
          </w:rPr>
          <w:t>ż</w:t>
        </w:r>
      </w:ins>
      <w:r w:rsidRPr="003A737B">
        <w:rPr>
          <w:rFonts w:asciiTheme="minorHAnsi" w:hAnsiTheme="minorHAnsi"/>
          <w:color w:val="000000"/>
          <w:sz w:val="24"/>
          <w:szCs w:val="24"/>
          <w:lang w:val="mt-MT"/>
        </w:rPr>
        <w:t>-</w:t>
      </w:r>
      <w:del w:id="77" w:author="Ruth Castillo" w:date="2015-07-21T10:46:00Z">
        <w:r w:rsidRPr="003A737B" w:rsidDel="006346DC">
          <w:rPr>
            <w:rFonts w:asciiTheme="minorHAnsi" w:hAnsiTheme="minorHAnsi"/>
            <w:color w:val="000000"/>
            <w:sz w:val="24"/>
            <w:szCs w:val="24"/>
            <w:lang w:val="mt-MT"/>
          </w:rPr>
          <w:delText xml:space="preserve">zejt </w:delText>
        </w:r>
      </w:del>
      <w:ins w:id="78" w:author="Ruth Castillo" w:date="2015-07-21T10:46:00Z">
        <w:r w:rsidR="006346DC">
          <w:rPr>
            <w:rFonts w:asciiTheme="minorHAnsi" w:hAnsiTheme="minorHAnsi"/>
            <w:color w:val="000000"/>
            <w:sz w:val="24"/>
            <w:szCs w:val="24"/>
            <w:lang w:val="mt-MT"/>
          </w:rPr>
          <w:t>ż</w:t>
        </w:r>
        <w:r w:rsidR="006346DC" w:rsidRPr="003A737B">
          <w:rPr>
            <w:rFonts w:asciiTheme="minorHAnsi" w:hAnsiTheme="minorHAnsi"/>
            <w:color w:val="000000"/>
            <w:sz w:val="24"/>
            <w:szCs w:val="24"/>
            <w:lang w:val="mt-MT"/>
          </w:rPr>
          <w:t xml:space="preserve">ejt </w:t>
        </w:r>
      </w:ins>
      <w:del w:id="79" w:author="Ruth Castillo" w:date="2015-07-21T10:46:00Z">
        <w:r w:rsidRPr="003A737B" w:rsidDel="006346DC">
          <w:rPr>
            <w:rFonts w:asciiTheme="minorHAnsi" w:hAnsiTheme="minorHAnsi"/>
            <w:color w:val="000000"/>
            <w:sz w:val="24"/>
            <w:szCs w:val="24"/>
            <w:lang w:val="mt-MT"/>
          </w:rPr>
          <w:delText xml:space="preserve">that </w:delText>
        </w:r>
      </w:del>
      <w:ins w:id="80" w:author="Ruth Castillo" w:date="2015-07-21T10:46:00Z">
        <w:r w:rsidR="006346DC">
          <w:rPr>
            <w:rFonts w:asciiTheme="minorHAnsi" w:hAnsiTheme="minorHAnsi"/>
            <w:color w:val="000000"/>
            <w:sz w:val="24"/>
            <w:szCs w:val="24"/>
            <w:lang w:val="mt-MT"/>
          </w:rPr>
          <w:t>taħt</w:t>
        </w:r>
        <w:r w:rsidR="006346DC" w:rsidRPr="003A737B">
          <w:rPr>
            <w:rFonts w:asciiTheme="minorHAnsi" w:hAnsiTheme="minorHAnsi"/>
            <w:color w:val="000000"/>
            <w:sz w:val="24"/>
            <w:szCs w:val="24"/>
            <w:lang w:val="mt-MT"/>
          </w:rPr>
          <w:t xml:space="preserve"> </w:t>
        </w:r>
      </w:ins>
      <w:r w:rsidRPr="003A737B">
        <w:rPr>
          <w:rFonts w:asciiTheme="minorHAnsi" w:hAnsiTheme="minorHAnsi"/>
          <w:color w:val="000000"/>
          <w:sz w:val="24"/>
          <w:szCs w:val="24"/>
          <w:lang w:val="mt-MT"/>
        </w:rPr>
        <w:t>dan il-Gvern wera li l-</w:t>
      </w:r>
      <w:del w:id="81" w:author="Ruth Castillo" w:date="2015-07-21T10:46:00Z">
        <w:r w:rsidRPr="003A737B" w:rsidDel="006346DC">
          <w:rPr>
            <w:rFonts w:asciiTheme="minorHAnsi" w:hAnsiTheme="minorHAnsi"/>
            <w:color w:val="000000"/>
            <w:sz w:val="24"/>
            <w:szCs w:val="24"/>
            <w:lang w:val="mt-MT"/>
          </w:rPr>
          <w:delText xml:space="preserve">Minsitru </w:delText>
        </w:r>
      </w:del>
      <w:ins w:id="82" w:author="Ruth Castillo" w:date="2015-07-21T10:46:00Z">
        <w:r w:rsidR="006346DC" w:rsidRPr="003A737B">
          <w:rPr>
            <w:rFonts w:asciiTheme="minorHAnsi" w:hAnsiTheme="minorHAnsi"/>
            <w:color w:val="000000"/>
            <w:sz w:val="24"/>
            <w:szCs w:val="24"/>
            <w:lang w:val="mt-MT"/>
          </w:rPr>
          <w:t>Min</w:t>
        </w:r>
        <w:r w:rsidR="006346DC">
          <w:rPr>
            <w:rFonts w:asciiTheme="minorHAnsi" w:hAnsiTheme="minorHAnsi"/>
            <w:color w:val="000000"/>
            <w:sz w:val="24"/>
            <w:szCs w:val="24"/>
            <w:lang w:val="mt-MT"/>
          </w:rPr>
          <w:t>is</w:t>
        </w:r>
        <w:r w:rsidR="006346DC" w:rsidRPr="003A737B">
          <w:rPr>
            <w:rFonts w:asciiTheme="minorHAnsi" w:hAnsiTheme="minorHAnsi"/>
            <w:color w:val="000000"/>
            <w:sz w:val="24"/>
            <w:szCs w:val="24"/>
            <w:lang w:val="mt-MT"/>
          </w:rPr>
          <w:t xml:space="preserve">tru </w:t>
        </w:r>
      </w:ins>
      <w:r w:rsidRPr="003A737B">
        <w:rPr>
          <w:rFonts w:asciiTheme="minorHAnsi" w:hAnsiTheme="minorHAnsi"/>
          <w:color w:val="000000"/>
          <w:sz w:val="24"/>
          <w:szCs w:val="24"/>
          <w:lang w:val="mt-MT"/>
        </w:rPr>
        <w:t xml:space="preserve">Konrad Mizzi </w:t>
      </w:r>
      <w:del w:id="83" w:author="Ruth Castillo" w:date="2015-07-21T10:46:00Z">
        <w:r w:rsidRPr="003A737B" w:rsidDel="006346DC">
          <w:rPr>
            <w:rFonts w:asciiTheme="minorHAnsi" w:hAnsiTheme="minorHAnsi"/>
            <w:color w:val="000000"/>
            <w:sz w:val="24"/>
            <w:szCs w:val="24"/>
            <w:lang w:val="mt-MT"/>
          </w:rPr>
          <w:delText xml:space="preserve">indahal </w:delText>
        </w:r>
      </w:del>
      <w:ins w:id="84" w:author="Ruth Castillo" w:date="2015-07-21T10:46:00Z">
        <w:r w:rsidR="006346DC" w:rsidRPr="003A737B">
          <w:rPr>
            <w:rFonts w:asciiTheme="minorHAnsi" w:hAnsiTheme="minorHAnsi"/>
            <w:color w:val="000000"/>
            <w:sz w:val="24"/>
            <w:szCs w:val="24"/>
            <w:lang w:val="mt-MT"/>
          </w:rPr>
          <w:t>inda</w:t>
        </w:r>
        <w:r w:rsidR="006346DC">
          <w:rPr>
            <w:rFonts w:asciiTheme="minorHAnsi" w:hAnsiTheme="minorHAnsi"/>
            <w:color w:val="000000"/>
            <w:sz w:val="24"/>
            <w:szCs w:val="24"/>
            <w:lang w:val="mt-MT"/>
          </w:rPr>
          <w:t>ħ</w:t>
        </w:r>
        <w:r w:rsidR="006346DC" w:rsidRPr="003A737B">
          <w:rPr>
            <w:rFonts w:asciiTheme="minorHAnsi" w:hAnsiTheme="minorHAnsi"/>
            <w:color w:val="000000"/>
            <w:sz w:val="24"/>
            <w:szCs w:val="24"/>
            <w:lang w:val="mt-MT"/>
          </w:rPr>
          <w:t xml:space="preserve">al </w:t>
        </w:r>
      </w:ins>
      <w:r w:rsidRPr="003A737B">
        <w:rPr>
          <w:rFonts w:asciiTheme="minorHAnsi" w:hAnsiTheme="minorHAnsi"/>
          <w:color w:val="000000"/>
          <w:sz w:val="24"/>
          <w:szCs w:val="24"/>
          <w:lang w:val="mt-MT"/>
        </w:rPr>
        <w:t xml:space="preserve">dwar liema kumpanija </w:t>
      </w:r>
      <w:del w:id="85" w:author="Ruth Castillo" w:date="2015-07-21T10:48:00Z">
        <w:r w:rsidRPr="003A737B" w:rsidDel="006346DC">
          <w:rPr>
            <w:rFonts w:asciiTheme="minorHAnsi" w:hAnsiTheme="minorHAnsi"/>
            <w:color w:val="000000"/>
            <w:sz w:val="24"/>
            <w:szCs w:val="24"/>
            <w:lang w:val="mt-MT"/>
          </w:rPr>
          <w:delText xml:space="preserve">ghandu </w:delText>
        </w:r>
      </w:del>
      <w:ins w:id="86" w:author="Ruth Castillo" w:date="2015-07-21T10:48:00Z">
        <w:r w:rsidR="006346DC" w:rsidRPr="003A737B">
          <w:rPr>
            <w:rFonts w:asciiTheme="minorHAnsi" w:hAnsiTheme="minorHAnsi"/>
            <w:color w:val="000000"/>
            <w:sz w:val="24"/>
            <w:szCs w:val="24"/>
            <w:lang w:val="mt-MT"/>
          </w:rPr>
          <w:t>g</w:t>
        </w:r>
        <w:r w:rsidR="006346DC">
          <w:rPr>
            <w:rFonts w:asciiTheme="minorHAnsi" w:hAnsiTheme="minorHAnsi"/>
            <w:color w:val="000000"/>
            <w:sz w:val="24"/>
            <w:szCs w:val="24"/>
            <w:lang w:val="mt-MT"/>
          </w:rPr>
          <w:t>ħ</w:t>
        </w:r>
        <w:r w:rsidR="006346DC" w:rsidRPr="003A737B">
          <w:rPr>
            <w:rFonts w:asciiTheme="minorHAnsi" w:hAnsiTheme="minorHAnsi"/>
            <w:color w:val="000000"/>
            <w:sz w:val="24"/>
            <w:szCs w:val="24"/>
            <w:lang w:val="mt-MT"/>
          </w:rPr>
          <w:t xml:space="preserve">andu </w:t>
        </w:r>
      </w:ins>
      <w:r w:rsidRPr="003A737B">
        <w:rPr>
          <w:rFonts w:asciiTheme="minorHAnsi" w:hAnsiTheme="minorHAnsi"/>
          <w:color w:val="000000"/>
          <w:sz w:val="24"/>
          <w:szCs w:val="24"/>
          <w:lang w:val="mt-MT"/>
        </w:rPr>
        <w:t xml:space="preserve">jsir il-ftehim – </w:t>
      </w:r>
      <w:del w:id="87" w:author="Ruth Castillo" w:date="2015-07-21T10:53:00Z">
        <w:r w:rsidRPr="003A737B" w:rsidDel="006346DC">
          <w:rPr>
            <w:rFonts w:asciiTheme="minorHAnsi" w:hAnsiTheme="minorHAnsi"/>
            <w:color w:val="000000"/>
            <w:sz w:val="24"/>
            <w:szCs w:val="24"/>
            <w:lang w:val="mt-MT"/>
          </w:rPr>
          <w:delText xml:space="preserve">indhil </w:delText>
        </w:r>
      </w:del>
      <w:ins w:id="88" w:author="Ruth Castillo" w:date="2015-07-21T10:53:00Z">
        <w:r w:rsidR="006346DC" w:rsidRPr="003A737B">
          <w:rPr>
            <w:rFonts w:asciiTheme="minorHAnsi" w:hAnsiTheme="minorHAnsi"/>
            <w:color w:val="000000"/>
            <w:sz w:val="24"/>
            <w:szCs w:val="24"/>
            <w:lang w:val="mt-MT"/>
          </w:rPr>
          <w:t>ind</w:t>
        </w:r>
        <w:r w:rsidR="006346DC">
          <w:rPr>
            <w:rFonts w:asciiTheme="minorHAnsi" w:hAnsiTheme="minorHAnsi"/>
            <w:color w:val="000000"/>
            <w:sz w:val="24"/>
            <w:szCs w:val="24"/>
            <w:lang w:val="mt-MT"/>
          </w:rPr>
          <w:t>ħ</w:t>
        </w:r>
        <w:r w:rsidR="006346DC" w:rsidRPr="003A737B">
          <w:rPr>
            <w:rFonts w:asciiTheme="minorHAnsi" w:hAnsiTheme="minorHAnsi"/>
            <w:color w:val="000000"/>
            <w:sz w:val="24"/>
            <w:szCs w:val="24"/>
            <w:lang w:val="mt-MT"/>
          </w:rPr>
          <w:t xml:space="preserve">il </w:t>
        </w:r>
      </w:ins>
      <w:r w:rsidRPr="003A737B">
        <w:rPr>
          <w:rFonts w:asciiTheme="minorHAnsi" w:hAnsiTheme="minorHAnsi"/>
          <w:color w:val="000000"/>
          <w:sz w:val="24"/>
          <w:szCs w:val="24"/>
          <w:lang w:val="mt-MT"/>
        </w:rPr>
        <w:t xml:space="preserve">li ssarraf f'telf ta' 14-il miljun ewro. </w:t>
      </w: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r w:rsidRPr="003A737B">
        <w:rPr>
          <w:rFonts w:asciiTheme="minorHAnsi" w:hAnsiTheme="minorHAnsi"/>
          <w:color w:val="000000"/>
          <w:sz w:val="24"/>
          <w:szCs w:val="24"/>
          <w:lang w:val="mt-MT"/>
        </w:rPr>
        <w:t>L-istqarrija ttemm tgħid li Muscat għandu jkun ċar u jgħid il-verità – jiġifieri x'inhu l-interess personali tiegħu, li ġej u sejjer l-Ażerbajġan bil-moħbi ta' kulħadd. L-Oppożizzjoni tistenna li mal-wasla tiegħu mill-Ażerbajġan, il-Prim Ministru għandu jagħmel Stqarrija Ministerjali fil-Parlament u jwieġeb għall-mistoqsijiet tal-Oppożizzjoni.</w:t>
      </w: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r w:rsidRPr="003A737B">
        <w:rPr>
          <w:rFonts w:asciiTheme="minorHAnsi" w:hAnsiTheme="minorHAnsi"/>
          <w:color w:val="000000"/>
          <w:sz w:val="24"/>
          <w:szCs w:val="24"/>
          <w:lang w:val="mt-MT"/>
        </w:rPr>
        <w:t xml:space="preserve">Fi stqarrija b'reazzjoni </w:t>
      </w:r>
      <w:del w:id="89" w:author="Ruth Castillo" w:date="2015-07-21T10:54:00Z">
        <w:r w:rsidRPr="003A737B" w:rsidDel="006346DC">
          <w:rPr>
            <w:rFonts w:asciiTheme="minorHAnsi" w:hAnsiTheme="minorHAnsi"/>
            <w:color w:val="000000"/>
            <w:sz w:val="24"/>
            <w:szCs w:val="24"/>
            <w:lang w:val="mt-MT"/>
          </w:rPr>
          <w:delText xml:space="preserve">ghal </w:delText>
        </w:r>
      </w:del>
      <w:ins w:id="90" w:author="Ruth Castillo" w:date="2015-07-21T10:54:00Z">
        <w:r w:rsidR="006346DC" w:rsidRPr="003A737B">
          <w:rPr>
            <w:rFonts w:asciiTheme="minorHAnsi" w:hAnsiTheme="minorHAnsi"/>
            <w:color w:val="000000"/>
            <w:sz w:val="24"/>
            <w:szCs w:val="24"/>
            <w:lang w:val="mt-MT"/>
          </w:rPr>
          <w:t>g</w:t>
        </w:r>
        <w:r w:rsidR="006346DC">
          <w:rPr>
            <w:rFonts w:asciiTheme="minorHAnsi" w:hAnsiTheme="minorHAnsi"/>
            <w:color w:val="000000"/>
            <w:sz w:val="24"/>
            <w:szCs w:val="24"/>
            <w:lang w:val="mt-MT"/>
          </w:rPr>
          <w:t>ħ</w:t>
        </w:r>
        <w:r w:rsidR="006346DC" w:rsidRPr="003A737B">
          <w:rPr>
            <w:rFonts w:asciiTheme="minorHAnsi" w:hAnsiTheme="minorHAnsi"/>
            <w:color w:val="000000"/>
            <w:sz w:val="24"/>
            <w:szCs w:val="24"/>
            <w:lang w:val="mt-MT"/>
          </w:rPr>
          <w:t xml:space="preserve">al </w:t>
        </w:r>
      </w:ins>
      <w:r w:rsidRPr="003A737B">
        <w:rPr>
          <w:rFonts w:asciiTheme="minorHAnsi" w:hAnsiTheme="minorHAnsi"/>
          <w:color w:val="000000"/>
          <w:sz w:val="24"/>
          <w:szCs w:val="24"/>
          <w:lang w:val="mt-MT"/>
        </w:rPr>
        <w:t xml:space="preserve">dan, il-Gvern </w:t>
      </w:r>
      <w:ins w:id="91" w:author="Ruth Castillo" w:date="2015-07-21T10:54:00Z">
        <w:r w:rsidR="006346DC">
          <w:rPr>
            <w:rFonts w:asciiTheme="minorHAnsi" w:hAnsiTheme="minorHAnsi"/>
            <w:color w:val="000000"/>
            <w:sz w:val="24"/>
            <w:szCs w:val="24"/>
            <w:lang w:val="mt-MT"/>
          </w:rPr>
          <w:t>i</w:t>
        </w:r>
      </w:ins>
      <w:r w:rsidRPr="003A737B">
        <w:rPr>
          <w:rFonts w:asciiTheme="minorHAnsi" w:hAnsiTheme="minorHAnsi"/>
          <w:color w:val="000000"/>
          <w:sz w:val="24"/>
          <w:szCs w:val="24"/>
          <w:lang w:val="mt-MT"/>
        </w:rPr>
        <w:t xml:space="preserve">kkonferma li l-Prim Ministru kien </w:t>
      </w:r>
      <w:del w:id="92" w:author="Ruth Castillo" w:date="2015-07-21T10:54:00Z">
        <w:r w:rsidRPr="003A737B" w:rsidDel="006346DC">
          <w:rPr>
            <w:rFonts w:asciiTheme="minorHAnsi" w:hAnsiTheme="minorHAnsi"/>
            <w:color w:val="000000"/>
            <w:sz w:val="24"/>
            <w:szCs w:val="24"/>
            <w:lang w:val="mt-MT"/>
          </w:rPr>
          <w:delText xml:space="preserve">ghal </w:delText>
        </w:r>
      </w:del>
      <w:ins w:id="93" w:author="Ruth Castillo" w:date="2015-07-21T10:54:00Z">
        <w:r w:rsidR="006346DC" w:rsidRPr="003A737B">
          <w:rPr>
            <w:rFonts w:asciiTheme="minorHAnsi" w:hAnsiTheme="minorHAnsi"/>
            <w:color w:val="000000"/>
            <w:sz w:val="24"/>
            <w:szCs w:val="24"/>
            <w:lang w:val="mt-MT"/>
          </w:rPr>
          <w:t>g</w:t>
        </w:r>
        <w:r w:rsidR="006346DC">
          <w:rPr>
            <w:rFonts w:asciiTheme="minorHAnsi" w:hAnsiTheme="minorHAnsi"/>
            <w:color w:val="000000"/>
            <w:sz w:val="24"/>
            <w:szCs w:val="24"/>
            <w:lang w:val="mt-MT"/>
          </w:rPr>
          <w:t>ħ</w:t>
        </w:r>
        <w:r w:rsidR="006346DC" w:rsidRPr="003A737B">
          <w:rPr>
            <w:rFonts w:asciiTheme="minorHAnsi" w:hAnsiTheme="minorHAnsi"/>
            <w:color w:val="000000"/>
            <w:sz w:val="24"/>
            <w:szCs w:val="24"/>
            <w:lang w:val="mt-MT"/>
          </w:rPr>
          <w:t xml:space="preserve">al </w:t>
        </w:r>
      </w:ins>
      <w:del w:id="94" w:author="Ruth Castillo" w:date="2015-07-21T10:54:00Z">
        <w:r w:rsidRPr="003A737B" w:rsidDel="006346DC">
          <w:rPr>
            <w:rFonts w:asciiTheme="minorHAnsi" w:hAnsiTheme="minorHAnsi"/>
            <w:color w:val="000000"/>
            <w:sz w:val="24"/>
            <w:szCs w:val="24"/>
            <w:lang w:val="mt-MT"/>
          </w:rPr>
          <w:delText xml:space="preserve">zjara </w:delText>
        </w:r>
      </w:del>
      <w:ins w:id="95" w:author="Ruth Castillo" w:date="2015-07-21T10:58:00Z">
        <w:r w:rsidR="00217A9A">
          <w:rPr>
            <w:rFonts w:asciiTheme="minorHAnsi" w:hAnsiTheme="minorHAnsi"/>
            <w:color w:val="000000"/>
            <w:sz w:val="24"/>
            <w:szCs w:val="24"/>
            <w:lang w:val="mt-MT"/>
          </w:rPr>
          <w:t>ż</w:t>
        </w:r>
      </w:ins>
      <w:ins w:id="96" w:author="Ruth Castillo" w:date="2015-07-21T10:54:00Z">
        <w:r w:rsidR="006346DC" w:rsidRPr="003A737B">
          <w:rPr>
            <w:rFonts w:asciiTheme="minorHAnsi" w:hAnsiTheme="minorHAnsi"/>
            <w:color w:val="000000"/>
            <w:sz w:val="24"/>
            <w:szCs w:val="24"/>
            <w:lang w:val="mt-MT"/>
          </w:rPr>
          <w:t xml:space="preserve">jara </w:t>
        </w:r>
      </w:ins>
      <w:r w:rsidRPr="003A737B">
        <w:rPr>
          <w:rFonts w:asciiTheme="minorHAnsi" w:hAnsiTheme="minorHAnsi"/>
          <w:color w:val="000000"/>
          <w:sz w:val="24"/>
          <w:szCs w:val="24"/>
          <w:lang w:val="mt-MT"/>
        </w:rPr>
        <w:t>fl-</w:t>
      </w:r>
      <w:del w:id="97" w:author="Ruth Castillo" w:date="2015-07-21T10:56:00Z">
        <w:r w:rsidRPr="003A737B" w:rsidDel="0042756C">
          <w:rPr>
            <w:rFonts w:asciiTheme="minorHAnsi" w:hAnsiTheme="minorHAnsi"/>
            <w:color w:val="000000"/>
            <w:sz w:val="24"/>
            <w:szCs w:val="24"/>
            <w:lang w:val="mt-MT"/>
          </w:rPr>
          <w:delText>Azerbajgan</w:delText>
        </w:r>
      </w:del>
      <w:ins w:id="98" w:author="Ruth Castillo" w:date="2015-07-21T10:56:00Z">
        <w:r w:rsidR="0042756C" w:rsidRPr="003A737B">
          <w:rPr>
            <w:rFonts w:asciiTheme="minorHAnsi" w:hAnsiTheme="minorHAnsi"/>
            <w:color w:val="000000"/>
            <w:sz w:val="24"/>
            <w:szCs w:val="24"/>
            <w:lang w:val="mt-MT"/>
          </w:rPr>
          <w:t>A</w:t>
        </w:r>
      </w:ins>
      <w:ins w:id="99" w:author="Ruth Castillo" w:date="2015-07-21T10:58:00Z">
        <w:r w:rsidR="00217A9A">
          <w:rPr>
            <w:rFonts w:asciiTheme="minorHAnsi" w:hAnsiTheme="minorHAnsi"/>
            <w:color w:val="000000"/>
            <w:sz w:val="24"/>
            <w:szCs w:val="24"/>
            <w:lang w:val="mt-MT"/>
          </w:rPr>
          <w:t>ż</w:t>
        </w:r>
      </w:ins>
      <w:ins w:id="100" w:author="Ruth Castillo" w:date="2015-07-21T10:56:00Z">
        <w:r w:rsidR="0042756C" w:rsidRPr="003A737B">
          <w:rPr>
            <w:rFonts w:asciiTheme="minorHAnsi" w:hAnsiTheme="minorHAnsi"/>
            <w:color w:val="000000"/>
            <w:sz w:val="24"/>
            <w:szCs w:val="24"/>
            <w:lang w:val="mt-MT"/>
          </w:rPr>
          <w:t>erbaj</w:t>
        </w:r>
        <w:r w:rsidR="0042756C">
          <w:rPr>
            <w:rFonts w:asciiTheme="minorHAnsi" w:hAnsiTheme="minorHAnsi"/>
            <w:color w:val="000000"/>
            <w:sz w:val="24"/>
            <w:szCs w:val="24"/>
            <w:lang w:val="mt-MT"/>
          </w:rPr>
          <w:t>ġ</w:t>
        </w:r>
        <w:r w:rsidR="0042756C" w:rsidRPr="003A737B">
          <w:rPr>
            <w:rFonts w:asciiTheme="minorHAnsi" w:hAnsiTheme="minorHAnsi"/>
            <w:color w:val="000000"/>
            <w:sz w:val="24"/>
            <w:szCs w:val="24"/>
            <w:lang w:val="mt-MT"/>
          </w:rPr>
          <w:t>an</w:t>
        </w:r>
      </w:ins>
      <w:r w:rsidRPr="003A737B">
        <w:rPr>
          <w:rFonts w:asciiTheme="minorHAnsi" w:hAnsiTheme="minorHAnsi"/>
          <w:color w:val="000000"/>
          <w:sz w:val="24"/>
          <w:szCs w:val="24"/>
          <w:lang w:val="mt-MT"/>
        </w:rPr>
        <w:t>.</w:t>
      </w: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color w:val="000000"/>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Il-Ligi dwar l-</w:t>
      </w:r>
      <w:ins w:id="101" w:author="Ruth Castillo" w:date="2015-11-03T14:35:00Z">
        <w:r w:rsidR="00141734">
          <w:rPr>
            <w:rFonts w:asciiTheme="minorHAnsi" w:hAnsiTheme="minorHAnsi"/>
            <w:sz w:val="24"/>
            <w:szCs w:val="24"/>
            <w:lang w:val="mt-MT"/>
          </w:rPr>
          <w:t>G</w:t>
        </w:r>
      </w:ins>
      <w:del w:id="102" w:author="Ruth Castillo" w:date="2015-11-03T14:35:00Z">
        <w:r w:rsidRPr="003A737B" w:rsidDel="00141734">
          <w:rPr>
            <w:rFonts w:asciiTheme="minorHAnsi" w:hAnsiTheme="minorHAnsi"/>
            <w:sz w:val="24"/>
            <w:szCs w:val="24"/>
            <w:lang w:val="mt-MT"/>
          </w:rPr>
          <w:delText>g</w:delText>
        </w:r>
      </w:del>
      <w:r w:rsidRPr="003A737B">
        <w:rPr>
          <w:rFonts w:asciiTheme="minorHAnsi" w:hAnsiTheme="minorHAnsi"/>
          <w:sz w:val="24"/>
          <w:szCs w:val="24"/>
          <w:lang w:val="mt-MT"/>
        </w:rPr>
        <w:t>harfien tal-Lingwa tas-Sinjali Maltija waslet fl-istadju tat-tieni qari fil-Parlament, izda l-Assocjazzjoni ghal Persuni Neqsin mis-Smigh qed tappella lill-Gvern biex fl-abbozz ta' ligi jsiru t-tibdiliet proposti mill-Assocjazzjoni.</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Ghalhekk l-Assocjazzjoni organizzat konferenza tal-ahbarijiet biex twassal il-messagg taghha dwar din il-ligi.</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Mill-konferenza tal-ahbarijiet hareg kif jumejn qabel ma</w:t>
      </w:r>
      <w:del w:id="103" w:author="Ruth Castillo" w:date="2015-07-21T11:05:00Z">
        <w:r w:rsidRPr="003A737B" w:rsidDel="003F237F">
          <w:rPr>
            <w:rFonts w:asciiTheme="minorHAnsi" w:hAnsiTheme="minorHAnsi"/>
            <w:sz w:val="24"/>
            <w:szCs w:val="24"/>
            <w:lang w:val="mt-MT"/>
          </w:rPr>
          <w:delText>'</w:delText>
        </w:r>
      </w:del>
      <w:del w:id="104" w:author="Ruth Castillo" w:date="2015-10-08T15:22:00Z">
        <w:r w:rsidRPr="003A737B" w:rsidDel="003B5C49">
          <w:rPr>
            <w:rFonts w:asciiTheme="minorHAnsi" w:hAnsiTheme="minorHAnsi"/>
            <w:sz w:val="24"/>
            <w:szCs w:val="24"/>
            <w:lang w:val="mt-MT"/>
          </w:rPr>
          <w:delText xml:space="preserve"> </w:delText>
        </w:r>
      </w:del>
      <w:r w:rsidRPr="003A737B">
        <w:rPr>
          <w:rFonts w:asciiTheme="minorHAnsi" w:hAnsiTheme="minorHAnsi"/>
          <w:sz w:val="24"/>
          <w:szCs w:val="24"/>
          <w:lang w:val="mt-MT"/>
        </w:rPr>
        <w:t>l-ligi nqrat fil-Parlament l-assocjazzjoni kellha laqgha mas-Segretarju Parlamentari Justyne Caru</w:t>
      </w:r>
      <w:del w:id="105" w:author="Ruth Castillo" w:date="2015-10-25T11:25:00Z">
        <w:r w:rsidRPr="003A737B" w:rsidDel="00D604AF">
          <w:rPr>
            <w:rFonts w:asciiTheme="minorHAnsi" w:hAnsiTheme="minorHAnsi"/>
            <w:sz w:val="24"/>
            <w:szCs w:val="24"/>
            <w:lang w:val="mt-MT"/>
          </w:rPr>
          <w:delText>n</w:delText>
        </w:r>
      </w:del>
      <w:r w:rsidRPr="003A737B">
        <w:rPr>
          <w:rFonts w:asciiTheme="minorHAnsi" w:hAnsiTheme="minorHAnsi"/>
          <w:sz w:val="24"/>
          <w:szCs w:val="24"/>
          <w:lang w:val="mt-MT"/>
        </w:rPr>
        <w:t xml:space="preserve">ana. Laqgha li huma </w:t>
      </w:r>
      <w:r w:rsidRPr="003A737B">
        <w:rPr>
          <w:rFonts w:asciiTheme="minorHAnsi" w:hAnsiTheme="minorHAnsi"/>
          <w:sz w:val="24"/>
          <w:szCs w:val="24"/>
          <w:lang w:val="mt-MT"/>
        </w:rPr>
        <w:lastRenderedPageBreak/>
        <w:t>ddeskrivewha bhala ta' malajr</w:t>
      </w:r>
      <w:del w:id="106" w:author="Ruth Castillo" w:date="2015-11-03T14:35:00Z">
        <w:r w:rsidRPr="003A737B" w:rsidDel="00141734">
          <w:rPr>
            <w:rFonts w:asciiTheme="minorHAnsi" w:hAnsiTheme="minorHAnsi"/>
            <w:sz w:val="24"/>
            <w:szCs w:val="24"/>
            <w:lang w:val="mt-MT"/>
          </w:rPr>
          <w:delText xml:space="preserve"> </w:delText>
        </w:r>
      </w:del>
      <w:r w:rsidRPr="003A737B">
        <w:rPr>
          <w:rFonts w:asciiTheme="minorHAnsi" w:hAnsiTheme="minorHAnsi"/>
          <w:sz w:val="24"/>
          <w:szCs w:val="24"/>
          <w:lang w:val="mt-MT"/>
        </w:rPr>
        <w:t>, ta</w:t>
      </w:r>
      <w:ins w:id="107" w:author="Ruth Castillo" w:date="2015-07-21T11:05:00Z">
        <w:r w:rsidR="00C60393">
          <w:rPr>
            <w:rFonts w:asciiTheme="minorHAnsi" w:hAnsiTheme="minorHAnsi"/>
            <w:sz w:val="24"/>
            <w:szCs w:val="24"/>
            <w:lang w:val="mt-MT"/>
          </w:rPr>
          <w:t>’</w:t>
        </w:r>
      </w:ins>
      <w:r w:rsidRPr="003A737B">
        <w:rPr>
          <w:rFonts w:asciiTheme="minorHAnsi" w:hAnsiTheme="minorHAnsi"/>
          <w:sz w:val="24"/>
          <w:szCs w:val="24"/>
          <w:lang w:val="mt-MT"/>
        </w:rPr>
        <w:t xml:space="preserve"> ftit minuti u ghalhekk ma kellhomx cans jaghtu l-proposti taghhom biex ikunu inkorporati fil-ligi.</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Il-persuni neqsin mis-smigh qed jappellaw lill-gvern biex</w:t>
      </w:r>
      <w:del w:id="108" w:author="Ruth Castillo" w:date="2015-11-03T14:34:00Z">
        <w:r w:rsidRPr="003A737B" w:rsidDel="00141734">
          <w:rPr>
            <w:rFonts w:asciiTheme="minorHAnsi" w:hAnsiTheme="minorHAnsi"/>
            <w:sz w:val="24"/>
            <w:szCs w:val="24"/>
            <w:lang w:val="mt-MT"/>
          </w:rPr>
          <w:delText xml:space="preserve"> </w:delText>
        </w:r>
      </w:del>
      <w:r w:rsidRPr="003A737B">
        <w:rPr>
          <w:rFonts w:asciiTheme="minorHAnsi" w:hAnsiTheme="minorHAnsi"/>
          <w:sz w:val="24"/>
          <w:szCs w:val="24"/>
          <w:lang w:val="mt-MT"/>
        </w:rPr>
        <w:t xml:space="preserve"> fil-Kunsill tal-</w:t>
      </w:r>
      <w:del w:id="109" w:author="Ruth Castillo" w:date="2015-07-21T11:12:00Z">
        <w:r w:rsidRPr="003A737B" w:rsidDel="00C60393">
          <w:rPr>
            <w:rFonts w:asciiTheme="minorHAnsi" w:hAnsiTheme="minorHAnsi"/>
            <w:sz w:val="24"/>
            <w:szCs w:val="24"/>
            <w:lang w:val="mt-MT"/>
          </w:rPr>
          <w:delText>l</w:delText>
        </w:r>
      </w:del>
      <w:ins w:id="110" w:author="Ruth Castillo" w:date="2015-07-21T11:12:00Z">
        <w:r w:rsidR="00C60393">
          <w:rPr>
            <w:rFonts w:asciiTheme="minorHAnsi" w:hAnsiTheme="minorHAnsi"/>
            <w:sz w:val="24"/>
            <w:szCs w:val="24"/>
            <w:lang w:val="mt-MT"/>
          </w:rPr>
          <w:t>L</w:t>
        </w:r>
      </w:ins>
      <w:r w:rsidRPr="003A737B">
        <w:rPr>
          <w:rFonts w:asciiTheme="minorHAnsi" w:hAnsiTheme="minorHAnsi"/>
          <w:sz w:val="24"/>
          <w:szCs w:val="24"/>
          <w:lang w:val="mt-MT"/>
        </w:rPr>
        <w:t>ingwa tas-</w:t>
      </w:r>
      <w:del w:id="111" w:author="Ruth Castillo" w:date="2015-07-21T11:12:00Z">
        <w:r w:rsidRPr="003A737B" w:rsidDel="00C60393">
          <w:rPr>
            <w:rFonts w:asciiTheme="minorHAnsi" w:hAnsiTheme="minorHAnsi"/>
            <w:sz w:val="24"/>
            <w:szCs w:val="24"/>
            <w:lang w:val="mt-MT"/>
          </w:rPr>
          <w:delText xml:space="preserve">sinjali </w:delText>
        </w:r>
      </w:del>
      <w:ins w:id="112" w:author="Ruth Castillo" w:date="2015-07-21T11:12:00Z">
        <w:r w:rsidR="00C60393">
          <w:rPr>
            <w:rFonts w:asciiTheme="minorHAnsi" w:hAnsiTheme="minorHAnsi"/>
            <w:sz w:val="24"/>
            <w:szCs w:val="24"/>
            <w:lang w:val="mt-MT"/>
          </w:rPr>
          <w:t>S</w:t>
        </w:r>
        <w:r w:rsidR="00C60393" w:rsidRPr="003A737B">
          <w:rPr>
            <w:rFonts w:asciiTheme="minorHAnsi" w:hAnsiTheme="minorHAnsi"/>
            <w:sz w:val="24"/>
            <w:szCs w:val="24"/>
            <w:lang w:val="mt-MT"/>
          </w:rPr>
          <w:t xml:space="preserve">injali </w:t>
        </w:r>
      </w:ins>
      <w:r w:rsidRPr="003A737B">
        <w:rPr>
          <w:rFonts w:asciiTheme="minorHAnsi" w:hAnsiTheme="minorHAnsi"/>
          <w:sz w:val="24"/>
          <w:szCs w:val="24"/>
          <w:lang w:val="mt-MT"/>
        </w:rPr>
        <w:t xml:space="preserve">Maltija jkun hemm persuni li huma neqsin mis-smigh u li </w:t>
      </w:r>
      <w:del w:id="113" w:author="Ruth Castillo" w:date="2015-08-18T12:01:00Z">
        <w:r w:rsidRPr="003A737B" w:rsidDel="00497591">
          <w:rPr>
            <w:rFonts w:asciiTheme="minorHAnsi" w:hAnsiTheme="minorHAnsi"/>
            <w:sz w:val="24"/>
            <w:szCs w:val="24"/>
            <w:lang w:val="mt-MT"/>
          </w:rPr>
          <w:delText xml:space="preserve">jifmhu </w:delText>
        </w:r>
      </w:del>
      <w:ins w:id="114" w:author="Ruth Castillo" w:date="2015-08-18T12:01:00Z">
        <w:r w:rsidR="00497591">
          <w:rPr>
            <w:rFonts w:asciiTheme="minorHAnsi" w:hAnsiTheme="minorHAnsi"/>
            <w:sz w:val="24"/>
            <w:szCs w:val="24"/>
            <w:lang w:val="mt-MT"/>
          </w:rPr>
          <w:t>jifhmu</w:t>
        </w:r>
        <w:r w:rsidR="00497591" w:rsidRPr="003A737B">
          <w:rPr>
            <w:rFonts w:asciiTheme="minorHAnsi" w:hAnsiTheme="minorHAnsi"/>
            <w:sz w:val="24"/>
            <w:szCs w:val="24"/>
            <w:lang w:val="mt-MT"/>
          </w:rPr>
          <w:t xml:space="preserve"> </w:t>
        </w:r>
      </w:ins>
      <w:r w:rsidRPr="003A737B">
        <w:rPr>
          <w:rFonts w:asciiTheme="minorHAnsi" w:hAnsiTheme="minorHAnsi"/>
          <w:sz w:val="24"/>
          <w:szCs w:val="24"/>
          <w:lang w:val="mt-MT"/>
        </w:rPr>
        <w:t xml:space="preserve">l-lingwa tas-sinjali biex </w:t>
      </w:r>
      <w:del w:id="115" w:author="Ruth Castillo" w:date="2015-08-18T12:01:00Z">
        <w:r w:rsidRPr="003A737B" w:rsidDel="00497591">
          <w:rPr>
            <w:rFonts w:asciiTheme="minorHAnsi" w:hAnsiTheme="minorHAnsi"/>
            <w:sz w:val="24"/>
            <w:szCs w:val="24"/>
            <w:lang w:val="mt-MT"/>
          </w:rPr>
          <w:delText xml:space="preserve">jifmhu </w:delText>
        </w:r>
      </w:del>
      <w:ins w:id="116" w:author="Ruth Castillo" w:date="2015-08-18T12:01:00Z">
        <w:r w:rsidR="00497591">
          <w:rPr>
            <w:rFonts w:asciiTheme="minorHAnsi" w:hAnsiTheme="minorHAnsi"/>
            <w:sz w:val="24"/>
            <w:szCs w:val="24"/>
            <w:lang w:val="mt-MT"/>
          </w:rPr>
          <w:t>jifhmu</w:t>
        </w:r>
        <w:r w:rsidR="00497591" w:rsidRPr="003A737B">
          <w:rPr>
            <w:rFonts w:asciiTheme="minorHAnsi" w:hAnsiTheme="minorHAnsi"/>
            <w:sz w:val="24"/>
            <w:szCs w:val="24"/>
            <w:lang w:val="mt-MT"/>
          </w:rPr>
          <w:t xml:space="preserve"> </w:t>
        </w:r>
      </w:ins>
      <w:r w:rsidRPr="003A737B">
        <w:rPr>
          <w:rFonts w:asciiTheme="minorHAnsi" w:hAnsiTheme="minorHAnsi"/>
          <w:sz w:val="24"/>
          <w:szCs w:val="24"/>
          <w:lang w:val="mt-MT"/>
        </w:rPr>
        <w:t xml:space="preserve">ahjar l-bzonnijiet u l-isfidi li dawn il-persuni jiltaqghu maghhom. </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Huma qed jghidu wkoll li l-kunsill ikollu flus allokati mill-gvern biex ikun jista</w:t>
      </w:r>
      <w:ins w:id="117" w:author="Ruth Castillo" w:date="2015-07-21T11:13:00Z">
        <w:r w:rsidR="00C60393">
          <w:rPr>
            <w:rFonts w:asciiTheme="minorHAnsi" w:hAnsiTheme="minorHAnsi"/>
            <w:sz w:val="24"/>
            <w:szCs w:val="24"/>
            <w:lang w:val="mt-MT"/>
          </w:rPr>
          <w:t>’</w:t>
        </w:r>
      </w:ins>
      <w:r w:rsidRPr="003A737B">
        <w:rPr>
          <w:rFonts w:asciiTheme="minorHAnsi" w:hAnsiTheme="minorHAnsi"/>
          <w:sz w:val="24"/>
          <w:szCs w:val="24"/>
          <w:lang w:val="mt-MT"/>
        </w:rPr>
        <w:t xml:space="preserve"> jiffunzjona</w:t>
      </w:r>
      <w:ins w:id="118" w:author="Ruth Castillo" w:date="2015-10-08T15:24:00Z">
        <w:r w:rsidR="003B5C49">
          <w:rPr>
            <w:rFonts w:asciiTheme="minorHAnsi" w:hAnsiTheme="minorHAnsi"/>
            <w:sz w:val="24"/>
            <w:szCs w:val="24"/>
            <w:lang w:val="mt-MT"/>
          </w:rPr>
          <w:t>.</w:t>
        </w:r>
      </w:ins>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Hemm bzonn </w:t>
      </w:r>
      <w:del w:id="119" w:author="Ruth Castillo" w:date="2015-07-21T11:14:00Z">
        <w:r w:rsidRPr="003A737B" w:rsidDel="00C60393">
          <w:rPr>
            <w:rFonts w:asciiTheme="minorHAnsi" w:hAnsiTheme="minorHAnsi"/>
            <w:sz w:val="24"/>
            <w:szCs w:val="24"/>
            <w:lang w:val="mt-MT"/>
          </w:rPr>
          <w:delText xml:space="preserve">wkoll </w:delText>
        </w:r>
      </w:del>
      <w:ins w:id="120" w:author="Ruth Castillo" w:date="2015-07-21T11:14:00Z">
        <w:r w:rsidR="00C60393">
          <w:rPr>
            <w:rFonts w:asciiTheme="minorHAnsi" w:hAnsiTheme="minorHAnsi"/>
            <w:sz w:val="24"/>
            <w:szCs w:val="24"/>
            <w:lang w:val="mt-MT"/>
          </w:rPr>
          <w:t>u</w:t>
        </w:r>
        <w:r w:rsidR="00C60393" w:rsidRPr="003A737B">
          <w:rPr>
            <w:rFonts w:asciiTheme="minorHAnsi" w:hAnsiTheme="minorHAnsi"/>
            <w:sz w:val="24"/>
            <w:szCs w:val="24"/>
            <w:lang w:val="mt-MT"/>
          </w:rPr>
          <w:t xml:space="preserve">koll </w:t>
        </w:r>
      </w:ins>
      <w:r w:rsidRPr="003A737B">
        <w:rPr>
          <w:rFonts w:asciiTheme="minorHAnsi" w:hAnsiTheme="minorHAnsi"/>
          <w:sz w:val="24"/>
          <w:szCs w:val="24"/>
          <w:lang w:val="mt-MT"/>
        </w:rPr>
        <w:t xml:space="preserve">ta' interpreti hekk kif f'pajjizna minn erbgha spicca hawn biss tnejn. Dan wara dizgwid li kellhom mal-gvern hekk kif l-interpreti spiccaw fuq bazi ta' kuntratt, jigifieri, </w:t>
      </w:r>
      <w:r w:rsidRPr="00C60393">
        <w:rPr>
          <w:rFonts w:asciiTheme="minorHAnsi" w:hAnsiTheme="minorHAnsi"/>
          <w:i/>
          <w:sz w:val="24"/>
          <w:szCs w:val="24"/>
          <w:lang w:val="mt-MT"/>
          <w:rPrChange w:id="121" w:author="Ruth Castillo" w:date="2015-07-21T11:14:00Z">
            <w:rPr>
              <w:rFonts w:asciiTheme="minorHAnsi" w:hAnsiTheme="minorHAnsi"/>
              <w:sz w:val="24"/>
              <w:szCs w:val="24"/>
              <w:lang w:val="mt-MT"/>
            </w:rPr>
          </w:rPrChange>
        </w:rPr>
        <w:t>self employed</w:t>
      </w:r>
      <w:r w:rsidRPr="003A737B">
        <w:rPr>
          <w:rFonts w:asciiTheme="minorHAnsi" w:hAnsiTheme="minorHAnsi"/>
          <w:sz w:val="24"/>
          <w:szCs w:val="24"/>
          <w:lang w:val="mt-MT"/>
        </w:rPr>
        <w:t xml:space="preserve">. </w:t>
      </w:r>
      <w:del w:id="122" w:author="Ruth Castillo" w:date="2015-07-21T11:14:00Z">
        <w:r w:rsidRPr="003A737B" w:rsidDel="00C60393">
          <w:rPr>
            <w:rFonts w:asciiTheme="minorHAnsi" w:hAnsiTheme="minorHAnsi"/>
            <w:sz w:val="24"/>
            <w:szCs w:val="24"/>
            <w:lang w:val="mt-MT"/>
          </w:rPr>
          <w:delText xml:space="preserve">Hu </w:delText>
        </w:r>
      </w:del>
      <w:ins w:id="123" w:author="Ruth Castillo" w:date="2015-07-21T11:14:00Z">
        <w:r w:rsidR="00C60393">
          <w:rPr>
            <w:rFonts w:asciiTheme="minorHAnsi" w:hAnsiTheme="minorHAnsi"/>
            <w:sz w:val="24"/>
            <w:szCs w:val="24"/>
            <w:lang w:val="mt-MT"/>
          </w:rPr>
          <w:t xml:space="preserve">U </w:t>
        </w:r>
      </w:ins>
      <w:r w:rsidRPr="003A737B">
        <w:rPr>
          <w:rFonts w:asciiTheme="minorHAnsi" w:hAnsiTheme="minorHAnsi"/>
          <w:sz w:val="24"/>
          <w:szCs w:val="24"/>
          <w:lang w:val="mt-MT"/>
        </w:rPr>
        <w:t>kien hemm min ma accettax.</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L-Assocjazzjoni sostniet li hi taqbel li f'pajjizna jkollna l-lingwa ufficjali tas-sinjali Maltija izda </w:t>
      </w:r>
      <w:del w:id="124" w:author="Ruth Castillo" w:date="2015-07-21T11:15:00Z">
        <w:r w:rsidRPr="003A737B" w:rsidDel="00C60393">
          <w:rPr>
            <w:rFonts w:asciiTheme="minorHAnsi" w:hAnsiTheme="minorHAnsi"/>
            <w:sz w:val="24"/>
            <w:szCs w:val="24"/>
            <w:lang w:val="mt-MT"/>
          </w:rPr>
          <w:delText xml:space="preserve">jiddispjacijha </w:delText>
        </w:r>
      </w:del>
      <w:ins w:id="125" w:author="Ruth Castillo" w:date="2015-07-21T11:15:00Z">
        <w:r w:rsidR="00C60393">
          <w:rPr>
            <w:rFonts w:asciiTheme="minorHAnsi" w:hAnsiTheme="minorHAnsi"/>
            <w:sz w:val="24"/>
            <w:szCs w:val="24"/>
            <w:lang w:val="mt-MT"/>
          </w:rPr>
          <w:t>jiddispjaċiha</w:t>
        </w:r>
        <w:r w:rsidR="00C60393" w:rsidRPr="003A737B">
          <w:rPr>
            <w:rFonts w:asciiTheme="minorHAnsi" w:hAnsiTheme="minorHAnsi"/>
            <w:sz w:val="24"/>
            <w:szCs w:val="24"/>
            <w:lang w:val="mt-MT"/>
          </w:rPr>
          <w:t xml:space="preserve"> </w:t>
        </w:r>
      </w:ins>
      <w:r w:rsidRPr="003A737B">
        <w:rPr>
          <w:rFonts w:asciiTheme="minorHAnsi" w:hAnsiTheme="minorHAnsi"/>
          <w:sz w:val="24"/>
          <w:szCs w:val="24"/>
          <w:lang w:val="mt-MT"/>
        </w:rPr>
        <w:t>li ghal din il-ligi qatt ma giet</w:t>
      </w:r>
      <w:ins w:id="126" w:author="Ruth Castillo" w:date="2015-08-18T12:21:00Z">
        <w:r w:rsidR="00585D75">
          <w:rPr>
            <w:rFonts w:asciiTheme="minorHAnsi" w:hAnsiTheme="minorHAnsi"/>
            <w:sz w:val="24"/>
            <w:szCs w:val="24"/>
            <w:lang w:val="mt-MT"/>
          </w:rPr>
          <w:t>x</w:t>
        </w:r>
      </w:ins>
      <w:r w:rsidRPr="003A737B">
        <w:rPr>
          <w:rFonts w:asciiTheme="minorHAnsi" w:hAnsiTheme="minorHAnsi"/>
          <w:sz w:val="24"/>
          <w:szCs w:val="24"/>
          <w:lang w:val="mt-MT"/>
        </w:rPr>
        <w:t xml:space="preserve"> avvicinata.</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Qabel ma</w:t>
      </w:r>
      <w:del w:id="127" w:author="Ruth Castillo" w:date="2015-08-18T12:29:00Z">
        <w:r w:rsidRPr="003A737B" w:rsidDel="00585D75">
          <w:rPr>
            <w:rFonts w:asciiTheme="minorHAnsi" w:hAnsiTheme="minorHAnsi"/>
            <w:sz w:val="24"/>
            <w:szCs w:val="24"/>
            <w:lang w:val="mt-MT"/>
          </w:rPr>
          <w:delText>'</w:delText>
        </w:r>
      </w:del>
      <w:r w:rsidRPr="003A737B">
        <w:rPr>
          <w:rFonts w:asciiTheme="minorHAnsi" w:hAnsiTheme="minorHAnsi"/>
          <w:sz w:val="24"/>
          <w:szCs w:val="24"/>
          <w:lang w:val="mt-MT"/>
        </w:rPr>
        <w:t xml:space="preserve"> Justyne Caruana nhatret bhala Segretarju Parlamentari ghad-drittijiet ta' persuni </w:t>
      </w:r>
      <w:del w:id="128" w:author="Ruth Castillo" w:date="2015-07-21T11:16:00Z">
        <w:r w:rsidRPr="003A737B" w:rsidDel="00FE327C">
          <w:rPr>
            <w:rFonts w:asciiTheme="minorHAnsi" w:hAnsiTheme="minorHAnsi"/>
            <w:sz w:val="24"/>
            <w:szCs w:val="24"/>
            <w:lang w:val="mt-MT"/>
          </w:rPr>
          <w:delText>b'dizabilita</w:delText>
        </w:r>
      </w:del>
      <w:ins w:id="129" w:author="Ruth Castillo" w:date="2015-07-21T11:16:00Z">
        <w:r w:rsidR="00FE327C" w:rsidRPr="003A737B">
          <w:rPr>
            <w:rFonts w:asciiTheme="minorHAnsi" w:hAnsiTheme="minorHAnsi"/>
            <w:sz w:val="24"/>
            <w:szCs w:val="24"/>
            <w:lang w:val="mt-MT"/>
          </w:rPr>
          <w:t>b'di</w:t>
        </w:r>
        <w:r w:rsidR="00FE327C">
          <w:rPr>
            <w:rFonts w:asciiTheme="minorHAnsi" w:hAnsiTheme="minorHAnsi"/>
            <w:sz w:val="24"/>
            <w:szCs w:val="24"/>
            <w:lang w:val="mt-MT"/>
          </w:rPr>
          <w:t>ż</w:t>
        </w:r>
        <w:r w:rsidR="00FE327C" w:rsidRPr="003A737B">
          <w:rPr>
            <w:rFonts w:asciiTheme="minorHAnsi" w:hAnsiTheme="minorHAnsi"/>
            <w:sz w:val="24"/>
            <w:szCs w:val="24"/>
            <w:lang w:val="mt-MT"/>
          </w:rPr>
          <w:t>abilit</w:t>
        </w:r>
        <w:r w:rsidR="00FE327C">
          <w:rPr>
            <w:rFonts w:asciiTheme="minorHAnsi" w:hAnsiTheme="minorHAnsi"/>
            <w:sz w:val="24"/>
            <w:szCs w:val="24"/>
            <w:lang w:val="mt-MT"/>
          </w:rPr>
          <w:t>à</w:t>
        </w:r>
      </w:ins>
      <w:r w:rsidRPr="003A737B">
        <w:rPr>
          <w:rFonts w:asciiTheme="minorHAnsi" w:hAnsiTheme="minorHAnsi"/>
          <w:sz w:val="24"/>
          <w:szCs w:val="24"/>
          <w:lang w:val="mt-MT"/>
        </w:rPr>
        <w:t xml:space="preserve">, din il-ligi kienet </w:t>
      </w:r>
      <w:del w:id="130" w:author="Ruth Castillo" w:date="2015-07-21T11:19:00Z">
        <w:r w:rsidRPr="003A737B" w:rsidDel="00FE327C">
          <w:rPr>
            <w:rFonts w:asciiTheme="minorHAnsi" w:hAnsiTheme="minorHAnsi"/>
            <w:sz w:val="24"/>
            <w:szCs w:val="24"/>
            <w:lang w:val="mt-MT"/>
          </w:rPr>
          <w:delText xml:space="preserve">diga </w:delText>
        </w:r>
      </w:del>
      <w:ins w:id="131" w:author="Ruth Castillo" w:date="2015-07-21T11:19:00Z">
        <w:r w:rsidR="00FE327C" w:rsidRPr="003A737B">
          <w:rPr>
            <w:rFonts w:asciiTheme="minorHAnsi" w:hAnsiTheme="minorHAnsi"/>
            <w:sz w:val="24"/>
            <w:szCs w:val="24"/>
            <w:lang w:val="mt-MT"/>
          </w:rPr>
          <w:t>dig</w:t>
        </w:r>
        <w:r w:rsidR="00FE327C">
          <w:rPr>
            <w:rFonts w:asciiTheme="minorHAnsi" w:hAnsiTheme="minorHAnsi"/>
            <w:sz w:val="24"/>
            <w:szCs w:val="24"/>
            <w:lang w:val="mt-MT"/>
          </w:rPr>
          <w:t>à</w:t>
        </w:r>
        <w:r w:rsidR="00FE327C" w:rsidRPr="003A737B">
          <w:rPr>
            <w:rFonts w:asciiTheme="minorHAnsi" w:hAnsiTheme="minorHAnsi"/>
            <w:sz w:val="24"/>
            <w:szCs w:val="24"/>
            <w:lang w:val="mt-MT"/>
          </w:rPr>
          <w:t xml:space="preserve"> </w:t>
        </w:r>
      </w:ins>
      <w:r w:rsidRPr="003A737B">
        <w:rPr>
          <w:rFonts w:asciiTheme="minorHAnsi" w:hAnsiTheme="minorHAnsi"/>
          <w:sz w:val="24"/>
          <w:szCs w:val="24"/>
          <w:lang w:val="mt-MT"/>
        </w:rPr>
        <w:t xml:space="preserve">tfasslet mill-Professur Kevin Aquilina, meta Franco Mercieca kien ghadu ma rrizenjax minn </w:t>
      </w:r>
      <w:del w:id="132" w:author="Ruth Castillo" w:date="2015-07-21T11:19:00Z">
        <w:r w:rsidRPr="003A737B" w:rsidDel="00FE2D04">
          <w:rPr>
            <w:rFonts w:asciiTheme="minorHAnsi" w:hAnsiTheme="minorHAnsi"/>
            <w:sz w:val="24"/>
            <w:szCs w:val="24"/>
            <w:lang w:val="mt-MT"/>
          </w:rPr>
          <w:delText xml:space="preserve">segretarju </w:delText>
        </w:r>
      </w:del>
      <w:ins w:id="133" w:author="Ruth Castillo" w:date="2015-07-21T11:19:00Z">
        <w:r w:rsidR="00FE2D04">
          <w:rPr>
            <w:rFonts w:asciiTheme="minorHAnsi" w:hAnsiTheme="minorHAnsi"/>
            <w:sz w:val="24"/>
            <w:szCs w:val="24"/>
            <w:lang w:val="mt-MT"/>
          </w:rPr>
          <w:t>S</w:t>
        </w:r>
        <w:r w:rsidR="00FE2D04" w:rsidRPr="003A737B">
          <w:rPr>
            <w:rFonts w:asciiTheme="minorHAnsi" w:hAnsiTheme="minorHAnsi"/>
            <w:sz w:val="24"/>
            <w:szCs w:val="24"/>
            <w:lang w:val="mt-MT"/>
          </w:rPr>
          <w:t xml:space="preserve">egretarju </w:t>
        </w:r>
      </w:ins>
      <w:del w:id="134" w:author="Ruth Castillo" w:date="2015-07-21T11:19:00Z">
        <w:r w:rsidRPr="003A737B" w:rsidDel="00FE2D04">
          <w:rPr>
            <w:rFonts w:asciiTheme="minorHAnsi" w:hAnsiTheme="minorHAnsi"/>
            <w:sz w:val="24"/>
            <w:szCs w:val="24"/>
            <w:lang w:val="mt-MT"/>
          </w:rPr>
          <w:delText>parlamentari</w:delText>
        </w:r>
      </w:del>
      <w:ins w:id="135" w:author="Ruth Castillo" w:date="2015-07-21T11:19:00Z">
        <w:r w:rsidR="00FE2D04">
          <w:rPr>
            <w:rFonts w:asciiTheme="minorHAnsi" w:hAnsiTheme="minorHAnsi"/>
            <w:sz w:val="24"/>
            <w:szCs w:val="24"/>
            <w:lang w:val="mt-MT"/>
          </w:rPr>
          <w:t>P</w:t>
        </w:r>
        <w:r w:rsidR="00FE2D04" w:rsidRPr="003A737B">
          <w:rPr>
            <w:rFonts w:asciiTheme="minorHAnsi" w:hAnsiTheme="minorHAnsi"/>
            <w:sz w:val="24"/>
            <w:szCs w:val="24"/>
            <w:lang w:val="mt-MT"/>
          </w:rPr>
          <w:t>arlamentari</w:t>
        </w:r>
      </w:ins>
      <w:r w:rsidRPr="003A737B">
        <w:rPr>
          <w:rFonts w:asciiTheme="minorHAnsi" w:hAnsiTheme="minorHAnsi"/>
          <w:sz w:val="24"/>
          <w:szCs w:val="24"/>
          <w:lang w:val="mt-MT"/>
        </w:rPr>
        <w:t>. Izda d-dokument li tfassal mill-</w:t>
      </w:r>
      <w:del w:id="136" w:author="Ruth Castillo" w:date="2015-07-21T11:19:00Z">
        <w:r w:rsidRPr="003A737B" w:rsidDel="00FE2D04">
          <w:rPr>
            <w:rFonts w:asciiTheme="minorHAnsi" w:hAnsiTheme="minorHAnsi"/>
            <w:sz w:val="24"/>
            <w:szCs w:val="24"/>
            <w:lang w:val="mt-MT"/>
          </w:rPr>
          <w:delText xml:space="preserve">professur </w:delText>
        </w:r>
      </w:del>
      <w:ins w:id="137" w:author="Ruth Castillo" w:date="2015-07-21T11:19:00Z">
        <w:r w:rsidR="00FE2D04">
          <w:rPr>
            <w:rFonts w:asciiTheme="minorHAnsi" w:hAnsiTheme="minorHAnsi"/>
            <w:sz w:val="24"/>
            <w:szCs w:val="24"/>
            <w:lang w:val="mt-MT"/>
          </w:rPr>
          <w:t>P</w:t>
        </w:r>
        <w:r w:rsidR="00FE2D04" w:rsidRPr="003A737B">
          <w:rPr>
            <w:rFonts w:asciiTheme="minorHAnsi" w:hAnsiTheme="minorHAnsi"/>
            <w:sz w:val="24"/>
            <w:szCs w:val="24"/>
            <w:lang w:val="mt-MT"/>
          </w:rPr>
          <w:t xml:space="preserve">rofessur </w:t>
        </w:r>
      </w:ins>
      <w:r w:rsidRPr="003A737B">
        <w:rPr>
          <w:rFonts w:asciiTheme="minorHAnsi" w:hAnsiTheme="minorHAnsi"/>
          <w:sz w:val="24"/>
          <w:szCs w:val="24"/>
          <w:lang w:val="mt-MT"/>
        </w:rPr>
        <w:t xml:space="preserve">Aquilina, li sar b'konsultazzjoni mal-Assocjazzjoni twarrab biex sar abbozz iehor ta' ligi minghajr ma l-assocjazzjoni ghal persuni neqsin mis-smigh ma </w:t>
      </w:r>
      <w:del w:id="138" w:author="Ruth Castillo" w:date="2015-07-21T11:24:00Z">
        <w:r w:rsidRPr="003A737B" w:rsidDel="007A3012">
          <w:rPr>
            <w:rFonts w:asciiTheme="minorHAnsi" w:hAnsiTheme="minorHAnsi"/>
            <w:sz w:val="24"/>
            <w:szCs w:val="24"/>
            <w:lang w:val="mt-MT"/>
          </w:rPr>
          <w:delText xml:space="preserve">kienet </w:delText>
        </w:r>
      </w:del>
      <w:ins w:id="139" w:author="Ruth Castillo" w:date="2015-08-18T12:30:00Z">
        <w:r w:rsidR="00412B72">
          <w:rPr>
            <w:rFonts w:asciiTheme="minorHAnsi" w:hAnsiTheme="minorHAnsi"/>
            <w:sz w:val="24"/>
            <w:szCs w:val="24"/>
            <w:lang w:val="mt-MT"/>
          </w:rPr>
          <w:t xml:space="preserve">kienet </w:t>
        </w:r>
      </w:ins>
      <w:r w:rsidRPr="003A737B">
        <w:rPr>
          <w:rFonts w:asciiTheme="minorHAnsi" w:hAnsiTheme="minorHAnsi"/>
          <w:sz w:val="24"/>
          <w:szCs w:val="24"/>
          <w:lang w:val="mt-MT"/>
        </w:rPr>
        <w:t>avvicinata.</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r w:rsidRPr="003A737B">
        <w:rPr>
          <w:rFonts w:asciiTheme="minorHAnsi" w:hAnsiTheme="minorHAnsi" w:cs="Times New Roman"/>
          <w:color w:val="000000"/>
          <w:sz w:val="24"/>
          <w:szCs w:val="24"/>
          <w:lang w:val="mt-MT"/>
        </w:rPr>
        <w:t xml:space="preserve">Is-sitwazzjoni trid tinbidel issa. Messaġġ dirett u ċar mill-Kummissarju Ewropew għall-Migrazzjoni Dimitris Avramopoulos waqt konferenza tal-aħbarijiet li saret ftit tal-ħin wara tmiem iċ-ċerimonja </w:t>
      </w:r>
      <w:del w:id="140" w:author="Ruth Castillo" w:date="2015-07-21T11:27:00Z">
        <w:r w:rsidRPr="003A737B" w:rsidDel="00BC4DD0">
          <w:rPr>
            <w:rFonts w:asciiTheme="minorHAnsi" w:hAnsiTheme="minorHAnsi" w:cs="Times New Roman"/>
            <w:color w:val="000000"/>
            <w:sz w:val="24"/>
            <w:szCs w:val="24"/>
            <w:lang w:val="mt-MT"/>
          </w:rPr>
          <w:delText>għall-</w:delText>
        </w:r>
      </w:del>
      <w:ins w:id="141" w:author="Ruth Castillo" w:date="2015-07-21T11:27:00Z">
        <w:r w:rsidR="00BC4DD0">
          <w:rPr>
            <w:rFonts w:asciiTheme="minorHAnsi" w:hAnsiTheme="minorHAnsi" w:cs="Times New Roman"/>
            <w:color w:val="000000"/>
            <w:sz w:val="24"/>
            <w:szCs w:val="24"/>
            <w:lang w:val="mt-MT"/>
          </w:rPr>
          <w:t xml:space="preserve">għal </w:t>
        </w:r>
      </w:ins>
      <w:r w:rsidRPr="003A737B">
        <w:rPr>
          <w:rFonts w:asciiTheme="minorHAnsi" w:hAnsiTheme="minorHAnsi" w:cs="Times New Roman"/>
          <w:color w:val="000000"/>
          <w:sz w:val="24"/>
          <w:szCs w:val="24"/>
          <w:lang w:val="mt-MT"/>
        </w:rPr>
        <w:t>24 minn fost mijiet ta' vittmi tal-għarqa tal-immigranti fil-Mediterran.</w:t>
      </w: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p>
    <w:p w:rsidR="005B6661" w:rsidRPr="003A737B" w:rsidRDefault="005B6661" w:rsidP="005B6661">
      <w:pPr>
        <w:pStyle w:val="NoSpacing"/>
        <w:snapToGrid w:val="0"/>
        <w:spacing w:line="360" w:lineRule="auto"/>
        <w:jc w:val="both"/>
        <w:rPr>
          <w:rFonts w:asciiTheme="minorHAnsi" w:hAnsiTheme="minorHAnsi" w:cs="Times New Roman"/>
          <w:b/>
          <w:color w:val="000000"/>
          <w:sz w:val="24"/>
          <w:szCs w:val="24"/>
          <w:lang w:val="mt-MT"/>
        </w:rPr>
      </w:pPr>
      <w:r w:rsidRPr="003A737B">
        <w:rPr>
          <w:rFonts w:asciiTheme="minorHAnsi" w:hAnsiTheme="minorHAnsi" w:cs="Times New Roman"/>
          <w:color w:val="000000"/>
          <w:sz w:val="24"/>
          <w:szCs w:val="24"/>
          <w:lang w:val="mt-MT"/>
        </w:rPr>
        <w:lastRenderedPageBreak/>
        <w:t xml:space="preserve">Avramopoulos kien akkumpanjat mid-Deputat Prim Ministru Malti Louis Grech, mill-Ministru Taljan tal-Affarijiet Interni Angelino Alfano u l-Ministru </w:t>
      </w:r>
      <w:del w:id="142" w:author="Ruth Castillo" w:date="2015-07-21T11:26:00Z">
        <w:r w:rsidRPr="003A737B" w:rsidDel="00BC4DD0">
          <w:rPr>
            <w:rFonts w:asciiTheme="minorHAnsi" w:hAnsiTheme="minorHAnsi" w:cs="Times New Roman"/>
            <w:color w:val="000000"/>
            <w:sz w:val="24"/>
            <w:szCs w:val="24"/>
            <w:lang w:val="mt-MT"/>
          </w:rPr>
          <w:delText xml:space="preserve">Griek </w:delText>
        </w:r>
      </w:del>
      <w:ins w:id="143" w:author="Ruth Castillo" w:date="2015-07-21T11:26:00Z">
        <w:r w:rsidR="00BC4DD0" w:rsidRPr="003A737B">
          <w:rPr>
            <w:rFonts w:asciiTheme="minorHAnsi" w:hAnsiTheme="minorHAnsi" w:cs="Times New Roman"/>
            <w:color w:val="000000"/>
            <w:sz w:val="24"/>
            <w:szCs w:val="24"/>
            <w:lang w:val="mt-MT"/>
          </w:rPr>
          <w:t>Grie</w:t>
        </w:r>
        <w:r w:rsidR="00BC4DD0">
          <w:rPr>
            <w:rFonts w:asciiTheme="minorHAnsi" w:hAnsiTheme="minorHAnsi" w:cs="Times New Roman"/>
            <w:color w:val="000000"/>
            <w:sz w:val="24"/>
            <w:szCs w:val="24"/>
            <w:lang w:val="mt-MT"/>
          </w:rPr>
          <w:t>g</w:t>
        </w:r>
        <w:r w:rsidR="00BC4DD0" w:rsidRPr="003A737B">
          <w:rPr>
            <w:rFonts w:asciiTheme="minorHAnsi" w:hAnsiTheme="minorHAnsi" w:cs="Times New Roman"/>
            <w:color w:val="000000"/>
            <w:sz w:val="24"/>
            <w:szCs w:val="24"/>
            <w:lang w:val="mt-MT"/>
          </w:rPr>
          <w:t xml:space="preserve"> </w:t>
        </w:r>
      </w:ins>
      <w:r w:rsidRPr="003A737B">
        <w:rPr>
          <w:rFonts w:asciiTheme="minorHAnsi" w:hAnsiTheme="minorHAnsi" w:cs="Times New Roman"/>
          <w:color w:val="000000"/>
          <w:sz w:val="24"/>
          <w:szCs w:val="24"/>
          <w:lang w:val="mt-MT"/>
        </w:rPr>
        <w:t>għas-</w:t>
      </w:r>
      <w:del w:id="144" w:author="Ruth Castillo" w:date="2015-07-21T11:26:00Z">
        <w:r w:rsidRPr="003A737B" w:rsidDel="00BC4DD0">
          <w:rPr>
            <w:rFonts w:asciiTheme="minorHAnsi" w:hAnsiTheme="minorHAnsi" w:cs="Times New Roman"/>
            <w:color w:val="000000"/>
            <w:sz w:val="24"/>
            <w:szCs w:val="24"/>
            <w:lang w:val="mt-MT"/>
          </w:rPr>
          <w:delText xml:space="preserve">Solidarjeta </w:delText>
        </w:r>
      </w:del>
      <w:ins w:id="145" w:author="Ruth Castillo" w:date="2015-07-21T11:26:00Z">
        <w:r w:rsidR="00BC4DD0" w:rsidRPr="003A737B">
          <w:rPr>
            <w:rFonts w:asciiTheme="minorHAnsi" w:hAnsiTheme="minorHAnsi" w:cs="Times New Roman"/>
            <w:color w:val="000000"/>
            <w:sz w:val="24"/>
            <w:szCs w:val="24"/>
            <w:lang w:val="mt-MT"/>
          </w:rPr>
          <w:t>Solidarjet</w:t>
        </w:r>
        <w:r w:rsidR="00BC4DD0">
          <w:rPr>
            <w:rFonts w:asciiTheme="minorHAnsi" w:hAnsiTheme="minorHAnsi" w:cs="Times New Roman"/>
            <w:color w:val="000000"/>
            <w:sz w:val="24"/>
            <w:szCs w:val="24"/>
            <w:lang w:val="mt-MT"/>
          </w:rPr>
          <w:t>à</w:t>
        </w:r>
        <w:r w:rsidR="00BC4DD0" w:rsidRPr="003A737B">
          <w:rPr>
            <w:rFonts w:asciiTheme="minorHAnsi" w:hAnsiTheme="minorHAnsi" w:cs="Times New Roman"/>
            <w:color w:val="000000"/>
            <w:sz w:val="24"/>
            <w:szCs w:val="24"/>
            <w:lang w:val="mt-MT"/>
          </w:rPr>
          <w:t xml:space="preserve"> </w:t>
        </w:r>
      </w:ins>
      <w:r w:rsidRPr="003A737B">
        <w:rPr>
          <w:rFonts w:asciiTheme="minorHAnsi" w:hAnsiTheme="minorHAnsi" w:cs="Times New Roman"/>
          <w:color w:val="000000"/>
          <w:sz w:val="24"/>
          <w:szCs w:val="24"/>
          <w:lang w:val="mt-MT"/>
        </w:rPr>
        <w:t>Theano Fotiou.</w:t>
      </w:r>
    </w:p>
    <w:p w:rsidR="005B6661" w:rsidRPr="003A737B" w:rsidRDefault="005B6661" w:rsidP="005B6661">
      <w:pPr>
        <w:pStyle w:val="NoSpacing"/>
        <w:snapToGrid w:val="0"/>
        <w:spacing w:line="360" w:lineRule="auto"/>
        <w:jc w:val="both"/>
        <w:rPr>
          <w:rFonts w:asciiTheme="minorHAnsi" w:hAnsiTheme="minorHAnsi" w:cs="Times New Roman"/>
          <w:b/>
          <w:color w:val="000000"/>
          <w:sz w:val="24"/>
          <w:szCs w:val="24"/>
          <w:lang w:val="mt-MT"/>
        </w:rPr>
      </w:pP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r w:rsidRPr="003A737B">
        <w:rPr>
          <w:rFonts w:asciiTheme="minorHAnsi" w:hAnsiTheme="minorHAnsi" w:cs="Times New Roman"/>
          <w:color w:val="000000"/>
          <w:sz w:val="24"/>
          <w:szCs w:val="24"/>
          <w:lang w:val="mt-MT"/>
        </w:rPr>
        <w:t xml:space="preserve">Fid-diskors tiegħu Avramopoulos elenka l-pjan ta' azzjoni </w:t>
      </w:r>
      <w:ins w:id="146" w:author="Ruth Castillo" w:date="2015-07-21T11:27:00Z">
        <w:r w:rsidR="00BC4DD0">
          <w:rPr>
            <w:rFonts w:asciiTheme="minorHAnsi" w:hAnsiTheme="minorHAnsi" w:cs="Times New Roman"/>
            <w:color w:val="000000"/>
            <w:sz w:val="24"/>
            <w:szCs w:val="24"/>
            <w:lang w:val="mt-MT"/>
          </w:rPr>
          <w:t>i</w:t>
        </w:r>
      </w:ins>
      <w:r w:rsidRPr="003A737B">
        <w:rPr>
          <w:rFonts w:asciiTheme="minorHAnsi" w:hAnsiTheme="minorHAnsi" w:cs="Times New Roman"/>
          <w:color w:val="000000"/>
          <w:sz w:val="24"/>
          <w:szCs w:val="24"/>
          <w:lang w:val="mt-MT"/>
        </w:rPr>
        <w:t>mmedjata dwar il-problema tal-immigrazzjoni li l-mexxejja Ewropej kienu msejħa jiddiskutu waqt</w:t>
      </w:r>
      <w:r w:rsidRPr="00BC4DD0">
        <w:rPr>
          <w:rFonts w:asciiTheme="minorHAnsi" w:hAnsiTheme="minorHAnsi" w:cs="Times New Roman"/>
          <w:i/>
          <w:color w:val="000000"/>
          <w:sz w:val="24"/>
          <w:szCs w:val="24"/>
          <w:lang w:val="mt-MT"/>
          <w:rPrChange w:id="147" w:author="Ruth Castillo" w:date="2015-07-21T11:29:00Z">
            <w:rPr>
              <w:rFonts w:asciiTheme="minorHAnsi" w:hAnsiTheme="minorHAnsi" w:cs="Times New Roman"/>
              <w:color w:val="000000"/>
              <w:sz w:val="24"/>
              <w:szCs w:val="24"/>
              <w:lang w:val="mt-MT"/>
            </w:rPr>
          </w:rPrChange>
        </w:rPr>
        <w:t xml:space="preserve"> summit</w:t>
      </w:r>
      <w:r w:rsidRPr="003A737B">
        <w:rPr>
          <w:rFonts w:asciiTheme="minorHAnsi" w:hAnsiTheme="minorHAnsi" w:cs="Times New Roman"/>
          <w:color w:val="000000"/>
          <w:sz w:val="24"/>
          <w:szCs w:val="24"/>
          <w:lang w:val="mt-MT"/>
        </w:rPr>
        <w:t xml:space="preserve"> fi Brussell.</w:t>
      </w: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r w:rsidRPr="003A737B">
        <w:rPr>
          <w:rFonts w:asciiTheme="minorHAnsi" w:hAnsiTheme="minorHAnsi" w:cs="Times New Roman"/>
          <w:color w:val="000000"/>
          <w:sz w:val="24"/>
          <w:szCs w:val="24"/>
          <w:lang w:val="mt-MT"/>
        </w:rPr>
        <w:t>Imma fuq kollox wissa</w:t>
      </w:r>
      <w:del w:id="148" w:author="Ruth Castillo" w:date="2015-07-21T11:31:00Z">
        <w:r w:rsidRPr="003A737B" w:rsidDel="00BC4DD0">
          <w:rPr>
            <w:rFonts w:asciiTheme="minorHAnsi" w:hAnsiTheme="minorHAnsi" w:cs="Times New Roman"/>
            <w:color w:val="000000"/>
            <w:sz w:val="24"/>
            <w:szCs w:val="24"/>
            <w:lang w:val="mt-MT"/>
          </w:rPr>
          <w:delText>'</w:delText>
        </w:r>
      </w:del>
      <w:r w:rsidRPr="003A737B">
        <w:rPr>
          <w:rFonts w:asciiTheme="minorHAnsi" w:hAnsiTheme="minorHAnsi" w:cs="Times New Roman"/>
          <w:color w:val="000000"/>
          <w:sz w:val="24"/>
          <w:szCs w:val="24"/>
          <w:lang w:val="mt-MT"/>
        </w:rPr>
        <w:t xml:space="preserve"> li issa l-</w:t>
      </w:r>
      <w:del w:id="149" w:author="Ruth Castillo" w:date="2015-07-21T11:29:00Z">
        <w:r w:rsidRPr="003A737B" w:rsidDel="00BC4DD0">
          <w:rPr>
            <w:rFonts w:asciiTheme="minorHAnsi" w:hAnsiTheme="minorHAnsi" w:cs="Times New Roman"/>
            <w:color w:val="000000"/>
            <w:sz w:val="24"/>
            <w:szCs w:val="24"/>
            <w:lang w:val="mt-MT"/>
          </w:rPr>
          <w:delText xml:space="preserve">unjoni </w:delText>
        </w:r>
      </w:del>
      <w:ins w:id="150" w:author="Ruth Castillo" w:date="2015-07-21T11:29:00Z">
        <w:r w:rsidR="00BC4DD0">
          <w:rPr>
            <w:rFonts w:asciiTheme="minorHAnsi" w:hAnsiTheme="minorHAnsi" w:cs="Times New Roman"/>
            <w:color w:val="000000"/>
            <w:sz w:val="24"/>
            <w:szCs w:val="24"/>
            <w:lang w:val="mt-MT"/>
          </w:rPr>
          <w:t>U</w:t>
        </w:r>
        <w:r w:rsidR="00BC4DD0" w:rsidRPr="003A737B">
          <w:rPr>
            <w:rFonts w:asciiTheme="minorHAnsi" w:hAnsiTheme="minorHAnsi" w:cs="Times New Roman"/>
            <w:color w:val="000000"/>
            <w:sz w:val="24"/>
            <w:szCs w:val="24"/>
            <w:lang w:val="mt-MT"/>
          </w:rPr>
          <w:t xml:space="preserve">njoni </w:t>
        </w:r>
      </w:ins>
      <w:r w:rsidRPr="003A737B">
        <w:rPr>
          <w:rFonts w:asciiTheme="minorHAnsi" w:hAnsiTheme="minorHAnsi" w:cs="Times New Roman"/>
          <w:color w:val="000000"/>
          <w:sz w:val="24"/>
          <w:szCs w:val="24"/>
          <w:lang w:val="mt-MT"/>
        </w:rPr>
        <w:t>Ewropea trid timxi minn pjan ta' emerġenza fl-immedjat u tħares lejn soluzzjonijiet fit-tul.</w:t>
      </w: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r w:rsidRPr="003A737B">
        <w:rPr>
          <w:rFonts w:asciiTheme="minorHAnsi" w:hAnsiTheme="minorHAnsi" w:cs="Times New Roman"/>
          <w:color w:val="000000"/>
          <w:sz w:val="24"/>
          <w:szCs w:val="24"/>
          <w:lang w:val="mt-MT"/>
        </w:rPr>
        <w:t>Id-Deputat Prim Ministru Malti Louis Grech ukoll kompla mal-messaġġ ta' Avramopoulos, u qal li jekk mhux se tittieħed azzjoni, iċ-ċerimonja li saret għal dawn il-vittmi tal-immigrazzjoni tkun inutli u se tibqa' tkun ripetuta.</w:t>
      </w: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del w:id="151" w:author="Ruth Castillo" w:date="2015-07-21T11:31:00Z">
        <w:r w:rsidRPr="003A737B" w:rsidDel="00BC4DD0">
          <w:rPr>
            <w:rFonts w:asciiTheme="minorHAnsi" w:hAnsiTheme="minorHAnsi" w:cs="Times New Roman"/>
            <w:color w:val="000000"/>
            <w:sz w:val="24"/>
            <w:szCs w:val="24"/>
            <w:lang w:val="mt-MT"/>
          </w:rPr>
          <w:delText>Minn naħa</w:delText>
        </w:r>
      </w:del>
      <w:ins w:id="152" w:author="Ruth Castillo" w:date="2015-07-21T11:31:00Z">
        <w:r w:rsidR="00BC4DD0">
          <w:rPr>
            <w:rFonts w:asciiTheme="minorHAnsi" w:hAnsiTheme="minorHAnsi" w:cs="Times New Roman"/>
            <w:color w:val="000000"/>
            <w:sz w:val="24"/>
            <w:szCs w:val="24"/>
            <w:lang w:val="mt-MT"/>
          </w:rPr>
          <w:t>Min-naħa</w:t>
        </w:r>
      </w:ins>
      <w:r w:rsidRPr="003A737B">
        <w:rPr>
          <w:rFonts w:asciiTheme="minorHAnsi" w:hAnsiTheme="minorHAnsi" w:cs="Times New Roman"/>
          <w:color w:val="000000"/>
          <w:sz w:val="24"/>
          <w:szCs w:val="24"/>
          <w:lang w:val="mt-MT"/>
        </w:rPr>
        <w:t xml:space="preserve"> tiegħu l-Ministru Taljan tal-Affarijiet Interni Angelino Alfano qal li dan hu t-tieni funeral ta' immigranti li attenda għalih, u li ddeskrivieh </w:t>
      </w:r>
      <w:del w:id="153" w:author="Ruth Castillo" w:date="2015-07-21T11:32:00Z">
        <w:r w:rsidRPr="003A737B" w:rsidDel="00BC4DD0">
          <w:rPr>
            <w:rFonts w:asciiTheme="minorHAnsi" w:hAnsiTheme="minorHAnsi" w:cs="Times New Roman"/>
            <w:color w:val="000000"/>
            <w:sz w:val="24"/>
            <w:szCs w:val="24"/>
            <w:lang w:val="mt-MT"/>
          </w:rPr>
          <w:delText xml:space="preserve">bhala </w:delText>
        </w:r>
      </w:del>
      <w:ins w:id="154" w:author="Ruth Castillo" w:date="2015-07-21T11:32:00Z">
        <w:r w:rsidR="00BC4DD0" w:rsidRPr="003A737B">
          <w:rPr>
            <w:rFonts w:asciiTheme="minorHAnsi" w:hAnsiTheme="minorHAnsi" w:cs="Times New Roman"/>
            <w:color w:val="000000"/>
            <w:sz w:val="24"/>
            <w:szCs w:val="24"/>
            <w:lang w:val="mt-MT"/>
          </w:rPr>
          <w:t>b</w:t>
        </w:r>
        <w:r w:rsidR="00BC4DD0">
          <w:rPr>
            <w:rFonts w:asciiTheme="minorHAnsi" w:hAnsiTheme="minorHAnsi" w:cs="Times New Roman"/>
            <w:color w:val="000000"/>
            <w:sz w:val="24"/>
            <w:szCs w:val="24"/>
            <w:lang w:val="mt-MT"/>
          </w:rPr>
          <w:t>ħ</w:t>
        </w:r>
        <w:r w:rsidR="00BC4DD0" w:rsidRPr="003A737B">
          <w:rPr>
            <w:rFonts w:asciiTheme="minorHAnsi" w:hAnsiTheme="minorHAnsi" w:cs="Times New Roman"/>
            <w:color w:val="000000"/>
            <w:sz w:val="24"/>
            <w:szCs w:val="24"/>
            <w:lang w:val="mt-MT"/>
          </w:rPr>
          <w:t xml:space="preserve">ala </w:t>
        </w:r>
      </w:ins>
      <w:r w:rsidRPr="003A737B">
        <w:rPr>
          <w:rFonts w:asciiTheme="minorHAnsi" w:hAnsiTheme="minorHAnsi" w:cs="Times New Roman"/>
          <w:color w:val="000000"/>
          <w:sz w:val="24"/>
          <w:szCs w:val="24"/>
          <w:lang w:val="mt-MT"/>
        </w:rPr>
        <w:t>daqqa ta' ponn fl-istonku ta' dawk li dejjem injoraw din il-problema.</w:t>
      </w: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r w:rsidRPr="003A737B">
        <w:rPr>
          <w:rFonts w:asciiTheme="minorHAnsi" w:hAnsiTheme="minorHAnsi" w:cs="Times New Roman"/>
          <w:color w:val="000000"/>
          <w:sz w:val="24"/>
          <w:szCs w:val="24"/>
          <w:lang w:val="mt-MT"/>
        </w:rPr>
        <w:t xml:space="preserve">Il-Ministru </w:t>
      </w:r>
      <w:del w:id="155" w:author="Ruth Castillo" w:date="2015-07-21T11:33:00Z">
        <w:r w:rsidRPr="003A737B" w:rsidDel="00BC4DD0">
          <w:rPr>
            <w:rFonts w:asciiTheme="minorHAnsi" w:hAnsiTheme="minorHAnsi" w:cs="Times New Roman"/>
            <w:color w:val="000000"/>
            <w:sz w:val="24"/>
            <w:szCs w:val="24"/>
            <w:lang w:val="mt-MT"/>
          </w:rPr>
          <w:delText xml:space="preserve">Griek </w:delText>
        </w:r>
      </w:del>
      <w:ins w:id="156" w:author="Ruth Castillo" w:date="2015-07-21T11:33:00Z">
        <w:r w:rsidR="00BC4DD0" w:rsidRPr="003A737B">
          <w:rPr>
            <w:rFonts w:asciiTheme="minorHAnsi" w:hAnsiTheme="minorHAnsi" w:cs="Times New Roman"/>
            <w:color w:val="000000"/>
            <w:sz w:val="24"/>
            <w:szCs w:val="24"/>
            <w:lang w:val="mt-MT"/>
          </w:rPr>
          <w:t>Grie</w:t>
        </w:r>
        <w:r w:rsidR="00BC4DD0">
          <w:rPr>
            <w:rFonts w:asciiTheme="minorHAnsi" w:hAnsiTheme="minorHAnsi" w:cs="Times New Roman"/>
            <w:color w:val="000000"/>
            <w:sz w:val="24"/>
            <w:szCs w:val="24"/>
            <w:lang w:val="mt-MT"/>
          </w:rPr>
          <w:t>g</w:t>
        </w:r>
        <w:r w:rsidR="00BC4DD0" w:rsidRPr="003A737B">
          <w:rPr>
            <w:rFonts w:asciiTheme="minorHAnsi" w:hAnsiTheme="minorHAnsi" w:cs="Times New Roman"/>
            <w:color w:val="000000"/>
            <w:sz w:val="24"/>
            <w:szCs w:val="24"/>
            <w:lang w:val="mt-MT"/>
          </w:rPr>
          <w:t xml:space="preserve"> </w:t>
        </w:r>
      </w:ins>
      <w:r w:rsidRPr="003A737B">
        <w:rPr>
          <w:rFonts w:asciiTheme="minorHAnsi" w:hAnsiTheme="minorHAnsi" w:cs="Times New Roman"/>
          <w:color w:val="000000"/>
          <w:sz w:val="24"/>
          <w:szCs w:val="24"/>
          <w:lang w:val="mt-MT"/>
        </w:rPr>
        <w:t>għas-</w:t>
      </w:r>
      <w:del w:id="157" w:author="Ruth Castillo" w:date="2015-07-21T11:33:00Z">
        <w:r w:rsidRPr="003A737B" w:rsidDel="00BC4DD0">
          <w:rPr>
            <w:rFonts w:asciiTheme="minorHAnsi" w:hAnsiTheme="minorHAnsi" w:cs="Times New Roman"/>
            <w:color w:val="000000"/>
            <w:sz w:val="24"/>
            <w:szCs w:val="24"/>
            <w:lang w:val="mt-MT"/>
          </w:rPr>
          <w:delText xml:space="preserve">Solidarjeta </w:delText>
        </w:r>
      </w:del>
      <w:ins w:id="158" w:author="Ruth Castillo" w:date="2015-07-21T11:33:00Z">
        <w:r w:rsidR="00BC4DD0" w:rsidRPr="003A737B">
          <w:rPr>
            <w:rFonts w:asciiTheme="minorHAnsi" w:hAnsiTheme="minorHAnsi" w:cs="Times New Roman"/>
            <w:color w:val="000000"/>
            <w:sz w:val="24"/>
            <w:szCs w:val="24"/>
            <w:lang w:val="mt-MT"/>
          </w:rPr>
          <w:t>Solidarjet</w:t>
        </w:r>
        <w:r w:rsidR="00BC4DD0">
          <w:rPr>
            <w:rFonts w:asciiTheme="minorHAnsi" w:hAnsiTheme="minorHAnsi" w:cs="Times New Roman"/>
            <w:color w:val="000000"/>
            <w:sz w:val="24"/>
            <w:szCs w:val="24"/>
            <w:lang w:val="mt-MT"/>
          </w:rPr>
          <w:t>à</w:t>
        </w:r>
        <w:r w:rsidR="00BC4DD0" w:rsidRPr="003A737B">
          <w:rPr>
            <w:rFonts w:asciiTheme="minorHAnsi" w:hAnsiTheme="minorHAnsi" w:cs="Times New Roman"/>
            <w:color w:val="000000"/>
            <w:sz w:val="24"/>
            <w:szCs w:val="24"/>
            <w:lang w:val="mt-MT"/>
          </w:rPr>
          <w:t xml:space="preserve"> </w:t>
        </w:r>
      </w:ins>
      <w:r w:rsidRPr="003A737B">
        <w:rPr>
          <w:rFonts w:asciiTheme="minorHAnsi" w:hAnsiTheme="minorHAnsi" w:cs="Times New Roman"/>
          <w:color w:val="000000"/>
          <w:sz w:val="24"/>
          <w:szCs w:val="24"/>
          <w:lang w:val="mt-MT"/>
        </w:rPr>
        <w:t xml:space="preserve">Theano Fotiou qalet li dak li seħħ illum f'Malta hu messaġġ ċar lill-kumplament tad-dinja, din mhix problema ta' Malta, l-Italja u l-Greċja, din hi problema li kulħadd irid jerfa', il-Mediterran irid ikun baħar ta' </w:t>
      </w:r>
      <w:del w:id="159" w:author="Ruth Castillo" w:date="2015-07-21T11:35:00Z">
        <w:r w:rsidRPr="003A737B" w:rsidDel="000741BB">
          <w:rPr>
            <w:rFonts w:asciiTheme="minorHAnsi" w:hAnsiTheme="minorHAnsi" w:cs="Times New Roman"/>
            <w:color w:val="000000"/>
            <w:sz w:val="24"/>
            <w:szCs w:val="24"/>
            <w:lang w:val="mt-MT"/>
          </w:rPr>
          <w:delText>solidarjeta</w:delText>
        </w:r>
      </w:del>
      <w:ins w:id="160" w:author="Ruth Castillo" w:date="2015-07-21T11:35:00Z">
        <w:r w:rsidR="000741BB" w:rsidRPr="003A737B">
          <w:rPr>
            <w:rFonts w:asciiTheme="minorHAnsi" w:hAnsiTheme="minorHAnsi" w:cs="Times New Roman"/>
            <w:color w:val="000000"/>
            <w:sz w:val="24"/>
            <w:szCs w:val="24"/>
            <w:lang w:val="mt-MT"/>
          </w:rPr>
          <w:t>solidarjet</w:t>
        </w:r>
        <w:r w:rsidR="000741BB">
          <w:rPr>
            <w:rFonts w:asciiTheme="minorHAnsi" w:hAnsiTheme="minorHAnsi" w:cs="Times New Roman"/>
            <w:color w:val="000000"/>
            <w:sz w:val="24"/>
            <w:szCs w:val="24"/>
            <w:lang w:val="mt-MT"/>
          </w:rPr>
          <w:t>à</w:t>
        </w:r>
      </w:ins>
      <w:r w:rsidRPr="003A737B">
        <w:rPr>
          <w:rFonts w:asciiTheme="minorHAnsi" w:hAnsiTheme="minorHAnsi" w:cs="Times New Roman"/>
          <w:color w:val="000000"/>
          <w:sz w:val="24"/>
          <w:szCs w:val="24"/>
          <w:lang w:val="mt-MT"/>
        </w:rPr>
        <w:t>, u mhux qabar tal-massa.</w:t>
      </w:r>
    </w:p>
    <w:p w:rsidR="005B6661" w:rsidRPr="003A737B" w:rsidRDefault="005B6661" w:rsidP="005B6661">
      <w:pPr>
        <w:pStyle w:val="NoSpacing"/>
        <w:snapToGrid w:val="0"/>
        <w:spacing w:line="360" w:lineRule="auto"/>
        <w:jc w:val="both"/>
        <w:rPr>
          <w:rFonts w:asciiTheme="minorHAnsi" w:hAnsiTheme="minorHAnsi" w:cs="Times New Roman"/>
          <w:color w:val="000000"/>
          <w:sz w:val="24"/>
          <w:szCs w:val="24"/>
          <w:lang w:val="mt-MT"/>
        </w:rPr>
      </w:pPr>
    </w:p>
    <w:p w:rsidR="005B6661" w:rsidRPr="003A737B" w:rsidRDefault="005B6661" w:rsidP="005B6661">
      <w:pPr>
        <w:spacing w:line="360" w:lineRule="auto"/>
        <w:jc w:val="both"/>
        <w:rPr>
          <w:rFonts w:asciiTheme="minorHAnsi" w:hAnsiTheme="minorHAnsi"/>
          <w:bCs/>
          <w:sz w:val="24"/>
          <w:szCs w:val="24"/>
          <w:lang w:val="mt-MT"/>
        </w:rPr>
      </w:pPr>
      <w:r w:rsidRPr="003A737B">
        <w:rPr>
          <w:rFonts w:asciiTheme="minorHAnsi" w:hAnsiTheme="minorHAnsi"/>
          <w:bCs/>
          <w:sz w:val="24"/>
          <w:szCs w:val="24"/>
          <w:lang w:val="mt-MT"/>
        </w:rPr>
        <w:t>Hi qalet li wara ċ-ċer</w:t>
      </w:r>
      <w:ins w:id="161" w:author="Ruth Castillo" w:date="2015-07-21T11:36:00Z">
        <w:r w:rsidR="000741BB">
          <w:rPr>
            <w:rFonts w:asciiTheme="minorHAnsi" w:hAnsiTheme="minorHAnsi"/>
            <w:bCs/>
            <w:sz w:val="24"/>
            <w:szCs w:val="24"/>
            <w:lang w:val="mt-MT"/>
          </w:rPr>
          <w:t>e</w:t>
        </w:r>
      </w:ins>
      <w:r w:rsidRPr="003A737B">
        <w:rPr>
          <w:rFonts w:asciiTheme="minorHAnsi" w:hAnsiTheme="minorHAnsi"/>
          <w:bCs/>
          <w:sz w:val="24"/>
          <w:szCs w:val="24"/>
          <w:lang w:val="mt-MT"/>
        </w:rPr>
        <w:t xml:space="preserve">monja </w:t>
      </w:r>
      <w:del w:id="162" w:author="Ruth Castillo" w:date="2015-07-21T11:37:00Z">
        <w:r w:rsidRPr="003A737B" w:rsidDel="000741BB">
          <w:rPr>
            <w:rFonts w:asciiTheme="minorHAnsi" w:hAnsiTheme="minorHAnsi"/>
            <w:bCs/>
            <w:sz w:val="24"/>
            <w:szCs w:val="24"/>
            <w:lang w:val="mt-MT"/>
          </w:rPr>
          <w:delText>ta' llum</w:delText>
        </w:r>
      </w:del>
      <w:ins w:id="163" w:author="Ruth Castillo" w:date="2015-07-21T11:37:00Z">
        <w:r w:rsidR="000741BB">
          <w:rPr>
            <w:rFonts w:asciiTheme="minorHAnsi" w:hAnsiTheme="minorHAnsi"/>
            <w:bCs/>
            <w:sz w:val="24"/>
            <w:szCs w:val="24"/>
            <w:lang w:val="mt-MT"/>
          </w:rPr>
          <w:t>tal-lum</w:t>
        </w:r>
      </w:ins>
      <w:r w:rsidRPr="003A737B">
        <w:rPr>
          <w:rFonts w:asciiTheme="minorHAnsi" w:hAnsiTheme="minorHAnsi"/>
          <w:bCs/>
          <w:sz w:val="24"/>
          <w:szCs w:val="24"/>
          <w:lang w:val="mt-MT"/>
        </w:rPr>
        <w:t xml:space="preserve"> tinsab devastata b'dak kollu li qed iseħħ.</w:t>
      </w:r>
    </w:p>
    <w:p w:rsidR="005B6661" w:rsidRPr="003A737B" w:rsidRDefault="005B6661" w:rsidP="005B6661">
      <w:pPr>
        <w:spacing w:line="360" w:lineRule="auto"/>
        <w:jc w:val="both"/>
        <w:rPr>
          <w:rFonts w:asciiTheme="minorHAnsi" w:hAnsiTheme="minorHAnsi"/>
          <w:bCs/>
          <w:sz w:val="24"/>
          <w:szCs w:val="24"/>
          <w:lang w:val="mt-MT"/>
        </w:rPr>
      </w:pPr>
    </w:p>
    <w:p w:rsidR="005B6661" w:rsidRPr="003A737B" w:rsidRDefault="005B6661" w:rsidP="005B6661">
      <w:pPr>
        <w:spacing w:line="360" w:lineRule="auto"/>
        <w:jc w:val="both"/>
        <w:rPr>
          <w:rFonts w:asciiTheme="minorHAnsi" w:hAnsiTheme="minorHAnsi"/>
          <w:bCs/>
          <w:sz w:val="24"/>
          <w:szCs w:val="24"/>
          <w:lang w:val="mt-MT"/>
        </w:rPr>
      </w:pPr>
    </w:p>
    <w:p w:rsidR="005B6661" w:rsidRPr="003A737B" w:rsidRDefault="005B6661" w:rsidP="005B6661">
      <w:pPr>
        <w:spacing w:line="360" w:lineRule="auto"/>
        <w:jc w:val="both"/>
        <w:rPr>
          <w:rFonts w:asciiTheme="minorHAnsi" w:hAnsiTheme="minorHAnsi"/>
          <w:bCs/>
          <w:sz w:val="24"/>
          <w:szCs w:val="24"/>
          <w:lang w:val="mt-MT"/>
        </w:rPr>
      </w:pPr>
    </w:p>
    <w:p w:rsidR="005B6661" w:rsidRPr="003A737B" w:rsidRDefault="005B6661" w:rsidP="005B6661">
      <w:pPr>
        <w:snapToGrid w:val="0"/>
        <w:spacing w:line="360" w:lineRule="auto"/>
        <w:jc w:val="both"/>
        <w:rPr>
          <w:rFonts w:asciiTheme="minorHAnsi" w:hAnsiTheme="minorHAnsi"/>
          <w:sz w:val="24"/>
          <w:szCs w:val="24"/>
          <w:lang w:val="mt-MT"/>
        </w:rPr>
      </w:pPr>
      <w:r w:rsidRPr="003A737B">
        <w:rPr>
          <w:rFonts w:asciiTheme="minorHAnsi" w:hAnsiTheme="minorHAnsi"/>
          <w:sz w:val="24"/>
          <w:szCs w:val="24"/>
          <w:lang w:val="mt-MT"/>
        </w:rPr>
        <w:t>Il-Ministru tal-Gustizzja Owen Bonnici jsostni</w:t>
      </w:r>
      <w:del w:id="164" w:author="Ruth Castillo" w:date="2015-11-03T14:28:00Z">
        <w:r w:rsidRPr="003A737B" w:rsidDel="00284C49">
          <w:rPr>
            <w:rFonts w:asciiTheme="minorHAnsi" w:hAnsiTheme="minorHAnsi"/>
            <w:sz w:val="24"/>
            <w:szCs w:val="24"/>
            <w:lang w:val="mt-MT"/>
          </w:rPr>
          <w:delText xml:space="preserve"> </w:delText>
        </w:r>
      </w:del>
      <w:r w:rsidRPr="003A737B">
        <w:rPr>
          <w:rFonts w:asciiTheme="minorHAnsi" w:hAnsiTheme="minorHAnsi"/>
          <w:sz w:val="24"/>
          <w:szCs w:val="24"/>
          <w:lang w:val="mt-MT"/>
        </w:rPr>
        <w:t xml:space="preserve"> li t-Tribunal ghall-Kawzi Zghar qed jopera b'effiċjenza fejn qed ikun hemm tnaqqis fil-perjodu li fih jinqatghu l-kazi, zieda fil-kazi decizi u tnaqqis fil-kazi pendenti. </w:t>
      </w:r>
    </w:p>
    <w:p w:rsidR="005B6661" w:rsidRPr="003A737B" w:rsidRDefault="005B6661" w:rsidP="005B6661">
      <w:pPr>
        <w:snapToGrid w:val="0"/>
        <w:spacing w:line="360" w:lineRule="auto"/>
        <w:jc w:val="both"/>
        <w:rPr>
          <w:rFonts w:asciiTheme="minorHAnsi" w:hAnsiTheme="minorHAnsi"/>
          <w:sz w:val="24"/>
          <w:szCs w:val="24"/>
          <w:lang w:val="mt-MT"/>
        </w:rPr>
      </w:pPr>
    </w:p>
    <w:p w:rsidR="005B6661" w:rsidRPr="003A737B" w:rsidRDefault="005B6661" w:rsidP="005B6661">
      <w:pPr>
        <w:snapToGrid w:val="0"/>
        <w:spacing w:line="360" w:lineRule="auto"/>
        <w:jc w:val="both"/>
        <w:rPr>
          <w:rFonts w:asciiTheme="minorHAnsi" w:hAnsiTheme="minorHAnsi"/>
          <w:sz w:val="24"/>
          <w:szCs w:val="24"/>
          <w:lang w:val="mt-MT"/>
        </w:rPr>
      </w:pPr>
      <w:r w:rsidRPr="003A737B">
        <w:rPr>
          <w:rFonts w:asciiTheme="minorHAnsi" w:hAnsiTheme="minorHAnsi"/>
          <w:sz w:val="24"/>
          <w:szCs w:val="24"/>
          <w:lang w:val="mt-MT"/>
        </w:rPr>
        <w:lastRenderedPageBreak/>
        <w:t>Dettalji dwar l-operat tat-Tribu</w:t>
      </w:r>
      <w:del w:id="165" w:author="Ruth Castillo" w:date="2015-07-21T11:38:00Z">
        <w:r w:rsidRPr="003A737B" w:rsidDel="00427AAC">
          <w:rPr>
            <w:rFonts w:asciiTheme="minorHAnsi" w:hAnsiTheme="minorHAnsi"/>
            <w:sz w:val="24"/>
            <w:szCs w:val="24"/>
            <w:lang w:val="mt-MT"/>
          </w:rPr>
          <w:delText>i</w:delText>
        </w:r>
      </w:del>
      <w:r w:rsidRPr="003A737B">
        <w:rPr>
          <w:rFonts w:asciiTheme="minorHAnsi" w:hAnsiTheme="minorHAnsi"/>
          <w:sz w:val="24"/>
          <w:szCs w:val="24"/>
          <w:lang w:val="mt-MT"/>
        </w:rPr>
        <w:t xml:space="preserve">nal ghall-Kawzi </w:t>
      </w:r>
      <w:ins w:id="166" w:author="Ruth Castillo" w:date="2015-11-03T14:28:00Z">
        <w:r w:rsidR="00284C49">
          <w:rPr>
            <w:rFonts w:asciiTheme="minorHAnsi" w:hAnsiTheme="minorHAnsi"/>
            <w:sz w:val="24"/>
            <w:szCs w:val="24"/>
            <w:lang w:val="mt-MT"/>
          </w:rPr>
          <w:t>Z</w:t>
        </w:r>
      </w:ins>
      <w:del w:id="167" w:author="Ruth Castillo" w:date="2015-11-03T14:28:00Z">
        <w:r w:rsidRPr="003A737B" w:rsidDel="00284C49">
          <w:rPr>
            <w:rFonts w:asciiTheme="minorHAnsi" w:hAnsiTheme="minorHAnsi"/>
            <w:sz w:val="24"/>
            <w:szCs w:val="24"/>
            <w:lang w:val="mt-MT"/>
          </w:rPr>
          <w:delText>z</w:delText>
        </w:r>
      </w:del>
      <w:r w:rsidRPr="003A737B">
        <w:rPr>
          <w:rFonts w:asciiTheme="minorHAnsi" w:hAnsiTheme="minorHAnsi"/>
          <w:sz w:val="24"/>
          <w:szCs w:val="24"/>
          <w:lang w:val="mt-MT"/>
        </w:rPr>
        <w:t>ghar inghataw f'konferenza tal-</w:t>
      </w:r>
      <w:del w:id="168" w:author="Ruth Castillo" w:date="2015-07-21T11:38:00Z">
        <w:r w:rsidRPr="003A737B" w:rsidDel="00427AAC">
          <w:rPr>
            <w:rFonts w:asciiTheme="minorHAnsi" w:hAnsiTheme="minorHAnsi"/>
            <w:sz w:val="24"/>
            <w:szCs w:val="24"/>
            <w:lang w:val="mt-MT"/>
          </w:rPr>
          <w:delText xml:space="preserve">ahbraijiet </w:delText>
        </w:r>
      </w:del>
      <w:ins w:id="169" w:author="Ruth Castillo" w:date="2015-07-21T11:38:00Z">
        <w:r w:rsidR="00427AAC">
          <w:rPr>
            <w:rFonts w:asciiTheme="minorHAnsi" w:hAnsiTheme="minorHAnsi"/>
            <w:sz w:val="24"/>
            <w:szCs w:val="24"/>
            <w:lang w:val="mt-MT"/>
          </w:rPr>
          <w:t>aħbarijiet</w:t>
        </w:r>
        <w:r w:rsidR="00427AAC" w:rsidRPr="003A737B">
          <w:rPr>
            <w:rFonts w:asciiTheme="minorHAnsi" w:hAnsiTheme="minorHAnsi"/>
            <w:sz w:val="24"/>
            <w:szCs w:val="24"/>
            <w:lang w:val="mt-MT"/>
          </w:rPr>
          <w:t xml:space="preserve"> </w:t>
        </w:r>
      </w:ins>
      <w:r w:rsidRPr="003A737B">
        <w:rPr>
          <w:rFonts w:asciiTheme="minorHAnsi" w:hAnsiTheme="minorHAnsi"/>
          <w:sz w:val="24"/>
          <w:szCs w:val="24"/>
          <w:lang w:val="mt-MT"/>
        </w:rPr>
        <w:t>mill-Ministru tal-Gustizzja Owen Bonnici, li fiha ghamel paraguni dwar</w:t>
      </w:r>
      <w:del w:id="170" w:author="Ruth Castillo" w:date="2015-11-03T14:28:00Z">
        <w:r w:rsidRPr="003A737B" w:rsidDel="00284C49">
          <w:rPr>
            <w:rFonts w:asciiTheme="minorHAnsi" w:hAnsiTheme="minorHAnsi"/>
            <w:sz w:val="24"/>
            <w:szCs w:val="24"/>
            <w:lang w:val="mt-MT"/>
          </w:rPr>
          <w:delText xml:space="preserve"> </w:delText>
        </w:r>
      </w:del>
      <w:r w:rsidRPr="003A737B">
        <w:rPr>
          <w:rFonts w:asciiTheme="minorHAnsi" w:hAnsiTheme="minorHAnsi"/>
          <w:sz w:val="24"/>
          <w:szCs w:val="24"/>
          <w:lang w:val="mt-MT"/>
        </w:rPr>
        <w:t xml:space="preserve"> l-operat </w:t>
      </w:r>
      <w:del w:id="171" w:author="Ruth Castillo" w:date="2015-11-03T14:28:00Z">
        <w:r w:rsidRPr="003A737B" w:rsidDel="00284C49">
          <w:rPr>
            <w:rFonts w:asciiTheme="minorHAnsi" w:hAnsiTheme="minorHAnsi"/>
            <w:sz w:val="24"/>
            <w:szCs w:val="24"/>
            <w:lang w:val="mt-MT"/>
          </w:rPr>
          <w:delText xml:space="preserve"> </w:delText>
        </w:r>
      </w:del>
      <w:r w:rsidRPr="003A737B">
        <w:rPr>
          <w:rFonts w:asciiTheme="minorHAnsi" w:hAnsiTheme="minorHAnsi"/>
          <w:sz w:val="24"/>
          <w:szCs w:val="24"/>
          <w:lang w:val="mt-MT"/>
        </w:rPr>
        <w:t>ta' dan it-tribunal fil-perjodu bejn l-2012 u l-2014.</w:t>
      </w:r>
    </w:p>
    <w:p w:rsidR="005B6661" w:rsidRPr="003A737B" w:rsidRDefault="005B6661" w:rsidP="005B6661">
      <w:pPr>
        <w:snapToGrid w:val="0"/>
        <w:spacing w:line="360" w:lineRule="auto"/>
        <w:jc w:val="both"/>
        <w:rPr>
          <w:rFonts w:asciiTheme="minorHAnsi" w:hAnsiTheme="minorHAnsi"/>
          <w:sz w:val="24"/>
          <w:szCs w:val="24"/>
          <w:lang w:val="mt-MT"/>
        </w:rPr>
      </w:pPr>
    </w:p>
    <w:p w:rsidR="005B6661" w:rsidRPr="003A737B" w:rsidRDefault="005B6661" w:rsidP="005B6661">
      <w:pPr>
        <w:snapToGrid w:val="0"/>
        <w:spacing w:line="360" w:lineRule="auto"/>
        <w:jc w:val="both"/>
        <w:rPr>
          <w:rFonts w:asciiTheme="minorHAnsi" w:hAnsiTheme="minorHAnsi" w:cs="Arial"/>
          <w:sz w:val="24"/>
          <w:szCs w:val="24"/>
          <w:lang w:val="mt-MT"/>
        </w:rPr>
      </w:pPr>
      <w:r w:rsidRPr="003A737B">
        <w:rPr>
          <w:rFonts w:asciiTheme="minorHAnsi" w:hAnsiTheme="minorHAnsi"/>
          <w:sz w:val="24"/>
          <w:szCs w:val="24"/>
          <w:lang w:val="mt-MT"/>
        </w:rPr>
        <w:t>Hu qal li filwaqt li fl-2012 kien hemm 1</w:t>
      </w:r>
      <w:ins w:id="172" w:author="Ruth Castillo" w:date="2015-11-03T14:26:00Z">
        <w:r w:rsidR="00284C49">
          <w:rPr>
            <w:rFonts w:asciiTheme="minorHAnsi" w:hAnsiTheme="minorHAnsi"/>
            <w:sz w:val="24"/>
            <w:szCs w:val="24"/>
            <w:lang w:val="mt-MT"/>
          </w:rPr>
          <w:t>,</w:t>
        </w:r>
      </w:ins>
      <w:r w:rsidRPr="003A737B">
        <w:rPr>
          <w:rFonts w:asciiTheme="minorHAnsi" w:hAnsiTheme="minorHAnsi"/>
          <w:sz w:val="24"/>
          <w:szCs w:val="24"/>
          <w:lang w:val="mt-MT"/>
        </w:rPr>
        <w:t>052 kaz pendenti u llum hemm 820 kaz pendenti.  Fil-kazi decizi, fl-2012 kien hemm 1</w:t>
      </w:r>
      <w:ins w:id="173" w:author="Ruth Castillo" w:date="2015-11-03T14:27:00Z">
        <w:r w:rsidR="00284C49">
          <w:rPr>
            <w:rFonts w:asciiTheme="minorHAnsi" w:hAnsiTheme="minorHAnsi"/>
            <w:sz w:val="24"/>
            <w:szCs w:val="24"/>
            <w:lang w:val="mt-MT"/>
          </w:rPr>
          <w:t>,</w:t>
        </w:r>
      </w:ins>
      <w:r w:rsidRPr="003A737B">
        <w:rPr>
          <w:rFonts w:asciiTheme="minorHAnsi" w:hAnsiTheme="minorHAnsi"/>
          <w:sz w:val="24"/>
          <w:szCs w:val="24"/>
          <w:lang w:val="mt-MT"/>
        </w:rPr>
        <w:t>018 kaz deciz waqt li fl-2014 kienu decizi 1</w:t>
      </w:r>
      <w:ins w:id="174" w:author="Ruth Castillo" w:date="2015-11-03T14:27:00Z">
        <w:r w:rsidR="00284C49">
          <w:rPr>
            <w:rFonts w:asciiTheme="minorHAnsi" w:hAnsiTheme="minorHAnsi"/>
            <w:sz w:val="24"/>
            <w:szCs w:val="24"/>
            <w:lang w:val="mt-MT"/>
          </w:rPr>
          <w:t>,</w:t>
        </w:r>
      </w:ins>
      <w:r w:rsidRPr="003A737B">
        <w:rPr>
          <w:rFonts w:asciiTheme="minorHAnsi" w:hAnsiTheme="minorHAnsi"/>
          <w:sz w:val="24"/>
          <w:szCs w:val="24"/>
          <w:lang w:val="mt-MT"/>
        </w:rPr>
        <w:t>054 kaz. Il-Ministru Bonnici qal li l-kazi rizolti fl-2012 ammontaw ghal 1</w:t>
      </w:r>
      <w:ins w:id="175" w:author="Ruth Castillo" w:date="2015-11-03T14:27:00Z">
        <w:r w:rsidR="00284C49">
          <w:rPr>
            <w:rFonts w:asciiTheme="minorHAnsi" w:hAnsiTheme="minorHAnsi"/>
            <w:sz w:val="24"/>
            <w:szCs w:val="24"/>
            <w:lang w:val="mt-MT"/>
          </w:rPr>
          <w:t>,</w:t>
        </w:r>
      </w:ins>
      <w:r w:rsidRPr="003A737B">
        <w:rPr>
          <w:rFonts w:asciiTheme="minorHAnsi" w:hAnsiTheme="minorHAnsi"/>
          <w:sz w:val="24"/>
          <w:szCs w:val="24"/>
          <w:lang w:val="mt-MT"/>
        </w:rPr>
        <w:t>018, li telghu ghal 1</w:t>
      </w:r>
      <w:ins w:id="176" w:author="Ruth Castillo" w:date="2015-11-03T14:27:00Z">
        <w:r w:rsidR="00284C49">
          <w:rPr>
            <w:rFonts w:asciiTheme="minorHAnsi" w:hAnsiTheme="minorHAnsi"/>
            <w:sz w:val="24"/>
            <w:szCs w:val="24"/>
            <w:lang w:val="mt-MT"/>
          </w:rPr>
          <w:t>,</w:t>
        </w:r>
      </w:ins>
      <w:r w:rsidRPr="003A737B">
        <w:rPr>
          <w:rFonts w:asciiTheme="minorHAnsi" w:hAnsiTheme="minorHAnsi"/>
          <w:sz w:val="24"/>
          <w:szCs w:val="24"/>
          <w:lang w:val="mt-MT"/>
        </w:rPr>
        <w:t>054 fl-2014. Il-kazi li dahlu quddiem it-tribunal ammontaw ghal 873 fl-2012, 860 fl-2013 u 854 fl-2014.</w:t>
      </w:r>
    </w:p>
    <w:p w:rsidR="005B6661" w:rsidRPr="003A737B" w:rsidRDefault="005B6661" w:rsidP="005B6661">
      <w:pPr>
        <w:snapToGrid w:val="0"/>
        <w:spacing w:line="360" w:lineRule="auto"/>
        <w:jc w:val="both"/>
        <w:rPr>
          <w:rFonts w:asciiTheme="minorHAnsi" w:hAnsiTheme="minorHAnsi" w:cs="Arial"/>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Il-Ministru Bonnici sostna li wahda mir-ragunijiet ghaliex sehhet din l-efficjenza hi l-fatt li l-gudikanti qed jithallsu </w:t>
      </w:r>
      <w:ins w:id="177" w:author="Ruth Castillo" w:date="2015-07-21T11:48:00Z">
        <w:r w:rsidR="00C11BB2">
          <w:rPr>
            <w:rFonts w:asciiTheme="minorHAnsi" w:hAnsiTheme="minorHAnsi"/>
            <w:sz w:val="24"/>
            <w:szCs w:val="24"/>
            <w:lang w:val="mt-MT"/>
          </w:rPr>
          <w:t xml:space="preserve">għal </w:t>
        </w:r>
      </w:ins>
      <w:r w:rsidRPr="003A737B">
        <w:rPr>
          <w:rFonts w:asciiTheme="minorHAnsi" w:hAnsiTheme="minorHAnsi"/>
          <w:sz w:val="24"/>
          <w:szCs w:val="24"/>
          <w:lang w:val="mt-MT"/>
        </w:rPr>
        <w:t>kull sentenza li jinghataw. Raguni ohra s-sistema gdida marbuta mal-procedura li kienet introdotta li wasslet biex tnaqq</w:t>
      </w:r>
      <w:ins w:id="178" w:author="Ruth Castillo" w:date="2015-07-21T11:47:00Z">
        <w:r w:rsidR="00C11BB2">
          <w:rPr>
            <w:rFonts w:asciiTheme="minorHAnsi" w:hAnsiTheme="minorHAnsi"/>
            <w:sz w:val="24"/>
            <w:szCs w:val="24"/>
            <w:lang w:val="mt-MT"/>
          </w:rPr>
          <w:t>a</w:t>
        </w:r>
      </w:ins>
      <w:r w:rsidRPr="003A737B">
        <w:rPr>
          <w:rFonts w:asciiTheme="minorHAnsi" w:hAnsiTheme="minorHAnsi"/>
          <w:sz w:val="24"/>
          <w:szCs w:val="24"/>
          <w:lang w:val="mt-MT"/>
        </w:rPr>
        <w:t>s iz-zmien li fih</w:t>
      </w:r>
      <w:del w:id="179" w:author="Ruth Castillo" w:date="2015-07-21T11:48:00Z">
        <w:r w:rsidRPr="003A737B" w:rsidDel="00C11BB2">
          <w:rPr>
            <w:rFonts w:asciiTheme="minorHAnsi" w:hAnsiTheme="minorHAnsi"/>
            <w:sz w:val="24"/>
            <w:szCs w:val="24"/>
            <w:lang w:val="mt-MT"/>
          </w:rPr>
          <w:delText>a</w:delText>
        </w:r>
      </w:del>
      <w:r w:rsidRPr="003A737B">
        <w:rPr>
          <w:rFonts w:asciiTheme="minorHAnsi" w:hAnsiTheme="minorHAnsi"/>
          <w:sz w:val="24"/>
          <w:szCs w:val="24"/>
          <w:lang w:val="mt-MT"/>
        </w:rPr>
        <w:t xml:space="preserve"> jinqatghu l-kazi.</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Fis-servizz li jmiss se naghtu harsa lejn il-kaz li gie </w:t>
      </w:r>
      <w:del w:id="180" w:author="Ruth Castillo" w:date="2015-07-21T11:53:00Z">
        <w:r w:rsidRPr="003A737B" w:rsidDel="00DC05B2">
          <w:rPr>
            <w:rFonts w:asciiTheme="minorHAnsi" w:hAnsiTheme="minorHAnsi"/>
            <w:sz w:val="24"/>
            <w:szCs w:val="24"/>
            <w:lang w:val="mt-MT"/>
          </w:rPr>
          <w:delText xml:space="preserve">ppublikat </w:delText>
        </w:r>
      </w:del>
      <w:ins w:id="181" w:author="Ruth Castillo" w:date="2015-07-21T11:53:00Z">
        <w:r w:rsidR="00DC05B2">
          <w:rPr>
            <w:rFonts w:asciiTheme="minorHAnsi" w:hAnsiTheme="minorHAnsi"/>
            <w:sz w:val="24"/>
            <w:szCs w:val="24"/>
            <w:lang w:val="mt-MT"/>
          </w:rPr>
          <w:t>ppubblikat</w:t>
        </w:r>
        <w:r w:rsidR="00DC05B2" w:rsidRPr="003A737B">
          <w:rPr>
            <w:rFonts w:asciiTheme="minorHAnsi" w:hAnsiTheme="minorHAnsi"/>
            <w:sz w:val="24"/>
            <w:szCs w:val="24"/>
            <w:lang w:val="mt-MT"/>
          </w:rPr>
          <w:t xml:space="preserve"> </w:t>
        </w:r>
      </w:ins>
      <w:r w:rsidRPr="003A737B">
        <w:rPr>
          <w:rFonts w:asciiTheme="minorHAnsi" w:hAnsiTheme="minorHAnsi"/>
          <w:sz w:val="24"/>
          <w:szCs w:val="24"/>
          <w:lang w:val="mt-MT"/>
        </w:rPr>
        <w:t xml:space="preserve">fil-gazzetti </w:t>
      </w:r>
      <w:del w:id="182" w:author="Ruth Castillo" w:date="2015-07-21T11:50:00Z">
        <w:r w:rsidRPr="003A737B" w:rsidDel="00DC05B2">
          <w:rPr>
            <w:rFonts w:asciiTheme="minorHAnsi" w:hAnsiTheme="minorHAnsi"/>
            <w:sz w:val="24"/>
            <w:szCs w:val="24"/>
            <w:lang w:val="mt-MT"/>
          </w:rPr>
          <w:delText>l-bierah</w:delText>
        </w:r>
      </w:del>
      <w:ins w:id="183" w:author="Ruth Castillo" w:date="2015-07-21T11:50:00Z">
        <w:r w:rsidR="00DC05B2">
          <w:rPr>
            <w:rFonts w:asciiTheme="minorHAnsi" w:hAnsiTheme="minorHAnsi"/>
            <w:sz w:val="24"/>
            <w:szCs w:val="24"/>
            <w:lang w:val="mt-MT"/>
          </w:rPr>
          <w:t>lbieraħ</w:t>
        </w:r>
      </w:ins>
      <w:r w:rsidRPr="003A737B">
        <w:rPr>
          <w:rFonts w:asciiTheme="minorHAnsi" w:hAnsiTheme="minorHAnsi"/>
          <w:sz w:val="24"/>
          <w:szCs w:val="24"/>
          <w:lang w:val="mt-MT"/>
        </w:rPr>
        <w:t xml:space="preserve"> dwar l-</w:t>
      </w:r>
      <w:del w:id="184" w:author="Ruth Castillo" w:date="2015-08-18T16:49:00Z">
        <w:r w:rsidRPr="003A737B" w:rsidDel="00D40BBC">
          <w:rPr>
            <w:rFonts w:asciiTheme="minorHAnsi" w:hAnsiTheme="minorHAnsi"/>
            <w:sz w:val="24"/>
            <w:szCs w:val="24"/>
            <w:lang w:val="mt-MT"/>
          </w:rPr>
          <w:delText xml:space="preserve">ex </w:delText>
        </w:r>
      </w:del>
      <w:ins w:id="185" w:author="Ruth Castillo" w:date="2015-08-18T16:49:00Z">
        <w:r w:rsidR="00D40BBC">
          <w:rPr>
            <w:rFonts w:asciiTheme="minorHAnsi" w:hAnsiTheme="minorHAnsi"/>
            <w:sz w:val="24"/>
            <w:szCs w:val="24"/>
            <w:lang w:val="mt-MT"/>
          </w:rPr>
          <w:t>eks-</w:t>
        </w:r>
      </w:ins>
      <w:r w:rsidRPr="003A737B">
        <w:rPr>
          <w:rFonts w:asciiTheme="minorHAnsi" w:hAnsiTheme="minorHAnsi"/>
          <w:sz w:val="24"/>
          <w:szCs w:val="24"/>
          <w:lang w:val="mt-MT"/>
        </w:rPr>
        <w:t>Ministru Manuel Mallia li meta kien ghadu Ministru, fi zmien sentejn hareg ic-cittadinanza lil martu. Dan meta l-ligi tghid li c-cittadinanza tinghata wara hames snin.</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bCs/>
          <w:color w:val="000000"/>
          <w:sz w:val="24"/>
          <w:szCs w:val="24"/>
          <w:lang w:val="mt-MT"/>
        </w:rPr>
      </w:pPr>
      <w:r w:rsidRPr="003A737B">
        <w:rPr>
          <w:rFonts w:asciiTheme="minorHAnsi" w:hAnsiTheme="minorHAnsi"/>
          <w:sz w:val="24"/>
          <w:szCs w:val="24"/>
          <w:lang w:val="mt-MT"/>
        </w:rPr>
        <w:t xml:space="preserve">Aktar dwar dan il-kaz tkellmu </w:t>
      </w:r>
      <w:r w:rsidRPr="003A737B">
        <w:rPr>
          <w:rFonts w:asciiTheme="minorHAnsi" w:hAnsiTheme="minorHAnsi"/>
          <w:bCs/>
          <w:color w:val="000000"/>
          <w:sz w:val="24"/>
          <w:szCs w:val="24"/>
          <w:lang w:val="mt-MT"/>
        </w:rPr>
        <w:t>l-</w:t>
      </w:r>
      <w:del w:id="186" w:author="Ruth Castillo" w:date="2015-07-21T12:07:00Z">
        <w:r w:rsidRPr="003A737B" w:rsidDel="00772E4A">
          <w:rPr>
            <w:rFonts w:asciiTheme="minorHAnsi" w:hAnsiTheme="minorHAnsi"/>
            <w:bCs/>
            <w:color w:val="000000"/>
            <w:sz w:val="24"/>
            <w:szCs w:val="24"/>
            <w:lang w:val="mt-MT"/>
          </w:rPr>
          <w:delText xml:space="preserve">vici </w:delText>
        </w:r>
      </w:del>
      <w:ins w:id="187" w:author="Ruth Castillo" w:date="2015-07-21T12:07:00Z">
        <w:r w:rsidR="00772E4A">
          <w:rPr>
            <w:rFonts w:asciiTheme="minorHAnsi" w:hAnsiTheme="minorHAnsi"/>
            <w:bCs/>
            <w:color w:val="000000"/>
            <w:sz w:val="24"/>
            <w:szCs w:val="24"/>
            <w:lang w:val="mt-MT"/>
          </w:rPr>
          <w:t>V</w:t>
        </w:r>
        <w:r w:rsidR="00772E4A" w:rsidRPr="003A737B">
          <w:rPr>
            <w:rFonts w:asciiTheme="minorHAnsi" w:hAnsiTheme="minorHAnsi"/>
            <w:bCs/>
            <w:color w:val="000000"/>
            <w:sz w:val="24"/>
            <w:szCs w:val="24"/>
            <w:lang w:val="mt-MT"/>
          </w:rPr>
          <w:t>i</w:t>
        </w:r>
      </w:ins>
      <w:ins w:id="188" w:author="Ruth Castillo" w:date="2015-08-18T16:49:00Z">
        <w:r w:rsidR="00D40BBC">
          <w:rPr>
            <w:rFonts w:asciiTheme="minorHAnsi" w:hAnsiTheme="minorHAnsi"/>
            <w:bCs/>
            <w:color w:val="000000"/>
            <w:sz w:val="24"/>
            <w:szCs w:val="24"/>
            <w:lang w:val="mt-MT"/>
          </w:rPr>
          <w:t>ċ</w:t>
        </w:r>
      </w:ins>
      <w:ins w:id="189" w:author="Ruth Castillo" w:date="2015-07-21T12:07:00Z">
        <w:r w:rsidR="00772E4A" w:rsidRPr="003A737B">
          <w:rPr>
            <w:rFonts w:asciiTheme="minorHAnsi" w:hAnsiTheme="minorHAnsi"/>
            <w:bCs/>
            <w:color w:val="000000"/>
            <w:sz w:val="24"/>
            <w:szCs w:val="24"/>
            <w:lang w:val="mt-MT"/>
          </w:rPr>
          <w:t xml:space="preserve">i </w:t>
        </w:r>
      </w:ins>
      <w:del w:id="190" w:author="Ruth Castillo" w:date="2015-07-21T12:07:00Z">
        <w:r w:rsidRPr="003A737B" w:rsidDel="00772E4A">
          <w:rPr>
            <w:rFonts w:asciiTheme="minorHAnsi" w:hAnsiTheme="minorHAnsi"/>
            <w:bCs/>
            <w:color w:val="000000"/>
            <w:sz w:val="24"/>
            <w:szCs w:val="24"/>
            <w:lang w:val="mt-MT"/>
          </w:rPr>
          <w:delText xml:space="preserve">kap </w:delText>
        </w:r>
      </w:del>
      <w:ins w:id="191" w:author="Ruth Castillo" w:date="2015-07-21T12:07:00Z">
        <w:r w:rsidR="00772E4A">
          <w:rPr>
            <w:rFonts w:asciiTheme="minorHAnsi" w:hAnsiTheme="minorHAnsi"/>
            <w:bCs/>
            <w:color w:val="000000"/>
            <w:sz w:val="24"/>
            <w:szCs w:val="24"/>
            <w:lang w:val="mt-MT"/>
          </w:rPr>
          <w:t>K</w:t>
        </w:r>
        <w:r w:rsidR="00772E4A" w:rsidRPr="003A737B">
          <w:rPr>
            <w:rFonts w:asciiTheme="minorHAnsi" w:hAnsiTheme="minorHAnsi"/>
            <w:bCs/>
            <w:color w:val="000000"/>
            <w:sz w:val="24"/>
            <w:szCs w:val="24"/>
            <w:lang w:val="mt-MT"/>
          </w:rPr>
          <w:t xml:space="preserve">ap </w:t>
        </w:r>
      </w:ins>
      <w:r w:rsidRPr="003A737B">
        <w:rPr>
          <w:rFonts w:asciiTheme="minorHAnsi" w:hAnsiTheme="minorHAnsi"/>
          <w:bCs/>
          <w:color w:val="000000"/>
          <w:sz w:val="24"/>
          <w:szCs w:val="24"/>
          <w:lang w:val="mt-MT"/>
        </w:rPr>
        <w:t>tal-PN ghall-</w:t>
      </w:r>
      <w:del w:id="192" w:author="Ruth Castillo" w:date="2015-07-21T12:06:00Z">
        <w:r w:rsidRPr="003A737B" w:rsidDel="00772E4A">
          <w:rPr>
            <w:rFonts w:asciiTheme="minorHAnsi" w:hAnsiTheme="minorHAnsi"/>
            <w:bCs/>
            <w:color w:val="000000"/>
            <w:sz w:val="24"/>
            <w:szCs w:val="24"/>
            <w:lang w:val="mt-MT"/>
          </w:rPr>
          <w:delText xml:space="preserve">affarijiet </w:delText>
        </w:r>
      </w:del>
      <w:ins w:id="193" w:author="Ruth Castillo" w:date="2015-07-21T12:06:00Z">
        <w:r w:rsidR="00772E4A">
          <w:rPr>
            <w:rFonts w:asciiTheme="minorHAnsi" w:hAnsiTheme="minorHAnsi"/>
            <w:bCs/>
            <w:color w:val="000000"/>
            <w:sz w:val="24"/>
            <w:szCs w:val="24"/>
            <w:lang w:val="mt-MT"/>
          </w:rPr>
          <w:t>A</w:t>
        </w:r>
        <w:r w:rsidR="00772E4A" w:rsidRPr="003A737B">
          <w:rPr>
            <w:rFonts w:asciiTheme="minorHAnsi" w:hAnsiTheme="minorHAnsi"/>
            <w:bCs/>
            <w:color w:val="000000"/>
            <w:sz w:val="24"/>
            <w:szCs w:val="24"/>
            <w:lang w:val="mt-MT"/>
          </w:rPr>
          <w:t xml:space="preserve">ffarijiet </w:t>
        </w:r>
      </w:ins>
      <w:r w:rsidRPr="003A737B">
        <w:rPr>
          <w:rFonts w:asciiTheme="minorHAnsi" w:hAnsiTheme="minorHAnsi"/>
          <w:bCs/>
          <w:color w:val="000000"/>
          <w:sz w:val="24"/>
          <w:szCs w:val="24"/>
          <w:lang w:val="mt-MT"/>
        </w:rPr>
        <w:t>tal-Partit, Beppe Fenech Adami u x-</w:t>
      </w:r>
      <w:r w:rsidRPr="00F24ECD">
        <w:rPr>
          <w:rFonts w:asciiTheme="minorHAnsi" w:hAnsiTheme="minorHAnsi"/>
          <w:bCs/>
          <w:i/>
          <w:color w:val="000000"/>
          <w:sz w:val="24"/>
          <w:szCs w:val="24"/>
          <w:lang w:val="mt-MT"/>
          <w:rPrChange w:id="194" w:author="Ruth Castillo" w:date="2015-07-21T11:59:00Z">
            <w:rPr>
              <w:rFonts w:asciiTheme="minorHAnsi" w:hAnsiTheme="minorHAnsi"/>
              <w:bCs/>
              <w:color w:val="000000"/>
              <w:sz w:val="24"/>
              <w:szCs w:val="24"/>
              <w:lang w:val="mt-MT"/>
            </w:rPr>
          </w:rPrChange>
        </w:rPr>
        <w:t xml:space="preserve">Shadow </w:t>
      </w:r>
      <w:del w:id="195" w:author="Ruth Castillo" w:date="2015-07-21T11:59:00Z">
        <w:r w:rsidRPr="00F24ECD" w:rsidDel="00F24ECD">
          <w:rPr>
            <w:rFonts w:asciiTheme="minorHAnsi" w:hAnsiTheme="minorHAnsi"/>
            <w:bCs/>
            <w:i/>
            <w:color w:val="000000"/>
            <w:sz w:val="24"/>
            <w:szCs w:val="24"/>
            <w:lang w:val="mt-MT"/>
            <w:rPrChange w:id="196" w:author="Ruth Castillo" w:date="2015-07-21T11:59:00Z">
              <w:rPr>
                <w:rFonts w:asciiTheme="minorHAnsi" w:hAnsiTheme="minorHAnsi"/>
                <w:bCs/>
                <w:color w:val="000000"/>
                <w:sz w:val="24"/>
                <w:szCs w:val="24"/>
                <w:lang w:val="mt-MT"/>
              </w:rPr>
            </w:rPrChange>
          </w:rPr>
          <w:delText xml:space="preserve">minister </w:delText>
        </w:r>
      </w:del>
      <w:ins w:id="197" w:author="Ruth Castillo" w:date="2015-07-21T11:59:00Z">
        <w:r w:rsidR="00F24ECD" w:rsidRPr="00F24ECD">
          <w:rPr>
            <w:rFonts w:asciiTheme="minorHAnsi" w:hAnsiTheme="minorHAnsi"/>
            <w:bCs/>
            <w:i/>
            <w:color w:val="000000"/>
            <w:sz w:val="24"/>
            <w:szCs w:val="24"/>
            <w:lang w:val="mt-MT"/>
            <w:rPrChange w:id="198" w:author="Ruth Castillo" w:date="2015-07-21T11:59:00Z">
              <w:rPr>
                <w:rFonts w:asciiTheme="minorHAnsi" w:hAnsiTheme="minorHAnsi"/>
                <w:bCs/>
                <w:color w:val="000000"/>
                <w:sz w:val="24"/>
                <w:szCs w:val="24"/>
                <w:lang w:val="mt-MT"/>
              </w:rPr>
            </w:rPrChange>
          </w:rPr>
          <w:t>Minister</w:t>
        </w:r>
        <w:r w:rsidR="00F24ECD" w:rsidRPr="003A737B">
          <w:rPr>
            <w:rFonts w:asciiTheme="minorHAnsi" w:hAnsiTheme="minorHAnsi"/>
            <w:bCs/>
            <w:color w:val="000000"/>
            <w:sz w:val="24"/>
            <w:szCs w:val="24"/>
            <w:lang w:val="mt-MT"/>
          </w:rPr>
          <w:t xml:space="preserve"> </w:t>
        </w:r>
      </w:ins>
      <w:r w:rsidRPr="003A737B">
        <w:rPr>
          <w:rFonts w:asciiTheme="minorHAnsi" w:hAnsiTheme="minorHAnsi"/>
          <w:bCs/>
          <w:color w:val="000000"/>
          <w:sz w:val="24"/>
          <w:szCs w:val="24"/>
          <w:lang w:val="mt-MT"/>
        </w:rPr>
        <w:t>ghall-</w:t>
      </w:r>
      <w:ins w:id="199" w:author="Ruth Castillo" w:date="2015-07-21T12:07:00Z">
        <w:r w:rsidR="00772E4A">
          <w:rPr>
            <w:rFonts w:asciiTheme="minorHAnsi" w:hAnsiTheme="minorHAnsi"/>
            <w:bCs/>
            <w:color w:val="000000"/>
            <w:sz w:val="24"/>
            <w:szCs w:val="24"/>
            <w:lang w:val="mt-MT"/>
          </w:rPr>
          <w:t>Ġ</w:t>
        </w:r>
      </w:ins>
      <w:del w:id="200" w:author="Ruth Castillo" w:date="2015-07-21T12:07:00Z">
        <w:r w:rsidRPr="003A737B" w:rsidDel="00772E4A">
          <w:rPr>
            <w:rFonts w:asciiTheme="minorHAnsi" w:hAnsiTheme="minorHAnsi"/>
            <w:bCs/>
            <w:color w:val="000000"/>
            <w:sz w:val="24"/>
            <w:szCs w:val="24"/>
            <w:lang w:val="mt-MT"/>
          </w:rPr>
          <w:delText>g</w:delText>
        </w:r>
      </w:del>
      <w:r w:rsidRPr="003A737B">
        <w:rPr>
          <w:rFonts w:asciiTheme="minorHAnsi" w:hAnsiTheme="minorHAnsi"/>
          <w:bCs/>
          <w:color w:val="000000"/>
          <w:sz w:val="24"/>
          <w:szCs w:val="24"/>
          <w:lang w:val="mt-MT"/>
        </w:rPr>
        <w:t>ustizzja Jason Azzopardi. Id-dettalji.</w:t>
      </w:r>
    </w:p>
    <w:p w:rsidR="005B6661" w:rsidRPr="003A737B" w:rsidRDefault="005B6661" w:rsidP="005B6661">
      <w:pPr>
        <w:spacing w:line="360" w:lineRule="auto"/>
        <w:jc w:val="both"/>
        <w:rPr>
          <w:rFonts w:asciiTheme="minorHAnsi" w:hAnsiTheme="minorHAnsi"/>
          <w:bCs/>
          <w:color w:val="000000"/>
          <w:sz w:val="24"/>
          <w:szCs w:val="24"/>
          <w:lang w:val="mt-MT"/>
        </w:rPr>
      </w:pPr>
    </w:p>
    <w:p w:rsidR="005B6661" w:rsidRPr="003A737B" w:rsidRDefault="005B6661" w:rsidP="005B6661">
      <w:pPr>
        <w:spacing w:line="360" w:lineRule="auto"/>
        <w:jc w:val="both"/>
        <w:rPr>
          <w:rFonts w:asciiTheme="minorHAnsi" w:hAnsiTheme="minorHAnsi"/>
          <w:bCs/>
          <w:color w:val="000000"/>
          <w:sz w:val="24"/>
          <w:szCs w:val="24"/>
          <w:lang w:val="mt-MT"/>
        </w:rPr>
      </w:pPr>
    </w:p>
    <w:p w:rsidR="005B6661" w:rsidRPr="003A737B" w:rsidRDefault="005B6661" w:rsidP="005B6661">
      <w:pPr>
        <w:spacing w:line="360" w:lineRule="auto"/>
        <w:jc w:val="both"/>
        <w:rPr>
          <w:rFonts w:asciiTheme="minorHAnsi" w:hAnsiTheme="minorHAnsi"/>
          <w:bCs/>
          <w:color w:val="000000"/>
          <w:sz w:val="24"/>
          <w:szCs w:val="24"/>
          <w:lang w:val="mt-MT"/>
        </w:rPr>
      </w:pPr>
    </w:p>
    <w:p w:rsidR="005B6661" w:rsidRPr="003A737B" w:rsidRDefault="005B6661" w:rsidP="005B6661">
      <w:pPr>
        <w:spacing w:line="360" w:lineRule="auto"/>
        <w:jc w:val="both"/>
        <w:rPr>
          <w:rFonts w:asciiTheme="minorHAnsi" w:hAnsiTheme="minorHAnsi"/>
          <w:bCs/>
          <w:color w:val="000000"/>
          <w:sz w:val="24"/>
          <w:szCs w:val="24"/>
          <w:lang w:val="mt-MT"/>
        </w:rPr>
      </w:pPr>
    </w:p>
    <w:p w:rsidR="005B6661" w:rsidRPr="003A737B" w:rsidRDefault="005B6661" w:rsidP="005B6661">
      <w:pPr>
        <w:spacing w:line="360" w:lineRule="auto"/>
        <w:jc w:val="both"/>
        <w:rPr>
          <w:rFonts w:asciiTheme="minorHAnsi" w:hAnsiTheme="minorHAnsi"/>
          <w:bCs/>
          <w:color w:val="000000"/>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bCs/>
          <w:color w:val="000000"/>
          <w:sz w:val="24"/>
          <w:szCs w:val="24"/>
          <w:lang w:val="mt-MT"/>
        </w:rPr>
        <w:t xml:space="preserve">Il-Prim Ministru Joseph Muscat ghandu test iehor quddiemu dwar dak li jishaq fuqu hu stess, li taht </w:t>
      </w:r>
      <w:del w:id="201" w:author="Ruth Castillo" w:date="2015-08-18T16:50:00Z">
        <w:r w:rsidRPr="003A737B" w:rsidDel="00D40BBC">
          <w:rPr>
            <w:rFonts w:asciiTheme="minorHAnsi" w:hAnsiTheme="minorHAnsi"/>
            <w:bCs/>
            <w:color w:val="000000"/>
            <w:sz w:val="24"/>
            <w:szCs w:val="24"/>
            <w:lang w:val="mt-MT"/>
          </w:rPr>
          <w:delText xml:space="preserve">gvern </w:delText>
        </w:r>
      </w:del>
      <w:ins w:id="202" w:author="Ruth Castillo" w:date="2015-08-18T16:50:00Z">
        <w:r w:rsidR="00D40BBC">
          <w:rPr>
            <w:rFonts w:asciiTheme="minorHAnsi" w:hAnsiTheme="minorHAnsi"/>
            <w:bCs/>
            <w:color w:val="000000"/>
            <w:sz w:val="24"/>
            <w:szCs w:val="24"/>
            <w:lang w:val="mt-MT"/>
          </w:rPr>
          <w:t>G</w:t>
        </w:r>
        <w:r w:rsidR="00D40BBC" w:rsidRPr="003A737B">
          <w:rPr>
            <w:rFonts w:asciiTheme="minorHAnsi" w:hAnsiTheme="minorHAnsi"/>
            <w:bCs/>
            <w:color w:val="000000"/>
            <w:sz w:val="24"/>
            <w:szCs w:val="24"/>
            <w:lang w:val="mt-MT"/>
          </w:rPr>
          <w:t xml:space="preserve">vern </w:t>
        </w:r>
      </w:ins>
      <w:del w:id="203" w:author="Ruth Castillo" w:date="2015-08-18T16:50:00Z">
        <w:r w:rsidRPr="003A737B" w:rsidDel="00D40BBC">
          <w:rPr>
            <w:rFonts w:asciiTheme="minorHAnsi" w:hAnsiTheme="minorHAnsi"/>
            <w:bCs/>
            <w:color w:val="000000"/>
            <w:sz w:val="24"/>
            <w:szCs w:val="24"/>
            <w:lang w:val="mt-MT"/>
          </w:rPr>
          <w:delText xml:space="preserve">laburista </w:delText>
        </w:r>
      </w:del>
      <w:ins w:id="204" w:author="Ruth Castillo" w:date="2015-08-18T16:50:00Z">
        <w:r w:rsidR="00D40BBC">
          <w:rPr>
            <w:rFonts w:asciiTheme="minorHAnsi" w:hAnsiTheme="minorHAnsi"/>
            <w:bCs/>
            <w:color w:val="000000"/>
            <w:sz w:val="24"/>
            <w:szCs w:val="24"/>
            <w:lang w:val="mt-MT"/>
          </w:rPr>
          <w:t>L</w:t>
        </w:r>
        <w:r w:rsidR="00D40BBC" w:rsidRPr="003A737B">
          <w:rPr>
            <w:rFonts w:asciiTheme="minorHAnsi" w:hAnsiTheme="minorHAnsi"/>
            <w:bCs/>
            <w:color w:val="000000"/>
            <w:sz w:val="24"/>
            <w:szCs w:val="24"/>
            <w:lang w:val="mt-MT"/>
          </w:rPr>
          <w:t xml:space="preserve">aburista </w:t>
        </w:r>
      </w:ins>
      <w:r w:rsidRPr="003A737B">
        <w:rPr>
          <w:rFonts w:asciiTheme="minorHAnsi" w:hAnsiTheme="minorHAnsi"/>
          <w:bCs/>
          <w:color w:val="000000"/>
          <w:sz w:val="24"/>
          <w:szCs w:val="24"/>
          <w:lang w:val="mt-MT"/>
        </w:rPr>
        <w:t xml:space="preserve">l-ligi hi l-istess ghal kulhadd. </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bCs/>
          <w:color w:val="000000"/>
          <w:sz w:val="24"/>
          <w:szCs w:val="24"/>
          <w:lang w:val="mt-MT"/>
        </w:rPr>
        <w:lastRenderedPageBreak/>
        <w:t>Dan sostnewh il-</w:t>
      </w:r>
      <w:del w:id="205" w:author="Ruth Castillo" w:date="2015-08-18T16:51:00Z">
        <w:r w:rsidRPr="003A737B" w:rsidDel="00D40BBC">
          <w:rPr>
            <w:rFonts w:asciiTheme="minorHAnsi" w:hAnsiTheme="minorHAnsi"/>
            <w:bCs/>
            <w:color w:val="000000"/>
            <w:sz w:val="24"/>
            <w:szCs w:val="24"/>
            <w:lang w:val="mt-MT"/>
          </w:rPr>
          <w:delText xml:space="preserve">vici </w:delText>
        </w:r>
      </w:del>
      <w:ins w:id="206" w:author="Ruth Castillo" w:date="2015-08-18T16:51:00Z">
        <w:r w:rsidR="00D40BBC">
          <w:rPr>
            <w:rFonts w:asciiTheme="minorHAnsi" w:hAnsiTheme="minorHAnsi"/>
            <w:bCs/>
            <w:color w:val="000000"/>
            <w:sz w:val="24"/>
            <w:szCs w:val="24"/>
            <w:lang w:val="mt-MT"/>
          </w:rPr>
          <w:t>V</w:t>
        </w:r>
        <w:r w:rsidR="00D40BBC" w:rsidRPr="003A737B">
          <w:rPr>
            <w:rFonts w:asciiTheme="minorHAnsi" w:hAnsiTheme="minorHAnsi"/>
            <w:bCs/>
            <w:color w:val="000000"/>
            <w:sz w:val="24"/>
            <w:szCs w:val="24"/>
            <w:lang w:val="mt-MT"/>
          </w:rPr>
          <w:t>i</w:t>
        </w:r>
        <w:r w:rsidR="00D40BBC">
          <w:rPr>
            <w:rFonts w:asciiTheme="minorHAnsi" w:hAnsiTheme="minorHAnsi"/>
            <w:bCs/>
            <w:color w:val="000000"/>
            <w:sz w:val="24"/>
            <w:szCs w:val="24"/>
            <w:lang w:val="mt-MT"/>
          </w:rPr>
          <w:t>ċ</w:t>
        </w:r>
        <w:r w:rsidR="00D40BBC" w:rsidRPr="003A737B">
          <w:rPr>
            <w:rFonts w:asciiTheme="minorHAnsi" w:hAnsiTheme="minorHAnsi"/>
            <w:bCs/>
            <w:color w:val="000000"/>
            <w:sz w:val="24"/>
            <w:szCs w:val="24"/>
            <w:lang w:val="mt-MT"/>
          </w:rPr>
          <w:t xml:space="preserve">i </w:t>
        </w:r>
      </w:ins>
      <w:del w:id="207" w:author="Ruth Castillo" w:date="2015-08-18T16:51:00Z">
        <w:r w:rsidRPr="003A737B" w:rsidDel="00D40BBC">
          <w:rPr>
            <w:rFonts w:asciiTheme="minorHAnsi" w:hAnsiTheme="minorHAnsi"/>
            <w:bCs/>
            <w:color w:val="000000"/>
            <w:sz w:val="24"/>
            <w:szCs w:val="24"/>
            <w:lang w:val="mt-MT"/>
          </w:rPr>
          <w:delText xml:space="preserve">kap </w:delText>
        </w:r>
      </w:del>
      <w:ins w:id="208" w:author="Ruth Castillo" w:date="2015-08-18T16:51:00Z">
        <w:r w:rsidR="00D40BBC">
          <w:rPr>
            <w:rFonts w:asciiTheme="minorHAnsi" w:hAnsiTheme="minorHAnsi"/>
            <w:bCs/>
            <w:color w:val="000000"/>
            <w:sz w:val="24"/>
            <w:szCs w:val="24"/>
            <w:lang w:val="mt-MT"/>
          </w:rPr>
          <w:t>K</w:t>
        </w:r>
        <w:r w:rsidR="00D40BBC" w:rsidRPr="003A737B">
          <w:rPr>
            <w:rFonts w:asciiTheme="minorHAnsi" w:hAnsiTheme="minorHAnsi"/>
            <w:bCs/>
            <w:color w:val="000000"/>
            <w:sz w:val="24"/>
            <w:szCs w:val="24"/>
            <w:lang w:val="mt-MT"/>
          </w:rPr>
          <w:t xml:space="preserve">ap </w:t>
        </w:r>
      </w:ins>
      <w:r w:rsidRPr="003A737B">
        <w:rPr>
          <w:rFonts w:asciiTheme="minorHAnsi" w:hAnsiTheme="minorHAnsi"/>
          <w:bCs/>
          <w:color w:val="000000"/>
          <w:sz w:val="24"/>
          <w:szCs w:val="24"/>
          <w:lang w:val="mt-MT"/>
        </w:rPr>
        <w:t>tal-PN ghall-</w:t>
      </w:r>
      <w:del w:id="209" w:author="Ruth Castillo" w:date="2015-08-18T16:51:00Z">
        <w:r w:rsidRPr="003A737B" w:rsidDel="00D40BBC">
          <w:rPr>
            <w:rFonts w:asciiTheme="minorHAnsi" w:hAnsiTheme="minorHAnsi"/>
            <w:bCs/>
            <w:color w:val="000000"/>
            <w:sz w:val="24"/>
            <w:szCs w:val="24"/>
            <w:lang w:val="mt-MT"/>
          </w:rPr>
          <w:delText xml:space="preserve">affarijiet </w:delText>
        </w:r>
      </w:del>
      <w:ins w:id="210" w:author="Ruth Castillo" w:date="2015-08-18T16:51:00Z">
        <w:r w:rsidR="00D40BBC">
          <w:rPr>
            <w:rFonts w:asciiTheme="minorHAnsi" w:hAnsiTheme="minorHAnsi"/>
            <w:bCs/>
            <w:color w:val="000000"/>
            <w:sz w:val="24"/>
            <w:szCs w:val="24"/>
            <w:lang w:val="mt-MT"/>
          </w:rPr>
          <w:t>A</w:t>
        </w:r>
        <w:r w:rsidR="00D40BBC" w:rsidRPr="003A737B">
          <w:rPr>
            <w:rFonts w:asciiTheme="minorHAnsi" w:hAnsiTheme="minorHAnsi"/>
            <w:bCs/>
            <w:color w:val="000000"/>
            <w:sz w:val="24"/>
            <w:szCs w:val="24"/>
            <w:lang w:val="mt-MT"/>
          </w:rPr>
          <w:t xml:space="preserve">ffarijiet </w:t>
        </w:r>
      </w:ins>
      <w:r w:rsidRPr="003A737B">
        <w:rPr>
          <w:rFonts w:asciiTheme="minorHAnsi" w:hAnsiTheme="minorHAnsi"/>
          <w:bCs/>
          <w:color w:val="000000"/>
          <w:sz w:val="24"/>
          <w:szCs w:val="24"/>
          <w:lang w:val="mt-MT"/>
        </w:rPr>
        <w:t>tal-Partit, Beppe Fenech Adami u x-</w:t>
      </w:r>
      <w:r w:rsidRPr="00772E4A">
        <w:rPr>
          <w:rFonts w:asciiTheme="minorHAnsi" w:hAnsiTheme="minorHAnsi"/>
          <w:bCs/>
          <w:i/>
          <w:color w:val="000000"/>
          <w:sz w:val="24"/>
          <w:szCs w:val="24"/>
          <w:lang w:val="mt-MT"/>
          <w:rPrChange w:id="211" w:author="Ruth Castillo" w:date="2015-07-21T12:07:00Z">
            <w:rPr>
              <w:rFonts w:asciiTheme="minorHAnsi" w:hAnsiTheme="minorHAnsi"/>
              <w:bCs/>
              <w:color w:val="000000"/>
              <w:sz w:val="24"/>
              <w:szCs w:val="24"/>
              <w:lang w:val="mt-MT"/>
            </w:rPr>
          </w:rPrChange>
        </w:rPr>
        <w:t xml:space="preserve">Shadow </w:t>
      </w:r>
      <w:del w:id="212" w:author="Ruth Castillo" w:date="2015-07-21T12:07:00Z">
        <w:r w:rsidRPr="00772E4A" w:rsidDel="00772E4A">
          <w:rPr>
            <w:rFonts w:asciiTheme="minorHAnsi" w:hAnsiTheme="minorHAnsi"/>
            <w:bCs/>
            <w:i/>
            <w:color w:val="000000"/>
            <w:sz w:val="24"/>
            <w:szCs w:val="24"/>
            <w:lang w:val="mt-MT"/>
            <w:rPrChange w:id="213" w:author="Ruth Castillo" w:date="2015-07-21T12:07:00Z">
              <w:rPr>
                <w:rFonts w:asciiTheme="minorHAnsi" w:hAnsiTheme="minorHAnsi"/>
                <w:bCs/>
                <w:color w:val="000000"/>
                <w:sz w:val="24"/>
                <w:szCs w:val="24"/>
                <w:lang w:val="mt-MT"/>
              </w:rPr>
            </w:rPrChange>
          </w:rPr>
          <w:delText>minister</w:delText>
        </w:r>
        <w:r w:rsidRPr="003A737B" w:rsidDel="00772E4A">
          <w:rPr>
            <w:rFonts w:asciiTheme="minorHAnsi" w:hAnsiTheme="minorHAnsi"/>
            <w:bCs/>
            <w:color w:val="000000"/>
            <w:sz w:val="24"/>
            <w:szCs w:val="24"/>
            <w:lang w:val="mt-MT"/>
          </w:rPr>
          <w:delText xml:space="preserve"> </w:delText>
        </w:r>
      </w:del>
      <w:ins w:id="214" w:author="Ruth Castillo" w:date="2015-07-21T12:07:00Z">
        <w:r w:rsidR="00772E4A">
          <w:rPr>
            <w:rFonts w:asciiTheme="minorHAnsi" w:hAnsiTheme="minorHAnsi"/>
            <w:bCs/>
            <w:i/>
            <w:color w:val="000000"/>
            <w:sz w:val="24"/>
            <w:szCs w:val="24"/>
            <w:lang w:val="mt-MT"/>
          </w:rPr>
          <w:t>M</w:t>
        </w:r>
        <w:r w:rsidR="00772E4A" w:rsidRPr="00772E4A">
          <w:rPr>
            <w:rFonts w:asciiTheme="minorHAnsi" w:hAnsiTheme="minorHAnsi"/>
            <w:bCs/>
            <w:i/>
            <w:color w:val="000000"/>
            <w:sz w:val="24"/>
            <w:szCs w:val="24"/>
            <w:lang w:val="mt-MT"/>
            <w:rPrChange w:id="215" w:author="Ruth Castillo" w:date="2015-07-21T12:07:00Z">
              <w:rPr>
                <w:rFonts w:asciiTheme="minorHAnsi" w:hAnsiTheme="minorHAnsi"/>
                <w:bCs/>
                <w:color w:val="000000"/>
                <w:sz w:val="24"/>
                <w:szCs w:val="24"/>
                <w:lang w:val="mt-MT"/>
              </w:rPr>
            </w:rPrChange>
          </w:rPr>
          <w:t>inister</w:t>
        </w:r>
        <w:r w:rsidR="00772E4A" w:rsidRPr="003A737B">
          <w:rPr>
            <w:rFonts w:asciiTheme="minorHAnsi" w:hAnsiTheme="minorHAnsi"/>
            <w:bCs/>
            <w:color w:val="000000"/>
            <w:sz w:val="24"/>
            <w:szCs w:val="24"/>
            <w:lang w:val="mt-MT"/>
          </w:rPr>
          <w:t xml:space="preserve"> </w:t>
        </w:r>
      </w:ins>
      <w:r w:rsidRPr="003A737B">
        <w:rPr>
          <w:rFonts w:asciiTheme="minorHAnsi" w:hAnsiTheme="minorHAnsi"/>
          <w:bCs/>
          <w:color w:val="000000"/>
          <w:sz w:val="24"/>
          <w:szCs w:val="24"/>
          <w:lang w:val="mt-MT"/>
        </w:rPr>
        <w:t>ghall-</w:t>
      </w:r>
      <w:ins w:id="216" w:author="Ruth Castillo" w:date="2015-10-08T15:39:00Z">
        <w:r w:rsidR="00E86662">
          <w:rPr>
            <w:rFonts w:asciiTheme="minorHAnsi" w:hAnsiTheme="minorHAnsi"/>
            <w:bCs/>
            <w:color w:val="000000"/>
            <w:sz w:val="24"/>
            <w:szCs w:val="24"/>
            <w:lang w:val="mt-MT"/>
          </w:rPr>
          <w:t>Ġ</w:t>
        </w:r>
      </w:ins>
      <w:del w:id="217" w:author="Ruth Castillo" w:date="2015-10-08T15:39:00Z">
        <w:r w:rsidRPr="003A737B" w:rsidDel="00E86662">
          <w:rPr>
            <w:rFonts w:asciiTheme="minorHAnsi" w:hAnsiTheme="minorHAnsi"/>
            <w:bCs/>
            <w:color w:val="000000"/>
            <w:sz w:val="24"/>
            <w:szCs w:val="24"/>
            <w:lang w:val="mt-MT"/>
          </w:rPr>
          <w:delText>g</w:delText>
        </w:r>
      </w:del>
      <w:r w:rsidRPr="003A737B">
        <w:rPr>
          <w:rFonts w:asciiTheme="minorHAnsi" w:hAnsiTheme="minorHAnsi"/>
          <w:bCs/>
          <w:color w:val="000000"/>
          <w:sz w:val="24"/>
          <w:szCs w:val="24"/>
          <w:lang w:val="mt-MT"/>
        </w:rPr>
        <w:t>ustizzja Jason Azzopardi, waqt konferenza tal-</w:t>
      </w:r>
      <w:del w:id="218" w:author="Ruth Castillo" w:date="2015-07-21T12:07:00Z">
        <w:r w:rsidRPr="003A737B" w:rsidDel="00772E4A">
          <w:rPr>
            <w:rFonts w:asciiTheme="minorHAnsi" w:hAnsiTheme="minorHAnsi"/>
            <w:bCs/>
            <w:color w:val="000000"/>
            <w:sz w:val="24"/>
            <w:szCs w:val="24"/>
            <w:lang w:val="mt-MT"/>
          </w:rPr>
          <w:delText xml:space="preserve"> </w:delText>
        </w:r>
      </w:del>
      <w:r w:rsidRPr="003A737B">
        <w:rPr>
          <w:rFonts w:asciiTheme="minorHAnsi" w:hAnsiTheme="minorHAnsi"/>
          <w:bCs/>
          <w:color w:val="000000"/>
          <w:sz w:val="24"/>
          <w:szCs w:val="24"/>
          <w:lang w:val="mt-MT"/>
        </w:rPr>
        <w:t>ahbarijiet li trattat l-istorja li giet ippub</w:t>
      </w:r>
      <w:ins w:id="219" w:author="Ruth Castillo" w:date="2015-07-21T12:07:00Z">
        <w:r w:rsidR="00772E4A">
          <w:rPr>
            <w:rFonts w:asciiTheme="minorHAnsi" w:hAnsiTheme="minorHAnsi"/>
            <w:bCs/>
            <w:color w:val="000000"/>
            <w:sz w:val="24"/>
            <w:szCs w:val="24"/>
            <w:lang w:val="mt-MT"/>
          </w:rPr>
          <w:t>b</w:t>
        </w:r>
      </w:ins>
      <w:r w:rsidRPr="003A737B">
        <w:rPr>
          <w:rFonts w:asciiTheme="minorHAnsi" w:hAnsiTheme="minorHAnsi"/>
          <w:bCs/>
          <w:color w:val="000000"/>
          <w:sz w:val="24"/>
          <w:szCs w:val="24"/>
          <w:lang w:val="mt-MT"/>
        </w:rPr>
        <w:t>likata f'wahda mill-gazzetti lokali dwar l-</w:t>
      </w:r>
      <w:del w:id="220" w:author="Ruth Castillo" w:date="2015-08-18T16:51:00Z">
        <w:r w:rsidRPr="003A737B" w:rsidDel="00D40BBC">
          <w:rPr>
            <w:rFonts w:asciiTheme="minorHAnsi" w:hAnsiTheme="minorHAnsi"/>
            <w:bCs/>
            <w:color w:val="000000"/>
            <w:sz w:val="24"/>
            <w:szCs w:val="24"/>
            <w:lang w:val="mt-MT"/>
          </w:rPr>
          <w:delText xml:space="preserve">ex </w:delText>
        </w:r>
      </w:del>
      <w:ins w:id="221" w:author="Ruth Castillo" w:date="2015-08-18T16:53:00Z">
        <w:r w:rsidR="00D40BBC">
          <w:rPr>
            <w:rFonts w:asciiTheme="minorHAnsi" w:hAnsiTheme="minorHAnsi"/>
            <w:bCs/>
            <w:color w:val="000000"/>
            <w:sz w:val="24"/>
            <w:szCs w:val="24"/>
            <w:lang w:val="mt-MT"/>
          </w:rPr>
          <w:t>e</w:t>
        </w:r>
      </w:ins>
      <w:ins w:id="222" w:author="Ruth Castillo" w:date="2015-08-18T16:51:00Z">
        <w:r w:rsidR="00D40BBC">
          <w:rPr>
            <w:rFonts w:asciiTheme="minorHAnsi" w:hAnsiTheme="minorHAnsi"/>
            <w:bCs/>
            <w:color w:val="000000"/>
            <w:sz w:val="24"/>
            <w:szCs w:val="24"/>
            <w:lang w:val="mt-MT"/>
          </w:rPr>
          <w:t>ks-</w:t>
        </w:r>
        <w:r w:rsidR="00D40BBC" w:rsidRPr="003A737B">
          <w:rPr>
            <w:rFonts w:asciiTheme="minorHAnsi" w:hAnsiTheme="minorHAnsi"/>
            <w:bCs/>
            <w:color w:val="000000"/>
            <w:sz w:val="24"/>
            <w:szCs w:val="24"/>
            <w:lang w:val="mt-MT"/>
          </w:rPr>
          <w:t xml:space="preserve"> </w:t>
        </w:r>
      </w:ins>
      <w:r w:rsidRPr="003A737B">
        <w:rPr>
          <w:rFonts w:asciiTheme="minorHAnsi" w:hAnsiTheme="minorHAnsi"/>
          <w:bCs/>
          <w:color w:val="000000"/>
          <w:sz w:val="24"/>
          <w:szCs w:val="24"/>
          <w:lang w:val="mt-MT"/>
        </w:rPr>
        <w:t>Ministru Manuel Mallia li</w:t>
      </w:r>
      <w:del w:id="223" w:author="Ruth Castillo" w:date="2015-11-03T14:23:00Z">
        <w:r w:rsidRPr="003A737B" w:rsidDel="00284C49">
          <w:rPr>
            <w:rFonts w:asciiTheme="minorHAnsi" w:hAnsiTheme="minorHAnsi"/>
            <w:bCs/>
            <w:color w:val="000000"/>
            <w:sz w:val="24"/>
            <w:szCs w:val="24"/>
            <w:lang w:val="mt-MT"/>
          </w:rPr>
          <w:delText xml:space="preserve"> </w:delText>
        </w:r>
      </w:del>
      <w:r w:rsidRPr="003A737B">
        <w:rPr>
          <w:rFonts w:asciiTheme="minorHAnsi" w:hAnsiTheme="minorHAnsi"/>
          <w:bCs/>
          <w:color w:val="000000"/>
          <w:sz w:val="24"/>
          <w:szCs w:val="24"/>
          <w:lang w:val="mt-MT"/>
        </w:rPr>
        <w:t xml:space="preserve"> kiser il-ligi billi ta</w:t>
      </w:r>
      <w:del w:id="224" w:author="Ruth Castillo" w:date="2015-07-21T12:08:00Z">
        <w:r w:rsidRPr="003A737B" w:rsidDel="00772E4A">
          <w:rPr>
            <w:rFonts w:asciiTheme="minorHAnsi" w:hAnsiTheme="minorHAnsi"/>
            <w:bCs/>
            <w:color w:val="000000"/>
            <w:sz w:val="24"/>
            <w:szCs w:val="24"/>
            <w:lang w:val="mt-MT"/>
          </w:rPr>
          <w:delText>'</w:delText>
        </w:r>
      </w:del>
      <w:r w:rsidRPr="003A737B">
        <w:rPr>
          <w:rFonts w:asciiTheme="minorHAnsi" w:hAnsiTheme="minorHAnsi"/>
          <w:bCs/>
          <w:color w:val="000000"/>
          <w:sz w:val="24"/>
          <w:szCs w:val="24"/>
          <w:lang w:val="mt-MT"/>
        </w:rPr>
        <w:t xml:space="preserve"> </w:t>
      </w:r>
      <w:ins w:id="225" w:author="Ruth Castillo" w:date="2015-07-21T12:11:00Z">
        <w:r w:rsidR="00772E4A">
          <w:rPr>
            <w:rFonts w:asciiTheme="minorHAnsi" w:hAnsiTheme="minorHAnsi"/>
            <w:bCs/>
            <w:color w:val="000000"/>
            <w:sz w:val="24"/>
            <w:szCs w:val="24"/>
            <w:lang w:val="mt-MT"/>
          </w:rPr>
          <w:t>ċ-</w:t>
        </w:r>
      </w:ins>
      <w:r w:rsidRPr="003A737B">
        <w:rPr>
          <w:rFonts w:asciiTheme="minorHAnsi" w:hAnsiTheme="minorHAnsi"/>
          <w:bCs/>
          <w:color w:val="000000"/>
          <w:sz w:val="24"/>
          <w:szCs w:val="24"/>
          <w:lang w:val="mt-MT"/>
        </w:rPr>
        <w:t xml:space="preserve">cittadinanza lil martu wara sentejn. </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bCs/>
          <w:color w:val="000000"/>
          <w:sz w:val="24"/>
          <w:szCs w:val="24"/>
          <w:lang w:val="mt-MT"/>
        </w:rPr>
        <w:t>Dan meta l-ligi tghid li persuna tista</w:t>
      </w:r>
      <w:ins w:id="226" w:author="Ruth Castillo" w:date="2015-07-21T12:08:00Z">
        <w:r w:rsidR="00772E4A">
          <w:rPr>
            <w:rFonts w:asciiTheme="minorHAnsi" w:hAnsiTheme="minorHAnsi"/>
            <w:bCs/>
            <w:color w:val="000000"/>
            <w:sz w:val="24"/>
            <w:szCs w:val="24"/>
            <w:lang w:val="mt-MT"/>
          </w:rPr>
          <w:t>’</w:t>
        </w:r>
      </w:ins>
      <w:r w:rsidRPr="003A737B">
        <w:rPr>
          <w:rFonts w:asciiTheme="minorHAnsi" w:hAnsiTheme="minorHAnsi"/>
          <w:bCs/>
          <w:color w:val="000000"/>
          <w:sz w:val="24"/>
          <w:szCs w:val="24"/>
          <w:lang w:val="mt-MT"/>
        </w:rPr>
        <w:t xml:space="preserve"> tinghata c-</w:t>
      </w:r>
      <w:del w:id="227" w:author="Ruth Castillo" w:date="2015-08-18T16:51:00Z">
        <w:r w:rsidRPr="003A737B" w:rsidDel="00D40BBC">
          <w:rPr>
            <w:rFonts w:asciiTheme="minorHAnsi" w:hAnsiTheme="minorHAnsi"/>
            <w:bCs/>
            <w:color w:val="000000"/>
            <w:sz w:val="24"/>
            <w:szCs w:val="24"/>
            <w:lang w:val="mt-MT"/>
          </w:rPr>
          <w:delText xml:space="preserve"> </w:delText>
        </w:r>
      </w:del>
      <w:r w:rsidRPr="003A737B">
        <w:rPr>
          <w:rFonts w:asciiTheme="minorHAnsi" w:hAnsiTheme="minorHAnsi"/>
          <w:bCs/>
          <w:color w:val="000000"/>
          <w:sz w:val="24"/>
          <w:szCs w:val="24"/>
          <w:lang w:val="mt-MT"/>
        </w:rPr>
        <w:t xml:space="preserve">cittadinanza wara hames snin. Beppe Fenech Adami u Jason Azzopardi sostnew li dan hu kaz iehor ta' abbuz ta' poter taht </w:t>
      </w:r>
      <w:del w:id="228" w:author="Ruth Castillo" w:date="2015-08-18T16:52:00Z">
        <w:r w:rsidRPr="003A737B" w:rsidDel="00D40BBC">
          <w:rPr>
            <w:rFonts w:asciiTheme="minorHAnsi" w:hAnsiTheme="minorHAnsi"/>
            <w:bCs/>
            <w:color w:val="000000"/>
            <w:sz w:val="24"/>
            <w:szCs w:val="24"/>
            <w:lang w:val="mt-MT"/>
          </w:rPr>
          <w:delText xml:space="preserve">gvern </w:delText>
        </w:r>
      </w:del>
      <w:ins w:id="229" w:author="Ruth Castillo" w:date="2015-08-18T16:52:00Z">
        <w:r w:rsidR="00D40BBC">
          <w:rPr>
            <w:rFonts w:asciiTheme="minorHAnsi" w:hAnsiTheme="minorHAnsi"/>
            <w:bCs/>
            <w:color w:val="000000"/>
            <w:sz w:val="24"/>
            <w:szCs w:val="24"/>
            <w:lang w:val="mt-MT"/>
          </w:rPr>
          <w:t>G</w:t>
        </w:r>
        <w:r w:rsidR="00D40BBC" w:rsidRPr="003A737B">
          <w:rPr>
            <w:rFonts w:asciiTheme="minorHAnsi" w:hAnsiTheme="minorHAnsi"/>
            <w:bCs/>
            <w:color w:val="000000"/>
            <w:sz w:val="24"/>
            <w:szCs w:val="24"/>
            <w:lang w:val="mt-MT"/>
          </w:rPr>
          <w:t xml:space="preserve">vern </w:t>
        </w:r>
      </w:ins>
      <w:del w:id="230" w:author="Ruth Castillo" w:date="2015-08-18T16:52:00Z">
        <w:r w:rsidRPr="003A737B" w:rsidDel="00D40BBC">
          <w:rPr>
            <w:rFonts w:asciiTheme="minorHAnsi" w:hAnsiTheme="minorHAnsi"/>
            <w:bCs/>
            <w:color w:val="000000"/>
            <w:sz w:val="24"/>
            <w:szCs w:val="24"/>
            <w:lang w:val="mt-MT"/>
          </w:rPr>
          <w:delText>laburista</w:delText>
        </w:r>
      </w:del>
      <w:ins w:id="231" w:author="Ruth Castillo" w:date="2015-08-18T16:52:00Z">
        <w:r w:rsidR="00D40BBC">
          <w:rPr>
            <w:rFonts w:asciiTheme="minorHAnsi" w:hAnsiTheme="minorHAnsi"/>
            <w:bCs/>
            <w:color w:val="000000"/>
            <w:sz w:val="24"/>
            <w:szCs w:val="24"/>
            <w:lang w:val="mt-MT"/>
          </w:rPr>
          <w:t>L</w:t>
        </w:r>
        <w:r w:rsidR="00D40BBC" w:rsidRPr="003A737B">
          <w:rPr>
            <w:rFonts w:asciiTheme="minorHAnsi" w:hAnsiTheme="minorHAnsi"/>
            <w:bCs/>
            <w:color w:val="000000"/>
            <w:sz w:val="24"/>
            <w:szCs w:val="24"/>
            <w:lang w:val="mt-MT"/>
          </w:rPr>
          <w:t>aburista</w:t>
        </w:r>
      </w:ins>
      <w:r w:rsidRPr="003A737B">
        <w:rPr>
          <w:rFonts w:asciiTheme="minorHAnsi" w:hAnsiTheme="minorHAnsi"/>
          <w:bCs/>
          <w:color w:val="000000"/>
          <w:sz w:val="24"/>
          <w:szCs w:val="24"/>
          <w:lang w:val="mt-MT"/>
        </w:rPr>
        <w:t>.</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bCs/>
          <w:color w:val="000000"/>
          <w:sz w:val="24"/>
          <w:szCs w:val="24"/>
          <w:lang w:val="mt-MT"/>
        </w:rPr>
        <w:t xml:space="preserve">Il-vici kap tal-PN qal li hemm hafna nies li jridu jerfghu </w:t>
      </w:r>
      <w:del w:id="232" w:author="Ruth Castillo" w:date="2015-07-21T12:11:00Z">
        <w:r w:rsidRPr="003A737B" w:rsidDel="00772E4A">
          <w:rPr>
            <w:rFonts w:asciiTheme="minorHAnsi" w:hAnsiTheme="minorHAnsi"/>
            <w:bCs/>
            <w:color w:val="000000"/>
            <w:sz w:val="24"/>
            <w:szCs w:val="24"/>
            <w:lang w:val="mt-MT"/>
          </w:rPr>
          <w:delText xml:space="preserve">responsabilta </w:delText>
        </w:r>
      </w:del>
      <w:ins w:id="233" w:author="Ruth Castillo" w:date="2015-07-21T12:11:00Z">
        <w:r w:rsidR="00772E4A" w:rsidRPr="003A737B">
          <w:rPr>
            <w:rFonts w:asciiTheme="minorHAnsi" w:hAnsiTheme="minorHAnsi"/>
            <w:bCs/>
            <w:color w:val="000000"/>
            <w:sz w:val="24"/>
            <w:szCs w:val="24"/>
            <w:lang w:val="mt-MT"/>
          </w:rPr>
          <w:t>responsabilt</w:t>
        </w:r>
        <w:r w:rsidR="00772E4A">
          <w:rPr>
            <w:rFonts w:asciiTheme="minorHAnsi" w:hAnsiTheme="minorHAnsi"/>
            <w:bCs/>
            <w:color w:val="000000"/>
            <w:sz w:val="24"/>
            <w:szCs w:val="24"/>
            <w:lang w:val="mt-MT"/>
          </w:rPr>
          <w:t>à</w:t>
        </w:r>
        <w:r w:rsidR="00772E4A" w:rsidRPr="003A737B">
          <w:rPr>
            <w:rFonts w:asciiTheme="minorHAnsi" w:hAnsiTheme="minorHAnsi"/>
            <w:bCs/>
            <w:color w:val="000000"/>
            <w:sz w:val="24"/>
            <w:szCs w:val="24"/>
            <w:lang w:val="mt-MT"/>
          </w:rPr>
          <w:t xml:space="preserve"> </w:t>
        </w:r>
      </w:ins>
      <w:r w:rsidRPr="003A737B">
        <w:rPr>
          <w:rFonts w:asciiTheme="minorHAnsi" w:hAnsiTheme="minorHAnsi"/>
          <w:bCs/>
          <w:color w:val="000000"/>
          <w:sz w:val="24"/>
          <w:szCs w:val="24"/>
          <w:lang w:val="mt-MT"/>
        </w:rPr>
        <w:t>f'dan il-kaz: l-</w:t>
      </w:r>
      <w:del w:id="234" w:author="Ruth Castillo" w:date="2015-08-18T16:53:00Z">
        <w:r w:rsidRPr="003A737B" w:rsidDel="00D40BBC">
          <w:rPr>
            <w:rFonts w:asciiTheme="minorHAnsi" w:hAnsiTheme="minorHAnsi"/>
            <w:bCs/>
            <w:color w:val="000000"/>
            <w:sz w:val="24"/>
            <w:szCs w:val="24"/>
            <w:lang w:val="mt-MT"/>
          </w:rPr>
          <w:delText xml:space="preserve">ex </w:delText>
        </w:r>
      </w:del>
      <w:ins w:id="235" w:author="Ruth Castillo" w:date="2015-08-18T16:53:00Z">
        <w:r w:rsidR="00D40BBC">
          <w:rPr>
            <w:rFonts w:asciiTheme="minorHAnsi" w:hAnsiTheme="minorHAnsi"/>
            <w:bCs/>
            <w:color w:val="000000"/>
            <w:sz w:val="24"/>
            <w:szCs w:val="24"/>
            <w:lang w:val="mt-MT"/>
          </w:rPr>
          <w:t>eks-</w:t>
        </w:r>
      </w:ins>
      <w:ins w:id="236" w:author="Ruth Castillo" w:date="2015-10-08T15:41:00Z">
        <w:r w:rsidR="00E86662">
          <w:rPr>
            <w:rFonts w:asciiTheme="minorHAnsi" w:hAnsiTheme="minorHAnsi"/>
            <w:bCs/>
            <w:color w:val="000000"/>
            <w:sz w:val="24"/>
            <w:szCs w:val="24"/>
            <w:lang w:val="mt-MT"/>
          </w:rPr>
          <w:t>M</w:t>
        </w:r>
      </w:ins>
      <w:del w:id="237" w:author="Ruth Castillo" w:date="2015-10-08T15:41:00Z">
        <w:r w:rsidRPr="003A737B" w:rsidDel="00E86662">
          <w:rPr>
            <w:rFonts w:asciiTheme="minorHAnsi" w:hAnsiTheme="minorHAnsi"/>
            <w:bCs/>
            <w:color w:val="000000"/>
            <w:sz w:val="24"/>
            <w:szCs w:val="24"/>
            <w:lang w:val="mt-MT"/>
          </w:rPr>
          <w:delText>m</w:delText>
        </w:r>
      </w:del>
      <w:r w:rsidRPr="003A737B">
        <w:rPr>
          <w:rFonts w:asciiTheme="minorHAnsi" w:hAnsiTheme="minorHAnsi"/>
          <w:bCs/>
          <w:color w:val="000000"/>
          <w:sz w:val="24"/>
          <w:szCs w:val="24"/>
          <w:lang w:val="mt-MT"/>
        </w:rPr>
        <w:t>inistru Manuel Mallia, l-</w:t>
      </w:r>
      <w:ins w:id="238" w:author="Ruth Castillo" w:date="2015-10-08T15:41:00Z">
        <w:r w:rsidR="00E86662">
          <w:rPr>
            <w:rFonts w:asciiTheme="minorHAnsi" w:hAnsiTheme="minorHAnsi"/>
            <w:bCs/>
            <w:color w:val="000000"/>
            <w:sz w:val="24"/>
            <w:szCs w:val="24"/>
            <w:lang w:val="mt-MT"/>
          </w:rPr>
          <w:t>M</w:t>
        </w:r>
      </w:ins>
      <w:del w:id="239" w:author="Ruth Castillo" w:date="2015-10-08T15:41:00Z">
        <w:r w:rsidRPr="003A737B" w:rsidDel="00E86662">
          <w:rPr>
            <w:rFonts w:asciiTheme="minorHAnsi" w:hAnsiTheme="minorHAnsi"/>
            <w:bCs/>
            <w:color w:val="000000"/>
            <w:sz w:val="24"/>
            <w:szCs w:val="24"/>
            <w:lang w:val="mt-MT"/>
          </w:rPr>
          <w:delText>m</w:delText>
        </w:r>
      </w:del>
      <w:r w:rsidRPr="003A737B">
        <w:rPr>
          <w:rFonts w:asciiTheme="minorHAnsi" w:hAnsiTheme="minorHAnsi"/>
          <w:bCs/>
          <w:color w:val="000000"/>
          <w:sz w:val="24"/>
          <w:szCs w:val="24"/>
          <w:lang w:val="mt-MT"/>
        </w:rPr>
        <w:t>inistru prezenti tal-</w:t>
      </w:r>
      <w:ins w:id="240" w:author="Ruth Castillo" w:date="2015-10-08T15:41:00Z">
        <w:r w:rsidR="00E86662">
          <w:rPr>
            <w:rFonts w:asciiTheme="minorHAnsi" w:hAnsiTheme="minorHAnsi"/>
            <w:bCs/>
            <w:color w:val="000000"/>
            <w:sz w:val="24"/>
            <w:szCs w:val="24"/>
            <w:lang w:val="mt-MT"/>
          </w:rPr>
          <w:t>I</w:t>
        </w:r>
      </w:ins>
      <w:del w:id="241" w:author="Ruth Castillo" w:date="2015-10-08T15:41:00Z">
        <w:r w:rsidRPr="003A737B" w:rsidDel="00E86662">
          <w:rPr>
            <w:rFonts w:asciiTheme="minorHAnsi" w:hAnsiTheme="minorHAnsi"/>
            <w:bCs/>
            <w:color w:val="000000"/>
            <w:sz w:val="24"/>
            <w:szCs w:val="24"/>
            <w:lang w:val="mt-MT"/>
          </w:rPr>
          <w:delText>i</w:delText>
        </w:r>
      </w:del>
      <w:r w:rsidRPr="003A737B">
        <w:rPr>
          <w:rFonts w:asciiTheme="minorHAnsi" w:hAnsiTheme="minorHAnsi"/>
          <w:bCs/>
          <w:color w:val="000000"/>
          <w:sz w:val="24"/>
          <w:szCs w:val="24"/>
          <w:lang w:val="mt-MT"/>
        </w:rPr>
        <w:t xml:space="preserve">ntern, Carmelo Abela u l-Prim Ministru Joseph Muscat li qed jerga' jkun </w:t>
      </w:r>
      <w:del w:id="242" w:author="Ruth Castillo" w:date="2015-07-21T12:22:00Z">
        <w:r w:rsidRPr="003A737B" w:rsidDel="008D04A1">
          <w:rPr>
            <w:rFonts w:asciiTheme="minorHAnsi" w:hAnsiTheme="minorHAnsi"/>
            <w:bCs/>
            <w:color w:val="000000"/>
            <w:sz w:val="24"/>
            <w:szCs w:val="24"/>
            <w:lang w:val="mt-MT"/>
          </w:rPr>
          <w:delText xml:space="preserve">iffacjat </w:delText>
        </w:r>
      </w:del>
      <w:ins w:id="243" w:author="Ruth Castillo" w:date="2015-07-21T12:22:00Z">
        <w:r w:rsidR="008D04A1">
          <w:rPr>
            <w:rFonts w:asciiTheme="minorHAnsi" w:hAnsiTheme="minorHAnsi"/>
            <w:bCs/>
            <w:color w:val="000000"/>
            <w:sz w:val="24"/>
            <w:szCs w:val="24"/>
            <w:lang w:val="mt-MT"/>
          </w:rPr>
          <w:t>iffaċċjat</w:t>
        </w:r>
        <w:r w:rsidR="008D04A1" w:rsidRPr="003A737B">
          <w:rPr>
            <w:rFonts w:asciiTheme="minorHAnsi" w:hAnsiTheme="minorHAnsi"/>
            <w:bCs/>
            <w:color w:val="000000"/>
            <w:sz w:val="24"/>
            <w:szCs w:val="24"/>
            <w:lang w:val="mt-MT"/>
          </w:rPr>
          <w:t xml:space="preserve"> </w:t>
        </w:r>
      </w:ins>
      <w:r w:rsidRPr="003A737B">
        <w:rPr>
          <w:rFonts w:asciiTheme="minorHAnsi" w:hAnsiTheme="minorHAnsi"/>
          <w:bCs/>
          <w:color w:val="000000"/>
          <w:sz w:val="24"/>
          <w:szCs w:val="24"/>
          <w:lang w:val="mt-MT"/>
        </w:rPr>
        <w:t xml:space="preserve">b'kaz ta' membru tal-kabinett tieghu li abbuza mill-poter. </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bCs/>
          <w:color w:val="000000"/>
          <w:sz w:val="24"/>
          <w:szCs w:val="24"/>
          <w:lang w:val="mt-MT"/>
        </w:rPr>
        <w:t>Ix-</w:t>
      </w:r>
      <w:ins w:id="244" w:author="Ruth Castillo" w:date="2015-11-03T14:20:00Z">
        <w:r w:rsidR="00810FE2">
          <w:rPr>
            <w:rFonts w:asciiTheme="minorHAnsi" w:hAnsiTheme="minorHAnsi"/>
            <w:bCs/>
            <w:i/>
            <w:color w:val="000000"/>
            <w:sz w:val="24"/>
            <w:szCs w:val="24"/>
            <w:lang w:val="mt-MT"/>
          </w:rPr>
          <w:t>S</w:t>
        </w:r>
      </w:ins>
      <w:del w:id="245" w:author="Ruth Castillo" w:date="2015-11-03T14:20:00Z">
        <w:r w:rsidRPr="008D04A1" w:rsidDel="00810FE2">
          <w:rPr>
            <w:rFonts w:asciiTheme="minorHAnsi" w:hAnsiTheme="minorHAnsi"/>
            <w:bCs/>
            <w:i/>
            <w:color w:val="000000"/>
            <w:sz w:val="24"/>
            <w:szCs w:val="24"/>
            <w:lang w:val="mt-MT"/>
            <w:rPrChange w:id="246" w:author="Ruth Castillo" w:date="2015-07-21T12:22:00Z">
              <w:rPr>
                <w:rFonts w:asciiTheme="minorHAnsi" w:hAnsiTheme="minorHAnsi"/>
                <w:bCs/>
                <w:color w:val="000000"/>
                <w:sz w:val="24"/>
                <w:szCs w:val="24"/>
                <w:lang w:val="mt-MT"/>
              </w:rPr>
            </w:rPrChange>
          </w:rPr>
          <w:delText>s</w:delText>
        </w:r>
      </w:del>
      <w:r w:rsidRPr="008D04A1">
        <w:rPr>
          <w:rFonts w:asciiTheme="minorHAnsi" w:hAnsiTheme="minorHAnsi"/>
          <w:bCs/>
          <w:i/>
          <w:color w:val="000000"/>
          <w:sz w:val="24"/>
          <w:szCs w:val="24"/>
          <w:lang w:val="mt-MT"/>
          <w:rPrChange w:id="247" w:author="Ruth Castillo" w:date="2015-07-21T12:22:00Z">
            <w:rPr>
              <w:rFonts w:asciiTheme="minorHAnsi" w:hAnsiTheme="minorHAnsi"/>
              <w:bCs/>
              <w:color w:val="000000"/>
              <w:sz w:val="24"/>
              <w:szCs w:val="24"/>
              <w:lang w:val="mt-MT"/>
            </w:rPr>
          </w:rPrChange>
        </w:rPr>
        <w:t xml:space="preserve">hadow </w:t>
      </w:r>
      <w:del w:id="248" w:author="Ruth Castillo" w:date="2015-11-03T14:20:00Z">
        <w:r w:rsidRPr="008D04A1" w:rsidDel="00810FE2">
          <w:rPr>
            <w:rFonts w:asciiTheme="minorHAnsi" w:hAnsiTheme="minorHAnsi"/>
            <w:bCs/>
            <w:i/>
            <w:color w:val="000000"/>
            <w:sz w:val="24"/>
            <w:szCs w:val="24"/>
            <w:lang w:val="mt-MT"/>
            <w:rPrChange w:id="249" w:author="Ruth Castillo" w:date="2015-07-21T12:22:00Z">
              <w:rPr>
                <w:rFonts w:asciiTheme="minorHAnsi" w:hAnsiTheme="minorHAnsi"/>
                <w:bCs/>
                <w:color w:val="000000"/>
                <w:sz w:val="24"/>
                <w:szCs w:val="24"/>
                <w:lang w:val="mt-MT"/>
              </w:rPr>
            </w:rPrChange>
          </w:rPr>
          <w:delText>m</w:delText>
        </w:r>
      </w:del>
      <w:ins w:id="250" w:author="Ruth Castillo" w:date="2015-11-03T14:20:00Z">
        <w:r w:rsidR="00810FE2">
          <w:rPr>
            <w:rFonts w:asciiTheme="minorHAnsi" w:hAnsiTheme="minorHAnsi"/>
            <w:bCs/>
            <w:i/>
            <w:color w:val="000000"/>
            <w:sz w:val="24"/>
            <w:szCs w:val="24"/>
            <w:lang w:val="mt-MT"/>
          </w:rPr>
          <w:t>M</w:t>
        </w:r>
      </w:ins>
      <w:r w:rsidRPr="008D04A1">
        <w:rPr>
          <w:rFonts w:asciiTheme="minorHAnsi" w:hAnsiTheme="minorHAnsi"/>
          <w:bCs/>
          <w:i/>
          <w:color w:val="000000"/>
          <w:sz w:val="24"/>
          <w:szCs w:val="24"/>
          <w:lang w:val="mt-MT"/>
          <w:rPrChange w:id="251" w:author="Ruth Castillo" w:date="2015-07-21T12:22:00Z">
            <w:rPr>
              <w:rFonts w:asciiTheme="minorHAnsi" w:hAnsiTheme="minorHAnsi"/>
              <w:bCs/>
              <w:color w:val="000000"/>
              <w:sz w:val="24"/>
              <w:szCs w:val="24"/>
              <w:lang w:val="mt-MT"/>
            </w:rPr>
          </w:rPrChange>
        </w:rPr>
        <w:t>inister</w:t>
      </w:r>
      <w:r w:rsidRPr="003A737B">
        <w:rPr>
          <w:rFonts w:asciiTheme="minorHAnsi" w:hAnsiTheme="minorHAnsi"/>
          <w:bCs/>
          <w:color w:val="000000"/>
          <w:sz w:val="24"/>
          <w:szCs w:val="24"/>
          <w:lang w:val="mt-MT"/>
        </w:rPr>
        <w:t xml:space="preserve"> ghall-gustizzja Jason Azzopardi qal li dan hu anke kaz ta' </w:t>
      </w:r>
      <w:r w:rsidRPr="008D04A1">
        <w:rPr>
          <w:rFonts w:asciiTheme="minorHAnsi" w:hAnsiTheme="minorHAnsi"/>
          <w:bCs/>
          <w:i/>
          <w:color w:val="000000"/>
          <w:sz w:val="24"/>
          <w:szCs w:val="24"/>
          <w:lang w:val="mt-MT"/>
          <w:rPrChange w:id="252" w:author="Ruth Castillo" w:date="2015-07-21T12:22:00Z">
            <w:rPr>
              <w:rFonts w:asciiTheme="minorHAnsi" w:hAnsiTheme="minorHAnsi"/>
              <w:bCs/>
              <w:color w:val="000000"/>
              <w:sz w:val="24"/>
              <w:szCs w:val="24"/>
              <w:lang w:val="mt-MT"/>
            </w:rPr>
          </w:rPrChange>
        </w:rPr>
        <w:t>cover up</w:t>
      </w:r>
      <w:r w:rsidRPr="003A737B">
        <w:rPr>
          <w:rFonts w:asciiTheme="minorHAnsi" w:hAnsiTheme="minorHAnsi"/>
          <w:bCs/>
          <w:color w:val="000000"/>
          <w:sz w:val="24"/>
          <w:szCs w:val="24"/>
          <w:lang w:val="mt-MT"/>
        </w:rPr>
        <w:t>. Hekk kif il-</w:t>
      </w:r>
      <w:ins w:id="253" w:author="Ruth Castillo" w:date="2015-11-03T14:20:00Z">
        <w:r w:rsidR="00810FE2">
          <w:rPr>
            <w:rFonts w:asciiTheme="minorHAnsi" w:hAnsiTheme="minorHAnsi"/>
            <w:bCs/>
            <w:color w:val="000000"/>
            <w:sz w:val="24"/>
            <w:szCs w:val="24"/>
            <w:lang w:val="mt-MT"/>
          </w:rPr>
          <w:t>M</w:t>
        </w:r>
      </w:ins>
      <w:del w:id="254" w:author="Ruth Castillo" w:date="2015-11-03T14:20:00Z">
        <w:r w:rsidRPr="003A737B" w:rsidDel="00810FE2">
          <w:rPr>
            <w:rFonts w:asciiTheme="minorHAnsi" w:hAnsiTheme="minorHAnsi"/>
            <w:bCs/>
            <w:color w:val="000000"/>
            <w:sz w:val="24"/>
            <w:szCs w:val="24"/>
            <w:lang w:val="mt-MT"/>
          </w:rPr>
          <w:delText>m</w:delText>
        </w:r>
      </w:del>
      <w:r w:rsidRPr="003A737B">
        <w:rPr>
          <w:rFonts w:asciiTheme="minorHAnsi" w:hAnsiTheme="minorHAnsi"/>
          <w:bCs/>
          <w:color w:val="000000"/>
          <w:sz w:val="24"/>
          <w:szCs w:val="24"/>
          <w:lang w:val="mt-MT"/>
        </w:rPr>
        <w:t>inistru Carmelo Abela wara hames xhur li nhatar minflok Mallia ma ha l-ebda azzjoni dwar dan l-abbuz ta' poter.</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bCs/>
          <w:color w:val="000000"/>
          <w:sz w:val="24"/>
          <w:szCs w:val="24"/>
          <w:lang w:val="mt-MT"/>
        </w:rPr>
        <w:t xml:space="preserve">Beppe Fenech Adami qal li </w:t>
      </w:r>
      <w:del w:id="255" w:author="Ruth Castillo" w:date="2015-07-21T12:23:00Z">
        <w:r w:rsidRPr="003A737B" w:rsidDel="008D04A1">
          <w:rPr>
            <w:rFonts w:asciiTheme="minorHAnsi" w:hAnsiTheme="minorHAnsi"/>
            <w:bCs/>
            <w:color w:val="000000"/>
            <w:sz w:val="24"/>
            <w:szCs w:val="24"/>
            <w:lang w:val="mt-MT"/>
          </w:rPr>
          <w:delText>minn naha</w:delText>
        </w:r>
      </w:del>
      <w:ins w:id="256" w:author="Ruth Castillo" w:date="2015-07-21T12:23:00Z">
        <w:r w:rsidR="008D04A1">
          <w:rPr>
            <w:rFonts w:asciiTheme="minorHAnsi" w:hAnsiTheme="minorHAnsi"/>
            <w:bCs/>
            <w:color w:val="000000"/>
            <w:sz w:val="24"/>
            <w:szCs w:val="24"/>
            <w:lang w:val="mt-MT"/>
          </w:rPr>
          <w:t>min-naħa</w:t>
        </w:r>
      </w:ins>
      <w:r w:rsidRPr="003A737B">
        <w:rPr>
          <w:rFonts w:asciiTheme="minorHAnsi" w:hAnsiTheme="minorHAnsi"/>
          <w:bCs/>
          <w:color w:val="000000"/>
          <w:sz w:val="24"/>
          <w:szCs w:val="24"/>
          <w:lang w:val="mt-MT"/>
        </w:rPr>
        <w:t xml:space="preserve"> tal-Ministeru ghall-Intern, ippruvaw jizgwidaw lil</w:t>
      </w:r>
      <w:ins w:id="257" w:author="Ruth Castillo" w:date="2015-11-03T14:19:00Z">
        <w:r w:rsidR="00810FE2">
          <w:rPr>
            <w:rFonts w:asciiTheme="minorHAnsi" w:hAnsiTheme="minorHAnsi"/>
            <w:bCs/>
            <w:color w:val="000000"/>
            <w:sz w:val="24"/>
            <w:szCs w:val="24"/>
            <w:lang w:val="mt-MT"/>
          </w:rPr>
          <w:t>l-</w:t>
        </w:r>
      </w:ins>
      <w:del w:id="258" w:author="Ruth Castillo" w:date="2015-11-03T14:19:00Z">
        <w:r w:rsidRPr="003A737B" w:rsidDel="00810FE2">
          <w:rPr>
            <w:rFonts w:asciiTheme="minorHAnsi" w:hAnsiTheme="minorHAnsi"/>
            <w:bCs/>
            <w:color w:val="000000"/>
            <w:sz w:val="24"/>
            <w:szCs w:val="24"/>
            <w:lang w:val="mt-MT"/>
          </w:rPr>
          <w:delText xml:space="preserve"> </w:delText>
        </w:r>
      </w:del>
      <w:r w:rsidRPr="008D04A1">
        <w:rPr>
          <w:rFonts w:asciiTheme="minorHAnsi" w:hAnsiTheme="minorHAnsi"/>
          <w:bCs/>
          <w:i/>
          <w:color w:val="000000"/>
          <w:sz w:val="24"/>
          <w:szCs w:val="24"/>
          <w:lang w:val="mt-MT"/>
          <w:rPrChange w:id="259" w:author="Ruth Castillo" w:date="2015-07-21T12:23:00Z">
            <w:rPr>
              <w:rFonts w:asciiTheme="minorHAnsi" w:hAnsiTheme="minorHAnsi"/>
              <w:bCs/>
              <w:color w:val="000000"/>
              <w:sz w:val="24"/>
              <w:szCs w:val="24"/>
              <w:lang w:val="mt-MT"/>
            </w:rPr>
          </w:rPrChange>
        </w:rPr>
        <w:t>media</w:t>
      </w:r>
      <w:r w:rsidRPr="003A737B">
        <w:rPr>
          <w:rFonts w:asciiTheme="minorHAnsi" w:hAnsiTheme="minorHAnsi"/>
          <w:bCs/>
          <w:color w:val="000000"/>
          <w:sz w:val="24"/>
          <w:szCs w:val="24"/>
          <w:lang w:val="mt-MT"/>
        </w:rPr>
        <w:t xml:space="preserve"> meta qalu li l-mara prezenti ta' Manuel Mallia nghatat </w:t>
      </w:r>
      <w:del w:id="260" w:author="Ruth Castillo" w:date="2015-07-21T12:23:00Z">
        <w:r w:rsidRPr="003A737B" w:rsidDel="008D04A1">
          <w:rPr>
            <w:rFonts w:asciiTheme="minorHAnsi" w:hAnsiTheme="minorHAnsi"/>
            <w:bCs/>
            <w:color w:val="000000"/>
            <w:sz w:val="24"/>
            <w:szCs w:val="24"/>
            <w:lang w:val="mt-MT"/>
          </w:rPr>
          <w:delText xml:space="preserve">ic cittadinanza </w:delText>
        </w:r>
      </w:del>
      <w:ins w:id="261" w:author="Ruth Castillo" w:date="2015-07-21T12:23:00Z">
        <w:r w:rsidR="008D04A1">
          <w:rPr>
            <w:rFonts w:asciiTheme="minorHAnsi" w:hAnsiTheme="minorHAnsi"/>
            <w:bCs/>
            <w:color w:val="000000"/>
            <w:sz w:val="24"/>
            <w:szCs w:val="24"/>
            <w:lang w:val="mt-MT"/>
          </w:rPr>
          <w:t xml:space="preserve">iċ-ċittadinanza </w:t>
        </w:r>
      </w:ins>
      <w:r w:rsidRPr="003A737B">
        <w:rPr>
          <w:rFonts w:asciiTheme="minorHAnsi" w:hAnsiTheme="minorHAnsi"/>
          <w:bCs/>
          <w:color w:val="000000"/>
          <w:sz w:val="24"/>
          <w:szCs w:val="24"/>
          <w:lang w:val="mt-MT"/>
        </w:rPr>
        <w:t xml:space="preserve">skont il-ligi hekk kif hi </w:t>
      </w:r>
      <w:del w:id="262" w:author="Ruth Castillo" w:date="2015-07-21T12:23:00Z">
        <w:r w:rsidRPr="003A737B" w:rsidDel="008D04A1">
          <w:rPr>
            <w:rFonts w:asciiTheme="minorHAnsi" w:hAnsiTheme="minorHAnsi"/>
            <w:bCs/>
            <w:color w:val="000000"/>
            <w:sz w:val="24"/>
            <w:szCs w:val="24"/>
            <w:lang w:val="mt-MT"/>
          </w:rPr>
          <w:delText xml:space="preserve">diga' </w:delText>
        </w:r>
      </w:del>
      <w:ins w:id="263" w:author="Ruth Castillo" w:date="2015-07-21T12:23:00Z">
        <w:r w:rsidR="008D04A1" w:rsidRPr="003A737B">
          <w:rPr>
            <w:rFonts w:asciiTheme="minorHAnsi" w:hAnsiTheme="minorHAnsi"/>
            <w:bCs/>
            <w:color w:val="000000"/>
            <w:sz w:val="24"/>
            <w:szCs w:val="24"/>
            <w:lang w:val="mt-MT"/>
          </w:rPr>
          <w:t>dig</w:t>
        </w:r>
        <w:r w:rsidR="008D04A1">
          <w:rPr>
            <w:rFonts w:asciiTheme="minorHAnsi" w:hAnsiTheme="minorHAnsi"/>
            <w:bCs/>
            <w:color w:val="000000"/>
            <w:sz w:val="24"/>
            <w:szCs w:val="24"/>
            <w:lang w:val="mt-MT"/>
          </w:rPr>
          <w:t>à</w:t>
        </w:r>
        <w:r w:rsidR="008D04A1" w:rsidRPr="003A737B">
          <w:rPr>
            <w:rFonts w:asciiTheme="minorHAnsi" w:hAnsiTheme="minorHAnsi"/>
            <w:bCs/>
            <w:color w:val="000000"/>
            <w:sz w:val="24"/>
            <w:szCs w:val="24"/>
            <w:lang w:val="mt-MT"/>
          </w:rPr>
          <w:t xml:space="preserve"> </w:t>
        </w:r>
      </w:ins>
      <w:r w:rsidRPr="003A737B">
        <w:rPr>
          <w:rFonts w:asciiTheme="minorHAnsi" w:hAnsiTheme="minorHAnsi"/>
          <w:bCs/>
          <w:color w:val="000000"/>
          <w:sz w:val="24"/>
          <w:szCs w:val="24"/>
          <w:lang w:val="mt-MT"/>
        </w:rPr>
        <w:t xml:space="preserve">kellha cittadinanza </w:t>
      </w:r>
      <w:del w:id="264" w:author="Ruth Castillo" w:date="2015-07-21T12:23:00Z">
        <w:r w:rsidRPr="003A737B" w:rsidDel="008D04A1">
          <w:rPr>
            <w:rFonts w:asciiTheme="minorHAnsi" w:hAnsiTheme="minorHAnsi"/>
            <w:bCs/>
            <w:color w:val="000000"/>
            <w:sz w:val="24"/>
            <w:szCs w:val="24"/>
            <w:lang w:val="mt-MT"/>
          </w:rPr>
          <w:delText>ewropea</w:delText>
        </w:r>
      </w:del>
      <w:ins w:id="265" w:author="Ruth Castillo" w:date="2015-07-21T12:23:00Z">
        <w:r w:rsidR="008D04A1">
          <w:rPr>
            <w:rFonts w:asciiTheme="minorHAnsi" w:hAnsiTheme="minorHAnsi"/>
            <w:bCs/>
            <w:color w:val="000000"/>
            <w:sz w:val="24"/>
            <w:szCs w:val="24"/>
            <w:lang w:val="mt-MT"/>
          </w:rPr>
          <w:t>E</w:t>
        </w:r>
        <w:r w:rsidR="008D04A1" w:rsidRPr="003A737B">
          <w:rPr>
            <w:rFonts w:asciiTheme="minorHAnsi" w:hAnsiTheme="minorHAnsi"/>
            <w:bCs/>
            <w:color w:val="000000"/>
            <w:sz w:val="24"/>
            <w:szCs w:val="24"/>
            <w:lang w:val="mt-MT"/>
          </w:rPr>
          <w:t>wropea</w:t>
        </w:r>
      </w:ins>
      <w:r w:rsidRPr="003A737B">
        <w:rPr>
          <w:rFonts w:asciiTheme="minorHAnsi" w:hAnsiTheme="minorHAnsi"/>
          <w:bCs/>
          <w:color w:val="000000"/>
          <w:sz w:val="24"/>
          <w:szCs w:val="24"/>
          <w:lang w:val="mt-MT"/>
        </w:rPr>
        <w:t xml:space="preserve">. </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bCs/>
          <w:color w:val="000000"/>
          <w:sz w:val="24"/>
          <w:szCs w:val="24"/>
          <w:lang w:val="mt-MT"/>
        </w:rPr>
        <w:t>Dwar dan Jason Azzopardi</w:t>
      </w:r>
      <w:del w:id="266" w:author="Ruth Castillo" w:date="2015-11-03T14:18:00Z">
        <w:r w:rsidRPr="003A737B" w:rsidDel="00810FE2">
          <w:rPr>
            <w:rFonts w:asciiTheme="minorHAnsi" w:hAnsiTheme="minorHAnsi"/>
            <w:bCs/>
            <w:color w:val="000000"/>
            <w:sz w:val="24"/>
            <w:szCs w:val="24"/>
            <w:lang w:val="mt-MT"/>
          </w:rPr>
          <w:delText xml:space="preserve"> </w:delText>
        </w:r>
      </w:del>
      <w:r w:rsidRPr="003A737B">
        <w:rPr>
          <w:rFonts w:asciiTheme="minorHAnsi" w:hAnsiTheme="minorHAnsi"/>
          <w:bCs/>
          <w:color w:val="000000"/>
          <w:sz w:val="24"/>
          <w:szCs w:val="24"/>
          <w:lang w:val="mt-MT"/>
        </w:rPr>
        <w:t xml:space="preserve"> qal li assolutament m' ghandux x'jaqsam li ghax persuna ghandha cittadinanza </w:t>
      </w:r>
      <w:del w:id="267" w:author="Ruth Castillo" w:date="2015-07-21T12:24:00Z">
        <w:r w:rsidRPr="003A737B" w:rsidDel="008D04A1">
          <w:rPr>
            <w:rFonts w:asciiTheme="minorHAnsi" w:hAnsiTheme="minorHAnsi"/>
            <w:bCs/>
            <w:color w:val="000000"/>
            <w:sz w:val="24"/>
            <w:szCs w:val="24"/>
            <w:lang w:val="mt-MT"/>
          </w:rPr>
          <w:delText xml:space="preserve">ewropea </w:delText>
        </w:r>
      </w:del>
      <w:ins w:id="268" w:author="Ruth Castillo" w:date="2015-07-21T12:24:00Z">
        <w:r w:rsidR="008D04A1">
          <w:rPr>
            <w:rFonts w:asciiTheme="minorHAnsi" w:hAnsiTheme="minorHAnsi"/>
            <w:bCs/>
            <w:color w:val="000000"/>
            <w:sz w:val="24"/>
            <w:szCs w:val="24"/>
            <w:lang w:val="mt-MT"/>
          </w:rPr>
          <w:t>E</w:t>
        </w:r>
        <w:r w:rsidR="008D04A1" w:rsidRPr="003A737B">
          <w:rPr>
            <w:rFonts w:asciiTheme="minorHAnsi" w:hAnsiTheme="minorHAnsi"/>
            <w:bCs/>
            <w:color w:val="000000"/>
            <w:sz w:val="24"/>
            <w:szCs w:val="24"/>
            <w:lang w:val="mt-MT"/>
          </w:rPr>
          <w:t xml:space="preserve">wropea </w:t>
        </w:r>
      </w:ins>
      <w:r w:rsidRPr="003A737B">
        <w:rPr>
          <w:rFonts w:asciiTheme="minorHAnsi" w:hAnsiTheme="minorHAnsi"/>
          <w:bCs/>
          <w:color w:val="000000"/>
          <w:sz w:val="24"/>
          <w:szCs w:val="24"/>
          <w:lang w:val="mt-MT"/>
        </w:rPr>
        <w:t>ghandha dritt ghac-cittadinanza Maltija.</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b/>
          <w:bCs/>
          <w:color w:val="000000"/>
          <w:sz w:val="24"/>
          <w:szCs w:val="24"/>
          <w:lang w:val="mt-MT"/>
        </w:rPr>
      </w:pPr>
      <w:r w:rsidRPr="003A737B">
        <w:rPr>
          <w:rFonts w:asciiTheme="minorHAnsi" w:hAnsiTheme="minorHAnsi"/>
          <w:bCs/>
          <w:color w:val="000000"/>
          <w:sz w:val="24"/>
          <w:szCs w:val="24"/>
          <w:lang w:val="mt-MT"/>
        </w:rPr>
        <w:t xml:space="preserve">Ghalhekk kemm Beppe Fenech Adami kif </w:t>
      </w:r>
      <w:del w:id="269" w:author="Ruth Castillo" w:date="2015-07-21T12:25:00Z">
        <w:r w:rsidRPr="003A737B" w:rsidDel="008D04A1">
          <w:rPr>
            <w:rFonts w:asciiTheme="minorHAnsi" w:hAnsiTheme="minorHAnsi"/>
            <w:bCs/>
            <w:color w:val="000000"/>
            <w:sz w:val="24"/>
            <w:szCs w:val="24"/>
            <w:lang w:val="mt-MT"/>
          </w:rPr>
          <w:delText xml:space="preserve">wkoll </w:delText>
        </w:r>
      </w:del>
      <w:ins w:id="270" w:author="Ruth Castillo" w:date="2015-07-21T12:25:00Z">
        <w:r w:rsidR="008D04A1">
          <w:rPr>
            <w:rFonts w:asciiTheme="minorHAnsi" w:hAnsiTheme="minorHAnsi"/>
            <w:bCs/>
            <w:color w:val="000000"/>
            <w:sz w:val="24"/>
            <w:szCs w:val="24"/>
            <w:lang w:val="mt-MT"/>
          </w:rPr>
          <w:t>ukoll</w:t>
        </w:r>
        <w:r w:rsidR="008D04A1" w:rsidRPr="003A737B">
          <w:rPr>
            <w:rFonts w:asciiTheme="minorHAnsi" w:hAnsiTheme="minorHAnsi"/>
            <w:bCs/>
            <w:color w:val="000000"/>
            <w:sz w:val="24"/>
            <w:szCs w:val="24"/>
            <w:lang w:val="mt-MT"/>
          </w:rPr>
          <w:t xml:space="preserve"> </w:t>
        </w:r>
      </w:ins>
      <w:r w:rsidRPr="003A737B">
        <w:rPr>
          <w:rFonts w:asciiTheme="minorHAnsi" w:hAnsiTheme="minorHAnsi"/>
          <w:bCs/>
          <w:color w:val="000000"/>
          <w:sz w:val="24"/>
          <w:szCs w:val="24"/>
          <w:lang w:val="mt-MT"/>
        </w:rPr>
        <w:t xml:space="preserve">Jason Azzopardi sahqu li l-Prim </w:t>
      </w:r>
      <w:del w:id="271" w:author="Ruth Castillo" w:date="2015-07-21T12:25:00Z">
        <w:r w:rsidRPr="003A737B" w:rsidDel="008D04A1">
          <w:rPr>
            <w:rFonts w:asciiTheme="minorHAnsi" w:hAnsiTheme="minorHAnsi"/>
            <w:bCs/>
            <w:color w:val="000000"/>
            <w:sz w:val="24"/>
            <w:szCs w:val="24"/>
            <w:lang w:val="mt-MT"/>
          </w:rPr>
          <w:delText xml:space="preserve">Minsitru </w:delText>
        </w:r>
      </w:del>
      <w:ins w:id="272" w:author="Ruth Castillo" w:date="2015-07-21T12:25:00Z">
        <w:r w:rsidR="008D04A1">
          <w:rPr>
            <w:rFonts w:asciiTheme="minorHAnsi" w:hAnsiTheme="minorHAnsi"/>
            <w:bCs/>
            <w:color w:val="000000"/>
            <w:sz w:val="24"/>
            <w:szCs w:val="24"/>
            <w:lang w:val="mt-MT"/>
          </w:rPr>
          <w:t>Ministru</w:t>
        </w:r>
        <w:r w:rsidR="008D04A1" w:rsidRPr="003A737B">
          <w:rPr>
            <w:rFonts w:asciiTheme="minorHAnsi" w:hAnsiTheme="minorHAnsi"/>
            <w:bCs/>
            <w:color w:val="000000"/>
            <w:sz w:val="24"/>
            <w:szCs w:val="24"/>
            <w:lang w:val="mt-MT"/>
          </w:rPr>
          <w:t xml:space="preserve"> </w:t>
        </w:r>
      </w:ins>
      <w:r w:rsidRPr="003A737B">
        <w:rPr>
          <w:rFonts w:asciiTheme="minorHAnsi" w:hAnsiTheme="minorHAnsi"/>
          <w:bCs/>
          <w:color w:val="000000"/>
          <w:sz w:val="24"/>
          <w:szCs w:val="24"/>
          <w:lang w:val="mt-MT"/>
        </w:rPr>
        <w:t>ghandu japplika dak li tant ippriedka dwaru: li Gvern Laburista ma jitto</w:t>
      </w:r>
      <w:ins w:id="273" w:author="Ruth Castillo" w:date="2015-07-21T12:30:00Z">
        <w:r w:rsidR="00A4152B">
          <w:rPr>
            <w:rFonts w:asciiTheme="minorHAnsi" w:hAnsiTheme="minorHAnsi"/>
            <w:bCs/>
            <w:color w:val="000000"/>
            <w:sz w:val="24"/>
            <w:szCs w:val="24"/>
            <w:lang w:val="mt-MT"/>
          </w:rPr>
          <w:t>l</w:t>
        </w:r>
      </w:ins>
      <w:r w:rsidRPr="003A737B">
        <w:rPr>
          <w:rFonts w:asciiTheme="minorHAnsi" w:hAnsiTheme="minorHAnsi"/>
          <w:bCs/>
          <w:color w:val="000000"/>
          <w:sz w:val="24"/>
          <w:szCs w:val="24"/>
          <w:lang w:val="mt-MT"/>
        </w:rPr>
        <w:t>lerax abbuz ta' poter u li kulhadd ghandu jerfa</w:t>
      </w:r>
      <w:ins w:id="274" w:author="Ruth Castillo" w:date="2015-07-21T12:26:00Z">
        <w:r w:rsidR="00A4152B">
          <w:rPr>
            <w:rFonts w:asciiTheme="minorHAnsi" w:hAnsiTheme="minorHAnsi"/>
            <w:bCs/>
            <w:color w:val="000000"/>
            <w:sz w:val="24"/>
            <w:szCs w:val="24"/>
            <w:lang w:val="mt-MT"/>
          </w:rPr>
          <w:t>’</w:t>
        </w:r>
      </w:ins>
      <w:r w:rsidRPr="003A737B">
        <w:rPr>
          <w:rFonts w:asciiTheme="minorHAnsi" w:hAnsiTheme="minorHAnsi"/>
          <w:bCs/>
          <w:color w:val="000000"/>
          <w:sz w:val="24"/>
          <w:szCs w:val="24"/>
          <w:lang w:val="mt-MT"/>
        </w:rPr>
        <w:t xml:space="preserve"> </w:t>
      </w:r>
      <w:del w:id="275" w:author="Ruth Castillo" w:date="2015-07-21T12:27:00Z">
        <w:r w:rsidRPr="003A737B" w:rsidDel="00A4152B">
          <w:rPr>
            <w:rFonts w:asciiTheme="minorHAnsi" w:hAnsiTheme="minorHAnsi"/>
            <w:bCs/>
            <w:color w:val="000000"/>
            <w:sz w:val="24"/>
            <w:szCs w:val="24"/>
            <w:lang w:val="mt-MT"/>
          </w:rPr>
          <w:delText>r responsabilta</w:delText>
        </w:r>
      </w:del>
      <w:ins w:id="276" w:author="Ruth Castillo" w:date="2015-07-21T12:29:00Z">
        <w:r w:rsidR="00A4152B">
          <w:rPr>
            <w:rFonts w:asciiTheme="minorHAnsi" w:hAnsiTheme="minorHAnsi"/>
            <w:bCs/>
            <w:color w:val="000000"/>
            <w:sz w:val="24"/>
            <w:szCs w:val="24"/>
            <w:lang w:val="mt-MT"/>
          </w:rPr>
          <w:t xml:space="preserve"> </w:t>
        </w:r>
      </w:ins>
      <w:ins w:id="277" w:author="Ruth Castillo" w:date="2015-07-21T12:27:00Z">
        <w:r w:rsidR="00E86662">
          <w:rPr>
            <w:rFonts w:asciiTheme="minorHAnsi" w:hAnsiTheme="minorHAnsi"/>
            <w:bCs/>
            <w:color w:val="000000"/>
            <w:sz w:val="24"/>
            <w:szCs w:val="24"/>
            <w:lang w:val="mt-MT"/>
          </w:rPr>
          <w:t>r-responsabil</w:t>
        </w:r>
        <w:r w:rsidR="00A4152B">
          <w:rPr>
            <w:rFonts w:asciiTheme="minorHAnsi" w:hAnsiTheme="minorHAnsi"/>
            <w:bCs/>
            <w:color w:val="000000"/>
            <w:sz w:val="24"/>
            <w:szCs w:val="24"/>
            <w:lang w:val="mt-MT"/>
          </w:rPr>
          <w:t>tà</w:t>
        </w:r>
      </w:ins>
      <w:r w:rsidRPr="003A737B">
        <w:rPr>
          <w:rFonts w:asciiTheme="minorHAnsi" w:hAnsiTheme="minorHAnsi"/>
          <w:bCs/>
          <w:color w:val="000000"/>
          <w:sz w:val="24"/>
          <w:szCs w:val="24"/>
          <w:lang w:val="mt-MT"/>
        </w:rPr>
        <w:t xml:space="preserve"> politika ta' ghemilu</w:t>
      </w:r>
      <w:r w:rsidRPr="003A737B">
        <w:rPr>
          <w:rFonts w:asciiTheme="minorHAnsi" w:hAnsiTheme="minorHAnsi"/>
          <w:b/>
          <w:bCs/>
          <w:color w:val="000000"/>
          <w:sz w:val="24"/>
          <w:szCs w:val="24"/>
          <w:lang w:val="mt-MT"/>
        </w:rPr>
        <w:t>.</w:t>
      </w:r>
    </w:p>
    <w:p w:rsidR="005B6661" w:rsidRPr="003A737B" w:rsidRDefault="005B6661" w:rsidP="005B6661">
      <w:pPr>
        <w:spacing w:line="360" w:lineRule="auto"/>
        <w:jc w:val="both"/>
        <w:rPr>
          <w:rFonts w:asciiTheme="minorHAnsi" w:hAnsiTheme="minorHAnsi"/>
          <w:b/>
          <w:bCs/>
          <w:color w:val="000000"/>
          <w:sz w:val="24"/>
          <w:szCs w:val="24"/>
          <w:lang w:val="mt-MT"/>
        </w:rPr>
      </w:pPr>
    </w:p>
    <w:p w:rsidR="005B6661" w:rsidRPr="003A737B" w:rsidRDefault="005B6661" w:rsidP="005B6661">
      <w:pPr>
        <w:spacing w:line="360" w:lineRule="auto"/>
        <w:jc w:val="both"/>
        <w:rPr>
          <w:rFonts w:asciiTheme="minorHAnsi" w:hAnsiTheme="minorHAnsi"/>
          <w:b/>
          <w:bCs/>
          <w:color w:val="000000"/>
          <w:sz w:val="24"/>
          <w:szCs w:val="24"/>
          <w:lang w:val="mt-MT"/>
        </w:rPr>
      </w:pPr>
    </w:p>
    <w:p w:rsidR="005B6661" w:rsidRPr="003A737B" w:rsidRDefault="005B6661" w:rsidP="005B6661">
      <w:pPr>
        <w:spacing w:line="360" w:lineRule="auto"/>
        <w:jc w:val="both"/>
        <w:rPr>
          <w:rFonts w:asciiTheme="minorHAnsi" w:hAnsiTheme="minorHAnsi"/>
          <w:b/>
          <w:bCs/>
          <w:color w:val="000000"/>
          <w:sz w:val="24"/>
          <w:szCs w:val="24"/>
          <w:lang w:val="mt-MT"/>
        </w:rPr>
      </w:pPr>
    </w:p>
    <w:p w:rsidR="005B6661" w:rsidRPr="003A737B" w:rsidRDefault="005B6661" w:rsidP="005B6661">
      <w:pPr>
        <w:spacing w:line="360" w:lineRule="auto"/>
        <w:jc w:val="both"/>
        <w:rPr>
          <w:rFonts w:asciiTheme="minorHAnsi" w:hAnsiTheme="minorHAnsi" w:cs="Mtimes"/>
          <w:sz w:val="24"/>
          <w:szCs w:val="24"/>
          <w:lang w:val="mt-MT"/>
        </w:rPr>
      </w:pPr>
      <w:r w:rsidRPr="003A737B">
        <w:rPr>
          <w:rFonts w:asciiTheme="minorHAnsi" w:hAnsiTheme="minorHAnsi" w:cs="Mtimes"/>
          <w:sz w:val="24"/>
          <w:szCs w:val="24"/>
          <w:lang w:val="mt-MT"/>
        </w:rPr>
        <w:lastRenderedPageBreak/>
        <w:t>Quddiem is-sitwazzjoni prezenti tal-</w:t>
      </w:r>
      <w:r w:rsidRPr="00A4152B">
        <w:rPr>
          <w:rFonts w:asciiTheme="minorHAnsi" w:hAnsiTheme="minorHAnsi" w:cs="Mtimes"/>
          <w:i/>
          <w:sz w:val="24"/>
          <w:szCs w:val="24"/>
          <w:lang w:val="mt-MT"/>
          <w:rPrChange w:id="278" w:author="Ruth Castillo" w:date="2015-07-21T12:31:00Z">
            <w:rPr>
              <w:rFonts w:asciiTheme="minorHAnsi" w:hAnsiTheme="minorHAnsi" w:cs="Mtimes"/>
              <w:sz w:val="24"/>
              <w:szCs w:val="24"/>
              <w:lang w:val="mt-MT"/>
            </w:rPr>
          </w:rPrChange>
        </w:rPr>
        <w:t>Public Broadcasting Services</w:t>
      </w:r>
      <w:r w:rsidRPr="003A737B">
        <w:rPr>
          <w:rFonts w:asciiTheme="minorHAnsi" w:hAnsiTheme="minorHAnsi" w:cs="Mtimes"/>
          <w:sz w:val="24"/>
          <w:szCs w:val="24"/>
          <w:lang w:val="mt-MT"/>
        </w:rPr>
        <w:t xml:space="preserve">, il-PBS, il-PN ressaq zewg ilmenti dwar kazi differenti li </w:t>
      </w:r>
      <w:del w:id="279" w:author="Ruth Castillo" w:date="2015-07-21T12:30:00Z">
        <w:r w:rsidRPr="003A737B" w:rsidDel="00A4152B">
          <w:rPr>
            <w:rFonts w:asciiTheme="minorHAnsi" w:hAnsiTheme="minorHAnsi" w:cs="Mtimes"/>
            <w:sz w:val="24"/>
            <w:szCs w:val="24"/>
            <w:lang w:val="mt-MT"/>
          </w:rPr>
          <w:delText xml:space="preserve">shhew </w:delText>
        </w:r>
      </w:del>
      <w:ins w:id="280" w:author="Ruth Castillo" w:date="2015-07-21T12:30:00Z">
        <w:r w:rsidR="00A4152B">
          <w:rPr>
            <w:rFonts w:asciiTheme="minorHAnsi" w:hAnsiTheme="minorHAnsi" w:cs="Mtimes"/>
            <w:sz w:val="24"/>
            <w:szCs w:val="24"/>
            <w:lang w:val="mt-MT"/>
          </w:rPr>
          <w:t>seħħew</w:t>
        </w:r>
        <w:r w:rsidR="00A4152B" w:rsidRPr="003A737B">
          <w:rPr>
            <w:rFonts w:asciiTheme="minorHAnsi" w:hAnsiTheme="minorHAnsi" w:cs="Mtimes"/>
            <w:sz w:val="24"/>
            <w:szCs w:val="24"/>
            <w:lang w:val="mt-MT"/>
          </w:rPr>
          <w:t xml:space="preserve"> </w:t>
        </w:r>
      </w:ins>
      <w:r w:rsidRPr="003A737B">
        <w:rPr>
          <w:rFonts w:asciiTheme="minorHAnsi" w:hAnsiTheme="minorHAnsi" w:cs="Mtimes"/>
          <w:sz w:val="24"/>
          <w:szCs w:val="24"/>
          <w:lang w:val="mt-MT"/>
        </w:rPr>
        <w:t>fl-ahhar granet.</w:t>
      </w:r>
    </w:p>
    <w:p w:rsidR="005B6661" w:rsidRPr="003A737B" w:rsidRDefault="005B6661" w:rsidP="005B6661">
      <w:pPr>
        <w:spacing w:line="360" w:lineRule="auto"/>
        <w:jc w:val="both"/>
        <w:rPr>
          <w:rFonts w:asciiTheme="minorHAnsi" w:hAnsiTheme="minorHAnsi" w:cs="Mtimes"/>
          <w:sz w:val="24"/>
          <w:szCs w:val="24"/>
          <w:lang w:val="mt-MT"/>
        </w:rPr>
      </w:pPr>
    </w:p>
    <w:p w:rsidR="005B6661" w:rsidRPr="003A737B" w:rsidRDefault="005B6661" w:rsidP="005B6661">
      <w:pPr>
        <w:spacing w:line="360" w:lineRule="auto"/>
        <w:jc w:val="both"/>
        <w:rPr>
          <w:rFonts w:asciiTheme="minorHAnsi" w:hAnsiTheme="minorHAnsi" w:cs="Mtimes"/>
          <w:sz w:val="24"/>
          <w:szCs w:val="24"/>
          <w:lang w:val="mt-MT"/>
        </w:rPr>
      </w:pPr>
      <w:r w:rsidRPr="003A737B">
        <w:rPr>
          <w:rFonts w:asciiTheme="minorHAnsi" w:hAnsiTheme="minorHAnsi" w:cs="Mtimes"/>
          <w:sz w:val="24"/>
          <w:szCs w:val="24"/>
          <w:lang w:val="mt-MT"/>
        </w:rPr>
        <w:t>L-ilmenti tal-PN dwar l-istat tal-PBS u l-mod kif dan qed ikun uzat mill-</w:t>
      </w:r>
      <w:ins w:id="281" w:author="Ruth Castillo" w:date="2015-11-03T14:16:00Z">
        <w:r w:rsidR="00810FE2">
          <w:rPr>
            <w:rFonts w:asciiTheme="minorHAnsi" w:hAnsiTheme="minorHAnsi" w:cs="Mtimes"/>
            <w:sz w:val="24"/>
            <w:szCs w:val="24"/>
            <w:lang w:val="mt-MT"/>
          </w:rPr>
          <w:t>G</w:t>
        </w:r>
      </w:ins>
      <w:del w:id="282" w:author="Ruth Castillo" w:date="2015-11-03T14:16:00Z">
        <w:r w:rsidRPr="003A737B" w:rsidDel="00810FE2">
          <w:rPr>
            <w:rFonts w:asciiTheme="minorHAnsi" w:hAnsiTheme="minorHAnsi" w:cs="Mtimes"/>
            <w:sz w:val="24"/>
            <w:szCs w:val="24"/>
            <w:lang w:val="mt-MT"/>
          </w:rPr>
          <w:delText>g</w:delText>
        </w:r>
      </w:del>
      <w:r w:rsidRPr="003A737B">
        <w:rPr>
          <w:rFonts w:asciiTheme="minorHAnsi" w:hAnsiTheme="minorHAnsi" w:cs="Mtimes"/>
          <w:sz w:val="24"/>
          <w:szCs w:val="24"/>
          <w:lang w:val="mt-MT"/>
        </w:rPr>
        <w:t>vern Laburista bhala parti mill-istrategija politika ilhom jitqanqlu.</w:t>
      </w:r>
    </w:p>
    <w:p w:rsidR="005B6661" w:rsidRPr="003A737B" w:rsidRDefault="005B6661" w:rsidP="005B6661">
      <w:pPr>
        <w:spacing w:line="360" w:lineRule="auto"/>
        <w:jc w:val="both"/>
        <w:rPr>
          <w:rFonts w:asciiTheme="minorHAnsi" w:hAnsiTheme="minorHAnsi" w:cs="Mtimes"/>
          <w:sz w:val="24"/>
          <w:szCs w:val="24"/>
          <w:lang w:val="mt-MT"/>
        </w:rPr>
      </w:pPr>
    </w:p>
    <w:p w:rsidR="005B6661" w:rsidRPr="003A737B" w:rsidRDefault="005B6661" w:rsidP="005B6661">
      <w:pPr>
        <w:spacing w:line="360" w:lineRule="auto"/>
        <w:jc w:val="both"/>
        <w:rPr>
          <w:rFonts w:asciiTheme="minorHAnsi" w:hAnsiTheme="minorHAnsi" w:cs="Mtimes"/>
          <w:sz w:val="24"/>
          <w:szCs w:val="24"/>
          <w:lang w:val="mt-MT"/>
        </w:rPr>
      </w:pPr>
      <w:r w:rsidRPr="003A737B">
        <w:rPr>
          <w:rFonts w:asciiTheme="minorHAnsi" w:hAnsiTheme="minorHAnsi" w:cs="Mtimes"/>
          <w:sz w:val="24"/>
          <w:szCs w:val="24"/>
          <w:lang w:val="mt-MT"/>
        </w:rPr>
        <w:t xml:space="preserve">L-ahhar zewg ilmenti tal-PN jitrattaw zewg kazi differenti li fihom il-PBS kien zbilancjat </w:t>
      </w:r>
      <w:del w:id="283" w:author="Ruth Castillo" w:date="2015-07-21T12:32:00Z">
        <w:r w:rsidRPr="003A737B" w:rsidDel="00791468">
          <w:rPr>
            <w:rFonts w:asciiTheme="minorHAnsi" w:hAnsiTheme="minorHAnsi" w:cs="Mtimes"/>
            <w:sz w:val="24"/>
            <w:szCs w:val="24"/>
            <w:lang w:val="mt-MT"/>
          </w:rPr>
          <w:delText xml:space="preserve">favor </w:delText>
        </w:r>
      </w:del>
      <w:ins w:id="284" w:author="Ruth Castillo" w:date="2015-07-21T12:32:00Z">
        <w:r w:rsidR="00791468">
          <w:rPr>
            <w:rFonts w:asciiTheme="minorHAnsi" w:hAnsiTheme="minorHAnsi" w:cs="Mtimes"/>
            <w:sz w:val="24"/>
            <w:szCs w:val="24"/>
            <w:lang w:val="mt-MT"/>
          </w:rPr>
          <w:t xml:space="preserve">favur </w:t>
        </w:r>
      </w:ins>
      <w:r w:rsidRPr="003A737B">
        <w:rPr>
          <w:rFonts w:asciiTheme="minorHAnsi" w:hAnsiTheme="minorHAnsi" w:cs="Mtimes"/>
          <w:sz w:val="24"/>
          <w:szCs w:val="24"/>
          <w:lang w:val="mt-MT"/>
        </w:rPr>
        <w:t>il-PL.</w:t>
      </w:r>
    </w:p>
    <w:p w:rsidR="005B6661" w:rsidRPr="003A737B" w:rsidRDefault="005B6661" w:rsidP="005B6661">
      <w:pPr>
        <w:spacing w:line="360" w:lineRule="auto"/>
        <w:jc w:val="both"/>
        <w:rPr>
          <w:rFonts w:asciiTheme="minorHAnsi" w:hAnsiTheme="minorHAnsi" w:cs="Mtimes"/>
          <w:sz w:val="24"/>
          <w:szCs w:val="24"/>
          <w:lang w:val="mt-MT"/>
        </w:rPr>
      </w:pPr>
    </w:p>
    <w:p w:rsidR="005B6661" w:rsidRPr="003A737B" w:rsidRDefault="005B6661" w:rsidP="005B6661">
      <w:pPr>
        <w:spacing w:line="360" w:lineRule="auto"/>
        <w:jc w:val="both"/>
        <w:rPr>
          <w:rFonts w:asciiTheme="minorHAnsi" w:hAnsiTheme="minorHAnsi" w:cs="Mtimes"/>
          <w:sz w:val="24"/>
          <w:szCs w:val="24"/>
          <w:lang w:val="mt-MT"/>
        </w:rPr>
      </w:pPr>
      <w:r w:rsidRPr="003A737B">
        <w:rPr>
          <w:rFonts w:asciiTheme="minorHAnsi" w:hAnsiTheme="minorHAnsi" w:cs="Mtimes"/>
          <w:sz w:val="24"/>
          <w:szCs w:val="24"/>
          <w:lang w:val="mt-MT"/>
        </w:rPr>
        <w:t xml:space="preserve">L-ewwel kaz jikkoncerna l-bulettin tal-ahbarijiet tal-Hamis li fih </w:t>
      </w:r>
      <w:ins w:id="285" w:author="Ruth Castillo" w:date="2015-07-21T12:35:00Z">
        <w:r w:rsidR="00791468">
          <w:rPr>
            <w:rFonts w:asciiTheme="minorHAnsi" w:hAnsiTheme="minorHAnsi" w:cs="Mtimes"/>
            <w:sz w:val="24"/>
            <w:szCs w:val="24"/>
            <w:lang w:val="mt-MT"/>
          </w:rPr>
          <w:t>i</w:t>
        </w:r>
      </w:ins>
      <w:r w:rsidRPr="003A737B">
        <w:rPr>
          <w:rFonts w:asciiTheme="minorHAnsi" w:hAnsiTheme="minorHAnsi" w:cs="Mtimes"/>
          <w:sz w:val="24"/>
          <w:szCs w:val="24"/>
          <w:lang w:val="mt-MT"/>
        </w:rPr>
        <w:t xml:space="preserve">l-PBS ma </w:t>
      </w:r>
      <w:ins w:id="286" w:author="Ruth Castillo" w:date="2015-11-03T14:15:00Z">
        <w:r w:rsidR="00810FE2">
          <w:rPr>
            <w:rFonts w:asciiTheme="minorHAnsi" w:hAnsiTheme="minorHAnsi" w:cs="Mtimes"/>
            <w:sz w:val="24"/>
            <w:szCs w:val="24"/>
            <w:lang w:val="mt-MT"/>
          </w:rPr>
          <w:t xml:space="preserve">rrapportax </w:t>
        </w:r>
      </w:ins>
      <w:del w:id="287" w:author="Ruth Castillo" w:date="2015-07-21T12:38:00Z">
        <w:r w:rsidRPr="003A737B" w:rsidDel="0058446F">
          <w:rPr>
            <w:rFonts w:asciiTheme="minorHAnsi" w:hAnsiTheme="minorHAnsi" w:cs="Mtimes"/>
            <w:sz w:val="24"/>
            <w:szCs w:val="24"/>
            <w:lang w:val="mt-MT"/>
          </w:rPr>
          <w:delText xml:space="preserve">rrappurtax </w:delText>
        </w:r>
      </w:del>
      <w:r w:rsidRPr="003A737B">
        <w:rPr>
          <w:rFonts w:asciiTheme="minorHAnsi" w:hAnsiTheme="minorHAnsi" w:cs="Mtimes"/>
          <w:sz w:val="24"/>
          <w:szCs w:val="24"/>
          <w:lang w:val="mt-MT"/>
        </w:rPr>
        <w:t xml:space="preserve">il-konferenza </w:t>
      </w:r>
      <w:del w:id="288" w:author="Ruth Castillo" w:date="2015-07-21T12:38:00Z">
        <w:r w:rsidRPr="003A737B" w:rsidDel="0058446F">
          <w:rPr>
            <w:rFonts w:asciiTheme="minorHAnsi" w:hAnsiTheme="minorHAnsi" w:cs="Mtimes"/>
            <w:sz w:val="24"/>
            <w:szCs w:val="24"/>
            <w:lang w:val="mt-MT"/>
          </w:rPr>
          <w:delText>taal</w:delText>
        </w:r>
      </w:del>
      <w:ins w:id="289" w:author="Ruth Castillo" w:date="2015-07-21T12:38:00Z">
        <w:r w:rsidR="0058446F">
          <w:rPr>
            <w:rFonts w:asciiTheme="minorHAnsi" w:hAnsiTheme="minorHAnsi" w:cs="Mtimes"/>
            <w:sz w:val="24"/>
            <w:szCs w:val="24"/>
            <w:lang w:val="mt-MT"/>
          </w:rPr>
          <w:t>tal-</w:t>
        </w:r>
      </w:ins>
      <w:r w:rsidRPr="003A737B">
        <w:rPr>
          <w:rFonts w:asciiTheme="minorHAnsi" w:hAnsiTheme="minorHAnsi" w:cs="Mtimes"/>
          <w:sz w:val="24"/>
          <w:szCs w:val="24"/>
          <w:lang w:val="mt-MT"/>
        </w:rPr>
        <w:t xml:space="preserve">-ahbarijiet tal-PN li matulha l-PN </w:t>
      </w:r>
      <w:ins w:id="290" w:author="Ruth Castillo" w:date="2015-07-21T12:39:00Z">
        <w:r w:rsidR="0058446F">
          <w:rPr>
            <w:rFonts w:asciiTheme="minorHAnsi" w:hAnsiTheme="minorHAnsi" w:cs="Mtimes"/>
            <w:sz w:val="24"/>
            <w:szCs w:val="24"/>
            <w:lang w:val="mt-MT"/>
          </w:rPr>
          <w:t>i</w:t>
        </w:r>
      </w:ins>
      <w:r w:rsidRPr="003A737B">
        <w:rPr>
          <w:rFonts w:asciiTheme="minorHAnsi" w:hAnsiTheme="minorHAnsi" w:cs="Mtimes"/>
          <w:sz w:val="24"/>
          <w:szCs w:val="24"/>
          <w:lang w:val="mt-MT"/>
        </w:rPr>
        <w:t xml:space="preserve">nsista li l-Kummissarju tal-Pulizija ghandu jghid jekk hux qed jinvestiga lil Anton Refalo jew le. Ghal raguni li jafuha biss l-edituri  tal-PBS </w:t>
      </w:r>
      <w:del w:id="291" w:author="Ruth Castillo" w:date="2015-07-21T12:36:00Z">
        <w:r w:rsidRPr="003A737B" w:rsidDel="00795E6C">
          <w:rPr>
            <w:rFonts w:asciiTheme="minorHAnsi" w:hAnsiTheme="minorHAnsi" w:cs="Mtimes"/>
            <w:sz w:val="24"/>
            <w:szCs w:val="24"/>
            <w:lang w:val="mt-MT"/>
          </w:rPr>
          <w:delText xml:space="preserve">idn </w:delText>
        </w:r>
      </w:del>
      <w:ins w:id="292" w:author="Ruth Castillo" w:date="2015-07-21T12:36:00Z">
        <w:r w:rsidR="00795E6C">
          <w:rPr>
            <w:rFonts w:asciiTheme="minorHAnsi" w:hAnsiTheme="minorHAnsi" w:cs="Mtimes"/>
            <w:sz w:val="24"/>
            <w:szCs w:val="24"/>
            <w:lang w:val="mt-MT"/>
          </w:rPr>
          <w:t xml:space="preserve">din </w:t>
        </w:r>
      </w:ins>
      <w:r w:rsidRPr="003A737B">
        <w:rPr>
          <w:rFonts w:asciiTheme="minorHAnsi" w:hAnsiTheme="minorHAnsi" w:cs="Mtimes"/>
          <w:sz w:val="24"/>
          <w:szCs w:val="24"/>
          <w:lang w:val="mt-MT"/>
        </w:rPr>
        <w:t>l-ahbar importanti ma kinitx rappurtata.</w:t>
      </w:r>
    </w:p>
    <w:p w:rsidR="005B6661" w:rsidRPr="003A737B" w:rsidRDefault="005B6661" w:rsidP="005B6661">
      <w:pPr>
        <w:spacing w:line="360" w:lineRule="auto"/>
        <w:jc w:val="both"/>
        <w:rPr>
          <w:rFonts w:asciiTheme="minorHAnsi" w:hAnsiTheme="minorHAnsi" w:cs="Mtimes"/>
          <w:sz w:val="24"/>
          <w:szCs w:val="24"/>
          <w:lang w:val="mt-MT"/>
        </w:rPr>
      </w:pPr>
    </w:p>
    <w:p w:rsidR="005B6661" w:rsidRPr="003A737B" w:rsidRDefault="005B6661" w:rsidP="005B6661">
      <w:pPr>
        <w:spacing w:line="360" w:lineRule="auto"/>
        <w:jc w:val="both"/>
        <w:rPr>
          <w:rFonts w:asciiTheme="minorHAnsi" w:hAnsiTheme="minorHAnsi" w:cs="Mtimes"/>
          <w:sz w:val="24"/>
          <w:szCs w:val="24"/>
          <w:lang w:val="mt-MT"/>
        </w:rPr>
      </w:pPr>
      <w:r w:rsidRPr="003A737B">
        <w:rPr>
          <w:rFonts w:asciiTheme="minorHAnsi" w:hAnsiTheme="minorHAnsi" w:cs="Mtimes"/>
          <w:sz w:val="24"/>
          <w:szCs w:val="24"/>
          <w:lang w:val="mt-MT"/>
        </w:rPr>
        <w:t xml:space="preserve">It-tieni lment tal-PN jitratta l-programm Dissett li l-prezentatur tieghu hu l-editur tal-PBS Reno Bugeja. Il-programm kellu tliet mistiedna, zewg rapprezentanti ghall-PL u wiehed ghall-PN. Ghall-PL ippartecipaw </w:t>
      </w:r>
      <w:ins w:id="293" w:author="Ruth Castillo" w:date="2015-07-21T12:39:00Z">
        <w:r w:rsidR="0058446F">
          <w:rPr>
            <w:rFonts w:asciiTheme="minorHAnsi" w:hAnsiTheme="minorHAnsi" w:cs="Mtimes"/>
            <w:sz w:val="24"/>
            <w:szCs w:val="24"/>
            <w:lang w:val="mt-MT"/>
          </w:rPr>
          <w:t>i</w:t>
        </w:r>
      </w:ins>
      <w:r w:rsidRPr="003A737B">
        <w:rPr>
          <w:rFonts w:asciiTheme="minorHAnsi" w:hAnsiTheme="minorHAnsi" w:cs="Mtimes"/>
          <w:sz w:val="24"/>
          <w:szCs w:val="24"/>
          <w:lang w:val="mt-MT"/>
        </w:rPr>
        <w:t>l-Ministru Zammit Lewis u l-</w:t>
      </w:r>
      <w:del w:id="294" w:author="Ruth Castillo" w:date="2015-10-08T15:45:00Z">
        <w:r w:rsidRPr="003A737B" w:rsidDel="00E86662">
          <w:rPr>
            <w:rFonts w:asciiTheme="minorHAnsi" w:hAnsiTheme="minorHAnsi" w:cs="Mtimes"/>
            <w:sz w:val="24"/>
            <w:szCs w:val="24"/>
            <w:lang w:val="mt-MT"/>
          </w:rPr>
          <w:delText xml:space="preserve">ex </w:delText>
        </w:r>
      </w:del>
      <w:ins w:id="295" w:author="Ruth Castillo" w:date="2015-10-08T15:45:00Z">
        <w:r w:rsidR="00E86662">
          <w:rPr>
            <w:rFonts w:asciiTheme="minorHAnsi" w:hAnsiTheme="minorHAnsi" w:cs="Mtimes"/>
            <w:sz w:val="24"/>
            <w:szCs w:val="24"/>
            <w:lang w:val="mt-MT"/>
          </w:rPr>
          <w:t>eks</w:t>
        </w:r>
      </w:ins>
      <w:r w:rsidRPr="003A737B">
        <w:rPr>
          <w:rFonts w:asciiTheme="minorHAnsi" w:hAnsiTheme="minorHAnsi" w:cs="Mtimes"/>
          <w:sz w:val="24"/>
          <w:szCs w:val="24"/>
          <w:lang w:val="mt-MT"/>
        </w:rPr>
        <w:t xml:space="preserve">deputat </w:t>
      </w:r>
      <w:ins w:id="296" w:author="Ruth Castillo" w:date="2015-10-08T15:51:00Z">
        <w:r w:rsidR="00600FE2">
          <w:rPr>
            <w:rFonts w:asciiTheme="minorHAnsi" w:hAnsiTheme="minorHAnsi" w:cs="Mtimes"/>
            <w:sz w:val="24"/>
            <w:szCs w:val="24"/>
            <w:lang w:val="mt-MT"/>
          </w:rPr>
          <w:t>L</w:t>
        </w:r>
      </w:ins>
      <w:del w:id="297" w:author="Ruth Castillo" w:date="2015-10-08T15:51:00Z">
        <w:r w:rsidRPr="003A737B" w:rsidDel="00600FE2">
          <w:rPr>
            <w:rFonts w:asciiTheme="minorHAnsi" w:hAnsiTheme="minorHAnsi" w:cs="Mtimes"/>
            <w:sz w:val="24"/>
            <w:szCs w:val="24"/>
            <w:lang w:val="mt-MT"/>
          </w:rPr>
          <w:delText>l</w:delText>
        </w:r>
      </w:del>
      <w:r w:rsidRPr="003A737B">
        <w:rPr>
          <w:rFonts w:asciiTheme="minorHAnsi" w:hAnsiTheme="minorHAnsi" w:cs="Mtimes"/>
          <w:sz w:val="24"/>
          <w:szCs w:val="24"/>
          <w:lang w:val="mt-MT"/>
        </w:rPr>
        <w:t xml:space="preserve">aburista Lino </w:t>
      </w:r>
      <w:del w:id="298" w:author="Ruth Castillo" w:date="2015-07-21T12:34:00Z">
        <w:r w:rsidRPr="003A737B" w:rsidDel="00791468">
          <w:rPr>
            <w:rFonts w:asciiTheme="minorHAnsi" w:hAnsiTheme="minorHAnsi" w:cs="Mtimes"/>
            <w:sz w:val="24"/>
            <w:szCs w:val="24"/>
            <w:lang w:val="mt-MT"/>
          </w:rPr>
          <w:delText xml:space="preserve">Debeono </w:delText>
        </w:r>
      </w:del>
      <w:ins w:id="299" w:author="Ruth Castillo" w:date="2015-07-21T12:34:00Z">
        <w:r w:rsidR="00791468">
          <w:rPr>
            <w:rFonts w:asciiTheme="minorHAnsi" w:hAnsiTheme="minorHAnsi" w:cs="Mtimes"/>
            <w:sz w:val="24"/>
            <w:szCs w:val="24"/>
            <w:lang w:val="mt-MT"/>
          </w:rPr>
          <w:t>Debono</w:t>
        </w:r>
        <w:r w:rsidR="00791468" w:rsidRPr="003A737B">
          <w:rPr>
            <w:rFonts w:asciiTheme="minorHAnsi" w:hAnsiTheme="minorHAnsi" w:cs="Mtimes"/>
            <w:sz w:val="24"/>
            <w:szCs w:val="24"/>
            <w:lang w:val="mt-MT"/>
          </w:rPr>
          <w:t xml:space="preserve"> </w:t>
        </w:r>
      </w:ins>
      <w:r w:rsidRPr="003A737B">
        <w:rPr>
          <w:rFonts w:asciiTheme="minorHAnsi" w:hAnsiTheme="minorHAnsi" w:cs="Mtimes"/>
          <w:sz w:val="24"/>
          <w:szCs w:val="24"/>
          <w:lang w:val="mt-MT"/>
        </w:rPr>
        <w:t>waqt li ghall-PN kien hemm biss ix-</w:t>
      </w:r>
      <w:del w:id="300" w:author="Ruth Castillo" w:date="2015-07-21T12:34:00Z">
        <w:r w:rsidRPr="003A737B" w:rsidDel="00791468">
          <w:rPr>
            <w:rFonts w:asciiTheme="minorHAnsi" w:hAnsiTheme="minorHAnsi" w:cs="Mtimes"/>
            <w:sz w:val="24"/>
            <w:szCs w:val="24"/>
            <w:lang w:val="mt-MT"/>
          </w:rPr>
          <w:delText xml:space="preserve">xhadow </w:delText>
        </w:r>
      </w:del>
      <w:ins w:id="301" w:author="Ruth Castillo" w:date="2015-07-21T12:34:00Z">
        <w:r w:rsidR="00791468" w:rsidRPr="00791468">
          <w:rPr>
            <w:rFonts w:asciiTheme="minorHAnsi" w:hAnsiTheme="minorHAnsi" w:cs="Mtimes"/>
            <w:i/>
            <w:sz w:val="24"/>
            <w:szCs w:val="24"/>
            <w:lang w:val="mt-MT"/>
            <w:rPrChange w:id="302" w:author="Ruth Castillo" w:date="2015-07-21T12:34:00Z">
              <w:rPr>
                <w:rFonts w:asciiTheme="minorHAnsi" w:hAnsiTheme="minorHAnsi" w:cs="Mtimes"/>
                <w:sz w:val="24"/>
                <w:szCs w:val="24"/>
                <w:lang w:val="mt-MT"/>
              </w:rPr>
            </w:rPrChange>
          </w:rPr>
          <w:t xml:space="preserve">Shadow </w:t>
        </w:r>
      </w:ins>
      <w:del w:id="303" w:author="Ruth Castillo" w:date="2015-07-21T12:34:00Z">
        <w:r w:rsidRPr="00791468" w:rsidDel="00791468">
          <w:rPr>
            <w:rFonts w:asciiTheme="minorHAnsi" w:hAnsiTheme="minorHAnsi" w:cs="Mtimes"/>
            <w:i/>
            <w:sz w:val="24"/>
            <w:szCs w:val="24"/>
            <w:lang w:val="mt-MT"/>
            <w:rPrChange w:id="304" w:author="Ruth Castillo" w:date="2015-07-21T12:34:00Z">
              <w:rPr>
                <w:rFonts w:asciiTheme="minorHAnsi" w:hAnsiTheme="minorHAnsi" w:cs="Mtimes"/>
                <w:sz w:val="24"/>
                <w:szCs w:val="24"/>
                <w:lang w:val="mt-MT"/>
              </w:rPr>
            </w:rPrChange>
          </w:rPr>
          <w:delText xml:space="preserve">minister </w:delText>
        </w:r>
      </w:del>
      <w:ins w:id="305" w:author="Ruth Castillo" w:date="2015-07-21T12:34:00Z">
        <w:r w:rsidR="00791468" w:rsidRPr="00791468">
          <w:rPr>
            <w:rFonts w:asciiTheme="minorHAnsi" w:hAnsiTheme="minorHAnsi" w:cs="Mtimes"/>
            <w:i/>
            <w:sz w:val="24"/>
            <w:szCs w:val="24"/>
            <w:lang w:val="mt-MT"/>
            <w:rPrChange w:id="306" w:author="Ruth Castillo" w:date="2015-07-21T12:34:00Z">
              <w:rPr>
                <w:rFonts w:asciiTheme="minorHAnsi" w:hAnsiTheme="minorHAnsi" w:cs="Mtimes"/>
                <w:sz w:val="24"/>
                <w:szCs w:val="24"/>
                <w:lang w:val="mt-MT"/>
              </w:rPr>
            </w:rPrChange>
          </w:rPr>
          <w:t>Minister</w:t>
        </w:r>
        <w:r w:rsidR="00791468" w:rsidRPr="003A737B">
          <w:rPr>
            <w:rFonts w:asciiTheme="minorHAnsi" w:hAnsiTheme="minorHAnsi" w:cs="Mtimes"/>
            <w:sz w:val="24"/>
            <w:szCs w:val="24"/>
            <w:lang w:val="mt-MT"/>
          </w:rPr>
          <w:t xml:space="preserve"> </w:t>
        </w:r>
      </w:ins>
      <w:r w:rsidRPr="003A737B">
        <w:rPr>
          <w:rFonts w:asciiTheme="minorHAnsi" w:hAnsiTheme="minorHAnsi" w:cs="Mtimes"/>
          <w:sz w:val="24"/>
          <w:szCs w:val="24"/>
          <w:lang w:val="mt-MT"/>
        </w:rPr>
        <w:t xml:space="preserve">Jason </w:t>
      </w:r>
      <w:del w:id="307" w:author="Ruth Castillo" w:date="2015-07-21T12:33:00Z">
        <w:r w:rsidRPr="003A737B" w:rsidDel="00791468">
          <w:rPr>
            <w:rFonts w:asciiTheme="minorHAnsi" w:hAnsiTheme="minorHAnsi" w:cs="Mtimes"/>
            <w:sz w:val="24"/>
            <w:szCs w:val="24"/>
            <w:lang w:val="mt-MT"/>
          </w:rPr>
          <w:delText>azzopardi</w:delText>
        </w:r>
      </w:del>
      <w:ins w:id="308" w:author="Ruth Castillo" w:date="2015-07-21T12:33:00Z">
        <w:r w:rsidR="00791468">
          <w:rPr>
            <w:rFonts w:asciiTheme="minorHAnsi" w:hAnsiTheme="minorHAnsi" w:cs="Mtimes"/>
            <w:sz w:val="24"/>
            <w:szCs w:val="24"/>
            <w:lang w:val="mt-MT"/>
          </w:rPr>
          <w:t xml:space="preserve">Azzopardi </w:t>
        </w:r>
      </w:ins>
    </w:p>
    <w:p w:rsidR="005B6661" w:rsidRPr="003A737B" w:rsidRDefault="005B6661" w:rsidP="005B6661">
      <w:pPr>
        <w:spacing w:line="360" w:lineRule="auto"/>
        <w:jc w:val="both"/>
        <w:rPr>
          <w:rFonts w:asciiTheme="minorHAnsi" w:hAnsiTheme="minorHAnsi" w:cs="Mtimes"/>
          <w:sz w:val="24"/>
          <w:szCs w:val="24"/>
          <w:lang w:val="mt-MT"/>
        </w:rPr>
      </w:pPr>
    </w:p>
    <w:p w:rsidR="005B6661" w:rsidRPr="003A737B" w:rsidRDefault="005B6661" w:rsidP="005B6661">
      <w:pPr>
        <w:spacing w:line="360" w:lineRule="auto"/>
        <w:jc w:val="both"/>
        <w:rPr>
          <w:rFonts w:asciiTheme="minorHAnsi" w:hAnsiTheme="minorHAnsi" w:cs="Mtimes"/>
          <w:sz w:val="24"/>
          <w:szCs w:val="24"/>
          <w:lang w:val="mt-MT"/>
        </w:rPr>
      </w:pPr>
      <w:r w:rsidRPr="003A737B">
        <w:rPr>
          <w:rFonts w:asciiTheme="minorHAnsi" w:hAnsiTheme="minorHAnsi" w:cs="Mtimes"/>
          <w:sz w:val="24"/>
          <w:szCs w:val="24"/>
          <w:lang w:val="mt-MT"/>
        </w:rPr>
        <w:t xml:space="preserve">Il-PN sostna li dan mhux bilanc </w:t>
      </w:r>
      <w:del w:id="309" w:author="Ruth Castillo" w:date="2015-07-21T12:33:00Z">
        <w:r w:rsidRPr="003A737B" w:rsidDel="00791468">
          <w:rPr>
            <w:rFonts w:asciiTheme="minorHAnsi" w:hAnsiTheme="minorHAnsi" w:cs="Mtimes"/>
            <w:sz w:val="24"/>
            <w:szCs w:val="24"/>
            <w:lang w:val="mt-MT"/>
          </w:rPr>
          <w:delText xml:space="preserve">specjalmentt </w:delText>
        </w:r>
      </w:del>
      <w:ins w:id="310" w:author="Ruth Castillo" w:date="2015-07-21T12:33:00Z">
        <w:r w:rsidR="00791468">
          <w:rPr>
            <w:rFonts w:asciiTheme="minorHAnsi" w:hAnsiTheme="minorHAnsi" w:cs="Mtimes"/>
            <w:sz w:val="24"/>
            <w:szCs w:val="24"/>
            <w:lang w:val="mt-MT"/>
          </w:rPr>
          <w:t>speċjalment</w:t>
        </w:r>
        <w:r w:rsidR="00791468" w:rsidRPr="003A737B">
          <w:rPr>
            <w:rFonts w:asciiTheme="minorHAnsi" w:hAnsiTheme="minorHAnsi" w:cs="Mtimes"/>
            <w:sz w:val="24"/>
            <w:szCs w:val="24"/>
            <w:lang w:val="mt-MT"/>
          </w:rPr>
          <w:t xml:space="preserve"> </w:t>
        </w:r>
      </w:ins>
      <w:r w:rsidRPr="003A737B">
        <w:rPr>
          <w:rFonts w:asciiTheme="minorHAnsi" w:hAnsiTheme="minorHAnsi" w:cs="Mtimes"/>
          <w:sz w:val="24"/>
          <w:szCs w:val="24"/>
          <w:lang w:val="mt-MT"/>
        </w:rPr>
        <w:t xml:space="preserve">meta </w:t>
      </w:r>
      <w:del w:id="311" w:author="Ruth Castillo" w:date="2015-07-21T12:33:00Z">
        <w:r w:rsidRPr="003A737B" w:rsidDel="00791468">
          <w:rPr>
            <w:rFonts w:asciiTheme="minorHAnsi" w:hAnsiTheme="minorHAnsi" w:cs="Mtimes"/>
            <w:sz w:val="24"/>
            <w:szCs w:val="24"/>
            <w:lang w:val="mt-MT"/>
          </w:rPr>
          <w:delText>wiehe d</w:delText>
        </w:r>
      </w:del>
      <w:ins w:id="312" w:author="Ruth Castillo" w:date="2015-07-21T12:33:00Z">
        <w:r w:rsidR="00791468">
          <w:rPr>
            <w:rFonts w:asciiTheme="minorHAnsi" w:hAnsiTheme="minorHAnsi" w:cs="Mtimes"/>
            <w:sz w:val="24"/>
            <w:szCs w:val="24"/>
            <w:lang w:val="mt-MT"/>
          </w:rPr>
          <w:t xml:space="preserve">wieħed </w:t>
        </w:r>
      </w:ins>
      <w:r w:rsidRPr="003A737B">
        <w:rPr>
          <w:rFonts w:asciiTheme="minorHAnsi" w:hAnsiTheme="minorHAnsi" w:cs="Mtimes"/>
          <w:sz w:val="24"/>
          <w:szCs w:val="24"/>
          <w:lang w:val="mt-MT"/>
        </w:rPr>
        <w:t>mill-mistiedna tfacca fl-</w:t>
      </w:r>
      <w:r w:rsidRPr="00791468">
        <w:rPr>
          <w:rFonts w:asciiTheme="minorHAnsi" w:hAnsiTheme="minorHAnsi" w:cs="Mtimes"/>
          <w:i/>
          <w:sz w:val="24"/>
          <w:szCs w:val="24"/>
          <w:lang w:val="mt-MT"/>
          <w:rPrChange w:id="313" w:author="Ruth Castillo" w:date="2015-07-21T12:33:00Z">
            <w:rPr>
              <w:rFonts w:asciiTheme="minorHAnsi" w:hAnsiTheme="minorHAnsi" w:cs="Mtimes"/>
              <w:sz w:val="24"/>
              <w:szCs w:val="24"/>
              <w:lang w:val="mt-MT"/>
            </w:rPr>
          </w:rPrChange>
        </w:rPr>
        <w:t>istudio</w:t>
      </w:r>
      <w:r w:rsidRPr="003A737B">
        <w:rPr>
          <w:rFonts w:asciiTheme="minorHAnsi" w:hAnsiTheme="minorHAnsi" w:cs="Mtimes"/>
          <w:sz w:val="24"/>
          <w:szCs w:val="24"/>
          <w:lang w:val="mt-MT"/>
        </w:rPr>
        <w:t xml:space="preserve"> minghajr </w:t>
      </w:r>
      <w:del w:id="314" w:author="Ruth Castillo" w:date="2015-07-21T12:33:00Z">
        <w:r w:rsidRPr="003A737B" w:rsidDel="00791468">
          <w:rPr>
            <w:rFonts w:asciiTheme="minorHAnsi" w:hAnsiTheme="minorHAnsi" w:cs="Mtimes"/>
            <w:sz w:val="24"/>
            <w:szCs w:val="24"/>
            <w:lang w:val="mt-MT"/>
          </w:rPr>
          <w:delText>r</w:delText>
        </w:r>
      </w:del>
      <w:r w:rsidRPr="003A737B">
        <w:rPr>
          <w:rFonts w:asciiTheme="minorHAnsi" w:hAnsiTheme="minorHAnsi" w:cs="Mtimes"/>
          <w:sz w:val="24"/>
          <w:szCs w:val="24"/>
          <w:lang w:val="mt-MT"/>
        </w:rPr>
        <w:t xml:space="preserve">ma l-PN kien </w:t>
      </w:r>
      <w:del w:id="315" w:author="Ruth Castillo" w:date="2015-07-21T12:33:00Z">
        <w:r w:rsidRPr="003A737B" w:rsidDel="00791468">
          <w:rPr>
            <w:rFonts w:asciiTheme="minorHAnsi" w:hAnsiTheme="minorHAnsi" w:cs="Mtimes"/>
            <w:sz w:val="24"/>
            <w:szCs w:val="24"/>
            <w:lang w:val="mt-MT"/>
          </w:rPr>
          <w:delText xml:space="preserve">jaaf </w:delText>
        </w:r>
      </w:del>
      <w:ins w:id="316" w:author="Ruth Castillo" w:date="2015-07-21T12:33:00Z">
        <w:r w:rsidR="00791468">
          <w:rPr>
            <w:rFonts w:asciiTheme="minorHAnsi" w:hAnsiTheme="minorHAnsi" w:cs="Mtimes"/>
            <w:sz w:val="24"/>
            <w:szCs w:val="24"/>
            <w:lang w:val="mt-MT"/>
          </w:rPr>
          <w:t>jaf</w:t>
        </w:r>
        <w:r w:rsidR="00791468" w:rsidRPr="003A737B">
          <w:rPr>
            <w:rFonts w:asciiTheme="minorHAnsi" w:hAnsiTheme="minorHAnsi" w:cs="Mtimes"/>
            <w:sz w:val="24"/>
            <w:szCs w:val="24"/>
            <w:lang w:val="mt-MT"/>
          </w:rPr>
          <w:t xml:space="preserve"> </w:t>
        </w:r>
      </w:ins>
      <w:r w:rsidRPr="003A737B">
        <w:rPr>
          <w:rFonts w:asciiTheme="minorHAnsi" w:hAnsiTheme="minorHAnsi" w:cs="Mtimes"/>
          <w:sz w:val="24"/>
          <w:szCs w:val="24"/>
          <w:lang w:val="mt-MT"/>
        </w:rPr>
        <w:t>bih.</w:t>
      </w:r>
    </w:p>
    <w:p w:rsidR="005B6661" w:rsidRPr="003A737B" w:rsidRDefault="005B6661" w:rsidP="005B6661">
      <w:pPr>
        <w:spacing w:line="360" w:lineRule="auto"/>
        <w:jc w:val="both"/>
        <w:rPr>
          <w:rFonts w:asciiTheme="minorHAnsi" w:hAnsiTheme="minorHAnsi" w:cs="Mtimes"/>
          <w:sz w:val="24"/>
          <w:szCs w:val="24"/>
          <w:lang w:val="mt-MT"/>
        </w:rPr>
      </w:pPr>
    </w:p>
    <w:p w:rsidR="005B6661" w:rsidRPr="003A737B" w:rsidRDefault="005B6661" w:rsidP="005B6661">
      <w:pPr>
        <w:spacing w:line="360" w:lineRule="auto"/>
        <w:jc w:val="both"/>
        <w:rPr>
          <w:rFonts w:asciiTheme="minorHAnsi" w:hAnsiTheme="minorHAnsi" w:cs="Mtimes"/>
          <w:sz w:val="24"/>
          <w:szCs w:val="24"/>
          <w:lang w:val="mt-MT"/>
        </w:rPr>
      </w:pPr>
    </w:p>
    <w:p w:rsidR="005B6661" w:rsidRPr="003A737B" w:rsidRDefault="005B6661" w:rsidP="005B6661">
      <w:pPr>
        <w:spacing w:line="360" w:lineRule="auto"/>
        <w:jc w:val="both"/>
        <w:rPr>
          <w:rFonts w:asciiTheme="minorHAnsi" w:hAnsiTheme="minorHAnsi" w:cs="Mtimes"/>
          <w:sz w:val="24"/>
          <w:szCs w:val="24"/>
          <w:lang w:val="mt-MT"/>
        </w:rPr>
      </w:pPr>
    </w:p>
    <w:p w:rsidR="005B6661" w:rsidRPr="003A737B" w:rsidRDefault="005B6661" w:rsidP="005B6661">
      <w:pPr>
        <w:spacing w:line="360" w:lineRule="auto"/>
        <w:jc w:val="both"/>
        <w:rPr>
          <w:rFonts w:asciiTheme="minorHAnsi" w:hAnsiTheme="minorHAnsi" w:cs="Mtimes"/>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Mossa bla precedent biex Manwel Mallia ma jergax jinhatar Ministru. </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Il-gurnal </w:t>
      </w:r>
      <w:r w:rsidRPr="00425ACE">
        <w:rPr>
          <w:rFonts w:asciiTheme="minorHAnsi" w:hAnsiTheme="minorHAnsi"/>
          <w:i/>
          <w:sz w:val="24"/>
          <w:szCs w:val="24"/>
          <w:lang w:val="mt-MT"/>
          <w:rPrChange w:id="317" w:author="Ruth Castillo" w:date="2015-11-03T13:46:00Z">
            <w:rPr>
              <w:rFonts w:asciiTheme="minorHAnsi" w:hAnsiTheme="minorHAnsi"/>
              <w:sz w:val="24"/>
              <w:szCs w:val="24"/>
              <w:lang w:val="mt-MT"/>
            </w:rPr>
          </w:rPrChange>
        </w:rPr>
        <w:t>Times of Malta</w:t>
      </w:r>
      <w:r w:rsidRPr="003A737B">
        <w:rPr>
          <w:rFonts w:asciiTheme="minorHAnsi" w:hAnsiTheme="minorHAnsi"/>
          <w:sz w:val="24"/>
          <w:szCs w:val="24"/>
          <w:lang w:val="mt-MT"/>
        </w:rPr>
        <w:t xml:space="preserve"> jirrapporta li Frank Theuma, kelliem ghal</w:t>
      </w:r>
      <w:ins w:id="318" w:author="Ruth Castillo" w:date="2015-11-03T13:53:00Z">
        <w:r w:rsidR="00425ACE">
          <w:rPr>
            <w:rFonts w:asciiTheme="minorHAnsi" w:hAnsiTheme="minorHAnsi"/>
            <w:sz w:val="24"/>
            <w:szCs w:val="24"/>
            <w:lang w:val="mt-MT"/>
          </w:rPr>
          <w:t xml:space="preserve"> ‘</w:t>
        </w:r>
      </w:ins>
      <w:r w:rsidRPr="003A737B">
        <w:rPr>
          <w:rFonts w:asciiTheme="minorHAnsi" w:hAnsiTheme="minorHAnsi"/>
          <w:sz w:val="24"/>
          <w:szCs w:val="24"/>
          <w:lang w:val="mt-MT"/>
        </w:rPr>
        <w:t>l</w:t>
      </w:r>
      <w:del w:id="319" w:author="Ruth Castillo" w:date="2015-07-21T12:40:00Z">
        <w:r w:rsidRPr="003A737B" w:rsidDel="0058446F">
          <w:rPr>
            <w:rFonts w:asciiTheme="minorHAnsi" w:hAnsiTheme="minorHAnsi"/>
            <w:sz w:val="24"/>
            <w:szCs w:val="24"/>
            <w:lang w:val="mt-MT"/>
          </w:rPr>
          <w:delText xml:space="preserve"> </w:delText>
        </w:r>
      </w:del>
      <w:r w:rsidRPr="003A737B">
        <w:rPr>
          <w:rFonts w:asciiTheme="minorHAnsi" w:hAnsiTheme="minorHAnsi"/>
          <w:sz w:val="24"/>
          <w:szCs w:val="24"/>
          <w:lang w:val="mt-MT"/>
        </w:rPr>
        <w:t>hekk imsejjah Moviment Laburisti Batuti, ressaq protest gudizzjarju kontra l-Prim Ministru Joseph Muscat biex ma jergax jahtar lil Mallia f’kariga ministerjali.</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lastRenderedPageBreak/>
        <w:t>Il-protest jghid li l-passat ta’ Mallia hu mtappan bi zbalji gravi li juru li mhux kapaci li jkun ministru, specjalment meta kariga bhal</w:t>
      </w:r>
      <w:del w:id="320" w:author="Ruth Castillo" w:date="2015-07-21T12:40:00Z">
        <w:r w:rsidRPr="003A737B" w:rsidDel="0058446F">
          <w:rPr>
            <w:rFonts w:asciiTheme="minorHAnsi" w:hAnsiTheme="minorHAnsi"/>
            <w:sz w:val="24"/>
            <w:szCs w:val="24"/>
            <w:lang w:val="mt-MT"/>
          </w:rPr>
          <w:delText>a</w:delText>
        </w:r>
      </w:del>
      <w:r w:rsidRPr="003A737B">
        <w:rPr>
          <w:rFonts w:asciiTheme="minorHAnsi" w:hAnsiTheme="minorHAnsi"/>
          <w:sz w:val="24"/>
          <w:szCs w:val="24"/>
          <w:lang w:val="mt-MT"/>
        </w:rPr>
        <w:t xml:space="preserve"> din tirrikjedi </w:t>
      </w:r>
      <w:del w:id="321" w:author="Ruth Castillo" w:date="2015-07-21T12:40:00Z">
        <w:r w:rsidRPr="003A737B" w:rsidDel="0058446F">
          <w:rPr>
            <w:rFonts w:asciiTheme="minorHAnsi" w:hAnsiTheme="minorHAnsi"/>
            <w:sz w:val="24"/>
            <w:szCs w:val="24"/>
            <w:lang w:val="mt-MT"/>
          </w:rPr>
          <w:delText xml:space="preserve">onesta’ </w:delText>
        </w:r>
      </w:del>
      <w:ins w:id="322" w:author="Ruth Castillo" w:date="2015-07-21T12:40:00Z">
        <w:r w:rsidR="0058446F" w:rsidRPr="003A737B">
          <w:rPr>
            <w:rFonts w:asciiTheme="minorHAnsi" w:hAnsiTheme="minorHAnsi"/>
            <w:sz w:val="24"/>
            <w:szCs w:val="24"/>
            <w:lang w:val="mt-MT"/>
          </w:rPr>
          <w:t>onest</w:t>
        </w:r>
        <w:r w:rsidR="0058446F">
          <w:rPr>
            <w:rFonts w:asciiTheme="minorHAnsi" w:hAnsiTheme="minorHAnsi"/>
            <w:sz w:val="24"/>
            <w:szCs w:val="24"/>
            <w:lang w:val="mt-MT"/>
          </w:rPr>
          <w:t>à</w:t>
        </w:r>
      </w:ins>
      <w:r w:rsidRPr="003A737B">
        <w:rPr>
          <w:rFonts w:asciiTheme="minorHAnsi" w:hAnsiTheme="minorHAnsi"/>
          <w:sz w:val="24"/>
          <w:szCs w:val="24"/>
          <w:lang w:val="mt-MT"/>
        </w:rPr>
        <w:t xml:space="preserve">u </w:t>
      </w:r>
      <w:del w:id="323" w:author="Ruth Castillo" w:date="2015-07-21T12:41:00Z">
        <w:r w:rsidRPr="003A737B" w:rsidDel="0058446F">
          <w:rPr>
            <w:rFonts w:asciiTheme="minorHAnsi" w:hAnsiTheme="minorHAnsi"/>
            <w:sz w:val="24"/>
            <w:szCs w:val="24"/>
            <w:lang w:val="mt-MT"/>
          </w:rPr>
          <w:delText>integrita’</w:delText>
        </w:r>
      </w:del>
      <w:ins w:id="324" w:author="Ruth Castillo" w:date="2015-07-21T12:41:00Z">
        <w:r w:rsidR="0058446F" w:rsidRPr="003A737B">
          <w:rPr>
            <w:rFonts w:asciiTheme="minorHAnsi" w:hAnsiTheme="minorHAnsi"/>
            <w:sz w:val="24"/>
            <w:szCs w:val="24"/>
            <w:lang w:val="mt-MT"/>
          </w:rPr>
          <w:t>integrit</w:t>
        </w:r>
        <w:r w:rsidR="0058446F">
          <w:rPr>
            <w:rFonts w:asciiTheme="minorHAnsi" w:hAnsiTheme="minorHAnsi"/>
            <w:sz w:val="24"/>
            <w:szCs w:val="24"/>
            <w:lang w:val="mt-MT"/>
          </w:rPr>
          <w:t>à</w:t>
        </w:r>
      </w:ins>
      <w:r w:rsidRPr="003A737B">
        <w:rPr>
          <w:rFonts w:asciiTheme="minorHAnsi" w:hAnsiTheme="minorHAnsi"/>
          <w:sz w:val="24"/>
          <w:szCs w:val="24"/>
          <w:lang w:val="mt-MT"/>
        </w:rPr>
        <w:t>.</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Il-Protest kompla li l-principji Laburisti dejjem kienu biex iwiezen lill-klassi tal-haddiema u dawk li </w:t>
      </w:r>
      <w:del w:id="325" w:author="Ruth Castillo" w:date="2015-07-21T12:42:00Z">
        <w:r w:rsidRPr="003A737B" w:rsidDel="0058446F">
          <w:rPr>
            <w:rFonts w:asciiTheme="minorHAnsi" w:hAnsiTheme="minorHAnsi"/>
            <w:sz w:val="24"/>
            <w:szCs w:val="24"/>
            <w:lang w:val="mt-MT"/>
          </w:rPr>
          <w:delText xml:space="preserve">m’humiex </w:delText>
        </w:r>
      </w:del>
      <w:ins w:id="326" w:author="Ruth Castillo" w:date="2015-07-21T12:42:00Z">
        <w:r w:rsidR="0058446F">
          <w:rPr>
            <w:rFonts w:asciiTheme="minorHAnsi" w:hAnsiTheme="minorHAnsi"/>
            <w:sz w:val="24"/>
            <w:szCs w:val="24"/>
            <w:lang w:val="mt-MT"/>
          </w:rPr>
          <w:t>mhumiex</w:t>
        </w:r>
        <w:r w:rsidR="0058446F" w:rsidRPr="003A737B">
          <w:rPr>
            <w:rFonts w:asciiTheme="minorHAnsi" w:hAnsiTheme="minorHAnsi"/>
            <w:sz w:val="24"/>
            <w:szCs w:val="24"/>
            <w:lang w:val="mt-MT"/>
          </w:rPr>
          <w:t xml:space="preserve"> </w:t>
        </w:r>
      </w:ins>
      <w:r w:rsidRPr="003A737B">
        <w:rPr>
          <w:rFonts w:asciiTheme="minorHAnsi" w:hAnsiTheme="minorHAnsi"/>
          <w:sz w:val="24"/>
          <w:szCs w:val="24"/>
          <w:lang w:val="mt-MT"/>
        </w:rPr>
        <w:t>privileggjati. Manwel Mallia qatt ma haddan il-principji Laburisti, la fil-prattika u lanqas fl-azzjonijiet tieghu.</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Min-naha tieghu, Muscat permezz ta’ kontro</w:t>
      </w:r>
      <w:del w:id="327" w:author="Ruth Castillo" w:date="2015-10-08T15:55:00Z">
        <w:r w:rsidRPr="003A737B" w:rsidDel="00600FE2">
          <w:rPr>
            <w:rFonts w:asciiTheme="minorHAnsi" w:hAnsiTheme="minorHAnsi"/>
            <w:sz w:val="24"/>
            <w:szCs w:val="24"/>
            <w:lang w:val="mt-MT"/>
          </w:rPr>
          <w:delText>-</w:delText>
        </w:r>
      </w:del>
      <w:r w:rsidRPr="003A737B">
        <w:rPr>
          <w:rFonts w:asciiTheme="minorHAnsi" w:hAnsiTheme="minorHAnsi"/>
          <w:sz w:val="24"/>
          <w:szCs w:val="24"/>
          <w:lang w:val="mt-MT"/>
        </w:rPr>
        <w:t>protest iddefenda lil Mallia u wissa lil Theuma li jekk jippersisti fl-allegazzjonijiet tieghu kontra Manwel Mallia, se jittiehdu passi legal</w:t>
      </w:r>
      <w:ins w:id="328" w:author="Ruth Castillo" w:date="2015-07-21T12:42:00Z">
        <w:r w:rsidR="0058446F">
          <w:rPr>
            <w:rFonts w:asciiTheme="minorHAnsi" w:hAnsiTheme="minorHAnsi"/>
            <w:sz w:val="24"/>
            <w:szCs w:val="24"/>
            <w:lang w:val="mt-MT"/>
          </w:rPr>
          <w:t>i</w:t>
        </w:r>
      </w:ins>
      <w:r w:rsidRPr="003A737B">
        <w:rPr>
          <w:rFonts w:asciiTheme="minorHAnsi" w:hAnsiTheme="minorHAnsi"/>
          <w:sz w:val="24"/>
          <w:szCs w:val="24"/>
          <w:lang w:val="mt-MT"/>
        </w:rPr>
        <w:t>.</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Hu qal li l-hatra ta’ Ministri hi </w:t>
      </w:r>
      <w:del w:id="329" w:author="Ruth Castillo" w:date="2015-07-21T12:44:00Z">
        <w:r w:rsidRPr="003A737B" w:rsidDel="0058446F">
          <w:rPr>
            <w:rFonts w:asciiTheme="minorHAnsi" w:hAnsiTheme="minorHAnsi"/>
            <w:sz w:val="24"/>
            <w:szCs w:val="24"/>
            <w:lang w:val="mt-MT"/>
          </w:rPr>
          <w:delText xml:space="preserve">prerogattiva </w:delText>
        </w:r>
      </w:del>
      <w:ins w:id="330" w:author="Ruth Castillo" w:date="2015-07-21T12:44:00Z">
        <w:r w:rsidR="0058446F">
          <w:rPr>
            <w:rFonts w:asciiTheme="minorHAnsi" w:hAnsiTheme="minorHAnsi"/>
            <w:sz w:val="24"/>
            <w:szCs w:val="24"/>
            <w:lang w:val="mt-MT"/>
          </w:rPr>
          <w:t>prerogativa</w:t>
        </w:r>
        <w:r w:rsidR="0058446F" w:rsidRPr="003A737B">
          <w:rPr>
            <w:rFonts w:asciiTheme="minorHAnsi" w:hAnsiTheme="minorHAnsi"/>
            <w:sz w:val="24"/>
            <w:szCs w:val="24"/>
            <w:lang w:val="mt-MT"/>
          </w:rPr>
          <w:t xml:space="preserve"> </w:t>
        </w:r>
      </w:ins>
      <w:r w:rsidRPr="003A737B">
        <w:rPr>
          <w:rFonts w:asciiTheme="minorHAnsi" w:hAnsiTheme="minorHAnsi"/>
          <w:sz w:val="24"/>
          <w:szCs w:val="24"/>
          <w:lang w:val="mt-MT"/>
        </w:rPr>
        <w:t>tieghu bhala Prim Ministru u ma taqa</w:t>
      </w:r>
      <w:ins w:id="331" w:author="Ruth Castillo" w:date="2015-11-03T12:39:00Z">
        <w:r w:rsidR="00BA2B0B">
          <w:rPr>
            <w:rFonts w:asciiTheme="minorHAnsi" w:hAnsiTheme="minorHAnsi"/>
            <w:sz w:val="24"/>
            <w:szCs w:val="24"/>
            <w:lang w:val="mt-MT"/>
          </w:rPr>
          <w:t>’</w:t>
        </w:r>
      </w:ins>
      <w:r w:rsidRPr="003A737B">
        <w:rPr>
          <w:rFonts w:asciiTheme="minorHAnsi" w:hAnsiTheme="minorHAnsi"/>
          <w:sz w:val="24"/>
          <w:szCs w:val="24"/>
          <w:lang w:val="mt-MT"/>
        </w:rPr>
        <w:t xml:space="preserve"> taht ebda process gudizzjarju.</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Ikkuntattjat mill-gurnal </w:t>
      </w:r>
      <w:r w:rsidRPr="00BA2B0B">
        <w:rPr>
          <w:rFonts w:asciiTheme="minorHAnsi" w:hAnsiTheme="minorHAnsi"/>
          <w:i/>
          <w:sz w:val="24"/>
          <w:szCs w:val="24"/>
          <w:lang w:val="mt-MT"/>
          <w:rPrChange w:id="332" w:author="Ruth Castillo" w:date="2015-11-03T12:38:00Z">
            <w:rPr>
              <w:rFonts w:asciiTheme="minorHAnsi" w:hAnsiTheme="minorHAnsi"/>
              <w:sz w:val="24"/>
              <w:szCs w:val="24"/>
              <w:lang w:val="mt-MT"/>
            </w:rPr>
          </w:rPrChange>
        </w:rPr>
        <w:t>Times of Malta</w:t>
      </w:r>
      <w:r w:rsidRPr="003A737B">
        <w:rPr>
          <w:rFonts w:asciiTheme="minorHAnsi" w:hAnsiTheme="minorHAnsi"/>
          <w:sz w:val="24"/>
          <w:szCs w:val="24"/>
          <w:lang w:val="mt-MT"/>
        </w:rPr>
        <w:t>, Theuma, li hu minn Bormla, iddeskriva lilu nnifsu bhala Laburist mit-twelid.</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Hu qal li ghalkemm jinsab wahdu f’dan il-moviment, hemm hafna mill-Kottonera li xebghu mill-mod kif qed jitrattahom il-Partit Laburista.</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 xml:space="preserve">F’dawn l-ahhar gimghat kien hawn hafna ghidut li Manwel Mallia kien se jerga’ jidhol fil-kabinett wara li Muscat kien imgieghel inehhih f’Dicembru li ghadda. </w:t>
      </w:r>
    </w:p>
    <w:p w:rsidR="005B6661" w:rsidRPr="003A737B" w:rsidRDefault="005B6661" w:rsidP="005B6661">
      <w:pPr>
        <w:spacing w:line="360" w:lineRule="auto"/>
        <w:jc w:val="both"/>
        <w:rPr>
          <w:rFonts w:asciiTheme="minorHAnsi" w:hAnsiTheme="minorHAnsi"/>
          <w:sz w:val="24"/>
          <w:szCs w:val="24"/>
          <w:lang w:val="mt-MT"/>
        </w:rPr>
      </w:pPr>
    </w:p>
    <w:p w:rsidR="005B6661" w:rsidRPr="003A737B" w:rsidRDefault="005B6661" w:rsidP="005B6661">
      <w:pPr>
        <w:spacing w:line="360" w:lineRule="auto"/>
        <w:jc w:val="both"/>
        <w:rPr>
          <w:rFonts w:asciiTheme="minorHAnsi" w:hAnsiTheme="minorHAnsi"/>
          <w:sz w:val="24"/>
          <w:szCs w:val="24"/>
          <w:lang w:val="mt-MT"/>
        </w:rPr>
      </w:pPr>
      <w:r w:rsidRPr="003A737B">
        <w:rPr>
          <w:rFonts w:asciiTheme="minorHAnsi" w:hAnsiTheme="minorHAnsi"/>
          <w:sz w:val="24"/>
          <w:szCs w:val="24"/>
          <w:lang w:val="mt-MT"/>
        </w:rPr>
        <w:t>Spekulazzjoni li kompliet tikber hekk kif Mallia beda jidher b’mod prominent</w:t>
      </w:r>
      <w:ins w:id="333" w:author="Ruth Castillo" w:date="2015-10-08T16:12:00Z">
        <w:r w:rsidR="0050123C">
          <w:rPr>
            <w:rFonts w:asciiTheme="minorHAnsi" w:hAnsiTheme="minorHAnsi"/>
            <w:sz w:val="24"/>
            <w:szCs w:val="24"/>
            <w:lang w:val="mt-MT"/>
          </w:rPr>
          <w:t>i</w:t>
        </w:r>
      </w:ins>
      <w:r w:rsidRPr="003A737B">
        <w:rPr>
          <w:rFonts w:asciiTheme="minorHAnsi" w:hAnsiTheme="minorHAnsi"/>
          <w:sz w:val="24"/>
          <w:szCs w:val="24"/>
          <w:lang w:val="mt-MT"/>
        </w:rPr>
        <w:t xml:space="preserve"> fil-kampanja Laburista ghall-Kunsilli Lokali u indirizza </w:t>
      </w:r>
      <w:del w:id="334" w:author="Ruth Castillo" w:date="2015-07-21T12:45:00Z">
        <w:r w:rsidRPr="003A737B" w:rsidDel="009F4CFA">
          <w:rPr>
            <w:rFonts w:asciiTheme="minorHAnsi" w:hAnsiTheme="minorHAnsi"/>
            <w:sz w:val="24"/>
            <w:szCs w:val="24"/>
            <w:lang w:val="mt-MT"/>
          </w:rPr>
          <w:delText xml:space="preserve">attivita’ </w:delText>
        </w:r>
      </w:del>
      <w:ins w:id="335" w:author="Ruth Castillo" w:date="2015-07-21T12:45:00Z">
        <w:r w:rsidR="009F4CFA" w:rsidRPr="003A737B">
          <w:rPr>
            <w:rFonts w:asciiTheme="minorHAnsi" w:hAnsiTheme="minorHAnsi"/>
            <w:sz w:val="24"/>
            <w:szCs w:val="24"/>
            <w:lang w:val="mt-MT"/>
          </w:rPr>
          <w:t>attivit</w:t>
        </w:r>
        <w:r w:rsidR="009F4CFA">
          <w:rPr>
            <w:rFonts w:asciiTheme="minorHAnsi" w:hAnsiTheme="minorHAnsi"/>
            <w:sz w:val="24"/>
            <w:szCs w:val="24"/>
            <w:lang w:val="mt-MT"/>
          </w:rPr>
          <w:t>à</w:t>
        </w:r>
        <w:r w:rsidR="009F4CFA" w:rsidRPr="003A737B">
          <w:rPr>
            <w:rFonts w:asciiTheme="minorHAnsi" w:hAnsiTheme="minorHAnsi"/>
            <w:sz w:val="24"/>
            <w:szCs w:val="24"/>
            <w:lang w:val="mt-MT"/>
          </w:rPr>
          <w:t xml:space="preserve"> </w:t>
        </w:r>
      </w:ins>
      <w:r w:rsidRPr="003A737B">
        <w:rPr>
          <w:rFonts w:asciiTheme="minorHAnsi" w:hAnsiTheme="minorHAnsi"/>
          <w:sz w:val="24"/>
          <w:szCs w:val="24"/>
          <w:lang w:val="mt-MT"/>
        </w:rPr>
        <w:t>politika f’Haz-Zebbug fejn kien ghammed lilu nnifsu bhala suldat tal-azzar.</w:t>
      </w:r>
    </w:p>
    <w:p w:rsidR="00C57637" w:rsidRPr="003A737B" w:rsidRDefault="00C57637">
      <w:pPr>
        <w:rPr>
          <w:lang w:val="mt-MT"/>
        </w:rPr>
      </w:pPr>
    </w:p>
    <w:sectPr w:rsidR="00C57637" w:rsidRPr="003A7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times">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th Castillo">
    <w15:presenceInfo w15:providerId="Windows Live" w15:userId="71de43077b08ef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61"/>
    <w:rsid w:val="00004A90"/>
    <w:rsid w:val="000339E4"/>
    <w:rsid w:val="0004753B"/>
    <w:rsid w:val="000741BB"/>
    <w:rsid w:val="000C71FE"/>
    <w:rsid w:val="00141734"/>
    <w:rsid w:val="00217A9A"/>
    <w:rsid w:val="0022518E"/>
    <w:rsid w:val="0022669B"/>
    <w:rsid w:val="00284C49"/>
    <w:rsid w:val="002B0E70"/>
    <w:rsid w:val="003A737B"/>
    <w:rsid w:val="003B5C49"/>
    <w:rsid w:val="003F237F"/>
    <w:rsid w:val="00412B72"/>
    <w:rsid w:val="00425ACE"/>
    <w:rsid w:val="0042756C"/>
    <w:rsid w:val="00427AAC"/>
    <w:rsid w:val="004954C9"/>
    <w:rsid w:val="00497591"/>
    <w:rsid w:val="004B1B7E"/>
    <w:rsid w:val="0050123C"/>
    <w:rsid w:val="00537EE6"/>
    <w:rsid w:val="0058446F"/>
    <w:rsid w:val="00585D75"/>
    <w:rsid w:val="005B6661"/>
    <w:rsid w:val="005C2E9A"/>
    <w:rsid w:val="005C5D2D"/>
    <w:rsid w:val="00600FE2"/>
    <w:rsid w:val="006125C6"/>
    <w:rsid w:val="006346DC"/>
    <w:rsid w:val="006F78D4"/>
    <w:rsid w:val="00705938"/>
    <w:rsid w:val="00772E4A"/>
    <w:rsid w:val="00791468"/>
    <w:rsid w:val="00795E6C"/>
    <w:rsid w:val="007A3012"/>
    <w:rsid w:val="00810FE2"/>
    <w:rsid w:val="00830CB9"/>
    <w:rsid w:val="008D04A1"/>
    <w:rsid w:val="008F2CCC"/>
    <w:rsid w:val="009303D3"/>
    <w:rsid w:val="00980EC9"/>
    <w:rsid w:val="009D1DC4"/>
    <w:rsid w:val="009F4CFA"/>
    <w:rsid w:val="00A4152B"/>
    <w:rsid w:val="00A53DAA"/>
    <w:rsid w:val="00B477BD"/>
    <w:rsid w:val="00B52F5A"/>
    <w:rsid w:val="00BA2B0B"/>
    <w:rsid w:val="00BC4DD0"/>
    <w:rsid w:val="00C11BB2"/>
    <w:rsid w:val="00C512D8"/>
    <w:rsid w:val="00C54B04"/>
    <w:rsid w:val="00C57637"/>
    <w:rsid w:val="00C60393"/>
    <w:rsid w:val="00C63751"/>
    <w:rsid w:val="00CD07E6"/>
    <w:rsid w:val="00D40BBC"/>
    <w:rsid w:val="00D604AF"/>
    <w:rsid w:val="00DC05B2"/>
    <w:rsid w:val="00E4273C"/>
    <w:rsid w:val="00E86662"/>
    <w:rsid w:val="00EC1218"/>
    <w:rsid w:val="00F24ECD"/>
    <w:rsid w:val="00F8685E"/>
    <w:rsid w:val="00FC1F70"/>
    <w:rsid w:val="00FE2D04"/>
    <w:rsid w:val="00FE3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4DA75-F711-4575-A409-EC7C697D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661"/>
    <w:pPr>
      <w:suppressAutoHyphens/>
      <w:spacing w:after="0" w:line="240" w:lineRule="auto"/>
    </w:pPr>
    <w:rPr>
      <w:rFonts w:ascii="Times New Roman" w:eastAsia="Times New Roman" w:hAnsi="Times New Roman" w:cs="Times New Roman"/>
      <w:sz w:val="28"/>
      <w:szCs w:val="28"/>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B6661"/>
    <w:pPr>
      <w:spacing w:line="480" w:lineRule="auto"/>
      <w:jc w:val="both"/>
    </w:pPr>
    <w:rPr>
      <w:rFonts w:ascii="Mtimes" w:hAnsi="Mtimes" w:cs="Mtimes"/>
      <w:color w:val="000080"/>
      <w:sz w:val="24"/>
    </w:rPr>
  </w:style>
  <w:style w:type="character" w:customStyle="1" w:styleId="BodyTextChar">
    <w:name w:val="Body Text Char"/>
    <w:basedOn w:val="DefaultParagraphFont"/>
    <w:link w:val="BodyText"/>
    <w:rsid w:val="005B6661"/>
    <w:rPr>
      <w:rFonts w:ascii="Mtimes" w:eastAsia="Times New Roman" w:hAnsi="Mtimes" w:cs="Mtimes"/>
      <w:color w:val="000080"/>
      <w:sz w:val="24"/>
      <w:szCs w:val="28"/>
      <w:lang w:val="en-US" w:eastAsia="ar-SA"/>
    </w:rPr>
  </w:style>
  <w:style w:type="paragraph" w:styleId="NoSpacing">
    <w:name w:val="No Spacing"/>
    <w:qFormat/>
    <w:rsid w:val="005B6661"/>
    <w:pPr>
      <w:suppressAutoHyphens/>
      <w:spacing w:after="0" w:line="240" w:lineRule="auto"/>
    </w:pPr>
    <w:rPr>
      <w:rFonts w:ascii="Calibri" w:eastAsia="Calibri" w:hAnsi="Calibri" w:cs="Calibri"/>
      <w:kern w:val="2"/>
      <w:lang w:val="en-US" w:eastAsia="ar-SA"/>
    </w:rPr>
  </w:style>
  <w:style w:type="paragraph" w:styleId="BalloonText">
    <w:name w:val="Balloon Text"/>
    <w:basedOn w:val="Normal"/>
    <w:link w:val="BalloonTextChar"/>
    <w:uiPriority w:val="99"/>
    <w:semiHidden/>
    <w:unhideWhenUsed/>
    <w:rsid w:val="002B0E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E70"/>
    <w:rPr>
      <w:rFonts w:ascii="Segoe UI" w:eastAsia="Times New Roman" w:hAnsi="Segoe UI" w:cs="Segoe UI"/>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9068B-A660-4C44-A0B9-D8C97B29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11</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Ruth Castillo</cp:lastModifiedBy>
  <cp:revision>55</cp:revision>
  <dcterms:created xsi:type="dcterms:W3CDTF">2015-07-16T19:15:00Z</dcterms:created>
  <dcterms:modified xsi:type="dcterms:W3CDTF">2015-11-03T13:47:00Z</dcterms:modified>
</cp:coreProperties>
</file>