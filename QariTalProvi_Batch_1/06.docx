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6F3" w:rsidRPr="00580984" w:rsidRDefault="00EB26F3" w:rsidP="00423E57">
      <w:pPr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bookmarkStart w:id="0" w:name="_GoBack"/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Wettinger jingħata raġun fl-istess ġimgħa li miet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Fil-jiem qabel li miet il-Professur Wettinger ingħata raġun għat-teorija tiegħu li għa</w:t>
      </w:r>
      <w:ins w:id="1" w:author="Bajada" w:date="2015-11-15T13:16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l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 xi żmien il-Maltin kienu saru Musulmani.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Kienet riċerka profonda tal-istorja ta’ Malta li wasslet lil Wettinger biex joħroġ b’din it-teorija. Madankollu matul iż-żmien sab ħafna reżistenza kontriha, minkejja l-provi, u anke sab lil min jikkontestaha. Infatti professuri xettiċi, xi snin ilu kkontestawha fejn qalu li sabu xi dokumenti li jgħidu li l-Kristjaneżmu dejjem baqa’ fil-poplu Malti.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F’dawn l-aħħar jiem iżda, professur Ingliż reġa’ aċċerta li t-teorija ta’ Wettinger kienet waħda valida. Kienet Yosanne Vella, ħabiba, kollega u studenta tal-professur, li tatu l-aħbar ftit ġranet biss qabel mewtu, meta infatti kien qiegħed l-isptar. Hi ħaditlu d-dokumenti tal-professur Ingliż biex turih </w:t>
      </w:r>
      <w:ins w:id="2" w:author="Bajada" w:date="2015-11-15T13:17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i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l-provi li qablu kompletament mat-teorija tiegħu, u qalet li naturalment kien ferħan se jtir. Is-Sinjura Vella qalet li kien biss ftit wara li rċeviet telefonata mill-isptar tgħidilha li Wettinger miet. Filwaqt li wriet id-dispjaċir tagħha, qalet li Malta tilfet l-aqwa storiku li kellha.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Ir-residenzi u l-impjegati fil-Furjana jingħaqdu biex inaddfu l-lokalità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Il-</w:t>
      </w:r>
      <w:del w:id="3" w:author="Bajada" w:date="2015-11-15T13:17:00Z">
        <w:r w:rsidRPr="00580984" w:rsidDel="00964347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kunsill </w:delText>
        </w:r>
      </w:del>
      <w:ins w:id="4" w:author="Bajada" w:date="2015-11-15T13:17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K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unsill </w:t>
        </w:r>
      </w:ins>
      <w:del w:id="5" w:author="Bajada" w:date="2015-11-15T13:17:00Z">
        <w:r w:rsidRPr="00580984" w:rsidDel="00964347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lokali </w:delText>
        </w:r>
      </w:del>
      <w:ins w:id="6" w:author="Bajada" w:date="2015-11-15T13:17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L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okali 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tal-Furjana qed jorganizza nofstanhar ta’ tindif fil-lokalità bis-sehem u l-kollaborazzjoni tad-Direttorat tat-Tindif, il-Green Mt,</w:t>
      </w:r>
      <w:ins w:id="7" w:author="Bajada" w:date="2015-11-15T13:48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8" w:author="Bajada" w:date="2015-11-15T13:48:00Z">
        <w:r w:rsidRPr="00580984" w:rsidDel="00024DF8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  </w:delText>
        </w:r>
      </w:del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ir-residenti, </w:t>
      </w:r>
      <w:ins w:id="9" w:author="Bajada" w:date="2015-11-15T13:17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i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n-negozji u organi</w:t>
      </w:r>
      <w:ins w:id="10" w:author="Bajada" w:date="2015-11-15T13:17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z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zazzjonijiet lokali. Din l-attività hi parti minn kampanja nazzjonali ‘Għalfejn tħammeġ </w:t>
      </w:r>
      <w:del w:id="11" w:author="Bajada" w:date="2015-11-15T13:17:00Z">
        <w:r w:rsidRPr="00580984" w:rsidDel="00964347">
          <w:rPr>
            <w:rFonts w:ascii="Tahoma" w:hAnsi="Tahoma" w:cs="Tahoma"/>
            <w:color w:val="000000"/>
            <w:sz w:val="24"/>
            <w:szCs w:val="24"/>
            <w:lang w:val="mt-MT"/>
          </w:rPr>
          <w:delText>pajjizek</w:delText>
        </w:r>
      </w:del>
      <w:ins w:id="12" w:author="Bajada" w:date="2015-11-15T13:17:00Z"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>pajji</w:t>
        </w:r>
        <w:r>
          <w:rPr>
            <w:rFonts w:ascii="Tahoma" w:hAnsi="Tahoma" w:cs="Tahoma"/>
            <w:color w:val="000000"/>
            <w:sz w:val="24"/>
            <w:szCs w:val="24"/>
            <w:lang w:val="mt-MT"/>
          </w:rPr>
          <w:t>ż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>ek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?’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Is-Sindku tal-Furjana Nigel Holland qal li l-attività se ssir nhar is-Sibt 4 ta’ April. Qal ukoll li din l-inizjattiva għandha t-tema, ‘Ħobb fejn tgħix, ħobb fejn taħdem’ għax mal-popolazzjoni residenzjali żgħira ta’ ftit iktar minn 2,000 ruħ, fil-Furjana jaħdmu mal-4,000 ruħ.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Il-ħsieb tal-inizjattiva hu li kulħadd jingħaqad biex inaddaf u jagħti daqqa t’id biex jissebbaħ aktar l-ambjent lokali. Din l-attività sabet l-appoġġ tal-Gvern u anki l-Oppożizzjoni.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Il-Ministru tal-Ambjent Leo Brincat qal li l-inizjattiva mhux se ssolvi l-problemi kollha imma hija eżempju mill-aqwa tal-impenn tal-</w:t>
      </w:r>
      <w:del w:id="13" w:author="Bajada" w:date="2015-11-15T13:18:00Z">
        <w:r w:rsidRPr="00580984" w:rsidDel="00824102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kunsill </w:delText>
        </w:r>
      </w:del>
      <w:ins w:id="14" w:author="Bajada" w:date="2015-11-15T13:18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K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unsill </w:t>
        </w:r>
      </w:ins>
      <w:del w:id="15" w:author="Bajada" w:date="2015-11-15T13:18:00Z">
        <w:r w:rsidRPr="00580984" w:rsidDel="00824102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lokali </w:delText>
        </w:r>
      </w:del>
      <w:ins w:id="16" w:author="Bajada" w:date="2015-11-15T13:18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L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okali 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li </w:t>
      </w:r>
      <w:del w:id="17" w:author="Bajada" w:date="2015-11-15T13:18:00Z">
        <w:r w:rsidRPr="00580984" w:rsidDel="00824102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jgib </w:delText>
        </w:r>
      </w:del>
      <w:ins w:id="18" w:author="Bajada" w:date="2015-11-15T13:18:00Z"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>j</w:t>
        </w:r>
        <w:r>
          <w:rPr>
            <w:rFonts w:ascii="Tahoma" w:hAnsi="Tahoma" w:cs="Tahoma"/>
            <w:color w:val="000000"/>
            <w:sz w:val="24"/>
            <w:szCs w:val="24"/>
            <w:lang w:val="mt-MT"/>
          </w:rPr>
          <w:t>ġ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ib 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lis-</w:t>
      </w:r>
      <w:del w:id="19" w:author="Bajada" w:date="2015-11-15T13:18:00Z">
        <w:r w:rsidRPr="00580984" w:rsidDel="00824102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socjetà </w:delText>
        </w:r>
      </w:del>
      <w:ins w:id="20" w:author="Bajada" w:date="2015-11-15T13:18:00Z"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>so</w:t>
        </w:r>
        <w:r>
          <w:rPr>
            <w:rFonts w:ascii="Tahoma" w:hAnsi="Tahoma" w:cs="Tahoma"/>
            <w:color w:val="000000"/>
            <w:sz w:val="24"/>
            <w:szCs w:val="24"/>
            <w:lang w:val="mt-MT"/>
          </w:rPr>
          <w:t>ċ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jetà 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lokali u l-komunità kummerċjali flimkien biex j</w:t>
      </w:r>
      <w:ins w:id="21" w:author="Bajada" w:date="2015-11-15T13:18:00Z"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>a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għ</w:t>
      </w:r>
      <w:del w:id="22" w:author="Bajada" w:date="2015-11-15T13:18:00Z">
        <w:r w:rsidRPr="00580984" w:rsidDel="00824102">
          <w:rPr>
            <w:rFonts w:ascii="Tahoma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tu daqqa t’id biex jintlaħaq għan wieħed. Il-Ministru Brincat qal ukoll li l-Gvern dalwaqt se jibda l-kampanja edukattiva nazzjonali dwar is-separazzjoni tal-iskart.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Huwa rrefera għal statistika li turi li tul is-sena 2013, 88% tal-</w:t>
      </w:r>
      <w:ins w:id="23" w:author="Bajada" w:date="2015-11-15T13:32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‘</w:t>
        </w:r>
      </w:ins>
      <w:r w:rsidRPr="00E079F6">
        <w:rPr>
          <w:rFonts w:ascii="Tahoma" w:hAnsi="Tahoma" w:cs="Tahoma"/>
          <w:color w:val="000000"/>
          <w:sz w:val="24"/>
          <w:szCs w:val="24"/>
          <w:lang w:val="mt-MT"/>
        </w:rPr>
        <w:t>Municipal Waste</w:t>
      </w:r>
      <w:ins w:id="24" w:author="Bajada" w:date="2015-11-15T13:32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 ta’ pajjiżna ġie </w:t>
      </w:r>
      <w:ins w:id="25" w:author="Bajada" w:date="2015-11-15T13:32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‘</w:t>
        </w:r>
      </w:ins>
      <w:r w:rsidRPr="00E079F6">
        <w:rPr>
          <w:rFonts w:ascii="Tahoma" w:hAnsi="Tahoma" w:cs="Tahoma"/>
          <w:color w:val="000000"/>
          <w:sz w:val="24"/>
          <w:szCs w:val="24"/>
          <w:lang w:val="mt-MT"/>
        </w:rPr>
        <w:t>landfilled</w:t>
      </w:r>
      <w:ins w:id="26" w:author="Bajada" w:date="2015-11-15T13:32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, li huwa t-tieni l-ogħla persentaġġ fost l-Istati Membri tal-UE.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Il-Ministru qal li għalkemm </w:t>
      </w:r>
      <w:del w:id="27" w:author="Bajada" w:date="2015-11-15T13:19:00Z">
        <w:r w:rsidRPr="00580984" w:rsidDel="00DC19B5">
          <w:rPr>
            <w:rFonts w:ascii="Tahoma" w:hAnsi="Tahoma" w:cs="Tahoma"/>
            <w:color w:val="000000"/>
            <w:sz w:val="24"/>
            <w:szCs w:val="24"/>
            <w:lang w:val="mt-MT"/>
          </w:rPr>
          <w:delText>q</w:delText>
        </w:r>
      </w:del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għad hemm lok għat-titjib, b’paragun mas-sena 2010, il-volum tal-iskart ras għal ras niżel minn 601 kg għal 570 kg fis-</w:t>
      </w:r>
      <w:del w:id="28" w:author="Bajada" w:date="2015-11-15T13:19:00Z">
        <w:r w:rsidRPr="00580984" w:rsidDel="00DC19B5">
          <w:rPr>
            <w:rFonts w:ascii="Tahoma" w:hAnsi="Tahoma" w:cs="Tahoma"/>
            <w:color w:val="000000"/>
            <w:sz w:val="24"/>
            <w:szCs w:val="24"/>
            <w:lang w:val="mt-MT"/>
          </w:rPr>
          <w:delText> </w:delText>
        </w:r>
      </w:del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sena matul is-sena 2013.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Il-Ministru Brincat qal li huwa mistenni li tibda tinħass differenza qawwija hekk kif jibda jaħdem l-impjant tal-Għallies li ser itejjeb sostanzjalment il-qagħda tal-immaniġġjar tal-iskart f’pajjiżna. Qal li dan ser jiġi kkumplimentat bl-introduzzjoni tat-tielet borża organika għal</w:t>
      </w:r>
      <w:ins w:id="29" w:author="Bajada" w:date="2015-11-15T13:20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l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-bidu f’lokalitajiet magħżul</w:t>
      </w:r>
      <w:del w:id="30" w:author="Bajada" w:date="2015-11-15T13:20:00Z">
        <w:r w:rsidRPr="00580984" w:rsidDel="00372F69">
          <w:rPr>
            <w:rFonts w:ascii="Tahoma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a bħala parti minn proġett pilota; ser tibda tiġi indirizzata l-problema tal-iskart kummerċjali kif ukoll qed jitħejjew pjani biex jiġu inċentivati l-lukandi u r-restoranti għas-separazzjoni ta</w:t>
      </w:r>
      <w:del w:id="31" w:author="Bajada" w:date="2015-11-15T13:20:00Z">
        <w:r w:rsidRPr="00580984" w:rsidDel="00372F69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’ </w:delText>
        </w:r>
      </w:del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l- iskart organiku.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Is-Segretarju Parlamentari Stefan B</w:t>
      </w:r>
      <w:del w:id="32" w:author="Bajada" w:date="2015-11-15T13:21:00Z">
        <w:r w:rsidRPr="00580984" w:rsidDel="00372F69">
          <w:rPr>
            <w:rFonts w:ascii="Tahoma" w:hAnsi="Tahoma" w:cs="Tahoma"/>
            <w:color w:val="000000"/>
            <w:sz w:val="24"/>
            <w:szCs w:val="24"/>
            <w:lang w:val="mt-MT"/>
          </w:rPr>
          <w:delText>o</w:delText>
        </w:r>
      </w:del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u</w:t>
      </w:r>
      <w:ins w:id="33" w:author="Bajada" w:date="2015-11-15T13:21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o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ntempo qal li l-flu</w:t>
      </w:r>
      <w:del w:id="34" w:author="Bajada" w:date="2015-11-15T13:21:00Z">
        <w:r w:rsidRPr="00580984" w:rsidDel="00372F69">
          <w:rPr>
            <w:rFonts w:ascii="Tahoma" w:hAnsi="Tahoma" w:cs="Tahoma"/>
            <w:color w:val="000000"/>
            <w:sz w:val="24"/>
            <w:szCs w:val="24"/>
            <w:lang w:val="mt-MT"/>
          </w:rPr>
          <w:delText>w</w:delText>
        </w:r>
      </w:del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s tal-Gvern għat-tindif ilaħ</w:t>
      </w:r>
      <w:ins w:id="35" w:author="Bajada" w:date="2015-11-15T13:21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ħ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qu aktar </w:t>
      </w:r>
      <w:ins w:id="36" w:author="Bajada" w:date="2015-11-15T13:21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minn 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€10.3 miljun u li €2.5 miljun </w:t>
      </w:r>
      <w:del w:id="37" w:author="Bajada" w:date="2015-11-15T13:21:00Z">
        <w:r w:rsidRPr="00580984" w:rsidDel="00372F69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minnhon </w:delText>
        </w:r>
      </w:del>
      <w:ins w:id="38" w:author="Bajada" w:date="2015-11-15T13:21:00Z"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>minnho</w:t>
        </w:r>
        <w:r>
          <w:rPr>
            <w:rFonts w:ascii="Tahoma" w:hAnsi="Tahoma" w:cs="Tahoma"/>
            <w:color w:val="000000"/>
            <w:sz w:val="24"/>
            <w:szCs w:val="24"/>
            <w:lang w:val="mt-MT"/>
          </w:rPr>
          <w:t>m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imorru għat-tindif tat-toroq. Huwa qal li l-flus huma hemm iżda r-residenti għandhom ikunu aktar responsab</w:t>
      </w:r>
      <w:ins w:id="39" w:author="Bajada" w:date="2015-11-15T13:21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b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li biex il-lokal fejn jgħixu jinżamm nadif.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Id-deputat Nazzjonalista David Agius qal li proġetti ta’ tisbiħ u tindif fil-lokalitajiet isiru jekk il-kunsilli lokali </w:t>
      </w:r>
      <w:del w:id="40" w:author="Bajada" w:date="2015-11-15T13:21:00Z">
        <w:r w:rsidRPr="00580984" w:rsidDel="00372F69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ikollhom </w:delText>
        </w:r>
      </w:del>
      <w:ins w:id="41" w:author="Bajada" w:date="2015-11-15T13:21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j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kollhom 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il-finanzi. Agius qal li l-Partit Nazzjonalista jemmen li 10% tal-flus mil-liċenzji tal-vetturi għandhom imorru għand il-kunsilli filwaqt li l-VAT imħal</w:t>
      </w:r>
      <w:ins w:id="42" w:author="Bajada" w:date="2015-11-15T13:22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l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sa mill-kunsill għandha tibqa’ għandu.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€29 miljun f’fondi Ewropej għall-qasam marittimu u s-sajd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Proġetti u inizjattivi biex ikattru l-attività ekonomika mis-sajd u l-akwakultura ser jiġu implimentati bil-parti l-kbira tad-€29 miljun f’fondi Ewropej li ser ikunu qed jintużaw mill-Gvern Malti fis-seba’ snin li ġejjin. Id-dettalji tal-pjani tal-Gvern f’dan il-qasam tħabbru f’konferenza tal-aħbarijiet fejn intqal li dan l-ammont hu tliet darbiet aktar mill-fondi li dan il-qasam kellu fil-</w:t>
      </w:r>
      <w:ins w:id="43" w:author="Bajada" w:date="2015-11-15T13:32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‘</w:t>
        </w:r>
      </w:ins>
      <w:r w:rsidRPr="00E079F6">
        <w:rPr>
          <w:rFonts w:ascii="Tahoma" w:hAnsi="Tahoma" w:cs="Tahoma"/>
          <w:color w:val="000000"/>
          <w:sz w:val="24"/>
          <w:szCs w:val="24"/>
          <w:lang w:val="mt-MT"/>
        </w:rPr>
        <w:t>budget</w:t>
      </w:r>
      <w:ins w:id="44" w:author="Bajada" w:date="2015-11-15T13:32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E079F6">
        <w:rPr>
          <w:rFonts w:ascii="Tahoma" w:hAnsi="Tahoma" w:cs="Tahoma"/>
          <w:color w:val="000000"/>
          <w:sz w:val="24"/>
          <w:szCs w:val="24"/>
          <w:lang w:val="mt-MT"/>
        </w:rPr>
        <w:t xml:space="preserve"> </w:t>
      </w: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Ewropew preċedenti.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Bħala parti mid-€29 miljun f’fondi Ewropej iddedikati għas-settur marittimu partikolarment is-sajd, id-Deputat Prim Ministru Louis Grech qal li se jingħata kumpens lis-sajjieda fil-perjodi li ma jkunux jistgħu joħorġu jistadu minħabba il-maltemp.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Id-Deputat Prim Min</w:t>
      </w:r>
      <w:ins w:id="45" w:author="Bajada" w:date="2015-11-15T13:24:00Z"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>i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s</w:t>
      </w:r>
      <w:del w:id="46" w:author="Bajada" w:date="2015-11-15T13:24:00Z">
        <w:r w:rsidRPr="00580984" w:rsidDel="009D021C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tru qal li permezz ta’ dawn il-fondi, </w:t>
      </w:r>
      <w:ins w:id="47" w:author="Bajada" w:date="2015-11-15T13:24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i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l-Gvern irid li jimplimenta r-riforma fil-politika komuni tas-sajd bid-direzzjoni tkun dik ta’ sajd sostenibbli.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“Nemmnu li dan is-settur għandu jkun b’saħħtu u jkun parti inte</w:t>
      </w:r>
      <w:del w:id="48" w:author="Bajada" w:date="2015-11-15T13:24:00Z">
        <w:r w:rsidRPr="00580984" w:rsidDel="009D021C">
          <w:rPr>
            <w:rFonts w:ascii="Tahoma" w:hAnsi="Tahoma" w:cs="Tahoma"/>
            <w:color w:val="000000"/>
            <w:sz w:val="24"/>
            <w:szCs w:val="24"/>
            <w:lang w:val="mt-MT"/>
          </w:rPr>
          <w:delText>r</w:delText>
        </w:r>
      </w:del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grali tal-ekonomija Maltija. Ħdimna biex mhux biss naraw x’għandna bżonn issa iżda anki għall-futur.”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Is-</w:t>
      </w:r>
      <w:del w:id="49" w:author="Bajada" w:date="2015-11-15T13:24:00Z">
        <w:r w:rsidRPr="00580984" w:rsidDel="009D021C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sur </w:delText>
        </w:r>
      </w:del>
      <w:ins w:id="50" w:author="Bajada" w:date="2015-11-15T13:24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S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ur 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Grech qal li b’dan il-fond għandu jitjieb l-ipproċessar għall-prodotti tas-sajd u l-akwakultura u l-kummerċjaliz</w:t>
      </w:r>
      <w:ins w:id="51" w:author="Bajada" w:date="2015-11-15T13:24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z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azzjoni tagħhom. Barra minn hekk dan il-fond se jagħmel l-aċċess għall-finanzjament aktar faċli.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Id-Deputat Prim Ministru qal li dawn l-interventi kollha għandhom l-għan li jikkontribwixxu għat-tkabbir ekonomiku, il-ħolqien tal-impjiegi u l-mobilità tal-ħaddiema tas-settur li jiddependu minnu.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Is-Segretarju Parlamentari Ian Borg qal li dan huwa biss settur wieħed mill-ħafna fejn se jintefqu l-fondi Ewropej u qal li l-għan aħħari tal-Gvern </w:t>
      </w:r>
      <w:ins w:id="52" w:author="Bajada" w:date="2015-11-15T13:25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h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u li joħloq kemm jista’ jkun impjiegi u jkabbar is-settur ekonomiku b’dawn il-fondi.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Ikompli l-Proġett għat-Taffija tal-Għargħar – toroq magħluqa temporanjament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Transport Malta qed tavża li t-tielet fażi tax-xogħol marbut mal-Proġett Nazzjonali għat-Taffija tal-Għargħar f’Ħal Lija, ser titkompla nhar il-Ġimgħa 27 ta’ Marzu mid-09:30 ta’ filgħodu ‘l quddiem.  Dawn ix-xogħlijiet huma maħsuba li jitlestew fi żmien tlett ijiem.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Għaldaqstant, parti minn Triq il-Wied Ħal Balzan, minn Triq Ġulju Cauchi sa Triq Wiġi Muscat,  ser tkun magħluqa għat-traffiku. It-traffiku kollu li ġej minn Ħal Balzan direzzjoni lejn il-Mosta, ser jgħaddi minn Triq Ġulju Cauchi għal Triq Dun Ġwann Żammit Hammet, għal Triq </w:t>
      </w:r>
      <w:del w:id="53" w:author="Bajada" w:date="2015-11-15T13:25:00Z">
        <w:r w:rsidRPr="00580984" w:rsidDel="001038C0">
          <w:rPr>
            <w:rFonts w:ascii="Tahoma" w:hAnsi="Tahoma" w:cs="Tahoma"/>
            <w:color w:val="000000"/>
            <w:sz w:val="24"/>
            <w:szCs w:val="24"/>
            <w:lang w:val="mt-MT"/>
          </w:rPr>
          <w:delText>L</w:delText>
        </w:r>
      </w:del>
      <w:ins w:id="54" w:author="Bajada" w:date="2015-11-15T13:25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l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-Għerusija, għal Triq Wiġi Muscat u jibqa’ sejjer lejn ir-‘roundabout’ tal-Iklin u lejn Triq in-Naxxar.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Intant, ir-raba’ fażi tax-xogħol marbut mal-Proġett Nazzjonali għat-Taffija tal-Għargħar f’Birkirkara, ser issir bejn nhar il-Ġimgħa 27 ta’ Marzu mid-09:30 ta’ filgħodu u l-Ħamis 02 ta’ April. </w:t>
      </w:r>
      <w:del w:id="55" w:author="Bajada" w:date="2015-11-15T13:51:00Z">
        <w:r w:rsidRPr="00580984" w:rsidDel="006A1874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Triq il-Mitħna ser tkun magħluqa għat-traffiku minħabba xogħol ta’ tħaffir ta’ kalverts tul it-triq.  Iż-żewġ naħat ta’ Triq in-Naxxar Birkirkara ser ikunu miftuħa għat-traffiku sakemm joħroġ avviż ieħor.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Transport Malta talbet lis-sewwieqa jsegwu s-sinjali tat-traffiku.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Titnieda Yachting Malta bil-għan li tiġbed aktar turiżmu f’dan is-settur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Il-Gvern permezz tas-sħubija mal-privat se jkun qed jinvesti fis-settur tal-</w:t>
      </w:r>
      <w:ins w:id="56" w:author="Bajada" w:date="2015-11-15T13:32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‘</w:t>
        </w:r>
      </w:ins>
      <w:r w:rsidRPr="00E079F6">
        <w:rPr>
          <w:rFonts w:ascii="Tahoma" w:hAnsi="Tahoma" w:cs="Tahoma"/>
          <w:color w:val="000000"/>
          <w:sz w:val="24"/>
          <w:szCs w:val="24"/>
          <w:lang w:val="mt-MT"/>
        </w:rPr>
        <w:t>yachting</w:t>
      </w:r>
      <w:ins w:id="57" w:author="Bajada" w:date="2015-11-15T13:32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 permezz tal-entità Yachting Malta bil-għan ikun li </w:t>
      </w:r>
      <w:del w:id="58" w:author="Bajada" w:date="2015-11-15T13:26:00Z">
        <w:r w:rsidRPr="00580984" w:rsidDel="00B22C73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ssir promozzjoni ta’ dan is-settur biex jikber u jħalli effett fuq l-ekonomija tal-pajjiż. Il-Prim Ministru Joseph Muscat li nieda din l-entità qal li dan huwa settur li hu fiduċjuż li fil-futur se jkun ta’ suċċess kbir.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Is-settur tal-</w:t>
      </w:r>
      <w:ins w:id="59" w:author="Bajada" w:date="2015-11-15T13:32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‘</w:t>
        </w:r>
      </w:ins>
      <w:r w:rsidRPr="00E079F6">
        <w:rPr>
          <w:rFonts w:ascii="Tahoma" w:hAnsi="Tahoma" w:cs="Tahoma"/>
          <w:color w:val="000000"/>
          <w:sz w:val="24"/>
          <w:szCs w:val="24"/>
          <w:lang w:val="mt-MT"/>
        </w:rPr>
        <w:t>yachting</w:t>
      </w:r>
      <w:ins w:id="60" w:author="Bajada" w:date="2015-11-15T13:33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 huwa fil-mira tal-Gvern biex isir wieħed mis-setturi li jikkontribwixxi fit-tkabbir ekonomiku bil-Prim Min</w:t>
      </w:r>
      <w:ins w:id="61" w:author="Bajada" w:date="2015-11-15T13:27:00Z"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>i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s</w:t>
      </w:r>
      <w:del w:id="62" w:author="Bajada" w:date="2015-11-15T13:27:00Z">
        <w:r w:rsidRPr="00580984" w:rsidDel="00B22C73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tru Joseph Muscat </w:t>
      </w:r>
      <w:del w:id="63" w:author="Bajada" w:date="2015-11-15T13:27:00Z">
        <w:r w:rsidRPr="00580984" w:rsidDel="00B22C73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jħabbar </w:delText>
        </w:r>
      </w:del>
      <w:ins w:id="64" w:author="Bajada" w:date="2015-11-15T13:27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i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ħabbar 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il-ftehim bejn il-Gvern u r-Royal Malta Yacht Club għat-twaqqif ta’ Yachting Malta.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B26F3">
        <w:rPr>
          <w:lang w:val="mt-MT"/>
          <w:rPrChange w:id="65" w:author="Bajada" w:date="2015-11-15T12:59:00Z">
            <w:rPr>
              <w:lang w:val="mt-MT"/>
            </w:rPr>
          </w:rPrChange>
        </w:rPr>
        <w:fldChar w:fldCharType="begin"/>
      </w:r>
      <w:r w:rsidRPr="00EB26F3">
        <w:rPr>
          <w:lang w:val="mt-MT"/>
          <w:rPrChange w:id="66" w:author="Bajada" w:date="2015-11-15T12:59:00Z">
            <w:rPr/>
          </w:rPrChange>
        </w:rPr>
        <w:instrText>HYPERLINK "http://admin.tvm.com.mt/wp-content/uploads/2015/03/Yachting-Malta.jpg"</w:instrText>
      </w:r>
      <w:r w:rsidRPr="00EB26F3">
        <w:rPr>
          <w:lang w:val="mt-MT"/>
          <w:rPrChange w:id="67" w:author="Bajada" w:date="2015-11-15T12:59:00Z">
            <w:rPr>
              <w:lang w:val="mt-MT"/>
            </w:rPr>
          </w:rPrChange>
        </w:rPr>
        <w:fldChar w:fldCharType="separate"/>
      </w:r>
      <w:r w:rsidRPr="00EB26F3">
        <w:rPr>
          <w:rStyle w:val="Hyperlink"/>
          <w:lang w:val="mt-MT"/>
          <w:rPrChange w:id="68" w:author="Bajada" w:date="2015-11-15T12:59:00Z">
            <w:rPr>
              <w:rStyle w:val="Hyperlink"/>
            </w:rPr>
          </w:rPrChange>
        </w:rPr>
        <w:t>http://admin.tvm.com.mt/wp-content/uploads/2015/03/Yachting-Malta.jpg</w:t>
      </w:r>
      <w:r w:rsidRPr="00EB26F3">
        <w:rPr>
          <w:lang w:val="mt-MT"/>
          <w:rPrChange w:id="69" w:author="Bajada" w:date="2015-11-15T12:59:00Z">
            <w:rPr>
              <w:lang w:val="mt-MT"/>
            </w:rPr>
          </w:rPrChange>
        </w:rPr>
        <w:fldChar w:fldCharType="end"/>
      </w: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 Yachting Malta twaq</w:t>
      </w:r>
      <w:ins w:id="70" w:author="Bajada" w:date="2015-11-15T13:27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q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fet biex tippromovi lil Malta bħala destinazzjoni għall-ibburdjar. Il-Prim Ministru qal li dan is-settur </w:t>
      </w:r>
      <w:del w:id="71" w:author="Bajada" w:date="2015-11-15T13:27:00Z">
        <w:r w:rsidRPr="00580984" w:rsidDel="00B22C73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jrendi </w:delText>
        </w:r>
      </w:del>
      <w:ins w:id="72" w:author="Bajada" w:date="2015-11-15T13:27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i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rendi 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ħafna għall-ekonomija u semma tellieqa tal-jottijiet RC44 li għaddejja bħalissa f’Malta li se tħalli €1.6 miljun fl-ekonomija Maltija.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Dr Muscat qal li Yachting Malta twaq</w:t>
      </w:r>
      <w:ins w:id="73" w:author="Bajada" w:date="2015-11-15T13:27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q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fet wara studji li </w:t>
      </w:r>
      <w:del w:id="74" w:author="Bajada" w:date="2015-11-15T13:27:00Z">
        <w:r w:rsidRPr="00580984" w:rsidDel="00B22C73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urew </w:delText>
        </w:r>
      </w:del>
      <w:ins w:id="75" w:author="Bajada" w:date="2015-11-15T13:27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w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rew 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il-potenzjal ta’ din l-industrija. Il-ħsieb tal-Gvern, qal il-Prim Ministru hu li din l-industrija tkun parti mil</w:t>
      </w:r>
      <w:ins w:id="76" w:author="Bajada" w:date="2015-11-15T13:28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l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-istrateġija tal-pajjiż fil-qasam marittimu u ser ikollha benefiċċju </w:t>
      </w:r>
      <w:del w:id="77" w:author="Bajada" w:date="2015-11-15T13:28:00Z">
        <w:r w:rsidRPr="00580984" w:rsidDel="00B22C73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ukoll </w:delText>
        </w:r>
      </w:del>
      <w:ins w:id="78" w:author="Bajada" w:date="2015-11-15T13:28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w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koll 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għat-turiżmu. Qal li l-Gvern ma setax għażel sieħeb aħjar mir-Royal Yacht Club f’Malta li għandu l-esperjenza kollha </w:t>
      </w:r>
      <w:del w:id="79" w:author="Bajada" w:date="2015-11-15T13:28:00Z">
        <w:r w:rsidRPr="00580984" w:rsidDel="00760D29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meħtiega </w:delText>
        </w:r>
      </w:del>
      <w:ins w:id="80" w:author="Bajada" w:date="2015-11-15T13:28:00Z"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>meħtie</w:t>
        </w:r>
        <w:r>
          <w:rPr>
            <w:rFonts w:ascii="Tahoma" w:hAnsi="Tahoma" w:cs="Tahoma"/>
            <w:color w:val="000000"/>
            <w:sz w:val="24"/>
            <w:szCs w:val="24"/>
            <w:lang w:val="mt-MT"/>
          </w:rPr>
          <w:t>ġ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a 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għas-suċċess ta’ din l-industrija.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F’Yachting Malta, </w:t>
      </w:r>
      <w:ins w:id="81" w:author="Bajada" w:date="2015-11-15T13:28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i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l-Gvern se jkollu 51 fil-mija filwaqt li r-Royal Yacht</w:t>
      </w:r>
      <w:ins w:id="82" w:author="Bajada" w:date="2015-11-15T13:28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83" w:author="Bajada" w:date="2015-11-15T13:28:00Z">
        <w:r w:rsidRPr="00580984" w:rsidDel="00760D29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club </w:delText>
        </w:r>
      </w:del>
      <w:ins w:id="84" w:author="Bajada" w:date="2015-11-15T13:28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C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lub 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Malta se jkollu 49 fil-mija. Din l-entità </w:t>
      </w:r>
      <w:del w:id="85" w:author="Bajada" w:date="2015-11-15T13:29:00Z">
        <w:r w:rsidRPr="00580984" w:rsidDel="00760D29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għandu </w:delText>
        </w:r>
      </w:del>
      <w:ins w:id="86" w:author="Bajada" w:date="2015-11-15T13:29:00Z"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>għand</w:t>
        </w:r>
        <w:r>
          <w:rPr>
            <w:rFonts w:ascii="Tahoma" w:hAnsi="Tahoma" w:cs="Tahoma"/>
            <w:color w:val="000000"/>
            <w:sz w:val="24"/>
            <w:szCs w:val="24"/>
            <w:lang w:val="mt-MT"/>
          </w:rPr>
          <w:t>ha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l-inkarigu li tidentifika u tattira avvenimenti kbar tas-settur lejn Malta bħal regattas, wirjiet tad-dgħajjes u konferenzi dwar is-suġġett. Il-Gvern se jkun qed jipprovdi finanzjament ta’ €210,000 fis-sena għal Yachting Malta. Iż-żewġ naħat fasslu pjan ta’ 24 xahar biex Malta tkun destinazzjoni għall-</w:t>
      </w:r>
      <w:ins w:id="87" w:author="Bajada" w:date="2015-11-15T13:34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ins w:id="88" w:author="Bajada" w:date="2015-11-15T13:29:00Z">
        <w:r w:rsidRPr="00EB26F3">
          <w:rPr>
            <w:rFonts w:ascii="Tahoma" w:hAnsi="Tahoma" w:cs="Tahoma"/>
            <w:color w:val="000000"/>
            <w:sz w:val="24"/>
            <w:szCs w:val="24"/>
            <w:lang w:val="mt-MT"/>
            <w:rPrChange w:id="89" w:author="Bajada" w:date="2015-11-15T13:33:00Z">
              <w:rPr>
                <w:rFonts w:ascii="Tahoma" w:hAnsi="Tahoma" w:cs="Tahoma"/>
                <w:i/>
                <w:iCs/>
                <w:color w:val="000000"/>
                <w:sz w:val="24"/>
                <w:szCs w:val="24"/>
                <w:lang w:val="mt-MT"/>
              </w:rPr>
            </w:rPrChange>
          </w:rPr>
          <w:t>y</w:t>
        </w:r>
      </w:ins>
      <w:del w:id="90" w:author="Bajada" w:date="2015-11-15T13:29:00Z">
        <w:r w:rsidRPr="00E079F6" w:rsidDel="00A9150B">
          <w:rPr>
            <w:rFonts w:ascii="Tahoma" w:hAnsi="Tahoma" w:cs="Tahoma"/>
            <w:color w:val="000000"/>
            <w:sz w:val="24"/>
            <w:szCs w:val="24"/>
            <w:lang w:val="mt-MT"/>
            <w:rPrChange w:id="91" w:author="Bajada">
              <w:rPr>
                <w:rFonts w:ascii="Tahoma" w:hAnsi="Tahoma" w:cs="Tahoma"/>
                <w:color w:val="000000"/>
                <w:sz w:val="24"/>
                <w:szCs w:val="24"/>
                <w:lang w:val="mt-MT"/>
              </w:rPr>
            </w:rPrChange>
          </w:rPr>
          <w:delText>Y</w:delText>
        </w:r>
      </w:del>
      <w:r w:rsidRPr="00E079F6">
        <w:rPr>
          <w:rFonts w:ascii="Tahoma" w:hAnsi="Tahoma" w:cs="Tahoma"/>
          <w:color w:val="000000"/>
          <w:sz w:val="24"/>
          <w:szCs w:val="24"/>
          <w:lang w:val="mt-MT"/>
          <w:rPrChange w:id="92" w:author="Bajada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achting</w:t>
      </w:r>
      <w:ins w:id="93" w:author="Bajada" w:date="2015-11-15T13:33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E079F6">
        <w:rPr>
          <w:rFonts w:ascii="Tahoma" w:hAnsi="Tahoma" w:cs="Tahoma"/>
          <w:color w:val="000000"/>
          <w:sz w:val="24"/>
          <w:szCs w:val="24"/>
          <w:lang w:val="mt-MT"/>
          <w:rPrChange w:id="94" w:author="Bajada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Il-</w:t>
      </w:r>
      <w:ins w:id="95" w:author="Bajada" w:date="2015-11-15T14:04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‘</w:t>
        </w:r>
      </w:ins>
      <w:r w:rsidRPr="0091391E">
        <w:rPr>
          <w:rFonts w:ascii="Tahoma" w:hAnsi="Tahoma" w:cs="Tahoma"/>
          <w:color w:val="000000"/>
          <w:sz w:val="24"/>
          <w:szCs w:val="24"/>
          <w:lang w:val="mt-MT"/>
          <w:rPrChange w:id="96" w:author="Bajada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commodor</w:t>
      </w:r>
      <w:ins w:id="97" w:author="Bajada" w:date="2015-11-15T14:04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 tal-Malta Royal Yacht Club qal li bħalissa hawn ħafna kompetizzjoni fis-suq għall-avvenimenti tal-</w:t>
      </w:r>
      <w:ins w:id="98" w:author="Bajada" w:date="2015-11-15T14:04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‘</w:t>
        </w:r>
      </w:ins>
      <w:r w:rsidRPr="0091391E">
        <w:rPr>
          <w:rFonts w:ascii="Tahoma" w:hAnsi="Tahoma" w:cs="Tahoma"/>
          <w:color w:val="000000"/>
          <w:sz w:val="24"/>
          <w:szCs w:val="24"/>
          <w:lang w:val="mt-MT"/>
          <w:rPrChange w:id="99" w:author="Bajada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yachting</w:t>
      </w:r>
      <w:ins w:id="100" w:author="Bajada" w:date="2015-11-15T14:04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 u Malta għandha ħafna x’toffri f’dan is-settur, bil-Middlesea Race tpoġġi lil Malta f’pożizzjoni b’saħħit</w:t>
      </w:r>
      <w:ins w:id="101" w:author="Bajada" w:date="2015-11-15T13:29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h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a biex tirriklama lill-pajjiż.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L-Arċisqof Scicluna: “Għadda kollox u beda kollox!”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“Għadda kollox u beda kollox!”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Hekk qal l-Arċisqof Charles J. Scicluna f’kummenti lil tvm.com.mt l-għada li nħatar uffiċjalment bħala l-Kap tal-Knisja f’Malta. Fl-ewwel ġurnata sħiħa f’din il-kariga, l-Arċisqof il-ġdid żamm ma’ appuntament li ilu skedat fid-djarju tiegħu sa minn qabel tħabbret in-nomina tiegħu bħala Arċisqof… mal-familji tal-iskola “tiegħu”, is-Seminarju, fir-Rabat.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Iċ-ċerimonja tal-ħatra ta’ Monsinjur Charles J. Scicluna bħala Arċisqof ta’ Malta ddominat il-faċċati tal-gazzetti ppubblikati l-Ħadd, li taw rappurtaġġ estensiv akkumpanjat b’diversi ritratti anki fil-paġni ta’ ġewwa.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Għall-Arċisqof Scicluna l-ġurnata tas-Sibt kienet impenjattiva ħafna: bdiet kmieni filgħodu fid-dar tal-ġenituri f’Ħal Lija u ntemmet fl-istess lokalità imma f’post ferm akbar, Villa Francia fejn kien il-mistieden tal-Prim Ministru u s-Sinjura Muscat għal riċeviment.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Ma’ tvm.com.mt, Monsinjur Scicluna esprima sodisfazzjon għal</w:t>
      </w:r>
      <w:ins w:id="102" w:author="Bajada" w:date="2015-11-15T13:30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l-</w:t>
        </w:r>
      </w:ins>
      <w:del w:id="103" w:author="Bajada" w:date="2015-11-15T13:30:00Z">
        <w:r w:rsidRPr="00580984" w:rsidDel="00E079F6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mod kif imxiet iċ-ċerimonja.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“Għadda kollox u beda kollox, għax illum mhux biss l-ewwel ġurnata tar-rebbiegħa imma wkoll ta’ ħidma. Il-</w:t>
      </w:r>
      <w:ins w:id="104" w:author="Bajada" w:date="2015-11-15T13:31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‘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feedback</w:t>
      </w:r>
      <w:ins w:id="105" w:author="Bajada" w:date="2015-11-15T13:31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 kien pożittiv ħafna. Għadni nhewden fuq l-esperjenzi straordinarji li ġegħluni niltaqa’ mal-poplu Malti f’atmosfera ta’ festa.”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Stqarr li ċerti mumenti ħelwin fil-laqgħa li kellu mal-poplu għadhom inisslu fih tbissima fosthom il-figurin li ngħata minn patri Franġiskan fil-Knisja Ta’ Ġieżu fir-Rabat. Il-figurin inħadem fil-kartapesta minn Patri Raymond Falzon.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“Dak l-imbierek. L-ewwel</w:t>
      </w:r>
      <w:ins w:id="106" w:author="Bajada" w:date="2015-11-15T13:31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nett </w:t>
      </w:r>
      <w:del w:id="107" w:author="Bajada" w:date="2015-11-15T13:31:00Z">
        <w:r w:rsidRPr="00580984" w:rsidDel="00E079F6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jixbaħni </w:delText>
        </w:r>
      </w:del>
      <w:ins w:id="108" w:author="Bajada" w:date="2015-11-15T13:31:00Z"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>jixba</w:t>
        </w:r>
        <w:r>
          <w:rPr>
            <w:rFonts w:ascii="Tahoma" w:hAnsi="Tahoma" w:cs="Tahoma"/>
            <w:color w:val="000000"/>
            <w:sz w:val="24"/>
            <w:szCs w:val="24"/>
            <w:lang w:val="mt-MT"/>
          </w:rPr>
          <w:t>h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ni 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ħafna għax tond sew. Kien hemm mumenti ħelwin u spontanji u nħoss li hija parti mill-mod Malti kif niċċelebraw.”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L-Arċisqof stqarr li jgħożż il-merħba sabiħa li tawh it-tfal li qal se jkunu fil-qofol tal-ħidma pastorali tiegħu.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“Jien it-tfal jaffax</w:t>
      </w:r>
      <w:ins w:id="109" w:author="Bajada" w:date="2015-11-15T13:35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x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inawni bl-innoċenza u l-ispontanjetà tagħhom. Iferrħuni ħafna. Iddedikajt għaxar snin minn ħajti għall-protezzjoni tagħhom u bħala Ragħaj din hi parti mill-missjoni tiegħi.”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Kienu tfal ukoll li dalgħodu taw merħba lil Monsinjur Scicluna fl-iskola tiegħu…is-Seminarju tal-Arċisqof. Hu ntlaqa’ minn studenti tal-iskola li fil-ġurnata tal-Ħadd kienu mal-ġenituri tagħhom għal ġurnata ta’ attivitajiet fl-iskola. Fi tli</w:t>
      </w:r>
      <w:ins w:id="110" w:author="Bajada" w:date="2015-11-15T13:35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t</w:t>
        </w:r>
      </w:ins>
      <w:del w:id="111" w:author="Bajada" w:date="2015-11-15T13:35:00Z">
        <w:r w:rsidRPr="00580984" w:rsidDel="006D1D7F">
          <w:rPr>
            <w:rFonts w:ascii="Tahoma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t </w:t>
      </w:r>
      <w:del w:id="112" w:author="Bajada" w:date="2015-11-15T13:35:00Z">
        <w:r w:rsidRPr="00580984" w:rsidDel="006D1D7F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iĦdud </w:delText>
        </w:r>
      </w:del>
      <w:ins w:id="113" w:author="Bajada" w:date="2015-11-15T13:35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Iħ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dud 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tul ir-Randan, il-ġenituri kellhom l-eżerċizzji spiritwali bil-kelliem għal-lum kien Monsinjur Scicluna li kien ilu skedat li jagħmel din it-taħdita sa minn qabel ma nħatar Arċisqof u żamm mal-kelma li ta għax fi kliemu jrid li jibqa’ qrib in-nies.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Busuttil: “Nispera li Mizzi ma jafx </w:t>
      </w:r>
      <w:del w:id="114" w:author="Bajada" w:date="2015-11-15T13:36:00Z">
        <w:r w:rsidRPr="00580984" w:rsidDel="006D1D7F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diġa’ </w:delText>
        </w:r>
      </w:del>
      <w:ins w:id="115" w:author="Bajada" w:date="2015-11-15T13:36:00Z"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>diġ</w:t>
        </w:r>
        <w:r>
          <w:rPr>
            <w:rFonts w:ascii="Tahoma" w:hAnsi="Tahoma" w:cs="Tahoma"/>
            <w:color w:val="000000"/>
            <w:sz w:val="24"/>
            <w:szCs w:val="24"/>
            <w:lang w:val="mt-MT"/>
          </w:rPr>
          <w:t>à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lil min se jagħti l-kuntratt ta’ €200m”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Il-Kap tal-Oppożizzjoni u tal-Partit Nazzjonalista Simon Busuttil esprima t-tama li l-Ministru Konrad Mizzi ma jafx </w:t>
      </w:r>
      <w:del w:id="116" w:author="Bajada" w:date="2015-11-15T13:36:00Z">
        <w:r w:rsidRPr="00580984" w:rsidDel="006D1D7F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diġa’ </w:delText>
        </w:r>
      </w:del>
      <w:ins w:id="117" w:author="Bajada" w:date="2015-11-15T13:36:00Z"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>diġ</w:t>
        </w:r>
        <w:r>
          <w:rPr>
            <w:rFonts w:ascii="Tahoma" w:hAnsi="Tahoma" w:cs="Tahoma"/>
            <w:color w:val="000000"/>
            <w:sz w:val="24"/>
            <w:szCs w:val="24"/>
            <w:lang w:val="mt-MT"/>
          </w:rPr>
          <w:t>à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lil min se jagħti l-kuntratt ta’ €200 miljun meta lanqas biss ħarġet sejħa ta’ interess. F’attività politika f’Għajnsielem f’Għawdex Dr Busuttil qal li filwaqt li l-Partit Nazzjonalista jilqa’ l-aħbar ta’ investiment ta’ €200 miljun fis-saħħa li se jgawdi minnu Għawdex ukoll, qal li meta daħal fid-dettal</w:t>
      </w:r>
      <w:ins w:id="118" w:author="Bajada" w:date="2015-11-15T13:36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l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 ta’ dan l-investiment sab li l-mistoqsijiet baqgħu mhux imwieġba. Żied jgħid li mhux biss ħadd għadu ma jaf min se jinvesti u jekk wara kollox l-investiment hux ta’ €200 miljun, iżda meta kien issikkat mill-ġurnalisti, </w:t>
      </w:r>
      <w:ins w:id="119" w:author="Bajada" w:date="2015-11-15T13:37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i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l-Ministru Mizzi stqarr li għad trid toħroġ sejħa ta’ interess.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Dr Busuttil qal li donnu kull fejn ikun hemm il-Ministru Konrad Mizzi jkun hemm it-taħwid u semma l-bini tal-</w:t>
      </w:r>
      <w:ins w:id="120" w:author="Bajada" w:date="2015-11-15T13:37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‘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power station</w:t>
      </w:r>
      <w:ins w:id="121" w:author="Bajada" w:date="2015-11-15T13:37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 il-ġdida li qal suppost fetħet fil-jiem li għaddew u l-każ tax-xiri taż-żejt mingħand il-kumpanija SOCAR tal-Ażerbaijan fejn qal li mir-rapport tal-Awditur Ġenerali joħroġ ċar li l-</w:t>
      </w:r>
      <w:ins w:id="122" w:author="Bajada" w:date="2015-11-15T13:37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‘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hedging</w:t>
      </w:r>
      <w:ins w:id="123" w:author="Bajada" w:date="2015-11-15T13:37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 fuq ix-xiri taż-żejt sar b’intervent dirett tal-Ministru Konrad Mizzi.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Il-Kap tal-Oppożizzjoni saħaq li l-Partit Nazzjonalista jrid jagħmel politika bi stil differenti minn dik tal-Gvern, mibnija fuq l-onestà u l-verità. Żied jgħid li l-Gvern ma għandux ikun il-bidu u t-tmiem ta’ kollox hu, iżda għandu jmexxi m’oħrajn, jiddelega, jiddiċentralizza u jgħaddi l-poter għand in-nies.</w:t>
      </w: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Dr Busuttil qal li minflok il-Gvern fil-każ ta’ Għawdex, ħadlu s-saħħa u l-edukazzjoni u ħallielu t-toroq, u lill-bqija tal-kunsilli lokali xorbilhom il-poter minn idejhom billi naq</w:t>
      </w:r>
      <w:ins w:id="124" w:author="Bajada" w:date="2015-11-15T13:37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q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silhom il-</w:t>
      </w:r>
      <w:ins w:id="125" w:author="Bajada" w:date="2015-11-15T13:37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‘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budget</w:t>
      </w:r>
      <w:ins w:id="126" w:author="Bajada" w:date="2015-11-15T13:37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 – ħaġa li qal toħloq frustrazzjoni kbira fost il-kunsillieri li jridu jaħdmu għall-ġid tal-lokalità iżda m’għandhomx il-mezzi. Huwa qal li meta l-Gvern jagħti xi flus bħal</w:t>
      </w:r>
      <w:ins w:id="127" w:author="Bajada" w:date="2015-11-15T13:37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l-</w:t>
        </w:r>
      </w:ins>
      <w:del w:id="128" w:author="Bajada" w:date="2015-11-15T13:37:00Z">
        <w:r w:rsidRPr="00580984" w:rsidDel="006D1D7F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 xml:space="preserve">fond ta’ miljun </w:t>
      </w:r>
      <w:del w:id="129" w:author="Bajada" w:date="2015-11-15T15:08:00Z">
        <w:r w:rsidRPr="00580984" w:rsidDel="00767BA0">
          <w:rPr>
            <w:rFonts w:ascii="Tahoma" w:hAnsi="Tahoma" w:cs="Tahoma"/>
            <w:color w:val="000000"/>
            <w:sz w:val="24"/>
            <w:szCs w:val="24"/>
            <w:lang w:val="mt-MT"/>
          </w:rPr>
          <w:delText>Ewro</w:delText>
        </w:r>
      </w:del>
      <w:ins w:id="130" w:author="Bajada" w:date="2015-11-15T15:08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e</w:t>
        </w:r>
        <w:r w:rsidRPr="00580984">
          <w:rPr>
            <w:rFonts w:ascii="Tahoma" w:hAnsi="Tahoma" w:cs="Tahoma"/>
            <w:color w:val="000000"/>
            <w:sz w:val="24"/>
            <w:szCs w:val="24"/>
            <w:lang w:val="mt-MT"/>
          </w:rPr>
          <w:t>wro</w:t>
        </w:r>
      </w:ins>
      <w:r w:rsidRPr="00580984">
        <w:rPr>
          <w:rFonts w:ascii="Tahoma" w:hAnsi="Tahoma" w:cs="Tahoma"/>
          <w:color w:val="000000"/>
          <w:sz w:val="24"/>
          <w:szCs w:val="24"/>
          <w:lang w:val="mt-MT"/>
        </w:rPr>
        <w:t>, dawn jitqassmu b’mod ħażin mingħajr kriterji ġusti.</w:t>
      </w:r>
    </w:p>
    <w:bookmarkEnd w:id="0"/>
    <w:p w:rsidR="00EB26F3" w:rsidRPr="00580984" w:rsidRDefault="00EB26F3" w:rsidP="00423E57">
      <w:pPr>
        <w:shd w:val="clear" w:color="auto" w:fill="FFFFFF"/>
        <w:spacing w:after="0" w:line="48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sectPr w:rsidR="00EB26F3" w:rsidRPr="00580984" w:rsidSect="005D6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trackRevision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3E57"/>
    <w:rsid w:val="00024DF8"/>
    <w:rsid w:val="00074E8A"/>
    <w:rsid w:val="001038C0"/>
    <w:rsid w:val="00161B35"/>
    <w:rsid w:val="0021231E"/>
    <w:rsid w:val="002A11D3"/>
    <w:rsid w:val="00372F69"/>
    <w:rsid w:val="00423E57"/>
    <w:rsid w:val="00580984"/>
    <w:rsid w:val="005D627F"/>
    <w:rsid w:val="006A1874"/>
    <w:rsid w:val="006D1D7F"/>
    <w:rsid w:val="006E5F88"/>
    <w:rsid w:val="00760D29"/>
    <w:rsid w:val="00767BA0"/>
    <w:rsid w:val="007C17C3"/>
    <w:rsid w:val="00824102"/>
    <w:rsid w:val="00854721"/>
    <w:rsid w:val="0091391E"/>
    <w:rsid w:val="00964347"/>
    <w:rsid w:val="009D021C"/>
    <w:rsid w:val="00A9150B"/>
    <w:rsid w:val="00B22C73"/>
    <w:rsid w:val="00C9194B"/>
    <w:rsid w:val="00CF6A9F"/>
    <w:rsid w:val="00D43FDE"/>
    <w:rsid w:val="00DC19B5"/>
    <w:rsid w:val="00E079F6"/>
    <w:rsid w:val="00EA115C"/>
    <w:rsid w:val="00EB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57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1231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074E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E4"/>
    <w:rPr>
      <w:rFonts w:ascii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142</TotalTime>
  <Pages>10</Pages>
  <Words>2022</Words>
  <Characters>11529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Wettinger jingħata raġun fl-istess ġimgħa li miet</dc:title>
  <dc:subject/>
  <dc:creator>USER</dc:creator>
  <cp:keywords/>
  <dc:description/>
  <cp:lastModifiedBy>Bajada</cp:lastModifiedBy>
  <cp:revision>20</cp:revision>
  <cp:lastPrinted>2015-11-15T14:23:00Z</cp:lastPrinted>
  <dcterms:created xsi:type="dcterms:W3CDTF">2015-07-20T17:43:00Z</dcterms:created>
  <dcterms:modified xsi:type="dcterms:W3CDTF">2015-11-15T14:24:00Z</dcterms:modified>
</cp:coreProperties>
</file>