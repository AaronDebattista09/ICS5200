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1E55CB" w:rsidRPr="00AC7F8F" w:rsidP="001E55CB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bookmarkStart w:id="0" w:name="_GoBack"/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L-Għaqda Ġurnalisti Sports f’laqgħa uffiċjali mal-MBA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Il-Kumitat Eżekuttiv tal-Għaqda Ġurnalisti Sports għamel laqgħa ta’ korteżija lill-ogħla uffiċjali tal-Malta Basketball Association fil-</w:t>
      </w:r>
      <w:ins w:id="1" w:author="Nathaniel" w:date="2015-09-01T08:57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2" w:author="Nathaniel" w:date="2015-09-01T08:5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wartieri tal-Assoċjazzjoni f’Ta’ Qali.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Fil-laqgħa ġew diskussi bosta suġġetti marbuta mal-ħidma tal-ġurnalisti u kif il-</w:t>
      </w:r>
      <w:r w:rsidRPr="0013098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3" w:author="Nathaniel" w:date="2015-08-24T19:1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media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lokali tista’ tkun proattiva iktar fir-rapporti dwar il-kompetizzjonijiet kollha organizzati mill-Malta Basketball Association.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3098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Il-President tal-MBA Paul Sultana u s-Segretarju Ġenerali Joe Muscat flimkien mad-delegazzjoni tal-GħĠS żaru l-kumpless ġdid li huwa infrastruttura mill-aktar moderna u li fih l-Assoċjazzjoni investiet bil-bosta. Dan jinsab biswi</w:t>
      </w:r>
      <w:del w:id="4" w:author="Nathaniel" w:date="2015-08-24T19:1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 il-Padiljun fejn isir il-logħob uffiċjali u li qed iser</w:t>
      </w:r>
      <w:ins w:id="5" w:author="Nathaniel" w:date="2015-08-24T19:11:00Z">
        <w:r w:rsidR="0013098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v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 sabiex </w:t>
      </w:r>
      <w:del w:id="6" w:author="Nathaniel" w:date="2015-08-24T19:1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Clubs</w:delText>
        </w:r>
      </w:del>
      <w:ins w:id="7" w:author="Nathaniel" w:date="2015-08-24T19:11:00Z">
        <w:r w:rsidR="0013098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klabbs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lokali kif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8" w:author="Nathaniel" w:date="2015-08-24T19:11:00Z">
        <w:r w:rsidR="0013098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del w:id="9" w:author="Nathaniel" w:date="2015-08-24T19:1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w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koll tfal u żgħażagħ ikollhom iktar spazju u ħin jipprattikaw dan l-isport.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Waqt il-laqgħa ufficjali ntlaħaq ftehim fejn l-MBA aċċe</w:t>
      </w:r>
      <w:ins w:id="10" w:author="Nathaniel" w:date="2015-08-24T19:11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tat ukoll it-talba li l-</w:t>
      </w:r>
      <w:r w:rsidRPr="009A1942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11" w:author="Nathaniel" w:date="2015-08-24T19:1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media card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tal-Għaqda Ġurnalisti Sports tkun rikonoxxuta wkoll minn din l-assoċjazzjoni, </w:t>
      </w:r>
      <w:ins w:id="12" w:author="Nathaniel" w:date="2015-08-24T19:12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b</w:t>
        </w:r>
      </w:ins>
      <w:del w:id="13" w:author="Nathaniel" w:date="2015-08-24T19:1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B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’hekk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l-MBA </w:t>
      </w:r>
      <w:del w:id="14" w:author="Nathaniel" w:date="2015-08-24T19:1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ngħaqdet ukoll ma</w:t>
      </w:r>
      <w:ins w:id="15" w:author="Nathaniel" w:date="2015-08-24T19:12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diversi assoċjazzjonijiet nazzjonali oħra li jirrikonoxxu l-</w:t>
      </w:r>
      <w:r w:rsidRPr="009A1942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16" w:author="Nathaniel" w:date="2015-08-24T19:1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media card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tal-Għaqda Ġurnalisti Sports.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Iż-żewġ naħat qablu wkoll li mill-edizzjoni ta’ din is-sena </w:t>
      </w:r>
      <w:del w:id="17" w:author="Nathaniel" w:date="2015-08-24T19:1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s-Super Cup tal-MBA se tingħata l-isem ta’ Għaqda Ġurnalisti Sport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 Super Cup.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Id-</w:t>
      </w:r>
      <w:ins w:id="18" w:author="Nathaniel" w:date="2015-08-24T19:13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19" w:author="Nathaniel" w:date="2015-08-24T19:1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elegazzjoni tal-Għaqda Ġurnalisti Sports kienet magħmula mill-Presid</w:t>
      </w:r>
      <w:del w:id="20" w:author="Nathaniel" w:date="2015-08-24T19:1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n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</w:t>
      </w:r>
      <w:ins w:id="21" w:author="Nathaniel" w:date="2015-08-24T19:13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t Charles Camenzuli, </w:t>
      </w:r>
      <w:ins w:id="22" w:author="Nathaniel" w:date="2015-08-24T19:13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l-Viċi President Mario Bonnici, Sandro Micallef bħala Segretarju Ġenerali u Nigel Mifsud responsabbli mir-relazzjonijiet pubbliċi tal-Għaqda Ġur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nalisti Sports.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9A1942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Dawn il-laqgħat huma parti minn sensiela ta’ laqgħat li l-eżekuttiv tal-GħĠS għamel mill-bidu ta’ dan it-terminu ta’ erba’ snin. Laqgħat simili saru mal-MFA, l-ASA u l-KMS kif </w:t>
      </w:r>
      <w:ins w:id="23" w:author="Nathaniel" w:date="2015-08-24T19:13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del w:id="24" w:author="Nathaniel" w:date="2015-08-24T19:1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w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koll saru laqgħat mal-amministraturi tal-isport f’Għawdex. Fil-ġimgħat li ġejji</w:t>
      </w:r>
      <w:del w:id="25" w:author="Nathaniel" w:date="2015-08-24T19:1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 huwa ttamat li jsiru laqgħat simili </w:t>
      </w:r>
      <w:ins w:id="26" w:author="Nathaniel" w:date="2015-08-24T19:14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mal-</w:t>
        </w:r>
      </w:ins>
      <w:del w:id="27" w:author="Nathaniel" w:date="2015-08-24T19:1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Malta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Kumitat Olimpiku Malti kif ukoll mal-Malta Racing Club.</w:t>
      </w:r>
    </w:p>
    <w:p w:rsidR="001E55CB" w:rsidRPr="00AC7F8F" w:rsidP="001E55CB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Il-Malta Football Association (MFA) tagħmel referenza għall-artiklu miktub mis-</w:t>
      </w:r>
      <w:ins w:id="28" w:author="Nathaniel" w:date="2015-08-24T19:14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29" w:author="Nathaniel" w:date="2015-08-24T19:1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ur Joe Mikallef</w:t>
      </w:r>
      <w:ins w:id="30" w:author="Nathaniel" w:date="2015-08-24T19:14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.</w:t>
        </w:r>
      </w:ins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del w:id="31" w:author="Nathaniel" w:date="2015-08-24T19:1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F’dan l-artiklu, </w:t>
      </w:r>
      <w:ins w:id="32" w:author="Nathaniel" w:date="2015-08-24T19:14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s-</w:t>
      </w:r>
      <w:ins w:id="33" w:author="Nathaniel" w:date="2015-08-24T19:14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34" w:author="Nathaniel" w:date="2015-08-24T19:1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ur Mikallef qiegħed jagħmel allegazzjonijiet illi minn sorsi tiegħu persuni involuti fil-qasam tal-futbol Malti tawh informazzjoni illi</w:t>
      </w:r>
      <w:del w:id="35" w:author="Nathaniel" w:date="2015-08-24T19:1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“saħansitra fil-Malta Football Association (MFA) hemm persuna jew aktar li huma … suspettati u involuti, direttament jew indire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ttament” f’xi forma ta’ korruzzjoni fil-futbol Malti.</w:t>
      </w:r>
      <w:ins w:id="36" w:author="Nathaniel" w:date="2015-08-24T19:15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I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l-Malta Football Association (MFA) tagħmel referenza għall-artiklu miktub mis-</w:t>
      </w:r>
      <w:ins w:id="37" w:author="Nathaniel" w:date="2015-08-24T19:15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38" w:author="Nathaniel" w:date="2015-08-24T19:1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ur Joe Mikallef, bit-titlu ‘Suspett ta’ ‘brimba’ fl-MFA fil-logħob illegali tal-</w:t>
      </w:r>
      <w:r w:rsidRPr="009A1942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39" w:author="Nathaniel" w:date="2015-08-24T19:1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betting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’, fil-ħarġa tal-gazzetta </w:t>
      </w:r>
      <w:ins w:id="40" w:author="Nathaniel" w:date="2015-09-01T08:46:00Z">
        <w:r w:rsidR="00211BB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‘i</w:t>
        </w:r>
      </w:ins>
      <w:del w:id="41" w:author="Nathaniel" w:date="2015-09-01T08:4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l-Mum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ent</w:t>
      </w:r>
      <w:ins w:id="42" w:author="Nathaniel" w:date="2015-09-01T08:46:00Z">
        <w:r w:rsidR="00211BB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tal-lum 24 ta’ Mejju 2015.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Oltre dan tali artiklu </w:t>
      </w:r>
      <w:ins w:id="43" w:author="Nathaniel" w:date="2015-08-24T19:16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del w:id="44" w:author="Nathaniel" w:date="2015-08-24T19:1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kompli illi l-istess sorsi taw informazzjoni lil dan il-ġurnalist illi persuni qrib il-futbol lokali, direttament jew indirettament involuti fil-Premier League qegħdin regolarment jixtru plejers tat-tim tagħhom stess jew ta’ ħaddieħor b’rabta ma’ </w:t>
      </w:r>
      <w:del w:id="45" w:author="Nathaniel" w:date="2015-08-24T19:1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mħatri li jkunu saru fuq il-logħob kemm f’Malta kif ukoll barra minn Malta.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211BB9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L-MFA qiegħd</w:t>
      </w:r>
      <w:del w:id="46" w:author="Nathaniel" w:date="2015-08-24T19:1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fl-ewwel lok tistieden lil dan il-ġurnalist u lill-editur tal-</w:t>
      </w:r>
      <w:ins w:id="47" w:author="Nathaniel" w:date="2015-08-24T19:16:00Z">
        <w:r w:rsidR="009A194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gazzetta </w:t>
        </w:r>
      </w:ins>
      <w:del w:id="48" w:author="Nathaniel" w:date="2015-08-24T19:1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ġurnal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49" w:author="Nathaniel" w:date="2015-09-01T08:46:00Z">
        <w:r w:rsidR="00211BB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del w:id="50" w:author="Nathaniel" w:date="2015-09-01T08:4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ins w:id="51" w:author="Nathaniel" w:date="2015-09-01T08:46:00Z">
        <w:r w:rsidR="00211BB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l-Mument</w:t>
      </w:r>
      <w:ins w:id="52" w:author="Nathaniel" w:date="2015-09-01T08:46:00Z">
        <w:r w:rsidR="00211BB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jekk għandhom xi informazzjoni, jew inkella s-‘sorsi’ tiegħu għandhom xi informazzjoni dwar dak allegat fl-artiklu msemmi, dawn għandhom minnufih jinfurmaw lill-Pulizija sabiex tinbeda l-investigazzjoni neċessarja, hekk kif inhuma obbligati bil-</w:t>
      </w:r>
      <w:ins w:id="53" w:author="Nathaniel" w:date="2015-08-24T19:38:00Z">
        <w:r w:rsidR="00BE6E6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del w:id="54" w:author="Nathaniel" w:date="2015-08-24T19:3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iġi.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9A1942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</w:t>
      </w:r>
      <w:ins w:id="55" w:author="Nathaniel" w:date="2015-08-24T19:17:00Z">
        <w:r w:rsidR="00BE6E6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ins w:id="56" w:author="Nathaniel" w:date="2015-08-24T19:39:00Z">
        <w:r w:rsidR="00BE6E6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57" w:author="Nathaniel" w:date="2015-08-24T19:1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fini tal-korrett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ezza l-MFA tinforma </w:t>
      </w:r>
      <w:del w:id="58" w:author="Nathaniel" w:date="2015-08-24T19:3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il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li fil-każ tal-partita </w:t>
      </w:r>
      <w:r w:rsidRPr="009A1942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59" w:author="Nathaniel" w:date="2015-08-24T19:1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play-off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bejn Mosta FC u Gżira United FC, fil-jiem li preċedew il-partita, uffiċjali taż-żewġ klabbs avviċinaw lill-</w:t>
      </w:r>
      <w:ins w:id="60" w:author="Nathaniel" w:date="2015-09-01T08:47:00Z">
        <w:r w:rsidR="00211BB9">
          <w:rPr>
            <w:rFonts w:ascii="Tahoma" w:eastAsia="Times New Roman" w:hAnsi="Tahoma" w:cs="Tahoma"/>
            <w:i/>
            <w:iCs/>
            <w:color w:val="000000"/>
            <w:sz w:val="24"/>
            <w:szCs w:val="24"/>
            <w:lang w:val="mt-MT"/>
          </w:rPr>
          <w:t>I</w:t>
        </w:r>
      </w:ins>
      <w:del w:id="61" w:author="Nathaniel" w:date="2015-08-24T19:39:00Z">
        <w:r w:rsidRPr="00BE6E6C">
          <w:rPr>
            <w:rFonts w:ascii="Tahoma" w:eastAsia="Times New Roman" w:hAnsi="Tahoma" w:cs="Tahoma"/>
            <w:i/>
            <w:iCs/>
            <w:color w:val="000000"/>
            <w:sz w:val="24"/>
            <w:szCs w:val="24"/>
            <w:lang w:val="mt-MT"/>
            <w:rPrChange w:id="62" w:author="Nathaniel" w:date="2015-08-24T19:39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I</w:delText>
        </w:r>
      </w:del>
      <w:r w:rsidRPr="00BE6E6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63" w:author="Nathaniel" w:date="2015-08-24T19:3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 xml:space="preserve">ntegrity </w:t>
      </w:r>
      <w:ins w:id="64" w:author="Nathaniel" w:date="2015-09-01T08:47:00Z">
        <w:r w:rsidR="00211BB9">
          <w:rPr>
            <w:rFonts w:ascii="Tahoma" w:eastAsia="Times New Roman" w:hAnsi="Tahoma" w:cs="Tahoma"/>
            <w:i/>
            <w:iCs/>
            <w:color w:val="000000"/>
            <w:sz w:val="24"/>
            <w:szCs w:val="24"/>
            <w:lang w:val="mt-MT"/>
          </w:rPr>
          <w:t>O</w:t>
        </w:r>
      </w:ins>
      <w:del w:id="65" w:author="Nathaniel" w:date="2015-08-24T19:39:00Z">
        <w:r w:rsidRPr="00BE6E6C">
          <w:rPr>
            <w:rFonts w:ascii="Tahoma" w:eastAsia="Times New Roman" w:hAnsi="Tahoma" w:cs="Tahoma"/>
            <w:i/>
            <w:iCs/>
            <w:color w:val="000000"/>
            <w:sz w:val="24"/>
            <w:szCs w:val="24"/>
            <w:lang w:val="mt-MT"/>
            <w:rPrChange w:id="66" w:author="Nathaniel" w:date="2015-08-24T19:39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O</w:delText>
        </w:r>
      </w:del>
      <w:r w:rsidRPr="00BE6E6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67" w:author="Nathaniel" w:date="2015-08-24T19:3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fficer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tal-MFA sabiex jgħidulu li kellhom suspett illi l-plejers tagħhom kienu qed jiġu offruti ammonti ta’ flus sabiex jitilfu l-partita</w:t>
      </w:r>
      <w:del w:id="68" w:author="Nathaniel" w:date="2015-08-24T19:4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Madankollu, tali dikjarazzjonijiet kienu biss suspetti li ma ki</w:t>
      </w:r>
      <w:del w:id="69" w:author="Nathaniel" w:date="2015-08-24T19:4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nux ibbażati fuq fatti, u fl-ebda ħin ma ġew prodotti provi. Minn hemmhekk il-President ta’ Gżira United FC, talab lill-MFA sabiex tara jekk tistax tintervjeni sabiex ma jsirux imħatri fuq il-partita. L-MFA tkellmet mal-kollaboraturi stretti tagħha fl-industrija tal-imħatri biex tara jekk teżistix din il-possibilit</w:t>
      </w:r>
      <w:ins w:id="70" w:author="Nathaniel" w:date="2015-08-24T19:41:00Z">
        <w:r w:rsidR="00BE6E6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71" w:author="Nathaniel" w:date="2015-08-24T19:4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ġie deċiż li dawn il-</w:t>
      </w:r>
      <w:r w:rsidRPr="00BE6E6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72" w:author="Nathaniel" w:date="2015-08-24T19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 xml:space="preserve">partners 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tal-MFA għandhom jagħtu l-parir lill-k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umpan</w:t>
      </w:r>
      <w:del w:id="73" w:author="Nathaniel" w:date="2015-08-24T19:4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n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iji li joffru tali </w:t>
      </w:r>
      <w:del w:id="74" w:author="Nathaniel" w:date="2015-08-24T19:4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mħatri sabiex il-logħba ma tkunx </w:t>
      </w:r>
      <w:r w:rsidRPr="00BE6E6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75" w:author="Nathaniel" w:date="2015-08-24T19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‘listed’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bħala prekawzjoni.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L-MFA </w:t>
      </w:r>
      <w:del w:id="76" w:author="Nathaniel" w:date="2015-08-24T19:4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kkuntattjat ukoll lill-Pulizija sabiex tinfurmaha b’dawn l-iżviluppi u wara li l-Pulizija rat illi dak allegat kien ibbażat biss fuq xnigħat huma qablu </w:t>
      </w:r>
      <w:ins w:id="77" w:author="Nathaniel" w:date="2015-08-24T19:44:00Z">
        <w:r w:rsidR="00BE6E6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del w:id="78" w:author="Nathaniel" w:date="2015-08-24T19:4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koll illi l-MFA għamlet sew li ħadet il-prekawzjoni neċessarja mal-kumpan</w:t>
      </w:r>
      <w:del w:id="79" w:author="Nathaniel" w:date="2015-08-24T19:4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n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iji tal-imħatri.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BE6E6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Min-naħa tagħha </w:t>
      </w:r>
      <w:del w:id="80" w:author="Nathaniel" w:date="2015-08-24T19:4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l-Malta Gaming Authority (MGA) irċeviet ittra minn Gżira United FC fejn din ġiet infurmata illi l-</w:t>
      </w:r>
      <w:del w:id="81" w:author="Nathaniel" w:date="2015-08-24T19:4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club</w:delText>
        </w:r>
      </w:del>
      <w:ins w:id="82" w:author="Nathaniel" w:date="2015-08-24T19:44:00Z">
        <w:r w:rsidR="00BE6E6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klabb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kellu ‘suspetti fondati’ illi l-partita</w:t>
      </w:r>
      <w:del w:id="83" w:author="Nathaniel" w:date="2015-08-24T19:4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kienet ser tkun suġġett għal atti ta’ korruzzjoni għal</w:t>
      </w:r>
      <w:ins w:id="84" w:author="Nathaniel" w:date="2015-08-24T19:46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85" w:author="Nathaniel" w:date="2015-08-24T19:4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fini ta’ mħatri, fosthom li l-partita kienet ser tispiċċa bir-riżultat ta’ 3-2. </w:t>
      </w:r>
      <w:ins w:id="86" w:author="Nathaniel" w:date="2015-09-01T09:49:00Z">
        <w:r w:rsidR="00404A0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del w:id="87" w:author="Nathaniel" w:date="2015-09-01T09:4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Il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-MGA fl-ebda ħin ma ġiet provduta b’xi provi dwar dak allegat minn Gżira United FC. Madankollu l-MGA ħadet hi </w:t>
      </w:r>
      <w:ins w:id="88" w:author="Nathaniel" w:date="2015-08-24T19:47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del w:id="89" w:author="Nathaniel" w:date="2015-08-24T19:4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koll pass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preventivi u infurmat lill-kumpa</w:t>
      </w:r>
      <w:del w:id="90" w:author="Nathaniel" w:date="2015-08-24T19:4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n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niji tal-imħatri sabiex jekk jista’ jkun ma joffrux din il-par</w:t>
      </w:r>
      <w:ins w:id="91" w:author="Nathaniel" w:date="2015-08-24T19:47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ita</w:t>
      </w:r>
      <w:del w:id="92" w:author="Nathaniel" w:date="2015-08-24T19:4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għal-logħob tal-imħatri. Imkien ma ssemmew ċifri ta’ flus kif allegat fl-artiklu fuq imsemmi.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ins w:id="93" w:author="Nathaniel" w:date="2015-08-24T19:48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del w:id="94" w:author="Nathaniel" w:date="2015-08-24T19:4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Il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-MFA tinforma illi meta jkun hemm partiti deċiżivi lejn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tmiem </w:t>
      </w:r>
      <w:ins w:id="95" w:author="Nathaniel" w:date="2015-08-24T19:48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l-i</w:t>
        </w:r>
      </w:ins>
      <w:del w:id="96" w:author="Nathaniel" w:date="2015-08-24T19:4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is-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staġun dejjem ikun hemm xnigħat li jista’ jkun hemm xi korruzzjoni fl-istess partiti. Madankollu f’</w:t>
      </w:r>
      <w:del w:id="97" w:author="Nathaniel" w:date="2015-08-24T19:4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99% tad-drabi dawn ikunu </w:t>
      </w:r>
      <w:del w:id="98" w:author="Nathaniel" w:date="2015-09-01T08:4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bbażati iktar fuq xi biż</w:t>
      </w:r>
      <w:del w:id="99" w:author="Nathaniel" w:date="2015-08-24T19:4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għ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ins w:id="100" w:author="Nathaniel" w:date="2015-08-24T19:48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telf tal-partita jew nuqqas ta’ fiduċja bejn il-klabbs, iktar milli fuq fatti konkre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Il-ġlieda kontra l-korruzzjoni fil-futbol dejjem kienet pri</w:t>
      </w:r>
      <w:ins w:id="101" w:author="Nathaniel" w:date="2015-08-24T19:49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orit</w:t>
      </w:r>
      <w:ins w:id="102" w:author="Nathaniel" w:date="2015-08-24T19:49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103" w:author="Nathaniel" w:date="2015-08-24T19:4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għall-MFA u dan jixhdu l-fatt illi l-MFA qiegħd</w:t>
      </w:r>
      <w:del w:id="104" w:author="Nathaniel" w:date="2015-08-24T19:4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fuq quddiem nett tmexxi t-</w:t>
      </w:r>
      <w:r w:rsidRPr="002F492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105" w:author="Nathaniel" w:date="2015-08-24T19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task</w:t>
      </w:r>
      <w:ins w:id="106" w:author="Nathaniel" w:date="2015-09-01T09:51:00Z">
        <w:r w:rsidR="00D10058">
          <w:rPr>
            <w:rFonts w:ascii="Tahoma" w:eastAsia="Times New Roman" w:hAnsi="Tahoma" w:cs="Tahoma"/>
            <w:i/>
            <w:iCs/>
            <w:color w:val="000000"/>
            <w:sz w:val="24"/>
            <w:szCs w:val="24"/>
            <w:lang w:val="mt-MT"/>
          </w:rPr>
          <w:t xml:space="preserve"> </w:t>
        </w:r>
      </w:ins>
      <w:del w:id="107" w:author="Nathaniel" w:date="2015-09-01T09:51:00Z">
        <w:r w:rsidRPr="002F492C">
          <w:rPr>
            <w:rFonts w:ascii="Tahoma" w:eastAsia="Times New Roman" w:hAnsi="Tahoma" w:cs="Tahoma"/>
            <w:i/>
            <w:iCs/>
            <w:color w:val="000000"/>
            <w:sz w:val="24"/>
            <w:szCs w:val="24"/>
            <w:lang w:val="mt-MT"/>
            <w:rPrChange w:id="108" w:author="Nathaniel" w:date="2015-08-24T19:49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-</w:delText>
        </w:r>
      </w:del>
      <w:r w:rsidRPr="002F492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109" w:author="Nathaniel" w:date="2015-08-24T19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force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illi ħolqot li qiegħda tindirizza din il-problema bl-għajnuna tal-Gvern, l-</w:t>
      </w:r>
      <w:ins w:id="110" w:author="Nathaniel" w:date="2015-08-24T19:49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O</w:t>
        </w:r>
      </w:ins>
      <w:del w:id="111" w:author="Nathaniel" w:date="2015-08-24T19:4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ppożizzjoni, il-Pulizija, l-MGA u l-Kunsill Malti għall-Isport. Madankollu wieħed irid jifhem illi kemm l-MFA, kif ukoll il-</w:t>
      </w:r>
      <w:r w:rsidRPr="002F492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112" w:author="Nathaniel" w:date="2015-08-24T19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partners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tagħha f’din il-ġlieda, inkluża l-</w:t>
      </w:r>
      <w:ins w:id="113" w:author="Nathaniel" w:date="2015-08-24T19:49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114" w:author="Nathaniel" w:date="2015-08-24T19:4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ulizija, ma jistgħux u mhumiex ser jieħdu passi fuq sempliċi xnigħat li jkunu qed jingħadu fit-triq. Il-passi jittieħdu meta jkun hemm fatti konkreti li juru li partita</w:t>
      </w:r>
      <w:del w:id="115" w:author="Nathaniel" w:date="2015-08-24T19:5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tista’ tkun suġġett għal atti ta’ korruzzjoni u </w:t>
      </w:r>
      <w:del w:id="116" w:author="Nathaniel" w:date="2015-08-24T19:5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l-MFA temmen illi s-soċjet</w:t>
      </w:r>
      <w:ins w:id="117" w:author="Nathaniel" w:date="2015-08-24T19:50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118" w:author="Nathaniel" w:date="2015-08-24T19:5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kollha għandha obbligu li tagħmel l-istess, inkluża l-</w:t>
      </w:r>
      <w:r w:rsidRPr="002F492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119" w:author="Nathaniel" w:date="2015-08-24T19:5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media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għandha rwol importanti ferm f’din il-ġlieda.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Pe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</w:t>
      </w:r>
      <w:ins w:id="120" w:author="Nathaniel" w:date="2015-08-24T19:51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ò</w:t>
        </w:r>
      </w:ins>
      <w:del w:id="121" w:author="Nathaniel" w:date="2015-08-24T19:5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l-istess </w:t>
      </w:r>
      <w:r w:rsidRPr="002F492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122" w:author="Nathaniel" w:date="2015-08-24T19:5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media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għandha toqgħod attenta li tirrapporta l-fatti u mhux is-suspetti ta’ individwi li jkunu viċin xi ġurnalisti, liema suspetti jkunu </w:t>
      </w:r>
      <w:del w:id="123" w:author="Nathaniel" w:date="2015-08-24T19:5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bbażati fuq ix-xejn. Dan għaliex is-suġġett tal-korruzzjoni fil-futbol huwa serju ferm u rappurtaġġ magħmul ħażin jew ibbażat fuq xnigħat ma jagħmel xejn ħlief jikkawża ħsara bla bżonn u jagħmel ukoll ħsara inġusta lir-reputazzjoni ta’ persuni illi jagħtu l-ħin tagħhom għal-logħba tal-futbol.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Dan qed jingħad sabiex jekk is-</w:t>
      </w:r>
      <w:ins w:id="124" w:author="Nathaniel" w:date="2015-08-24T19:51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125" w:author="Nathaniel" w:date="2015-08-24T19:5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ur Mikallef għandu provi għall-allegazzjonijiet magħmula fl-artiklu fuq imsemmi, dan jgħaddi minnufih din l-informazzjoni lill-Pulizija. Madankollu jekk tali allegazzjonijiet huma bbażati biss fuq spekulazzjoni l-MFA tistenna li tali allegazzjonijiet jiġu rtirati minnufi</w:t>
      </w:r>
      <w:ins w:id="126" w:author="Nathaniel" w:date="2015-08-24T19:52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h</w:t>
        </w:r>
      </w:ins>
      <w:del w:id="127" w:author="Nathaniel" w:date="2015-08-24T19:5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ħ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. Fin-nuqqas </w:t>
      </w:r>
      <w:del w:id="128" w:author="Nathaniel" w:date="2015-08-24T19:5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l-MFA ser tieħu dawk il-passi kollha neċessarji sabiex l-integrit</w:t>
      </w:r>
      <w:ins w:id="129" w:author="Nathaniel" w:date="2015-08-24T19:52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130" w:author="Nathaniel" w:date="2015-08-24T19:5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tal-persuni kollha fi ħdan l-MFA u l-klabbs tagħha tiġi salvagward</w:t>
      </w:r>
      <w:del w:id="131" w:author="Nathaniel" w:date="2015-09-01T08:4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ata.</w:t>
      </w:r>
    </w:p>
    <w:p w:rsidR="001E55CB" w:rsidRPr="00AC7F8F" w:rsidP="001E55CB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5B5F94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Futbol internazzjonali</w:t>
      </w:r>
      <w:ins w:id="132" w:author="Nathaniel" w:date="2015-08-24T19:53:00Z">
        <w:r w:rsidR="002F492C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.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 </w:t>
      </w:r>
      <w:del w:id="133" w:author="Nathaniel" w:date="2015-08-24T19:53:00Z">
        <w:r w:rsidRPr="00AC7F8F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 xml:space="preserve">  </w:delText>
        </w:r>
      </w:del>
      <w:r w:rsidRPr="002F492C">
        <w:rPr>
          <w:rFonts w:ascii="Tahoma" w:eastAsia="Times New Roman" w:hAnsi="Tahoma" w:cs="Tahoma"/>
          <w:i/>
          <w:iCs/>
          <w:color w:val="000000"/>
          <w:sz w:val="24"/>
          <w:szCs w:val="24"/>
          <w:shd w:val="clear" w:color="auto" w:fill="FFFFFF"/>
          <w:lang w:val="mt-MT"/>
          <w:rPrChange w:id="134" w:author="Nathaniel" w:date="2015-08-24T19:53:00Z">
            <w:rPr>
              <w:rFonts w:ascii="Tahoma" w:eastAsia="Times New Roman" w:hAnsi="Tahoma" w:cs="Tahoma"/>
              <w:color w:val="000000"/>
              <w:sz w:val="24"/>
              <w:szCs w:val="24"/>
              <w:shd w:val="clear" w:color="auto" w:fill="FFFFFF"/>
              <w:lang w:val="mt-MT"/>
            </w:rPr>
          </w:rPrChange>
        </w:rPr>
        <w:t>U-Turn</w:t>
      </w:r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 ta’ Joseph </w:t>
      </w:r>
      <w:ins w:id="135" w:author="Nathaniel" w:date="2015-08-24T19:53:00Z">
        <w:r w:rsidR="002F492C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‘</w:t>
        </w:r>
      </w:ins>
      <w:del w:id="136" w:author="Nathaniel" w:date="2015-08-24T19:53:00Z">
        <w:r w:rsidRPr="00AC7F8F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“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Sepp</w:t>
      </w:r>
      <w:ins w:id="137" w:author="Nathaniel" w:date="2015-08-24T19:53:00Z">
        <w:r w:rsidR="002F492C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’</w:t>
        </w:r>
      </w:ins>
      <w:del w:id="138" w:author="Nathaniel" w:date="2015-08-24T19:53:00Z">
        <w:r w:rsidRPr="00AC7F8F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”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 Blatter</w:t>
      </w:r>
      <w:del w:id="139" w:author="Nathaniel" w:date="2015-08-24T19:53:00Z">
        <w:r w:rsidRPr="00AC7F8F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! Jirriżenja</w:t>
      </w:r>
    </w:p>
    <w:p w:rsidR="001E55CB" w:rsidRPr="00AC7F8F" w:rsidP="002F492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Il-President tal-FIFA Joseph ‘Sepp’ Blatter iddeċi</w:t>
      </w:r>
      <w:ins w:id="140" w:author="Nathaniel" w:date="2015-08-24T19:54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da li jirriżenja mill-kariga ta’ President jiem </w:t>
      </w:r>
      <w:ins w:id="141" w:author="Nathaniel" w:date="2015-08-24T19:54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biss 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wara </w:t>
      </w:r>
      <w:del w:id="142" w:author="Nathaniel" w:date="2015-08-24T19:5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biss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li kien rebaħ elezzjoni għal</w:t>
      </w:r>
      <w:ins w:id="143" w:author="Nathaniel" w:date="2015-08-24T19:54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-ħames terminu tiegħu fit-tmexxija tal-ogħla istituzzjoni fil-futbol mondjali.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F’</w:t>
      </w:r>
      <w:ins w:id="144" w:author="Nathaniel" w:date="2015-08-24T19:55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145" w:author="Nathaniel" w:date="2015-08-24T19:5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onferenza </w:t>
      </w:r>
      <w:ins w:id="146" w:author="Nathaniel" w:date="2015-08-24T19:55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147" w:author="Nathaniel" w:date="2015-08-24T19:5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tampa t-Tlieta tard wara</w:t>
      </w:r>
      <w:del w:id="148" w:author="Nathaniel" w:date="2015-08-24T19:5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nofs</w:t>
      </w:r>
      <w:del w:id="149" w:author="Nathaniel" w:date="2015-08-24T19:5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n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inhar Blatter ħabbar li kien qed jirriżenja b’mod immedjat fuq pressjoni li kienet qed tiċċirkondah wara l-aħħar skandli li ħarġu fil-beraħ jiem qabel il-bidu tal-</w:t>
      </w:r>
      <w:ins w:id="150" w:author="Nathaniel" w:date="2015-08-24T19:55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151" w:author="Nathaniel" w:date="2015-08-24T19:5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ungress li ra</w:t>
      </w:r>
      <w:ins w:id="152" w:author="Nathaniel" w:date="2015-08-24T19:55:00Z">
        <w:r w:rsidR="002F492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h</w:t>
        </w:r>
      </w:ins>
      <w:del w:id="153" w:author="Nathaniel" w:date="2015-08-24T19:5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ħ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konfermat bħala President għal erba’ snin oħra.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Il-President il-ġdid tal-FIFA </w:t>
      </w:r>
      <w:ins w:id="154" w:author="Nathaniel" w:date="2015-08-24T19:55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del w:id="155" w:author="Nathaniel" w:date="2015-08-24T19:5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rid ikun elett bilfor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 skon</w:t>
      </w:r>
      <w:ins w:id="156" w:author="Nathaniel" w:date="2015-09-01T10:06:00Z">
        <w:r w:rsidR="0083756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del w:id="157" w:author="Nathaniel" w:date="2015-09-01T10:0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l-istatut f’Kungress iżda l-Eżekuttiv preżenti mistenni jsejjaħ Kungress Straordinarju fejn hemm issir elezzjoni għal President ġdid. Il-Prinċep tal-</w:t>
      </w:r>
      <w:ins w:id="158" w:author="Nathaniel" w:date="2015-08-24T19:57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159" w:author="Nathaniel" w:date="2015-08-24T19:5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ordan Bon Ali Al-Huss</w:t>
      </w:r>
      <w:ins w:id="160" w:author="Nathaniel" w:date="2015-08-24T19:58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ei</w:t>
        </w:r>
      </w:ins>
      <w:del w:id="161" w:author="Nathaniel" w:date="2015-08-24T19:5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ie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 mistenni jkun wieħed mill-kandidati li jikkandida ruħu għal din il-kariga minkejja li tilef b’mod demokratiku kontra Blatter fl-elezzjoni tal-ġimgħa l-oħra.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Sabiex jis</w:t>
      </w:r>
      <w:ins w:id="162" w:author="Nathaniel" w:date="2015-08-24T19:58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ejjaħ Kungress Straordinarju jrid ikun hemm notifika ta’ mhux inqas min</w:t>
      </w:r>
      <w:ins w:id="163" w:author="Nathaniel" w:date="2015-08-24T19:58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erba’ xhur u għalhekk l-iktar viċin li jista’ jsir dan il-Kungress Straordinarju hu Settembru 2015.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Għaliex irriżenja llum</w:t>
      </w:r>
      <w:del w:id="164" w:author="Nathaniel" w:date="2015-09-01T08:4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?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Blatter ma kellux triq oħra </w:t>
      </w:r>
      <w:del w:id="165" w:author="Nathaniel" w:date="2015-08-24T19:5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llum ħlief li ji</w:t>
      </w:r>
      <w:ins w:id="166" w:author="Nathaniel" w:date="2015-08-24T19:59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riżenja wara li d-Dipartiment tal-Ġustizzja Amerikan qal fi stqarrija iktar kmieni li s-somma ta’ 10 miljun dollaru tħallset b’mod illeċitu lill-eks</w:t>
      </w:r>
      <w:del w:id="167" w:author="Nathaniel" w:date="2015-08-24T19:5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membri tal-FIFA Jack Warner u Chuck Blazer permezz ta’ kont bankarju tal-FIFA rre</w:t>
      </w:r>
      <w:ins w:id="168" w:author="Nathaniel" w:date="2015-08-24T19:59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169" w:author="Nathaniel" w:date="2015-08-24T19:5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ċ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istrat fl-I</w:t>
      </w:r>
      <w:ins w:id="170" w:author="Nathaniel" w:date="2015-08-24T19:59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71" w:author="Nathaniel" w:date="2015-08-24T19:5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vizzera fis-sena 2008. Il-ħlas sar lil Warner u lil Blazer sabiex dawn jivvu</w:t>
      </w:r>
      <w:del w:id="172" w:author="Nathaniel" w:date="2015-08-24T19:5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</w:t>
      </w:r>
      <w:ins w:id="173" w:author="Nathaniel" w:date="2015-08-24T19:59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w favur li t-Tazza tad-Dinja tas-sena 2010 </w:t>
      </w:r>
      <w:del w:id="174" w:author="Nathaniel" w:date="2015-08-24T20:0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ssir fl-Afrika t’Isfel.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In-New York Times allegat li l-pagament sar mis-Segretarju Ġenerali tal-FIFA Jerome Valcke</w:t>
      </w:r>
      <w:ins w:id="175" w:author="Nathaniel" w:date="2015-08-24T20:00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xi ħaġa li Valcke ċaħad u qal li kien Julio Grondona</w:t>
      </w:r>
      <w:ins w:id="176" w:author="Nathaniel" w:date="2015-09-01T10:06:00Z">
        <w:r w:rsidR="0083756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l-eks</w:t>
      </w:r>
      <w:ins w:id="177" w:author="Nathaniel" w:date="2015-08-24T20:00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178" w:author="Nathaniel" w:date="2015-08-24T20:0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President tal-</w:t>
      </w:r>
      <w:ins w:id="179" w:author="Nathaniel" w:date="2015-08-24T20:00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</w:t>
        </w:r>
      </w:ins>
      <w:del w:id="180" w:author="Nathaniel" w:date="2015-08-24T20:0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f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ederazzjoni Arġentina li għamel il-pagament. Grondona miet is-sena l-oħra wara li kien ilu 24 sena fl-</w:t>
      </w:r>
      <w:ins w:id="181" w:author="Nathaniel" w:date="2015-08-24T20:00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del w:id="182" w:author="Nathaniel" w:date="2015-08-24T20:0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żekuttiv tal-FIFA fejn fl-aħħar snin kien il-Kap tad-D</w:t>
      </w:r>
      <w:del w:id="183" w:author="Nathaniel" w:date="2015-08-24T20:0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ipartiment tal-Fina</w:t>
      </w:r>
      <w:ins w:id="184" w:author="Nathaniel" w:date="2015-08-24T20:00:00Z">
        <w:r w:rsidR="001219C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zi tal-FIFA.</w:t>
      </w:r>
    </w:p>
    <w:p w:rsidR="001E55CB" w:rsidRPr="00AC7F8F" w:rsidP="001E55CB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Wasal il-Kappillan addat</w:t>
      </w:r>
      <w:ins w:id="185" w:author="Nathaniel" w:date="2015-08-24T20:05:00Z">
        <w:r w:rsidR="001E208F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t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at għal</w:t>
      </w:r>
      <w:ins w:id="186" w:author="Nathaniel" w:date="2015-08-24T20:05:00Z">
        <w:r w:rsidR="001E208F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l-</w:t>
        </w:r>
      </w:ins>
      <w:del w:id="187" w:author="Nathaniel" w:date="2015-08-24T20:05:00Z">
        <w:r w:rsidRPr="00AC7F8F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Palk Malti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3F6C9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Il-ktieb li nbiegħ mad-dinja kollha,</w:t>
      </w:r>
      <w:ins w:id="188" w:author="Nathaniel" w:date="2015-09-01T08:49:00Z">
        <w:r w:rsidR="00211BB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‘The Kappillan of Malta’</w:t>
        </w:r>
      </w:ins>
      <w:del w:id="189" w:author="Nathaniel" w:date="2015-09-01T10:0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del w:id="190" w:author="Nathaniel" w:date="2015-09-01T08:4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THE KAPPILLAN OF MALTA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għadu kemm gie addattat għal</w:t>
      </w:r>
      <w:ins w:id="191" w:author="Nathaniel" w:date="2015-08-24T20:19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92" w:author="Nathaniel" w:date="2015-08-24T20:1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Palk Malti minn Immanuel Mifsud</w:t>
      </w:r>
      <w:del w:id="193" w:author="Nathaniel" w:date="2015-08-24T20:1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li huwa kittieb Malti li rebaħ diversi premji internazzjonali fil</w:t>
      </w:r>
      <w:ins w:id="194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195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qasam tal</w:t>
      </w:r>
      <w:ins w:id="196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197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kitba. Ir-rappre</w:t>
      </w:r>
      <w:ins w:id="198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99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entazzjonijiet ser isiru fil</w:t>
      </w:r>
      <w:ins w:id="200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01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pjazza tal</w:t>
      </w:r>
      <w:ins w:id="202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03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Forti Sant</w:t>
      </w:r>
      <w:ins w:id="204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205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Iermu </w:t>
      </w:r>
      <w:del w:id="206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</w:t>
      </w:r>
      <w:ins w:id="207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08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Belt Valletta nhar il</w:t>
      </w:r>
      <w:del w:id="209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-25, is</w:t>
      </w:r>
      <w:ins w:id="210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11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26 u </w:t>
      </w:r>
      <w:del w:id="212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</w:t>
      </w:r>
      <w:ins w:id="213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14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27 ta’ Lulju kif ukoll fit-30 ta</w:t>
      </w:r>
      <w:ins w:id="215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Lulju u l-1 t</w:t>
      </w:r>
      <w:del w:id="216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ins w:id="217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Awwissu, dejjem għad-9 ta’ filgħaxi</w:t>
      </w:r>
      <w:del w:id="218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ja. Il-</w:t>
      </w:r>
      <w:ins w:id="219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</w:t>
        </w:r>
      </w:ins>
      <w:del w:id="220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f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orti </w:t>
      </w:r>
      <w:ins w:id="221" w:author="Nathaniel" w:date="2015-08-24T20:20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222" w:author="Nathaniel" w:date="2015-08-24T20:2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ant’</w:t>
      </w:r>
      <w:del w:id="223" w:author="Nathaniel" w:date="2015-09-01T08:5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Iermu, li għadu kemm gie r</w:t>
      </w:r>
      <w:ins w:id="224" w:author="Nathaniel" w:date="2015-08-24T20:22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in</w:t>
        </w:r>
      </w:ins>
      <w:del w:id="225" w:author="Nathaniel" w:date="2015-08-24T20:2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novat huwa sit perfett għal dawn ir</w:t>
      </w:r>
      <w:ins w:id="226" w:author="Nathaniel" w:date="2015-08-24T20:22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27" w:author="Nathaniel" w:date="2015-08-24T20:2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rap</w:t>
      </w:r>
      <w:ins w:id="228" w:author="Nathaniel" w:date="2015-08-24T20:22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</w:t>
      </w:r>
      <w:ins w:id="229" w:author="Nathaniel" w:date="2015-08-24T20:22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230" w:author="Nathaniel" w:date="2015-08-24T20:2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entazzjonijiet għall</w:t>
      </w:r>
      <w:ins w:id="231" w:author="Nathaniel" w:date="2015-08-24T20:22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32" w:author="Nathaniel" w:date="2015-08-24T20:2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apert u j</w:t>
      </w:r>
      <w:ins w:id="233" w:author="Nathaniel" w:date="2015-08-24T20:22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</w:t>
      </w:r>
      <w:del w:id="234" w:author="Nathaniel" w:date="2015-08-24T20:2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mlu parti mil</w:t>
      </w:r>
      <w:ins w:id="235" w:author="Nathaniel" w:date="2015-08-24T20:22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236" w:author="Nathaniel" w:date="2015-08-24T20:2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ins w:id="237" w:author="Nathaniel" w:date="2015-09-01T08:50:00Z">
        <w:r w:rsidR="0083756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Festival Malti tal-Arti</w:t>
        </w:r>
      </w:ins>
      <w:del w:id="238" w:author="Nathaniel" w:date="2015-09-01T08:5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FESTIVAL MALTI TAL</w:delText>
        </w:r>
      </w:del>
      <w:del w:id="239" w:author="Nathaniel" w:date="2015-08-24T20:2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del w:id="240" w:author="Nathaniel" w:date="2015-09-01T08:5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ARTI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h</w:t>
      </w:r>
      <w:ins w:id="241" w:author="Nathaniel" w:date="2015-08-24T20:23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uma</w:t>
        </w:r>
      </w:ins>
      <w:del w:id="242" w:author="Nathaniel" w:date="2015-08-24T20:2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ija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243" w:author="Nathaniel" w:date="2015-08-24T20:22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del w:id="244" w:author="Nathaniel" w:date="2015-08-24T20:2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koll parti mill</w:t>
      </w:r>
      <w:ins w:id="245" w:author="Nathaniel" w:date="2015-08-24T20:23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46" w:author="Nathaniel" w:date="2015-08-24T20:2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programm</w:t>
      </w:r>
      <w:ins w:id="247" w:author="Nathaniel" w:date="2015-09-01T08:50:00Z">
        <w:r w:rsidR="00211BB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Staġun Teatru Malti 2014.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del w:id="248" w:author="Nathaniel" w:date="2015-09-01T08:5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STA</w:delText>
        </w:r>
      </w:del>
      <w:del w:id="249" w:author="Nathaniel" w:date="2015-08-24T20:2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del w:id="250" w:author="Nathaniel" w:date="2015-09-01T08:5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UN TEATRU MALTI 2</w:delText>
        </w:r>
      </w:del>
      <w:del w:id="251" w:author="Nathaniel" w:date="2015-08-24T20:2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3</w:delText>
        </w:r>
      </w:del>
      <w:del w:id="252" w:author="Nathaniel" w:date="2015-09-01T08:5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014</w:delText>
        </w:r>
      </w:del>
      <w:del w:id="253" w:author="Nathaniel" w:date="2015-09-01T10:0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. 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Peter Busuttil qed jidderi</w:t>
      </w:r>
      <w:ins w:id="254" w:author="Nathaniel" w:date="2015-08-24T20:23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ġi ħafna mill</w:t>
      </w:r>
      <w:ins w:id="255" w:author="Nathaniel" w:date="2015-08-24T20:23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56" w:author="Nathaniel" w:date="2015-08-24T20:2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aqwa atturi Maltin f’din il</w:t>
      </w:r>
      <w:ins w:id="257" w:author="Nathaniel" w:date="2015-08-24T20:23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58" w:author="Nathaniel" w:date="2015-08-24T20:2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produzzjoni li ser tkun qalb l</w:t>
      </w:r>
      <w:ins w:id="259" w:author="Nathaniel" w:date="2015-08-24T20:23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60" w:author="Nathaniel" w:date="2015-08-24T20:2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aqwa </w:t>
      </w:r>
      <w:del w:id="261" w:author="Nathaniel" w:date="2015-08-24T20:2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ljieli tal</w:t>
      </w:r>
      <w:ins w:id="262" w:author="Nathaniel" w:date="2015-08-24T20:23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63" w:author="Nathaniel" w:date="2015-08-24T20:2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Festival tal</w:t>
      </w:r>
      <w:ins w:id="264" w:author="Nathaniel" w:date="2015-08-24T20:24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65" w:author="Nathaniel" w:date="2015-08-24T20:2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Arti.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3F6C9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ins w:id="266" w:author="Nathaniel" w:date="2015-09-01T08:51:00Z">
        <w:r w:rsidR="00211BB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Staġun Teatru Malti </w:t>
        </w:r>
      </w:ins>
      <w:del w:id="267" w:author="Nathaniel" w:date="2015-09-01T08:5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STAĠUN TEATRU M</w:delText>
        </w:r>
      </w:del>
      <w:del w:id="268" w:author="Nathaniel" w:date="2015-09-01T08:5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ALTI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qabbad lil</w:t>
      </w:r>
      <w:del w:id="269" w:author="Nathaniel" w:date="2015-08-24T20:2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Pino S</w:t>
      </w:r>
      <w:ins w:id="270" w:author="Nathaniel" w:date="2015-08-24T20:24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c</w:t>
        </w:r>
      </w:ins>
      <w:del w:id="271" w:author="Nathaniel" w:date="2015-08-24T20:2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ċ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</w:t>
      </w:r>
      <w:ins w:id="272" w:author="Nathaniel" w:date="2015-08-24T20:24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c</w:t>
        </w:r>
      </w:ins>
      <w:del w:id="273" w:author="Nathaniel" w:date="2015-08-24T20:2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ċ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luna, li jgħix ġewwa Milan </w:t>
      </w:r>
      <w:ins w:id="274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fl-I</w:t>
        </w:r>
      </w:ins>
      <w:del w:id="275" w:author="Nathaniel" w:date="2015-08-24T20:2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l’i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talja biex jaħdem il</w:t>
      </w:r>
      <w:ins w:id="276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77" w:author="Nathaniel" w:date="2015-08-24T20:2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parti ewlenij</w:t>
      </w:r>
      <w:del w:id="278" w:author="Nathaniel" w:date="2015-08-24T20:2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 </w:t>
      </w:r>
      <w:ins w:id="279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del w:id="280" w:author="Nathaniel" w:date="2015-08-24T20:2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ins w:id="281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282" w:author="Nathaniel" w:date="2015-09-01T08:51:00Z">
        <w:r w:rsidR="00211BB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Dun Salv. </w:t>
        </w:r>
      </w:ins>
      <w:del w:id="283" w:author="Nathaniel" w:date="2015-09-01T08:5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DUN SALV.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Il</w:t>
      </w:r>
      <w:ins w:id="284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85" w:author="Nathaniel" w:date="2015-08-24T20:2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karattru fittizju li qabad l</w:t>
      </w:r>
      <w:ins w:id="286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87" w:author="Nathaniel" w:date="2015-08-24T20:2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attenzjoni tad</w:t>
      </w:r>
      <w:ins w:id="288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89" w:author="Nathaniel" w:date="2015-08-24T20:2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dinja fil</w:t>
      </w:r>
      <w:ins w:id="290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91" w:author="Nathaniel" w:date="2015-08-24T20:2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ktieb ta</w:t>
      </w:r>
      <w:ins w:id="292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Ni</w:t>
      </w:r>
      <w:ins w:id="293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c</w:t>
        </w:r>
      </w:ins>
      <w:del w:id="294" w:author="Nathaniel" w:date="2015-08-24T20:2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ċ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holas Monserrat li ġie maqlub f’aktar min</w:t>
      </w:r>
      <w:ins w:id="295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għoxrin ilsien u kiseb it</w:t>
      </w:r>
      <w:ins w:id="296" w:author="Nathaniel" w:date="2015-08-24T20:25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297" w:author="Nathaniel" w:date="2015-08-24T20:2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titlu </w:t>
      </w:r>
      <w:r w:rsidRPr="00697DDD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298" w:author="Nathaniel" w:date="2015-08-26T08:3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“International Bestseller”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 ħafna gimgħat. Tant hu hekk li </w:t>
      </w:r>
      <w:del w:id="299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</w:t>
      </w:r>
      <w:ins w:id="300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01" w:author="Nathaniel" w:date="2015-09-01T10:0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ga</w:t>
      </w:r>
      <w:ins w:id="302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zz</w:t>
        </w:r>
      </w:ins>
      <w:del w:id="303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żż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etta </w:t>
      </w:r>
      <w:ins w:id="304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305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ngliża Daily Express qalet li </w:t>
      </w:r>
      <w:del w:id="306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</w:t>
      </w:r>
      <w:ins w:id="307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08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karattru ta</w:t>
      </w:r>
      <w:ins w:id="309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Dun Salv huwa wieħed mill</w:t>
      </w:r>
      <w:ins w:id="310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11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aktar karattri memorabbli li </w:t>
      </w:r>
      <w:del w:id="312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nħolqu fil-letteratura internazzjon</w:t>
      </w:r>
      <w:ins w:id="313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li min</w:t>
      </w:r>
      <w:ins w:id="314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wara </w:t>
      </w:r>
      <w:del w:id="315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</w:t>
      </w:r>
      <w:ins w:id="316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17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gwerra </w:t>
      </w:r>
      <w:ins w:id="318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</w:t>
      </w:r>
      <w:ins w:id="319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320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hawn.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BB644E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“Dun Salv huwa karattru komplikat.  </w:t>
      </w:r>
      <w:ins w:id="321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H</w:t>
        </w:r>
      </w:ins>
      <w:del w:id="322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Ħ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uwa qassis onest li ta ħajtu għal</w:t>
      </w:r>
      <w:ins w:id="323" w:author="Nathaniel" w:date="2015-08-24T20:26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324" w:author="Nathaniel" w:date="2015-08-24T20:2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proxxmu. Hekk kif il</w:t>
      </w:r>
      <w:ins w:id="325" w:author="Nathaniel" w:date="2015-08-24T20:27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26" w:author="Nathaniel" w:date="2015-08-24T20:2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bombi </w:t>
      </w:r>
      <w:ins w:id="327" w:author="Nathaniel" w:date="2015-08-24T20:27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del w:id="328" w:author="Nathaniel" w:date="2015-08-24T20:2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aljani bdew ni</w:t>
      </w:r>
      <w:del w:id="329" w:author="Nathaniel" w:date="2015-08-24T20:2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ins w:id="330" w:author="Nathaniel" w:date="2015-08-24T20:28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331" w:author="Nathaniel" w:date="2015-08-24T20:2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lin fuq Malta mal-bidu tal-gwerra dinjij</w:t>
      </w:r>
      <w:del w:id="332" w:author="Nathaniel" w:date="2015-08-24T20:2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a, il-ħajja f’Malta nbidlet għal</w:t>
      </w:r>
      <w:del w:id="333" w:author="Nathaniel" w:date="2015-08-24T20:2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kollox f’ħakka ta’</w:t>
      </w:r>
      <w:ins w:id="334" w:author="Nathaniel" w:date="2015-08-24T20:29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għajn.  Dun Salv jagħmel minn kollox biex jgħin il</w:t>
      </w:r>
      <w:ins w:id="335" w:author="Nathaniel" w:date="2015-08-24T20:29:00Z">
        <w:r w:rsidR="003F6C9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36" w:author="Nathaniel" w:date="2015-08-24T20:2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parruċċ</w:t>
      </w:r>
      <w:del w:id="337" w:author="Nathaniel" w:date="2015-08-24T20:2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ani tiegħu, u jgħinhom biex i</w:t>
      </w:r>
      <w:ins w:id="338" w:author="Nathaniel" w:date="2015-08-24T20:30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339" w:author="Nathaniel" w:date="2015-08-24T20:3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ommu </w:t>
      </w:r>
      <w:del w:id="340" w:author="Nathaniel" w:date="2015-08-24T20:3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</w:t>
      </w:r>
      <w:ins w:id="341" w:author="Nathaniel" w:date="2015-08-24T20:30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42" w:author="Nathaniel" w:date="2015-08-24T20:3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fidi u </w:t>
      </w:r>
      <w:del w:id="343" w:author="Nathaniel" w:date="2015-08-24T20:3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</w:t>
      </w:r>
      <w:ins w:id="344" w:author="Nathaniel" w:date="2015-08-24T20:30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45" w:author="Nathaniel" w:date="2015-08-24T20:3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tama, ukoll akkost li jibdel u jikser ċert</w:t>
      </w:r>
      <w:ins w:id="346" w:author="Nathaniel" w:date="2015-08-24T20:30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347" w:author="Nathaniel" w:date="2015-08-24T20:3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regoli morali. Dan l</w:t>
      </w:r>
      <w:ins w:id="348" w:author="Nathaniel" w:date="2015-08-24T20:30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49" w:author="Nathaniel" w:date="2015-08-24T20:3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’għ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ins w:id="350" w:author="Nathaniel" w:date="2015-08-24T20:30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351" w:author="Nathaniel" w:date="2015-08-24T20:3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ir ma tantx imur tajjeb mal</w:t>
      </w:r>
      <w:ins w:id="352" w:author="Nathaniel" w:date="2015-08-24T20:30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53" w:author="Nathaniel" w:date="2015-08-24T20:3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awtoritajiet ekkle</w:t>
      </w:r>
      <w:ins w:id="354" w:author="Nathaniel" w:date="2015-08-24T20:32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355" w:author="Nathaniel" w:date="2015-08-24T20:3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jastiċi li j</w:t>
      </w:r>
      <w:ins w:id="356" w:author="Nathaniel" w:date="2015-08-24T20:32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</w:t>
      </w:r>
      <w:del w:id="357" w:author="Nathaniel" w:date="2015-08-24T20:3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mlu minn kollox biex iwaq</w:t>
      </w:r>
      <w:ins w:id="358" w:author="Nathaniel" w:date="2015-08-24T20:32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q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fuh. Dun Salv kien aristokratiku Malti u minħabba f’hekk jinqabad f’</w:t>
      </w:r>
      <w:ins w:id="359" w:author="Nathaniel" w:date="2015-08-24T20:33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360" w:author="Nathaniel" w:date="2015-08-24T20:3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afna burraxki politiċi, irid jew ma jridx. L</w:t>
      </w:r>
      <w:ins w:id="361" w:author="Nathaniel" w:date="2015-08-24T20:33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62" w:author="Nathaniel" w:date="2015-08-24T20:3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imħabba lejn il</w:t>
      </w:r>
      <w:ins w:id="363" w:author="Nathaniel" w:date="2015-08-24T20:33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64" w:author="Nathaniel" w:date="2015-08-24T20:3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familja tiegħu twasslu f’inkwiet kbir. Meta jipprova jsib bilanċ bejn il</w:t>
      </w:r>
      <w:ins w:id="365" w:author="Nathaniel" w:date="2015-08-24T20:33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66" w:author="Nathaniel" w:date="2015-08-24T20:3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fidi, politika, familja u dmir, </w:t>
      </w:r>
      <w:ins w:id="367" w:author="Nathaniel" w:date="2015-08-24T20:33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368" w:author="Nathaniel" w:date="2015-08-24T20:3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sib li l</w:t>
      </w:r>
      <w:ins w:id="369" w:author="Nathaniel" w:date="2015-08-24T20:33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70" w:author="Nathaniel" w:date="2015-08-24T20:3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għadu li qed jitqabad kontrih huwa ferm akbar mil</w:t>
      </w:r>
      <w:ins w:id="371" w:author="Nathaniel" w:date="2015-08-24T20:33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372" w:author="Nathaniel" w:date="2015-08-24T20:3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bombi ni</w:t>
      </w:r>
      <w:del w:id="373" w:author="Nathaniel" w:date="2015-08-24T20:3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ins w:id="374" w:author="Nathaniel" w:date="2015-08-24T20:33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375" w:author="Nathaniel" w:date="2015-08-24T20:3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lin fuq Malta.</w:t>
      </w:r>
      <w:ins w:id="376" w:author="Nathaniel" w:date="2015-09-01T10:08:00Z">
        <w:r w:rsidR="009243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”</w:t>
        </w:r>
      </w:ins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BB644E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</w:t>
      </w:r>
      <w:ins w:id="377" w:author="Nathaniel" w:date="2015-08-24T20:33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Pino hemm jaħdmu f’d</w:t>
      </w:r>
      <w:ins w:id="378" w:author="Nathaniel" w:date="2015-08-24T20:33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 id-dramm, atturi mill</w:t>
      </w:r>
      <w:del w:id="379" w:author="Nathaniel" w:date="2015-08-24T20:3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ins w:id="380" w:author="Nathaniel" w:date="2015-08-24T20:33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aqwa bħal Monica Attard, John Suda, Mario Micallef, Ray Callej</w:t>
      </w:r>
      <w:del w:id="381" w:author="Nathaniel" w:date="2015-08-24T20:3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u ħafna oħrajn li flimkien j</w:t>
      </w:r>
      <w:ins w:id="382" w:author="Nathaniel" w:date="2015-08-24T20:34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</w:t>
      </w:r>
      <w:del w:id="383" w:author="Nathaniel" w:date="2015-08-24T20:3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mlu l</w:t>
      </w:r>
      <w:ins w:id="384" w:author="Nathaniel" w:date="2015-08-24T20:34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85" w:author="Nathaniel" w:date="2015-08-24T20:3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akbar grupp ta</w:t>
      </w:r>
      <w:ins w:id="386" w:author="Nathaniel" w:date="2015-08-24T20:34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atturi li</w:t>
      </w:r>
      <w:ins w:id="387" w:author="Nathaniel" w:date="2015-09-01T08:51:00Z">
        <w:r w:rsidR="00E508C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l-iStaġun Teatru Malti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del w:id="388" w:author="Nathaniel" w:date="2015-09-01T08:5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del w:id="389" w:author="Nathaniel" w:date="2015-08-24T20:3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del w:id="390" w:author="Nathaniel" w:date="2015-09-01T08:5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STA</w:delText>
        </w:r>
      </w:del>
      <w:del w:id="391" w:author="Nathaniel" w:date="2015-08-24T20:3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del w:id="392" w:author="Nathaniel" w:date="2015-09-01T08:5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UN TEATRU MALTI</w:delText>
        </w:r>
      </w:del>
      <w:del w:id="393" w:author="Nathaniel" w:date="2015-09-01T10:0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qatt għaq</w:t>
      </w:r>
      <w:ins w:id="394" w:author="Nathaniel" w:date="2015-08-24T20:34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q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det flimkien għal produz</w:t>
      </w:r>
      <w:ins w:id="395" w:author="Nathaniel" w:date="2015-08-24T20:34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z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joni ewlenija.  Wara </w:t>
      </w:r>
      <w:del w:id="396" w:author="Nathaniel" w:date="2015-08-24T20:3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</w:t>
      </w:r>
      <w:ins w:id="397" w:author="Nathaniel" w:date="2015-08-24T20:34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98" w:author="Nathaniel" w:date="2015-08-24T20:3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suċċess fenomenali li kisbet il</w:t>
      </w:r>
      <w:ins w:id="399" w:author="Nathaniel" w:date="2015-08-24T20:34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00" w:author="Nathaniel" w:date="2015-08-24T20:3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kumpani</w:t>
      </w:r>
      <w:del w:id="401" w:author="Nathaniel" w:date="2015-08-24T20:3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ja  b’</w:t>
      </w:r>
      <w:ins w:id="402" w:author="Nathaniel" w:date="2015-09-01T10:09:00Z">
        <w:r w:rsidR="009243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”</w:t>
        </w:r>
      </w:ins>
      <w:ins w:id="403" w:author="Nathaniel" w:date="2015-09-01T08:52:00Z">
        <w:r w:rsidR="009243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Jiena Nħobb Inti Tħobb</w:t>
        </w:r>
      </w:ins>
      <w:ins w:id="404" w:author="Nathaniel" w:date="2015-09-01T10:09:00Z">
        <w:r w:rsidR="009243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”</w:t>
        </w:r>
      </w:ins>
      <w:del w:id="405" w:author="Nathaniel" w:date="2015-09-01T08:5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JIENA N</w:delText>
        </w:r>
      </w:del>
      <w:del w:id="406" w:author="Nathaniel" w:date="2015-08-24T20:3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del w:id="407" w:author="Nathaniel" w:date="2015-09-01T08:5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OBB INTI T</w:delText>
        </w:r>
      </w:del>
      <w:del w:id="408" w:author="Nathaniel" w:date="2015-08-24T20:3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del w:id="409" w:author="Nathaniel" w:date="2015-09-01T08:5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OBB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</w:t>
      </w:r>
      <w:ins w:id="410" w:author="Nathaniel" w:date="2015-09-01T08:52:00Z">
        <w:r w:rsidR="00E508C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Staġun Teatru Malti </w:t>
        </w:r>
      </w:ins>
      <w:del w:id="411" w:author="Nathaniel" w:date="2015-09-01T08:5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STA</w:delText>
        </w:r>
      </w:del>
      <w:del w:id="412" w:author="Nathaniel" w:date="2015-08-24T20:3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del w:id="413" w:author="Nathaniel" w:date="2015-09-01T08:52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UN TEATRU MALTI</w:delText>
        </w:r>
      </w:del>
      <w:del w:id="414" w:author="Nathaniel" w:date="2015-09-01T10:1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qed</w:t>
      </w:r>
      <w:ins w:id="415" w:author="Nathaniel" w:date="2015-09-01T10:13:00Z">
        <w:r w:rsidR="0008596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416" w:author="Nathaniel" w:date="2015-09-01T10:0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ins w:id="417" w:author="Nathaniel" w:date="2015-08-24T20:35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del w:id="418" w:author="Nathaniel" w:date="2015-08-24T20:3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ins w:id="419" w:author="Nathaniel" w:date="2015-08-24T20:35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420" w:author="Nathaniel" w:date="2015-08-24T20:3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ejji għal din il</w:t>
      </w:r>
      <w:ins w:id="421" w:author="Nathaniel" w:date="2015-08-24T20:35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22" w:author="Nathaniel" w:date="2015-08-24T20:3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produzzjoni li għandha tikseb wieħed mill</w:t>
      </w:r>
      <w:ins w:id="423" w:author="Nathaniel" w:date="2015-08-24T20:35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24" w:author="Nathaniel" w:date="2015-08-24T20:35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akbar suċċessi tagħha.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E508C2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</w:t>
      </w:r>
      <w:r w:rsidRPr="00BB644E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425" w:author="Nathaniel" w:date="2015-08-24T20:3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producer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Mario Philip Azzopardi faħħar lit-tmexxij</w:t>
      </w:r>
      <w:del w:id="426" w:author="Nathaniel" w:date="2015-08-24T20:3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tal-</w:t>
      </w:r>
      <w:ins w:id="427" w:author="Nathaniel" w:date="2015-09-01T08:53:00Z">
        <w:r w:rsidR="009243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Arts Festival</w:t>
        </w:r>
      </w:ins>
      <w:del w:id="428" w:author="Nathaniel" w:date="2015-09-01T08:5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ARTS FESTIVAL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</w:t>
      </w:r>
      <w:ins w:id="429" w:author="Nathaniel" w:date="2015-08-24T20:36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430" w:author="Nathaniel" w:date="2015-08-24T20:3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għajnuna li </w:t>
      </w:r>
      <w:ins w:id="431" w:author="Nathaniel" w:date="2015-09-01T08:53:00Z">
        <w:r w:rsidR="009243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qed tagħti</w:t>
        </w:r>
      </w:ins>
      <w:del w:id="432" w:author="Nathaniel" w:date="2015-09-01T08:5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q</w:delText>
        </w:r>
      </w:del>
      <w:del w:id="433" w:author="Nathaniel" w:date="2015-08-24T20:3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del w:id="434" w:author="Nathaniel" w:date="2015-09-01T08:5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egħdin jgħ</w:delText>
        </w:r>
      </w:del>
      <w:del w:id="435" w:author="Nathaniel" w:date="2015-08-24T20:3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del w:id="436" w:author="Nathaniel" w:date="2015-09-01T08:5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tu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biex tittella</w:t>
      </w:r>
      <w:ins w:id="437" w:author="Nathaniel" w:date="2015-08-24T20:36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din il</w:t>
      </w:r>
      <w:ins w:id="438" w:author="Nathaniel" w:date="2015-08-24T20:36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39" w:author="Nathaniel" w:date="2015-08-24T20:3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produzzjoni. </w:t>
      </w:r>
      <w:del w:id="440" w:author="Nathaniel" w:date="2015-08-24T20:3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“</w:t>
      </w:r>
      <w:ins w:id="441" w:author="Nathaniel" w:date="2015-08-24T20:36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del w:id="442" w:author="Nathaniel" w:date="2015-08-24T20:3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l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kieku ma ki</w:t>
      </w:r>
      <w:del w:id="443" w:author="Nathaniel" w:date="2015-08-24T20:3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nux huma, </w:t>
      </w:r>
      <w:ins w:id="444" w:author="Nathaniel" w:date="2015-09-01T08:53:00Z">
        <w:r w:rsidR="009243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‘Kappillan ta’ Malta’</w:t>
        </w:r>
      </w:ins>
      <w:del w:id="445" w:author="Nathaniel" w:date="2015-09-01T08:5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KAPPILLAN TA MALTA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 kienx ise</w:t>
      </w:r>
      <w:ins w:id="446" w:author="Nathaniel" w:date="2015-08-24T20:36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ħħ</w:t>
        </w:r>
      </w:ins>
      <w:del w:id="447" w:author="Nathaniel" w:date="2015-08-24T20:3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hh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.  Nirringra</w:t>
      </w:r>
      <w:ins w:id="448" w:author="Nathaniel" w:date="2015-08-24T20:36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zz</w:t>
        </w:r>
      </w:ins>
      <w:del w:id="449" w:author="Nathaniel" w:date="2015-08-24T20:3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żż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ja </w:t>
      </w:r>
      <w:ins w:id="450" w:author="Nathaniel" w:date="2015-08-24T20:36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del w:id="451" w:author="Nathaniel" w:date="2015-08-24T20:36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koll lit-Teatru Manoel tal-appoġġ kbir li qed j</w:t>
      </w:r>
      <w:ins w:id="452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</w:t>
      </w:r>
      <w:del w:id="453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 lil</w:t>
      </w:r>
      <w:del w:id="454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455" w:author="Nathaniel" w:date="2015-09-01T08:53:00Z">
        <w:r w:rsidR="00E508C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Staġun Teatru Malti </w:t>
        </w:r>
      </w:ins>
      <w:del w:id="456" w:author="Nathaniel" w:date="2015-09-01T08:5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STA</w:delText>
        </w:r>
      </w:del>
      <w:del w:id="457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del w:id="458" w:author="Nathaniel" w:date="2015-09-01T08:5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UN TEATRU MALTI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 din il</w:t>
      </w:r>
      <w:ins w:id="459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60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produzzjoni li qe</w:t>
      </w:r>
      <w:ins w:id="461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issir lil hinn mit</w:t>
      </w:r>
      <w:ins w:id="462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63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Teatru Nazzjonali.</w:t>
      </w:r>
      <w:del w:id="464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 </w:t>
      </w:r>
      <w:del w:id="465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B’din il</w:t>
      </w:r>
      <w:ins w:id="466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67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pre</w:t>
      </w:r>
      <w:ins w:id="468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469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entazzjoni, </w:t>
      </w:r>
      <w:ins w:id="470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471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</w:t>
      </w:r>
      <w:ins w:id="472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73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Manoel u STM </w:t>
      </w:r>
      <w:ins w:id="474" w:author="Nathaniel" w:date="2015-09-01T08:54:00Z">
        <w:r w:rsidR="00E508C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del w:id="475" w:author="Nathaniel" w:date="2015-09-01T08:54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kun</w:t>
      </w:r>
      <w:ins w:id="476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tellgħu seb</w:t>
      </w:r>
      <w:del w:id="477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għ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ins w:id="478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drammi ori</w:t>
      </w:r>
      <w:ins w:id="479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480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inali bil</w:t>
      </w:r>
      <w:ins w:id="481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82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Malti f’dawn l</w:t>
      </w:r>
      <w:ins w:id="483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84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aħħar sitt snin.  </w:t>
      </w:r>
      <w:del w:id="485" w:author="Nathaniel" w:date="2015-09-01T10:1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Issa q</w:t>
      </w:r>
      <w:del w:id="486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egħdin nippreparaw ħmistax</w:t>
      </w:r>
      <w:ins w:id="487" w:author="Nathaniel" w:date="2015-08-24T20:37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88" w:author="Nathaniel" w:date="2015-08-24T20:37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 dramm </w:t>
      </w:r>
      <w:ins w:id="489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ie</w:t>
        </w:r>
      </w:ins>
      <w:del w:id="490" w:author="Nathaniel" w:date="2015-08-24T20:3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ħ</w:t>
      </w:r>
      <w:ins w:id="491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o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</w:t>
      </w:r>
      <w:del w:id="492" w:author="Nathaniel" w:date="2015-08-24T20:3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a,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oriġinali bil</w:t>
      </w:r>
      <w:ins w:id="493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94" w:author="Nathaniel" w:date="2015-08-24T20:3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Malti li sejrin </w:t>
      </w:r>
      <w:ins w:id="495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ntellgħu fil-ħames snin li ġejjin. Dan huwa rekord li qatt ma nkiseb fl</w:t>
      </w:r>
      <w:ins w:id="496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97" w:author="Nathaniel" w:date="2015-08-24T20:3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istorja tat</w:t>
      </w:r>
      <w:ins w:id="498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499" w:author="Nathaniel" w:date="2015-08-24T20:3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teatru Malti. U meta wieħed iqis  kif  l</w:t>
      </w:r>
      <w:ins w:id="500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501" w:author="Nathaniel" w:date="2015-08-24T20:3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iljieli tal</w:t>
      </w:r>
      <w:ins w:id="502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503" w:author="Nathaniel" w:date="2015-08-24T20:3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produzzjonijiet mill-</w:t>
      </w:r>
      <w:ins w:id="504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STM dejjem kienu mibjugħa wieħed jista</w:t>
      </w:r>
      <w:ins w:id="505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jistqarr li sa fl-aħħar it</w:t>
      </w:r>
      <w:ins w:id="506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507" w:author="Nathaniel" w:date="2015-08-24T20:3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teatru Malti reġa</w:t>
      </w:r>
      <w:ins w:id="508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qam fuq saqajh, u għandu ġejji</w:t>
      </w:r>
      <w:ins w:id="509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ni ferm mill</w:t>
      </w:r>
      <w:ins w:id="510" w:author="Nathaniel" w:date="2015-08-24T20:38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511" w:author="Nathaniel" w:date="2015-08-24T20:3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aqwa. Wara kollox Malta ħaqq</w:t>
      </w:r>
      <w:ins w:id="512" w:author="Nathaniel" w:date="2015-08-24T20:39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h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dan ix</w:t>
      </w:r>
      <w:ins w:id="513" w:author="Nathaniel" w:date="2015-08-24T20:39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514" w:author="Nathaniel" w:date="2015-08-24T20:3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xogħol li qiegħed hemm </w:t>
      </w:r>
      <w:del w:id="515" w:author="Nathaniel" w:date="2015-08-24T20:3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minħabba </w:t>
      </w:r>
      <w:del w:id="516" w:author="Nathaniel" w:date="2015-08-24T20:3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</w:t>
      </w:r>
      <w:ins w:id="517" w:author="Nathaniel" w:date="2015-08-24T20:39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518" w:author="Nathaniel" w:date="2015-08-24T20:3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talent qawwi li je</w:t>
      </w:r>
      <w:ins w:id="519" w:author="Nathaniel" w:date="2015-08-24T20:39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520" w:author="Nathaniel" w:date="2015-08-24T20:3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isti f</w:t>
      </w:r>
      <w:ins w:id="521" w:author="Nathaniel" w:date="2015-08-24T20:39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del w:id="522" w:author="Nathaniel" w:date="2015-08-24T20:3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pajji</w:t>
      </w:r>
      <w:ins w:id="523" w:author="Nathaniel" w:date="2015-08-24T20:39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524" w:author="Nathaniel" w:date="2015-08-24T20:3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na. Għandna biex niftaħru.  </w:t>
      </w:r>
      <w:ins w:id="525" w:author="Nathaniel" w:date="2015-09-01T10:10:00Z">
        <w:r w:rsidR="009243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Kappillan ta</w:t>
      </w:r>
      <w:ins w:id="526" w:author="Nathaniel" w:date="2015-08-24T20:39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527" w:author="Nathaniel" w:date="2015-08-24T20:39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528" w:author="Nathaniel" w:date="2015-08-24T20:3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alta</w:t>
      </w:r>
      <w:ins w:id="529" w:author="Nathaniel" w:date="2015-09-01T10:10:00Z">
        <w:r w:rsidR="009243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ser tkun suċċess fenomenali ie</w:t>
      </w:r>
      <w:ins w:id="530" w:author="Nathaniel" w:date="2015-08-24T20:39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531" w:author="Nathaniel" w:date="2015-08-24T20:3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or u għalhekk ta</w:t>
      </w:r>
      <w:ins w:id="532" w:author="Nathaniel" w:date="2015-08-24T20:39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min wieħed jixtri </w:t>
      </w:r>
      <w:del w:id="533" w:author="Nathaniel" w:date="2015-08-24T20:3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</w:t>
      </w:r>
      <w:ins w:id="534" w:author="Nathaniel" w:date="2015-08-24T20:40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535" w:author="Nathaniel" w:date="2015-08-24T20:4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biljetti minnufih. Min ma jaħsibx minn qabel ser jigi </w:t>
      </w:r>
      <w:del w:id="536" w:author="Nathaniel" w:date="2015-08-24T20:4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id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di</w:t>
      </w:r>
      <w:ins w:id="537" w:author="Nathaniel" w:date="2015-08-24T20:40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538" w:author="Nathaniel" w:date="2015-08-24T20:4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appu</w:t>
      </w:r>
      <w:del w:id="539" w:author="Nathaniel" w:date="2015-08-24T20:4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ntat.  Dan hu dramm mhux ta</w:t>
      </w:r>
      <w:ins w:id="540" w:author="Nathaniel" w:date="2015-08-24T20:40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min jitilfu</w:t>
      </w:r>
      <w:ins w:id="541" w:author="Nathaniel" w:date="2015-08-24T20:40:00Z">
        <w:r w:rsidR="00BB644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”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.</w:t>
      </w:r>
    </w:p>
    <w:p w:rsidR="001E55CB" w:rsidRPr="00AC7F8F" w:rsidP="001E55CB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P="001E55CB">
      <w:pPr>
        <w:spacing w:line="480" w:lineRule="auto"/>
        <w:jc w:val="both"/>
        <w:rPr>
          <w:ins w:id="542" w:author="Nathaniel" w:date="2015-08-24T20:40:00Z"/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BB644E" w:rsidP="001E55CB">
      <w:pPr>
        <w:spacing w:line="480" w:lineRule="auto"/>
        <w:jc w:val="both"/>
        <w:rPr>
          <w:ins w:id="543" w:author="Nathaniel" w:date="2015-08-24T20:40:00Z"/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BB644E" w:rsidP="001E55CB">
      <w:pPr>
        <w:spacing w:line="480" w:lineRule="auto"/>
        <w:jc w:val="both"/>
        <w:rPr>
          <w:ins w:id="544" w:author="Nathaniel" w:date="2015-08-24T20:40:00Z"/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BB644E" w:rsidP="001E55CB">
      <w:pPr>
        <w:spacing w:line="480" w:lineRule="auto"/>
        <w:jc w:val="both"/>
        <w:rPr>
          <w:ins w:id="545" w:author="Nathaniel" w:date="2015-08-24T20:40:00Z"/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BB644E" w:rsidRPr="00AC7F8F" w:rsidP="001E55CB">
      <w:pPr>
        <w:spacing w:line="480" w:lineRule="auto"/>
        <w:jc w:val="both"/>
        <w:rPr>
          <w:del w:id="546" w:author="Nathaniel" w:date="2015-09-01T08:54:00Z"/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L-Għaqda Ġurnalisti Sports f’laqgħa uffiċ</w:t>
      </w:r>
      <w:del w:id="547" w:author="Nathaniel" w:date="2015-09-01T09:01:00Z">
        <w:r w:rsidRPr="00AC7F8F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ċ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jali mal-MBA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Il-Kumitat Eżekuttiv tal-Għaqda Ġurnalisti Sports għamel laqgħa ta’ korteżija lill-ogħla uffiċjali tal-Malta Basketball Association fil-</w:t>
      </w:r>
      <w:ins w:id="548" w:author="Nathaniel" w:date="2015-09-01T08:58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549" w:author="Nathaniel" w:date="2015-09-01T08:5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wartieri tal-Assoċjazzjoni f’Ta’ Qali.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Fil-laqgħa ġew diskussi bosta suġġetti marbuta mal-ħidma tal-ġurnalisti u kif il-</w:t>
      </w:r>
      <w:r w:rsidRPr="007F36D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550" w:author="Nathaniel" w:date="2015-09-01T08:5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 xml:space="preserve">media 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lokali tista’ tkun proattiva iktar fir-rapporti dwar il-kompetizzjonijiet kollha organizzati mill-Malta Basketball Association.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Il-President tal-MBA Paul Sultana u s-Segretarju Ġenerali Joe Muscat flimkien mad-delegazzjoni tal-GħĠS żaru l-kumpless ġdid li huwa infrastruttura mill-aktar moderna u li fih l-Assoċjazzjoni investiet bil-bosta. Dan jinsab biswi</w:t>
      </w:r>
      <w:del w:id="551" w:author="Nathaniel" w:date="2015-09-01T08:5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 il-Padiljun fejn isir il-logħob uffiċjali u li qed iser</w:t>
      </w:r>
      <w:ins w:id="552" w:author="Nathaniel" w:date="2015-09-01T08:58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v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 sabiex </w:t>
      </w:r>
      <w:ins w:id="553" w:author="Nathaniel" w:date="2015-09-01T08:58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klabbs</w:t>
        </w:r>
      </w:ins>
      <w:del w:id="554" w:author="Nathaniel" w:date="2015-09-01T08:58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Clubs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lokali kif </w:t>
      </w:r>
      <w:ins w:id="555" w:author="Nathaniel" w:date="2015-09-01T08:59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del w:id="556" w:author="Nathaniel" w:date="2015-09-01T08:5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w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koll tfal u żgħażagħ ikollhom iktar spazju u ħin jipprattikaw dan l-isport.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Waqt il-laqgħa ufficjali ntlaħaq ftehim fejn l-MBA aċċet</w:t>
      </w:r>
      <w:ins w:id="557" w:author="Nathaniel" w:date="2015-09-01T08:59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at ukoll it-talba li l-</w:t>
      </w:r>
      <w:r w:rsidRPr="007F36D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558" w:author="Nathaniel" w:date="2015-09-01T08:5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media card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tal-Għaqda Ġurnalisti Sports tkun rikonoxxuta wkoll minn din l-assoċjazzjoni, </w:t>
      </w:r>
      <w:ins w:id="559" w:author="Nathaniel" w:date="2015-09-01T08:59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b</w:t>
        </w:r>
      </w:ins>
      <w:del w:id="560" w:author="Nathaniel" w:date="2015-09-01T08:5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B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’hekk l-MBA </w:t>
      </w:r>
      <w:del w:id="561" w:author="Nathaniel" w:date="2015-09-01T08:59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ngħaqdet ukoll ma</w:t>
      </w:r>
      <w:ins w:id="562" w:author="Nathaniel" w:date="2015-09-01T09:00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diversi assoċjazzjonijiet nazzjonali oħra li jirrikonoxxu l-</w:t>
      </w:r>
      <w:r w:rsidRPr="007F36DC">
        <w:rPr>
          <w:rFonts w:ascii="Tahoma" w:eastAsia="Times New Roman" w:hAnsi="Tahoma" w:cs="Tahoma"/>
          <w:i/>
          <w:iCs/>
          <w:color w:val="000000"/>
          <w:sz w:val="24"/>
          <w:szCs w:val="24"/>
          <w:lang w:val="mt-MT"/>
          <w:rPrChange w:id="563" w:author="Nathaniel" w:date="2015-09-01T09:0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media card</w:t>
      </w: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tal-Għaqda Ġurnalisti Sports.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Iż-żewġ naħat qablu wkoll li mill-edizzjoni ta’ din is-sena </w:t>
      </w:r>
      <w:del w:id="564" w:author="Nathaniel" w:date="2015-09-01T09:0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s-Super Cup tal-MBA se tingħata l-isem ta’ Għaqda Ġurnalisti Sports Super Cup.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Id-</w:t>
      </w:r>
      <w:ins w:id="565" w:author="Nathaniel" w:date="2015-09-01T09:00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566" w:author="Nathaniel" w:date="2015-09-01T09:0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elegazzjoni tal-Għaqda Ġurnalisti Sports kienet magħmula mill-Presid</w:t>
      </w:r>
      <w:ins w:id="567" w:author="Nathaniel" w:date="2015-09-01T09:00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en</w:t>
        </w:r>
      </w:ins>
      <w:del w:id="568" w:author="Nathaniel" w:date="2015-09-01T09:0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ne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t Charles Camenzuli, </w:t>
      </w:r>
      <w:ins w:id="569" w:author="Nathaniel" w:date="2015-09-01T09:00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l-Viċi President Mario Bonnici, Sandro Micallef bħala Segretarju Ġenerali u Nigel Mifsud responsabbli mir-relazzjonijiet pubbliċi tal-Għaqda Ġurnalisti Sports.</w:t>
      </w:r>
    </w:p>
    <w:p w:rsidR="001E55CB" w:rsidRPr="00AC7F8F" w:rsidP="001E55CB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E55CB" w:rsidRPr="00AC7F8F" w:rsidP="007F36D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Dawn il-laqgħat huma parti minn sensiela ta’ laqgħat li l-eżekuttiv tal-GħĠS għamel mill-bidu ta’ dan it-terminu ta’ erba’ snin. Laqgħat simili saru mal-MFA, l-ASA u l-KMS kif </w:t>
      </w:r>
      <w:ins w:id="570" w:author="Nathaniel" w:date="2015-09-01T09:00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del w:id="571" w:author="Nathaniel" w:date="2015-09-01T09:00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w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koll saru laqgħat mal-amministraturi tal-isport f’Għawdex. Fil-ġimgħat li ġejji</w:t>
      </w:r>
      <w:del w:id="572" w:author="Nathaniel" w:date="2015-09-01T09:03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 huwa ttamat li jsiru laqgħat simili </w:t>
      </w:r>
      <w:ins w:id="573" w:author="Nathaniel" w:date="2015-09-01T09:01:00Z">
        <w:r w:rsidR="007F36D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mal-</w:t>
        </w:r>
      </w:ins>
      <w:del w:id="574" w:author="Nathaniel" w:date="2015-09-01T09:01:00Z">
        <w:r w:rsidRPr="00AC7F8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Malta </w:delText>
        </w:r>
      </w:del>
      <w:r w:rsidRPr="00AC7F8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Kumitat Olimpiku Malti kif ukoll mal-Malta Racing Club.</w:t>
      </w:r>
    </w:p>
    <w:p w:rsidR="00CF6A9F" w:rsidRPr="00AC7F8F">
      <w:pPr>
        <w:rPr>
          <w:lang w:val="mt-MT"/>
        </w:rPr>
      </w:pPr>
      <w:bookmarkEnd w:id="0"/>
    </w:p>
    <w:sectPr w:rsidSect="0001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55CB"/>
    <w:rsid w:val="00011115"/>
    <w:rsid w:val="0006537D"/>
    <w:rsid w:val="00085967"/>
    <w:rsid w:val="001219C1"/>
    <w:rsid w:val="0013098C"/>
    <w:rsid w:val="001E208F"/>
    <w:rsid w:val="001E55CB"/>
    <w:rsid w:val="00211BB9"/>
    <w:rsid w:val="002F492C"/>
    <w:rsid w:val="003F6C9B"/>
    <w:rsid w:val="00404A04"/>
    <w:rsid w:val="005B5F94"/>
    <w:rsid w:val="00697DDD"/>
    <w:rsid w:val="007F36DC"/>
    <w:rsid w:val="00837567"/>
    <w:rsid w:val="009243FF"/>
    <w:rsid w:val="009A1942"/>
    <w:rsid w:val="00AC7F8F"/>
    <w:rsid w:val="00BB644E"/>
    <w:rsid w:val="00BE6E6C"/>
    <w:rsid w:val="00CF6A9F"/>
    <w:rsid w:val="00D10058"/>
    <w:rsid w:val="00D62067"/>
    <w:rsid w:val="00E508C2"/>
    <w:rsid w:val="00F02552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5CB"/>
    <w:pPr>
      <w:spacing w:after="200" w:line="276" w:lineRule="auto"/>
    </w:pPr>
    <w:rPr>
      <w:rFonts w:cs="Times New Roman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8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135</TotalTime>
  <Pages>11</Pages>
  <Words>2249</Words>
  <Characters>12820</Characters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15039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13</cp:revision>
  <dcterms:created xsi:type="dcterms:W3CDTF">2015-08-24T17:00:00Z</dcterms:created>
  <dcterms:modified xsi:type="dcterms:W3CDTF">2015-09-01T08:16:00Z</dcterms:modified>
</cp:coreProperties>
</file>