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568" w:rsidRPr="004B2CE8" w:rsidRDefault="00E54F74" w:rsidP="009D669B">
      <w:pPr>
        <w:pStyle w:val="Standard"/>
        <w:autoSpaceDE w:val="0"/>
        <w:spacing w:after="400" w:line="360" w:lineRule="auto"/>
        <w:jc w:val="both"/>
        <w:rPr>
          <w:rFonts w:eastAsia="HelveticaNeue" w:cs="Times New Roman"/>
          <w:b/>
          <w:bCs/>
          <w:lang w:val="mt-MT"/>
        </w:rPr>
      </w:pPr>
      <w:bookmarkStart w:id="0" w:name="_GoBack"/>
      <w:bookmarkEnd w:id="0"/>
      <w:r w:rsidRPr="004B2CE8">
        <w:rPr>
          <w:rFonts w:eastAsia="HelveticaNeue" w:cs="Times New Roman"/>
          <w:b/>
          <w:bCs/>
          <w:lang w:val="mt-MT"/>
        </w:rPr>
        <w:t>L-a</w:t>
      </w:r>
      <w:r w:rsidR="004B2CE8">
        <w:rPr>
          <w:rFonts w:eastAsia="HelveticaNeue" w:cs="Times New Roman"/>
          <w:b/>
          <w:bCs/>
          <w:lang w:val="mt-MT"/>
        </w:rPr>
        <w:t>p</w:t>
      </w:r>
      <w:r w:rsidRPr="004B2CE8">
        <w:rPr>
          <w:rFonts w:eastAsia="HelveticaNeue" w:cs="Times New Roman"/>
          <w:b/>
          <w:bCs/>
          <w:lang w:val="mt-MT"/>
        </w:rPr>
        <w:t xml:space="preserve">plikazjoni </w:t>
      </w:r>
      <w:del w:id="1" w:author="Phyllisienne Mallia at iLearn" w:date="2015-07-19T13:54:00Z">
        <w:r w:rsidRPr="004B2CE8" w:rsidDel="00A205EB">
          <w:rPr>
            <w:rFonts w:eastAsia="HelveticaNeue" w:cs="Times New Roman"/>
            <w:b/>
            <w:bCs/>
            <w:lang w:val="mt-MT"/>
          </w:rPr>
          <w:delText>għal</w:delText>
        </w:r>
        <w:r w:rsidR="00D40568" w:rsidRPr="004B2CE8" w:rsidDel="00A205EB">
          <w:rPr>
            <w:rFonts w:eastAsia="HelveticaNeue" w:cs="Times New Roman"/>
            <w:b/>
            <w:bCs/>
            <w:lang w:val="mt-MT"/>
          </w:rPr>
          <w:delText>-</w:delText>
        </w:r>
      </w:del>
      <w:ins w:id="2" w:author="Phyllisienne Mallia at iLearn" w:date="2015-07-19T13:54:00Z">
        <w:r w:rsidR="00A205EB">
          <w:rPr>
            <w:rFonts w:eastAsia="HelveticaNeue" w:cs="Times New Roman"/>
            <w:b/>
            <w:bCs/>
            <w:lang w:val="mt-MT"/>
          </w:rPr>
          <w:t xml:space="preserve">għal </w:t>
        </w:r>
      </w:ins>
      <w:r w:rsidR="00D40568" w:rsidRPr="004B2CE8">
        <w:rPr>
          <w:rFonts w:eastAsia="HelveticaNeue" w:cs="Times New Roman"/>
          <w:b/>
          <w:bCs/>
          <w:lang w:val="mt-MT"/>
        </w:rPr>
        <w:t xml:space="preserve">Farsons Business Park quddiem </w:t>
      </w:r>
      <w:del w:id="3" w:author="Phyllisienne Mallia at iLearn" w:date="2015-07-19T13:54:00Z">
        <w:r w:rsidR="00915C9D" w:rsidRPr="004B2CE8" w:rsidDel="00A205EB">
          <w:rPr>
            <w:rFonts w:eastAsia="HelveticaNeue" w:cs="Times New Roman"/>
            <w:b/>
            <w:bCs/>
            <w:lang w:val="mt-MT"/>
          </w:rPr>
          <w:delText>’</w:delText>
        </w:r>
        <w:r w:rsidR="00D40568" w:rsidRPr="004B2CE8" w:rsidDel="00A205EB">
          <w:rPr>
            <w:rFonts w:eastAsia="HelveticaNeue" w:cs="Times New Roman"/>
            <w:b/>
            <w:bCs/>
            <w:lang w:val="mt-MT"/>
          </w:rPr>
          <w:delText>il-</w:delText>
        </w:r>
      </w:del>
      <w:ins w:id="4" w:author="Phyllisienne Mallia at iLearn" w:date="2015-07-19T13:54:00Z">
        <w:r w:rsidR="00A205EB">
          <w:rPr>
            <w:rFonts w:eastAsia="HelveticaNeue" w:cs="Times New Roman"/>
            <w:b/>
            <w:bCs/>
            <w:lang w:val="mt-MT"/>
          </w:rPr>
          <w:t>il-</w:t>
        </w:r>
      </w:ins>
      <w:r w:rsidR="00D40568" w:rsidRPr="004B2CE8">
        <w:rPr>
          <w:rFonts w:eastAsia="HelveticaNeue" w:cs="Times New Roman"/>
          <w:b/>
          <w:bCs/>
          <w:lang w:val="mt-MT"/>
        </w:rPr>
        <w:t>MEPA</w:t>
      </w:r>
    </w:p>
    <w:p w:rsidR="00D40568" w:rsidRPr="004B2CE8" w:rsidRDefault="00D40568" w:rsidP="009D669B">
      <w:pPr>
        <w:pStyle w:val="Standard"/>
        <w:autoSpaceDE w:val="0"/>
        <w:spacing w:after="400" w:line="360" w:lineRule="auto"/>
        <w:jc w:val="both"/>
        <w:rPr>
          <w:rFonts w:eastAsia="HelveticaNeue" w:cs="Times New Roman"/>
          <w:lang w:val="mt-MT"/>
        </w:rPr>
      </w:pPr>
      <w:r w:rsidRPr="004B2CE8">
        <w:rPr>
          <w:rFonts w:eastAsia="HelveticaNeue" w:cs="Times New Roman"/>
          <w:lang w:val="mt-MT"/>
        </w:rPr>
        <w:t xml:space="preserve">Waqt laqgħa li saret għal </w:t>
      </w:r>
      <w:r w:rsidRPr="00D3571D">
        <w:rPr>
          <w:rFonts w:eastAsia="HelveticaNeue" w:cs="Times New Roman"/>
          <w:i/>
          <w:lang w:val="mt-MT"/>
          <w:rPrChange w:id="5" w:author="Phyllisienne Mallia at iLearn" w:date="2015-08-04T15:50:00Z">
            <w:rPr>
              <w:rFonts w:eastAsia="HelveticaNeue" w:cs="Times New Roman"/>
              <w:lang w:val="mt-MT"/>
            </w:rPr>
          </w:rPrChange>
        </w:rPr>
        <w:t>stockbrokers</w:t>
      </w:r>
      <w:r w:rsidRPr="004B2CE8">
        <w:rPr>
          <w:rFonts w:eastAsia="HelveticaNeue" w:cs="Times New Roman"/>
          <w:lang w:val="mt-MT"/>
        </w:rPr>
        <w:t xml:space="preserve"> u analisti finanzjarji dwar ir-riżultati finanzjarji li tħabbru dan l-aħħar, iċ-Ċermen tal-Grupp Simonds Farsons Cisk plc, Louis A. Farrugia, ħabbar li llum ġiet ippreżentata l-</w:t>
      </w:r>
      <w:del w:id="6" w:author="Phyllisienne Mallia at iLearn" w:date="2015-07-19T16:48:00Z">
        <w:r w:rsidRPr="004B2CE8" w:rsidDel="003C32A7">
          <w:rPr>
            <w:rFonts w:eastAsia="HelveticaNeue" w:cs="Times New Roman"/>
            <w:lang w:val="mt-MT"/>
          </w:rPr>
          <w:delText>applik</w:delText>
        </w:r>
        <w:r w:rsidR="00915C9D" w:rsidRPr="004B2CE8" w:rsidDel="003C32A7">
          <w:rPr>
            <w:rFonts w:eastAsia="HelveticaNeue" w:cs="Times New Roman"/>
            <w:lang w:val="mt-MT"/>
          </w:rPr>
          <w:delText>ass</w:delText>
        </w:r>
        <w:r w:rsidRPr="004B2CE8" w:rsidDel="003C32A7">
          <w:rPr>
            <w:rFonts w:eastAsia="HelveticaNeue" w:cs="Times New Roman"/>
            <w:lang w:val="mt-MT"/>
          </w:rPr>
          <w:delText xml:space="preserve">joni </w:delText>
        </w:r>
      </w:del>
      <w:ins w:id="7" w:author="Phyllisienne Mallia at iLearn" w:date="2015-07-19T16:48:00Z">
        <w:r w:rsidR="003C32A7">
          <w:rPr>
            <w:rFonts w:eastAsia="HelveticaNeue" w:cs="Times New Roman"/>
            <w:lang w:val="mt-MT"/>
          </w:rPr>
          <w:t>applikazzjoni</w:t>
        </w:r>
        <w:r w:rsidR="003C32A7" w:rsidRPr="004B2CE8">
          <w:rPr>
            <w:rFonts w:eastAsia="HelveticaNeue" w:cs="Times New Roman"/>
            <w:lang w:val="mt-MT"/>
          </w:rPr>
          <w:t xml:space="preserve"> </w:t>
        </w:r>
      </w:ins>
      <w:r w:rsidRPr="004B2CE8">
        <w:rPr>
          <w:rFonts w:eastAsia="HelveticaNeue" w:cs="Times New Roman"/>
          <w:lang w:val="mt-MT"/>
        </w:rPr>
        <w:t>mal-MEPA u b'hekk ingħata bidu għall-proċess biex tinkiseb l-approvazzjoni għall-</w:t>
      </w:r>
      <w:del w:id="8" w:author="Phyllisienne Mallia at iLearn" w:date="2015-07-19T16:49:00Z">
        <w:r w:rsidRPr="004B2CE8" w:rsidDel="003C32A7">
          <w:rPr>
            <w:rFonts w:eastAsia="HelveticaNeue" w:cs="Times New Roman"/>
            <w:lang w:val="mt-MT"/>
          </w:rPr>
          <w:delText>iżvil</w:delText>
        </w:r>
        <w:r w:rsidR="00915C9D" w:rsidRPr="004B2CE8" w:rsidDel="003C32A7">
          <w:rPr>
            <w:rFonts w:eastAsia="HelveticaNeue" w:cs="Times New Roman"/>
            <w:lang w:val="mt-MT"/>
          </w:rPr>
          <w:delText>l</w:delText>
        </w:r>
        <w:r w:rsidRPr="004B2CE8" w:rsidDel="003C32A7">
          <w:rPr>
            <w:rFonts w:eastAsia="HelveticaNeue" w:cs="Times New Roman"/>
            <w:lang w:val="mt-MT"/>
          </w:rPr>
          <w:delText xml:space="preserve">up </w:delText>
        </w:r>
      </w:del>
      <w:ins w:id="9" w:author="Phyllisienne Mallia at iLearn" w:date="2015-07-19T16:49:00Z">
        <w:r w:rsidR="003C32A7">
          <w:rPr>
            <w:rFonts w:eastAsia="HelveticaNeue" w:cs="Times New Roman"/>
            <w:lang w:val="mt-MT"/>
          </w:rPr>
          <w:t>iżvilupp</w:t>
        </w:r>
        <w:r w:rsidR="003C32A7" w:rsidRPr="004B2CE8">
          <w:rPr>
            <w:rFonts w:eastAsia="HelveticaNeue" w:cs="Times New Roman"/>
            <w:lang w:val="mt-MT"/>
          </w:rPr>
          <w:t xml:space="preserve"> </w:t>
        </w:r>
      </w:ins>
      <w:r w:rsidRPr="004B2CE8">
        <w:rPr>
          <w:rFonts w:eastAsia="HelveticaNeue" w:cs="Times New Roman"/>
          <w:lang w:val="mt-MT"/>
        </w:rPr>
        <w:t>tal-Farsons Business Park.  </w:t>
      </w:r>
    </w:p>
    <w:p w:rsidR="00D40568" w:rsidRPr="004B2CE8" w:rsidRDefault="00D40568" w:rsidP="009D669B">
      <w:pPr>
        <w:pStyle w:val="Standard"/>
        <w:autoSpaceDE w:val="0"/>
        <w:spacing w:after="400" w:line="360" w:lineRule="auto"/>
        <w:jc w:val="both"/>
        <w:rPr>
          <w:rFonts w:eastAsia="HelveticaNeue" w:cs="Times New Roman"/>
          <w:lang w:val="mt-MT"/>
        </w:rPr>
      </w:pPr>
      <w:r w:rsidRPr="004B2CE8">
        <w:rPr>
          <w:rFonts w:eastAsia="HelveticaNeue" w:cs="Times New Roman"/>
          <w:lang w:val="mt-MT"/>
        </w:rPr>
        <w:t xml:space="preserve">Barra minn hekk, ħabbar ukoll li l-kumpanija rrevediet l-istruttura interna tal-grupp u qed tippjana li tifforma kumpanija </w:t>
      </w:r>
      <w:r w:rsidRPr="00D3571D">
        <w:rPr>
          <w:rFonts w:eastAsia="HelveticaNeue" w:cs="Times New Roman"/>
          <w:i/>
          <w:lang w:val="mt-MT"/>
          <w:rPrChange w:id="10" w:author="Phyllisienne Mallia at iLearn" w:date="2015-08-04T15:50:00Z">
            <w:rPr>
              <w:rFonts w:eastAsia="HelveticaNeue" w:cs="Times New Roman"/>
              <w:lang w:val="mt-MT"/>
            </w:rPr>
          </w:rPrChange>
        </w:rPr>
        <w:t>public limited liability</w:t>
      </w:r>
      <w:r w:rsidRPr="004B2CE8">
        <w:rPr>
          <w:rFonts w:eastAsia="HelveticaNeue" w:cs="Times New Roman"/>
          <w:lang w:val="mt-MT"/>
        </w:rPr>
        <w:t xml:space="preserve"> separata u distinta biex fiha tqiegħed diversi proprjetajiet li mhumiex parti min-negozju ewlieni tagħha, jiġifieri dak tal-ikel u x-xorb. Qed ikun ippjanat li din il-kumpanija titwaqqaf fl-2017.  </w:t>
      </w:r>
    </w:p>
    <w:p w:rsidR="00D40568" w:rsidRPr="004B2CE8" w:rsidRDefault="00D40568" w:rsidP="009D669B">
      <w:pPr>
        <w:pStyle w:val="Standard"/>
        <w:autoSpaceDE w:val="0"/>
        <w:spacing w:after="400" w:line="360" w:lineRule="auto"/>
        <w:jc w:val="both"/>
        <w:rPr>
          <w:rFonts w:eastAsia="HelveticaNeue" w:cs="Times New Roman"/>
          <w:lang w:val="mt-MT"/>
        </w:rPr>
      </w:pPr>
      <w:r w:rsidRPr="004B2CE8">
        <w:rPr>
          <w:rFonts w:eastAsia="HelveticaNeue" w:cs="Times New Roman"/>
          <w:lang w:val="mt-MT"/>
        </w:rPr>
        <w:t>Il-proġett tal-</w:t>
      </w:r>
      <w:r w:rsidRPr="00D3571D">
        <w:rPr>
          <w:rFonts w:eastAsia="HelveticaNeue" w:cs="Times New Roman"/>
          <w:i/>
          <w:lang w:val="mt-MT"/>
          <w:rPrChange w:id="11" w:author="Phyllisienne Mallia at iLearn" w:date="2015-08-04T15:51:00Z">
            <w:rPr>
              <w:rFonts w:eastAsia="HelveticaNeue" w:cs="Times New Roman"/>
              <w:lang w:val="mt-MT"/>
            </w:rPr>
          </w:rPrChange>
        </w:rPr>
        <w:t>business park</w:t>
      </w:r>
      <w:r w:rsidRPr="004B2CE8">
        <w:rPr>
          <w:rFonts w:eastAsia="HelveticaNeue" w:cs="Times New Roman"/>
          <w:lang w:val="mt-MT"/>
        </w:rPr>
        <w:t xml:space="preserve"> qed ikun iddisinjat minn Ian Ritchie Architects Ltd, kumpanija internazzjonali ta’ periti, bl-appoġġ ta’ TBA Periti, kumpanija ta’ </w:t>
      </w:r>
      <w:del w:id="12" w:author="Phyllisienne Mallia at iLearn" w:date="2015-11-16T22:06:00Z">
        <w:r w:rsidRPr="004B2CE8" w:rsidDel="003838BE">
          <w:rPr>
            <w:rFonts w:eastAsia="HelveticaNeue" w:cs="Times New Roman"/>
            <w:lang w:val="mt-MT"/>
          </w:rPr>
          <w:delText xml:space="preserve">inġinieri </w:delText>
        </w:r>
      </w:del>
      <w:ins w:id="13" w:author="Phyllisienne Mallia at iLearn" w:date="2015-11-16T22:06:00Z">
        <w:r w:rsidR="003838BE">
          <w:rPr>
            <w:rFonts w:eastAsia="HelveticaNeue" w:cs="Times New Roman"/>
            <w:lang w:val="mt-MT"/>
          </w:rPr>
          <w:t>inġiniera</w:t>
        </w:r>
        <w:r w:rsidR="003838BE" w:rsidRPr="004B2CE8">
          <w:rPr>
            <w:rFonts w:eastAsia="HelveticaNeue" w:cs="Times New Roman"/>
            <w:lang w:val="mt-MT"/>
          </w:rPr>
          <w:t xml:space="preserve"> </w:t>
        </w:r>
      </w:ins>
      <w:r w:rsidRPr="004B2CE8">
        <w:rPr>
          <w:rFonts w:eastAsia="HelveticaNeue" w:cs="Times New Roman"/>
          <w:lang w:val="mt-MT"/>
        </w:rPr>
        <w:t xml:space="preserve">bbażata Malta, u </w:t>
      </w:r>
      <w:del w:id="14" w:author="Phyllisienne Mallia at iLearn" w:date="2015-07-19T16:50:00Z">
        <w:r w:rsidRPr="004B2CE8" w:rsidDel="003C32A7">
          <w:rPr>
            <w:rFonts w:eastAsia="HelveticaNeue" w:cs="Times New Roman"/>
            <w:lang w:val="mt-MT"/>
          </w:rPr>
          <w:delText xml:space="preserve">mgħejjuna </w:delText>
        </w:r>
      </w:del>
      <w:ins w:id="15" w:author="Phyllisienne Mallia at iLearn" w:date="2015-07-19T16:50:00Z">
        <w:r w:rsidR="003C32A7">
          <w:rPr>
            <w:rFonts w:eastAsia="HelveticaNeue" w:cs="Times New Roman"/>
            <w:lang w:val="mt-MT"/>
          </w:rPr>
          <w:t>megħjuna</w:t>
        </w:r>
        <w:r w:rsidR="003C32A7" w:rsidRPr="004B2CE8">
          <w:rPr>
            <w:rFonts w:eastAsia="HelveticaNeue" w:cs="Times New Roman"/>
            <w:lang w:val="mt-MT"/>
          </w:rPr>
          <w:t xml:space="preserve"> </w:t>
        </w:r>
      </w:ins>
      <w:r w:rsidRPr="004B2CE8">
        <w:rPr>
          <w:rFonts w:eastAsia="HelveticaNeue" w:cs="Times New Roman"/>
          <w:lang w:val="mt-MT"/>
        </w:rPr>
        <w:t xml:space="preserve">minn tim </w:t>
      </w:r>
      <w:del w:id="16" w:author="Phyllisienne Mallia at iLearn" w:date="2015-08-04T16:54:00Z">
        <w:r w:rsidRPr="004B2CE8" w:rsidDel="0076740B">
          <w:rPr>
            <w:rFonts w:eastAsia="HelveticaNeue" w:cs="Times New Roman"/>
            <w:lang w:val="mt-MT"/>
          </w:rPr>
          <w:delText>multi-dixxiplinarju</w:delText>
        </w:r>
      </w:del>
      <w:ins w:id="17" w:author="Phyllisienne Mallia at iLearn" w:date="2015-08-04T16:54:00Z">
        <w:r w:rsidR="0076740B">
          <w:rPr>
            <w:rFonts w:eastAsia="HelveticaNeue" w:cs="Times New Roman"/>
            <w:lang w:val="mt-MT"/>
          </w:rPr>
          <w:t xml:space="preserve"> multidixxiplinarju</w:t>
        </w:r>
      </w:ins>
      <w:r w:rsidRPr="004B2CE8">
        <w:rPr>
          <w:rFonts w:eastAsia="HelveticaNeue" w:cs="Times New Roman"/>
          <w:lang w:val="mt-MT"/>
        </w:rPr>
        <w:t xml:space="preserve"> ta’ esperti u konsulenti Maltin u internazzjonali.   </w:t>
      </w:r>
    </w:p>
    <w:p w:rsidR="00D40568" w:rsidRPr="004B2CE8" w:rsidRDefault="00D40568" w:rsidP="009D669B">
      <w:pPr>
        <w:pStyle w:val="Standard"/>
        <w:autoSpaceDE w:val="0"/>
        <w:spacing w:after="400" w:line="360" w:lineRule="auto"/>
        <w:jc w:val="both"/>
        <w:rPr>
          <w:rFonts w:eastAsia="HelveticaNeue" w:cs="Times New Roman"/>
          <w:lang w:val="mt-MT"/>
        </w:rPr>
      </w:pPr>
      <w:r w:rsidRPr="004B2CE8">
        <w:rPr>
          <w:rFonts w:eastAsia="HelveticaNeue" w:cs="Times New Roman"/>
          <w:lang w:val="mt-MT"/>
        </w:rPr>
        <w:t>Id-disinji għandhom l-għan li jikkonvertu, jirriabilitaw, u jużaw mill-ġdid il-bini li hu elenkat (</w:t>
      </w:r>
      <w:r w:rsidRPr="00A20DE5">
        <w:rPr>
          <w:rFonts w:eastAsia="HelveticaNeue" w:cs="Times New Roman"/>
          <w:i/>
          <w:lang w:val="mt-MT"/>
          <w:rPrChange w:id="18" w:author="Phyllisienne Mallia at iLearn" w:date="2015-08-04T16:11:00Z">
            <w:rPr>
              <w:rFonts w:eastAsia="HelveticaNeue" w:cs="Times New Roman"/>
              <w:lang w:val="mt-MT"/>
            </w:rPr>
          </w:rPrChange>
        </w:rPr>
        <w:t>listed grade</w:t>
      </w:r>
      <w:r w:rsidRPr="004B2CE8">
        <w:rPr>
          <w:rFonts w:eastAsia="HelveticaNeue" w:cs="Times New Roman"/>
          <w:lang w:val="mt-MT"/>
        </w:rPr>
        <w:t xml:space="preserve"> 2) tal-birrerija tal-</w:t>
      </w:r>
      <w:del w:id="19" w:author="Phyllisienne Mallia at iLearn" w:date="2015-07-19T16:50:00Z">
        <w:r w:rsidR="00BC3895" w:rsidRPr="004B2CE8" w:rsidDel="003C32A7">
          <w:rPr>
            <w:rFonts w:eastAsia="HelveticaNeue" w:cs="Times New Roman"/>
            <w:lang w:val="mt-MT"/>
          </w:rPr>
          <w:delText>iM</w:delText>
        </w:r>
        <w:r w:rsidRPr="004B2CE8" w:rsidDel="003C32A7">
          <w:rPr>
            <w:rFonts w:eastAsia="HelveticaNeue" w:cs="Times New Roman"/>
            <w:lang w:val="mt-MT"/>
          </w:rPr>
          <w:delText xml:space="preserve">rieħel </w:delText>
        </w:r>
      </w:del>
      <w:ins w:id="20" w:author="Phyllisienne Mallia at iLearn" w:date="2015-07-19T16:50:00Z">
        <w:r w:rsidR="003C32A7">
          <w:rPr>
            <w:rFonts w:eastAsia="HelveticaNeue" w:cs="Times New Roman"/>
            <w:lang w:val="mt-MT"/>
          </w:rPr>
          <w:t xml:space="preserve">Imrieħel </w:t>
        </w:r>
      </w:ins>
      <w:r w:rsidRPr="004B2CE8">
        <w:rPr>
          <w:rFonts w:eastAsia="HelveticaNeue" w:cs="Times New Roman"/>
          <w:lang w:val="mt-MT"/>
        </w:rPr>
        <w:t>fosthom il-</w:t>
      </w:r>
      <w:r w:rsidRPr="00A20DE5">
        <w:rPr>
          <w:rFonts w:eastAsia="HelveticaNeue" w:cs="Times New Roman"/>
          <w:i/>
          <w:lang w:val="mt-MT"/>
          <w:rPrChange w:id="21" w:author="Phyllisienne Mallia at iLearn" w:date="2015-08-04T16:12:00Z">
            <w:rPr>
              <w:rFonts w:eastAsia="HelveticaNeue" w:cs="Times New Roman"/>
              <w:lang w:val="mt-MT"/>
            </w:rPr>
          </w:rPrChange>
        </w:rPr>
        <w:t>brewhouse</w:t>
      </w:r>
      <w:r w:rsidRPr="004B2CE8">
        <w:rPr>
          <w:rFonts w:eastAsia="HelveticaNeue" w:cs="Times New Roman"/>
          <w:lang w:val="mt-MT"/>
        </w:rPr>
        <w:t xml:space="preserve"> l-antika u l-faċċata. Dawn il-komponenti huma elenkati minħabba l-fatt li huma ta’ kwalità għolja, fi stat kważi oriġinali u bi spazji interni ta’ interess speċjali. Dawn kollha </w:t>
      </w:r>
      <w:del w:id="22" w:author="Phyllisienne Mallia at iLearn" w:date="2015-08-04T16:13:00Z">
        <w:r w:rsidRPr="004B2CE8" w:rsidDel="00A20DE5">
          <w:rPr>
            <w:rFonts w:eastAsia="HelveticaNeue" w:cs="Times New Roman"/>
            <w:lang w:val="mt-MT"/>
          </w:rPr>
          <w:delText xml:space="preserve">ser </w:delText>
        </w:r>
      </w:del>
      <w:ins w:id="23" w:author="Phyllisienne Mallia at iLearn" w:date="2015-08-04T16:13:00Z">
        <w:r w:rsidR="00A20DE5">
          <w:rPr>
            <w:rFonts w:eastAsia="HelveticaNeue" w:cs="Times New Roman"/>
            <w:lang w:val="mt-MT"/>
          </w:rPr>
          <w:t>se</w:t>
        </w:r>
        <w:r w:rsidR="00A20DE5" w:rsidRPr="004B2CE8">
          <w:rPr>
            <w:rFonts w:eastAsia="HelveticaNeue" w:cs="Times New Roman"/>
            <w:lang w:val="mt-MT"/>
          </w:rPr>
          <w:t xml:space="preserve"> </w:t>
        </w:r>
      </w:ins>
      <w:r w:rsidRPr="004B2CE8">
        <w:rPr>
          <w:rFonts w:eastAsia="HelveticaNeue" w:cs="Times New Roman"/>
          <w:lang w:val="mt-MT"/>
        </w:rPr>
        <w:t>jgħaddu minn proċess fejn, b’mod sensittiv u professjonali, ikunu restawrati f’konformità mal-valuri u l-viżjoni tal-kumpanija.</w:t>
      </w:r>
    </w:p>
    <w:p w:rsidR="00D40568" w:rsidRPr="004B2CE8" w:rsidRDefault="00D40568" w:rsidP="009D669B">
      <w:pPr>
        <w:pStyle w:val="Standard"/>
        <w:autoSpaceDE w:val="0"/>
        <w:spacing w:after="400" w:line="360" w:lineRule="auto"/>
        <w:jc w:val="both"/>
        <w:rPr>
          <w:rFonts w:eastAsia="HelveticaNeue" w:cs="Times New Roman"/>
          <w:lang w:val="mt-MT"/>
        </w:rPr>
      </w:pPr>
      <w:r w:rsidRPr="004B2CE8">
        <w:rPr>
          <w:rFonts w:eastAsia="HelveticaNeue" w:cs="Times New Roman"/>
          <w:lang w:val="mt-MT"/>
        </w:rPr>
        <w:t>Attenzjoni kbira ngħatat biex tinżamm il-kwalità integrali u estetika tal-bini u tal-ambjent ta’ madwar, filwaqt li ngħatat attenzjoni speċjali biex il-vista storika bejn l-Imdina u l-Belt ma tkunx kompromessa. </w:t>
      </w:r>
    </w:p>
    <w:p w:rsidR="00D40568" w:rsidRPr="004B2CE8" w:rsidRDefault="00D40568" w:rsidP="009D669B">
      <w:pPr>
        <w:pStyle w:val="Standard"/>
        <w:autoSpaceDE w:val="0"/>
        <w:spacing w:after="400" w:line="360" w:lineRule="auto"/>
        <w:jc w:val="both"/>
        <w:rPr>
          <w:rFonts w:eastAsia="HelveticaNeue" w:cs="Times New Roman"/>
          <w:lang w:val="mt-MT"/>
        </w:rPr>
      </w:pPr>
      <w:r w:rsidRPr="004B2CE8">
        <w:rPr>
          <w:rFonts w:eastAsia="HelveticaNeue" w:cs="Times New Roman"/>
          <w:lang w:val="mt-MT"/>
        </w:rPr>
        <w:t xml:space="preserve">Il-Professur Ian Ritchie CBE RA qal li l-iżvilupp għandu l-għan li jiċċelebra l-wirt industrijali ta’ Malta u ser ikun ta’ eżempju kif bini ‘industrijali’ elenkat b’valur storiku u estetiku jista’ jinbidel fi spazju modern ta’ uffiċċji u attrazzjoni għall-pubbliku. Id-disinji </w:t>
      </w:r>
      <w:del w:id="24" w:author="Phyllisienne Mallia at iLearn" w:date="2015-08-04T16:14:00Z">
        <w:r w:rsidRPr="004B2CE8" w:rsidDel="00A20DE5">
          <w:rPr>
            <w:rFonts w:eastAsia="HelveticaNeue" w:cs="Times New Roman"/>
            <w:lang w:val="mt-MT"/>
          </w:rPr>
          <w:delText xml:space="preserve">ser </w:delText>
        </w:r>
      </w:del>
      <w:ins w:id="25" w:author="Phyllisienne Mallia at iLearn" w:date="2015-08-04T16:14:00Z">
        <w:r w:rsidR="00A20DE5">
          <w:rPr>
            <w:rFonts w:eastAsia="HelveticaNeue" w:cs="Times New Roman"/>
            <w:lang w:val="mt-MT"/>
          </w:rPr>
          <w:t>se</w:t>
        </w:r>
        <w:r w:rsidR="00A20DE5" w:rsidRPr="004B2CE8">
          <w:rPr>
            <w:rFonts w:eastAsia="HelveticaNeue" w:cs="Times New Roman"/>
            <w:lang w:val="mt-MT"/>
          </w:rPr>
          <w:t xml:space="preserve"> </w:t>
        </w:r>
      </w:ins>
      <w:r w:rsidRPr="004B2CE8">
        <w:rPr>
          <w:rFonts w:eastAsia="HelveticaNeue" w:cs="Times New Roman"/>
          <w:lang w:val="mt-MT"/>
        </w:rPr>
        <w:t xml:space="preserve">jintroduċu l-applikazzjoni ta’ teknoloġiji ġodda li jiffavorixxu l-ambjent biex jikkontrollaw it-temperatura tal-bini, u fl-istess waqt għandhom iservu bħala </w:t>
      </w:r>
      <w:r w:rsidRPr="00A20DE5">
        <w:rPr>
          <w:rFonts w:eastAsia="HelveticaNeue" w:cs="Times New Roman"/>
          <w:i/>
          <w:lang w:val="mt-MT"/>
          <w:rPrChange w:id="26" w:author="Phyllisienne Mallia at iLearn" w:date="2015-08-04T16:14:00Z">
            <w:rPr>
              <w:rFonts w:eastAsia="HelveticaNeue" w:cs="Times New Roman"/>
              <w:lang w:val="mt-MT"/>
            </w:rPr>
          </w:rPrChange>
        </w:rPr>
        <w:t>standards</w:t>
      </w:r>
      <w:r w:rsidRPr="004B2CE8">
        <w:rPr>
          <w:rFonts w:eastAsia="HelveticaNeue" w:cs="Times New Roman"/>
          <w:lang w:val="mt-MT"/>
        </w:rPr>
        <w:t xml:space="preserve"> ambjentali ġodda għall-bini ta’ uffiċini.</w:t>
      </w:r>
    </w:p>
    <w:p w:rsidR="00D40568" w:rsidRPr="004B2CE8" w:rsidRDefault="00D40568" w:rsidP="009D669B">
      <w:pPr>
        <w:pStyle w:val="Standard"/>
        <w:autoSpaceDE w:val="0"/>
        <w:spacing w:after="400" w:line="360" w:lineRule="auto"/>
        <w:jc w:val="both"/>
        <w:rPr>
          <w:rFonts w:eastAsia="HelveticaNeue" w:cs="Times New Roman"/>
          <w:lang w:val="mt-MT"/>
        </w:rPr>
      </w:pPr>
      <w:r w:rsidRPr="004B2CE8">
        <w:rPr>
          <w:rFonts w:eastAsia="HelveticaNeue" w:cs="Times New Roman"/>
          <w:lang w:val="mt-MT"/>
        </w:rPr>
        <w:t>Il-Farsons Business Park ser ikun limitat għal ħames sulari u seba’ blokki ta’ uffiċ</w:t>
      </w:r>
      <w:r w:rsidR="00BC3895" w:rsidRPr="004B2CE8">
        <w:rPr>
          <w:rFonts w:eastAsia="HelveticaNeue" w:cs="Times New Roman"/>
          <w:lang w:val="mt-MT"/>
        </w:rPr>
        <w:t xml:space="preserve">ini ta’ densità baxxa. </w:t>
      </w:r>
      <w:r w:rsidR="00BC3895" w:rsidRPr="004B2CE8">
        <w:rPr>
          <w:rFonts w:eastAsia="HelveticaNeue" w:cs="Times New Roman"/>
          <w:lang w:val="mt-MT"/>
        </w:rPr>
        <w:lastRenderedPageBreak/>
        <w:t xml:space="preserve">Barra </w:t>
      </w:r>
      <w:del w:id="27" w:author="Phyllisienne Mallia at iLearn" w:date="2015-07-19T16:52:00Z">
        <w:r w:rsidR="00BC3895" w:rsidRPr="004B2CE8" w:rsidDel="003C32A7">
          <w:rPr>
            <w:rFonts w:eastAsia="HelveticaNeue" w:cs="Times New Roman"/>
            <w:lang w:val="mt-MT"/>
          </w:rPr>
          <w:delText>mi</w:delText>
        </w:r>
        <w:r w:rsidRPr="004B2CE8" w:rsidDel="003C32A7">
          <w:rPr>
            <w:rFonts w:eastAsia="HelveticaNeue" w:cs="Times New Roman"/>
            <w:lang w:val="mt-MT"/>
          </w:rPr>
          <w:delText xml:space="preserve">n </w:delText>
        </w:r>
      </w:del>
      <w:ins w:id="28" w:author="Phyllisienne Mallia at iLearn" w:date="2015-07-19T16:52:00Z">
        <w:r w:rsidR="003C32A7">
          <w:rPr>
            <w:rFonts w:eastAsia="HelveticaNeue" w:cs="Times New Roman"/>
            <w:lang w:val="mt-MT"/>
          </w:rPr>
          <w:t>minn</w:t>
        </w:r>
        <w:r w:rsidR="003C32A7" w:rsidRPr="004B2CE8">
          <w:rPr>
            <w:rFonts w:eastAsia="HelveticaNeue" w:cs="Times New Roman"/>
            <w:lang w:val="mt-MT"/>
          </w:rPr>
          <w:t xml:space="preserve"> </w:t>
        </w:r>
      </w:ins>
      <w:r w:rsidRPr="004B2CE8">
        <w:rPr>
          <w:rFonts w:eastAsia="HelveticaNeue" w:cs="Times New Roman"/>
          <w:lang w:val="mt-MT"/>
        </w:rPr>
        <w:t xml:space="preserve">hekk, l-uffiċini kollha ser ikunu mdawrin b’ġonna, kunċett ispirat mill-karattru tradizzjonali tal-palazzi Maltin. L-idea tal-ġonna hu li jipprovdu spazju </w:t>
      </w:r>
      <w:del w:id="29" w:author="Phyllisienne Mallia at iLearn" w:date="2015-07-19T16:52:00Z">
        <w:r w:rsidRPr="004B2CE8" w:rsidDel="003C32A7">
          <w:rPr>
            <w:rFonts w:eastAsia="HelveticaNeue" w:cs="Times New Roman"/>
            <w:lang w:val="mt-MT"/>
          </w:rPr>
          <w:delText xml:space="preserve">trankwil </w:delText>
        </w:r>
      </w:del>
      <w:ins w:id="30" w:author="Phyllisienne Mallia at iLearn" w:date="2015-07-19T16:52:00Z">
        <w:r w:rsidR="003C32A7">
          <w:rPr>
            <w:rFonts w:eastAsia="HelveticaNeue" w:cs="Times New Roman"/>
            <w:lang w:val="mt-MT"/>
          </w:rPr>
          <w:t>trankwill</w:t>
        </w:r>
        <w:r w:rsidR="003C32A7" w:rsidRPr="004B2CE8">
          <w:rPr>
            <w:rFonts w:eastAsia="HelveticaNeue" w:cs="Times New Roman"/>
            <w:lang w:val="mt-MT"/>
          </w:rPr>
          <w:t xml:space="preserve"> </w:t>
        </w:r>
      </w:ins>
      <w:r w:rsidRPr="004B2CE8">
        <w:rPr>
          <w:rFonts w:eastAsia="HelveticaNeue" w:cs="Times New Roman"/>
          <w:lang w:val="mt-MT"/>
        </w:rPr>
        <w:t xml:space="preserve">u ta’ ispirazzjoni. Il-blokki tal-uffiċini ser ikollhom aċċess għal </w:t>
      </w:r>
      <w:r w:rsidRPr="00A20DE5">
        <w:rPr>
          <w:rFonts w:eastAsia="HelveticaNeue" w:cs="Times New Roman"/>
          <w:i/>
          <w:lang w:val="mt-MT"/>
          <w:rPrChange w:id="31" w:author="Phyllisienne Mallia at iLearn" w:date="2015-08-04T16:14:00Z">
            <w:rPr>
              <w:rFonts w:eastAsia="HelveticaNeue" w:cs="Times New Roman"/>
              <w:lang w:val="mt-MT"/>
            </w:rPr>
          </w:rPrChange>
        </w:rPr>
        <w:t>carpark</w:t>
      </w:r>
      <w:r w:rsidRPr="004B2CE8">
        <w:rPr>
          <w:rFonts w:eastAsia="HelveticaNeue" w:cs="Times New Roman"/>
          <w:lang w:val="mt-MT"/>
        </w:rPr>
        <w:t xml:space="preserve"> ta’ diversi sulari </w:t>
      </w:r>
      <w:del w:id="32" w:author="Phyllisienne Mallia at iLearn" w:date="2015-08-04T16:15:00Z">
        <w:r w:rsidRPr="004B2CE8" w:rsidDel="00A20DE5">
          <w:rPr>
            <w:rFonts w:eastAsia="HelveticaNeue" w:cs="Times New Roman"/>
            <w:lang w:val="mt-MT"/>
          </w:rPr>
          <w:delText xml:space="preserve">b’il </w:delText>
        </w:r>
      </w:del>
      <w:ins w:id="33" w:author="Phyllisienne Mallia at iLearn" w:date="2015-08-04T16:15:00Z">
        <w:r w:rsidR="00A20DE5" w:rsidRPr="004B2CE8">
          <w:rPr>
            <w:rFonts w:eastAsia="HelveticaNeue" w:cs="Times New Roman"/>
            <w:lang w:val="mt-MT"/>
          </w:rPr>
          <w:t>b’</w:t>
        </w:r>
        <w:r w:rsidR="00A20DE5">
          <w:rPr>
            <w:rFonts w:eastAsia="HelveticaNeue" w:cs="Times New Roman"/>
            <w:lang w:val="mt-MT"/>
          </w:rPr>
          <w:t xml:space="preserve"> ‘il</w:t>
        </w:r>
        <w:r w:rsidR="00A20DE5" w:rsidRPr="004B2CE8">
          <w:rPr>
            <w:rFonts w:eastAsia="HelveticaNeue" w:cs="Times New Roman"/>
            <w:lang w:val="mt-MT"/>
          </w:rPr>
          <w:t xml:space="preserve"> </w:t>
        </w:r>
      </w:ins>
      <w:r w:rsidRPr="004B2CE8">
        <w:rPr>
          <w:rFonts w:eastAsia="HelveticaNeue" w:cs="Times New Roman"/>
          <w:lang w:val="mt-MT"/>
        </w:rPr>
        <w:t>fuq minn 700 parkeġġ. Il-</w:t>
      </w:r>
      <w:r w:rsidRPr="00A20DE5">
        <w:rPr>
          <w:rFonts w:eastAsia="HelveticaNeue" w:cs="Times New Roman"/>
          <w:i/>
          <w:lang w:val="mt-MT"/>
          <w:rPrChange w:id="34" w:author="Phyllisienne Mallia at iLearn" w:date="2015-08-04T16:15:00Z">
            <w:rPr>
              <w:rFonts w:eastAsia="HelveticaNeue" w:cs="Times New Roman"/>
              <w:lang w:val="mt-MT"/>
            </w:rPr>
          </w:rPrChange>
        </w:rPr>
        <w:t>brewhouse</w:t>
      </w:r>
      <w:r w:rsidRPr="004B2CE8">
        <w:rPr>
          <w:rFonts w:eastAsia="HelveticaNeue" w:cs="Times New Roman"/>
          <w:lang w:val="mt-MT"/>
        </w:rPr>
        <w:t xml:space="preserve"> l-antika wkoll ser ikollha aċċess dirett għall-parkeġġ. Ir-reċint ta’ mad-dawra </w:t>
      </w:r>
      <w:del w:id="35" w:author="Phyllisienne Mallia at iLearn" w:date="2015-08-04T16:15:00Z">
        <w:r w:rsidRPr="004B2CE8" w:rsidDel="00A20DE5">
          <w:rPr>
            <w:rFonts w:eastAsia="HelveticaNeue" w:cs="Times New Roman"/>
            <w:lang w:val="mt-MT"/>
          </w:rPr>
          <w:delText xml:space="preserve">ser </w:delText>
        </w:r>
      </w:del>
      <w:ins w:id="36" w:author="Phyllisienne Mallia at iLearn" w:date="2015-08-04T16:15:00Z">
        <w:r w:rsidR="00A20DE5">
          <w:rPr>
            <w:rFonts w:eastAsia="HelveticaNeue" w:cs="Times New Roman"/>
            <w:lang w:val="mt-MT"/>
          </w:rPr>
          <w:t>se</w:t>
        </w:r>
        <w:r w:rsidR="00A20DE5" w:rsidRPr="004B2CE8">
          <w:rPr>
            <w:rFonts w:eastAsia="HelveticaNeue" w:cs="Times New Roman"/>
            <w:lang w:val="mt-MT"/>
          </w:rPr>
          <w:t xml:space="preserve"> </w:t>
        </w:r>
      </w:ins>
      <w:r w:rsidRPr="004B2CE8">
        <w:rPr>
          <w:rFonts w:eastAsia="HelveticaNeue" w:cs="Times New Roman"/>
          <w:lang w:val="mt-MT"/>
        </w:rPr>
        <w:t>jitwaqqa’ biex il-proġett ikun aċċessibbli għall-pubbliku.  </w:t>
      </w:r>
    </w:p>
    <w:p w:rsidR="00D40568" w:rsidRPr="004B2CE8" w:rsidRDefault="00D40568" w:rsidP="009D669B">
      <w:pPr>
        <w:pStyle w:val="Standard"/>
        <w:autoSpaceDE w:val="0"/>
        <w:spacing w:after="400" w:line="360" w:lineRule="auto"/>
        <w:jc w:val="both"/>
        <w:rPr>
          <w:rFonts w:eastAsia="HelveticaNeue" w:cs="Times New Roman"/>
          <w:lang w:val="mt-MT"/>
        </w:rPr>
      </w:pPr>
      <w:r w:rsidRPr="004B2CE8">
        <w:rPr>
          <w:rFonts w:eastAsia="HelveticaNeue" w:cs="Times New Roman"/>
          <w:lang w:val="mt-MT"/>
        </w:rPr>
        <w:t xml:space="preserve">Ix-xogħol fuq il-proġett qed ikun ippjanat li jibda f’nofs is-sena d-dieħla u jitlesta sal-aħħar tal-2020. Meta jitlesta l-proġett, il-Grupp mistenni li jkun investa mal-€40 miljun u jkun jinkludi aktar minn 18,000 metru kwadru ta’ uffiċini, ’il fuq minn 1,200 metru kwadru ta’ żoni għall-ikel u x-xorb, 800 metru kwadru għall-akkademja tal-birra, attrazzjoni għall-viżitaturi u </w:t>
      </w:r>
      <w:del w:id="37" w:author="Phyllisienne Mallia at iLearn" w:date="2015-11-16T22:07:00Z">
        <w:r w:rsidRPr="004B2CE8" w:rsidDel="003838BE">
          <w:rPr>
            <w:rFonts w:eastAsia="HelveticaNeue" w:cs="Times New Roman"/>
            <w:lang w:val="mt-MT"/>
          </w:rPr>
          <w:delText>‘</w:delText>
        </w:r>
      </w:del>
      <w:r w:rsidRPr="004B2CE8">
        <w:rPr>
          <w:rFonts w:eastAsia="HelveticaNeue" w:cs="Times New Roman"/>
          <w:lang w:val="mt-MT"/>
        </w:rPr>
        <w:t>Cisk Sky Bar</w:t>
      </w:r>
      <w:del w:id="38" w:author="Phyllisienne Mallia at iLearn" w:date="2015-11-16T22:07:00Z">
        <w:r w:rsidRPr="004B2CE8" w:rsidDel="003838BE">
          <w:rPr>
            <w:rFonts w:eastAsia="HelveticaNeue" w:cs="Times New Roman"/>
            <w:lang w:val="mt-MT"/>
          </w:rPr>
          <w:delText>’</w:delText>
        </w:r>
      </w:del>
      <w:r w:rsidRPr="004B2CE8">
        <w:rPr>
          <w:rFonts w:eastAsia="HelveticaNeue" w:cs="Times New Roman"/>
          <w:lang w:val="mt-MT"/>
        </w:rPr>
        <w:t xml:space="preserve"> uniku. </w:t>
      </w:r>
    </w:p>
    <w:p w:rsidR="00D40568" w:rsidRPr="004B2CE8" w:rsidRDefault="00D40568" w:rsidP="009D669B">
      <w:pPr>
        <w:pStyle w:val="Standard"/>
        <w:autoSpaceDE w:val="0"/>
        <w:spacing w:after="400" w:line="360" w:lineRule="auto"/>
        <w:jc w:val="both"/>
        <w:rPr>
          <w:rFonts w:eastAsia="HelveticaNeue" w:cs="Times New Roman"/>
          <w:lang w:val="mt-MT"/>
        </w:rPr>
      </w:pPr>
      <w:r w:rsidRPr="004B2CE8">
        <w:rPr>
          <w:rFonts w:eastAsia="HelveticaNeue" w:cs="Times New Roman"/>
          <w:lang w:val="mt-MT"/>
        </w:rPr>
        <w:t xml:space="preserve">B’impenn ippjanat biex jiżgura l-aqwa użu tal-proprjetajiet tal-Grupp bil-għan li jkun immassimizzat il-valur tal-azzjonist, Farsons qed tippjana li tissepara numru ta’ proprjetajiet min-negozju ewlieni tal-ikel u x-xorb u tgħaqqadhom flimkien </w:t>
      </w:r>
      <w:del w:id="39" w:author="Phyllisienne Mallia at iLearn" w:date="2015-08-04T16:17:00Z">
        <w:r w:rsidRPr="004B2CE8" w:rsidDel="006F05FB">
          <w:rPr>
            <w:rFonts w:eastAsia="HelveticaNeue" w:cs="Times New Roman"/>
            <w:lang w:val="mt-MT"/>
          </w:rPr>
          <w:delText xml:space="preserve">f’kumpannija </w:delText>
        </w:r>
      </w:del>
      <w:ins w:id="40" w:author="Phyllisienne Mallia at iLearn" w:date="2015-08-04T16:17:00Z">
        <w:r w:rsidR="006F05FB" w:rsidRPr="004B2CE8">
          <w:rPr>
            <w:rFonts w:eastAsia="HelveticaNeue" w:cs="Times New Roman"/>
            <w:lang w:val="mt-MT"/>
          </w:rPr>
          <w:t>f’</w:t>
        </w:r>
        <w:r w:rsidR="006F05FB">
          <w:rPr>
            <w:rFonts w:eastAsia="HelveticaNeue" w:cs="Times New Roman"/>
            <w:lang w:val="mt-MT"/>
          </w:rPr>
          <w:t>kumpanija</w:t>
        </w:r>
        <w:r w:rsidR="006F05FB" w:rsidRPr="004B2CE8">
          <w:rPr>
            <w:rFonts w:eastAsia="HelveticaNeue" w:cs="Times New Roman"/>
            <w:lang w:val="mt-MT"/>
          </w:rPr>
          <w:t xml:space="preserve"> </w:t>
        </w:r>
      </w:ins>
      <w:r w:rsidRPr="006F05FB">
        <w:rPr>
          <w:rFonts w:eastAsia="HelveticaNeue" w:cs="Times New Roman"/>
          <w:i/>
          <w:lang w:val="mt-MT"/>
          <w:rPrChange w:id="41" w:author="Phyllisienne Mallia at iLearn" w:date="2015-08-04T16:17:00Z">
            <w:rPr>
              <w:rFonts w:eastAsia="HelveticaNeue" w:cs="Times New Roman"/>
              <w:lang w:val="mt-MT"/>
            </w:rPr>
          </w:rPrChange>
        </w:rPr>
        <w:t>public limited liability</w:t>
      </w:r>
      <w:r w:rsidRPr="004B2CE8">
        <w:rPr>
          <w:rFonts w:eastAsia="HelveticaNeue" w:cs="Times New Roman"/>
          <w:lang w:val="mt-MT"/>
        </w:rPr>
        <w:t xml:space="preserve"> distinta u separata.</w:t>
      </w:r>
    </w:p>
    <w:p w:rsidR="00D40568" w:rsidRPr="004B2CE8" w:rsidRDefault="00D40568" w:rsidP="009D669B">
      <w:pPr>
        <w:pStyle w:val="Standard"/>
        <w:autoSpaceDE w:val="0"/>
        <w:spacing w:after="400" w:line="360" w:lineRule="auto"/>
        <w:jc w:val="both"/>
        <w:rPr>
          <w:rFonts w:eastAsia="HelveticaNeue" w:cs="Times New Roman"/>
          <w:lang w:val="mt-MT"/>
        </w:rPr>
      </w:pPr>
      <w:r w:rsidRPr="004B2CE8">
        <w:rPr>
          <w:rFonts w:eastAsia="HelveticaNeue" w:cs="Times New Roman"/>
          <w:lang w:val="mt-MT"/>
        </w:rPr>
        <w:t xml:space="preserve">Il-proprjetajiet li qed ikunu ppjanati li jiffurmaw parti minn din il-kumpanija jinkludu, il-faċċata tal-birrerija, is-sit ta’ Trident House fil-Marsa, il-proprjetajiet li fihom joperaw in-negozji tal-ikel </w:t>
      </w:r>
      <w:r w:rsidRPr="006F05FB">
        <w:rPr>
          <w:rFonts w:eastAsia="HelveticaNeue" w:cs="Times New Roman"/>
          <w:i/>
          <w:lang w:val="mt-MT"/>
          <w:rPrChange w:id="42" w:author="Phyllisienne Mallia at iLearn" w:date="2015-08-04T16:18:00Z">
            <w:rPr>
              <w:rFonts w:eastAsia="HelveticaNeue" w:cs="Times New Roman"/>
              <w:lang w:val="mt-MT"/>
            </w:rPr>
          </w:rPrChange>
        </w:rPr>
        <w:t>franchised</w:t>
      </w:r>
      <w:r w:rsidRPr="004B2CE8">
        <w:rPr>
          <w:rFonts w:eastAsia="HelveticaNeue" w:cs="Times New Roman"/>
          <w:lang w:val="mt-MT"/>
        </w:rPr>
        <w:t>, u l-proprjetajiet li qed jinkrew lil terzi persuni.  </w:t>
      </w:r>
    </w:p>
    <w:p w:rsidR="00D40568" w:rsidRPr="004B2CE8" w:rsidRDefault="00D40568" w:rsidP="009D669B">
      <w:pPr>
        <w:pStyle w:val="Standard"/>
        <w:autoSpaceDE w:val="0"/>
        <w:spacing w:after="400" w:line="360" w:lineRule="auto"/>
        <w:jc w:val="both"/>
        <w:rPr>
          <w:rFonts w:eastAsia="HelveticaNeue" w:cs="Times New Roman"/>
          <w:lang w:val="mt-MT"/>
        </w:rPr>
      </w:pPr>
      <w:r w:rsidRPr="004B2CE8">
        <w:rPr>
          <w:rFonts w:eastAsia="HelveticaNeue" w:cs="Times New Roman"/>
          <w:lang w:val="mt-MT"/>
        </w:rPr>
        <w:t>In-negozju tal-ikel u x-xorb ser iżomm il-proprjetajiet operazzjonali ewlenin tal-Grupp bħalma huma l-art u l-bini fl-Imrieħel fejn issir il-produzzjoni u l-importazzjoni tax-xorb. Il-</w:t>
      </w:r>
      <w:r w:rsidRPr="006F05FB">
        <w:rPr>
          <w:rFonts w:eastAsia="HelveticaNeue" w:cs="Times New Roman"/>
          <w:i/>
          <w:lang w:val="mt-MT"/>
          <w:rPrChange w:id="43" w:author="Phyllisienne Mallia at iLearn" w:date="2015-08-04T16:18:00Z">
            <w:rPr>
              <w:rFonts w:eastAsia="HelveticaNeue" w:cs="Times New Roman"/>
              <w:lang w:val="mt-MT"/>
            </w:rPr>
          </w:rPrChange>
        </w:rPr>
        <w:t>brewhouse</w:t>
      </w:r>
      <w:r w:rsidRPr="004B2CE8">
        <w:rPr>
          <w:rFonts w:eastAsia="HelveticaNeue" w:cs="Times New Roman"/>
          <w:lang w:val="mt-MT"/>
        </w:rPr>
        <w:t xml:space="preserve"> l-antika wkoll </w:t>
      </w:r>
      <w:del w:id="44" w:author="Phyllisienne Mallia at iLearn" w:date="2015-08-04T16:18:00Z">
        <w:r w:rsidRPr="004B2CE8" w:rsidDel="006F05FB">
          <w:rPr>
            <w:rFonts w:eastAsia="HelveticaNeue" w:cs="Times New Roman"/>
            <w:lang w:val="mt-MT"/>
          </w:rPr>
          <w:delText xml:space="preserve">ser </w:delText>
        </w:r>
      </w:del>
      <w:ins w:id="45" w:author="Phyllisienne Mallia at iLearn" w:date="2015-08-04T16:18:00Z">
        <w:r w:rsidR="006F05FB">
          <w:rPr>
            <w:rFonts w:eastAsia="HelveticaNeue" w:cs="Times New Roman"/>
            <w:lang w:val="mt-MT"/>
          </w:rPr>
          <w:t>se</w:t>
        </w:r>
        <w:r w:rsidR="006F05FB" w:rsidRPr="004B2CE8">
          <w:rPr>
            <w:rFonts w:eastAsia="HelveticaNeue" w:cs="Times New Roman"/>
            <w:lang w:val="mt-MT"/>
          </w:rPr>
          <w:t xml:space="preserve"> </w:t>
        </w:r>
      </w:ins>
      <w:r w:rsidRPr="004B2CE8">
        <w:rPr>
          <w:rFonts w:eastAsia="HelveticaNeue" w:cs="Times New Roman"/>
          <w:lang w:val="mt-MT"/>
        </w:rPr>
        <w:t xml:space="preserve">tinżamm u </w:t>
      </w:r>
      <w:del w:id="46" w:author="Phyllisienne Mallia at iLearn" w:date="2015-08-04T16:18:00Z">
        <w:r w:rsidRPr="004B2CE8" w:rsidDel="006F05FB">
          <w:rPr>
            <w:rFonts w:eastAsia="HelveticaNeue" w:cs="Times New Roman"/>
            <w:lang w:val="mt-MT"/>
          </w:rPr>
          <w:delText xml:space="preserve">ser </w:delText>
        </w:r>
      </w:del>
      <w:ins w:id="47" w:author="Phyllisienne Mallia at iLearn" w:date="2015-08-04T16:18:00Z">
        <w:r w:rsidR="006F05FB">
          <w:rPr>
            <w:rFonts w:eastAsia="HelveticaNeue" w:cs="Times New Roman"/>
            <w:lang w:val="mt-MT"/>
          </w:rPr>
          <w:t>se</w:t>
        </w:r>
        <w:r w:rsidR="006F05FB" w:rsidRPr="004B2CE8">
          <w:rPr>
            <w:rFonts w:eastAsia="HelveticaNeue" w:cs="Times New Roman"/>
            <w:lang w:val="mt-MT"/>
          </w:rPr>
          <w:t xml:space="preserve"> </w:t>
        </w:r>
      </w:ins>
      <w:r w:rsidRPr="004B2CE8">
        <w:rPr>
          <w:rFonts w:eastAsia="HelveticaNeue" w:cs="Times New Roman"/>
          <w:lang w:val="mt-MT"/>
        </w:rPr>
        <w:t>tkun żviluppata biex ikunu apprezzati aktar il-wirt u l-istorja tal-birrerija u l-</w:t>
      </w:r>
      <w:r w:rsidRPr="006F05FB">
        <w:rPr>
          <w:rFonts w:eastAsia="HelveticaNeue" w:cs="Times New Roman"/>
          <w:i/>
          <w:lang w:val="mt-MT"/>
          <w:rPrChange w:id="48" w:author="Phyllisienne Mallia at iLearn" w:date="2015-08-04T16:18:00Z">
            <w:rPr>
              <w:rFonts w:eastAsia="HelveticaNeue" w:cs="Times New Roman"/>
              <w:lang w:val="mt-MT"/>
            </w:rPr>
          </w:rPrChange>
        </w:rPr>
        <w:t>brands</w:t>
      </w:r>
      <w:r w:rsidRPr="004B2CE8">
        <w:rPr>
          <w:rFonts w:eastAsia="HelveticaNeue" w:cs="Times New Roman"/>
          <w:lang w:val="mt-MT"/>
        </w:rPr>
        <w:t xml:space="preserve"> tagħha fl-isfond tal-impatt soċjali u ekonomiku li dawn kellhom f’Malta. Proprjetajiet oħra, li bħalissa qed jintużaw jew jistgħu jintużaw fil-futur min-negozju tal-ikel u x-xorb, ukoll ser jibqgħu assenjati għal dan in-negozju.  </w:t>
      </w:r>
    </w:p>
    <w:p w:rsidR="00D40568" w:rsidRPr="004B2CE8" w:rsidRDefault="00D40568" w:rsidP="009D669B">
      <w:pPr>
        <w:pStyle w:val="Standard"/>
        <w:autoSpaceDE w:val="0"/>
        <w:spacing w:after="400" w:line="360" w:lineRule="auto"/>
        <w:jc w:val="both"/>
        <w:rPr>
          <w:rFonts w:eastAsia="HelveticaNeue" w:cs="Times New Roman"/>
          <w:lang w:val="mt-MT"/>
        </w:rPr>
      </w:pPr>
      <w:r w:rsidRPr="004B2CE8">
        <w:rPr>
          <w:rFonts w:eastAsia="HelveticaNeue" w:cs="Times New Roman"/>
          <w:lang w:val="mt-MT"/>
        </w:rPr>
        <w:t xml:space="preserve">L-azzjonisti ser ikunu qed jibbenefikaw minn dan ir-ristrutturar b’modi differenti. Ewlenin fosthom hemm is-separazzjoni ta’ negozji differenti. Dan peress li negozju minnhom hu ta’ natura ta’ </w:t>
      </w:r>
      <w:r w:rsidRPr="006F05FB">
        <w:rPr>
          <w:rFonts w:eastAsia="HelveticaNeue" w:cs="Times New Roman"/>
          <w:i/>
          <w:lang w:val="mt-MT"/>
          <w:rPrChange w:id="49" w:author="Phyllisienne Mallia at iLearn" w:date="2015-08-04T16:19:00Z">
            <w:rPr>
              <w:rFonts w:eastAsia="HelveticaNeue" w:cs="Times New Roman"/>
              <w:lang w:val="mt-MT"/>
            </w:rPr>
          </w:rPrChange>
        </w:rPr>
        <w:t>fast moving consumer business</w:t>
      </w:r>
      <w:r w:rsidRPr="004B2CE8">
        <w:rPr>
          <w:rFonts w:eastAsia="HelveticaNeue" w:cs="Times New Roman"/>
          <w:lang w:val="mt-MT"/>
        </w:rPr>
        <w:t xml:space="preserve"> filwaqt li n-negozju l-ieħor hu aktar fit-tul peress li hu bbażat fuq </w:t>
      </w:r>
      <w:del w:id="50" w:author="Phyllisienne Mallia at iLearn" w:date="2015-08-04T16:19:00Z">
        <w:r w:rsidRPr="004B2CE8" w:rsidDel="006F05FB">
          <w:rPr>
            <w:rFonts w:eastAsia="HelveticaNeue" w:cs="Times New Roman"/>
            <w:lang w:val="mt-MT"/>
          </w:rPr>
          <w:delText>propjetajiet</w:delText>
        </w:r>
      </w:del>
      <w:ins w:id="51" w:author="Phyllisienne Mallia at iLearn" w:date="2015-08-04T16:19:00Z">
        <w:r w:rsidR="006F05FB">
          <w:rPr>
            <w:rFonts w:eastAsia="HelveticaNeue" w:cs="Times New Roman"/>
            <w:lang w:val="mt-MT"/>
          </w:rPr>
          <w:t xml:space="preserve"> propretajiet</w:t>
        </w:r>
      </w:ins>
      <w:r w:rsidRPr="004B2CE8">
        <w:rPr>
          <w:rFonts w:eastAsia="HelveticaNeue" w:cs="Times New Roman"/>
          <w:lang w:val="mt-MT"/>
        </w:rPr>
        <w:t>. Benefiċċju ieħor hu l-possibbiltà, jekk dejjem ikun mixtieq, li jingħaqdu msieħba u investituri strateġiċi ġodda possibbilment b’għarfien espert fl-iżvilupp ta’</w:t>
      </w:r>
      <w:del w:id="52" w:author="Phyllisienne Mallia at iLearn" w:date="2015-11-16T22:09:00Z">
        <w:r w:rsidRPr="004B2CE8" w:rsidDel="003838BE">
          <w:rPr>
            <w:rFonts w:eastAsia="HelveticaNeue" w:cs="Times New Roman"/>
            <w:lang w:val="mt-MT"/>
          </w:rPr>
          <w:delText xml:space="preserve"> </w:delText>
        </w:r>
      </w:del>
      <w:del w:id="53" w:author="Phyllisienne Mallia at iLearn" w:date="2015-08-04T16:19:00Z">
        <w:r w:rsidRPr="004B2CE8" w:rsidDel="006F05FB">
          <w:rPr>
            <w:rFonts w:eastAsia="HelveticaNeue" w:cs="Times New Roman"/>
            <w:lang w:val="mt-MT"/>
          </w:rPr>
          <w:delText>propjetà</w:delText>
        </w:r>
      </w:del>
      <w:ins w:id="54" w:author="Phyllisienne Mallia at iLearn" w:date="2015-08-04T16:19:00Z">
        <w:r w:rsidR="006F05FB">
          <w:rPr>
            <w:rFonts w:eastAsia="HelveticaNeue" w:cs="Times New Roman"/>
            <w:lang w:val="mt-MT"/>
          </w:rPr>
          <w:t xml:space="preserve"> proprjetà</w:t>
        </w:r>
      </w:ins>
      <w:r w:rsidRPr="004B2CE8">
        <w:rPr>
          <w:rFonts w:eastAsia="HelveticaNeue" w:cs="Times New Roman"/>
          <w:lang w:val="mt-MT"/>
        </w:rPr>
        <w:t>, biex jipparteċipaw b’mod sħiħ jew f’parti mill-</w:t>
      </w:r>
      <w:del w:id="55" w:author="Phyllisienne Mallia at iLearn" w:date="2015-08-04T16:20:00Z">
        <w:r w:rsidRPr="004B2CE8" w:rsidDel="006F05FB">
          <w:rPr>
            <w:rFonts w:eastAsia="HelveticaNeue" w:cs="Times New Roman"/>
            <w:lang w:val="mt-MT"/>
          </w:rPr>
          <w:delText xml:space="preserve">propjeta’ </w:delText>
        </w:r>
      </w:del>
      <w:ins w:id="56" w:author="Phyllisienne Mallia at iLearn" w:date="2015-08-04T16:20:00Z">
        <w:r w:rsidR="006F05FB">
          <w:rPr>
            <w:rFonts w:eastAsia="HelveticaNeue" w:cs="Times New Roman"/>
            <w:lang w:val="mt-MT"/>
          </w:rPr>
          <w:t>proprjetà</w:t>
        </w:r>
        <w:r w:rsidR="006F05FB" w:rsidRPr="004B2CE8">
          <w:rPr>
            <w:rFonts w:eastAsia="HelveticaNeue" w:cs="Times New Roman"/>
            <w:lang w:val="mt-MT"/>
          </w:rPr>
          <w:t xml:space="preserve"> </w:t>
        </w:r>
      </w:ins>
      <w:r w:rsidRPr="004B2CE8">
        <w:rPr>
          <w:rFonts w:eastAsia="HelveticaNeue" w:cs="Times New Roman"/>
          <w:lang w:val="mt-MT"/>
        </w:rPr>
        <w:t>tal-grupp. L-iskop ta’ dan hu li jinħoloq valur addizzjonali għall-azzjonisti. </w:t>
      </w:r>
    </w:p>
    <w:p w:rsidR="00D40568" w:rsidRPr="004B2CE8" w:rsidRDefault="00D40568" w:rsidP="009D669B">
      <w:pPr>
        <w:pStyle w:val="Standard"/>
        <w:autoSpaceDE w:val="0"/>
        <w:spacing w:after="400" w:line="360" w:lineRule="auto"/>
        <w:jc w:val="both"/>
        <w:rPr>
          <w:rFonts w:eastAsia="HelveticaNeue" w:cs="Times New Roman"/>
          <w:lang w:val="mt-MT"/>
        </w:rPr>
      </w:pPr>
      <w:r w:rsidRPr="004B2CE8">
        <w:rPr>
          <w:rFonts w:eastAsia="HelveticaNeue" w:cs="Times New Roman"/>
          <w:lang w:val="mt-MT"/>
        </w:rPr>
        <w:lastRenderedPageBreak/>
        <w:t xml:space="preserve">Bħalissa, il-Bord qed iħares lejn numru ta’ għażliet biex jiżgura li jkun hemm finanzjament tajjeb flimkien ma’ livelli </w:t>
      </w:r>
      <w:del w:id="57" w:author="Phyllisienne Mallia at iLearn" w:date="2015-08-04T16:21:00Z">
        <w:r w:rsidRPr="004B2CE8" w:rsidDel="006F05FB">
          <w:rPr>
            <w:rFonts w:eastAsia="HelveticaNeue" w:cs="Times New Roman"/>
            <w:lang w:val="mt-MT"/>
          </w:rPr>
          <w:delText xml:space="preserve">appropjati </w:delText>
        </w:r>
      </w:del>
      <w:ins w:id="58" w:author="Phyllisienne Mallia at iLearn" w:date="2015-08-04T16:21:00Z">
        <w:r w:rsidR="006F05FB">
          <w:rPr>
            <w:rFonts w:eastAsia="HelveticaNeue" w:cs="Times New Roman"/>
            <w:lang w:val="mt-MT"/>
          </w:rPr>
          <w:t>approprj</w:t>
        </w:r>
      </w:ins>
      <w:ins w:id="59" w:author="Phyllisienne Mallia at iLearn" w:date="2015-11-16T22:10:00Z">
        <w:r w:rsidR="003838BE">
          <w:rPr>
            <w:rFonts w:eastAsia="HelveticaNeue" w:cs="Times New Roman"/>
            <w:lang w:val="mt-MT"/>
          </w:rPr>
          <w:t>ati</w:t>
        </w:r>
      </w:ins>
      <w:ins w:id="60" w:author="Phyllisienne Mallia at iLearn" w:date="2015-08-04T16:21:00Z">
        <w:r w:rsidR="006F05FB" w:rsidRPr="004B2CE8">
          <w:rPr>
            <w:rFonts w:eastAsia="HelveticaNeue" w:cs="Times New Roman"/>
            <w:lang w:val="mt-MT"/>
          </w:rPr>
          <w:t xml:space="preserve"> </w:t>
        </w:r>
      </w:ins>
      <w:r w:rsidRPr="004B2CE8">
        <w:rPr>
          <w:rFonts w:eastAsia="HelveticaNeue" w:cs="Times New Roman"/>
          <w:lang w:val="mt-MT"/>
        </w:rPr>
        <w:t xml:space="preserve">ta’ </w:t>
      </w:r>
      <w:r w:rsidRPr="006F05FB">
        <w:rPr>
          <w:rFonts w:eastAsia="HelveticaNeue" w:cs="Times New Roman"/>
          <w:i/>
          <w:lang w:val="mt-MT"/>
          <w:rPrChange w:id="61" w:author="Phyllisienne Mallia at iLearn" w:date="2015-08-04T16:21:00Z">
            <w:rPr>
              <w:rFonts w:eastAsia="HelveticaNeue" w:cs="Times New Roman"/>
              <w:lang w:val="mt-MT"/>
            </w:rPr>
          </w:rPrChange>
        </w:rPr>
        <w:t>gearing</w:t>
      </w:r>
      <w:r w:rsidRPr="004B2CE8">
        <w:rPr>
          <w:rFonts w:eastAsia="HelveticaNeue" w:cs="Times New Roman"/>
          <w:lang w:val="mt-MT"/>
        </w:rPr>
        <w:t>. Dan hu importanti speċjalment meta wieħed iqis il-programm ta’ investiment qawwi li qed ikun maħsub għan-negozju tax-xorb u għall-proġett tal-Farsons Business Park. </w:t>
      </w:r>
    </w:p>
    <w:p w:rsidR="00D40568" w:rsidRPr="004B2CE8" w:rsidRDefault="00D40568" w:rsidP="009D669B">
      <w:pPr>
        <w:pStyle w:val="Standard"/>
        <w:autoSpaceDE w:val="0"/>
        <w:spacing w:line="360" w:lineRule="auto"/>
        <w:jc w:val="both"/>
        <w:rPr>
          <w:rFonts w:cs="Times New Roman"/>
          <w:lang w:val="mt-MT"/>
        </w:rPr>
      </w:pPr>
      <w:r w:rsidRPr="004B2CE8">
        <w:rPr>
          <w:rFonts w:eastAsia="HelveticaNeue" w:cs="Times New Roman"/>
          <w:lang w:val="mt-MT"/>
        </w:rPr>
        <w:t xml:space="preserve">Waqt il-Laqgħa </w:t>
      </w:r>
      <w:del w:id="62" w:author="Phyllisienne Mallia at iLearn" w:date="2015-08-04T16:22:00Z">
        <w:r w:rsidRPr="004B2CE8" w:rsidDel="006F05FB">
          <w:rPr>
            <w:rFonts w:eastAsia="HelveticaNeue" w:cs="Times New Roman"/>
            <w:lang w:val="mt-MT"/>
          </w:rPr>
          <w:delText xml:space="preserve">Ġnerali </w:delText>
        </w:r>
      </w:del>
      <w:ins w:id="63" w:author="Phyllisienne Mallia at iLearn" w:date="2015-08-04T16:22:00Z">
        <w:r w:rsidR="006F05FB">
          <w:rPr>
            <w:rFonts w:eastAsia="HelveticaNeue" w:cs="Times New Roman"/>
            <w:lang w:val="mt-MT"/>
          </w:rPr>
          <w:t xml:space="preserve">Ġenerali </w:t>
        </w:r>
      </w:ins>
      <w:r w:rsidRPr="004B2CE8">
        <w:rPr>
          <w:rFonts w:eastAsia="HelveticaNeue" w:cs="Times New Roman"/>
          <w:lang w:val="mt-MT"/>
        </w:rPr>
        <w:t xml:space="preserve">Annwali, li ser issir dan ix-xahar, il-kumpanija </w:t>
      </w:r>
      <w:del w:id="64" w:author="Phyllisienne Mallia at iLearn" w:date="2015-08-04T16:22:00Z">
        <w:r w:rsidRPr="004B2CE8" w:rsidDel="006F05FB">
          <w:rPr>
            <w:rFonts w:eastAsia="HelveticaNeue" w:cs="Times New Roman"/>
            <w:lang w:val="mt-MT"/>
          </w:rPr>
          <w:delText xml:space="preserve">ser </w:delText>
        </w:r>
      </w:del>
      <w:ins w:id="65" w:author="Phyllisienne Mallia at iLearn" w:date="2015-08-04T16:22:00Z">
        <w:r w:rsidR="006F05FB">
          <w:rPr>
            <w:rFonts w:eastAsia="HelveticaNeue" w:cs="Times New Roman"/>
            <w:lang w:val="mt-MT"/>
          </w:rPr>
          <w:t>se</w:t>
        </w:r>
        <w:r w:rsidR="006F05FB" w:rsidRPr="004B2CE8">
          <w:rPr>
            <w:rFonts w:eastAsia="HelveticaNeue" w:cs="Times New Roman"/>
            <w:lang w:val="mt-MT"/>
          </w:rPr>
          <w:t xml:space="preserve"> </w:t>
        </w:r>
      </w:ins>
      <w:r w:rsidRPr="004B2CE8">
        <w:rPr>
          <w:rFonts w:eastAsia="HelveticaNeue" w:cs="Times New Roman"/>
          <w:lang w:val="mt-MT"/>
        </w:rPr>
        <w:t>tkun qed tagħti tagħrif lill-azzjonisti dwar il-Farsons Business Park u r-ristrutturar li hu propost. </w:t>
      </w:r>
    </w:p>
    <w:p w:rsidR="00D40568" w:rsidRPr="004B2CE8" w:rsidRDefault="00D40568" w:rsidP="009D669B">
      <w:pPr>
        <w:pStyle w:val="Standard"/>
        <w:autoSpaceDE w:val="0"/>
        <w:spacing w:line="360" w:lineRule="auto"/>
        <w:jc w:val="both"/>
        <w:rPr>
          <w:rFonts w:eastAsia="Helvetica" w:cs="Times New Roman"/>
          <w:color w:val="959595"/>
          <w:lang w:val="mt-MT"/>
        </w:rPr>
      </w:pPr>
    </w:p>
    <w:p w:rsidR="00D40568" w:rsidRPr="004B2CE8" w:rsidRDefault="00D40568" w:rsidP="009D669B">
      <w:pPr>
        <w:pStyle w:val="Standard"/>
        <w:autoSpaceDE w:val="0"/>
        <w:spacing w:line="360" w:lineRule="auto"/>
        <w:jc w:val="both"/>
        <w:rPr>
          <w:rFonts w:eastAsia="Helvetica" w:cs="Times New Roman"/>
          <w:color w:val="959595"/>
          <w:lang w:val="mt-MT"/>
        </w:rPr>
      </w:pPr>
    </w:p>
    <w:p w:rsidR="00D40568" w:rsidRDefault="00D40568" w:rsidP="009D669B">
      <w:pPr>
        <w:pStyle w:val="Standard"/>
        <w:autoSpaceDE w:val="0"/>
        <w:spacing w:line="360" w:lineRule="auto"/>
        <w:jc w:val="both"/>
        <w:rPr>
          <w:rFonts w:eastAsia="HelveticaNeue" w:cs="Times New Roman"/>
          <w:b/>
          <w:bCs/>
          <w:lang w:val="mt-MT"/>
        </w:rPr>
      </w:pPr>
      <w:r w:rsidRPr="004B2CE8">
        <w:rPr>
          <w:rFonts w:eastAsia="HelveticaNeue" w:cs="Times New Roman"/>
          <w:b/>
          <w:bCs/>
          <w:lang w:val="mt-MT"/>
        </w:rPr>
        <w:t>Presidenza tal-FIFA: Blatter għall-ħames darba</w:t>
      </w:r>
    </w:p>
    <w:p w:rsidR="00BB447E" w:rsidRPr="004B2CE8" w:rsidRDefault="00BB447E" w:rsidP="009D669B">
      <w:pPr>
        <w:pStyle w:val="Standard"/>
        <w:autoSpaceDE w:val="0"/>
        <w:spacing w:line="360" w:lineRule="auto"/>
        <w:jc w:val="both"/>
        <w:rPr>
          <w:rFonts w:eastAsia="HelveticaNeue" w:cs="Times New Roman"/>
          <w:b/>
          <w:bCs/>
          <w:lang w:val="mt-MT"/>
        </w:rPr>
      </w:pPr>
    </w:p>
    <w:p w:rsidR="00D40568" w:rsidRPr="004B2CE8" w:rsidRDefault="00D40568" w:rsidP="009D669B">
      <w:pPr>
        <w:pStyle w:val="Standard"/>
        <w:autoSpaceDE w:val="0"/>
        <w:spacing w:line="360" w:lineRule="auto"/>
        <w:jc w:val="both"/>
        <w:rPr>
          <w:rFonts w:eastAsia="HelveticaNeue" w:cs="Times New Roman"/>
          <w:lang w:val="mt-MT"/>
        </w:rPr>
      </w:pPr>
      <w:r w:rsidRPr="004B2CE8">
        <w:rPr>
          <w:rFonts w:eastAsia="HelveticaNeue" w:cs="Times New Roman"/>
          <w:lang w:val="mt-MT"/>
        </w:rPr>
        <w:t>Il-kriżi tal-korruzzjoni li fniet lill-FIFA naqset li twarrab lill-President Sepp Blatter mill-kariga meta reġa’ ġie elett għall-ħames darba. </w:t>
      </w:r>
    </w:p>
    <w:p w:rsidR="00D40568" w:rsidRPr="004B2CE8" w:rsidRDefault="00D40568" w:rsidP="009D669B">
      <w:pPr>
        <w:pStyle w:val="Standard"/>
        <w:autoSpaceDE w:val="0"/>
        <w:spacing w:line="360" w:lineRule="auto"/>
        <w:jc w:val="both"/>
        <w:rPr>
          <w:rFonts w:eastAsia="HelveticaNeue" w:cs="Times New Roman"/>
          <w:lang w:val="mt-MT"/>
        </w:rPr>
      </w:pPr>
    </w:p>
    <w:p w:rsidR="00D40568" w:rsidRPr="004B2CE8" w:rsidRDefault="00D40568" w:rsidP="009D669B">
      <w:pPr>
        <w:pStyle w:val="Standard"/>
        <w:autoSpaceDE w:val="0"/>
        <w:spacing w:after="400" w:line="360" w:lineRule="auto"/>
        <w:jc w:val="both"/>
        <w:rPr>
          <w:rFonts w:eastAsia="HelveticaNeue" w:cs="Times New Roman"/>
          <w:lang w:val="mt-MT"/>
        </w:rPr>
      </w:pPr>
      <w:r w:rsidRPr="004B2CE8">
        <w:rPr>
          <w:rFonts w:eastAsia="HelveticaNeue" w:cs="Times New Roman"/>
          <w:lang w:val="mt-MT"/>
        </w:rPr>
        <w:t>Għaldaqstant l-</w:t>
      </w:r>
      <w:del w:id="66" w:author="Phyllisienne Mallia at iLearn" w:date="2015-08-04T16:25:00Z">
        <w:r w:rsidRPr="004B2CE8" w:rsidDel="006F05FB">
          <w:rPr>
            <w:rFonts w:eastAsia="HelveticaNeue" w:cs="Times New Roman"/>
            <w:lang w:val="mt-MT"/>
          </w:rPr>
          <w:delText xml:space="preserve">Isvizzeru </w:delText>
        </w:r>
      </w:del>
      <w:ins w:id="67" w:author="Phyllisienne Mallia at iLearn" w:date="2015-08-04T16:25:00Z">
        <w:r w:rsidR="006F05FB">
          <w:rPr>
            <w:rFonts w:eastAsia="HelveticaNeue" w:cs="Times New Roman"/>
            <w:lang w:val="mt-MT"/>
          </w:rPr>
          <w:t>Iżvizzeru</w:t>
        </w:r>
        <w:r w:rsidR="006F05FB" w:rsidRPr="004B2CE8">
          <w:rPr>
            <w:rFonts w:eastAsia="HelveticaNeue" w:cs="Times New Roman"/>
            <w:lang w:val="mt-MT"/>
          </w:rPr>
          <w:t xml:space="preserve"> </w:t>
        </w:r>
      </w:ins>
      <w:r w:rsidRPr="004B2CE8">
        <w:rPr>
          <w:rFonts w:eastAsia="HelveticaNeue" w:cs="Times New Roman"/>
          <w:lang w:val="mt-MT"/>
        </w:rPr>
        <w:t>se jkompli fit-tmun tal-għaqda li tmexxi l-</w:t>
      </w:r>
      <w:r w:rsidRPr="00C14563">
        <w:rPr>
          <w:rFonts w:eastAsia="HelveticaNeue" w:cs="Times New Roman"/>
          <w:i/>
          <w:lang w:val="mt-MT"/>
          <w:rPrChange w:id="68" w:author="Phyllisienne Mallia at iLearn" w:date="2015-08-04T16:28:00Z">
            <w:rPr>
              <w:rFonts w:eastAsia="HelveticaNeue" w:cs="Times New Roman"/>
              <w:lang w:val="mt-MT"/>
            </w:rPr>
          </w:rPrChange>
        </w:rPr>
        <w:t>football</w:t>
      </w:r>
      <w:r w:rsidRPr="004B2CE8">
        <w:rPr>
          <w:rFonts w:eastAsia="HelveticaNeue" w:cs="Times New Roman"/>
          <w:lang w:val="mt-MT"/>
        </w:rPr>
        <w:t xml:space="preserve"> fid-dinja sa wara li jagħlaq 80 sena. Dan seħħ wara li rebaħ b’maġġoranza ta’ 133 kontra 73 fl-ewwel </w:t>
      </w:r>
      <w:r w:rsidRPr="00C14563">
        <w:rPr>
          <w:rFonts w:eastAsia="HelveticaNeue" w:cs="Times New Roman"/>
          <w:i/>
          <w:lang w:val="mt-MT"/>
          <w:rPrChange w:id="69" w:author="Phyllisienne Mallia at iLearn" w:date="2015-08-04T16:28:00Z">
            <w:rPr>
              <w:rFonts w:eastAsia="HelveticaNeue" w:cs="Times New Roman"/>
              <w:lang w:val="mt-MT"/>
            </w:rPr>
          </w:rPrChange>
        </w:rPr>
        <w:t>round</w:t>
      </w:r>
      <w:r w:rsidRPr="004B2CE8">
        <w:rPr>
          <w:rFonts w:eastAsia="HelveticaNeue" w:cs="Times New Roman"/>
          <w:lang w:val="mt-MT"/>
        </w:rPr>
        <w:t xml:space="preserve"> tal-votazzjoni fil-Kungress tal-FIFA li sar f’Zurich </w:t>
      </w:r>
      <w:del w:id="70" w:author="Phyllisienne Mallia at iLearn" w:date="2015-08-04T16:46:00Z">
        <w:r w:rsidRPr="004B2CE8" w:rsidDel="001756C8">
          <w:rPr>
            <w:rFonts w:eastAsia="HelveticaNeue" w:cs="Times New Roman"/>
            <w:lang w:val="mt-MT"/>
          </w:rPr>
          <w:delText>il-bieraħ</w:delText>
        </w:r>
      </w:del>
      <w:ins w:id="71" w:author="Phyllisienne Mallia at iLearn" w:date="2015-08-04T16:46:00Z">
        <w:r w:rsidR="001756C8">
          <w:rPr>
            <w:rFonts w:eastAsia="HelveticaNeue" w:cs="Times New Roman"/>
            <w:lang w:val="mt-MT"/>
          </w:rPr>
          <w:t xml:space="preserve"> ilbieraħ</w:t>
        </w:r>
      </w:ins>
      <w:r w:rsidRPr="004B2CE8">
        <w:rPr>
          <w:rFonts w:eastAsia="HelveticaNeue" w:cs="Times New Roman"/>
          <w:lang w:val="mt-MT"/>
        </w:rPr>
        <w:t>.</w:t>
      </w:r>
    </w:p>
    <w:p w:rsidR="00D40568" w:rsidRPr="004B2CE8" w:rsidRDefault="00D40568" w:rsidP="009D669B">
      <w:pPr>
        <w:pStyle w:val="Standard"/>
        <w:autoSpaceDE w:val="0"/>
        <w:spacing w:after="400" w:line="360" w:lineRule="auto"/>
        <w:jc w:val="both"/>
        <w:rPr>
          <w:rFonts w:eastAsia="HelveticaNeue" w:cs="Times New Roman"/>
          <w:lang w:val="mt-MT"/>
        </w:rPr>
      </w:pPr>
      <w:r w:rsidRPr="004B2CE8">
        <w:rPr>
          <w:rFonts w:eastAsia="HelveticaNeue" w:cs="Times New Roman"/>
          <w:lang w:val="mt-MT"/>
        </w:rPr>
        <w:t xml:space="preserve">Blatter naqas b’seba’ voti li jikseb il-maġġoranza ta’ żewġ terzi u l-avversarju dirett tiegħu, il-Prinċep Ali Bin Al-Hussein, iddeċieda li jirtira qabel ma saret it-tieni </w:t>
      </w:r>
      <w:r w:rsidRPr="001756C8">
        <w:rPr>
          <w:rFonts w:eastAsia="HelveticaNeue" w:cs="Times New Roman"/>
          <w:i/>
          <w:lang w:val="mt-MT"/>
          <w:rPrChange w:id="72" w:author="Phyllisienne Mallia at iLearn" w:date="2015-08-04T16:47:00Z">
            <w:rPr>
              <w:rFonts w:eastAsia="HelveticaNeue" w:cs="Times New Roman"/>
              <w:lang w:val="mt-MT"/>
            </w:rPr>
          </w:rPrChange>
        </w:rPr>
        <w:t>round</w:t>
      </w:r>
      <w:r w:rsidRPr="004B2CE8">
        <w:rPr>
          <w:rFonts w:eastAsia="HelveticaNeue" w:cs="Times New Roman"/>
          <w:lang w:val="mt-MT"/>
        </w:rPr>
        <w:t xml:space="preserve"> ta’ votazzjoni.</w:t>
      </w:r>
    </w:p>
    <w:p w:rsidR="00D40568" w:rsidRPr="004B2CE8" w:rsidRDefault="00D40568" w:rsidP="009D669B">
      <w:pPr>
        <w:pStyle w:val="Standard"/>
        <w:autoSpaceDE w:val="0"/>
        <w:spacing w:after="400" w:line="360" w:lineRule="auto"/>
        <w:jc w:val="both"/>
        <w:rPr>
          <w:rFonts w:eastAsia="HelveticaNeue" w:cs="Times New Roman"/>
          <w:lang w:val="mt-MT"/>
        </w:rPr>
      </w:pPr>
      <w:r w:rsidRPr="004B2CE8">
        <w:rPr>
          <w:rFonts w:eastAsia="HelveticaNeue" w:cs="Times New Roman"/>
          <w:lang w:val="mt-MT"/>
        </w:rPr>
        <w:t>Minkejja li 73 assoċjazzjoni membri taw is-sapport tagħhom lill-uniku avversarju ta’ Blatter, ma saret l-ebda bidla fil-quċċata tal-organizzazzjoni maqbuda f’battalja.</w:t>
      </w:r>
    </w:p>
    <w:p w:rsidR="00D40568" w:rsidRPr="004B2CE8" w:rsidRDefault="00D40568" w:rsidP="009D669B">
      <w:pPr>
        <w:pStyle w:val="Standard"/>
        <w:autoSpaceDE w:val="0"/>
        <w:spacing w:after="400" w:line="360" w:lineRule="auto"/>
        <w:jc w:val="both"/>
        <w:rPr>
          <w:rFonts w:eastAsia="HelveticaNeue" w:cs="Times New Roman"/>
          <w:lang w:val="mt-MT"/>
        </w:rPr>
      </w:pPr>
      <w:r w:rsidRPr="004B2CE8">
        <w:rPr>
          <w:rFonts w:eastAsia="HelveticaNeue" w:cs="Times New Roman"/>
          <w:lang w:val="mt-MT"/>
        </w:rPr>
        <w:t xml:space="preserve">Dan ifisser li Blatter, 79 sena, se jibqa’ fit-tmun hekk kif l-awtoritajiet fl-Istati Uniti fetħu investigazzjoni fuq l-intrigi ta’ qerq, tixħim u ħasil ta’ flus, li fihom huma </w:t>
      </w:r>
      <w:del w:id="73" w:author="Phyllisienne Mallia at iLearn" w:date="2015-08-04T16:47:00Z">
        <w:r w:rsidRPr="004B2CE8" w:rsidDel="001756C8">
          <w:rPr>
            <w:rFonts w:eastAsia="HelveticaNeue" w:cs="Times New Roman"/>
            <w:lang w:val="mt-MT"/>
          </w:rPr>
          <w:delText xml:space="preserve">nvoluti </w:delText>
        </w:r>
      </w:del>
      <w:ins w:id="74" w:author="Phyllisienne Mallia at iLearn" w:date="2015-08-04T16:47:00Z">
        <w:r w:rsidR="001756C8">
          <w:rPr>
            <w:rFonts w:eastAsia="HelveticaNeue" w:cs="Times New Roman"/>
            <w:lang w:val="mt-MT"/>
          </w:rPr>
          <w:t>involuti</w:t>
        </w:r>
        <w:r w:rsidR="001756C8" w:rsidRPr="004B2CE8">
          <w:rPr>
            <w:rFonts w:eastAsia="HelveticaNeue" w:cs="Times New Roman"/>
            <w:lang w:val="mt-MT"/>
          </w:rPr>
          <w:t xml:space="preserve"> </w:t>
        </w:r>
      </w:ins>
      <w:r w:rsidRPr="004B2CE8">
        <w:rPr>
          <w:rFonts w:eastAsia="HelveticaNeue" w:cs="Times New Roman"/>
          <w:lang w:val="mt-MT"/>
        </w:rPr>
        <w:t>uffiċjali prominenti tal-FIFA li jmorru lura iktar minn 20 sena.</w:t>
      </w:r>
    </w:p>
    <w:p w:rsidR="00D40568" w:rsidRPr="004B2CE8" w:rsidRDefault="00D40568" w:rsidP="009D669B">
      <w:pPr>
        <w:pStyle w:val="Standard"/>
        <w:autoSpaceDE w:val="0"/>
        <w:spacing w:after="400" w:line="360" w:lineRule="auto"/>
        <w:jc w:val="both"/>
        <w:rPr>
          <w:rFonts w:eastAsia="HelveticaNeue" w:cs="Times New Roman"/>
          <w:lang w:val="mt-MT"/>
        </w:rPr>
      </w:pPr>
      <w:r w:rsidRPr="004B2CE8">
        <w:rPr>
          <w:rFonts w:eastAsia="HelveticaNeue" w:cs="Times New Roman"/>
          <w:lang w:val="mt-MT"/>
        </w:rPr>
        <w:t xml:space="preserve">Ir-riżultat anke jkabbar </w:t>
      </w:r>
      <w:del w:id="75" w:author="Phyllisienne Mallia at iLearn" w:date="2015-11-16T22:18:00Z">
        <w:r w:rsidRPr="007F264E" w:rsidDel="007F264E">
          <w:rPr>
            <w:rFonts w:eastAsia="HelveticaNeue" w:cs="Times New Roman"/>
            <w:lang w:val="mt-MT"/>
          </w:rPr>
          <w:delText>sinjifikament</w:delText>
        </w:r>
        <w:r w:rsidRPr="004B2CE8" w:rsidDel="007F264E">
          <w:rPr>
            <w:rFonts w:eastAsia="HelveticaNeue" w:cs="Times New Roman"/>
            <w:lang w:val="mt-MT"/>
          </w:rPr>
          <w:delText xml:space="preserve"> </w:delText>
        </w:r>
      </w:del>
      <w:ins w:id="76" w:author="Phyllisienne Mallia at iLearn" w:date="2015-11-16T22:21:00Z">
        <w:r w:rsidR="007F264E">
          <w:rPr>
            <w:rFonts w:eastAsia="HelveticaNeue" w:cs="Times New Roman"/>
            <w:lang w:val="mt-MT"/>
          </w:rPr>
          <w:t>b’mod sinifikattiv</w:t>
        </w:r>
      </w:ins>
      <w:ins w:id="77" w:author="Phyllisienne Mallia at iLearn" w:date="2015-11-16T22:18:00Z">
        <w:r w:rsidR="007F264E" w:rsidRPr="004B2CE8">
          <w:rPr>
            <w:rFonts w:eastAsia="HelveticaNeue" w:cs="Times New Roman"/>
            <w:lang w:val="mt-MT"/>
          </w:rPr>
          <w:t xml:space="preserve"> </w:t>
        </w:r>
      </w:ins>
      <w:r w:rsidRPr="004B2CE8">
        <w:rPr>
          <w:rFonts w:eastAsia="HelveticaNeue" w:cs="Times New Roman"/>
          <w:lang w:val="mt-MT"/>
        </w:rPr>
        <w:t>il-prospetti tal-pajjiżi Ewropej biex jibbojkottjaw it-Tazzi tad-Dinja tal-futur kif issuġġerixxa l-President Michel Platini nhar il-Ħamis li għadda.</w:t>
      </w:r>
    </w:p>
    <w:p w:rsidR="00D40568" w:rsidRPr="004B2CE8" w:rsidRDefault="00D40568" w:rsidP="009D669B">
      <w:pPr>
        <w:pStyle w:val="Standard"/>
        <w:autoSpaceDE w:val="0"/>
        <w:spacing w:after="400" w:line="360" w:lineRule="auto"/>
        <w:jc w:val="both"/>
        <w:rPr>
          <w:rFonts w:eastAsia="HelveticaNeue" w:cs="Times New Roman"/>
          <w:lang w:val="mt-MT"/>
        </w:rPr>
      </w:pPr>
      <w:r w:rsidRPr="004B2CE8">
        <w:rPr>
          <w:rFonts w:eastAsia="HelveticaNeue" w:cs="Times New Roman"/>
          <w:lang w:val="mt-MT"/>
        </w:rPr>
        <w:t>Fid-</w:t>
      </w:r>
      <w:del w:id="78" w:author="Phyllisienne Mallia at iLearn" w:date="2015-08-04T16:49:00Z">
        <w:r w:rsidRPr="004B2CE8" w:rsidDel="0076740B">
          <w:rPr>
            <w:rFonts w:eastAsia="HelveticaNeue" w:cs="Times New Roman"/>
            <w:lang w:val="mt-MT"/>
          </w:rPr>
          <w:delText>di</w:delText>
        </w:r>
        <w:r w:rsidR="00BC3895" w:rsidRPr="004B2CE8" w:rsidDel="0076740B">
          <w:rPr>
            <w:rFonts w:eastAsia="HelveticaNeue" w:cs="Times New Roman"/>
            <w:lang w:val="mt-MT"/>
          </w:rPr>
          <w:delText>ż</w:delText>
        </w:r>
        <w:r w:rsidRPr="004B2CE8" w:rsidDel="0076740B">
          <w:rPr>
            <w:rFonts w:eastAsia="HelveticaNeue" w:cs="Times New Roman"/>
            <w:lang w:val="mt-MT"/>
          </w:rPr>
          <w:delText xml:space="preserve">kors </w:delText>
        </w:r>
      </w:del>
      <w:ins w:id="79" w:author="Phyllisienne Mallia at iLearn" w:date="2015-08-04T16:49:00Z">
        <w:r w:rsidR="0076740B">
          <w:rPr>
            <w:rFonts w:eastAsia="HelveticaNeue" w:cs="Times New Roman"/>
            <w:lang w:val="mt-MT"/>
          </w:rPr>
          <w:t>diskors</w:t>
        </w:r>
        <w:r w:rsidR="0076740B" w:rsidRPr="004B2CE8">
          <w:rPr>
            <w:rFonts w:eastAsia="HelveticaNeue" w:cs="Times New Roman"/>
            <w:lang w:val="mt-MT"/>
          </w:rPr>
          <w:t xml:space="preserve"> </w:t>
        </w:r>
      </w:ins>
      <w:r w:rsidRPr="004B2CE8">
        <w:rPr>
          <w:rFonts w:eastAsia="HelveticaNeue" w:cs="Times New Roman"/>
          <w:lang w:val="mt-MT"/>
        </w:rPr>
        <w:t>ta’ aċċettazzjoni Blatter, li ilu fil-kariga mill-1998 u se jservi erba’ snin oħra, qal: </w:t>
      </w:r>
    </w:p>
    <w:p w:rsidR="00D40568" w:rsidRPr="004B2CE8" w:rsidRDefault="00D40568" w:rsidP="009D669B">
      <w:pPr>
        <w:pStyle w:val="Standard"/>
        <w:autoSpaceDE w:val="0"/>
        <w:spacing w:after="400" w:line="360" w:lineRule="auto"/>
        <w:jc w:val="both"/>
        <w:rPr>
          <w:rFonts w:eastAsia="HelveticaNeue" w:cs="Times New Roman"/>
          <w:lang w:val="mt-MT"/>
        </w:rPr>
      </w:pPr>
      <w:r w:rsidRPr="004B2CE8">
        <w:rPr>
          <w:rFonts w:eastAsia="HelveticaNeue" w:cs="Times New Roman"/>
          <w:lang w:val="mt-MT"/>
        </w:rPr>
        <w:lastRenderedPageBreak/>
        <w:t>“</w:t>
      </w:r>
      <w:del w:id="80" w:author="Phyllisienne Mallia at iLearn" w:date="2015-08-04T16:49:00Z">
        <w:r w:rsidRPr="004B2CE8" w:rsidDel="0076740B">
          <w:rPr>
            <w:rFonts w:eastAsia="HelveticaNeue" w:cs="Times New Roman"/>
            <w:lang w:val="mt-MT"/>
          </w:rPr>
          <w:delText>L-ewwelnett</w:delText>
        </w:r>
      </w:del>
      <w:ins w:id="81" w:author="Phyllisienne Mallia at iLearn" w:date="2015-08-04T16:49:00Z">
        <w:r w:rsidR="0076740B">
          <w:rPr>
            <w:rFonts w:eastAsia="HelveticaNeue" w:cs="Times New Roman"/>
            <w:lang w:val="mt-MT"/>
          </w:rPr>
          <w:t xml:space="preserve"> L-ewwel nett</w:t>
        </w:r>
      </w:ins>
      <w:r w:rsidRPr="004B2CE8">
        <w:rPr>
          <w:rFonts w:eastAsia="HelveticaNeue" w:cs="Times New Roman"/>
          <w:lang w:val="mt-MT"/>
        </w:rPr>
        <w:t xml:space="preserve"> nixtieq nagħti l-kumplimenti u nuri </w:t>
      </w:r>
      <w:del w:id="82" w:author="Phyllisienne Mallia at iLearn" w:date="2015-08-04T16:50:00Z">
        <w:r w:rsidRPr="004B2CE8" w:rsidDel="0076740B">
          <w:rPr>
            <w:rFonts w:eastAsia="HelveticaNeue" w:cs="Times New Roman"/>
            <w:lang w:val="mt-MT"/>
          </w:rPr>
          <w:delText>il-</w:delText>
        </w:r>
      </w:del>
      <w:ins w:id="83" w:author="Phyllisienne Mallia at iLearn" w:date="2015-08-04T16:50:00Z">
        <w:r w:rsidR="0076740B">
          <w:rPr>
            <w:rFonts w:eastAsia="HelveticaNeue" w:cs="Times New Roman"/>
            <w:lang w:val="mt-MT"/>
          </w:rPr>
          <w:t xml:space="preserve"> l-</w:t>
        </w:r>
      </w:ins>
      <w:r w:rsidRPr="004B2CE8">
        <w:rPr>
          <w:rFonts w:eastAsia="HelveticaNeue" w:cs="Times New Roman"/>
          <w:lang w:val="mt-MT"/>
        </w:rPr>
        <w:t>gratitudni tiegħi lejn il-Prinċep Ali. Huwa kien kompetitur, sfidant u kiseb riżultat tajjeb. Huwa seta’ faċilment qal ‘Ejjew inkomplu sejrin forsi nirċievi iktar voti’.</w:t>
      </w:r>
    </w:p>
    <w:p w:rsidR="00D40568" w:rsidRPr="004B2CE8" w:rsidRDefault="00D40568" w:rsidP="009D669B">
      <w:pPr>
        <w:pStyle w:val="Standard"/>
        <w:autoSpaceDE w:val="0"/>
        <w:spacing w:after="400" w:line="360" w:lineRule="auto"/>
        <w:jc w:val="both"/>
        <w:rPr>
          <w:rFonts w:eastAsia="HelveticaNeue" w:cs="Times New Roman"/>
          <w:lang w:val="mt-MT"/>
        </w:rPr>
      </w:pPr>
      <w:r w:rsidRPr="004B2CE8">
        <w:rPr>
          <w:rFonts w:eastAsia="HelveticaNeue" w:cs="Times New Roman"/>
          <w:lang w:val="mt-MT"/>
        </w:rPr>
        <w:t>“Nirringrazzjakom li aċċettajtuni għal erba’ snin oħra biex inkun fil-kmand ta’ dan il-vapur imsejjaħ FIFA u nerġgħu ntellgħuh l-art u lura fuq il-blat. U finalment se nġibuh fejn il-</w:t>
      </w:r>
      <w:r w:rsidRPr="0076740B">
        <w:rPr>
          <w:rFonts w:eastAsia="HelveticaNeue" w:cs="Times New Roman"/>
          <w:i/>
          <w:lang w:val="mt-MT"/>
          <w:rPrChange w:id="84" w:author="Phyllisienne Mallia at iLearn" w:date="2015-08-04T16:50:00Z">
            <w:rPr>
              <w:rFonts w:eastAsia="HelveticaNeue" w:cs="Times New Roman"/>
              <w:lang w:val="mt-MT"/>
            </w:rPr>
          </w:rPrChange>
        </w:rPr>
        <w:t>football</w:t>
      </w:r>
      <w:r w:rsidRPr="004B2CE8">
        <w:rPr>
          <w:rFonts w:eastAsia="HelveticaNeue" w:cs="Times New Roman"/>
          <w:lang w:val="mt-MT"/>
        </w:rPr>
        <w:t xml:space="preserve"> jista’ jintlagħab.</w:t>
      </w:r>
    </w:p>
    <w:p w:rsidR="00D40568" w:rsidRPr="004B2CE8" w:rsidRDefault="00D40568" w:rsidP="009D669B">
      <w:pPr>
        <w:pStyle w:val="Standard"/>
        <w:autoSpaceDE w:val="0"/>
        <w:spacing w:after="400" w:line="360" w:lineRule="auto"/>
        <w:jc w:val="both"/>
        <w:rPr>
          <w:rFonts w:eastAsia="HelveticaNeue" w:cs="Times New Roman"/>
          <w:lang w:val="mt-MT"/>
        </w:rPr>
      </w:pPr>
      <w:r w:rsidRPr="004B2CE8">
        <w:rPr>
          <w:rFonts w:eastAsia="HelveticaNeue" w:cs="Times New Roman"/>
          <w:lang w:val="mt-MT"/>
        </w:rPr>
        <w:t>“Nieħu r-</w:t>
      </w:r>
      <w:del w:id="85" w:author="Phyllisienne Mallia at iLearn" w:date="2015-08-04T16:50:00Z">
        <w:r w:rsidRPr="004B2CE8" w:rsidDel="0076740B">
          <w:rPr>
            <w:rFonts w:eastAsia="HelveticaNeue" w:cs="Times New Roman"/>
            <w:lang w:val="mt-MT"/>
          </w:rPr>
          <w:delText xml:space="preserve">responsabbiltá </w:delText>
        </w:r>
      </w:del>
      <w:ins w:id="86" w:author="Phyllisienne Mallia at iLearn" w:date="2015-08-04T16:50:00Z">
        <w:r w:rsidR="0076740B">
          <w:rPr>
            <w:rFonts w:eastAsia="HelveticaNeue" w:cs="Times New Roman"/>
            <w:lang w:val="mt-MT"/>
          </w:rPr>
          <w:t>responsabbiltà</w:t>
        </w:r>
        <w:r w:rsidR="0076740B" w:rsidRPr="004B2CE8">
          <w:rPr>
            <w:rFonts w:eastAsia="HelveticaNeue" w:cs="Times New Roman"/>
            <w:lang w:val="mt-MT"/>
          </w:rPr>
          <w:t xml:space="preserve"> </w:t>
        </w:r>
      </w:ins>
      <w:r w:rsidRPr="004B2CE8">
        <w:rPr>
          <w:rFonts w:eastAsia="HelveticaNeue" w:cs="Times New Roman"/>
          <w:lang w:val="mt-MT"/>
        </w:rPr>
        <w:t xml:space="preserve">biex inġibu l-FIFA lura u jien konvint li dan jista’ jsir. Jien bniedem fidil u Alla se jgħinna biex inġibu lill-FIFA fejn għandha tkun. Inwiegħed li fl-aħħar ta’ dan it-terminu se ngħaddi </w:t>
      </w:r>
      <w:del w:id="87" w:author="Phyllisienne Mallia at iLearn" w:date="2015-08-04T16:51:00Z">
        <w:r w:rsidRPr="004B2CE8" w:rsidDel="0076740B">
          <w:rPr>
            <w:rFonts w:eastAsia="HelveticaNeue" w:cs="Times New Roman"/>
            <w:lang w:val="mt-MT"/>
          </w:rPr>
          <w:delText>lill-</w:delText>
        </w:r>
      </w:del>
      <w:ins w:id="88" w:author="Phyllisienne Mallia at iLearn" w:date="2015-08-04T16:51:00Z">
        <w:r w:rsidR="0076740B">
          <w:rPr>
            <w:rFonts w:eastAsia="HelveticaNeue" w:cs="Times New Roman"/>
            <w:lang w:val="mt-MT"/>
          </w:rPr>
          <w:t xml:space="preserve"> l-</w:t>
        </w:r>
      </w:ins>
      <w:r w:rsidRPr="004B2CE8">
        <w:rPr>
          <w:rFonts w:eastAsia="HelveticaNeue" w:cs="Times New Roman"/>
          <w:lang w:val="mt-MT"/>
        </w:rPr>
        <w:t>FIFA lis-</w:t>
      </w:r>
      <w:del w:id="89" w:author="Phyllisienne Mallia at iLearn" w:date="2015-11-21T15:03:00Z">
        <w:r w:rsidRPr="004B2CE8" w:rsidDel="009D669B">
          <w:rPr>
            <w:rFonts w:eastAsia="HelveticaNeue" w:cs="Times New Roman"/>
            <w:lang w:val="mt-MT"/>
          </w:rPr>
          <w:delText xml:space="preserve">suċċerssur </w:delText>
        </w:r>
      </w:del>
      <w:ins w:id="90" w:author="Phyllisienne Mallia at iLearn" w:date="2015-11-21T15:03:00Z">
        <w:r w:rsidR="009D669B">
          <w:rPr>
            <w:rFonts w:eastAsia="HelveticaNeue" w:cs="Times New Roman"/>
            <w:lang w:val="mt-MT"/>
          </w:rPr>
          <w:t>suċċessur</w:t>
        </w:r>
        <w:r w:rsidR="009D669B" w:rsidRPr="004B2CE8">
          <w:rPr>
            <w:rFonts w:eastAsia="HelveticaNeue" w:cs="Times New Roman"/>
            <w:lang w:val="mt-MT"/>
          </w:rPr>
          <w:t xml:space="preserve"> </w:t>
        </w:r>
      </w:ins>
      <w:r w:rsidRPr="004B2CE8">
        <w:rPr>
          <w:rFonts w:eastAsia="HelveticaNeue" w:cs="Times New Roman"/>
          <w:lang w:val="mt-MT"/>
        </w:rPr>
        <w:t>tiegħi f’pożizzjoni aktar b’saħħitha”.</w:t>
      </w:r>
    </w:p>
    <w:p w:rsidR="00D40568" w:rsidRPr="004B2CE8" w:rsidRDefault="00D40568" w:rsidP="009D669B">
      <w:pPr>
        <w:pStyle w:val="Standard"/>
        <w:autoSpaceDE w:val="0"/>
        <w:spacing w:after="400" w:line="360" w:lineRule="auto"/>
        <w:jc w:val="both"/>
        <w:rPr>
          <w:rFonts w:eastAsia="HelveticaNeue" w:cs="Times New Roman"/>
          <w:lang w:val="mt-MT"/>
        </w:rPr>
      </w:pPr>
      <w:r w:rsidRPr="004B2CE8">
        <w:rPr>
          <w:rFonts w:eastAsia="HelveticaNeue" w:cs="Times New Roman"/>
          <w:lang w:val="mt-MT"/>
        </w:rPr>
        <w:t>Ir-rebħa ta’ Blatter se tara iktar protesti mill-UEFA bl-ewwel azzjoni tiġi minn David Gill, li huwa l-</w:t>
      </w:r>
      <w:del w:id="91" w:author="Phyllisienne Mallia at iLearn" w:date="2015-08-04T16:51:00Z">
        <w:r w:rsidRPr="004B2CE8" w:rsidDel="0076740B">
          <w:rPr>
            <w:rFonts w:eastAsia="HelveticaNeue" w:cs="Times New Roman"/>
            <w:lang w:val="mt-MT"/>
          </w:rPr>
          <w:delText>viċi-chairman</w:delText>
        </w:r>
      </w:del>
      <w:ins w:id="92" w:author="Phyllisienne Mallia at iLearn" w:date="2015-08-04T16:52:00Z">
        <w:r w:rsidR="0076740B">
          <w:rPr>
            <w:rFonts w:eastAsia="HelveticaNeue" w:cs="Times New Roman"/>
            <w:lang w:val="mt-MT"/>
          </w:rPr>
          <w:t xml:space="preserve"> </w:t>
        </w:r>
      </w:ins>
      <w:ins w:id="93" w:author="Phyllisienne Mallia at iLearn" w:date="2015-08-04T16:51:00Z">
        <w:r w:rsidR="0076740B">
          <w:rPr>
            <w:rFonts w:eastAsia="HelveticaNeue" w:cs="Times New Roman"/>
            <w:lang w:val="mt-MT"/>
          </w:rPr>
          <w:t xml:space="preserve">viċi </w:t>
        </w:r>
        <w:r w:rsidR="0076740B" w:rsidRPr="0076740B">
          <w:rPr>
            <w:rFonts w:eastAsia="HelveticaNeue" w:cs="Times New Roman"/>
            <w:i/>
            <w:lang w:val="mt-MT"/>
            <w:rPrChange w:id="94" w:author="Phyllisienne Mallia at iLearn" w:date="2015-08-04T16:51:00Z">
              <w:rPr>
                <w:rFonts w:eastAsia="HelveticaNeue" w:cs="Times New Roman"/>
                <w:lang w:val="mt-MT"/>
              </w:rPr>
            </w:rPrChange>
          </w:rPr>
          <w:t>chairman</w:t>
        </w:r>
      </w:ins>
      <w:r w:rsidRPr="004B2CE8">
        <w:rPr>
          <w:rFonts w:eastAsia="HelveticaNeue" w:cs="Times New Roman"/>
          <w:lang w:val="mt-MT"/>
        </w:rPr>
        <w:t xml:space="preserve"> tal-FA Ingliża, li mhux se jaċċetta l-post ta’ </w:t>
      </w:r>
      <w:del w:id="95" w:author="Phyllisienne Mallia at iLearn" w:date="2015-08-04T16:52:00Z">
        <w:r w:rsidRPr="004B2CE8" w:rsidDel="0076740B">
          <w:rPr>
            <w:rFonts w:eastAsia="HelveticaNeue" w:cs="Times New Roman"/>
            <w:lang w:val="mt-MT"/>
          </w:rPr>
          <w:delText>viċi-president</w:delText>
        </w:r>
      </w:del>
      <w:ins w:id="96" w:author="Phyllisienne Mallia at iLearn" w:date="2015-08-04T16:52:00Z">
        <w:r w:rsidR="0076740B">
          <w:rPr>
            <w:rFonts w:eastAsia="HelveticaNeue" w:cs="Times New Roman"/>
            <w:lang w:val="mt-MT"/>
          </w:rPr>
          <w:t xml:space="preserve"> viċi president</w:t>
        </w:r>
      </w:ins>
      <w:r w:rsidRPr="004B2CE8">
        <w:rPr>
          <w:rFonts w:eastAsia="HelveticaNeue" w:cs="Times New Roman"/>
          <w:lang w:val="mt-MT"/>
        </w:rPr>
        <w:t xml:space="preserve"> Britanniku għax ma jridx iservi taħt Blatter.</w:t>
      </w:r>
    </w:p>
    <w:p w:rsidR="00D40568" w:rsidRPr="004B2CE8" w:rsidRDefault="00D40568" w:rsidP="009D669B">
      <w:pPr>
        <w:pStyle w:val="Standard"/>
        <w:autoSpaceDE w:val="0"/>
        <w:spacing w:after="400" w:line="360" w:lineRule="auto"/>
        <w:jc w:val="both"/>
        <w:rPr>
          <w:rFonts w:eastAsia="HelveticaNeue" w:cs="Times New Roman"/>
          <w:lang w:val="mt-MT"/>
        </w:rPr>
      </w:pPr>
      <w:r w:rsidRPr="004B2CE8">
        <w:rPr>
          <w:rFonts w:eastAsia="HelveticaNeue" w:cs="Times New Roman"/>
          <w:lang w:val="mt-MT"/>
        </w:rPr>
        <w:t>Infatti Gill mhux se jattendi għal-laqgħa ta’ wara l-Kungress tal-Kumitat Eżekuttiv meta se tittieħed deċiżjoni fuq l-allokazzjoni tal-postijiet tat-Tazza tad-Dinja lil kull konfederazzjoni.</w:t>
      </w:r>
    </w:p>
    <w:p w:rsidR="00D40568" w:rsidRPr="004B2CE8" w:rsidRDefault="00D40568" w:rsidP="009D669B">
      <w:pPr>
        <w:pStyle w:val="Standard"/>
        <w:autoSpaceDE w:val="0"/>
        <w:spacing w:after="400" w:line="360" w:lineRule="auto"/>
        <w:jc w:val="both"/>
        <w:rPr>
          <w:rFonts w:eastAsia="HelveticaNeue" w:cs="Times New Roman"/>
          <w:lang w:val="mt-MT"/>
        </w:rPr>
      </w:pPr>
      <w:r w:rsidRPr="004B2CE8">
        <w:rPr>
          <w:rFonts w:eastAsia="HelveticaNeue" w:cs="Times New Roman"/>
          <w:lang w:val="mt-MT"/>
        </w:rPr>
        <w:t>Fid-diskors tiegħu, il-Prinċep Ali sejjaħ għal riformi, qabel ma ttieħed il-vot li naqas li jirbaħ, lid-delegati li kienu wara Blatter biex huwa jibqa’ fil-kariga.</w:t>
      </w:r>
    </w:p>
    <w:p w:rsidR="00D40568" w:rsidRPr="004B2CE8" w:rsidRDefault="00D40568" w:rsidP="009D669B">
      <w:pPr>
        <w:pStyle w:val="Standard"/>
        <w:autoSpaceDE w:val="0"/>
        <w:spacing w:after="400" w:line="360" w:lineRule="auto"/>
        <w:jc w:val="both"/>
        <w:rPr>
          <w:rFonts w:eastAsia="HelveticaNeue" w:cs="Times New Roman"/>
          <w:lang w:val="mt-MT"/>
        </w:rPr>
      </w:pPr>
      <w:r w:rsidRPr="004B2CE8">
        <w:rPr>
          <w:rFonts w:eastAsia="HelveticaNeue" w:cs="Times New Roman"/>
          <w:lang w:val="mt-MT"/>
        </w:rPr>
        <w:t xml:space="preserve">“F’dawn l-aħħar ġranet smajna ilħna differenti li fissru </w:t>
      </w:r>
      <w:del w:id="97" w:author="Phyllisienne Mallia at iLearn" w:date="2015-08-04T16:55:00Z">
        <w:r w:rsidRPr="004B2CE8" w:rsidDel="0076740B">
          <w:rPr>
            <w:rFonts w:eastAsia="HelveticaNeue" w:cs="Times New Roman"/>
            <w:lang w:val="mt-MT"/>
          </w:rPr>
          <w:delText>lill-</w:delText>
        </w:r>
      </w:del>
      <w:ins w:id="98" w:author="Phyllisienne Mallia at iLearn" w:date="2015-08-04T16:55:00Z">
        <w:r w:rsidR="0076740B">
          <w:rPr>
            <w:rFonts w:eastAsia="HelveticaNeue" w:cs="Times New Roman"/>
            <w:lang w:val="mt-MT"/>
          </w:rPr>
          <w:t xml:space="preserve"> l-</w:t>
        </w:r>
      </w:ins>
      <w:r w:rsidRPr="004B2CE8">
        <w:rPr>
          <w:rFonts w:eastAsia="HelveticaNeue" w:cs="Times New Roman"/>
          <w:lang w:val="mt-MT"/>
        </w:rPr>
        <w:t>FIFA bħala għaqda korrotta li tgħix minn fuq il-logħba li d-dinja kollha tħobb. Smajna mistoqsijiet dwar jekk il-familja tagħna hijiex moralment falluta u smajna ħafna nies individwali jgħidu kif fid-dinja setgħet waslet biex tkun daqstant ħażina.</w:t>
      </w:r>
    </w:p>
    <w:p w:rsidR="00D40568" w:rsidRPr="004B2CE8" w:rsidRDefault="00D40568" w:rsidP="009D669B">
      <w:pPr>
        <w:pStyle w:val="Standard"/>
        <w:autoSpaceDE w:val="0"/>
        <w:spacing w:after="400" w:line="360" w:lineRule="auto"/>
        <w:jc w:val="both"/>
        <w:rPr>
          <w:rFonts w:eastAsia="HelveticaNeue" w:cs="Times New Roman"/>
          <w:lang w:val="mt-MT"/>
        </w:rPr>
      </w:pPr>
      <w:r w:rsidRPr="004B2CE8">
        <w:rPr>
          <w:rFonts w:eastAsia="HelveticaNeue" w:cs="Times New Roman"/>
          <w:lang w:val="mt-MT"/>
        </w:rPr>
        <w:t xml:space="preserve">“M’hemmx tweġibiet faċli u l-ebda tort ma jista’ jintefa’ li jista’ jaħsel il-marki fuqna kollha. U m’hemm xejn fil-ħajja li jista’ jeżisti mingħajr tama. U anke l-iktar iljieli mudlama ma </w:t>
      </w:r>
      <w:del w:id="99" w:author="Phyllisienne Mallia at iLearn" w:date="2015-08-04T16:55:00Z">
        <w:r w:rsidRPr="004B2CE8" w:rsidDel="0076740B">
          <w:rPr>
            <w:rFonts w:eastAsia="HelveticaNeue" w:cs="Times New Roman"/>
            <w:lang w:val="mt-MT"/>
          </w:rPr>
          <w:delText xml:space="preserve">jinkisru </w:delText>
        </w:r>
      </w:del>
      <w:ins w:id="100" w:author="Phyllisienne Mallia at iLearn" w:date="2015-08-04T16:55:00Z">
        <w:r w:rsidR="0076740B">
          <w:rPr>
            <w:rFonts w:eastAsia="HelveticaNeue" w:cs="Times New Roman"/>
            <w:lang w:val="mt-MT"/>
          </w:rPr>
          <w:t>jinkisrux</w:t>
        </w:r>
        <w:r w:rsidR="0076740B" w:rsidRPr="004B2CE8">
          <w:rPr>
            <w:rFonts w:eastAsia="HelveticaNeue" w:cs="Times New Roman"/>
            <w:lang w:val="mt-MT"/>
          </w:rPr>
          <w:t xml:space="preserve"> </w:t>
        </w:r>
      </w:ins>
      <w:r w:rsidRPr="004B2CE8">
        <w:rPr>
          <w:rFonts w:eastAsia="HelveticaNeue" w:cs="Times New Roman"/>
          <w:lang w:val="mt-MT"/>
        </w:rPr>
        <w:t xml:space="preserve">b’dawl ġdid”, tenna </w:t>
      </w:r>
      <w:del w:id="101" w:author="Phyllisienne Mallia at iLearn" w:date="2015-11-16T22:22:00Z">
        <w:r w:rsidRPr="004B2CE8" w:rsidDel="00AC6233">
          <w:rPr>
            <w:rFonts w:eastAsia="HelveticaNeue" w:cs="Times New Roman"/>
            <w:lang w:val="mt-MT"/>
          </w:rPr>
          <w:delText>il-</w:delText>
        </w:r>
      </w:del>
      <w:ins w:id="102" w:author="Phyllisienne Mallia at iLearn" w:date="2015-11-16T22:22:00Z">
        <w:r w:rsidR="00AC6233">
          <w:rPr>
            <w:rFonts w:eastAsia="HelveticaNeue" w:cs="Times New Roman"/>
            <w:lang w:val="mt-MT"/>
          </w:rPr>
          <w:t>l-</w:t>
        </w:r>
      </w:ins>
      <w:r w:rsidRPr="004B2CE8">
        <w:rPr>
          <w:rFonts w:eastAsia="HelveticaNeue" w:cs="Times New Roman"/>
          <w:lang w:val="mt-MT"/>
        </w:rPr>
        <w:t>Prinċep.</w:t>
      </w:r>
    </w:p>
    <w:p w:rsidR="00D40568" w:rsidRPr="004B2CE8" w:rsidRDefault="00D40568" w:rsidP="009D669B">
      <w:pPr>
        <w:pStyle w:val="Standard"/>
        <w:autoSpaceDE w:val="0"/>
        <w:spacing w:after="400" w:line="360" w:lineRule="auto"/>
        <w:jc w:val="both"/>
        <w:rPr>
          <w:rFonts w:eastAsia="HelveticaNeue" w:cs="Times New Roman"/>
          <w:lang w:val="mt-MT"/>
        </w:rPr>
      </w:pPr>
      <w:r w:rsidRPr="004B2CE8">
        <w:rPr>
          <w:rFonts w:eastAsia="HelveticaNeue" w:cs="Times New Roman"/>
          <w:lang w:val="mt-MT"/>
        </w:rPr>
        <w:t>Fis-diskors tiegħu lejliet il-votazzjoni Blatter sostna żewġ affarijiet li llum setgħu kienu differenti jekk żewġ pajjiżi oħra ħarġu mill-</w:t>
      </w:r>
      <w:del w:id="103" w:author="Phyllisienne Mallia at iLearn" w:date="2015-08-04T16:55:00Z">
        <w:r w:rsidRPr="004B2CE8" w:rsidDel="0076740B">
          <w:rPr>
            <w:rFonts w:eastAsia="HelveticaNeue" w:cs="Times New Roman"/>
            <w:lang w:val="mt-MT"/>
          </w:rPr>
          <w:delText>envelop</w:delText>
        </w:r>
      </w:del>
      <w:ins w:id="104" w:author="Phyllisienne Mallia at iLearn" w:date="2015-08-04T16:55:00Z">
        <w:r w:rsidR="0076740B">
          <w:rPr>
            <w:rFonts w:eastAsia="HelveticaNeue" w:cs="Times New Roman"/>
            <w:lang w:val="mt-MT"/>
          </w:rPr>
          <w:t>envelopp</w:t>
        </w:r>
      </w:ins>
      <w:r w:rsidRPr="004B2CE8">
        <w:rPr>
          <w:rFonts w:eastAsia="HelveticaNeue" w:cs="Times New Roman"/>
          <w:lang w:val="mt-MT"/>
        </w:rPr>
        <w:t>.</w:t>
      </w:r>
    </w:p>
    <w:p w:rsidR="00D40568" w:rsidRPr="004B2CE8" w:rsidRDefault="00D40568" w:rsidP="009D669B">
      <w:pPr>
        <w:pStyle w:val="Standard"/>
        <w:autoSpaceDE w:val="0"/>
        <w:spacing w:after="400" w:line="360" w:lineRule="auto"/>
        <w:jc w:val="both"/>
        <w:rPr>
          <w:rFonts w:eastAsia="HelveticaNeue" w:cs="Times New Roman"/>
          <w:lang w:val="mt-MT"/>
        </w:rPr>
      </w:pPr>
      <w:r w:rsidRPr="004B2CE8">
        <w:rPr>
          <w:rFonts w:eastAsia="HelveticaNeue" w:cs="Times New Roman"/>
          <w:lang w:val="mt-MT"/>
        </w:rPr>
        <w:t>Blatter kien qed jirreferi għall-Ingilterra għall-2018 u l-Istati Uniti għall-2022 – botta lill-</w:t>
      </w:r>
      <w:r w:rsidRPr="0076740B">
        <w:rPr>
          <w:rFonts w:eastAsia="HelveticaNeue" w:cs="Times New Roman"/>
          <w:i/>
          <w:lang w:val="mt-MT"/>
          <w:rPrChange w:id="105" w:author="Phyllisienne Mallia at iLearn" w:date="2015-08-04T16:56:00Z">
            <w:rPr>
              <w:rFonts w:eastAsia="HelveticaNeue" w:cs="Times New Roman"/>
              <w:lang w:val="mt-MT"/>
            </w:rPr>
          </w:rPrChange>
        </w:rPr>
        <w:t>media</w:t>
      </w:r>
      <w:r w:rsidRPr="004B2CE8">
        <w:rPr>
          <w:rFonts w:eastAsia="HelveticaNeue" w:cs="Times New Roman"/>
          <w:lang w:val="mt-MT"/>
        </w:rPr>
        <w:t xml:space="preserve"> </w:t>
      </w:r>
      <w:r w:rsidRPr="004B2CE8">
        <w:rPr>
          <w:rFonts w:eastAsia="HelveticaNeue" w:cs="Times New Roman"/>
          <w:lang w:val="mt-MT"/>
        </w:rPr>
        <w:lastRenderedPageBreak/>
        <w:t xml:space="preserve">Britannika li </w:t>
      </w:r>
      <w:del w:id="106" w:author="Phyllisienne Mallia at iLearn" w:date="2015-08-04T16:56:00Z">
        <w:r w:rsidRPr="004B2CE8" w:rsidDel="0076740B">
          <w:rPr>
            <w:rFonts w:eastAsia="HelveticaNeue" w:cs="Times New Roman"/>
            <w:lang w:val="mt-MT"/>
          </w:rPr>
          <w:delText xml:space="preserve">skond </w:delText>
        </w:r>
      </w:del>
      <w:ins w:id="107" w:author="Phyllisienne Mallia at iLearn" w:date="2015-08-04T16:56:00Z">
        <w:r w:rsidR="0076740B">
          <w:rPr>
            <w:rFonts w:eastAsia="HelveticaNeue" w:cs="Times New Roman"/>
            <w:lang w:val="mt-MT"/>
          </w:rPr>
          <w:t>skont</w:t>
        </w:r>
        <w:r w:rsidR="0076740B" w:rsidRPr="004B2CE8">
          <w:rPr>
            <w:rFonts w:eastAsia="HelveticaNeue" w:cs="Times New Roman"/>
            <w:lang w:val="mt-MT"/>
          </w:rPr>
          <w:t xml:space="preserve"> </w:t>
        </w:r>
      </w:ins>
      <w:r w:rsidRPr="004B2CE8">
        <w:rPr>
          <w:rFonts w:eastAsia="HelveticaNeue" w:cs="Times New Roman"/>
          <w:lang w:val="mt-MT"/>
        </w:rPr>
        <w:t xml:space="preserve">hu mexxew l-aġenda kontrih ... u l-investigazzjonijiet  tal-FBI wasslu għal seba’ arresti u 14-il uffiċjal </w:t>
      </w:r>
      <w:del w:id="108" w:author="Phyllisienne Mallia at iLearn" w:date="2015-09-17T18:00:00Z">
        <w:r w:rsidRPr="004B2CE8" w:rsidDel="00062605">
          <w:rPr>
            <w:rFonts w:eastAsia="HelveticaNeue" w:cs="Times New Roman"/>
            <w:lang w:val="mt-MT"/>
          </w:rPr>
          <w:delText xml:space="preserve">akkużati </w:delText>
        </w:r>
      </w:del>
      <w:ins w:id="109" w:author="Phyllisienne Mallia at iLearn" w:date="2015-09-17T18:00:00Z">
        <w:r w:rsidR="00062605">
          <w:rPr>
            <w:rFonts w:eastAsia="HelveticaNeue" w:cs="Times New Roman"/>
            <w:lang w:val="mt-MT"/>
          </w:rPr>
          <w:t>akkużat</w:t>
        </w:r>
        <w:r w:rsidR="00062605" w:rsidRPr="004B2CE8">
          <w:rPr>
            <w:rFonts w:eastAsia="HelveticaNeue" w:cs="Times New Roman"/>
            <w:lang w:val="mt-MT"/>
          </w:rPr>
          <w:t xml:space="preserve"> </w:t>
        </w:r>
      </w:ins>
      <w:r w:rsidRPr="004B2CE8">
        <w:rPr>
          <w:rFonts w:eastAsia="HelveticaNeue" w:cs="Times New Roman"/>
          <w:lang w:val="mt-MT"/>
        </w:rPr>
        <w:t>b</w:t>
      </w:r>
      <w:del w:id="110" w:author="Phyllisienne Mallia at iLearn" w:date="2015-11-16T22:23:00Z">
        <w:r w:rsidRPr="004B2CE8" w:rsidDel="00AC6233">
          <w:rPr>
            <w:rFonts w:eastAsia="HelveticaNeue" w:cs="Times New Roman"/>
            <w:lang w:val="mt-MT"/>
          </w:rPr>
          <w:delText>‘</w:delText>
        </w:r>
      </w:del>
      <w:ins w:id="111" w:author="Phyllisienne Mallia at iLearn" w:date="2015-11-16T22:23:00Z">
        <w:r w:rsidR="00AC6233">
          <w:rPr>
            <w:rFonts w:eastAsia="HelveticaNeue" w:cs="Times New Roman"/>
            <w:lang w:val="mt-MT"/>
          </w:rPr>
          <w:t>’</w:t>
        </w:r>
      </w:ins>
      <w:r w:rsidRPr="004B2CE8">
        <w:rPr>
          <w:rFonts w:eastAsia="HelveticaNeue" w:cs="Times New Roman"/>
          <w:lang w:val="mt-MT"/>
        </w:rPr>
        <w:t>korruzzjoni u affarijiet oħra mill-Avukat Ġenerali tal-Istati Uniti.</w:t>
      </w:r>
    </w:p>
    <w:p w:rsidR="00D40568" w:rsidRPr="004B2CE8" w:rsidRDefault="00D40568" w:rsidP="009D669B">
      <w:pPr>
        <w:pStyle w:val="Standard"/>
        <w:autoSpaceDE w:val="0"/>
        <w:spacing w:after="400" w:line="360" w:lineRule="auto"/>
        <w:jc w:val="both"/>
        <w:rPr>
          <w:rFonts w:eastAsia="HelveticaNeue" w:cs="Times New Roman"/>
          <w:lang w:val="mt-MT"/>
        </w:rPr>
      </w:pPr>
      <w:r w:rsidRPr="004B2CE8">
        <w:rPr>
          <w:rFonts w:eastAsia="HelveticaNeue" w:cs="Times New Roman"/>
          <w:lang w:val="mt-MT"/>
        </w:rPr>
        <w:t>Waqt li Blatter kien qed jagħmel id-diskors tiegħu qabel</w:t>
      </w:r>
      <w:del w:id="112" w:author="Phyllisienne Mallia at iLearn" w:date="2015-11-16T22:23:00Z">
        <w:r w:rsidRPr="004B2CE8" w:rsidDel="00AC6233">
          <w:rPr>
            <w:rFonts w:eastAsia="HelveticaNeue" w:cs="Times New Roman"/>
            <w:lang w:val="mt-MT"/>
          </w:rPr>
          <w:delText xml:space="preserve"> </w:delText>
        </w:r>
      </w:del>
      <w:del w:id="113" w:author="Phyllisienne Mallia at iLearn" w:date="2015-08-04T16:56:00Z">
        <w:r w:rsidRPr="004B2CE8" w:rsidDel="0076740B">
          <w:rPr>
            <w:rFonts w:eastAsia="HelveticaNeue" w:cs="Times New Roman"/>
            <w:lang w:val="mt-MT"/>
          </w:rPr>
          <w:delText>l-</w:delText>
        </w:r>
      </w:del>
      <w:ins w:id="114" w:author="Phyllisienne Mallia at iLearn" w:date="2015-08-04T16:56:00Z">
        <w:r w:rsidR="0076740B">
          <w:rPr>
            <w:rFonts w:eastAsia="HelveticaNeue" w:cs="Times New Roman"/>
            <w:lang w:val="mt-MT"/>
          </w:rPr>
          <w:t xml:space="preserve"> il-</w:t>
        </w:r>
      </w:ins>
      <w:r w:rsidRPr="004B2CE8">
        <w:rPr>
          <w:rFonts w:eastAsia="HelveticaNeue" w:cs="Times New Roman"/>
          <w:lang w:val="mt-MT"/>
        </w:rPr>
        <w:t>votazzjoni, daħlu fis-sala żewġ nisa jipprotestaw u jxejru karti ħomor lejn ir-rappreżentanti tal-FIFA u jgħajtu “Iżrael barra!” qabel ma ġew eskortati mill-uffiċjali tas-</w:t>
      </w:r>
      <w:del w:id="115" w:author="Phyllisienne Mallia at iLearn" w:date="2015-08-04T16:56:00Z">
        <w:r w:rsidRPr="004B2CE8" w:rsidDel="0076740B">
          <w:rPr>
            <w:rFonts w:eastAsia="HelveticaNeue" w:cs="Times New Roman"/>
            <w:lang w:val="mt-MT"/>
          </w:rPr>
          <w:delText>sigurtá</w:delText>
        </w:r>
      </w:del>
      <w:ins w:id="116" w:author="Phyllisienne Mallia at iLearn" w:date="2015-08-04T16:56:00Z">
        <w:r w:rsidR="0076740B">
          <w:rPr>
            <w:rFonts w:eastAsia="HelveticaNeue" w:cs="Times New Roman"/>
            <w:lang w:val="mt-MT"/>
          </w:rPr>
          <w:t xml:space="preserve"> sigurtà</w:t>
        </w:r>
      </w:ins>
      <w:r w:rsidRPr="004B2CE8">
        <w:rPr>
          <w:rFonts w:eastAsia="HelveticaNeue" w:cs="Times New Roman"/>
          <w:lang w:val="mt-MT"/>
        </w:rPr>
        <w:t>.</w:t>
      </w:r>
    </w:p>
    <w:p w:rsidR="00D40568" w:rsidRPr="004B2CE8" w:rsidRDefault="00D40568" w:rsidP="009D669B">
      <w:pPr>
        <w:pStyle w:val="Standard"/>
        <w:autoSpaceDE w:val="0"/>
        <w:spacing w:after="400" w:line="360" w:lineRule="auto"/>
        <w:jc w:val="both"/>
        <w:rPr>
          <w:rFonts w:eastAsia="HelveticaNeue" w:cs="Times New Roman"/>
          <w:lang w:val="mt-MT"/>
        </w:rPr>
      </w:pPr>
      <w:r w:rsidRPr="004B2CE8">
        <w:rPr>
          <w:rFonts w:eastAsia="HelveticaNeue" w:cs="Times New Roman"/>
          <w:lang w:val="mt-MT"/>
        </w:rPr>
        <w:t>Id-drama żdiedet waqt il-ħin tal-ikel meta d-delegati mill-209 pajjiżi membri tal-FIFA ġew mgħarrfa li ma setgħux jibqgħu fis-sala tal-Kungress minħabba theddida ta’ bomba.</w:t>
      </w:r>
    </w:p>
    <w:p w:rsidR="00D40568" w:rsidRPr="004B2CE8" w:rsidRDefault="00D40568" w:rsidP="009D669B">
      <w:pPr>
        <w:pStyle w:val="Standard"/>
        <w:autoSpaceDE w:val="0"/>
        <w:spacing w:after="400" w:line="360" w:lineRule="auto"/>
        <w:jc w:val="both"/>
        <w:rPr>
          <w:rFonts w:eastAsia="HelveticaNeue" w:cs="Times New Roman"/>
          <w:lang w:val="mt-MT"/>
        </w:rPr>
      </w:pPr>
      <w:r w:rsidRPr="004B2CE8">
        <w:rPr>
          <w:rFonts w:eastAsia="HelveticaNeue" w:cs="Times New Roman"/>
          <w:lang w:val="mt-MT"/>
        </w:rPr>
        <w:t xml:space="preserve">Aktar kmieni l-Prim </w:t>
      </w:r>
      <w:del w:id="117" w:author="Phyllisienne Mallia at iLearn" w:date="2015-11-18T21:08:00Z">
        <w:r w:rsidRPr="004B2CE8" w:rsidDel="00161E08">
          <w:rPr>
            <w:rFonts w:eastAsia="HelveticaNeue" w:cs="Times New Roman"/>
            <w:lang w:val="mt-MT"/>
          </w:rPr>
          <w:delText xml:space="preserve">Ministri </w:delText>
        </w:r>
      </w:del>
      <w:ins w:id="118" w:author="Phyllisienne Mallia at iLearn" w:date="2015-11-18T21:08:00Z">
        <w:r w:rsidR="00161E08">
          <w:rPr>
            <w:rFonts w:eastAsia="HelveticaNeue" w:cs="Times New Roman"/>
            <w:lang w:val="mt-MT"/>
          </w:rPr>
          <w:t>Ministru</w:t>
        </w:r>
        <w:r w:rsidR="00161E08" w:rsidRPr="004B2CE8">
          <w:rPr>
            <w:rFonts w:eastAsia="HelveticaNeue" w:cs="Times New Roman"/>
            <w:lang w:val="mt-MT"/>
          </w:rPr>
          <w:t xml:space="preserve"> </w:t>
        </w:r>
      </w:ins>
      <w:r w:rsidRPr="004B2CE8">
        <w:rPr>
          <w:rFonts w:eastAsia="HelveticaNeue" w:cs="Times New Roman"/>
          <w:lang w:val="mt-MT"/>
        </w:rPr>
        <w:t>Ingliż, David Cameron, ħeġġeġ lil Blatter biex jirriżenja meta qal li jkun aħjar li dan isir kemm jista’ jkun malajr.</w:t>
      </w:r>
    </w:p>
    <w:p w:rsidR="00D40568" w:rsidRPr="004B2CE8" w:rsidRDefault="00D40568" w:rsidP="009D669B">
      <w:pPr>
        <w:pStyle w:val="Standard"/>
        <w:autoSpaceDE w:val="0"/>
        <w:spacing w:after="400" w:line="360" w:lineRule="auto"/>
        <w:jc w:val="both"/>
        <w:rPr>
          <w:rFonts w:eastAsia="HelveticaNeue" w:cs="Times New Roman"/>
          <w:lang w:val="mt-MT"/>
        </w:rPr>
      </w:pPr>
      <w:r w:rsidRPr="004B2CE8">
        <w:rPr>
          <w:rFonts w:eastAsia="HelveticaNeue" w:cs="Times New Roman"/>
          <w:lang w:val="mt-MT"/>
        </w:rPr>
        <w:t>Il-kap tad-delegazzjoni Brażiljana, Marco Polo Del Nero, ħalla Zurich nhar il-Ħamis flimkien mal-membri tad-delegazzjoni personali tiegħu fost xnigħat li kien inkwetat bl-arrest tal-president ta’ qablu, José Maria Marin.</w:t>
      </w:r>
    </w:p>
    <w:p w:rsidR="00D40568" w:rsidRPr="004B2CE8" w:rsidRDefault="00D40568" w:rsidP="009D669B">
      <w:pPr>
        <w:pStyle w:val="Standard"/>
        <w:autoSpaceDE w:val="0"/>
        <w:spacing w:after="400" w:line="360" w:lineRule="auto"/>
        <w:jc w:val="both"/>
        <w:rPr>
          <w:rFonts w:eastAsia="HelveticaNeue" w:cs="Times New Roman"/>
          <w:lang w:val="mt-MT"/>
        </w:rPr>
      </w:pPr>
      <w:r w:rsidRPr="004B2CE8">
        <w:rPr>
          <w:rFonts w:eastAsia="HelveticaNeue" w:cs="Times New Roman"/>
          <w:lang w:val="mt-MT"/>
        </w:rPr>
        <w:t>Del Nero, 74 sena, ma kienx wieħed minn  dawk arrestati mill-Istati Uniti. Huwa membru fil-Kumitat Eżekuttiv ta’ 24 persuna tal-FIFA.</w:t>
      </w:r>
    </w:p>
    <w:p w:rsidR="00D40568" w:rsidRPr="004B2CE8" w:rsidRDefault="00D40568" w:rsidP="009D669B">
      <w:pPr>
        <w:pStyle w:val="Standard"/>
        <w:autoSpaceDE w:val="0"/>
        <w:spacing w:line="360" w:lineRule="auto"/>
        <w:jc w:val="both"/>
        <w:rPr>
          <w:rFonts w:eastAsia="HelveticaNeue" w:cs="Times New Roman"/>
          <w:lang w:val="mt-MT"/>
        </w:rPr>
      </w:pPr>
    </w:p>
    <w:p w:rsidR="00D40568" w:rsidRPr="004B2CE8" w:rsidRDefault="00D40568" w:rsidP="009D669B">
      <w:pPr>
        <w:pStyle w:val="Standard"/>
        <w:autoSpaceDE w:val="0"/>
        <w:spacing w:after="400" w:line="360" w:lineRule="auto"/>
        <w:jc w:val="both"/>
        <w:rPr>
          <w:rFonts w:eastAsia="HelveticaNeue" w:cs="Times New Roman"/>
          <w:b/>
          <w:bCs/>
          <w:lang w:val="mt-MT"/>
        </w:rPr>
      </w:pPr>
      <w:r w:rsidRPr="004B2CE8">
        <w:rPr>
          <w:rFonts w:eastAsia="HelveticaNeue" w:cs="Times New Roman"/>
          <w:b/>
          <w:bCs/>
          <w:lang w:val="mt-MT"/>
        </w:rPr>
        <w:t xml:space="preserve">Fotografu </w:t>
      </w:r>
      <w:del w:id="119" w:author="Phyllisienne Mallia at iLearn" w:date="2015-08-04T17:00:00Z">
        <w:r w:rsidRPr="004B2CE8" w:rsidDel="00CF657F">
          <w:rPr>
            <w:rFonts w:eastAsia="HelveticaNeue" w:cs="Times New Roman"/>
            <w:b/>
            <w:bCs/>
            <w:lang w:val="mt-MT"/>
          </w:rPr>
          <w:delText xml:space="preserve">jaqta </w:delText>
        </w:r>
      </w:del>
      <w:ins w:id="120" w:author="Phyllisienne Mallia at iLearn" w:date="2015-08-04T17:00:00Z">
        <w:r w:rsidR="00CF657F">
          <w:rPr>
            <w:rFonts w:eastAsia="HelveticaNeue" w:cs="Times New Roman"/>
            <w:b/>
            <w:bCs/>
            <w:lang w:val="mt-MT"/>
          </w:rPr>
          <w:t>jaqta’</w:t>
        </w:r>
        <w:r w:rsidR="00CF657F" w:rsidRPr="004B2CE8">
          <w:rPr>
            <w:rFonts w:eastAsia="HelveticaNeue" w:cs="Times New Roman"/>
            <w:b/>
            <w:bCs/>
            <w:lang w:val="mt-MT"/>
          </w:rPr>
          <w:t xml:space="preserve"> </w:t>
        </w:r>
      </w:ins>
      <w:r w:rsidRPr="004B2CE8">
        <w:rPr>
          <w:rFonts w:eastAsia="HelveticaNeue" w:cs="Times New Roman"/>
          <w:b/>
          <w:bCs/>
          <w:lang w:val="mt-MT"/>
        </w:rPr>
        <w:t>xewqa ta' 25 sena... Fl-aħħar se jiltaqa' mat-“tifla tar-ritratt”</w:t>
      </w:r>
    </w:p>
    <w:p w:rsidR="00D40568" w:rsidRPr="004B2CE8" w:rsidRDefault="00D40568" w:rsidP="009D669B">
      <w:pPr>
        <w:pStyle w:val="Standard"/>
        <w:autoSpaceDE w:val="0"/>
        <w:spacing w:after="400" w:line="360" w:lineRule="auto"/>
        <w:jc w:val="both"/>
        <w:rPr>
          <w:rFonts w:eastAsia="HelveticaNeue" w:cs="Times New Roman"/>
          <w:lang w:val="mt-MT"/>
        </w:rPr>
      </w:pPr>
      <w:r w:rsidRPr="004B2CE8">
        <w:rPr>
          <w:rFonts w:eastAsia="HelveticaNeue" w:cs="Times New Roman"/>
          <w:lang w:val="mt-MT"/>
        </w:rPr>
        <w:t>25 sena ilu, waqt iż-żjara f'Malta tal-Papa Ġwanni Pawlu II, fl-inħawi tal-Pjazza ta' San Pawl, ir-Rabat, fotografu ġibed ritratt (fuq) u nduna b'dak li kien juri wara li żviluppah: tifla innoċenti msaħħra bil-miġja tal-Papa. Minn dakinhar nibtet xewqa f'dan il-fotografu li jsir jaf min hi dik it-tifla.</w:t>
      </w:r>
    </w:p>
    <w:p w:rsidR="00D40568" w:rsidRPr="004B2CE8" w:rsidRDefault="00D40568" w:rsidP="009D669B">
      <w:pPr>
        <w:pStyle w:val="Standard"/>
        <w:autoSpaceDE w:val="0"/>
        <w:spacing w:after="400" w:line="360" w:lineRule="auto"/>
        <w:jc w:val="both"/>
        <w:rPr>
          <w:rFonts w:eastAsia="HelveticaNeue" w:cs="Times New Roman"/>
          <w:lang w:val="mt-MT"/>
        </w:rPr>
      </w:pPr>
      <w:r w:rsidRPr="004B2CE8">
        <w:rPr>
          <w:rFonts w:eastAsia="HelveticaNeue" w:cs="Times New Roman"/>
          <w:lang w:val="mt-MT"/>
        </w:rPr>
        <w:t xml:space="preserve">Għadda ż-żmien u x-xewqa baqgħet dejjem hemm. Kien fl-aħħar jiem li finalment tentattiv mill-fotografu wassal biex inqatgħet ix-xewqa tiegħu. Dan hekk kif daħallu messaġġ li kien jgħidlu 'dik jien'. Fi kliemu stess meta kkuntattjat minn </w:t>
      </w:r>
      <w:r w:rsidRPr="00142D09">
        <w:rPr>
          <w:rFonts w:eastAsia="HelveticaNeue" w:cs="Times New Roman"/>
          <w:i/>
          <w:lang w:val="mt-MT"/>
          <w:rPrChange w:id="121" w:author="Phyllisienne Mallia at iLearn" w:date="2015-08-12T22:26:00Z">
            <w:rPr>
              <w:rFonts w:eastAsia="HelveticaNeue" w:cs="Times New Roman"/>
              <w:lang w:val="mt-MT"/>
            </w:rPr>
          </w:rPrChange>
        </w:rPr>
        <w:t>inewsmalta.com</w:t>
      </w:r>
      <w:r w:rsidRPr="004B2CE8">
        <w:rPr>
          <w:rFonts w:eastAsia="HelveticaNeue" w:cs="Times New Roman"/>
          <w:lang w:val="mt-MT"/>
        </w:rPr>
        <w:t xml:space="preserve">, qalilna li, "Kuntent li fl-aħħar qtajt xewqti. Issa se niltaqa' ma' din il-persuna biex ngħaddilha </w:t>
      </w:r>
      <w:del w:id="122" w:author="Phyllisienne Mallia at iLearn" w:date="2015-08-12T22:27:00Z">
        <w:r w:rsidRPr="004B2CE8" w:rsidDel="00142D09">
          <w:rPr>
            <w:rFonts w:eastAsia="HelveticaNeue" w:cs="Times New Roman"/>
            <w:lang w:val="mt-MT"/>
          </w:rPr>
          <w:delText>ir-</w:delText>
        </w:r>
      </w:del>
      <w:ins w:id="123" w:author="Phyllisienne Mallia at iLearn" w:date="2015-08-12T22:27:00Z">
        <w:r w:rsidR="00142D09">
          <w:rPr>
            <w:rFonts w:eastAsia="HelveticaNeue" w:cs="Times New Roman"/>
            <w:lang w:val="mt-MT"/>
          </w:rPr>
          <w:t xml:space="preserve"> r-</w:t>
        </w:r>
      </w:ins>
      <w:r w:rsidRPr="004B2CE8">
        <w:rPr>
          <w:rFonts w:eastAsia="HelveticaNeue" w:cs="Times New Roman"/>
          <w:lang w:val="mt-MT"/>
        </w:rPr>
        <w:t>ritratt.”</w:t>
      </w:r>
    </w:p>
    <w:p w:rsidR="00D40568" w:rsidRPr="004B2CE8" w:rsidRDefault="00D40568" w:rsidP="009D669B">
      <w:pPr>
        <w:pStyle w:val="Standard"/>
        <w:autoSpaceDE w:val="0"/>
        <w:spacing w:after="400" w:line="360" w:lineRule="auto"/>
        <w:jc w:val="both"/>
        <w:rPr>
          <w:rFonts w:eastAsia="HelveticaNeue" w:cs="Times New Roman"/>
          <w:lang w:val="mt-MT"/>
        </w:rPr>
      </w:pPr>
      <w:r w:rsidRPr="004B2CE8">
        <w:rPr>
          <w:rFonts w:eastAsia="HelveticaNeue" w:cs="Times New Roman"/>
          <w:lang w:val="mt-MT"/>
        </w:rPr>
        <w:t xml:space="preserve">Il-fotografu Ray Debattista meta kkuntattjat qalilna li, "Din l-istorja ġrat f'ħakka t'għajn. Rajt lit-tifla, </w:t>
      </w:r>
      <w:r w:rsidRPr="004B2CE8">
        <w:rPr>
          <w:rFonts w:eastAsia="HelveticaNeue" w:cs="Times New Roman"/>
          <w:lang w:val="mt-MT"/>
        </w:rPr>
        <w:lastRenderedPageBreak/>
        <w:t xml:space="preserve">ġbidt ir-ritratt, għadda l-Papa Ġwanni Pawlu II minn quddiemna u kulħadd telaq għal triqtu. Ftit ġranet wara ħadt il-film biex niżviluppah, għax dak iż-żmien ma kinux jeżistu </w:t>
      </w:r>
      <w:r w:rsidRPr="00142D09">
        <w:rPr>
          <w:rFonts w:eastAsia="HelveticaNeue" w:cs="Times New Roman"/>
          <w:i/>
          <w:lang w:val="mt-MT"/>
          <w:rPrChange w:id="124" w:author="Phyllisienne Mallia at iLearn" w:date="2015-08-12T22:27:00Z">
            <w:rPr>
              <w:rFonts w:eastAsia="HelveticaNeue" w:cs="Times New Roman"/>
              <w:lang w:val="mt-MT"/>
            </w:rPr>
          </w:rPrChange>
        </w:rPr>
        <w:t>digital cameras</w:t>
      </w:r>
      <w:r w:rsidRPr="004B2CE8">
        <w:rPr>
          <w:rFonts w:eastAsia="HelveticaNeue" w:cs="Times New Roman"/>
          <w:lang w:val="mt-MT"/>
        </w:rPr>
        <w:t xml:space="preserve"> u </w:t>
      </w:r>
      <w:r w:rsidRPr="00142D09">
        <w:rPr>
          <w:rFonts w:eastAsia="HelveticaNeue" w:cs="Times New Roman"/>
          <w:i/>
          <w:lang w:val="mt-MT"/>
          <w:rPrChange w:id="125" w:author="Phyllisienne Mallia at iLearn" w:date="2015-08-12T22:27:00Z">
            <w:rPr>
              <w:rFonts w:eastAsia="HelveticaNeue" w:cs="Times New Roman"/>
              <w:lang w:val="mt-MT"/>
            </w:rPr>
          </w:rPrChange>
        </w:rPr>
        <w:t>mobiles</w:t>
      </w:r>
      <w:r w:rsidRPr="004B2CE8">
        <w:rPr>
          <w:rFonts w:eastAsia="HelveticaNeue" w:cs="Times New Roman"/>
          <w:lang w:val="mt-MT"/>
        </w:rPr>
        <w:t xml:space="preserve"> bil-</w:t>
      </w:r>
      <w:r w:rsidRPr="00142D09">
        <w:rPr>
          <w:rFonts w:eastAsia="HelveticaNeue" w:cs="Times New Roman"/>
          <w:i/>
          <w:lang w:val="mt-MT"/>
          <w:rPrChange w:id="126" w:author="Phyllisienne Mallia at iLearn" w:date="2015-08-12T22:27:00Z">
            <w:rPr>
              <w:rFonts w:eastAsia="HelveticaNeue" w:cs="Times New Roman"/>
              <w:lang w:val="mt-MT"/>
            </w:rPr>
          </w:rPrChange>
        </w:rPr>
        <w:t>camera</w:t>
      </w:r>
      <w:r w:rsidRPr="004B2CE8">
        <w:rPr>
          <w:rFonts w:eastAsia="HelveticaNeue" w:cs="Times New Roman"/>
          <w:lang w:val="mt-MT"/>
        </w:rPr>
        <w:t>. Malli ġbart ir-ritratti, dan partikolari qabad eżatt dak li xtaqt meta għafast ix-</w:t>
      </w:r>
      <w:r w:rsidRPr="00142D09">
        <w:rPr>
          <w:rFonts w:eastAsia="HelveticaNeue" w:cs="Times New Roman"/>
          <w:i/>
          <w:lang w:val="mt-MT"/>
          <w:rPrChange w:id="127" w:author="Phyllisienne Mallia at iLearn" w:date="2015-08-12T22:27:00Z">
            <w:rPr>
              <w:rFonts w:eastAsia="HelveticaNeue" w:cs="Times New Roman"/>
              <w:lang w:val="mt-MT"/>
            </w:rPr>
          </w:rPrChange>
        </w:rPr>
        <w:t>shutter</w:t>
      </w:r>
      <w:r w:rsidRPr="004B2CE8">
        <w:rPr>
          <w:rFonts w:eastAsia="HelveticaNeue" w:cs="Times New Roman"/>
          <w:lang w:val="mt-MT"/>
        </w:rPr>
        <w:t xml:space="preserve"> tal-</w:t>
      </w:r>
      <w:r w:rsidRPr="00142D09">
        <w:rPr>
          <w:rFonts w:eastAsia="HelveticaNeue" w:cs="Times New Roman"/>
          <w:i/>
          <w:lang w:val="mt-MT"/>
          <w:rPrChange w:id="128" w:author="Phyllisienne Mallia at iLearn" w:date="2015-08-12T22:27:00Z">
            <w:rPr>
              <w:rFonts w:eastAsia="HelveticaNeue" w:cs="Times New Roman"/>
              <w:lang w:val="mt-MT"/>
            </w:rPr>
          </w:rPrChange>
        </w:rPr>
        <w:t>camera</w:t>
      </w:r>
      <w:r w:rsidRPr="004B2CE8">
        <w:rPr>
          <w:rFonts w:eastAsia="HelveticaNeue" w:cs="Times New Roman"/>
          <w:lang w:val="mt-MT"/>
        </w:rPr>
        <w:t>. Tifla innoċenti. Imsaħħra b'dak li kien qed iseħħ madwarha. Dak il-ħin għedt li xi darba nsir naf min hi din it-tifla u ngħaddilha r-ritratt.”</w:t>
      </w:r>
    </w:p>
    <w:p w:rsidR="00D40568" w:rsidRPr="004B2CE8" w:rsidRDefault="00D40568" w:rsidP="009D669B">
      <w:pPr>
        <w:pStyle w:val="Standard"/>
        <w:autoSpaceDE w:val="0"/>
        <w:spacing w:after="400" w:line="360" w:lineRule="auto"/>
        <w:jc w:val="both"/>
        <w:rPr>
          <w:rFonts w:eastAsia="HelveticaNeue" w:cs="Times New Roman"/>
          <w:lang w:val="mt-MT"/>
        </w:rPr>
      </w:pPr>
      <w:r w:rsidRPr="004B2CE8">
        <w:rPr>
          <w:rFonts w:eastAsia="HelveticaNeue" w:cs="Times New Roman"/>
          <w:lang w:val="mt-MT"/>
        </w:rPr>
        <w:t>“Minn żmien</w:t>
      </w:r>
      <w:r w:rsidR="00161E08">
        <w:rPr>
          <w:rFonts w:eastAsia="HelveticaNeue" w:cs="Times New Roman"/>
          <w:lang w:val="mt-MT"/>
        </w:rPr>
        <w:t xml:space="preserve"> għall-ieħor</w:t>
      </w:r>
      <w:r w:rsidRPr="004B2CE8">
        <w:rPr>
          <w:rFonts w:eastAsia="HelveticaNeue" w:cs="Times New Roman"/>
          <w:lang w:val="mt-MT"/>
        </w:rPr>
        <w:t xml:space="preserve"> ir-ritratt ġie f'idi. Il-mara tiegħi, li kienet miegħi meta ħadt ir-ritratt, kienet taf bix-xewqa tiegħi. Xi sitt snin ilu kont ħadt sehem f'wirja tal-fotografija organizzata għall-ħaddiema tal-kumpanija fejn naħdem. Ma kellix dubju li dan ir-ritratt kien se jkun wieħed minn dawk esebiti minni. Dak iż-żmien reġa' għaddieli minn moħħi l-ħsieb li nibgħat ir-ritratt lill-gazzetti lokali u nagħmel appell biex tinstab it-tifla. Imma dakinhar m'għamilt xejn u r-ritratt reġa' sab ruħu ma' ritratti oħra li kienu għal qalbi.”</w:t>
      </w:r>
    </w:p>
    <w:p w:rsidR="00D40568" w:rsidRPr="004B2CE8" w:rsidRDefault="00D40568" w:rsidP="009D669B">
      <w:pPr>
        <w:pStyle w:val="Standard"/>
        <w:autoSpaceDE w:val="0"/>
        <w:spacing w:after="400" w:line="360" w:lineRule="auto"/>
        <w:jc w:val="both"/>
        <w:rPr>
          <w:rFonts w:eastAsia="HelveticaNeue" w:cs="Times New Roman"/>
          <w:lang w:val="mt-MT"/>
        </w:rPr>
      </w:pPr>
      <w:r w:rsidRPr="004B2CE8">
        <w:rPr>
          <w:rFonts w:eastAsia="HelveticaNeue" w:cs="Times New Roman"/>
          <w:lang w:val="mt-MT"/>
        </w:rPr>
        <w:t>"Ftit jiem ilu, filgħodu, kont qed insegwi programm fuq TVM qabel ma ħriġt għax-</w:t>
      </w:r>
      <w:del w:id="129" w:author="Phyllisienne Mallia at iLearn" w:date="2015-11-18T21:11:00Z">
        <w:r w:rsidRPr="004B2CE8" w:rsidDel="00161E08">
          <w:rPr>
            <w:rFonts w:eastAsia="HelveticaNeue" w:cs="Times New Roman"/>
            <w:lang w:val="mt-MT"/>
          </w:rPr>
          <w:delText xml:space="preserve">xoghol </w:delText>
        </w:r>
      </w:del>
      <w:ins w:id="130" w:author="Phyllisienne Mallia at iLearn" w:date="2015-11-18T21:11:00Z">
        <w:r w:rsidR="00161E08">
          <w:rPr>
            <w:rFonts w:eastAsia="HelveticaNeue" w:cs="Times New Roman"/>
            <w:lang w:val="mt-MT"/>
          </w:rPr>
          <w:t>xogħol</w:t>
        </w:r>
        <w:r w:rsidR="00161E08" w:rsidRPr="004B2CE8">
          <w:rPr>
            <w:rFonts w:eastAsia="HelveticaNeue" w:cs="Times New Roman"/>
            <w:lang w:val="mt-MT"/>
          </w:rPr>
          <w:t xml:space="preserve"> </w:t>
        </w:r>
      </w:ins>
      <w:r w:rsidRPr="004B2CE8">
        <w:rPr>
          <w:rFonts w:eastAsia="HelveticaNeue" w:cs="Times New Roman"/>
          <w:lang w:val="mt-MT"/>
        </w:rPr>
        <w:t xml:space="preserve">u rajt silta minn filmat tal-miġja tal-Papa 25 sena ilu. Dak il-ħin għidt. 'Issa </w:t>
      </w:r>
      <w:del w:id="131" w:author="Phyllisienne Mallia at iLearn" w:date="2015-08-12T22:32:00Z">
        <w:r w:rsidRPr="004B2CE8" w:rsidDel="00142D09">
          <w:rPr>
            <w:rFonts w:eastAsia="HelveticaNeue" w:cs="Times New Roman"/>
            <w:lang w:val="mt-MT"/>
          </w:rPr>
          <w:delText>l'waqt</w:delText>
        </w:r>
      </w:del>
      <w:ins w:id="132" w:author="Phyllisienne Mallia at iLearn" w:date="2015-08-12T22:36:00Z">
        <w:r w:rsidR="00751C47">
          <w:rPr>
            <w:rFonts w:eastAsia="HelveticaNeue" w:cs="Times New Roman"/>
            <w:lang w:val="mt-MT"/>
          </w:rPr>
          <w:t xml:space="preserve"> </w:t>
        </w:r>
      </w:ins>
      <w:ins w:id="133" w:author="Phyllisienne Mallia at iLearn" w:date="2015-08-12T22:32:00Z">
        <w:r w:rsidR="00142D09">
          <w:rPr>
            <w:rFonts w:eastAsia="HelveticaNeue" w:cs="Times New Roman"/>
            <w:lang w:val="mt-MT"/>
          </w:rPr>
          <w:t>l-</w:t>
        </w:r>
        <w:r w:rsidR="00142D09" w:rsidRPr="004B2CE8">
          <w:rPr>
            <w:rFonts w:eastAsia="HelveticaNeue" w:cs="Times New Roman"/>
            <w:lang w:val="mt-MT"/>
          </w:rPr>
          <w:t>waqt</w:t>
        </w:r>
      </w:ins>
      <w:r w:rsidRPr="004B2CE8">
        <w:rPr>
          <w:rFonts w:eastAsia="HelveticaNeue" w:cs="Times New Roman"/>
          <w:lang w:val="mt-MT"/>
        </w:rPr>
        <w:t>.' Filgħaxija, kif wasalt mix-xogħol, ġbidt ritratt tar-ritratt oriġinali bil-</w:t>
      </w:r>
      <w:r w:rsidRPr="00142D09">
        <w:rPr>
          <w:rFonts w:eastAsia="HelveticaNeue" w:cs="Times New Roman"/>
          <w:i/>
          <w:lang w:val="mt-MT"/>
          <w:rPrChange w:id="134" w:author="Phyllisienne Mallia at iLearn" w:date="2015-08-12T22:32:00Z">
            <w:rPr>
              <w:rFonts w:eastAsia="HelveticaNeue" w:cs="Times New Roman"/>
              <w:lang w:val="mt-MT"/>
            </w:rPr>
          </w:rPrChange>
        </w:rPr>
        <w:t>mobile</w:t>
      </w:r>
      <w:r w:rsidRPr="004B2CE8">
        <w:rPr>
          <w:rFonts w:eastAsia="HelveticaNeue" w:cs="Times New Roman"/>
          <w:lang w:val="mt-MT"/>
        </w:rPr>
        <w:t>, ktibt l-appell, urejtu lil marti Lucienne, u bit-tbissima tagħha qaltli, 'Wasal il-mument, Ray.' Malli bgħatt il-</w:t>
      </w:r>
      <w:r w:rsidRPr="00142D09">
        <w:rPr>
          <w:rFonts w:eastAsia="HelveticaNeue" w:cs="Times New Roman"/>
          <w:i/>
          <w:lang w:val="mt-MT"/>
          <w:rPrChange w:id="135" w:author="Phyllisienne Mallia at iLearn" w:date="2015-08-12T22:32:00Z">
            <w:rPr>
              <w:rFonts w:eastAsia="HelveticaNeue" w:cs="Times New Roman"/>
              <w:lang w:val="mt-MT"/>
            </w:rPr>
          </w:rPrChange>
        </w:rPr>
        <w:t>post</w:t>
      </w:r>
      <w:r w:rsidRPr="004B2CE8">
        <w:rPr>
          <w:rFonts w:eastAsia="HelveticaNeue" w:cs="Times New Roman"/>
          <w:lang w:val="mt-MT"/>
        </w:rPr>
        <w:t xml:space="preserve"> fuq Facebook ħriġt, għax kelli qadja.”</w:t>
      </w:r>
    </w:p>
    <w:p w:rsidR="00D40568" w:rsidRPr="004B2CE8" w:rsidRDefault="00D40568" w:rsidP="009D669B">
      <w:pPr>
        <w:pStyle w:val="Standard"/>
        <w:autoSpaceDE w:val="0"/>
        <w:spacing w:line="360" w:lineRule="auto"/>
        <w:jc w:val="both"/>
        <w:rPr>
          <w:rFonts w:cs="Times New Roman"/>
          <w:lang w:val="mt-MT"/>
        </w:rPr>
      </w:pPr>
      <w:r w:rsidRPr="004B2CE8">
        <w:rPr>
          <w:rFonts w:eastAsia="HelveticaNeue" w:cs="Times New Roman"/>
          <w:lang w:val="mt-MT"/>
        </w:rPr>
        <w:t>“L-istorja u r-ritratt ħolqu interess kbir, u fi ftit sigħat it-tifla 'misterjuża' nstabet. Ikkomunikajt ma' Ms Muscat fuq Facebook u issa għandna niltaqgħu biex insiru nafu lil xulxin u ngħaddilha r-ritratt. Qatt f'mitt sena ma bsart li din l-istorja kienet se toħloq daqshekk interess. Issa kuntent li sa fl-aħħar qtajt xewqti,” temm jgħid Ray.</w:t>
      </w:r>
      <w:r w:rsidRPr="004B2CE8">
        <w:rPr>
          <w:rFonts w:ascii="MS Mincho" w:eastAsia="MS Mincho" w:hAnsi="MS Mincho" w:cs="MS Mincho"/>
          <w:lang w:val="mt-MT"/>
        </w:rPr>
        <w:t>          </w:t>
      </w:r>
    </w:p>
    <w:p w:rsidR="00D40568" w:rsidRPr="004B2CE8" w:rsidRDefault="00D40568" w:rsidP="009D669B">
      <w:pPr>
        <w:pStyle w:val="Standard"/>
        <w:autoSpaceDE w:val="0"/>
        <w:spacing w:line="360" w:lineRule="auto"/>
        <w:jc w:val="both"/>
        <w:rPr>
          <w:rFonts w:eastAsia="Helvetica" w:cs="Times New Roman"/>
          <w:color w:val="959595"/>
          <w:lang w:val="mt-MT"/>
        </w:rPr>
      </w:pPr>
    </w:p>
    <w:p w:rsidR="00012BA0" w:rsidRPr="004B2CE8" w:rsidRDefault="00012BA0" w:rsidP="009D669B">
      <w:pPr>
        <w:pStyle w:val="Standard"/>
        <w:spacing w:line="360" w:lineRule="auto"/>
        <w:jc w:val="both"/>
        <w:rPr>
          <w:rFonts w:cs="Times New Roman"/>
          <w:lang w:val="mt-MT"/>
        </w:rPr>
      </w:pPr>
    </w:p>
    <w:p w:rsidR="00152EAD" w:rsidRDefault="00152EAD" w:rsidP="009D669B">
      <w:pPr>
        <w:pStyle w:val="Standard"/>
        <w:autoSpaceDE w:val="0"/>
        <w:spacing w:line="360" w:lineRule="auto"/>
        <w:jc w:val="both"/>
        <w:rPr>
          <w:rFonts w:eastAsia="HelveticaNeue" w:cs="Times New Roman"/>
          <w:b/>
          <w:bCs/>
          <w:lang w:val="mt-MT"/>
        </w:rPr>
      </w:pPr>
      <w:r w:rsidRPr="004B2CE8">
        <w:rPr>
          <w:rFonts w:eastAsia="HelveticaNeue" w:cs="Times New Roman"/>
          <w:b/>
          <w:bCs/>
          <w:lang w:val="mt-MT"/>
        </w:rPr>
        <w:t>Il-ħolqien ta' skola nhar ta' Sibt... l-ewwel suċċessi fost tfal bi problema ta' mġiba</w:t>
      </w:r>
    </w:p>
    <w:p w:rsidR="00BB447E" w:rsidRPr="004B2CE8" w:rsidRDefault="00BB447E" w:rsidP="009D669B">
      <w:pPr>
        <w:pStyle w:val="Standard"/>
        <w:autoSpaceDE w:val="0"/>
        <w:spacing w:line="360" w:lineRule="auto"/>
        <w:jc w:val="both"/>
        <w:rPr>
          <w:rFonts w:eastAsia="HelveticaNeue" w:cs="Times New Roman"/>
          <w:b/>
          <w:bCs/>
          <w:lang w:val="mt-MT"/>
        </w:rPr>
      </w:pPr>
    </w:p>
    <w:p w:rsidR="00152EAD" w:rsidRPr="004B2CE8" w:rsidRDefault="00152EAD" w:rsidP="009D669B">
      <w:pPr>
        <w:pStyle w:val="Standard"/>
        <w:autoSpaceDE w:val="0"/>
        <w:spacing w:line="360" w:lineRule="auto"/>
        <w:jc w:val="both"/>
        <w:rPr>
          <w:rFonts w:eastAsia="HelveticaNeue" w:cs="Times New Roman"/>
          <w:bCs/>
          <w:lang w:val="mt-MT"/>
        </w:rPr>
      </w:pPr>
      <w:r w:rsidRPr="004B2CE8">
        <w:rPr>
          <w:rFonts w:eastAsia="HelveticaNeue" w:cs="Times New Roman"/>
          <w:bCs/>
          <w:lang w:val="mt-MT"/>
        </w:rPr>
        <w:t xml:space="preserve">F'mawra fl-iskola sekondarja San Ġorġ Preca fi Blata Bajda, laqtitni siġra magħmula mit-tfal u li tpoġġiet fil-blokk </w:t>
      </w:r>
      <w:del w:id="136" w:author="Phyllisienne Mallia at iLearn" w:date="2015-08-12T22:35:00Z">
        <w:r w:rsidRPr="004B2CE8" w:rsidDel="00142D09">
          <w:rPr>
            <w:rFonts w:eastAsia="HelveticaNeue" w:cs="Times New Roman"/>
            <w:bCs/>
            <w:lang w:val="mt-MT"/>
          </w:rPr>
          <w:delText>tall-</w:delText>
        </w:r>
      </w:del>
      <w:ins w:id="137" w:author="Phyllisienne Mallia at iLearn" w:date="2015-08-12T22:35:00Z">
        <w:r w:rsidR="00142D09">
          <w:rPr>
            <w:rFonts w:eastAsia="HelveticaNeue" w:cs="Times New Roman"/>
            <w:bCs/>
            <w:lang w:val="mt-MT"/>
          </w:rPr>
          <w:t>tal-</w:t>
        </w:r>
      </w:ins>
      <w:r w:rsidRPr="004B2CE8">
        <w:rPr>
          <w:rFonts w:eastAsia="HelveticaNeue" w:cs="Times New Roman"/>
          <w:bCs/>
          <w:lang w:val="mt-MT"/>
        </w:rPr>
        <w:t>amministrazzjoni. Mhix siġra ta' veru. Hi siġra magħmula minn ħafna jdejn, imma fuq kull id hemm imniżżel l-affarijiet pożittivi li għamel l-istudent partikolari li poġġa dik l-id. Ftit ħin wara kont fl-Uffiċċju tal-Kap tal-Iskola, Emile Vassallo, li miegħu tkellimt dwar il-fenomenu ta' studenti bi mġiba diffiċli - fenomenu li llum żdied fl-iskejjel tagħna.</w:t>
      </w:r>
    </w:p>
    <w:p w:rsidR="00BC3895" w:rsidRPr="004B2CE8" w:rsidRDefault="00BC3895" w:rsidP="009D669B">
      <w:pPr>
        <w:pStyle w:val="Standard"/>
        <w:autoSpaceDE w:val="0"/>
        <w:spacing w:line="360" w:lineRule="auto"/>
        <w:jc w:val="both"/>
        <w:rPr>
          <w:rFonts w:eastAsia="HelveticaNeue" w:cs="Times New Roman"/>
          <w:bCs/>
          <w:lang w:val="mt-MT"/>
        </w:rPr>
      </w:pPr>
    </w:p>
    <w:p w:rsidR="00152EAD" w:rsidRPr="004B2CE8" w:rsidRDefault="00152EAD" w:rsidP="009D669B">
      <w:pPr>
        <w:pStyle w:val="Standard"/>
        <w:autoSpaceDE w:val="0"/>
        <w:spacing w:after="400" w:line="360" w:lineRule="auto"/>
        <w:jc w:val="both"/>
        <w:rPr>
          <w:rFonts w:eastAsia="HelveticaNeue" w:cs="Times New Roman"/>
          <w:lang w:val="mt-MT"/>
        </w:rPr>
      </w:pPr>
      <w:r w:rsidRPr="004B2CE8">
        <w:rPr>
          <w:rFonts w:eastAsia="HelveticaNeue" w:cs="Times New Roman"/>
          <w:lang w:val="mt-MT"/>
        </w:rPr>
        <w:t xml:space="preserve">Din l-iskola trattat dan il-fenomenu b'mod proattiv ħafna li diġà ħalla s-suċċessi tiegħu għalkemm </w:t>
      </w:r>
      <w:r w:rsidRPr="004B2CE8">
        <w:rPr>
          <w:rFonts w:eastAsia="HelveticaNeue" w:cs="Times New Roman"/>
          <w:lang w:val="mt-MT"/>
        </w:rPr>
        <w:lastRenderedPageBreak/>
        <w:t xml:space="preserve">għadu fil-bidu. Introduċew skola nhar ta' Sibt għal min ikun qabeż ċertu ammont ta' punti - liema punti jingħataw għal nuqqasijiet li jsiru. Fl-iskola nhar ta' Sibt </w:t>
      </w:r>
      <w:del w:id="138" w:author="Phyllisienne Mallia at iLearn" w:date="2015-11-21T12:45:00Z">
        <w:r w:rsidRPr="004B2CE8" w:rsidDel="002A0FCA">
          <w:rPr>
            <w:rFonts w:eastAsia="HelveticaNeue" w:cs="Times New Roman"/>
            <w:lang w:val="mt-MT"/>
          </w:rPr>
          <w:delText xml:space="preserve">sa </w:delText>
        </w:r>
      </w:del>
      <w:ins w:id="139" w:author="Phyllisienne Mallia at iLearn" w:date="2015-11-21T12:45:00Z">
        <w:r w:rsidR="002A0FCA">
          <w:rPr>
            <w:rFonts w:eastAsia="HelveticaNeue" w:cs="Times New Roman"/>
            <w:lang w:val="mt-MT"/>
          </w:rPr>
          <w:t>s’</w:t>
        </w:r>
      </w:ins>
      <w:r w:rsidRPr="004B2CE8">
        <w:rPr>
          <w:rFonts w:eastAsia="HelveticaNeue" w:cs="Times New Roman"/>
          <w:lang w:val="mt-MT"/>
        </w:rPr>
        <w:t>issa f’ħames sessjonijiet li saru kien hemm madwar tmien studenti kull darba. F'kull sessjoni, l-istudenti ma jingħatawx tagħlim akkademiku imma jiġu megħjuna biex jagħrfu u jegħlbu l-problemi tagħhom u n-nuqqasijiet fl-imġiba. Is-suċċess tas-sessjonijiet jidher mill-fatt li minn dawn il-każijiet, kien hemm biss każ wieħed fejn ġew ripetuti</w:t>
      </w:r>
      <w:del w:id="140" w:author="Phyllisienne Mallia at iLearn" w:date="2015-11-18T21:14:00Z">
        <w:r w:rsidRPr="004B2CE8" w:rsidDel="00161E08">
          <w:rPr>
            <w:rFonts w:eastAsia="HelveticaNeue" w:cs="Times New Roman"/>
            <w:lang w:val="mt-MT"/>
          </w:rPr>
          <w:delText xml:space="preserve"> </w:delText>
        </w:r>
      </w:del>
      <w:del w:id="141" w:author="Phyllisienne Mallia at iLearn" w:date="2015-08-12T22:37:00Z">
        <w:r w:rsidRPr="004B2CE8" w:rsidDel="00751C47">
          <w:rPr>
            <w:rFonts w:eastAsia="HelveticaNeue" w:cs="Times New Roman"/>
            <w:lang w:val="mt-MT"/>
          </w:rPr>
          <w:delText>il-</w:delText>
        </w:r>
      </w:del>
      <w:ins w:id="142" w:author="Phyllisienne Mallia at iLearn" w:date="2015-08-12T22:37:00Z">
        <w:r w:rsidR="00751C47">
          <w:rPr>
            <w:rFonts w:eastAsia="HelveticaNeue" w:cs="Times New Roman"/>
            <w:lang w:val="mt-MT"/>
          </w:rPr>
          <w:t xml:space="preserve"> l-</w:t>
        </w:r>
      </w:ins>
      <w:r w:rsidRPr="004B2CE8">
        <w:rPr>
          <w:rFonts w:eastAsia="HelveticaNeue" w:cs="Times New Roman"/>
          <w:lang w:val="mt-MT"/>
        </w:rPr>
        <w:t>problemi ta' mġiba.</w:t>
      </w:r>
    </w:p>
    <w:p w:rsidR="00152EAD" w:rsidRPr="004B2CE8" w:rsidRDefault="00152EAD" w:rsidP="009D669B">
      <w:pPr>
        <w:pStyle w:val="Standard"/>
        <w:autoSpaceDE w:val="0"/>
        <w:spacing w:after="400" w:line="360" w:lineRule="auto"/>
        <w:jc w:val="both"/>
        <w:rPr>
          <w:rFonts w:eastAsia="HelveticaNeue" w:cs="Times New Roman"/>
          <w:lang w:val="mt-MT"/>
        </w:rPr>
      </w:pPr>
      <w:r w:rsidRPr="004B2CE8">
        <w:rPr>
          <w:rFonts w:eastAsia="HelveticaNeue" w:cs="Times New Roman"/>
          <w:lang w:val="mt-MT"/>
        </w:rPr>
        <w:t>Il-Kap tal-Iskola, Emile Vassallo, qalilna li, "Dak li għamilna kien li daħħalna sistema ta' punti fuq dixxiplina. L-esklużjonijiet huma rari; nemmnu fl-inklużjoni. Ħloqna skola s-Sibt u dakinhar tkun qisha sessjoni ta' 'Personal Social Development' għal dawn l-istudenti."</w:t>
      </w:r>
    </w:p>
    <w:p w:rsidR="00152EAD" w:rsidRPr="004B2CE8" w:rsidRDefault="00152EAD" w:rsidP="009D669B">
      <w:pPr>
        <w:pStyle w:val="Standard"/>
        <w:autoSpaceDE w:val="0"/>
        <w:spacing w:after="400" w:line="360" w:lineRule="auto"/>
        <w:jc w:val="both"/>
        <w:rPr>
          <w:rFonts w:eastAsia="HelveticaNeue" w:cs="Times New Roman"/>
          <w:lang w:val="mt-MT"/>
        </w:rPr>
      </w:pPr>
      <w:r w:rsidRPr="004B2CE8">
        <w:rPr>
          <w:rFonts w:eastAsia="HelveticaNeue" w:cs="Times New Roman"/>
          <w:lang w:val="mt-MT"/>
        </w:rPr>
        <w:t>Din hija ħolqa waħda minn sensiela ta’ servizzi mmirati biex l-istudenti jingħataw għajnuna għall-iżvilupp sħiħ tagħhom. Id-Dipartiment tal-</w:t>
      </w:r>
      <w:r w:rsidRPr="00751C47">
        <w:rPr>
          <w:rFonts w:eastAsia="HelveticaNeue" w:cs="Times New Roman"/>
          <w:i/>
          <w:lang w:val="mt-MT"/>
          <w:rPrChange w:id="143" w:author="Phyllisienne Mallia at iLearn" w:date="2015-08-12T22:38:00Z">
            <w:rPr>
              <w:rFonts w:eastAsia="HelveticaNeue" w:cs="Times New Roman"/>
              <w:lang w:val="mt-MT"/>
            </w:rPr>
          </w:rPrChange>
        </w:rPr>
        <w:t>Guidance</w:t>
      </w:r>
      <w:r w:rsidRPr="004B2CE8">
        <w:rPr>
          <w:rFonts w:eastAsia="HelveticaNeue" w:cs="Times New Roman"/>
          <w:lang w:val="mt-MT"/>
        </w:rPr>
        <w:t xml:space="preserve"> u l-programmi tal-</w:t>
      </w:r>
      <w:del w:id="144" w:author="Phyllisienne Mallia at iLearn" w:date="2015-09-17T17:59:00Z">
        <w:r w:rsidRPr="00062605" w:rsidDel="00062605">
          <w:rPr>
            <w:rFonts w:eastAsia="HelveticaNeue" w:cs="Times New Roman"/>
            <w:i/>
            <w:lang w:val="mt-MT"/>
            <w:rPrChange w:id="145" w:author="Phyllisienne Mallia at iLearn" w:date="2015-09-17T17:59:00Z">
              <w:rPr>
                <w:rFonts w:eastAsia="HelveticaNeue" w:cs="Times New Roman"/>
                <w:lang w:val="mt-MT"/>
              </w:rPr>
            </w:rPrChange>
          </w:rPr>
          <w:delText>'</w:delText>
        </w:r>
      </w:del>
      <w:r w:rsidRPr="00062605">
        <w:rPr>
          <w:rFonts w:eastAsia="HelveticaNeue" w:cs="Times New Roman"/>
          <w:i/>
          <w:lang w:val="mt-MT"/>
          <w:rPrChange w:id="146" w:author="Phyllisienne Mallia at iLearn" w:date="2015-09-17T17:59:00Z">
            <w:rPr>
              <w:rFonts w:eastAsia="HelveticaNeue" w:cs="Times New Roman"/>
              <w:lang w:val="mt-MT"/>
            </w:rPr>
          </w:rPrChange>
        </w:rPr>
        <w:t>Learning Support Zone</w:t>
      </w:r>
      <w:del w:id="147" w:author="Phyllisienne Mallia at iLearn" w:date="2015-09-17T17:59:00Z">
        <w:r w:rsidRPr="004B2CE8" w:rsidDel="00062605">
          <w:rPr>
            <w:rFonts w:eastAsia="HelveticaNeue" w:cs="Times New Roman"/>
            <w:lang w:val="mt-MT"/>
          </w:rPr>
          <w:delText>'</w:delText>
        </w:r>
      </w:del>
      <w:r w:rsidRPr="004B2CE8">
        <w:rPr>
          <w:rFonts w:eastAsia="HelveticaNeue" w:cs="Times New Roman"/>
          <w:lang w:val="mt-MT"/>
        </w:rPr>
        <w:t xml:space="preserve"> jgħinu ħafna lill-istudenti bi ħtiġijiet diversi, ngħidu aħna lil dawk li jkunu xi ftit mistħija biex irabbu aktar fiduċja fihom infushom.</w:t>
      </w:r>
    </w:p>
    <w:p w:rsidR="00152EAD" w:rsidRPr="004B2CE8" w:rsidRDefault="00152EAD" w:rsidP="009D669B">
      <w:pPr>
        <w:pStyle w:val="Standard"/>
        <w:autoSpaceDE w:val="0"/>
        <w:spacing w:after="400" w:line="360" w:lineRule="auto"/>
        <w:jc w:val="both"/>
        <w:rPr>
          <w:rFonts w:eastAsia="HelveticaNeue" w:cs="Times New Roman"/>
          <w:lang w:val="mt-MT"/>
        </w:rPr>
      </w:pPr>
      <w:r w:rsidRPr="004B2CE8">
        <w:rPr>
          <w:rFonts w:eastAsia="HelveticaNeue" w:cs="Times New Roman"/>
          <w:lang w:val="mt-MT"/>
        </w:rPr>
        <w:t>Ma jonqosx li fost l-istudenti ta' din l-iskola, li fiha qed titħaddem il-koedukazzjoni fl-ewwel sena u fi kliem il-Kap tal-Iskola din it-tranżizzjoni mxiet tajjeb ħafna, ikun hemm rispons pożittiv għal ċerti inizjattivi. Fost dawn kien hemm dik tal-olimpjadi tar-robotika fejn l-istudenti ħadmu fil-ħin tal-mistrieħ fuq proġetti għal dawn l-olimpjadi u rnexxielhom jiġu fit-tieni post.</w:t>
      </w:r>
    </w:p>
    <w:p w:rsidR="00152EAD" w:rsidRPr="004B2CE8" w:rsidRDefault="00152EAD" w:rsidP="009D669B">
      <w:pPr>
        <w:pStyle w:val="Standard"/>
        <w:autoSpaceDE w:val="0"/>
        <w:spacing w:after="400" w:line="360" w:lineRule="auto"/>
        <w:jc w:val="both"/>
        <w:rPr>
          <w:rFonts w:eastAsia="HelveticaNeue" w:cs="Times New Roman"/>
          <w:lang w:val="mt-MT"/>
        </w:rPr>
      </w:pPr>
      <w:r w:rsidRPr="004B2CE8">
        <w:rPr>
          <w:rFonts w:eastAsia="HelveticaNeue" w:cs="Times New Roman"/>
          <w:lang w:val="mt-MT"/>
        </w:rPr>
        <w:t>Tajjeb insemmu li l-iskola tipparteċipa fi proġetti differenti kemm lokali kif ukoll internazzjonali. L-iskola qiegħda tikkoordina proġett tal-</w:t>
      </w:r>
      <w:r w:rsidRPr="002A0FCA">
        <w:rPr>
          <w:rFonts w:eastAsia="HelveticaNeue" w:cs="Times New Roman"/>
          <w:i/>
          <w:lang w:val="mt-MT"/>
          <w:rPrChange w:id="148" w:author="Phyllisienne Mallia at iLearn" w:date="2015-11-21T12:49:00Z">
            <w:rPr>
              <w:rFonts w:eastAsia="HelveticaNeue" w:cs="Times New Roman"/>
              <w:lang w:val="mt-MT"/>
            </w:rPr>
          </w:rPrChange>
        </w:rPr>
        <w:t>Erasmus+</w:t>
      </w:r>
      <w:r w:rsidRPr="004B2CE8">
        <w:rPr>
          <w:rFonts w:eastAsia="HelveticaNeue" w:cs="Times New Roman"/>
          <w:lang w:val="mt-MT"/>
        </w:rPr>
        <w:t xml:space="preserve"> ma’ skejjel minn Spanja, l-Italja u l-Polonja. Jieħdu sehem ukoll f’</w:t>
      </w:r>
      <w:r w:rsidRPr="002A0FCA">
        <w:rPr>
          <w:rFonts w:eastAsia="HelveticaNeue" w:cs="Times New Roman"/>
          <w:i/>
          <w:lang w:val="mt-MT"/>
          <w:rPrChange w:id="149" w:author="Phyllisienne Mallia at iLearn" w:date="2015-11-21T12:49:00Z">
            <w:rPr>
              <w:rFonts w:eastAsia="HelveticaNeue" w:cs="Times New Roman"/>
              <w:lang w:val="mt-MT"/>
            </w:rPr>
          </w:rPrChange>
        </w:rPr>
        <w:t>eTwinning</w:t>
      </w:r>
      <w:r w:rsidRPr="004B2CE8">
        <w:rPr>
          <w:rFonts w:eastAsia="HelveticaNeue" w:cs="Times New Roman"/>
          <w:lang w:val="mt-MT"/>
        </w:rPr>
        <w:t xml:space="preserve">. Il-parti akkademika tittieħed bis-serjetà </w:t>
      </w:r>
      <w:del w:id="150" w:author="Phyllisienne Mallia at iLearn" w:date="2015-08-12T22:38:00Z">
        <w:r w:rsidRPr="004B2CE8" w:rsidDel="00751C47">
          <w:rPr>
            <w:rFonts w:eastAsia="HelveticaNeue" w:cs="Times New Roman"/>
            <w:lang w:val="mt-MT"/>
          </w:rPr>
          <w:delText xml:space="preserve">wloll </w:delText>
        </w:r>
      </w:del>
      <w:ins w:id="151" w:author="Phyllisienne Mallia at iLearn" w:date="2015-08-12T22:38:00Z">
        <w:r w:rsidR="00751C47">
          <w:rPr>
            <w:rFonts w:eastAsia="HelveticaNeue" w:cs="Times New Roman"/>
            <w:lang w:val="mt-MT"/>
          </w:rPr>
          <w:t>wkoll</w:t>
        </w:r>
        <w:r w:rsidR="00751C47" w:rsidRPr="004B2CE8">
          <w:rPr>
            <w:rFonts w:eastAsia="HelveticaNeue" w:cs="Times New Roman"/>
            <w:lang w:val="mt-MT"/>
          </w:rPr>
          <w:t xml:space="preserve"> </w:t>
        </w:r>
      </w:ins>
      <w:r w:rsidRPr="004B2CE8">
        <w:rPr>
          <w:rFonts w:eastAsia="HelveticaNeue" w:cs="Times New Roman"/>
          <w:lang w:val="mt-MT"/>
        </w:rPr>
        <w:t>u s-sistema tal-</w:t>
      </w:r>
      <w:r w:rsidRPr="00751C47">
        <w:rPr>
          <w:rFonts w:eastAsia="HelveticaNeue" w:cs="Times New Roman"/>
          <w:i/>
          <w:lang w:val="mt-MT"/>
          <w:rPrChange w:id="152" w:author="Phyllisienne Mallia at iLearn" w:date="2015-08-12T22:39:00Z">
            <w:rPr>
              <w:rFonts w:eastAsia="HelveticaNeue" w:cs="Times New Roman"/>
              <w:lang w:val="mt-MT"/>
            </w:rPr>
          </w:rPrChange>
        </w:rPr>
        <w:t>banding</w:t>
      </w:r>
      <w:r w:rsidRPr="004B2CE8">
        <w:rPr>
          <w:rFonts w:eastAsia="HelveticaNeue" w:cs="Times New Roman"/>
          <w:lang w:val="mt-MT"/>
        </w:rPr>
        <w:t xml:space="preserve"> fil-Form 1 qed tiżgura li l-istudenti jingħataw l-opportunità li jitgħallmu skont il-ħiliet tagħhom f’sistema li tippermetti t-tagħlim differenzjat imma f’ċerti limiti.</w:t>
      </w:r>
    </w:p>
    <w:p w:rsidR="00152EAD" w:rsidRPr="004B2CE8" w:rsidRDefault="00152EAD" w:rsidP="009D669B">
      <w:pPr>
        <w:pStyle w:val="Standard"/>
        <w:autoSpaceDE w:val="0"/>
        <w:spacing w:after="400" w:line="360" w:lineRule="auto"/>
        <w:jc w:val="both"/>
        <w:rPr>
          <w:rFonts w:eastAsia="HelveticaNeue" w:cs="Times New Roman"/>
          <w:lang w:val="mt-MT"/>
        </w:rPr>
      </w:pPr>
      <w:r w:rsidRPr="004B2CE8">
        <w:rPr>
          <w:rFonts w:eastAsia="HelveticaNeue" w:cs="Times New Roman"/>
          <w:lang w:val="mt-MT"/>
        </w:rPr>
        <w:t xml:space="preserve">Mill-ftit ħin li għamilt fl-iskola </w:t>
      </w:r>
      <w:del w:id="153" w:author="Phyllisienne Mallia at iLearn" w:date="2015-09-17T17:56:00Z">
        <w:r w:rsidRPr="004B2CE8" w:rsidDel="00062605">
          <w:rPr>
            <w:rFonts w:eastAsia="HelveticaNeue" w:cs="Times New Roman"/>
            <w:lang w:val="mt-MT"/>
          </w:rPr>
          <w:delText xml:space="preserve">tħoss </w:delText>
        </w:r>
      </w:del>
      <w:ins w:id="154" w:author="Phyllisienne Mallia at iLearn" w:date="2015-09-17T17:56:00Z">
        <w:r w:rsidR="00062605">
          <w:rPr>
            <w:rFonts w:eastAsia="HelveticaNeue" w:cs="Times New Roman"/>
            <w:lang w:val="mt-MT"/>
          </w:rPr>
          <w:t xml:space="preserve">nħoss </w:t>
        </w:r>
      </w:ins>
      <w:r w:rsidRPr="004B2CE8">
        <w:rPr>
          <w:rFonts w:eastAsia="HelveticaNeue" w:cs="Times New Roman"/>
          <w:lang w:val="mt-MT"/>
        </w:rPr>
        <w:t>li din hi skola differenti. Skola b’qalb kbira li tirrispetta lil kull student. Fejn mill-iżgħar persuna sal-akbar waħda, ilkoll jaħdmu għal għan wieħed - il-ġid tal-istudenti kollha.</w:t>
      </w:r>
    </w:p>
    <w:p w:rsidR="00152EAD" w:rsidRPr="004B2CE8" w:rsidRDefault="00152EAD" w:rsidP="009D669B">
      <w:pPr>
        <w:pStyle w:val="Standard"/>
        <w:autoSpaceDE w:val="0"/>
        <w:spacing w:after="400" w:line="360" w:lineRule="auto"/>
        <w:jc w:val="both"/>
        <w:rPr>
          <w:rFonts w:eastAsia="HelveticaNeue" w:cs="Times New Roman"/>
          <w:lang w:val="mt-MT"/>
        </w:rPr>
      </w:pPr>
      <w:r w:rsidRPr="004B2CE8">
        <w:rPr>
          <w:rFonts w:eastAsia="HelveticaNeue" w:cs="Times New Roman"/>
          <w:lang w:val="mt-MT"/>
        </w:rPr>
        <w:t xml:space="preserve">Morna lura biex nitkellmu dwar is-siġra bl-idejn fid-daħla tal-iskola u skoprejt aktar dwar l-inizjattiva li għadha kif nediet l-iskola bil-għan li tkompli trawwem atmosfera pożittiva fost il-komunità skolastika. Anki jekk tara l-aħbarijiet ta’ kuljum, tara li sfortunatament dak li huwa negattiv ħafna </w:t>
      </w:r>
      <w:r w:rsidRPr="004B2CE8">
        <w:rPr>
          <w:rFonts w:eastAsia="HelveticaNeue" w:cs="Times New Roman"/>
          <w:lang w:val="mt-MT"/>
        </w:rPr>
        <w:lastRenderedPageBreak/>
        <w:t>drabi jingħata ferm aktar spazju għax forsi huwa aktar sensazzjonali. Dan jiġri anki fil-ħajja tagħna, li nħarsu ħafna lejn id-deni u nonqsu milli nagħrfu l-ħafna ġid li l-ħin kollu jkun qed idawwarna.</w:t>
      </w:r>
    </w:p>
    <w:p w:rsidR="00152EAD" w:rsidRPr="004B2CE8" w:rsidRDefault="00152EAD" w:rsidP="009D669B">
      <w:pPr>
        <w:pStyle w:val="Standard"/>
        <w:autoSpaceDE w:val="0"/>
        <w:spacing w:after="400" w:line="360" w:lineRule="auto"/>
        <w:jc w:val="both"/>
        <w:rPr>
          <w:rFonts w:eastAsia="HelveticaNeue" w:cs="Times New Roman"/>
          <w:lang w:val="mt-MT"/>
        </w:rPr>
      </w:pPr>
      <w:r w:rsidRPr="004B2CE8">
        <w:rPr>
          <w:rFonts w:eastAsia="HelveticaNeue" w:cs="Times New Roman"/>
          <w:lang w:val="mt-MT"/>
        </w:rPr>
        <w:t xml:space="preserve">"Għaldaqstant," qalilna l-Kap tal-iskola, "ħsibna f’sistema fejn noħolqu kuxjenza akbar dwar dak kollu li huwa tajjeb li jiġri madwarna fl-iskola. Din evolviet f’attività ta’ ġimgħa msejħa </w:t>
      </w:r>
      <w:r w:rsidRPr="00062605">
        <w:rPr>
          <w:rFonts w:eastAsia="HelveticaNeue" w:cs="Times New Roman"/>
          <w:i/>
          <w:lang w:val="mt-MT"/>
          <w:rPrChange w:id="155" w:author="Phyllisienne Mallia at iLearn" w:date="2015-09-17T17:58:00Z">
            <w:rPr>
              <w:rFonts w:eastAsia="HelveticaNeue" w:cs="Times New Roman"/>
              <w:lang w:val="mt-MT"/>
            </w:rPr>
          </w:rPrChange>
        </w:rPr>
        <w:t xml:space="preserve">Pay it Forward </w:t>
      </w:r>
      <w:del w:id="156" w:author="Phyllisienne Mallia at iLearn" w:date="2015-11-21T12:51:00Z">
        <w:r w:rsidRPr="00062605" w:rsidDel="002A0FCA">
          <w:rPr>
            <w:rFonts w:eastAsia="HelveticaNeue" w:cs="Times New Roman"/>
            <w:i/>
            <w:lang w:val="mt-MT"/>
            <w:rPrChange w:id="157" w:author="Phyllisienne Mallia at iLearn" w:date="2015-09-17T17:58:00Z">
              <w:rPr>
                <w:rFonts w:eastAsia="HelveticaNeue" w:cs="Times New Roman"/>
                <w:lang w:val="mt-MT"/>
              </w:rPr>
            </w:rPrChange>
          </w:rPr>
          <w:delText>week</w:delText>
        </w:r>
      </w:del>
      <w:ins w:id="158" w:author="Phyllisienne Mallia at iLearn" w:date="2015-11-21T12:51:00Z">
        <w:r w:rsidR="002A0FCA">
          <w:rPr>
            <w:rFonts w:eastAsia="HelveticaNeue" w:cs="Times New Roman"/>
            <w:i/>
            <w:lang w:val="mt-MT"/>
          </w:rPr>
          <w:t>Week</w:t>
        </w:r>
      </w:ins>
      <w:r w:rsidRPr="004B2CE8">
        <w:rPr>
          <w:rFonts w:eastAsia="HelveticaNeue" w:cs="Times New Roman"/>
          <w:lang w:val="mt-MT"/>
        </w:rPr>
        <w:t xml:space="preserve">. </w:t>
      </w:r>
      <w:r w:rsidRPr="00062605">
        <w:rPr>
          <w:rFonts w:eastAsia="HelveticaNeue" w:cs="Times New Roman"/>
          <w:i/>
          <w:lang w:val="mt-MT"/>
          <w:rPrChange w:id="159" w:author="Phyllisienne Mallia at iLearn" w:date="2015-09-17T17:58:00Z">
            <w:rPr>
              <w:rFonts w:eastAsia="HelveticaNeue" w:cs="Times New Roman"/>
              <w:lang w:val="mt-MT"/>
            </w:rPr>
          </w:rPrChange>
        </w:rPr>
        <w:t>Pay it Forward</w:t>
      </w:r>
      <w:r w:rsidRPr="004B2CE8">
        <w:rPr>
          <w:rFonts w:eastAsia="HelveticaNeue" w:cs="Times New Roman"/>
          <w:lang w:val="mt-MT"/>
        </w:rPr>
        <w:t xml:space="preserve"> huwa proprju l-oppost ta’ </w:t>
      </w:r>
      <w:r w:rsidRPr="00062605">
        <w:rPr>
          <w:rFonts w:eastAsia="HelveticaNeue" w:cs="Times New Roman"/>
          <w:i/>
          <w:lang w:val="mt-MT"/>
          <w:rPrChange w:id="160" w:author="Phyllisienne Mallia at iLearn" w:date="2015-09-17T17:58:00Z">
            <w:rPr>
              <w:rFonts w:eastAsia="HelveticaNeue" w:cs="Times New Roman"/>
              <w:lang w:val="mt-MT"/>
            </w:rPr>
          </w:rPrChange>
        </w:rPr>
        <w:t>Pay Back</w:t>
      </w:r>
      <w:r w:rsidRPr="004B2CE8">
        <w:rPr>
          <w:rFonts w:eastAsia="HelveticaNeue" w:cs="Times New Roman"/>
          <w:lang w:val="mt-MT"/>
        </w:rPr>
        <w:t xml:space="preserve">. Il-kunċett huwa li meta xi ħadd jagħmel ġest sabiħ miegħek, inti tagħmel ġest sabiħ ma’ xi </w:t>
      </w:r>
      <w:del w:id="161" w:author="Phyllisienne Mallia at iLearn" w:date="2015-11-21T12:50:00Z">
        <w:r w:rsidRPr="004B2CE8" w:rsidDel="002A0FCA">
          <w:rPr>
            <w:rFonts w:eastAsia="HelveticaNeue" w:cs="Times New Roman"/>
            <w:lang w:val="mt-MT"/>
          </w:rPr>
          <w:delText>ħadd ieħor</w:delText>
        </w:r>
      </w:del>
      <w:ins w:id="162" w:author="Phyllisienne Mallia at iLearn" w:date="2015-11-21T12:50:00Z">
        <w:r w:rsidR="002A0FCA">
          <w:rPr>
            <w:rFonts w:eastAsia="HelveticaNeue" w:cs="Times New Roman"/>
            <w:lang w:val="mt-MT"/>
          </w:rPr>
          <w:t>ħaddieħor</w:t>
        </w:r>
      </w:ins>
      <w:r w:rsidRPr="004B2CE8">
        <w:rPr>
          <w:rFonts w:eastAsia="HelveticaNeue" w:cs="Times New Roman"/>
          <w:lang w:val="mt-MT"/>
        </w:rPr>
        <w:t xml:space="preserve"> u b’hekk tibda kullana ta’ ġesti li tibqa’ ssostni lilha nfisha u li tiġġenera atmosfera pożittiva."</w:t>
      </w:r>
    </w:p>
    <w:p w:rsidR="00152EAD" w:rsidRPr="004B2CE8" w:rsidRDefault="00152EAD" w:rsidP="009D669B">
      <w:pPr>
        <w:pStyle w:val="Standard"/>
        <w:autoSpaceDE w:val="0"/>
        <w:spacing w:after="400" w:line="360" w:lineRule="auto"/>
        <w:jc w:val="both"/>
        <w:rPr>
          <w:rFonts w:eastAsia="HelveticaNeue" w:cs="Times New Roman"/>
          <w:lang w:val="mt-MT"/>
        </w:rPr>
      </w:pPr>
      <w:r w:rsidRPr="004B2CE8">
        <w:rPr>
          <w:rFonts w:eastAsia="HelveticaNeue" w:cs="Times New Roman"/>
          <w:lang w:val="mt-MT"/>
        </w:rPr>
        <w:t>L-għalliema tal-PSCD (</w:t>
      </w:r>
      <w:r w:rsidRPr="00062605">
        <w:rPr>
          <w:rFonts w:eastAsia="HelveticaNeue" w:cs="Times New Roman"/>
          <w:i/>
          <w:lang w:val="mt-MT"/>
          <w:rPrChange w:id="163" w:author="Phyllisienne Mallia at iLearn" w:date="2015-09-17T18:00:00Z">
            <w:rPr>
              <w:rFonts w:eastAsia="HelveticaNeue" w:cs="Times New Roman"/>
              <w:lang w:val="mt-MT"/>
            </w:rPr>
          </w:rPrChange>
        </w:rPr>
        <w:t>Personal Social and Career Development</w:t>
      </w:r>
      <w:r w:rsidRPr="004B2CE8">
        <w:rPr>
          <w:rFonts w:eastAsia="HelveticaNeue" w:cs="Times New Roman"/>
          <w:lang w:val="mt-MT"/>
        </w:rPr>
        <w:t>) għenu ħafna billi bi tħejjija għall-</w:t>
      </w:r>
      <w:r w:rsidRPr="00062605">
        <w:rPr>
          <w:rFonts w:eastAsia="HelveticaNeue" w:cs="Times New Roman"/>
          <w:i/>
          <w:lang w:val="mt-MT"/>
          <w:rPrChange w:id="164" w:author="Phyllisienne Mallia at iLearn" w:date="2015-09-17T18:00:00Z">
            <w:rPr>
              <w:rFonts w:eastAsia="HelveticaNeue" w:cs="Times New Roman"/>
              <w:lang w:val="mt-MT"/>
            </w:rPr>
          </w:rPrChange>
        </w:rPr>
        <w:t>Pay it Forward Week</w:t>
      </w:r>
      <w:r w:rsidRPr="004B2CE8">
        <w:rPr>
          <w:rFonts w:eastAsia="HelveticaNeue" w:cs="Times New Roman"/>
          <w:lang w:val="mt-MT"/>
        </w:rPr>
        <w:t xml:space="preserve"> introduċew il-kunċett mal-istudenti kollha u anki wrewhom filmat żgħir ta’ eżempji. Iddiskutew modi differenti kif jistgħu jgħinu lil xulxin u rrealizzaw li diġà jsibu u jagħtu ħafna għajnuna, imma li kieku jagħmlu sforz akbar setgħu jagħmlu lil ħaddieħor u lilhom innifishom aktar kuntenti.</w:t>
      </w:r>
    </w:p>
    <w:p w:rsidR="00152EAD" w:rsidRPr="004B2CE8" w:rsidRDefault="00152EAD" w:rsidP="009D669B">
      <w:pPr>
        <w:pStyle w:val="Standard"/>
        <w:autoSpaceDE w:val="0"/>
        <w:spacing w:after="400" w:line="360" w:lineRule="auto"/>
        <w:jc w:val="both"/>
        <w:rPr>
          <w:rFonts w:eastAsia="HelveticaNeue" w:cs="Times New Roman"/>
          <w:lang w:val="mt-MT"/>
        </w:rPr>
      </w:pPr>
      <w:r w:rsidRPr="004B2CE8">
        <w:rPr>
          <w:rFonts w:eastAsia="HelveticaNeue" w:cs="Times New Roman"/>
          <w:lang w:val="mt-MT"/>
        </w:rPr>
        <w:t>Waqt dawn il-lezzjonijiet l-istudenti ħejjew ukoll forom tal-pali tal-idejn bil-kartun. Dawn biex iservu ta’ simbolu għall-azzjonijiet tajbin li jitwettqu. Kull min jagħmel azzjoni tajba, jikteb fil-qosor x’għamel fuq wieħed mis-swaba' u jgħaddi l-pala tal-id lil dik il-persuna li jkun għen. Din imbagħad tagħmel l-istess u l-id tkompli ddur sakemm min jimla l-aħħar suba' jgħaddi l-pala lil xi ħadd mill-għalliema inkarigati u jingħata oħra ġdida. Il-pala l-mimlija titwaħħal mas-“Siġra tal-Ġid” fid-daħla ewlenija tal-iskola – xhieda tat-tajjeb kollu li jsir.</w:t>
      </w:r>
    </w:p>
    <w:p w:rsidR="00152EAD" w:rsidRPr="004B2CE8" w:rsidRDefault="00152EAD" w:rsidP="009D669B">
      <w:pPr>
        <w:pStyle w:val="Standard"/>
        <w:autoSpaceDE w:val="0"/>
        <w:spacing w:after="400" w:line="360" w:lineRule="auto"/>
        <w:jc w:val="both"/>
        <w:rPr>
          <w:rFonts w:eastAsia="HelveticaNeue" w:cs="Times New Roman"/>
          <w:lang w:val="mt-MT"/>
        </w:rPr>
      </w:pPr>
      <w:r w:rsidRPr="004B2CE8">
        <w:rPr>
          <w:rFonts w:eastAsia="HelveticaNeue" w:cs="Times New Roman"/>
          <w:lang w:val="mt-MT"/>
        </w:rPr>
        <w:t>It-tnedija uffiċjali tal-</w:t>
      </w:r>
      <w:r w:rsidRPr="00D9658F">
        <w:rPr>
          <w:rFonts w:eastAsia="HelveticaNeue" w:cs="Times New Roman"/>
          <w:i/>
          <w:lang w:val="mt-MT"/>
          <w:rPrChange w:id="165" w:author="Phyllisienne Mallia at iLearn" w:date="2015-09-17T18:05:00Z">
            <w:rPr>
              <w:rFonts w:eastAsia="HelveticaNeue" w:cs="Times New Roman"/>
              <w:lang w:val="mt-MT"/>
            </w:rPr>
          </w:rPrChange>
        </w:rPr>
        <w:t>Pay it Forward Week</w:t>
      </w:r>
      <w:r w:rsidRPr="004B2CE8">
        <w:rPr>
          <w:rFonts w:eastAsia="HelveticaNeue" w:cs="Times New Roman"/>
          <w:lang w:val="mt-MT"/>
        </w:rPr>
        <w:t xml:space="preserve"> saret nhar it-Tnejn 27 t’April fil-preżenza tas-Segretarju Parlamentari Chris Agius u tal-Prinċipal tal-Kulleġġ, James Camilleri. Din saret waqt </w:t>
      </w:r>
      <w:r w:rsidRPr="00D9658F">
        <w:rPr>
          <w:rFonts w:eastAsia="HelveticaNeue" w:cs="Times New Roman"/>
          <w:i/>
          <w:lang w:val="mt-MT"/>
          <w:rPrChange w:id="166" w:author="Phyllisienne Mallia at iLearn" w:date="2015-09-17T18:05:00Z">
            <w:rPr>
              <w:rFonts w:eastAsia="HelveticaNeue" w:cs="Times New Roman"/>
              <w:lang w:val="mt-MT"/>
            </w:rPr>
          </w:rPrChange>
        </w:rPr>
        <w:t>assembly</w:t>
      </w:r>
      <w:r w:rsidRPr="004B2CE8">
        <w:rPr>
          <w:rFonts w:eastAsia="HelveticaNeue" w:cs="Times New Roman"/>
          <w:lang w:val="mt-MT"/>
        </w:rPr>
        <w:t xml:space="preserve"> speċjali fejn studenti kitbu skript u ħejjew reċta qasira ħafna li rrappreżentat sensiela ta’ atti tajbin fi sfond ta’ komunità skolastika. Wara, studenti qraw messaġġi li kitbu huma stess dwar l-importanza ta’ ambjent pożittiv u ħeġġew li t-tajjeb jittieħed!</w:t>
      </w:r>
    </w:p>
    <w:p w:rsidR="00E06012" w:rsidRPr="004B2CE8" w:rsidRDefault="00152EAD" w:rsidP="009D669B">
      <w:pPr>
        <w:pStyle w:val="Standard"/>
        <w:autoSpaceDE w:val="0"/>
        <w:spacing w:line="360" w:lineRule="auto"/>
        <w:jc w:val="both"/>
        <w:rPr>
          <w:rFonts w:eastAsia="HelveticaNeue" w:cs="Times New Roman"/>
          <w:lang w:val="mt-MT"/>
        </w:rPr>
      </w:pPr>
      <w:r w:rsidRPr="004B2CE8">
        <w:rPr>
          <w:rFonts w:eastAsia="HelveticaNeue" w:cs="Times New Roman"/>
          <w:lang w:val="mt-MT"/>
        </w:rPr>
        <w:t>Wara għadd ta’ bżieżaq bil-pali tal-id tal-</w:t>
      </w:r>
      <w:r w:rsidRPr="00F20002">
        <w:rPr>
          <w:rFonts w:eastAsia="HelveticaNeue" w:cs="Times New Roman"/>
          <w:i/>
          <w:lang w:val="mt-MT"/>
          <w:rPrChange w:id="167" w:author="Phyllisienne Mallia at iLearn" w:date="2015-09-17T18:20:00Z">
            <w:rPr>
              <w:rFonts w:eastAsia="HelveticaNeue" w:cs="Times New Roman"/>
              <w:lang w:val="mt-MT"/>
            </w:rPr>
          </w:rPrChange>
        </w:rPr>
        <w:t>Pay it Forward</w:t>
      </w:r>
      <w:r w:rsidRPr="004B2CE8">
        <w:rPr>
          <w:rFonts w:eastAsia="HelveticaNeue" w:cs="Times New Roman"/>
          <w:lang w:val="mt-MT"/>
        </w:rPr>
        <w:t xml:space="preserve"> ġew mitluqa fl-ajru – att simboliku li jirrappreżenta l-pass li jmiss – dak li l-pożittiv jinfirex fil-komunità. Fil-fatt, wieħed mis-slogans popolari li l-iskola ttenni huwa dak li kien jgħid Gandhi – “Kun int i</w:t>
      </w:r>
      <w:r w:rsidR="00915C9D" w:rsidRPr="004B2CE8">
        <w:rPr>
          <w:rFonts w:eastAsia="HelveticaNeue" w:cs="Times New Roman"/>
          <w:lang w:val="mt-MT"/>
        </w:rPr>
        <w:t>l-bidla li trid tara fid-dinja”.</w:t>
      </w:r>
    </w:p>
    <w:p w:rsidR="00915C9D" w:rsidRPr="004B2CE8" w:rsidRDefault="00915C9D" w:rsidP="009D669B">
      <w:pPr>
        <w:pStyle w:val="Standard"/>
        <w:autoSpaceDE w:val="0"/>
        <w:spacing w:line="360" w:lineRule="auto"/>
        <w:jc w:val="both"/>
        <w:rPr>
          <w:rFonts w:eastAsia="HelveticaNeue" w:cs="Times New Roman"/>
          <w:lang w:val="mt-MT"/>
        </w:rPr>
      </w:pPr>
    </w:p>
    <w:p w:rsidR="00915C9D" w:rsidRDefault="00915C9D" w:rsidP="009D669B">
      <w:pPr>
        <w:pStyle w:val="Standard"/>
        <w:autoSpaceDE w:val="0"/>
        <w:spacing w:line="360" w:lineRule="auto"/>
        <w:jc w:val="both"/>
        <w:rPr>
          <w:rFonts w:eastAsia="HelveticaNeue" w:cs="Times New Roman"/>
          <w:lang w:val="mt-MT"/>
        </w:rPr>
      </w:pPr>
      <w:r w:rsidRPr="004B2CE8">
        <w:rPr>
          <w:rFonts w:eastAsia="HelveticaNeue" w:cs="Times New Roman"/>
          <w:lang w:val="mt-MT"/>
        </w:rPr>
        <w:t xml:space="preserve">Iż-Żgħażagħ tal-Azzjoni Kattolika (ŻAK) huma kontra li tinżel l-età tal-kunsens sesswali minn 18 għal 16-il sena minħabba li fil-fehma tagħhom jekk tiġi emendata l-liġi se tkun xi ħaġa li tagħti aktar </w:t>
      </w:r>
      <w:r w:rsidRPr="004B2CE8">
        <w:rPr>
          <w:rFonts w:eastAsia="HelveticaNeue" w:cs="Times New Roman"/>
          <w:lang w:val="mt-MT"/>
        </w:rPr>
        <w:lastRenderedPageBreak/>
        <w:t xml:space="preserve">promozzjoni li s-sess huwa xi ħaga faċli. Dan intqal waqt laqgħa </w:t>
      </w:r>
      <w:del w:id="168" w:author="Phyllisienne Mallia at iLearn" w:date="2015-09-17T18:23:00Z">
        <w:r w:rsidRPr="004B2CE8" w:rsidDel="00F20002">
          <w:rPr>
            <w:rFonts w:eastAsia="HelveticaNeue" w:cs="Times New Roman"/>
            <w:lang w:val="mt-MT"/>
          </w:rPr>
          <w:delText xml:space="preserve">Konġunta </w:delText>
        </w:r>
      </w:del>
      <w:ins w:id="169" w:author="Phyllisienne Mallia at iLearn" w:date="2015-09-17T18:23:00Z">
        <w:r w:rsidR="00F20002">
          <w:rPr>
            <w:rFonts w:eastAsia="HelveticaNeue" w:cs="Times New Roman"/>
            <w:lang w:val="mt-MT"/>
          </w:rPr>
          <w:t>konġunta</w:t>
        </w:r>
        <w:r w:rsidR="00F20002" w:rsidRPr="004B2CE8">
          <w:rPr>
            <w:rFonts w:eastAsia="HelveticaNeue" w:cs="Times New Roman"/>
            <w:lang w:val="mt-MT"/>
          </w:rPr>
          <w:t xml:space="preserve"> </w:t>
        </w:r>
      </w:ins>
      <w:r w:rsidRPr="004B2CE8">
        <w:rPr>
          <w:rFonts w:eastAsia="HelveticaNeue" w:cs="Times New Roman"/>
          <w:lang w:val="mt-MT"/>
        </w:rPr>
        <w:t xml:space="preserve">bejn </w:t>
      </w:r>
      <w:del w:id="170" w:author="Phyllisienne Mallia at iLearn" w:date="2015-09-17T18:23:00Z">
        <w:r w:rsidRPr="004B2CE8" w:rsidDel="00F20002">
          <w:rPr>
            <w:rFonts w:eastAsia="HelveticaNeue" w:cs="Times New Roman"/>
            <w:lang w:val="mt-MT"/>
          </w:rPr>
          <w:delText>ill-</w:delText>
        </w:r>
      </w:del>
      <w:ins w:id="171" w:author="Phyllisienne Mallia at iLearn" w:date="2015-09-17T18:23:00Z">
        <w:r w:rsidR="00F20002">
          <w:rPr>
            <w:rFonts w:eastAsia="HelveticaNeue" w:cs="Times New Roman"/>
            <w:lang w:val="mt-MT"/>
          </w:rPr>
          <w:t>il-</w:t>
        </w:r>
      </w:ins>
      <w:r w:rsidRPr="004B2CE8">
        <w:rPr>
          <w:rFonts w:eastAsia="HelveticaNeue" w:cs="Times New Roman"/>
          <w:lang w:val="mt-MT"/>
        </w:rPr>
        <w:t>Kumitati dwar l-Affarijiet Soċjali, dwar il-Familja u dwar is-Saħħa tal-Parlament fuq l-</w:t>
      </w:r>
      <w:del w:id="172" w:author="Phyllisienne Mallia at iLearn" w:date="2015-09-17T18:23:00Z">
        <w:r w:rsidRPr="004B2CE8" w:rsidDel="00F20002">
          <w:rPr>
            <w:rFonts w:eastAsia="HelveticaNeue" w:cs="Times New Roman"/>
            <w:lang w:val="mt-MT"/>
          </w:rPr>
          <w:delText xml:space="preserve">eta’ </w:delText>
        </w:r>
      </w:del>
      <w:ins w:id="173" w:author="Phyllisienne Mallia at iLearn" w:date="2015-09-17T18:23:00Z">
        <w:r w:rsidR="00F20002">
          <w:rPr>
            <w:rFonts w:eastAsia="HelveticaNeue" w:cs="Times New Roman"/>
            <w:lang w:val="mt-MT"/>
          </w:rPr>
          <w:t>età</w:t>
        </w:r>
        <w:r w:rsidR="00F20002" w:rsidRPr="004B2CE8">
          <w:rPr>
            <w:rFonts w:eastAsia="HelveticaNeue" w:cs="Times New Roman"/>
            <w:lang w:val="mt-MT"/>
          </w:rPr>
          <w:t xml:space="preserve"> </w:t>
        </w:r>
      </w:ins>
      <w:r w:rsidRPr="004B2CE8">
        <w:rPr>
          <w:rFonts w:eastAsia="HelveticaNeue" w:cs="Times New Roman"/>
          <w:lang w:val="mt-MT"/>
        </w:rPr>
        <w:t>tal-kunsens sesswali.</w:t>
      </w:r>
    </w:p>
    <w:p w:rsidR="00BB447E" w:rsidRPr="004B2CE8" w:rsidRDefault="00BB447E" w:rsidP="009D669B">
      <w:pPr>
        <w:pStyle w:val="Standard"/>
        <w:autoSpaceDE w:val="0"/>
        <w:spacing w:line="360" w:lineRule="auto"/>
        <w:jc w:val="both"/>
        <w:rPr>
          <w:rFonts w:eastAsia="HelveticaNeue" w:cs="Times New Roman"/>
          <w:lang w:val="mt-MT"/>
        </w:rPr>
      </w:pPr>
    </w:p>
    <w:p w:rsidR="00915C9D" w:rsidRPr="004B2CE8" w:rsidRDefault="00915C9D" w:rsidP="009D669B">
      <w:pPr>
        <w:pStyle w:val="Standard"/>
        <w:autoSpaceDE w:val="0"/>
        <w:spacing w:line="360" w:lineRule="auto"/>
        <w:jc w:val="both"/>
        <w:rPr>
          <w:rFonts w:eastAsia="HelveticaNeue" w:cs="Times New Roman"/>
          <w:lang w:val="mt-MT"/>
        </w:rPr>
      </w:pPr>
      <w:r w:rsidRPr="004B2CE8">
        <w:rPr>
          <w:rFonts w:eastAsia="HelveticaNeue" w:cs="Times New Roman"/>
          <w:lang w:val="mt-MT"/>
        </w:rPr>
        <w:t xml:space="preserve">Iż-ŻAK qalu li din se toħloq aktar problemi soċjali, għaliex </w:t>
      </w:r>
      <w:del w:id="174" w:author="Phyllisienne Mallia at iLearn" w:date="2015-09-17T18:24:00Z">
        <w:r w:rsidRPr="004B2CE8" w:rsidDel="00F20002">
          <w:rPr>
            <w:rFonts w:eastAsia="HelveticaNeue" w:cs="Times New Roman"/>
            <w:lang w:val="mt-MT"/>
          </w:rPr>
          <w:delText xml:space="preserve">skontom </w:delText>
        </w:r>
      </w:del>
      <w:ins w:id="175" w:author="Phyllisienne Mallia at iLearn" w:date="2015-09-17T18:24:00Z">
        <w:r w:rsidR="00F20002">
          <w:rPr>
            <w:rFonts w:eastAsia="HelveticaNeue" w:cs="Times New Roman"/>
            <w:lang w:val="mt-MT"/>
          </w:rPr>
          <w:t>skonthom</w:t>
        </w:r>
        <w:r w:rsidR="00F20002" w:rsidRPr="004B2CE8">
          <w:rPr>
            <w:rFonts w:eastAsia="HelveticaNeue" w:cs="Times New Roman"/>
            <w:lang w:val="mt-MT"/>
          </w:rPr>
          <w:t xml:space="preserve"> </w:t>
        </w:r>
      </w:ins>
      <w:r w:rsidRPr="004B2CE8">
        <w:rPr>
          <w:rFonts w:eastAsia="HelveticaNeue" w:cs="Times New Roman"/>
          <w:lang w:val="mt-MT"/>
        </w:rPr>
        <w:t>in-nisa se jkunu qed isofru ħafna kif ukoll ħa jonqos l-aspett tad-</w:t>
      </w:r>
      <w:del w:id="176" w:author="Phyllisienne Mallia at iLearn" w:date="2015-09-17T18:24:00Z">
        <w:r w:rsidRPr="004B2CE8" w:rsidDel="00F20002">
          <w:rPr>
            <w:rFonts w:eastAsia="HelveticaNeue" w:cs="Times New Roman"/>
            <w:lang w:val="mt-MT"/>
          </w:rPr>
          <w:delText xml:space="preserve">dinjita’ </w:delText>
        </w:r>
      </w:del>
      <w:ins w:id="177" w:author="Phyllisienne Mallia at iLearn" w:date="2015-09-17T18:24:00Z">
        <w:r w:rsidR="00F20002">
          <w:rPr>
            <w:rFonts w:eastAsia="HelveticaNeue" w:cs="Times New Roman"/>
            <w:lang w:val="mt-MT"/>
          </w:rPr>
          <w:t>dinjità</w:t>
        </w:r>
        <w:r w:rsidR="00F20002" w:rsidRPr="004B2CE8">
          <w:rPr>
            <w:rFonts w:eastAsia="HelveticaNeue" w:cs="Times New Roman"/>
            <w:lang w:val="mt-MT"/>
          </w:rPr>
          <w:t xml:space="preserve"> </w:t>
        </w:r>
      </w:ins>
      <w:r w:rsidRPr="004B2CE8">
        <w:rPr>
          <w:rFonts w:eastAsia="HelveticaNeue" w:cs="Times New Roman"/>
          <w:lang w:val="mt-MT"/>
        </w:rPr>
        <w:t>fis-</w:t>
      </w:r>
      <w:del w:id="178" w:author="Phyllisienne Mallia at iLearn" w:date="2015-09-17T18:24:00Z">
        <w:r w:rsidRPr="004B2CE8" w:rsidDel="00F20002">
          <w:rPr>
            <w:rFonts w:eastAsia="HelveticaNeue" w:cs="Times New Roman"/>
            <w:lang w:val="mt-MT"/>
          </w:rPr>
          <w:delText xml:space="preserve">soċjeta </w:delText>
        </w:r>
      </w:del>
      <w:ins w:id="179" w:author="Phyllisienne Mallia at iLearn" w:date="2015-09-17T18:24:00Z">
        <w:r w:rsidR="00F20002">
          <w:rPr>
            <w:rFonts w:eastAsia="HelveticaNeue" w:cs="Times New Roman"/>
            <w:lang w:val="mt-MT"/>
          </w:rPr>
          <w:t>soċjetà</w:t>
        </w:r>
        <w:r w:rsidR="00F20002" w:rsidRPr="004B2CE8">
          <w:rPr>
            <w:rFonts w:eastAsia="HelveticaNeue" w:cs="Times New Roman"/>
            <w:lang w:val="mt-MT"/>
          </w:rPr>
          <w:t xml:space="preserve"> </w:t>
        </w:r>
      </w:ins>
      <w:r w:rsidRPr="004B2CE8">
        <w:rPr>
          <w:rFonts w:eastAsia="HelveticaNeue" w:cs="Times New Roman"/>
          <w:lang w:val="mt-MT"/>
        </w:rPr>
        <w:t xml:space="preserve">tagħna. “Aħna nemmnu li nies ta’ 16-il sena mhumiex responsabbli biżżejjed biex ikollhom x’jaqsmu ma’ xulxin sesswalment. </w:t>
      </w:r>
      <w:del w:id="180" w:author="Phyllisienne Mallia at iLearn" w:date="2015-09-17T18:24:00Z">
        <w:r w:rsidRPr="004B2CE8" w:rsidDel="00F20002">
          <w:rPr>
            <w:rFonts w:eastAsia="HelveticaNeue" w:cs="Times New Roman"/>
            <w:lang w:val="mt-MT"/>
          </w:rPr>
          <w:delText>Sfortuntament</w:delText>
        </w:r>
      </w:del>
      <w:ins w:id="181" w:author="Phyllisienne Mallia at iLearn" w:date="2015-09-17T18:24:00Z">
        <w:r w:rsidR="00F20002">
          <w:rPr>
            <w:rFonts w:eastAsia="HelveticaNeue" w:cs="Times New Roman"/>
            <w:lang w:val="mt-MT"/>
          </w:rPr>
          <w:t>Sfortunatament</w:t>
        </w:r>
      </w:ins>
      <w:r w:rsidRPr="004B2CE8">
        <w:rPr>
          <w:rFonts w:eastAsia="HelveticaNeue" w:cs="Times New Roman"/>
          <w:lang w:val="mt-MT"/>
        </w:rPr>
        <w:t xml:space="preserve">, minn din il-biċċa tax-xogħol l-aktar li ħa jbatu n-nisa, jinqabdu tqal u jsibu </w:t>
      </w:r>
      <w:del w:id="182" w:author="Phyllisienne Mallia at iLearn" w:date="2015-09-17T18:25:00Z">
        <w:r w:rsidRPr="004B2CE8" w:rsidDel="00F20002">
          <w:rPr>
            <w:rFonts w:eastAsia="HelveticaNeue" w:cs="Times New Roman"/>
            <w:lang w:val="mt-MT"/>
          </w:rPr>
          <w:delText xml:space="preserve">diffikulta </w:delText>
        </w:r>
      </w:del>
      <w:ins w:id="183" w:author="Phyllisienne Mallia at iLearn" w:date="2015-09-17T18:25:00Z">
        <w:r w:rsidR="00F20002">
          <w:rPr>
            <w:rFonts w:eastAsia="HelveticaNeue" w:cs="Times New Roman"/>
            <w:lang w:val="mt-MT"/>
          </w:rPr>
          <w:t>diffikultà</w:t>
        </w:r>
        <w:r w:rsidR="00F20002" w:rsidRPr="004B2CE8">
          <w:rPr>
            <w:rFonts w:eastAsia="HelveticaNeue" w:cs="Times New Roman"/>
            <w:lang w:val="mt-MT"/>
          </w:rPr>
          <w:t xml:space="preserve"> </w:t>
        </w:r>
      </w:ins>
      <w:r w:rsidRPr="004B2CE8">
        <w:rPr>
          <w:rFonts w:eastAsia="HelveticaNeue" w:cs="Times New Roman"/>
          <w:lang w:val="mt-MT"/>
        </w:rPr>
        <w:t>biex irabbu lil uliedhom.” Huma saħqu li anke jekk l-</w:t>
      </w:r>
      <w:del w:id="184" w:author="Phyllisienne Mallia at iLearn" w:date="2015-09-17T18:25:00Z">
        <w:r w:rsidRPr="004B2CE8" w:rsidDel="00F20002">
          <w:rPr>
            <w:rFonts w:eastAsia="HelveticaNeue" w:cs="Times New Roman"/>
            <w:lang w:val="mt-MT"/>
          </w:rPr>
          <w:delText xml:space="preserve">eta’ </w:delText>
        </w:r>
      </w:del>
      <w:ins w:id="185" w:author="Phyllisienne Mallia at iLearn" w:date="2015-09-17T18:25:00Z">
        <w:r w:rsidR="00F20002">
          <w:rPr>
            <w:rFonts w:eastAsia="HelveticaNeue" w:cs="Times New Roman"/>
            <w:lang w:val="mt-MT"/>
          </w:rPr>
          <w:t>età</w:t>
        </w:r>
        <w:r w:rsidR="00F20002" w:rsidRPr="004B2CE8">
          <w:rPr>
            <w:rFonts w:eastAsia="HelveticaNeue" w:cs="Times New Roman"/>
            <w:lang w:val="mt-MT"/>
          </w:rPr>
          <w:t xml:space="preserve"> </w:t>
        </w:r>
      </w:ins>
      <w:r w:rsidRPr="004B2CE8">
        <w:rPr>
          <w:rFonts w:eastAsia="HelveticaNeue" w:cs="Times New Roman"/>
          <w:lang w:val="mt-MT"/>
        </w:rPr>
        <w:t>tinżel, hemm bżonn li f’dawn it-tip ta’ affarijiet il-kunsens dejjem jiġi diskuss mal-ġenituri u kkritikaw il-fatt kif għad m’hawnx għarfien biżżejjed fl-iskejjel dwar is-saħħa sesswali.</w:t>
      </w:r>
    </w:p>
    <w:p w:rsidR="00915C9D" w:rsidRPr="004B2CE8" w:rsidRDefault="00915C9D" w:rsidP="009D669B">
      <w:pPr>
        <w:pStyle w:val="Standard"/>
        <w:autoSpaceDE w:val="0"/>
        <w:spacing w:line="360" w:lineRule="auto"/>
        <w:jc w:val="both"/>
        <w:rPr>
          <w:rFonts w:eastAsia="HelveticaNeue" w:cs="Times New Roman"/>
          <w:lang w:val="mt-MT"/>
        </w:rPr>
      </w:pPr>
    </w:p>
    <w:p w:rsidR="00915C9D" w:rsidRPr="004B2CE8" w:rsidRDefault="00915C9D" w:rsidP="009D669B">
      <w:pPr>
        <w:pStyle w:val="Standard"/>
        <w:autoSpaceDE w:val="0"/>
        <w:spacing w:line="360" w:lineRule="auto"/>
        <w:jc w:val="both"/>
        <w:rPr>
          <w:rFonts w:eastAsia="HelveticaNeue" w:cs="Times New Roman"/>
          <w:lang w:val="mt-MT"/>
        </w:rPr>
      </w:pPr>
      <w:r w:rsidRPr="004B2CE8">
        <w:rPr>
          <w:rFonts w:eastAsia="HelveticaNeue" w:cs="Times New Roman"/>
          <w:lang w:val="mt-MT"/>
        </w:rPr>
        <w:t>Fl-istess laqgħa tkellem il-psikologu Bernard Caruana fejn fakkar kif Malta huwa l-uniku pajjiż fl-Unjoni Ewropea li għad għandu l-</w:t>
      </w:r>
      <w:del w:id="186" w:author="Phyllisienne Mallia at iLearn" w:date="2015-09-17T18:25:00Z">
        <w:r w:rsidRPr="004B2CE8" w:rsidDel="00F20002">
          <w:rPr>
            <w:rFonts w:eastAsia="HelveticaNeue" w:cs="Times New Roman"/>
            <w:lang w:val="mt-MT"/>
          </w:rPr>
          <w:delText xml:space="preserve">eta’ </w:delText>
        </w:r>
      </w:del>
      <w:ins w:id="187" w:author="Phyllisienne Mallia at iLearn" w:date="2015-09-17T18:25:00Z">
        <w:r w:rsidR="00F20002">
          <w:rPr>
            <w:rFonts w:eastAsia="HelveticaNeue" w:cs="Times New Roman"/>
            <w:lang w:val="mt-MT"/>
          </w:rPr>
          <w:t>età</w:t>
        </w:r>
        <w:r w:rsidR="00F20002" w:rsidRPr="004B2CE8">
          <w:rPr>
            <w:rFonts w:eastAsia="HelveticaNeue" w:cs="Times New Roman"/>
            <w:lang w:val="mt-MT"/>
          </w:rPr>
          <w:t xml:space="preserve"> </w:t>
        </w:r>
      </w:ins>
      <w:r w:rsidRPr="004B2CE8">
        <w:rPr>
          <w:rFonts w:eastAsia="HelveticaNeue" w:cs="Times New Roman"/>
          <w:lang w:val="mt-MT"/>
        </w:rPr>
        <w:t xml:space="preserve">tal-kunsens sesswali </w:t>
      </w:r>
      <w:del w:id="188" w:author="Phyllisienne Mallia at iLearn" w:date="2015-09-17T18:25:00Z">
        <w:r w:rsidRPr="004B2CE8" w:rsidDel="00F20002">
          <w:rPr>
            <w:rFonts w:eastAsia="HelveticaNeue" w:cs="Times New Roman"/>
            <w:lang w:val="mt-MT"/>
          </w:rPr>
          <w:delText>‘l</w:delText>
        </w:r>
      </w:del>
      <w:ins w:id="189" w:author="Phyllisienne Mallia at iLearn" w:date="2015-09-17T18:25:00Z">
        <w:r w:rsidR="00F20002">
          <w:rPr>
            <w:rFonts w:eastAsia="HelveticaNeue" w:cs="Times New Roman"/>
            <w:lang w:val="mt-MT"/>
          </w:rPr>
          <w:t>’</w:t>
        </w:r>
      </w:ins>
      <w:ins w:id="190" w:author="Phyllisienne Mallia at iLearn" w:date="2015-09-17T18:26:00Z">
        <w:r w:rsidR="00F20002">
          <w:rPr>
            <w:rFonts w:eastAsia="HelveticaNeue" w:cs="Times New Roman"/>
            <w:lang w:val="mt-MT"/>
          </w:rPr>
          <w:t>l</w:t>
        </w:r>
      </w:ins>
      <w:r w:rsidRPr="004B2CE8">
        <w:rPr>
          <w:rFonts w:eastAsia="HelveticaNeue" w:cs="Times New Roman"/>
          <w:lang w:val="mt-MT"/>
        </w:rPr>
        <w:t xml:space="preserve"> fuq minn 18-il sena. Minkejja li huwa jemmen li l-</w:t>
      </w:r>
      <w:del w:id="191" w:author="Phyllisienne Mallia at iLearn" w:date="2015-09-17T18:26:00Z">
        <w:r w:rsidRPr="004B2CE8" w:rsidDel="009D4C2D">
          <w:rPr>
            <w:rFonts w:eastAsia="HelveticaNeue" w:cs="Times New Roman"/>
            <w:lang w:val="mt-MT"/>
          </w:rPr>
          <w:delText xml:space="preserve">eta’ </w:delText>
        </w:r>
      </w:del>
      <w:ins w:id="192" w:author="Phyllisienne Mallia at iLearn" w:date="2015-09-17T18:26:00Z">
        <w:r w:rsidR="009D4C2D">
          <w:rPr>
            <w:rFonts w:eastAsia="HelveticaNeue" w:cs="Times New Roman"/>
            <w:lang w:val="mt-MT"/>
          </w:rPr>
          <w:t>età</w:t>
        </w:r>
        <w:r w:rsidR="009D4C2D" w:rsidRPr="004B2CE8">
          <w:rPr>
            <w:rFonts w:eastAsia="HelveticaNeue" w:cs="Times New Roman"/>
            <w:lang w:val="mt-MT"/>
          </w:rPr>
          <w:t xml:space="preserve"> </w:t>
        </w:r>
      </w:ins>
      <w:r w:rsidRPr="004B2CE8">
        <w:rPr>
          <w:rFonts w:eastAsia="HelveticaNeue" w:cs="Times New Roman"/>
          <w:lang w:val="mt-MT"/>
        </w:rPr>
        <w:t xml:space="preserve">għandha tinżel għal 16, saħaq li xorta għandhom jiġu introdotti l-mekkaniżmi neċċessarji biex ma jkunx hawn abbużi. Id-dibattitu dwar jekk </w:t>
      </w:r>
      <w:del w:id="193" w:author="Phyllisienne Mallia at iLearn" w:date="2015-09-17T18:26:00Z">
        <w:r w:rsidRPr="004B2CE8" w:rsidDel="009D4C2D">
          <w:rPr>
            <w:rFonts w:eastAsia="HelveticaNeue" w:cs="Times New Roman"/>
            <w:lang w:val="mt-MT"/>
          </w:rPr>
          <w:delText xml:space="preserve">għandiex </w:delText>
        </w:r>
      </w:del>
      <w:ins w:id="194" w:author="Phyllisienne Mallia at iLearn" w:date="2015-09-17T18:26:00Z">
        <w:r w:rsidR="009D4C2D">
          <w:rPr>
            <w:rFonts w:eastAsia="HelveticaNeue" w:cs="Times New Roman"/>
            <w:lang w:val="mt-MT"/>
          </w:rPr>
          <w:t>għandhiex</w:t>
        </w:r>
        <w:r w:rsidR="009D4C2D" w:rsidRPr="004B2CE8">
          <w:rPr>
            <w:rFonts w:eastAsia="HelveticaNeue" w:cs="Times New Roman"/>
            <w:lang w:val="mt-MT"/>
          </w:rPr>
          <w:t xml:space="preserve"> </w:t>
        </w:r>
      </w:ins>
      <w:r w:rsidRPr="004B2CE8">
        <w:rPr>
          <w:rFonts w:eastAsia="HelveticaNeue" w:cs="Times New Roman"/>
          <w:lang w:val="mt-MT"/>
        </w:rPr>
        <w:t>tinżel l-</w:t>
      </w:r>
      <w:del w:id="195" w:author="Phyllisienne Mallia at iLearn" w:date="2015-09-17T18:26:00Z">
        <w:r w:rsidRPr="004B2CE8" w:rsidDel="009D4C2D">
          <w:rPr>
            <w:rFonts w:eastAsia="HelveticaNeue" w:cs="Times New Roman"/>
            <w:lang w:val="mt-MT"/>
          </w:rPr>
          <w:delText xml:space="preserve">eta’ </w:delText>
        </w:r>
      </w:del>
      <w:ins w:id="196" w:author="Phyllisienne Mallia at iLearn" w:date="2015-09-17T18:26:00Z">
        <w:r w:rsidR="009D4C2D">
          <w:rPr>
            <w:rFonts w:eastAsia="HelveticaNeue" w:cs="Times New Roman"/>
            <w:lang w:val="mt-MT"/>
          </w:rPr>
          <w:t>età</w:t>
        </w:r>
        <w:r w:rsidR="009D4C2D" w:rsidRPr="004B2CE8">
          <w:rPr>
            <w:rFonts w:eastAsia="HelveticaNeue" w:cs="Times New Roman"/>
            <w:lang w:val="mt-MT"/>
          </w:rPr>
          <w:t xml:space="preserve"> </w:t>
        </w:r>
      </w:ins>
      <w:r w:rsidRPr="004B2CE8">
        <w:rPr>
          <w:rFonts w:eastAsia="HelveticaNeue" w:cs="Times New Roman"/>
          <w:lang w:val="mt-MT"/>
        </w:rPr>
        <w:t>tal-kunsens sesswali ilu għaddej fi stadju ta’ kumitat għal dawn l-aħħar xhur fejn diversi persuni kif ukoll għaqdiet esprimew il-fehma tagħhom fuq dan is-suġġett.</w:t>
      </w:r>
    </w:p>
    <w:p w:rsidR="00915C9D" w:rsidRPr="004B2CE8" w:rsidRDefault="00915C9D" w:rsidP="009D669B">
      <w:pPr>
        <w:pStyle w:val="Standard"/>
        <w:autoSpaceDE w:val="0"/>
        <w:spacing w:line="360" w:lineRule="auto"/>
        <w:jc w:val="both"/>
        <w:rPr>
          <w:rFonts w:eastAsia="HelveticaNeue" w:cs="Times New Roman"/>
          <w:lang w:val="mt-MT"/>
        </w:rPr>
      </w:pPr>
    </w:p>
    <w:p w:rsidR="00915C9D" w:rsidRPr="004B2CE8" w:rsidRDefault="00915C9D" w:rsidP="009D669B">
      <w:pPr>
        <w:pStyle w:val="Standard"/>
        <w:autoSpaceDE w:val="0"/>
        <w:spacing w:line="360" w:lineRule="auto"/>
        <w:jc w:val="both"/>
        <w:rPr>
          <w:rFonts w:eastAsia="HelveticaNeue" w:cs="Times New Roman"/>
          <w:lang w:val="mt-MT"/>
        </w:rPr>
      </w:pPr>
      <w:r w:rsidRPr="004B2CE8">
        <w:rPr>
          <w:rFonts w:eastAsia="HelveticaNeue" w:cs="Times New Roman"/>
          <w:lang w:val="mt-MT"/>
        </w:rPr>
        <w:t xml:space="preserve">Lura f’Jannar li għadda, l-għaqda tal-istudenti </w:t>
      </w:r>
      <w:del w:id="197" w:author="Phyllisienne Mallia at iLearn" w:date="2015-09-17T18:26:00Z">
        <w:r w:rsidRPr="004B2CE8" w:rsidDel="009D4C2D">
          <w:rPr>
            <w:rFonts w:eastAsia="HelveticaNeue" w:cs="Times New Roman"/>
            <w:lang w:val="mt-MT"/>
          </w:rPr>
          <w:delText xml:space="preserve">soċjal </w:delText>
        </w:r>
      </w:del>
      <w:ins w:id="198" w:author="Phyllisienne Mallia at iLearn" w:date="2015-09-17T18:26:00Z">
        <w:r w:rsidR="009D4C2D">
          <w:rPr>
            <w:rFonts w:eastAsia="HelveticaNeue" w:cs="Times New Roman"/>
            <w:lang w:val="mt-MT"/>
          </w:rPr>
          <w:t>soċjali</w:t>
        </w:r>
        <w:r w:rsidR="009D4C2D" w:rsidRPr="004B2CE8">
          <w:rPr>
            <w:rFonts w:eastAsia="HelveticaNeue" w:cs="Times New Roman"/>
            <w:lang w:val="mt-MT"/>
          </w:rPr>
          <w:t xml:space="preserve"> </w:t>
        </w:r>
      </w:ins>
      <w:r w:rsidRPr="004B2CE8">
        <w:rPr>
          <w:rFonts w:eastAsia="HelveticaNeue" w:cs="Times New Roman"/>
          <w:lang w:val="mt-MT"/>
        </w:rPr>
        <w:t xml:space="preserve">demokratiċi </w:t>
      </w:r>
      <w:r w:rsidRPr="009D4C2D">
        <w:rPr>
          <w:rFonts w:eastAsia="HelveticaNeue" w:cs="Times New Roman"/>
          <w:i/>
          <w:lang w:val="mt-MT"/>
          <w:rPrChange w:id="199" w:author="Phyllisienne Mallia at iLearn" w:date="2015-09-17T18:26:00Z">
            <w:rPr>
              <w:rFonts w:eastAsia="HelveticaNeue" w:cs="Times New Roman"/>
              <w:lang w:val="mt-MT"/>
            </w:rPr>
          </w:rPrChange>
        </w:rPr>
        <w:t>Pulse</w:t>
      </w:r>
      <w:r w:rsidRPr="004B2CE8">
        <w:rPr>
          <w:rFonts w:eastAsia="HelveticaNeue" w:cs="Times New Roman"/>
          <w:lang w:val="mt-MT"/>
        </w:rPr>
        <w:t xml:space="preserve"> fi stqarrija kienet qalet li l-età tal-kunsens sesswali għandha tonqos minn 18 għal 16 għal diversi raġunijiet fosthom li żgħażagħ ta’ din l-età jistgħu jiftħu kont bankarju u saħansitra jiżżewġu, filwaqt li fil-Qorti jġorru responsabbiltà sħiħa.</w:t>
      </w:r>
    </w:p>
    <w:p w:rsidR="004B2CE8" w:rsidRPr="004B2CE8" w:rsidRDefault="004B2CE8" w:rsidP="009D669B">
      <w:pPr>
        <w:pStyle w:val="Standard"/>
        <w:autoSpaceDE w:val="0"/>
        <w:spacing w:line="360" w:lineRule="auto"/>
        <w:jc w:val="both"/>
        <w:rPr>
          <w:rFonts w:eastAsia="HelveticaNeue" w:cs="Times New Roman"/>
          <w:lang w:val="mt-MT"/>
        </w:rPr>
      </w:pPr>
    </w:p>
    <w:p w:rsidR="004B2CE8" w:rsidRPr="004B2CE8" w:rsidRDefault="004B2CE8" w:rsidP="009D669B">
      <w:pPr>
        <w:pStyle w:val="Standard"/>
        <w:autoSpaceDE w:val="0"/>
        <w:spacing w:line="360" w:lineRule="auto"/>
        <w:jc w:val="both"/>
        <w:rPr>
          <w:rFonts w:eastAsia="HelveticaNeue" w:cs="Times New Roman"/>
          <w:lang w:val="mt-MT"/>
        </w:rPr>
      </w:pPr>
      <w:r w:rsidRPr="004B2CE8">
        <w:rPr>
          <w:rFonts w:eastAsia="HelveticaNeue" w:cs="Times New Roman"/>
          <w:lang w:val="mt-MT"/>
        </w:rPr>
        <w:t>“Bħala pajjiż ninsabu fid-direzzjoni t-tajba” - Ir-reazzjoni tal-Ministru Cardona għar-rapport ta’ S&amp;P</w:t>
      </w:r>
      <w:ins w:id="200" w:author="Phyllisienne Mallia at iLearn" w:date="2015-09-17T18:27:00Z">
        <w:r w:rsidR="009D4C2D">
          <w:rPr>
            <w:rFonts w:eastAsia="HelveticaNeue" w:cs="Times New Roman"/>
            <w:lang w:val="mt-MT"/>
          </w:rPr>
          <w:t>.</w:t>
        </w:r>
      </w:ins>
    </w:p>
    <w:p w:rsidR="004B2CE8" w:rsidRPr="004B2CE8" w:rsidRDefault="004B2CE8" w:rsidP="009D669B">
      <w:pPr>
        <w:pStyle w:val="Standard"/>
        <w:autoSpaceDE w:val="0"/>
        <w:spacing w:line="360" w:lineRule="auto"/>
        <w:jc w:val="both"/>
        <w:rPr>
          <w:rFonts w:eastAsia="HelveticaNeue" w:cs="Times New Roman"/>
          <w:lang w:val="mt-MT"/>
        </w:rPr>
      </w:pPr>
    </w:p>
    <w:p w:rsidR="004B2CE8" w:rsidRPr="004B2CE8" w:rsidRDefault="004B2CE8" w:rsidP="009D669B">
      <w:pPr>
        <w:pStyle w:val="Standard"/>
        <w:autoSpaceDE w:val="0"/>
        <w:spacing w:line="360" w:lineRule="auto"/>
        <w:jc w:val="both"/>
        <w:rPr>
          <w:rFonts w:eastAsia="HelveticaNeue" w:cs="Times New Roman"/>
          <w:lang w:val="mt-MT"/>
        </w:rPr>
      </w:pPr>
      <w:r w:rsidRPr="004B2CE8">
        <w:rPr>
          <w:rFonts w:eastAsia="HelveticaNeue" w:cs="Times New Roman"/>
          <w:lang w:val="mt-MT"/>
        </w:rPr>
        <w:t>Il-Ministru għall-Ekonomija, Chris Cardona qal li l-Gvern b’sodisfazzjoni nnota t-</w:t>
      </w:r>
      <w:del w:id="201" w:author="Phyllisienne Mallia at iLearn" w:date="2015-09-17T18:28:00Z">
        <w:r w:rsidRPr="004B2CE8" w:rsidDel="009D4C2D">
          <w:rPr>
            <w:rFonts w:eastAsia="HelveticaNeue" w:cs="Times New Roman"/>
            <w:lang w:val="mt-MT"/>
          </w:rPr>
          <w:delText xml:space="preserve">titjieb </w:delText>
        </w:r>
      </w:del>
      <w:ins w:id="202" w:author="Phyllisienne Mallia at iLearn" w:date="2015-09-17T18:28:00Z">
        <w:r w:rsidR="009D4C2D">
          <w:rPr>
            <w:rFonts w:eastAsia="HelveticaNeue" w:cs="Times New Roman"/>
            <w:lang w:val="mt-MT"/>
          </w:rPr>
          <w:t>titjib</w:t>
        </w:r>
        <w:r w:rsidR="009D4C2D" w:rsidRPr="004B2CE8">
          <w:rPr>
            <w:rFonts w:eastAsia="HelveticaNeue" w:cs="Times New Roman"/>
            <w:lang w:val="mt-MT"/>
          </w:rPr>
          <w:t xml:space="preserve"> </w:t>
        </w:r>
      </w:ins>
      <w:r w:rsidRPr="004B2CE8">
        <w:rPr>
          <w:rFonts w:eastAsia="HelveticaNeue" w:cs="Times New Roman"/>
          <w:lang w:val="mt-MT"/>
        </w:rPr>
        <w:t xml:space="preserve">fil-klassifikazzjoni li l-aġenzija internazzjonali tal-kreditu, </w:t>
      </w:r>
      <w:r w:rsidRPr="009D4C2D">
        <w:rPr>
          <w:rFonts w:eastAsia="HelveticaNeue" w:cs="Times New Roman"/>
          <w:lang w:val="mt-MT"/>
        </w:rPr>
        <w:t>Standard and Poor’s</w:t>
      </w:r>
      <w:r w:rsidRPr="004B2CE8">
        <w:rPr>
          <w:rFonts w:eastAsia="HelveticaNeue" w:cs="Times New Roman"/>
          <w:lang w:val="mt-MT"/>
        </w:rPr>
        <w:t xml:space="preserve"> tat lil Malta. Cardona qal li dan huwa pass importanti </w:t>
      </w:r>
      <w:del w:id="203" w:author="Phyllisienne Mallia at iLearn" w:date="2015-09-17T18:29:00Z">
        <w:r w:rsidRPr="004B2CE8" w:rsidDel="009D4C2D">
          <w:rPr>
            <w:rFonts w:eastAsia="HelveticaNeue" w:cs="Times New Roman"/>
            <w:lang w:val="mt-MT"/>
          </w:rPr>
          <w:delText>il-</w:delText>
        </w:r>
      </w:del>
      <w:ins w:id="204" w:author="Phyllisienne Mallia at iLearn" w:date="2015-09-17T18:29:00Z">
        <w:r w:rsidR="009D4C2D">
          <w:rPr>
            <w:rFonts w:eastAsia="HelveticaNeue" w:cs="Times New Roman"/>
            <w:lang w:val="mt-MT"/>
          </w:rPr>
          <w:t xml:space="preserve">’il </w:t>
        </w:r>
      </w:ins>
      <w:r w:rsidRPr="004B2CE8">
        <w:rPr>
          <w:rFonts w:eastAsia="HelveticaNeue" w:cs="Times New Roman"/>
          <w:lang w:val="mt-MT"/>
        </w:rPr>
        <w:t>quddiem għal pajjiżna għax l-aġenzija tal-kreditu rrevediet il-pożizzjoni ta’ Malta minn waħda stabbli għal waħda pożittiva, BBB+.</w:t>
      </w:r>
    </w:p>
    <w:p w:rsidR="004B2CE8" w:rsidRPr="004B2CE8" w:rsidRDefault="004B2CE8" w:rsidP="009D669B">
      <w:pPr>
        <w:pStyle w:val="Standard"/>
        <w:autoSpaceDE w:val="0"/>
        <w:spacing w:line="360" w:lineRule="auto"/>
        <w:jc w:val="both"/>
        <w:rPr>
          <w:rFonts w:eastAsia="HelveticaNeue" w:cs="Times New Roman"/>
          <w:lang w:val="mt-MT"/>
        </w:rPr>
      </w:pPr>
    </w:p>
    <w:p w:rsidR="004B2CE8" w:rsidRPr="004B2CE8" w:rsidRDefault="004B2CE8" w:rsidP="009D669B">
      <w:pPr>
        <w:pStyle w:val="Standard"/>
        <w:autoSpaceDE w:val="0"/>
        <w:spacing w:line="360" w:lineRule="auto"/>
        <w:jc w:val="both"/>
        <w:rPr>
          <w:rFonts w:eastAsia="HelveticaNeue" w:cs="Times New Roman"/>
          <w:lang w:val="mt-MT"/>
        </w:rPr>
      </w:pPr>
      <w:r w:rsidRPr="004B2CE8">
        <w:rPr>
          <w:rFonts w:eastAsia="HelveticaNeue" w:cs="Times New Roman"/>
          <w:lang w:val="mt-MT"/>
        </w:rPr>
        <w:t xml:space="preserve">Huwa qal li dan juri tkabbir ekonomiku aħjar minn ta’ pajjiżi </w:t>
      </w:r>
      <w:del w:id="205" w:author="Phyllisienne Mallia at iLearn" w:date="2015-09-17T18:29:00Z">
        <w:r w:rsidRPr="004B2CE8" w:rsidDel="009D4C2D">
          <w:rPr>
            <w:rFonts w:eastAsia="HelveticaNeue" w:cs="Times New Roman"/>
            <w:lang w:val="mt-MT"/>
          </w:rPr>
          <w:delText xml:space="preserve">oħa </w:delText>
        </w:r>
      </w:del>
      <w:ins w:id="206" w:author="Phyllisienne Mallia at iLearn" w:date="2015-09-17T18:29:00Z">
        <w:r w:rsidR="009D4C2D">
          <w:rPr>
            <w:rFonts w:eastAsia="HelveticaNeue" w:cs="Times New Roman"/>
            <w:lang w:val="mt-MT"/>
          </w:rPr>
          <w:t>oħra</w:t>
        </w:r>
        <w:r w:rsidR="009D4C2D" w:rsidRPr="004B2CE8">
          <w:rPr>
            <w:rFonts w:eastAsia="HelveticaNeue" w:cs="Times New Roman"/>
            <w:lang w:val="mt-MT"/>
          </w:rPr>
          <w:t xml:space="preserve"> </w:t>
        </w:r>
      </w:ins>
      <w:r w:rsidRPr="004B2CE8">
        <w:rPr>
          <w:rFonts w:eastAsia="HelveticaNeue" w:cs="Times New Roman"/>
          <w:lang w:val="mt-MT"/>
        </w:rPr>
        <w:t>fiż-Żona Ewro u wkoll stennija ta’ influss qawwi ta’ investiment fl-eknomija Maltija.</w:t>
      </w:r>
    </w:p>
    <w:p w:rsidR="004B2CE8" w:rsidRPr="004B2CE8" w:rsidRDefault="004B2CE8" w:rsidP="009D669B">
      <w:pPr>
        <w:pStyle w:val="Standard"/>
        <w:autoSpaceDE w:val="0"/>
        <w:spacing w:line="360" w:lineRule="auto"/>
        <w:jc w:val="both"/>
        <w:rPr>
          <w:rFonts w:eastAsia="HelveticaNeue" w:cs="Times New Roman"/>
          <w:lang w:val="mt-MT"/>
        </w:rPr>
      </w:pPr>
    </w:p>
    <w:p w:rsidR="004B2CE8" w:rsidRDefault="004B2CE8" w:rsidP="009D669B">
      <w:pPr>
        <w:pStyle w:val="Standard"/>
        <w:autoSpaceDE w:val="0"/>
        <w:spacing w:line="360" w:lineRule="auto"/>
        <w:jc w:val="both"/>
        <w:rPr>
          <w:rFonts w:eastAsia="HelveticaNeue" w:cs="Times New Roman"/>
          <w:lang w:val="mt-MT"/>
        </w:rPr>
      </w:pPr>
      <w:r w:rsidRPr="004B2CE8">
        <w:rPr>
          <w:rFonts w:eastAsia="HelveticaNeue" w:cs="Times New Roman"/>
          <w:lang w:val="mt-MT"/>
        </w:rPr>
        <w:lastRenderedPageBreak/>
        <w:t xml:space="preserve">Il-ħidma ekonomika tal-gvern, Cardona qal li qed tiffoka fuq żewġ binarji, it-tisħiħ tal-oqsma li </w:t>
      </w:r>
      <w:del w:id="207" w:author="Phyllisienne Mallia at iLearn" w:date="2015-09-17T18:30:00Z">
        <w:r w:rsidRPr="004B2CE8" w:rsidDel="009D4C2D">
          <w:rPr>
            <w:rFonts w:eastAsia="HelveticaNeue" w:cs="Times New Roman"/>
            <w:lang w:val="mt-MT"/>
          </w:rPr>
          <w:delText xml:space="preserve">diġa </w:delText>
        </w:r>
      </w:del>
      <w:ins w:id="208" w:author="Phyllisienne Mallia at iLearn" w:date="2015-09-17T18:30:00Z">
        <w:r w:rsidR="009D4C2D">
          <w:rPr>
            <w:rFonts w:eastAsia="HelveticaNeue" w:cs="Times New Roman"/>
            <w:lang w:val="mt-MT"/>
          </w:rPr>
          <w:t>diġà</w:t>
        </w:r>
        <w:r w:rsidR="009D4C2D" w:rsidRPr="004B2CE8">
          <w:rPr>
            <w:rFonts w:eastAsia="HelveticaNeue" w:cs="Times New Roman"/>
            <w:lang w:val="mt-MT"/>
          </w:rPr>
          <w:t xml:space="preserve"> </w:t>
        </w:r>
      </w:ins>
      <w:r w:rsidRPr="004B2CE8">
        <w:rPr>
          <w:rFonts w:eastAsia="HelveticaNeue" w:cs="Times New Roman"/>
          <w:lang w:val="mt-MT"/>
        </w:rPr>
        <w:t xml:space="preserve">huma fostna u li l-pajjiż iħares </w:t>
      </w:r>
      <w:del w:id="209" w:author="Phyllisienne Mallia at iLearn" w:date="2015-09-17T18:30:00Z">
        <w:r w:rsidRPr="004B2CE8" w:rsidDel="009D4C2D">
          <w:rPr>
            <w:rFonts w:eastAsia="HelveticaNeue" w:cs="Times New Roman"/>
            <w:lang w:val="mt-MT"/>
          </w:rPr>
          <w:delText xml:space="preserve">lilhin </w:delText>
        </w:r>
      </w:del>
      <w:ins w:id="210" w:author="Phyllisienne Mallia at iLearn" w:date="2015-09-17T18:30:00Z">
        <w:r w:rsidR="009D4C2D">
          <w:rPr>
            <w:rFonts w:eastAsia="HelveticaNeue" w:cs="Times New Roman"/>
            <w:lang w:val="mt-MT"/>
          </w:rPr>
          <w:t>lil hinn</w:t>
        </w:r>
        <w:r w:rsidR="009D4C2D" w:rsidRPr="004B2CE8">
          <w:rPr>
            <w:rFonts w:eastAsia="HelveticaNeue" w:cs="Times New Roman"/>
            <w:lang w:val="mt-MT"/>
          </w:rPr>
          <w:t xml:space="preserve"> </w:t>
        </w:r>
      </w:ins>
      <w:r w:rsidRPr="004B2CE8">
        <w:rPr>
          <w:rFonts w:eastAsia="HelveticaNeue" w:cs="Times New Roman"/>
          <w:lang w:val="mt-MT"/>
        </w:rPr>
        <w:t xml:space="preserve">minn dak li s’issa konna kapaċi noffru. Dwar l-ewwel binarju l-Ministru qal li hemm bżonn li nkomplu nsaħħu </w:t>
      </w:r>
      <w:del w:id="211" w:author="Phyllisienne Mallia at iLearn" w:date="2015-09-17T18:30:00Z">
        <w:r w:rsidRPr="004B2CE8" w:rsidDel="009D4C2D">
          <w:rPr>
            <w:rFonts w:eastAsia="HelveticaNeue" w:cs="Times New Roman"/>
            <w:lang w:val="mt-MT"/>
          </w:rPr>
          <w:delText>is-</w:delText>
        </w:r>
      </w:del>
      <w:ins w:id="212" w:author="Phyllisienne Mallia at iLearn" w:date="2015-09-17T18:30:00Z">
        <w:r w:rsidR="009D4C2D">
          <w:rPr>
            <w:rFonts w:eastAsia="HelveticaNeue" w:cs="Times New Roman"/>
            <w:lang w:val="mt-MT"/>
          </w:rPr>
          <w:t>s-</w:t>
        </w:r>
      </w:ins>
      <w:r w:rsidRPr="004B2CE8">
        <w:rPr>
          <w:rFonts w:eastAsia="HelveticaNeue" w:cs="Times New Roman"/>
          <w:lang w:val="mt-MT"/>
        </w:rPr>
        <w:t>servizzi finanzjarji, industrijali u dawk bħall-</w:t>
      </w:r>
      <w:r w:rsidRPr="009D4C2D">
        <w:rPr>
          <w:rFonts w:eastAsia="HelveticaNeue" w:cs="Times New Roman"/>
          <w:i/>
          <w:lang w:val="mt-MT"/>
          <w:rPrChange w:id="213" w:author="Phyllisienne Mallia at iLearn" w:date="2015-09-17T18:30:00Z">
            <w:rPr>
              <w:rFonts w:eastAsia="HelveticaNeue" w:cs="Times New Roman"/>
              <w:lang w:val="mt-MT"/>
            </w:rPr>
          </w:rPrChange>
        </w:rPr>
        <w:t>gaming</w:t>
      </w:r>
      <w:r w:rsidRPr="004B2CE8">
        <w:rPr>
          <w:rFonts w:eastAsia="HelveticaNeue" w:cs="Times New Roman"/>
          <w:lang w:val="mt-MT"/>
        </w:rPr>
        <w:t>.</w:t>
      </w:r>
    </w:p>
    <w:p w:rsidR="00BB447E" w:rsidRPr="004B2CE8" w:rsidRDefault="00BB447E" w:rsidP="009D669B">
      <w:pPr>
        <w:pStyle w:val="Standard"/>
        <w:autoSpaceDE w:val="0"/>
        <w:spacing w:line="360" w:lineRule="auto"/>
        <w:jc w:val="both"/>
        <w:rPr>
          <w:rFonts w:eastAsia="HelveticaNeue" w:cs="Times New Roman"/>
          <w:lang w:val="mt-MT"/>
        </w:rPr>
      </w:pPr>
    </w:p>
    <w:p w:rsidR="004B2CE8" w:rsidRPr="004B2CE8" w:rsidRDefault="004B2CE8" w:rsidP="009D669B">
      <w:pPr>
        <w:pStyle w:val="Standard"/>
        <w:autoSpaceDE w:val="0"/>
        <w:spacing w:line="360" w:lineRule="auto"/>
        <w:jc w:val="both"/>
        <w:rPr>
          <w:rFonts w:eastAsia="HelveticaNeue" w:cs="Times New Roman"/>
          <w:lang w:val="mt-MT"/>
        </w:rPr>
      </w:pPr>
      <w:r w:rsidRPr="004B2CE8">
        <w:rPr>
          <w:rFonts w:eastAsia="HelveticaNeue" w:cs="Times New Roman"/>
          <w:lang w:val="mt-MT"/>
        </w:rPr>
        <w:t xml:space="preserve">Cardona qal li fuq l-investiment li ġie </w:t>
      </w:r>
      <w:del w:id="214" w:author="Phyllisienne Mallia at iLearn" w:date="2015-09-17T18:31:00Z">
        <w:r w:rsidRPr="004B2CE8" w:rsidDel="009D4C2D">
          <w:rPr>
            <w:rFonts w:eastAsia="HelveticaNeue" w:cs="Times New Roman"/>
            <w:lang w:val="mt-MT"/>
          </w:rPr>
          <w:delText xml:space="preserve">aprovat </w:delText>
        </w:r>
      </w:del>
      <w:ins w:id="215" w:author="Phyllisienne Mallia at iLearn" w:date="2015-09-17T18:31:00Z">
        <w:r w:rsidR="009D4C2D">
          <w:rPr>
            <w:rFonts w:eastAsia="HelveticaNeue" w:cs="Times New Roman"/>
            <w:lang w:val="mt-MT"/>
          </w:rPr>
          <w:t>approvat</w:t>
        </w:r>
        <w:r w:rsidR="009D4C2D" w:rsidRPr="004B2CE8">
          <w:rPr>
            <w:rFonts w:eastAsia="HelveticaNeue" w:cs="Times New Roman"/>
            <w:lang w:val="mt-MT"/>
          </w:rPr>
          <w:t xml:space="preserve"> </w:t>
        </w:r>
      </w:ins>
      <w:r w:rsidRPr="004B2CE8">
        <w:rPr>
          <w:rFonts w:eastAsia="HelveticaNeue" w:cs="Times New Roman"/>
          <w:lang w:val="mt-MT"/>
        </w:rPr>
        <w:t>matul is-</w:t>
      </w:r>
      <w:del w:id="216" w:author="Phyllisienne Mallia at iLearn" w:date="2015-09-17T18:31:00Z">
        <w:r w:rsidRPr="004B2CE8" w:rsidDel="009D4C2D">
          <w:rPr>
            <w:rFonts w:eastAsia="HelveticaNeue" w:cs="Times New Roman"/>
            <w:lang w:val="mt-MT"/>
          </w:rPr>
          <w:delText xml:space="preserve">snea </w:delText>
        </w:r>
      </w:del>
      <w:ins w:id="217" w:author="Phyllisienne Mallia at iLearn" w:date="2015-09-17T18:31:00Z">
        <w:r w:rsidR="009D4C2D">
          <w:rPr>
            <w:rFonts w:eastAsia="HelveticaNeue" w:cs="Times New Roman"/>
            <w:lang w:val="mt-MT"/>
          </w:rPr>
          <w:t>sena</w:t>
        </w:r>
        <w:r w:rsidR="009D4C2D" w:rsidRPr="004B2CE8">
          <w:rPr>
            <w:rFonts w:eastAsia="HelveticaNeue" w:cs="Times New Roman"/>
            <w:lang w:val="mt-MT"/>
          </w:rPr>
          <w:t xml:space="preserve"> </w:t>
        </w:r>
      </w:ins>
      <w:r w:rsidRPr="004B2CE8">
        <w:rPr>
          <w:rFonts w:eastAsia="HelveticaNeue" w:cs="Times New Roman"/>
          <w:lang w:val="mt-MT"/>
        </w:rPr>
        <w:t xml:space="preserve">l-oħra Malta </w:t>
      </w:r>
      <w:del w:id="218" w:author="Phyllisienne Mallia at iLearn" w:date="2015-09-17T18:31:00Z">
        <w:r w:rsidRPr="004B2CE8" w:rsidDel="009D4C2D">
          <w:rPr>
            <w:rFonts w:eastAsia="HelveticaNeue" w:cs="Times New Roman"/>
            <w:lang w:val="mt-MT"/>
          </w:rPr>
          <w:delText xml:space="preserve">ser </w:delText>
        </w:r>
      </w:del>
      <w:ins w:id="219" w:author="Phyllisienne Mallia at iLearn" w:date="2015-09-17T18:31:00Z">
        <w:r w:rsidR="009D4C2D">
          <w:rPr>
            <w:rFonts w:eastAsia="HelveticaNeue" w:cs="Times New Roman"/>
            <w:lang w:val="mt-MT"/>
          </w:rPr>
          <w:t>se</w:t>
        </w:r>
        <w:r w:rsidR="009D4C2D" w:rsidRPr="004B2CE8">
          <w:rPr>
            <w:rFonts w:eastAsia="HelveticaNeue" w:cs="Times New Roman"/>
            <w:lang w:val="mt-MT"/>
          </w:rPr>
          <w:t xml:space="preserve"> </w:t>
        </w:r>
      </w:ins>
      <w:r w:rsidRPr="004B2CE8">
        <w:rPr>
          <w:rFonts w:eastAsia="HelveticaNeue" w:cs="Times New Roman"/>
          <w:lang w:val="mt-MT"/>
        </w:rPr>
        <w:t xml:space="preserve">tkun qed tistenna li </w:t>
      </w:r>
      <w:del w:id="220" w:author="Phyllisienne Mallia at iLearn" w:date="2015-09-17T18:31:00Z">
        <w:r w:rsidRPr="004B2CE8" w:rsidDel="009D4C2D">
          <w:rPr>
            <w:rFonts w:eastAsia="HelveticaNeue" w:cs="Times New Roman"/>
            <w:lang w:val="mt-MT"/>
          </w:rPr>
          <w:delText xml:space="preserve">muq </w:delText>
        </w:r>
      </w:del>
      <w:ins w:id="221" w:author="Phyllisienne Mallia at iLearn" w:date="2015-09-17T18:31:00Z">
        <w:r w:rsidR="009D4C2D">
          <w:rPr>
            <w:rFonts w:eastAsia="HelveticaNeue" w:cs="Times New Roman"/>
            <w:lang w:val="mt-MT"/>
          </w:rPr>
          <w:t>fuq</w:t>
        </w:r>
        <w:r w:rsidR="009D4C2D" w:rsidRPr="004B2CE8">
          <w:rPr>
            <w:rFonts w:eastAsia="HelveticaNeue" w:cs="Times New Roman"/>
            <w:lang w:val="mt-MT"/>
          </w:rPr>
          <w:t xml:space="preserve"> </w:t>
        </w:r>
      </w:ins>
      <w:del w:id="222" w:author="Phyllisienne Mallia at iLearn" w:date="2015-09-17T18:31:00Z">
        <w:r w:rsidRPr="004B2CE8" w:rsidDel="009D4C2D">
          <w:rPr>
            <w:rFonts w:eastAsia="HelveticaNeue" w:cs="Times New Roman"/>
            <w:lang w:val="mt-MT"/>
          </w:rPr>
          <w:delText xml:space="preserve">mhedda </w:delText>
        </w:r>
      </w:del>
      <w:ins w:id="223" w:author="Phyllisienne Mallia at iLearn" w:date="2015-09-17T18:31:00Z">
        <w:r w:rsidR="009D4C2D">
          <w:rPr>
            <w:rFonts w:eastAsia="HelveticaNeue" w:cs="Times New Roman"/>
            <w:lang w:val="mt-MT"/>
          </w:rPr>
          <w:t>medda</w:t>
        </w:r>
        <w:r w:rsidR="009D4C2D" w:rsidRPr="004B2CE8">
          <w:rPr>
            <w:rFonts w:eastAsia="HelveticaNeue" w:cs="Times New Roman"/>
            <w:lang w:val="mt-MT"/>
          </w:rPr>
          <w:t xml:space="preserve"> </w:t>
        </w:r>
      </w:ins>
      <w:r w:rsidRPr="004B2CE8">
        <w:rPr>
          <w:rFonts w:eastAsia="HelveticaNeue" w:cs="Times New Roman"/>
          <w:lang w:val="mt-MT"/>
        </w:rPr>
        <w:t>ta’ tliet snin jinħolqu aktar minn 2500 impjieg ġdid. Is-servizzi finanzjarji huma żieda rekord ta’ kważi tnax fil-</w:t>
      </w:r>
      <w:del w:id="224" w:author="Phyllisienne Mallia at iLearn" w:date="2015-09-17T18:31:00Z">
        <w:r w:rsidRPr="004B2CE8" w:rsidDel="009D4C2D">
          <w:rPr>
            <w:rFonts w:eastAsia="HelveticaNeue" w:cs="Times New Roman"/>
            <w:lang w:val="mt-MT"/>
          </w:rPr>
          <w:delText>mijja</w:delText>
        </w:r>
      </w:del>
      <w:ins w:id="225" w:author="Phyllisienne Mallia at iLearn" w:date="2015-09-17T18:31:00Z">
        <w:r w:rsidR="009D4C2D">
          <w:rPr>
            <w:rFonts w:eastAsia="HelveticaNeue" w:cs="Times New Roman"/>
            <w:lang w:val="mt-MT"/>
          </w:rPr>
          <w:t>mija</w:t>
        </w:r>
      </w:ins>
      <w:r w:rsidRPr="004B2CE8">
        <w:rPr>
          <w:rFonts w:eastAsia="HelveticaNeue" w:cs="Times New Roman"/>
          <w:lang w:val="mt-MT"/>
        </w:rPr>
        <w:t xml:space="preserve">. </w:t>
      </w:r>
    </w:p>
    <w:p w:rsidR="004B2CE8" w:rsidRPr="004B2CE8" w:rsidRDefault="004B2CE8" w:rsidP="009D669B">
      <w:pPr>
        <w:pStyle w:val="Standard"/>
        <w:autoSpaceDE w:val="0"/>
        <w:spacing w:line="360" w:lineRule="auto"/>
        <w:jc w:val="both"/>
        <w:rPr>
          <w:rFonts w:eastAsia="HelveticaNeue" w:cs="Times New Roman"/>
          <w:lang w:val="mt-MT"/>
        </w:rPr>
      </w:pPr>
    </w:p>
    <w:p w:rsidR="004B2CE8" w:rsidRPr="004B2CE8" w:rsidRDefault="004B2CE8" w:rsidP="009D669B">
      <w:pPr>
        <w:pStyle w:val="Standard"/>
        <w:autoSpaceDE w:val="0"/>
        <w:spacing w:line="360" w:lineRule="auto"/>
        <w:jc w:val="both"/>
        <w:rPr>
          <w:rFonts w:eastAsia="HelveticaNeue" w:cs="Times New Roman"/>
          <w:lang w:val="mt-MT"/>
        </w:rPr>
      </w:pPr>
      <w:r w:rsidRPr="004B2CE8">
        <w:rPr>
          <w:rFonts w:eastAsia="HelveticaNeue" w:cs="Times New Roman"/>
          <w:lang w:val="mt-MT"/>
        </w:rPr>
        <w:t>Fuq it-tieni binarju l-Ministru tal-</w:t>
      </w:r>
      <w:del w:id="226" w:author="Phyllisienne Mallia at iLearn" w:date="2015-09-17T18:32:00Z">
        <w:r w:rsidRPr="004B2CE8" w:rsidDel="009D4C2D">
          <w:rPr>
            <w:rFonts w:eastAsia="HelveticaNeue" w:cs="Times New Roman"/>
            <w:lang w:val="mt-MT"/>
          </w:rPr>
          <w:delText xml:space="preserve">ekomija </w:delText>
        </w:r>
      </w:del>
      <w:ins w:id="227" w:author="Phyllisienne Mallia at iLearn" w:date="2015-09-17T18:32:00Z">
        <w:r w:rsidR="009D4C2D">
          <w:rPr>
            <w:rFonts w:eastAsia="HelveticaNeue" w:cs="Times New Roman"/>
            <w:lang w:val="mt-MT"/>
          </w:rPr>
          <w:t>ekonomija</w:t>
        </w:r>
        <w:r w:rsidR="009D4C2D" w:rsidRPr="004B2CE8">
          <w:rPr>
            <w:rFonts w:eastAsia="HelveticaNeue" w:cs="Times New Roman"/>
            <w:lang w:val="mt-MT"/>
          </w:rPr>
          <w:t xml:space="preserve"> </w:t>
        </w:r>
      </w:ins>
      <w:r w:rsidRPr="004B2CE8">
        <w:rPr>
          <w:rFonts w:eastAsia="HelveticaNeue" w:cs="Times New Roman"/>
          <w:lang w:val="mt-MT"/>
        </w:rPr>
        <w:t xml:space="preserve">qal li b’mod </w:t>
      </w:r>
      <w:del w:id="228" w:author="Phyllisienne Mallia at iLearn" w:date="2015-09-17T18:32:00Z">
        <w:r w:rsidRPr="004B2CE8" w:rsidDel="009D4C2D">
          <w:rPr>
            <w:rFonts w:eastAsia="HelveticaNeue" w:cs="Times New Roman"/>
            <w:lang w:val="mt-MT"/>
          </w:rPr>
          <w:delText xml:space="preserve">konkrettmatul </w:delText>
        </w:r>
      </w:del>
      <w:ins w:id="229" w:author="Phyllisienne Mallia at iLearn" w:date="2015-09-17T18:32:00Z">
        <w:r w:rsidR="009D4C2D">
          <w:rPr>
            <w:rFonts w:eastAsia="HelveticaNeue" w:cs="Times New Roman"/>
            <w:lang w:val="mt-MT"/>
          </w:rPr>
          <w:t>konkret matul</w:t>
        </w:r>
        <w:r w:rsidR="009D4C2D" w:rsidRPr="004B2CE8">
          <w:rPr>
            <w:rFonts w:eastAsia="HelveticaNeue" w:cs="Times New Roman"/>
            <w:lang w:val="mt-MT"/>
          </w:rPr>
          <w:t xml:space="preserve"> </w:t>
        </w:r>
      </w:ins>
      <w:r w:rsidRPr="004B2CE8">
        <w:rPr>
          <w:rFonts w:eastAsia="HelveticaNeue" w:cs="Times New Roman"/>
          <w:lang w:val="mt-MT"/>
        </w:rPr>
        <w:t>Marzu li għadda kien iffirmat ftehim ma’ Barts u l-iskola tal-mediċina minn Londra biex tinfetaħ fergħa f’Għawdex.</w:t>
      </w:r>
    </w:p>
    <w:p w:rsidR="004B2CE8" w:rsidRPr="004B2CE8" w:rsidRDefault="004B2CE8" w:rsidP="009D669B">
      <w:pPr>
        <w:pStyle w:val="Standard"/>
        <w:autoSpaceDE w:val="0"/>
        <w:spacing w:line="360" w:lineRule="auto"/>
        <w:jc w:val="both"/>
        <w:rPr>
          <w:rFonts w:eastAsia="HelveticaNeue" w:cs="Times New Roman"/>
          <w:lang w:val="mt-MT"/>
        </w:rPr>
      </w:pPr>
    </w:p>
    <w:p w:rsidR="004B2CE8" w:rsidRPr="004B2CE8" w:rsidRDefault="004B2CE8" w:rsidP="009D669B">
      <w:pPr>
        <w:pStyle w:val="Standard"/>
        <w:autoSpaceDE w:val="0"/>
        <w:spacing w:line="360" w:lineRule="auto"/>
        <w:jc w:val="both"/>
        <w:rPr>
          <w:rFonts w:eastAsia="HelveticaNeue" w:cs="Times New Roman"/>
          <w:lang w:val="mt-MT"/>
        </w:rPr>
      </w:pPr>
      <w:r w:rsidRPr="004B2CE8">
        <w:rPr>
          <w:rFonts w:eastAsia="HelveticaNeue" w:cs="Times New Roman"/>
          <w:lang w:val="mt-MT"/>
        </w:rPr>
        <w:t xml:space="preserve">Qed issir ukoll evalwazzjoni sabiex pajjiżna jsir </w:t>
      </w:r>
      <w:del w:id="230" w:author="Phyllisienne Mallia at iLearn" w:date="2015-09-17T18:33:00Z">
        <w:r w:rsidRPr="004B2CE8" w:rsidDel="009D4C2D">
          <w:rPr>
            <w:rFonts w:eastAsia="HelveticaNeue" w:cs="Times New Roman"/>
            <w:lang w:val="mt-MT"/>
          </w:rPr>
          <w:delText>‘</w:delText>
        </w:r>
      </w:del>
      <w:r w:rsidRPr="009D4C2D">
        <w:rPr>
          <w:rFonts w:eastAsia="HelveticaNeue" w:cs="Times New Roman"/>
          <w:i/>
          <w:lang w:val="mt-MT"/>
          <w:rPrChange w:id="231" w:author="Phyllisienne Mallia at iLearn" w:date="2015-09-17T18:33:00Z">
            <w:rPr>
              <w:rFonts w:eastAsia="HelveticaNeue" w:cs="Times New Roman"/>
              <w:lang w:val="mt-MT"/>
            </w:rPr>
          </w:rPrChange>
        </w:rPr>
        <w:t>Intellectual Property Hub</w:t>
      </w:r>
      <w:del w:id="232" w:author="Phyllisienne Mallia at iLearn" w:date="2015-09-17T18:33:00Z">
        <w:r w:rsidRPr="004B2CE8" w:rsidDel="009D4C2D">
          <w:rPr>
            <w:rFonts w:eastAsia="HelveticaNeue" w:cs="Times New Roman"/>
            <w:lang w:val="mt-MT"/>
          </w:rPr>
          <w:delText>’</w:delText>
        </w:r>
      </w:del>
      <w:r w:rsidRPr="004B2CE8">
        <w:rPr>
          <w:rFonts w:eastAsia="HelveticaNeue" w:cs="Times New Roman"/>
          <w:lang w:val="mt-MT"/>
        </w:rPr>
        <w:t xml:space="preserve">. Flimkien </w:t>
      </w:r>
      <w:del w:id="233" w:author="Phyllisienne Mallia at iLearn" w:date="2015-09-17T18:33:00Z">
        <w:r w:rsidRPr="004B2CE8" w:rsidDel="009D4C2D">
          <w:rPr>
            <w:rFonts w:eastAsia="HelveticaNeue" w:cs="Times New Roman"/>
            <w:lang w:val="mt-MT"/>
          </w:rPr>
          <w:delText>ma ‘dan</w:delText>
        </w:r>
      </w:del>
      <w:ins w:id="234" w:author="Phyllisienne Mallia at iLearn" w:date="2015-09-17T18:33:00Z">
        <w:r w:rsidR="009D4C2D">
          <w:rPr>
            <w:rFonts w:eastAsia="HelveticaNeue" w:cs="Times New Roman"/>
            <w:lang w:val="mt-MT"/>
          </w:rPr>
          <w:t>ma’ dan</w:t>
        </w:r>
      </w:ins>
      <w:r w:rsidRPr="004B2CE8">
        <w:rPr>
          <w:rFonts w:eastAsia="HelveticaNeue" w:cs="Times New Roman"/>
          <w:lang w:val="mt-MT"/>
        </w:rPr>
        <w:t xml:space="preserve"> qed nagħtu </w:t>
      </w:r>
      <w:del w:id="235" w:author="Phyllisienne Mallia at iLearn" w:date="2015-09-17T18:33:00Z">
        <w:r w:rsidRPr="004B2CE8" w:rsidDel="009D4C2D">
          <w:rPr>
            <w:rFonts w:eastAsia="HelveticaNeue" w:cs="Times New Roman"/>
            <w:lang w:val="mt-MT"/>
          </w:rPr>
          <w:delText xml:space="preserve">prijorita </w:delText>
        </w:r>
      </w:del>
      <w:ins w:id="236" w:author="Phyllisienne Mallia at iLearn" w:date="2015-09-17T18:33:00Z">
        <w:r w:rsidR="009D4C2D">
          <w:rPr>
            <w:rFonts w:eastAsia="HelveticaNeue" w:cs="Times New Roman"/>
            <w:lang w:val="mt-MT"/>
          </w:rPr>
          <w:t>prijorità</w:t>
        </w:r>
        <w:r w:rsidR="009D4C2D" w:rsidRPr="004B2CE8">
          <w:rPr>
            <w:rFonts w:eastAsia="HelveticaNeue" w:cs="Times New Roman"/>
            <w:lang w:val="mt-MT"/>
          </w:rPr>
          <w:t xml:space="preserve"> </w:t>
        </w:r>
      </w:ins>
      <w:r w:rsidRPr="004B2CE8">
        <w:rPr>
          <w:rFonts w:eastAsia="HelveticaNeue" w:cs="Times New Roman"/>
          <w:lang w:val="mt-MT"/>
        </w:rPr>
        <w:t xml:space="preserve">wkoll lis-settur tal-loġistika. Ix-xewqa tal-Gvern hija li pajjiżna jkun </w:t>
      </w:r>
      <w:del w:id="237" w:author="Phyllisienne Mallia at iLearn" w:date="2015-09-17T18:33:00Z">
        <w:r w:rsidRPr="004B2CE8" w:rsidDel="009D4C2D">
          <w:rPr>
            <w:rFonts w:eastAsia="HelveticaNeue" w:cs="Times New Roman"/>
            <w:lang w:val="mt-MT"/>
          </w:rPr>
          <w:delText>‘</w:delText>
        </w:r>
      </w:del>
      <w:r w:rsidRPr="009D4C2D">
        <w:rPr>
          <w:rFonts w:eastAsia="HelveticaNeue" w:cs="Times New Roman"/>
          <w:i/>
          <w:lang w:val="mt-MT"/>
          <w:rPrChange w:id="238" w:author="Phyllisienne Mallia at iLearn" w:date="2015-09-17T18:33:00Z">
            <w:rPr>
              <w:rFonts w:eastAsia="HelveticaNeue" w:cs="Times New Roman"/>
              <w:lang w:val="mt-MT"/>
            </w:rPr>
          </w:rPrChange>
        </w:rPr>
        <w:t>hub</w:t>
      </w:r>
      <w:del w:id="239" w:author="Phyllisienne Mallia at iLearn" w:date="2015-09-17T18:33:00Z">
        <w:r w:rsidRPr="009D4C2D" w:rsidDel="009D4C2D">
          <w:rPr>
            <w:rFonts w:eastAsia="HelveticaNeue" w:cs="Times New Roman"/>
            <w:i/>
            <w:lang w:val="mt-MT"/>
            <w:rPrChange w:id="240" w:author="Phyllisienne Mallia at iLearn" w:date="2015-09-17T18:33:00Z">
              <w:rPr>
                <w:rFonts w:eastAsia="HelveticaNeue" w:cs="Times New Roman"/>
                <w:lang w:val="mt-MT"/>
              </w:rPr>
            </w:rPrChange>
          </w:rPr>
          <w:delText>’</w:delText>
        </w:r>
      </w:del>
      <w:r w:rsidRPr="004B2CE8">
        <w:rPr>
          <w:rFonts w:eastAsia="HelveticaNeue" w:cs="Times New Roman"/>
          <w:lang w:val="mt-MT"/>
        </w:rPr>
        <w:t xml:space="preserve"> loġistiku f’nofs il-baħar Mediterran.  Fost oħrajn isemmew in-</w:t>
      </w:r>
      <w:del w:id="241" w:author="Phyllisienne Mallia at iLearn" w:date="2015-09-17T18:34:00Z">
        <w:r w:rsidRPr="004B2CE8" w:rsidDel="009D4C2D">
          <w:rPr>
            <w:rFonts w:eastAsia="HelveticaNeue" w:cs="Times New Roman"/>
            <w:lang w:val="mt-MT"/>
          </w:rPr>
          <w:delText xml:space="preserve">neogzjati </w:delText>
        </w:r>
      </w:del>
      <w:ins w:id="242" w:author="Phyllisienne Mallia at iLearn" w:date="2015-09-17T18:34:00Z">
        <w:r w:rsidR="009D4C2D">
          <w:rPr>
            <w:rFonts w:eastAsia="HelveticaNeue" w:cs="Times New Roman"/>
            <w:lang w:val="mt-MT"/>
          </w:rPr>
          <w:t>negozjanti</w:t>
        </w:r>
        <w:r w:rsidR="009D4C2D" w:rsidRPr="004B2CE8">
          <w:rPr>
            <w:rFonts w:eastAsia="HelveticaNeue" w:cs="Times New Roman"/>
            <w:lang w:val="mt-MT"/>
          </w:rPr>
          <w:t xml:space="preserve"> </w:t>
        </w:r>
      </w:ins>
      <w:r w:rsidRPr="004B2CE8">
        <w:rPr>
          <w:rFonts w:eastAsia="HelveticaNeue" w:cs="Times New Roman"/>
          <w:lang w:val="mt-MT"/>
        </w:rPr>
        <w:t>tal-</w:t>
      </w:r>
      <w:r w:rsidRPr="009D4C2D">
        <w:rPr>
          <w:rFonts w:eastAsia="HelveticaNeue" w:cs="Times New Roman"/>
          <w:i/>
          <w:lang w:val="mt-MT"/>
          <w:rPrChange w:id="243" w:author="Phyllisienne Mallia at iLearn" w:date="2015-09-17T18:35:00Z">
            <w:rPr>
              <w:rFonts w:eastAsia="HelveticaNeue" w:cs="Times New Roman"/>
              <w:lang w:val="mt-MT"/>
            </w:rPr>
          </w:rPrChange>
        </w:rPr>
        <w:t>Maritime Hub</w:t>
      </w:r>
      <w:r w:rsidRPr="004B2CE8">
        <w:rPr>
          <w:rFonts w:eastAsia="HelveticaNeue" w:cs="Times New Roman"/>
          <w:lang w:val="mt-MT"/>
        </w:rPr>
        <w:t xml:space="preserve">, </w:t>
      </w:r>
      <w:r w:rsidRPr="009D4C2D">
        <w:rPr>
          <w:rFonts w:eastAsia="HelveticaNeue" w:cs="Times New Roman"/>
          <w:i/>
          <w:lang w:val="mt-MT"/>
          <w:rPrChange w:id="244" w:author="Phyllisienne Mallia at iLearn" w:date="2015-09-17T18:35:00Z">
            <w:rPr>
              <w:rFonts w:eastAsia="HelveticaNeue" w:cs="Times New Roman"/>
              <w:lang w:val="mt-MT"/>
            </w:rPr>
          </w:rPrChange>
        </w:rPr>
        <w:t>White Rocks</w:t>
      </w:r>
      <w:r w:rsidRPr="004B2CE8">
        <w:rPr>
          <w:rFonts w:eastAsia="HelveticaNeue" w:cs="Times New Roman"/>
          <w:lang w:val="mt-MT"/>
        </w:rPr>
        <w:t xml:space="preserve"> u l-</w:t>
      </w:r>
      <w:r w:rsidRPr="009D4C2D">
        <w:rPr>
          <w:rFonts w:eastAsia="HelveticaNeue" w:cs="Times New Roman"/>
          <w:i/>
          <w:lang w:val="mt-MT"/>
          <w:rPrChange w:id="245" w:author="Phyllisienne Mallia at iLearn" w:date="2015-09-17T18:35:00Z">
            <w:rPr>
              <w:rFonts w:eastAsia="HelveticaNeue" w:cs="Times New Roman"/>
              <w:lang w:val="mt-MT"/>
            </w:rPr>
          </w:rPrChange>
        </w:rPr>
        <w:t>Life Sciences Hub</w:t>
      </w:r>
      <w:r w:rsidRPr="004B2CE8">
        <w:rPr>
          <w:rFonts w:eastAsia="HelveticaNeue" w:cs="Times New Roman"/>
          <w:lang w:val="mt-MT"/>
        </w:rPr>
        <w:t>.</w:t>
      </w:r>
    </w:p>
    <w:p w:rsidR="004B2CE8" w:rsidRPr="004B2CE8" w:rsidRDefault="004B2CE8" w:rsidP="009D669B">
      <w:pPr>
        <w:pStyle w:val="Standard"/>
        <w:autoSpaceDE w:val="0"/>
        <w:spacing w:line="360" w:lineRule="auto"/>
        <w:jc w:val="both"/>
        <w:rPr>
          <w:rFonts w:eastAsia="HelveticaNeue" w:cs="Times New Roman"/>
          <w:lang w:val="mt-MT"/>
        </w:rPr>
      </w:pPr>
    </w:p>
    <w:p w:rsidR="004B2CE8" w:rsidRPr="004B2CE8" w:rsidRDefault="004B2CE8" w:rsidP="009D669B">
      <w:pPr>
        <w:pStyle w:val="Standard"/>
        <w:autoSpaceDE w:val="0"/>
        <w:spacing w:line="360" w:lineRule="auto"/>
        <w:jc w:val="both"/>
        <w:rPr>
          <w:rFonts w:eastAsia="HelveticaNeue" w:cs="Times New Roman"/>
          <w:lang w:val="mt-MT"/>
        </w:rPr>
      </w:pPr>
      <w:r w:rsidRPr="004B2CE8">
        <w:rPr>
          <w:rFonts w:eastAsia="HelveticaNeue" w:cs="Times New Roman"/>
          <w:lang w:val="mt-MT"/>
        </w:rPr>
        <w:t xml:space="preserve">Cardona kompla jgħid li l-produzzjoni industrijali f’Mejju kienet 8.9% ogħla mill-ammont osservat sena ilu u l-ogħla tkabbir </w:t>
      </w:r>
      <w:del w:id="246" w:author="Phyllisienne Mallia at iLearn" w:date="2015-09-17T18:36:00Z">
        <w:r w:rsidRPr="004B2CE8" w:rsidDel="009D4C2D">
          <w:rPr>
            <w:rFonts w:eastAsia="HelveticaNeue" w:cs="Times New Roman"/>
            <w:lang w:val="mt-MT"/>
          </w:rPr>
          <w:delText xml:space="preserve">f’dan </w:delText>
        </w:r>
      </w:del>
      <w:ins w:id="247" w:author="Phyllisienne Mallia at iLearn" w:date="2015-09-17T18:36:00Z">
        <w:r w:rsidR="009D4C2D" w:rsidRPr="004B2CE8">
          <w:rPr>
            <w:rFonts w:eastAsia="HelveticaNeue" w:cs="Times New Roman"/>
            <w:lang w:val="mt-MT"/>
          </w:rPr>
          <w:t>f’</w:t>
        </w:r>
        <w:r w:rsidR="009D4C2D">
          <w:rPr>
            <w:rFonts w:eastAsia="HelveticaNeue" w:cs="Times New Roman"/>
            <w:lang w:val="mt-MT"/>
          </w:rPr>
          <w:t>dawn</w:t>
        </w:r>
        <w:r w:rsidR="009D4C2D" w:rsidRPr="004B2CE8">
          <w:rPr>
            <w:rFonts w:eastAsia="HelveticaNeue" w:cs="Times New Roman"/>
            <w:lang w:val="mt-MT"/>
          </w:rPr>
          <w:t xml:space="preserve"> </w:t>
        </w:r>
      </w:ins>
      <w:r w:rsidRPr="004B2CE8">
        <w:rPr>
          <w:rFonts w:eastAsia="HelveticaNeue" w:cs="Times New Roman"/>
          <w:lang w:val="mt-MT"/>
        </w:rPr>
        <w:t xml:space="preserve">l-aħħar snin. Din iż-żieda ġabet </w:t>
      </w:r>
      <w:del w:id="248" w:author="Phyllisienne Mallia at iLearn" w:date="2015-09-17T18:36:00Z">
        <w:r w:rsidRPr="004B2CE8" w:rsidDel="009D4C2D">
          <w:rPr>
            <w:rFonts w:eastAsia="HelveticaNeue" w:cs="Times New Roman"/>
            <w:lang w:val="mt-MT"/>
          </w:rPr>
          <w:delText xml:space="preserve">wkoll </w:delText>
        </w:r>
      </w:del>
      <w:ins w:id="249" w:author="Phyllisienne Mallia at iLearn" w:date="2015-09-17T18:36:00Z">
        <w:r w:rsidR="009D4C2D">
          <w:rPr>
            <w:rFonts w:eastAsia="HelveticaNeue" w:cs="Times New Roman"/>
            <w:lang w:val="mt-MT"/>
          </w:rPr>
          <w:t>ukoll</w:t>
        </w:r>
        <w:r w:rsidR="009D4C2D" w:rsidRPr="004B2CE8">
          <w:rPr>
            <w:rFonts w:eastAsia="HelveticaNeue" w:cs="Times New Roman"/>
            <w:lang w:val="mt-MT"/>
          </w:rPr>
          <w:t xml:space="preserve"> </w:t>
        </w:r>
      </w:ins>
      <w:r w:rsidRPr="004B2CE8">
        <w:rPr>
          <w:rFonts w:eastAsia="HelveticaNeue" w:cs="Times New Roman"/>
          <w:lang w:val="mt-MT"/>
        </w:rPr>
        <w:t xml:space="preserve">żieda fl-impjiegi. Huwa mifhum li kif ġa għamel il-Gvern ser ikompli </w:t>
      </w:r>
      <w:del w:id="250" w:author="Phyllisienne Mallia at iLearn" w:date="2015-09-17T18:36:00Z">
        <w:r w:rsidRPr="004B2CE8" w:rsidDel="00B14F32">
          <w:rPr>
            <w:rFonts w:eastAsia="HelveticaNeue" w:cs="Times New Roman"/>
            <w:lang w:val="mt-MT"/>
          </w:rPr>
          <w:delText>l -</w:delText>
        </w:r>
      </w:del>
      <w:ins w:id="251" w:author="Phyllisienne Mallia at iLearn" w:date="2015-09-17T18:36:00Z">
        <w:r w:rsidR="00B14F32">
          <w:rPr>
            <w:rFonts w:eastAsia="HelveticaNeue" w:cs="Times New Roman"/>
            <w:lang w:val="mt-MT"/>
          </w:rPr>
          <w:t>l-</w:t>
        </w:r>
      </w:ins>
      <w:r w:rsidRPr="004B2CE8">
        <w:rPr>
          <w:rFonts w:eastAsia="HelveticaNeue" w:cs="Times New Roman"/>
          <w:lang w:val="mt-MT"/>
        </w:rPr>
        <w:t>ħidma tiegħu favur l-industrija tal-manifattura.</w:t>
      </w:r>
    </w:p>
    <w:p w:rsidR="004B2CE8" w:rsidRPr="004B2CE8" w:rsidRDefault="004B2CE8" w:rsidP="009D669B">
      <w:pPr>
        <w:pStyle w:val="Standard"/>
        <w:autoSpaceDE w:val="0"/>
        <w:spacing w:line="360" w:lineRule="auto"/>
        <w:jc w:val="both"/>
        <w:rPr>
          <w:rFonts w:eastAsia="HelveticaNeue" w:cs="Times New Roman"/>
          <w:lang w:val="mt-MT"/>
        </w:rPr>
      </w:pPr>
    </w:p>
    <w:p w:rsidR="004B2CE8" w:rsidRPr="004B2CE8" w:rsidRDefault="004B2CE8" w:rsidP="009D669B">
      <w:pPr>
        <w:pStyle w:val="Standard"/>
        <w:autoSpaceDE w:val="0"/>
        <w:spacing w:line="360" w:lineRule="auto"/>
        <w:jc w:val="both"/>
        <w:rPr>
          <w:rFonts w:eastAsia="HelveticaNeue" w:cs="Times New Roman"/>
          <w:lang w:val="mt-MT"/>
        </w:rPr>
      </w:pPr>
      <w:r w:rsidRPr="004B2CE8">
        <w:rPr>
          <w:rFonts w:eastAsia="HelveticaNeue" w:cs="Times New Roman"/>
          <w:lang w:val="mt-MT"/>
        </w:rPr>
        <w:t xml:space="preserve">Il-Ministru </w:t>
      </w:r>
      <w:del w:id="252" w:author="Phyllisienne Mallia at iLearn" w:date="2015-09-17T18:36:00Z">
        <w:r w:rsidRPr="004B2CE8" w:rsidDel="00B14F32">
          <w:rPr>
            <w:rFonts w:eastAsia="HelveticaNeue" w:cs="Times New Roman"/>
            <w:lang w:val="mt-MT"/>
          </w:rPr>
          <w:delText xml:space="preserve">fakakr </w:delText>
        </w:r>
      </w:del>
      <w:ins w:id="253" w:author="Phyllisienne Mallia at iLearn" w:date="2015-09-17T18:36:00Z">
        <w:r w:rsidR="00B14F32">
          <w:rPr>
            <w:rFonts w:eastAsia="HelveticaNeue" w:cs="Times New Roman"/>
            <w:lang w:val="mt-MT"/>
          </w:rPr>
          <w:t>fakkar</w:t>
        </w:r>
        <w:r w:rsidR="00B14F32" w:rsidRPr="004B2CE8">
          <w:rPr>
            <w:rFonts w:eastAsia="HelveticaNeue" w:cs="Times New Roman"/>
            <w:lang w:val="mt-MT"/>
          </w:rPr>
          <w:t xml:space="preserve"> </w:t>
        </w:r>
      </w:ins>
      <w:r w:rsidRPr="004B2CE8">
        <w:rPr>
          <w:rFonts w:eastAsia="HelveticaNeue" w:cs="Times New Roman"/>
          <w:lang w:val="mt-MT"/>
        </w:rPr>
        <w:t xml:space="preserve">li Malta għal dawn l-aħħar 13-il xahar irreġistrat l-ogħla livell ta’ ottimiżmu fost il-pajjiżi taż-Żona Ewro. Ingħad </w:t>
      </w:r>
      <w:del w:id="254" w:author="Phyllisienne Mallia at iLearn" w:date="2015-11-21T13:10:00Z">
        <w:r w:rsidRPr="004B2CE8" w:rsidDel="00DC30C8">
          <w:rPr>
            <w:rFonts w:eastAsia="HelveticaNeue" w:cs="Times New Roman"/>
            <w:lang w:val="mt-MT"/>
          </w:rPr>
          <w:delText xml:space="preserve">wkoll </w:delText>
        </w:r>
      </w:del>
      <w:ins w:id="255" w:author="Phyllisienne Mallia at iLearn" w:date="2015-11-21T13:10:00Z">
        <w:r w:rsidR="00DC30C8">
          <w:rPr>
            <w:rFonts w:eastAsia="HelveticaNeue" w:cs="Times New Roman"/>
            <w:lang w:val="mt-MT"/>
          </w:rPr>
          <w:t>ukoll</w:t>
        </w:r>
        <w:r w:rsidR="00DC30C8" w:rsidRPr="004B2CE8">
          <w:rPr>
            <w:rFonts w:eastAsia="HelveticaNeue" w:cs="Times New Roman"/>
            <w:lang w:val="mt-MT"/>
          </w:rPr>
          <w:t xml:space="preserve"> </w:t>
        </w:r>
      </w:ins>
      <w:r w:rsidRPr="004B2CE8">
        <w:rPr>
          <w:rFonts w:eastAsia="HelveticaNeue" w:cs="Times New Roman"/>
          <w:lang w:val="mt-MT"/>
        </w:rPr>
        <w:t>li dan huwa t-tielet xahar konsekuttiv fejn hemm l-ogħla bejgħ.</w:t>
      </w:r>
    </w:p>
    <w:p w:rsidR="004B2CE8" w:rsidRPr="004B2CE8" w:rsidRDefault="004B2CE8" w:rsidP="009D669B">
      <w:pPr>
        <w:pStyle w:val="Standard"/>
        <w:autoSpaceDE w:val="0"/>
        <w:spacing w:line="360" w:lineRule="auto"/>
        <w:jc w:val="both"/>
        <w:rPr>
          <w:rFonts w:eastAsia="HelveticaNeue" w:cs="Times New Roman"/>
          <w:lang w:val="mt-MT"/>
        </w:rPr>
      </w:pPr>
    </w:p>
    <w:p w:rsidR="004B2CE8" w:rsidRPr="004B2CE8" w:rsidRDefault="004B2CE8" w:rsidP="009D669B">
      <w:pPr>
        <w:pStyle w:val="Standard"/>
        <w:autoSpaceDE w:val="0"/>
        <w:spacing w:line="360" w:lineRule="auto"/>
        <w:jc w:val="both"/>
        <w:rPr>
          <w:rFonts w:eastAsia="HelveticaNeue" w:cs="Times New Roman"/>
          <w:lang w:val="mt-MT"/>
        </w:rPr>
      </w:pPr>
      <w:del w:id="256" w:author="Phyllisienne Mallia at iLearn" w:date="2015-09-17T18:37:00Z">
        <w:r w:rsidRPr="004B2CE8" w:rsidDel="00B14F32">
          <w:rPr>
            <w:rFonts w:eastAsia="HelveticaNeue" w:cs="Times New Roman"/>
            <w:lang w:val="mt-MT"/>
          </w:rPr>
          <w:delText xml:space="preserve">Cardoan </w:delText>
        </w:r>
      </w:del>
      <w:ins w:id="257" w:author="Phyllisienne Mallia at iLearn" w:date="2015-09-17T18:37:00Z">
        <w:r w:rsidR="00B14F32">
          <w:rPr>
            <w:rFonts w:eastAsia="HelveticaNeue" w:cs="Times New Roman"/>
            <w:lang w:val="mt-MT"/>
          </w:rPr>
          <w:t>Cardona</w:t>
        </w:r>
        <w:r w:rsidR="00B14F32" w:rsidRPr="004B2CE8">
          <w:rPr>
            <w:rFonts w:eastAsia="HelveticaNeue" w:cs="Times New Roman"/>
            <w:lang w:val="mt-MT"/>
          </w:rPr>
          <w:t xml:space="preserve"> </w:t>
        </w:r>
      </w:ins>
      <w:r w:rsidRPr="004B2CE8">
        <w:rPr>
          <w:rFonts w:eastAsia="HelveticaNeue" w:cs="Times New Roman"/>
          <w:lang w:val="mt-MT"/>
        </w:rPr>
        <w:t xml:space="preserve">ssokta jgħid li r-realtà tal-andament </w:t>
      </w:r>
      <w:del w:id="258" w:author="Phyllisienne Mallia at iLearn" w:date="2015-09-17T18:37:00Z">
        <w:r w:rsidRPr="004B2CE8" w:rsidDel="00B14F32">
          <w:rPr>
            <w:rFonts w:eastAsia="HelveticaNeue" w:cs="Times New Roman"/>
            <w:lang w:val="mt-MT"/>
          </w:rPr>
          <w:delText xml:space="preserve">eonomiku </w:delText>
        </w:r>
      </w:del>
      <w:ins w:id="259" w:author="Phyllisienne Mallia at iLearn" w:date="2015-09-17T18:37:00Z">
        <w:r w:rsidR="00B14F32">
          <w:rPr>
            <w:rFonts w:eastAsia="HelveticaNeue" w:cs="Times New Roman"/>
            <w:lang w:val="mt-MT"/>
          </w:rPr>
          <w:t>ekonomiku</w:t>
        </w:r>
        <w:r w:rsidR="00B14F32" w:rsidRPr="004B2CE8">
          <w:rPr>
            <w:rFonts w:eastAsia="HelveticaNeue" w:cs="Times New Roman"/>
            <w:lang w:val="mt-MT"/>
          </w:rPr>
          <w:t xml:space="preserve"> </w:t>
        </w:r>
      </w:ins>
      <w:r w:rsidRPr="004B2CE8">
        <w:rPr>
          <w:rFonts w:eastAsia="HelveticaNeue" w:cs="Times New Roman"/>
          <w:lang w:val="mt-MT"/>
        </w:rPr>
        <w:t xml:space="preserve">toħroġ biċ-ċar għaliex għall-ewwel darba fl-istorja </w:t>
      </w:r>
      <w:del w:id="260" w:author="Phyllisienne Mallia at iLearn" w:date="2015-09-17T18:37:00Z">
        <w:r w:rsidRPr="004B2CE8" w:rsidDel="00B14F32">
          <w:rPr>
            <w:rFonts w:eastAsia="HelveticaNeue" w:cs="Times New Roman"/>
            <w:lang w:val="mt-MT"/>
          </w:rPr>
          <w:delText>id</w:delText>
        </w:r>
      </w:del>
      <w:ins w:id="261" w:author="Phyllisienne Mallia at iLearn" w:date="2015-09-17T18:37:00Z">
        <w:r w:rsidR="00B14F32">
          <w:rPr>
            <w:rFonts w:eastAsia="HelveticaNeue" w:cs="Times New Roman"/>
            <w:lang w:val="mt-MT"/>
          </w:rPr>
          <w:t>d</w:t>
        </w:r>
      </w:ins>
      <w:r w:rsidRPr="004B2CE8">
        <w:rPr>
          <w:rFonts w:eastAsia="HelveticaNeue" w:cs="Times New Roman"/>
          <w:lang w:val="mt-MT"/>
        </w:rPr>
        <w:t>-depożiti fil-bank laħqu ċ-ċifra rekord ta’ €9.5</w:t>
      </w:r>
      <w:ins w:id="262" w:author="Phyllisienne Mallia at iLearn" w:date="2015-09-17T18:38:00Z">
        <w:r w:rsidR="00B14F32">
          <w:rPr>
            <w:rFonts w:eastAsia="HelveticaNeue" w:cs="Times New Roman"/>
            <w:lang w:val="mt-MT"/>
          </w:rPr>
          <w:t xml:space="preserve"> </w:t>
        </w:r>
      </w:ins>
      <w:del w:id="263" w:author="Phyllisienne Mallia at iLearn" w:date="2015-09-17T18:38:00Z">
        <w:r w:rsidRPr="004B2CE8" w:rsidDel="00B14F32">
          <w:rPr>
            <w:rFonts w:eastAsia="HelveticaNeue" w:cs="Times New Roman"/>
            <w:lang w:val="mt-MT"/>
          </w:rPr>
          <w:delText>biljuni</w:delText>
        </w:r>
      </w:del>
      <w:ins w:id="264" w:author="Phyllisienne Mallia at iLearn" w:date="2015-11-21T13:11:00Z">
        <w:r w:rsidR="00DC30C8">
          <w:rPr>
            <w:rFonts w:eastAsia="HelveticaNeue" w:cs="Times New Roman"/>
            <w:lang w:val="mt-MT"/>
          </w:rPr>
          <w:t xml:space="preserve"> </w:t>
        </w:r>
      </w:ins>
      <w:ins w:id="265" w:author="Phyllisienne Mallia at iLearn" w:date="2015-09-17T18:38:00Z">
        <w:r w:rsidR="00B14F32">
          <w:rPr>
            <w:rFonts w:eastAsia="HelveticaNeue" w:cs="Times New Roman"/>
            <w:lang w:val="mt-MT"/>
          </w:rPr>
          <w:t>biljun</w:t>
        </w:r>
      </w:ins>
      <w:r w:rsidRPr="004B2CE8">
        <w:rPr>
          <w:rFonts w:eastAsia="HelveticaNeue" w:cs="Times New Roman"/>
          <w:lang w:val="mt-MT"/>
        </w:rPr>
        <w:t xml:space="preserve">, meta </w:t>
      </w:r>
      <w:del w:id="266" w:author="Phyllisienne Mallia at iLearn" w:date="2015-09-17T18:38:00Z">
        <w:r w:rsidRPr="004B2CE8" w:rsidDel="00B14F32">
          <w:rPr>
            <w:rFonts w:eastAsia="HelveticaNeue" w:cs="Times New Roman"/>
            <w:lang w:val="mt-MT"/>
          </w:rPr>
          <w:delText>fiż-</w:delText>
        </w:r>
      </w:del>
      <w:ins w:id="267" w:author="Phyllisienne Mallia at iLearn" w:date="2015-09-17T18:38:00Z">
        <w:r w:rsidR="00B14F32">
          <w:rPr>
            <w:rFonts w:eastAsia="HelveticaNeue" w:cs="Times New Roman"/>
            <w:lang w:val="mt-MT"/>
          </w:rPr>
          <w:t xml:space="preserve">fi </w:t>
        </w:r>
      </w:ins>
      <w:r w:rsidRPr="004B2CE8">
        <w:rPr>
          <w:rFonts w:eastAsia="HelveticaNeue" w:cs="Times New Roman"/>
          <w:lang w:val="mt-MT"/>
        </w:rPr>
        <w:t xml:space="preserve">żmien amministrazzjoni oħra kien </w:t>
      </w:r>
      <w:del w:id="268" w:author="Phyllisienne Mallia at iLearn" w:date="2015-09-17T18:37:00Z">
        <w:r w:rsidRPr="004B2CE8" w:rsidDel="00B14F32">
          <w:rPr>
            <w:rFonts w:eastAsia="HelveticaNeue" w:cs="Times New Roman"/>
            <w:lang w:val="mt-MT"/>
          </w:rPr>
          <w:delText xml:space="preserve">ilaħaq </w:delText>
        </w:r>
      </w:del>
      <w:ins w:id="269" w:author="Phyllisienne Mallia at iLearn" w:date="2015-09-17T18:37:00Z">
        <w:r w:rsidR="00B14F32">
          <w:rPr>
            <w:rFonts w:eastAsia="HelveticaNeue" w:cs="Times New Roman"/>
            <w:lang w:val="mt-MT"/>
          </w:rPr>
          <w:t>ilaħħaq</w:t>
        </w:r>
        <w:r w:rsidR="00B14F32" w:rsidRPr="004B2CE8">
          <w:rPr>
            <w:rFonts w:eastAsia="HelveticaNeue" w:cs="Times New Roman"/>
            <w:lang w:val="mt-MT"/>
          </w:rPr>
          <w:t xml:space="preserve"> </w:t>
        </w:r>
      </w:ins>
      <w:r w:rsidRPr="004B2CE8">
        <w:rPr>
          <w:rFonts w:eastAsia="HelveticaNeue" w:cs="Times New Roman"/>
          <w:lang w:val="mt-MT"/>
        </w:rPr>
        <w:t>is-€7.7 biljun.</w:t>
      </w:r>
    </w:p>
    <w:p w:rsidR="004B2CE8" w:rsidRPr="004B2CE8" w:rsidRDefault="004B2CE8" w:rsidP="009D669B">
      <w:pPr>
        <w:pStyle w:val="Standard"/>
        <w:autoSpaceDE w:val="0"/>
        <w:spacing w:line="360" w:lineRule="auto"/>
        <w:jc w:val="both"/>
        <w:rPr>
          <w:rFonts w:eastAsia="HelveticaNeue" w:cs="Times New Roman"/>
          <w:lang w:val="mt-MT"/>
        </w:rPr>
      </w:pPr>
    </w:p>
    <w:p w:rsidR="004B2CE8" w:rsidRPr="004B2CE8" w:rsidRDefault="004B2CE8" w:rsidP="009D669B">
      <w:pPr>
        <w:pStyle w:val="Standard"/>
        <w:autoSpaceDE w:val="0"/>
        <w:spacing w:line="360" w:lineRule="auto"/>
        <w:jc w:val="both"/>
        <w:rPr>
          <w:rFonts w:eastAsia="HelveticaNeue" w:cs="Times New Roman"/>
          <w:lang w:val="mt-MT"/>
        </w:rPr>
      </w:pPr>
      <w:r w:rsidRPr="004B2CE8">
        <w:rPr>
          <w:rFonts w:eastAsia="HelveticaNeue" w:cs="Times New Roman"/>
          <w:lang w:val="mt-MT"/>
        </w:rPr>
        <w:t xml:space="preserve">Huwa temm jgħid li Standard and Poor’s innutat </w:t>
      </w:r>
      <w:del w:id="270" w:author="Phyllisienne Mallia at iLearn" w:date="2015-09-17T18:39:00Z">
        <w:r w:rsidRPr="004B2CE8" w:rsidDel="00B14F32">
          <w:rPr>
            <w:rFonts w:eastAsia="HelveticaNeue" w:cs="Times New Roman"/>
            <w:lang w:val="mt-MT"/>
          </w:rPr>
          <w:delText xml:space="preserve">ukol </w:delText>
        </w:r>
      </w:del>
      <w:ins w:id="271" w:author="Phyllisienne Mallia at iLearn" w:date="2015-09-17T18:39:00Z">
        <w:r w:rsidR="00B14F32">
          <w:rPr>
            <w:rFonts w:eastAsia="HelveticaNeue" w:cs="Times New Roman"/>
            <w:lang w:val="mt-MT"/>
          </w:rPr>
          <w:t>ukoll</w:t>
        </w:r>
        <w:r w:rsidR="00B14F32" w:rsidRPr="004B2CE8">
          <w:rPr>
            <w:rFonts w:eastAsia="HelveticaNeue" w:cs="Times New Roman"/>
            <w:lang w:val="mt-MT"/>
          </w:rPr>
          <w:t xml:space="preserve"> </w:t>
        </w:r>
      </w:ins>
      <w:r w:rsidRPr="004B2CE8">
        <w:rPr>
          <w:rFonts w:eastAsia="HelveticaNeue" w:cs="Times New Roman"/>
          <w:lang w:val="mt-MT"/>
        </w:rPr>
        <w:t xml:space="preserve">it-tnaqqis fir-rati tal-kontijiet tad-dawl u l-ilma u wkoll </w:t>
      </w:r>
      <w:del w:id="272" w:author="Phyllisienne Mallia at iLearn" w:date="2015-09-17T18:40:00Z">
        <w:r w:rsidRPr="004B2CE8" w:rsidDel="00B14F32">
          <w:rPr>
            <w:rFonts w:eastAsia="HelveticaNeue" w:cs="Times New Roman"/>
            <w:lang w:val="mt-MT"/>
          </w:rPr>
          <w:delText>t-</w:delText>
        </w:r>
      </w:del>
      <w:ins w:id="273" w:author="Phyllisienne Mallia at iLearn" w:date="2015-09-17T18:40:00Z">
        <w:r w:rsidR="00B14F32">
          <w:rPr>
            <w:rFonts w:eastAsia="HelveticaNeue" w:cs="Times New Roman"/>
            <w:lang w:val="mt-MT"/>
          </w:rPr>
          <w:t>it-</w:t>
        </w:r>
      </w:ins>
      <w:r w:rsidRPr="004B2CE8">
        <w:rPr>
          <w:rFonts w:eastAsia="HelveticaNeue" w:cs="Times New Roman"/>
          <w:lang w:val="mt-MT"/>
        </w:rPr>
        <w:t xml:space="preserve">tnaqqis fir-rata tal-qgħad għall-inqas </w:t>
      </w:r>
      <w:del w:id="274" w:author="Phyllisienne Mallia at iLearn" w:date="2015-09-17T18:40:00Z">
        <w:r w:rsidRPr="004B2CE8" w:rsidDel="00B14F32">
          <w:rPr>
            <w:rFonts w:eastAsia="HelveticaNeue" w:cs="Times New Roman"/>
            <w:lang w:val="mt-MT"/>
          </w:rPr>
          <w:delText xml:space="preserve">dabra </w:delText>
        </w:r>
      </w:del>
      <w:ins w:id="275" w:author="Phyllisienne Mallia at iLearn" w:date="2015-09-17T18:40:00Z">
        <w:r w:rsidR="00B14F32">
          <w:rPr>
            <w:rFonts w:eastAsia="HelveticaNeue" w:cs="Times New Roman"/>
            <w:lang w:val="mt-MT"/>
          </w:rPr>
          <w:t>darba</w:t>
        </w:r>
        <w:r w:rsidR="00B14F32" w:rsidRPr="004B2CE8">
          <w:rPr>
            <w:rFonts w:eastAsia="HelveticaNeue" w:cs="Times New Roman"/>
            <w:lang w:val="mt-MT"/>
          </w:rPr>
          <w:t xml:space="preserve"> </w:t>
        </w:r>
      </w:ins>
      <w:r w:rsidRPr="004B2CE8">
        <w:rPr>
          <w:rFonts w:eastAsia="HelveticaNeue" w:cs="Times New Roman"/>
          <w:lang w:val="mt-MT"/>
        </w:rPr>
        <w:t>fl-istorja</w:t>
      </w:r>
      <w:r w:rsidR="00BB447E">
        <w:rPr>
          <w:rFonts w:eastAsia="HelveticaNeue" w:cs="Times New Roman"/>
          <w:lang w:val="mt-MT"/>
        </w:rPr>
        <w:t>.</w:t>
      </w:r>
    </w:p>
    <w:p w:rsidR="004B2CE8" w:rsidRPr="004B2CE8" w:rsidRDefault="004B2CE8" w:rsidP="009D669B">
      <w:pPr>
        <w:pStyle w:val="Standard"/>
        <w:autoSpaceDE w:val="0"/>
        <w:spacing w:line="360" w:lineRule="auto"/>
        <w:jc w:val="both"/>
        <w:rPr>
          <w:rFonts w:eastAsia="HelveticaNeue" w:cs="Times New Roman"/>
          <w:lang w:val="mt-MT"/>
        </w:rPr>
      </w:pPr>
    </w:p>
    <w:p w:rsidR="00915C9D" w:rsidRPr="004B2CE8" w:rsidRDefault="00915C9D" w:rsidP="009D669B">
      <w:pPr>
        <w:pStyle w:val="Standard"/>
        <w:autoSpaceDE w:val="0"/>
        <w:spacing w:line="360" w:lineRule="auto"/>
        <w:jc w:val="both"/>
        <w:rPr>
          <w:rFonts w:eastAsia="HelveticaNeue" w:cs="Times New Roman"/>
          <w:lang w:val="mt-MT"/>
        </w:rPr>
      </w:pPr>
    </w:p>
    <w:p w:rsidR="0022138D" w:rsidRPr="00BB447E" w:rsidRDefault="0022138D" w:rsidP="009D669B">
      <w:pPr>
        <w:pStyle w:val="Standard"/>
        <w:spacing w:line="360" w:lineRule="auto"/>
        <w:jc w:val="both"/>
        <w:rPr>
          <w:rFonts w:cs="Times New Roman"/>
          <w:b/>
          <w:lang w:val="mt-MT"/>
        </w:rPr>
      </w:pPr>
    </w:p>
    <w:p w:rsidR="004B2CE8" w:rsidRPr="00BB447E" w:rsidRDefault="004B2CE8" w:rsidP="009D669B">
      <w:pPr>
        <w:pStyle w:val="Standard"/>
        <w:spacing w:line="360" w:lineRule="auto"/>
        <w:jc w:val="both"/>
        <w:rPr>
          <w:rFonts w:cs="Times New Roman"/>
          <w:b/>
          <w:lang w:val="mt-MT"/>
        </w:rPr>
      </w:pPr>
      <w:del w:id="276" w:author="Phyllisienne Mallia at iLearn" w:date="2015-09-17T18:44:00Z">
        <w:r w:rsidRPr="00BB447E" w:rsidDel="00B14F32">
          <w:rPr>
            <w:rFonts w:cs="Times New Roman"/>
            <w:b/>
            <w:lang w:val="mt-MT"/>
          </w:rPr>
          <w:delText xml:space="preserve">Rogħqa </w:delText>
        </w:r>
      </w:del>
      <w:ins w:id="277" w:author="Phyllisienne Mallia at iLearn" w:date="2015-09-17T18:44:00Z">
        <w:r w:rsidR="00B14F32" w:rsidRPr="00BB447E">
          <w:rPr>
            <w:rFonts w:cs="Times New Roman"/>
            <w:b/>
            <w:lang w:val="mt-MT"/>
          </w:rPr>
          <w:t xml:space="preserve">Roqgħa </w:t>
        </w:r>
      </w:ins>
      <w:del w:id="278" w:author="Phyllisienne Mallia at iLearn" w:date="2015-09-17T18:44:00Z">
        <w:r w:rsidRPr="00BB447E" w:rsidDel="00B14F32">
          <w:rPr>
            <w:rFonts w:cs="Times New Roman"/>
            <w:b/>
            <w:lang w:val="mt-MT"/>
          </w:rPr>
          <w:delText xml:space="preserve">dijżiel </w:delText>
        </w:r>
      </w:del>
      <w:ins w:id="279" w:author="Phyllisienne Mallia at iLearn" w:date="2015-09-17T18:44:00Z">
        <w:r w:rsidR="00B14F32" w:rsidRPr="00BB447E">
          <w:rPr>
            <w:rFonts w:cs="Times New Roman"/>
            <w:b/>
            <w:lang w:val="mt-MT"/>
          </w:rPr>
          <w:t xml:space="preserve">diżil </w:t>
        </w:r>
      </w:ins>
      <w:r w:rsidRPr="00BB447E">
        <w:rPr>
          <w:rFonts w:cs="Times New Roman"/>
          <w:b/>
          <w:lang w:val="mt-MT"/>
        </w:rPr>
        <w:t xml:space="preserve">fil-Bajja ta’ </w:t>
      </w:r>
      <w:del w:id="280" w:author="Phyllisienne Mallia at iLearn" w:date="2015-09-17T18:45:00Z">
        <w:r w:rsidRPr="00BB447E" w:rsidDel="00B14F32">
          <w:rPr>
            <w:rFonts w:cs="Times New Roman"/>
            <w:b/>
            <w:lang w:val="mt-MT"/>
          </w:rPr>
          <w:delText>Birżebbuġġia</w:delText>
        </w:r>
      </w:del>
      <w:ins w:id="281" w:author="Phyllisienne Mallia at iLearn" w:date="2015-09-17T18:45:00Z">
        <w:r w:rsidR="00B14F32" w:rsidRPr="00BB447E">
          <w:rPr>
            <w:rFonts w:cs="Times New Roman"/>
            <w:b/>
            <w:lang w:val="mt-MT"/>
          </w:rPr>
          <w:t>Birżebbuġa</w:t>
        </w:r>
      </w:ins>
    </w:p>
    <w:p w:rsidR="004B2CE8" w:rsidRPr="004B2CE8" w:rsidRDefault="004B2CE8" w:rsidP="009D669B">
      <w:pPr>
        <w:pStyle w:val="Standard"/>
        <w:spacing w:line="360" w:lineRule="auto"/>
        <w:jc w:val="both"/>
        <w:rPr>
          <w:rFonts w:cs="Times New Roman"/>
          <w:lang w:val="mt-MT"/>
        </w:rPr>
      </w:pPr>
    </w:p>
    <w:p w:rsidR="004B2CE8" w:rsidRPr="004B2CE8" w:rsidRDefault="004B2CE8" w:rsidP="009D669B">
      <w:pPr>
        <w:pStyle w:val="Standard"/>
        <w:spacing w:line="360" w:lineRule="auto"/>
        <w:jc w:val="both"/>
        <w:rPr>
          <w:rFonts w:cs="Times New Roman"/>
          <w:lang w:val="mt-MT"/>
        </w:rPr>
      </w:pPr>
      <w:r w:rsidRPr="004B2CE8">
        <w:rPr>
          <w:rFonts w:cs="Times New Roman"/>
          <w:lang w:val="mt-MT"/>
        </w:rPr>
        <w:t>Ftit tal-ħin ilu ġie rapportat li roqgħa diżil daħlet fil-Bajja s-Sabiħa, Birżebbuġa.</w:t>
      </w:r>
    </w:p>
    <w:p w:rsidR="004B2CE8" w:rsidRPr="004B2CE8" w:rsidRDefault="004B2CE8" w:rsidP="009D669B">
      <w:pPr>
        <w:pStyle w:val="Standard"/>
        <w:spacing w:line="360" w:lineRule="auto"/>
        <w:jc w:val="both"/>
        <w:rPr>
          <w:rFonts w:cs="Times New Roman"/>
          <w:lang w:val="mt-MT"/>
        </w:rPr>
      </w:pPr>
    </w:p>
    <w:p w:rsidR="004B2CE8" w:rsidRPr="004B2CE8" w:rsidRDefault="004B2CE8" w:rsidP="009D669B">
      <w:pPr>
        <w:pStyle w:val="Standard"/>
        <w:spacing w:line="360" w:lineRule="auto"/>
        <w:jc w:val="both"/>
        <w:rPr>
          <w:rFonts w:cs="Times New Roman"/>
          <w:lang w:val="mt-MT"/>
        </w:rPr>
      </w:pPr>
      <w:r w:rsidRPr="004B2CE8">
        <w:rPr>
          <w:rFonts w:cs="Times New Roman"/>
          <w:lang w:val="mt-MT"/>
        </w:rPr>
        <w:t>Jidher li r-roqgħa oriġinat fl-inħawi tat-Torri ta’ San Luċjan, waqt li vapur bl-isem “Santa Marija” kien qed jieħu d-diżil minn dak magħruf bħala “id-Dolphin”. Ir-roqgħa mbagħad inġarret mal-kurrent lejn il-bajja.</w:t>
      </w:r>
    </w:p>
    <w:p w:rsidR="004B2CE8" w:rsidRPr="004B2CE8" w:rsidRDefault="004B2CE8" w:rsidP="009D669B">
      <w:pPr>
        <w:pStyle w:val="Standard"/>
        <w:spacing w:line="360" w:lineRule="auto"/>
        <w:jc w:val="both"/>
        <w:rPr>
          <w:rFonts w:cs="Times New Roman"/>
          <w:lang w:val="mt-MT"/>
        </w:rPr>
      </w:pPr>
    </w:p>
    <w:p w:rsidR="004B2CE8" w:rsidRPr="004B2CE8" w:rsidRDefault="004B2CE8" w:rsidP="009D669B">
      <w:pPr>
        <w:pStyle w:val="Standard"/>
        <w:spacing w:line="360" w:lineRule="auto"/>
        <w:jc w:val="both"/>
        <w:rPr>
          <w:rFonts w:cs="Times New Roman"/>
          <w:lang w:val="mt-MT"/>
        </w:rPr>
      </w:pPr>
      <w:r w:rsidRPr="004B2CE8">
        <w:rPr>
          <w:rFonts w:cs="Times New Roman"/>
          <w:lang w:val="mt-MT"/>
        </w:rPr>
        <w:t>Fuq il-post hemm membri tad-Dipartiment tal-Protezzjoni Ċivili kif ukoll ħaddiema ta’ Transport Malta, li qed imexxu l-operazzjoni ta’ tindif. Aktarx li l-operazzjoni jkollha titwaqqaf għal-lejl u tkompli għada filgħodu fid-dawl tax-xemx.</w:t>
      </w:r>
    </w:p>
    <w:p w:rsidR="004B2CE8" w:rsidRPr="004B2CE8" w:rsidRDefault="004B2CE8" w:rsidP="009D669B">
      <w:pPr>
        <w:pStyle w:val="Standard"/>
        <w:spacing w:line="360" w:lineRule="auto"/>
        <w:jc w:val="both"/>
        <w:rPr>
          <w:rFonts w:cs="Times New Roman"/>
          <w:lang w:val="mt-MT"/>
        </w:rPr>
      </w:pPr>
    </w:p>
    <w:p w:rsidR="004B2CE8" w:rsidRPr="004B2CE8" w:rsidRDefault="004B2CE8" w:rsidP="009D669B">
      <w:pPr>
        <w:pStyle w:val="Standard"/>
        <w:spacing w:line="360" w:lineRule="auto"/>
        <w:jc w:val="both"/>
        <w:rPr>
          <w:rFonts w:cs="Times New Roman"/>
          <w:lang w:val="mt-MT"/>
        </w:rPr>
      </w:pPr>
      <w:r w:rsidRPr="004B2CE8">
        <w:rPr>
          <w:rFonts w:cs="Times New Roman"/>
          <w:lang w:val="mt-MT"/>
        </w:rPr>
        <w:t>F’nofs Ġunju li għadda l-Bajja s-Sabiħa kienet inżammet magħluqa għall-għawm għal xi jiem minħabba roqgħa żejt (ritratt).</w:t>
      </w:r>
    </w:p>
    <w:sectPr w:rsidR="004B2CE8" w:rsidRPr="004B2CE8" w:rsidSect="00976F25">
      <w:headerReference w:type="default" r:id="rId7"/>
      <w:pgSz w:w="11906" w:h="16838"/>
      <w:pgMar w:top="1134" w:right="1133" w:bottom="1134" w:left="1134" w:header="720" w:footer="720" w:gutter="0"/>
      <w:cols w:space="720"/>
      <w:sectPrChange w:id="282" w:author="Phyllisienne Mallia at iLearn" w:date="2015-11-26T15:26:00Z">
        <w:sectPr w:rsidR="004B2CE8" w:rsidRPr="004B2CE8" w:rsidSect="00976F25">
          <w:pgMar w:top="1134" w:right="1134" w:bottom="1134" w:left="1134" w:header="720" w:footer="720" w:gutter="0"/>
        </w:sectPr>
      </w:sectPrChange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6220" w:rsidRDefault="009B6220">
      <w:r>
        <w:separator/>
      </w:r>
    </w:p>
  </w:endnote>
  <w:endnote w:type="continuationSeparator" w:id="0">
    <w:p w:rsidR="009B6220" w:rsidRDefault="009B6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6220" w:rsidRDefault="009B6220">
      <w:r>
        <w:rPr>
          <w:color w:val="000000"/>
        </w:rPr>
        <w:separator/>
      </w:r>
    </w:p>
  </w:footnote>
  <w:footnote w:type="continuationSeparator" w:id="0">
    <w:p w:rsidR="009B6220" w:rsidRDefault="009B62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33C" w:rsidRDefault="0000733C" w:rsidP="0000733C">
    <w:pPr>
      <w:pStyle w:val="Header"/>
      <w:rPr>
        <w:rFonts w:asciiTheme="minorHAnsi" w:hAnsiTheme="minorHAnsi" w:cs="Arial"/>
        <w:lang w:val="mt-MT"/>
      </w:rPr>
    </w:pPr>
    <w:r>
      <w:rPr>
        <w:rFonts w:asciiTheme="minorHAnsi" w:hAnsiTheme="minorHAnsi" w:cs="Arial"/>
        <w:lang w:val="mt-MT"/>
      </w:rPr>
      <w:t>Phyllisienne Mallia (464587M)</w:t>
    </w:r>
    <w:r w:rsidRPr="00032167">
      <w:rPr>
        <w:rFonts w:asciiTheme="minorHAnsi" w:hAnsiTheme="minorHAnsi" w:cs="Arial"/>
      </w:rPr>
      <w:ptab w:relativeTo="margin" w:alignment="center" w:leader="none"/>
    </w:r>
    <w:r>
      <w:rPr>
        <w:rFonts w:asciiTheme="minorHAnsi" w:hAnsiTheme="minorHAnsi" w:cs="Arial"/>
        <w:lang w:val="mt-MT"/>
      </w:rPr>
      <w:t xml:space="preserve">    </w:t>
    </w:r>
    <w:r w:rsidR="00BB447E">
      <w:rPr>
        <w:rFonts w:asciiTheme="minorHAnsi" w:hAnsiTheme="minorHAnsi" w:cs="Arial"/>
        <w:lang w:val="mt-MT"/>
      </w:rPr>
      <w:t xml:space="preserve">     </w:t>
    </w:r>
    <w:r>
      <w:rPr>
        <w:rFonts w:asciiTheme="minorHAnsi" w:hAnsiTheme="minorHAnsi" w:cs="Arial"/>
        <w:lang w:val="mt-MT"/>
      </w:rPr>
      <w:t xml:space="preserve">   </w:t>
    </w:r>
    <w:r w:rsidRPr="00032167">
      <w:rPr>
        <w:rFonts w:asciiTheme="minorHAnsi" w:hAnsiTheme="minorHAnsi" w:cs="Arial"/>
        <w:lang w:val="mt-MT"/>
      </w:rPr>
      <w:t>MAL 1049 – Proġett Prattiku fil-</w:t>
    </w:r>
    <w:r w:rsidR="00BB447E">
      <w:rPr>
        <w:rFonts w:asciiTheme="minorHAnsi" w:hAnsiTheme="minorHAnsi" w:cs="Arial"/>
        <w:lang w:val="mt-MT"/>
      </w:rPr>
      <w:t>QTP</w:t>
    </w:r>
    <w:r>
      <w:rPr>
        <w:rFonts w:asciiTheme="minorHAnsi" w:hAnsiTheme="minorHAnsi" w:cs="Arial"/>
        <w:lang w:val="mt-MT"/>
      </w:rPr>
      <w:t xml:space="preserve">    </w:t>
    </w:r>
    <w:r w:rsidR="00BB447E">
      <w:rPr>
        <w:rFonts w:asciiTheme="minorHAnsi" w:hAnsiTheme="minorHAnsi" w:cs="Arial"/>
        <w:lang w:val="mt-MT"/>
      </w:rPr>
      <w:t xml:space="preserve">   </w:t>
    </w:r>
    <w:r>
      <w:rPr>
        <w:rFonts w:asciiTheme="minorHAnsi" w:hAnsiTheme="minorHAnsi" w:cs="Arial"/>
        <w:lang w:val="mt-MT"/>
      </w:rPr>
      <w:t xml:space="preserve">   Novembru 2015</w:t>
    </w:r>
  </w:p>
  <w:p w:rsidR="0000733C" w:rsidRDefault="0000733C" w:rsidP="0000733C">
    <w:pPr>
      <w:pStyle w:val="Header"/>
      <w:rPr>
        <w:rFonts w:asciiTheme="minorHAnsi" w:hAnsiTheme="minorHAnsi" w:cs="Arial"/>
        <w:lang w:val="mt-MT"/>
      </w:rPr>
    </w:pPr>
  </w:p>
  <w:p w:rsidR="0000733C" w:rsidRPr="0000733C" w:rsidRDefault="0000733C" w:rsidP="0000733C">
    <w:pPr>
      <w:pStyle w:val="Header"/>
      <w:tabs>
        <w:tab w:val="clear" w:pos="4680"/>
        <w:tab w:val="left" w:pos="9360"/>
      </w:tabs>
      <w:rPr>
        <w:rFonts w:asciiTheme="minorHAnsi" w:hAnsiTheme="minorHAnsi" w:cs="Arial"/>
        <w:lang w:val="fr-FR"/>
      </w:rPr>
    </w:pPr>
    <w:r>
      <w:rPr>
        <w:rFonts w:asciiTheme="minorHAnsi" w:hAnsiTheme="minorHAnsi" w:cs="Arial"/>
        <w:lang w:val="fr-FR"/>
      </w:rPr>
      <w:tab/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hyllisienne Mallia at iLearn">
    <w15:presenceInfo w15:providerId="None" w15:userId="Phyllisienne Mallia at iLear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hideSpellingErrors/>
  <w:proofState w:spelling="clean" w:grammar="clean"/>
  <w:trackRevisions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38D"/>
    <w:rsid w:val="0000733C"/>
    <w:rsid w:val="00012BA0"/>
    <w:rsid w:val="00062605"/>
    <w:rsid w:val="00142D09"/>
    <w:rsid w:val="00152EAD"/>
    <w:rsid w:val="00161E08"/>
    <w:rsid w:val="001756C8"/>
    <w:rsid w:val="001E28AD"/>
    <w:rsid w:val="00210F8E"/>
    <w:rsid w:val="0022138D"/>
    <w:rsid w:val="002373D3"/>
    <w:rsid w:val="002A0FCA"/>
    <w:rsid w:val="00314438"/>
    <w:rsid w:val="00355030"/>
    <w:rsid w:val="003838BE"/>
    <w:rsid w:val="003C32A7"/>
    <w:rsid w:val="004B2CE8"/>
    <w:rsid w:val="004F3927"/>
    <w:rsid w:val="005B399E"/>
    <w:rsid w:val="00635DD5"/>
    <w:rsid w:val="00674B4C"/>
    <w:rsid w:val="006800C3"/>
    <w:rsid w:val="006F05FB"/>
    <w:rsid w:val="00721911"/>
    <w:rsid w:val="00751C47"/>
    <w:rsid w:val="007526CF"/>
    <w:rsid w:val="0076740B"/>
    <w:rsid w:val="007805E5"/>
    <w:rsid w:val="007F264E"/>
    <w:rsid w:val="00915C9D"/>
    <w:rsid w:val="00976F25"/>
    <w:rsid w:val="009B6220"/>
    <w:rsid w:val="009D4C2D"/>
    <w:rsid w:val="009D669B"/>
    <w:rsid w:val="00A205EB"/>
    <w:rsid w:val="00A20DE5"/>
    <w:rsid w:val="00AC6233"/>
    <w:rsid w:val="00AE0237"/>
    <w:rsid w:val="00B14F32"/>
    <w:rsid w:val="00BB447E"/>
    <w:rsid w:val="00BC3895"/>
    <w:rsid w:val="00C14563"/>
    <w:rsid w:val="00C95A3D"/>
    <w:rsid w:val="00CE3806"/>
    <w:rsid w:val="00CF657F"/>
    <w:rsid w:val="00D3571D"/>
    <w:rsid w:val="00D40568"/>
    <w:rsid w:val="00D45686"/>
    <w:rsid w:val="00D9658F"/>
    <w:rsid w:val="00D97200"/>
    <w:rsid w:val="00DC30C8"/>
    <w:rsid w:val="00E06012"/>
    <w:rsid w:val="00E12A7A"/>
    <w:rsid w:val="00E54F74"/>
    <w:rsid w:val="00F20002"/>
    <w:rsid w:val="00F4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E522E8F-490E-4EF1-B54E-37569E65F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Revision">
    <w:name w:val="Revision"/>
    <w:hidden/>
    <w:uiPriority w:val="99"/>
    <w:semiHidden/>
    <w:rsid w:val="00A205EB"/>
    <w:pPr>
      <w:widowControl/>
      <w:suppressAutoHyphens w:val="0"/>
      <w:autoSpaceDN/>
      <w:textAlignment w:val="auto"/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05EB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5EB"/>
    <w:rPr>
      <w:rFonts w:ascii="Segoe UI" w:hAnsi="Segoe UI" w:cs="Mangal"/>
      <w:sz w:val="18"/>
      <w:szCs w:val="16"/>
    </w:rPr>
  </w:style>
  <w:style w:type="paragraph" w:styleId="Header">
    <w:name w:val="header"/>
    <w:basedOn w:val="Normal"/>
    <w:link w:val="HeaderChar"/>
    <w:uiPriority w:val="99"/>
    <w:unhideWhenUsed/>
    <w:rsid w:val="00142D0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42D09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142D0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142D09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4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99909-ED9A-4475-9A34-9F9542DC8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3599</Words>
  <Characters>20520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Meli</dc:creator>
  <cp:lastModifiedBy>Phyllisienne Mallia at iLearn</cp:lastModifiedBy>
  <cp:revision>5</cp:revision>
  <cp:lastPrinted>2015-11-21T14:03:00Z</cp:lastPrinted>
  <dcterms:created xsi:type="dcterms:W3CDTF">2015-11-21T12:18:00Z</dcterms:created>
  <dcterms:modified xsi:type="dcterms:W3CDTF">2015-11-26T14:27:00Z</dcterms:modified>
</cp:coreProperties>
</file>