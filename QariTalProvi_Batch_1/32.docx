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DEA" w:rsidRPr="0079621B" w:rsidRDefault="000D2DEA" w:rsidP="000D2DEA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Aġġornat: “L-intenzjoni tal-ko-pilota kienet li jeqred l-ajruplan”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Il-ko-pilota tal-ajruplan tal-Germanwings li ġġarraf fl-Alpi Franċiżi sakkar lill-bdot l-ieħor barra mill-kabina u ma qalx kelma waħda fl-aħħar għaxar minuti qabel ma</w:t>
      </w:r>
      <w:ins w:id="0" w:author="Thea" w:date="2015-11-04T20:38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l-ajruplan iġġarraf, minkejja t-tisbit mal-bieb mill-bdot l-ieħor li kien imsakkar fuq barra. Dan ikkonfermah il-Prosekutur Franċiż inkarigat mill-investigazzjoni, Brice Robin.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L-FAA tal-Istati Uniti ħarġet liċenzja ta’ bdot privat lil Lubitz fl-2012.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Robin qal li l-ko-pilota, identifikat bħala Andreas Lubitz, waqqa’ l-ajruplan intenzjonalment. Lubitz ta’ 28 sena, huwa ta’ nazzjonalità Ġermaniża u kien jgħix mal-ġenituri tiegħu f’Montabeaur fl-istat ta’ Rhine Land Palatinate fil-Ġermanja.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Il-Prosekutur qal li l-aktar spjegazzjoni li tista’ titqies raġonevoli hija li kienet azzjoni volontarja tal-ko-pilota li rrifjuta li jiftaħ il-bieb tal-kabina biex il-pilota, Patrick Sonderheimer, jidħol lura. Qal li huwa xpruna l-ajruplan sabiex jibda jitlef l-għoli, u li għamel dan għal raġuni mhux magħrufa. Robin qal iżda li jidher li l-pjan tiegħu kien li jeqred l-ajruplan.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Spjega li d-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" w:author="Thea" w:date="2015-11-04T20:38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data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miġbura mill-kaxxa s-sewda żvelat li l-pilota staqsa lil Lubitz biex jieħu l-kontroll tal-ajruplan f’idejh u fl-istess ħin jinstema’ l-ħoss tas-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" w:author="Thea" w:date="2015-11-04T20:3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seat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jitressaq lura u l-ħoss ta’ bieb jingħalaq. Robin jispjega li f’dan il-ħin waqa’ skiet perfett fil-kabina u l-ko-pilota ħa f’idejh il-kontrolli u beda intenzjonalment iwaqqa’ l-ajruplan. 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 xml:space="preserve"> Il-passiġġieri, qal ma </w:t>
      </w:r>
      <w:ins w:id="3" w:author="Thea" w:date="2015-11-04T20:39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ndunawx x’kien qed jiġri qabel l-aħħar minuta, hekk kif jinstema’ t-twerżi</w:t>
      </w:r>
      <w:del w:id="4" w:author="Thea" w:date="2015-11-04T20:39:00Z">
        <w:r w:rsidRPr="0079621B" w:rsidDel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q fuq il-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5" w:author="Thea" w:date="2015-11-04T20:3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voice recorder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Artiklu fl-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6" w:author="Thea" w:date="2015-11-04T20:3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Aviation Business Gazette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fl-2013 jiddeskrivi lil Lubitz bħala pilota ta’ eżempju.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Il-Kap Eżekuttiv tal-kumpanija tal-ajru Lufthansa, li tagħha hija sussidjarja l-linja tal-ajru Germanwings, Carsten Spohr qal li sitt snin ilu Lubitz kien waqaf għal xi żmien waqt it-taħriġ hekk kif kien qed jiġġieled </w:t>
      </w:r>
      <w:ins w:id="7" w:author="Thea" w:date="2015-11-04T20:39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d-dipressjoni, iżda kkonferma li wara kien għamel </w:t>
      </w:r>
      <w:ins w:id="8" w:author="Thea" w:date="2015-11-04T20:39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t-testijiet p</w:t>
      </w:r>
      <w:ins w:id="9" w:author="Thea" w:date="2015-11-04T20:40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10" w:author="Thea" w:date="2015-11-04T20:40:00Z">
        <w:r w:rsidRPr="0079621B" w:rsidDel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ikoloġiċi neċessarji li sabuh tajjeb biex itajjar l-ajruplani. Lubitz kien ilu impjegat bħala bdot minn Settembru 2013 u għamel fl-ajru aktar minn 600 siegħa. Sonderheimer, missier ta’ żewġt itfal, kellu ferm aktar esperjenza b’madwar 6,000 siegħa ta’ titjir u kien magħruf bħala wieħed mill-aqwa piloti tal-linja tal-ajru.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S’issa skont il-Prosekutur Robin m’hemm ebda indikazzjoni li dan seta’ kien attakk terroristiku jew li Lubitz kellu rabtiet estremisti jew terroristiċi.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L-ajruplan, Airbus A320 iġġarraf nhar l-Erbgħa li għadda meta kien fuq titjira minn Bar</w:t>
      </w:r>
      <w:ins w:id="11" w:author="Thea" w:date="2015-11-04T20:40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12" w:author="Thea" w:date="2015-11-04T20:40:00Z">
        <w:r w:rsidRPr="0079621B" w:rsidDel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ellona għal Dusseldorf  b’150 passiġġier abbord.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Il-waqgħa tal-ajruplan minn għoli ta’ 38,000 pied f’10 minuti kienet waħda allarmanti iżda xorta gradwali biżżejjed biex tindika li l-Airbus A320 li għandu żewġ magni ma ġġarrafx b’mod katastrofiku fl-arja. Fl-ebda ħin huwa u nieżel ma kien hemm xi 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forma ta’ komunikazzoni bejn il-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3" w:author="Thea" w:date="2015-11-04T20:4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cockpit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mat-torri tal-kontroll jew ta’ xi sinjal ieħor ta’ emerġenza.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L-aħħar messaġġ li ntbagħat mill-bdot lejn it-torri tal-kontroll kien fl-10.30 a.m. Dan kien jindika li kollox kien miexi kif ippjanat. Iżda ftit minuti wara, għal xi raġuni mhux spjegabbli, l-ajruplan beda nieżel. Fl-10.40 a.m u 47 sekonda, l-ajruplan irrapporta l-aħħar pożizzjoni tiegħu fuq ir-radar meta kien f’għoli ta’ 6,175 pied. Ir-radar baqa’ jsegwi l-ajruplan sakemm seħħ l-impatt.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Qraba u ħbieb tal-vittmi bdew jaslu fiż-żona fejn hemm it-tifrik tal-ajruplan. Il-Lufthansa għamlet arranġamenti għal żewġ titjiriet speċjali għalihom. Dawk il-qraba li ma ridux li jivvjaġġaw b’ajruplan, qed jaslu fuq il-post permezz ta’ xarabank li telqet minn Bar</w:t>
      </w:r>
      <w:ins w:id="14" w:author="Thea" w:date="2015-11-04T20:40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15" w:author="Thea" w:date="2015-11-04T20:40:00Z">
        <w:r w:rsidRPr="0079621B" w:rsidDel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ellona.</w:t>
      </w:r>
    </w:p>
    <w:p w:rsidR="000D2DEA" w:rsidRPr="0079621B" w:rsidRDefault="000D2DEA" w:rsidP="000D2DE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Ħajja ġdida għas-Suq tal-Belt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Is-suq l-antik tal-Belt se jingħata nifs ġdid ta’ ħajja b’investiment privat mill-Grupp Arkadia. Il-grupp qed jippjana li jinvesti seba’ miljun ewro biex sa Diċembru tas-sena d-dieħla s-Suq tal-Belt jinbidel f’ċentru kummerċjali ta’ ikel, kultura u divertiment. Il-proġett jaħseb għar-restawr tal-post speċjalment tal-istruttura tal-ħadid li saret fi żmien l-Ingliżi li hija unika fl-arki</w:t>
      </w:r>
      <w:del w:id="16" w:author="Thea" w:date="2015-11-04T20:40:00Z">
        <w:r w:rsidRPr="0079621B" w:rsidDel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t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tettura f’Malta.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Is-Suq tal-Belt, wara snin ta’ telqa u kważi abbandun se jinbidel f’ċentru mifrux fuq tliet sulari li se jerġa’ jagħti l-ħajja lil din il-binja storika fi Triq il-Merkanti. Il-proġett jinkludi wkoll il-pjazza ta’ quddiem is-suq.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Il-Grupp Arkadia se jinvesti seba’ miljun ewro f’dan il-proġett li jgħaqqad il-kunċett tal-ikel mal-kultura u d-divertiment wara li ser jingħata l-post b’ċens mill-Gvern għal 65 sena.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7" w:author="Thea" w:date="2015-11-04T20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General Manager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tal-Grupp, Antoine Portelli</w:t>
      </w:r>
      <w:ins w:id="18" w:author="Thea" w:date="2015-11-04T20:41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spjega l-idea tal-proġett integrat fit-tliet livelli tal-binja storika.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“Sular minnhom se jkun purament suq tal-ikel biex inżommu l-oriġini ta’ x’kien is-Suq tal-Belt. Sular ieħor jieħu l-ispirazzjoni minn 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9" w:author="Thea" w:date="2015-11-04T20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markets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hawn madwar l-Ewropa. 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0" w:author="Thea" w:date="2015-11-04T20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Markets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huma adattati b’numru ta’ 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1" w:author="Thea" w:date="2015-11-04T20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stalls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fejn l-ikel qed jiġi preparat dak il-ħin 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2" w:author="Thea" w:date="2015-11-04T20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 xml:space="preserve">live 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biex il-konsumatur </w:t>
      </w:r>
      <w:del w:id="23" w:author="Thea" w:date="2015-11-04T20:41:00Z">
        <w:r w:rsidRPr="0079621B" w:rsidDel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ins w:id="24" w:author="Thea" w:date="2015-11-04T20:41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kun jista’ jieklu hemmhekk. L-aħħar sular it-tielet huwa fuq kunċett ta’ 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5" w:author="Thea" w:date="2015-11-04T20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lounge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– kunċett ta’ 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6" w:author="Thea" w:date="2015-11-04T20:4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cafeteria</w:t>
      </w:r>
      <w:ins w:id="27" w:author="Thea" w:date="2015-11-04T20:42:00Z">
        <w:r w:rsidR="00A24081">
          <w:rPr>
            <w:rFonts w:ascii="Tahoma" w:eastAsia="Times New Roman" w:hAnsi="Tahoma" w:cs="Tahoma"/>
            <w:i/>
            <w:color w:val="000000"/>
            <w:sz w:val="24"/>
            <w:szCs w:val="24"/>
            <w:lang w:val="mt-MT"/>
          </w:rPr>
          <w:t xml:space="preserve"> (kafeterija)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dolċerija, 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8" w:author="Thea" w:date="2015-11-04T20:4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spirits bar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29" w:author="Thea" w:date="2015-11-04T20:4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cocktail bar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, 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0" w:author="Thea" w:date="2015-11-04T20:42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wine bar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f’ambjent imdawwar bil-kultura.”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Għal dan il-għan intlaħaq ftehim mal-Kunsill tal-Arti biex </w:t>
      </w:r>
      <w:ins w:id="31" w:author="Thea" w:date="2015-11-04T20:42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l-post joffri sfond g</w:t>
      </w:r>
      <w:ins w:id="32" w:author="Thea" w:date="2015-11-04T20:42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ħ</w:t>
        </w:r>
      </w:ins>
      <w:del w:id="33" w:author="Thea" w:date="2015-11-04T20:42:00Z">
        <w:r w:rsidRPr="0079621B" w:rsidDel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h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all-attivitajiet tal-kalendarju kulturali Malti u tal-avvenimenti ta’ meta l-Belt Valletta tkun il-Kapitali Ewropea tal-Kultura fl-2018.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 xml:space="preserve">F’konferenza tal-aħbarijiet </w:t>
      </w:r>
      <w:ins w:id="34" w:author="Thea" w:date="2015-11-04T20:42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s-Segretarju Permanenti Prinċipali, Mario Cutajar qal li dan il-proġett intgħażel minn fost għoxrin proposta ta’ kumpaniji li esprimew l-interess tagħhom fir-</w:t>
      </w:r>
      <w:del w:id="35" w:author="Thea" w:date="2015-11-04T20:43:00Z">
        <w:r w:rsidRPr="0079621B" w:rsidDel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R</w:delText>
        </w:r>
      </w:del>
      <w:ins w:id="36" w:author="Thea" w:date="2015-11-04T20:42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r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iġenerazzjoni tas-Suq tal-Belt. Spjega li bil-proġett l-istruttura tal-ħadid li saret fl-1816 meta s-Suq tal-Belt issaqqaf se tinżamm u tiġi restawrata.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Huwa ħabbar ukoll li barra r-riġenerazzjoni tas-Suq tal-Belt, ser isir proġett mil-Gvern ta’ miljun u mitejn elf ewro għar-riġenerazzjoni ta’ Strada Stretta bil-għan li din it-triq tkun vetrina ta’ tradizzjoni, kultura u spettaklu.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Is-Segretarju Parlamentari għall-Ippjanar u Simplifikazzjoni Amministrattiva Michael Falzon qal li dawn il-proġetti jagħmlu parti mir-riġenerazzjoni tal-Belt Valletta.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“Insemmi s-suċċess kbir li kien hawn bil-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7" w:author="Thea" w:date="2015-11-04T20:43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boutique hotels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wara simplifikazzjoni tar-regoli min-naħa tal-MEPA kellna erbatax-il applikazzjoni. Qed naraw kif nirreġineraw f’aspetti oħra fosthom bil-Valletta 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38" w:author="Thea" w:date="2015-11-04T20:43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Shop Scheme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.”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Dr Falzon qal li l-komunità tal-Belt kienet ikkonsultata fuq ħafna mill-proġetti li għ</w:t>
      </w:r>
      <w:ins w:id="39" w:author="Thea" w:date="2015-11-04T20:43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</w:t>
        </w:r>
      </w:ins>
      <w:del w:id="40" w:author="Thea" w:date="2015-11-04T20:43:00Z">
        <w:r w:rsidRPr="0079621B" w:rsidDel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ddejjin fil-kapitali.</w:t>
      </w:r>
    </w:p>
    <w:p w:rsidR="000D2DEA" w:rsidRPr="0079621B" w:rsidRDefault="000D2DEA" w:rsidP="000D2DE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Metsola tintgħażel bħala MEP tas-Sena għall-ħidma fil-qasam tal-ġustizzja u l-libertajiet ċivili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Il-Membru tal-Parlament Ewropew Roberta Metsola ġiet magħżula minn fost il-Membri tal-Parlament Ewropew bħala l-MEP tas-Sena għall-ħidma tagħha fil-qasam tal-Ġustizzja u l-Libertajiet Ċivili.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Dr Metsola kienet waħda mit-tliet Membri Parlamentari Ewropej nominati għall-għoti ta’ dan ir-rikonoxximent f’din il-kategorija. Iż-żewġ MEPs l-oħra li kienu nominati kienu mill-Ġermanja u l-Polonja.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Dan il-premju tħabbar il</w:t>
      </w:r>
      <w:del w:id="41" w:author="Thea" w:date="2015-11-04T20:44:00Z">
        <w:r w:rsidRPr="0079621B" w:rsidDel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lejla waqt ċerimonja li saret fi Brussel</w:t>
      </w:r>
      <w:ins w:id="42" w:author="Thea" w:date="2015-11-04T20:44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. Roberta Metsola f’messaġġ li għamlet waqt is-serata irringrazzjat lill-kollegi kollha tagħha fil-Parlament li vvutawlha.  Hija enfasizzat li l-koperazzjoni u l-kompromess huma essenzjali għall-ħidma fil-Parlament Ewropew biex bid-deċiżjonijiet li jittieħdu ssir differenza għall-aħjar fil-ħajja tan-nies. Hi qalet li l-ebda Membru tal-Parlament Ewropew u l-ebda grupp politiku waħdu ma jista’ jaħdem għal rasu, għalhekk il-koperazzjoni hi meħtieġa.</w:t>
      </w:r>
    </w:p>
    <w:p w:rsidR="000D2DEA" w:rsidRPr="0079621B" w:rsidRDefault="000D2DEA" w:rsidP="000D2DE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Studju juri li 23% tal-Maltin ibatu minn pressjoni fid-demm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Fix-xhur li għaddew id-Dipartiment tas-Saħħa nieda studju dettaljat intiż sabiex jevalwa b’mod konkret il-qagħda tas-servizz mediku f’Malta. Is-Segretarju Parlamentari għas-Saħħa Chris Fearne qal dan waqt li kien qed jieħu sehem fid-dibattitu dwar l-estimi tal-baġit fil-Parlament.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Dr Fearne aċċenna kif indikazzjonijiet preliminari minn dan il-</w:t>
      </w:r>
      <w:r w:rsidRPr="00A24081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43" w:author="Thea" w:date="2015-11-04T20:44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Health Systems Performance Assessment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diġà qed juru fatti mill-iktar interessanti. Fost l-oħrajn jidher li mat-23% tal-popolazzjoni għandha xi diffikultajiet relatati mal-pressjoni tad-demm; ċifra li titla’ saħansitra għal 45% għal individwi ta’ ‘l fuq minn 70 sena. Dr Fearne spjega kif fl-isfond ta’ din l-istampa</w:t>
      </w:r>
      <w:ins w:id="44" w:author="Thea" w:date="2015-11-04T20:44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,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</w:t>
      </w:r>
      <w:ins w:id="45" w:author="Thea" w:date="2015-11-04T20:44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d-Dipartiment tas-Saħħa kien proattiv biżżejjed u introduċa miżura li diġà bdiet tagħmilha aktar faċli li pazjenti simili jieħdu l-kura neċessarja, fil-pront u mingħajr skariġġ żejjed. Qal li minn xi xahar ‘l hawn min huwa </w:t>
      </w:r>
      <w:ins w:id="46" w:author="Thea" w:date="2015-11-04T20:44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ntitolat għal</w:t>
      </w:r>
      <w:ins w:id="47" w:author="Thea" w:date="2015-11-04T20:45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l</w:t>
        </w:r>
      </w:ins>
      <w:del w:id="48" w:author="Thea" w:date="2015-11-04T20:45:00Z">
        <w:r w:rsidRPr="0079621B" w:rsidDel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pilloli tal-pressjoni permezz tal-kartuna s-safra jista’ jirrikorri għand it-tabib taċ-ċentri tas-saħħa direttament mingħajr il-bżonn li jmur għand speċjalista fl-Isptar Mater Dei. L-HSPA huwa l-ewwel e</w:t>
      </w:r>
      <w:ins w:id="49" w:author="Thea" w:date="2015-11-04T20:45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50" w:author="Thea" w:date="2015-11-04T20:45:00Z">
        <w:r w:rsidRPr="0079621B" w:rsidDel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er</w:t>
      </w:r>
      <w:ins w:id="51" w:author="Thea" w:date="2015-11-04T20:45:00Z">
        <w:r w:rsidR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52" w:author="Thea" w:date="2015-11-04T20:45:00Z">
        <w:r w:rsidRPr="0079621B" w:rsidDel="00A24081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izzju formali tan-natura tiegħu għas-servizz tas-saħħa f’pajjiżna. B’kollaborazzjoni ma’ entitajiet internazzjonali b’esperjenza vasta f’dan il-qasam id-Dipartiment tas-Saħħa waqqaf tim li ppjana u fassal għadd ta’ indikaturi mmirati biex jagħtu deskrizzjoni komprensiva ta’ fejn jinsab is-servizz tas-saħħa u fejn nistgħu naslu jekk id-Dipartiment tas-Saħħa jkompli jaħdem b’kuraġġ u determinazzjoni.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Dwar in-nuqqas ta’ sodod fl-uniku </w:t>
      </w:r>
      <w:del w:id="53" w:author="Thea" w:date="2015-11-04T20:45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fl-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isptar Dr Fearne argumenta li l-HSPA ta konferma oħra li l-problema għandha konnotazzjonijiet storiċi evidenti ħafna marbuta ma’ deċiżjonjiet żbaljati li ttieħdu fil-passat – meta pajjiżi Ewropej jużaw kejl ta’ 384 sodda fi sptar akut għal kull 100,000 persuna fil-popolazzjoni fl-2012 l-Isptar Mater Dei kellu appena 256 sodda għal kull 100,000 ruħ, saħansitra inqas minn dak li kien joffri l-Isptar San Luqa. Huwa qal li dan ifisser fil-prattika li 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amministrazzjonijiet preċedenti ħalliet lil pajjiżna b’500 sodda inqas milli kellu bżonn biex jilqa’ għall-ħtigijiet tal-kura akuta tas-saħħa.</w:t>
      </w:r>
    </w:p>
    <w:p w:rsidR="000D2DEA" w:rsidRPr="0079621B" w:rsidRDefault="000D2DEA" w:rsidP="000D2DE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 Iċ-</w:t>
      </w:r>
      <w:ins w:id="54" w:author="Thea" w:date="2015-11-04T20:45:00Z">
        <w:r w:rsidR="00863EDA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Ċ</w:t>
        </w:r>
      </w:ins>
      <w:del w:id="55" w:author="Thea" w:date="2015-11-04T20:45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>ċ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entru tal-</w:t>
      </w:r>
      <w:ins w:id="56" w:author="Thea" w:date="2015-11-04T20:45:00Z">
        <w:r w:rsidR="00863EDA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t>O</w:t>
        </w:r>
      </w:ins>
      <w:del w:id="57" w:author="Thea" w:date="2015-11-04T20:45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shd w:val="clear" w:color="auto" w:fill="FFFFFF"/>
            <w:lang w:val="mt-MT"/>
          </w:rPr>
          <w:delText>o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>nkoloġija jibda jilqa’ l-ewwel pazjenti fi ftit xhur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Iċ-</w:t>
      </w:r>
      <w:ins w:id="58" w:author="Thea" w:date="2015-11-04T20:45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59" w:author="Thea" w:date="2015-11-04T20:45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ċ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entru tal-</w:t>
      </w:r>
      <w:ins w:id="60" w:author="Thea" w:date="2015-11-04T20:45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O</w:t>
        </w:r>
      </w:ins>
      <w:del w:id="61" w:author="Thea" w:date="2015-11-04T20:46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o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nkoloġija tal-isptar Mater Dei li x-xogħol fuqu miexi b’ritmu mgħaġġel, se jilqa’ l-ewwel pazjenti fi ftit xhur oħra u l-proċess mistenni jkun lest sal-aħħar tas-sena. F’konferenza tal-aħbarijiet għat-tnedija tal-ġimgħa ddedikata għall-għarfien dwar il-kanċer, il-Ministru tas-Saħħa Godfrey Farrugia qal li s-sodod fiċ-ċentru l-ġdid se jiżdied bi 18 għal 113</w:t>
      </w:r>
      <w:del w:id="62" w:author="Thea" w:date="2015-11-04T20:46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 xml:space="preserve"> 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</w:t>
      </w:r>
      <w:del w:id="63" w:author="Thea" w:date="2015-11-04T20:46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-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sodda. 31 sodda oħra se jkunu disponibbli għall-</w:t>
      </w:r>
      <w:r w:rsidRPr="00863ED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64" w:author="Thea" w:date="2015-11-04T20:46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out patients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Il-Ministru qal li l-immaniġjar taċ-ċentru se jkun </w:t>
      </w:r>
      <w:ins w:id="65" w:author="Thea" w:date="2015-11-04T20:46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bbażat fuq it-tħaddim ta’ </w:t>
      </w:r>
      <w:r w:rsidRPr="00863ED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66" w:author="Thea" w:date="2015-11-04T20:46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units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speċjalizzati magħrufa bħala </w:t>
      </w:r>
      <w:r w:rsidRPr="00863ED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67" w:author="Thea" w:date="2015-11-04T20:46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Strategic Business Units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se jitmexxew b’mod awtonomu u se jkollhom </w:t>
      </w:r>
      <w:r w:rsidRPr="00863ED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68" w:author="Thea" w:date="2015-11-04T20:46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budget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għalihom. Dr Farrugia qal li jekk dan il-mudell jirnexxi, se jkun estiż għall-immaniġġ</w:t>
      </w:r>
      <w:del w:id="69" w:author="Thea" w:date="2015-11-04T20:47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ar ta’ </w:t>
      </w:r>
      <w:r w:rsidRPr="00863ED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70" w:author="Thea" w:date="2015-11-04T20:4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units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u dipartimenti oħra fl-isptar. Huwa kkonferma li ser jiżdiedu l-kirurgi speċjalizzati fl-onkoloġija u r-ri</w:t>
      </w:r>
      <w:ins w:id="71" w:author="Thea" w:date="2015-11-04T20:47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72" w:author="Thea" w:date="2015-11-04T20:47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orsi umani fit-tmexxija taċ-ċentru tal-onkoloġija.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Fl-2012, instabu aktar minn 1800 </w:t>
      </w:r>
      <w:r w:rsidRPr="00863ED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73" w:author="Thea" w:date="2015-11-04T20:47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cancer</w:t>
      </w:r>
      <w:ins w:id="74" w:author="Thea" w:date="2015-11-04T20:47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 xml:space="preserve"> (kanċer)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. Miċ-ċifri </w:t>
      </w:r>
      <w:del w:id="75" w:author="Thea" w:date="2015-11-04T20:47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ppreżentati joħro</w:t>
      </w:r>
      <w:ins w:id="76" w:author="Thea" w:date="2015-11-04T20:47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77" w:author="Thea" w:date="2015-11-04T20:47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li kien hemm 881 ra</w:t>
      </w:r>
      <w:ins w:id="78" w:author="Thea" w:date="2015-11-04T20:48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ġ</w:t>
        </w:r>
      </w:ins>
      <w:del w:id="79" w:author="Thea" w:date="2015-11-04T20:48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el u 956 mara li nstabilhom xi tip ta’ kanċer. Fost l-irġiel l-iktar 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 xml:space="preserve">kanċer komuni kien tal-prostata, </w:t>
      </w:r>
      <w:ins w:id="80" w:author="Thea" w:date="2015-11-04T20:48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ta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l-pulmun u tal-musrana, u fin-nisa l-iktar komuni kienu fis-sider u fl-għonq tal-utru.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Dr Charmaine Gauci mid-</w:t>
      </w:r>
      <w:ins w:id="81" w:author="Thea" w:date="2015-11-04T20:48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D</w:t>
        </w:r>
      </w:ins>
      <w:del w:id="82" w:author="Thea" w:date="2015-11-04T20:48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d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ipartiment tal-</w:t>
      </w:r>
      <w:ins w:id="83" w:author="Thea" w:date="2015-11-04T20:48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P</w:t>
        </w:r>
      </w:ins>
      <w:del w:id="84" w:author="Thea" w:date="2015-11-04T20:48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p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romozzjoni tas-</w:t>
      </w:r>
      <w:ins w:id="85" w:author="Thea" w:date="2015-11-04T20:48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S</w:t>
        </w:r>
      </w:ins>
      <w:del w:id="86" w:author="Thea" w:date="2015-11-04T20:48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s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aħħa qalet li 40 fil-mija tal-każi tal-kan</w:t>
      </w:r>
      <w:ins w:id="87" w:author="Thea" w:date="2015-11-04T20:48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ċ</w:t>
        </w:r>
      </w:ins>
      <w:del w:id="88" w:author="Thea" w:date="2015-11-04T20:48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c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ers jistgħu </w:t>
      </w:r>
      <w:ins w:id="89" w:author="Thea" w:date="2015-11-04T20:48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j</w:t>
        </w:r>
      </w:ins>
      <w:del w:id="90" w:author="Thea" w:date="2015-11-04T20:48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kunu evitati b’tibdil fl-istil ta</w:t>
      </w:r>
      <w:ins w:id="91" w:author="Thea" w:date="2015-11-04T20:48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’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ħajja. It-tipjip, id-dieta u l-istress huma uħud mill-aktar fatturi li jikkontribwixxu għal dan il-mard.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Fl-2012, kważi 27 fil-mija tal-imwiet kienu </w:t>
      </w:r>
      <w:del w:id="92" w:author="Thea" w:date="2015-11-04T20:49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kkaġunati mill-kanċer. Jirriżulta li b’kollox mietu 920 persuna bil-kanċer. 487 kienu </w:t>
      </w:r>
      <w:del w:id="93" w:author="Thea" w:date="2015-11-04T20:49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rġiel u 433 kienu nisa. L-awtoritajiet tas-saħħa qegħdin iżidu l-programm ta’ </w:t>
      </w:r>
      <w:r w:rsidRPr="00863ED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94" w:author="Thea" w:date="2015-11-04T20:49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screening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għal diversi tipi ta’ kanċer iżda minn statistika mogħtija fil-Parlament jirriżulta li inqas minn nofs il-persuni li kienu offruti eżami tal-kanċer tal-musrana marru għal dan l-eżami.</w:t>
      </w:r>
    </w:p>
    <w:p w:rsidR="000D2DEA" w:rsidRPr="0079621B" w:rsidRDefault="000D2DEA" w:rsidP="000D2DEA">
      <w:pPr>
        <w:spacing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Nuqqas ta’ </w:t>
      </w:r>
      <w:r w:rsidRPr="00863EDA">
        <w:rPr>
          <w:rFonts w:ascii="Tahoma" w:eastAsia="Times New Roman" w:hAnsi="Tahoma" w:cs="Tahoma"/>
          <w:i/>
          <w:color w:val="000000"/>
          <w:sz w:val="24"/>
          <w:szCs w:val="24"/>
          <w:shd w:val="clear" w:color="auto" w:fill="FFFFFF"/>
          <w:lang w:val="mt-MT"/>
          <w:rPrChange w:id="95" w:author="Thea" w:date="2015-11-04T20:49:00Z">
            <w:rPr>
              <w:rFonts w:ascii="Tahoma" w:eastAsia="Times New Roman" w:hAnsi="Tahoma" w:cs="Tahoma"/>
              <w:color w:val="000000"/>
              <w:sz w:val="24"/>
              <w:szCs w:val="24"/>
              <w:shd w:val="clear" w:color="auto" w:fill="FFFFFF"/>
              <w:lang w:val="mt-MT"/>
            </w:rPr>
          </w:rPrChange>
        </w:rPr>
        <w:t>leadership</w:t>
      </w:r>
      <w:r w:rsidRPr="0079621B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val="mt-MT"/>
        </w:rPr>
        <w:t xml:space="preserve"> fiċ-Ċivil – Mario Cutajar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Huwa hu jindirizza l-konferenza bit-tema Tiġdid tas-Servizz Pubbliku: Servizz Aħjar </w:t>
      </w:r>
      <w:ins w:id="96" w:author="Thea" w:date="2015-11-04T20:49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g</w:t>
        </w:r>
      </w:ins>
      <w:del w:id="97" w:author="Thea" w:date="2015-11-04T20:49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G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ħan-</w:t>
      </w:r>
      <w:ins w:id="98" w:author="Thea" w:date="2015-11-04T20:49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N</w:t>
        </w:r>
      </w:ins>
      <w:del w:id="99" w:author="Thea" w:date="2015-11-04T20:49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n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ies, il-Prim Ministru Joseph Muscat qal li l-isfida għas-settur pubbliku hija li titneħħa l-burokrazija żejda u li jitnaqqas iż-żmien għat-teħid tad-deċi</w:t>
      </w:r>
      <w:ins w:id="100" w:author="Thea" w:date="2015-11-04T20:49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101" w:author="Thea" w:date="2015-11-04T20:49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zz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jonijiet mill-uffiċjali fis-servizz pubbliku. 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Il-Prim Ministru ddeskriva l-atteġġjament ta’ uffiċjali mas-servizz pubbliku bħala wieħed li jxaqleb lejn estremi; li jew ikun effiċjenti ħafna jew diżastruż. Il-Prim Ministru qal li r-regolamenti jsiru biex titjieb l-effiċjenza u mhux biex ixekklu l-ħidma.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lastRenderedPageBreak/>
        <w:t>Dr Muscat qal li jippreferi li tittieħed deċizjoni, anki jekk tkun ħażina jew żbaljata fi żmien raġunevoli milli l-affarijiet jitwalu bl-indeċi</w:t>
      </w:r>
      <w:ins w:id="102" w:author="Thea" w:date="2015-11-04T20:50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103" w:author="Thea" w:date="2015-11-04T20:50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zz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joni. Qal li l-indeċi</w:t>
      </w:r>
      <w:ins w:id="104" w:author="Thea" w:date="2015-11-04T20:49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ż</w:t>
        </w:r>
      </w:ins>
      <w:del w:id="105" w:author="Thea" w:date="2015-11-04T20:49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z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joni qed twassal għal krizi ta’ </w:t>
      </w:r>
      <w:r w:rsidRPr="00863ED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06" w:author="Thea" w:date="2015-11-04T20:50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 xml:space="preserve">leadership 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u li għandu jkun hemm bidla fil-mentalità u tisħiħ ta’ prattiċi li jtej</w:t>
      </w:r>
      <w:del w:id="107" w:author="Thea" w:date="2015-11-04T20:50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j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bu l-effiċjenza.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Il-Prim Ministru qal li se jkunu </w:t>
      </w:r>
      <w:del w:id="108" w:author="Thea" w:date="2015-11-04T20:50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ppremjati l-uffiċjali li jieħdu passi biex ineħħu regolamenti żejda li jtaqqlu s-sistemi ammin</w:t>
      </w:r>
      <w:ins w:id="109" w:author="Thea" w:date="2015-11-04T20:50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sitrattivi.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F’konferenza għas-segretarji permanenti, diretturi ġenerali u diretturi fis-servizz pubbliku,  l-Kap tas-Servizz Pubbliku Mario Cutajar (ritratt isfel)  qal li n-nuqqas ta’ leadership irid jiġi </w:t>
      </w:r>
      <w:ins w:id="110" w:author="Thea" w:date="2015-11-04T20:50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i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ndirizzat b’sensiela ta’ riformi prattiċi u realistiċi li jagħtu riżultati konkreti fl-iqsar żmien possib</w:t>
      </w:r>
      <w:ins w:id="111" w:author="Thea" w:date="2015-11-04T20:50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b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li. 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Huwa </w:t>
      </w:r>
      <w:del w:id="112" w:author="Thea" w:date="2015-11-04T20:50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ddeskriva </w:t>
      </w:r>
      <w:ins w:id="113" w:author="Thea" w:date="2015-11-04T20:50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w</w:t>
        </w:r>
      </w:ins>
      <w:del w:id="114" w:author="Thea" w:date="2015-11-04T20:50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u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ħud mill-proċeduri bħala farseski li qal inaqqsu l-fiduċja tal-pubbliku li juża </w:t>
      </w:r>
      <w:del w:id="115" w:author="Thea" w:date="2015-11-04T20:50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i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s-servizzi tal-gvern. Waqt li wissa dwar kriżi ta’ </w:t>
      </w:r>
      <w:r w:rsidRPr="00863EDA">
        <w:rPr>
          <w:rFonts w:ascii="Tahoma" w:eastAsia="Times New Roman" w:hAnsi="Tahoma" w:cs="Tahoma"/>
          <w:i/>
          <w:color w:val="000000"/>
          <w:sz w:val="24"/>
          <w:szCs w:val="24"/>
          <w:lang w:val="mt-MT"/>
          <w:rPrChange w:id="116" w:author="Thea" w:date="2015-11-04T20:51:00Z">
            <w:rPr>
              <w:rFonts w:ascii="Tahoma" w:eastAsia="Times New Roman" w:hAnsi="Tahoma" w:cs="Tahoma"/>
              <w:color w:val="000000"/>
              <w:sz w:val="24"/>
              <w:szCs w:val="24"/>
              <w:lang w:val="mt-MT"/>
            </w:rPr>
          </w:rPrChange>
        </w:rPr>
        <w:t>leadership</w:t>
      </w: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 xml:space="preserve"> fis-settur pubbliku u qal li x-xhur li ġejjin se jkunu kritiċi biex jitwettqu rakkom</w:t>
      </w:r>
      <w:ins w:id="117" w:author="Thea" w:date="2015-11-04T20:51:00Z">
        <w:r w:rsidR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t>an</w:t>
        </w:r>
      </w:ins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dazzjonijiet ta’ rapport li tħejja għal titji</w:t>
      </w:r>
      <w:del w:id="118" w:author="Thea" w:date="2015-11-04T20:51:00Z">
        <w:r w:rsidRPr="0079621B" w:rsidDel="00863EDA">
          <w:rPr>
            <w:rFonts w:ascii="Tahoma" w:eastAsia="Times New Roman" w:hAnsi="Tahoma" w:cs="Tahoma"/>
            <w:color w:val="000000"/>
            <w:sz w:val="24"/>
            <w:szCs w:val="24"/>
            <w:lang w:val="mt-MT"/>
          </w:rPr>
          <w:delText>e</w:delText>
        </w:r>
      </w:del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b fil-prattiċi tax-xogħol.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r w:rsidRPr="0079621B">
        <w:rPr>
          <w:rFonts w:ascii="Tahoma" w:eastAsia="Times New Roman" w:hAnsi="Tahoma" w:cs="Tahoma"/>
          <w:color w:val="000000"/>
          <w:sz w:val="24"/>
          <w:szCs w:val="24"/>
          <w:lang w:val="mt-MT"/>
        </w:rPr>
        <w:t>Is-sur Cutajar qal li dawn ir-rakkomandazzjonijiet se jkunu diskussi mal-imsieħba soċjali fil-jiem li ġejjin.</w:t>
      </w: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</w:p>
    <w:p w:rsidR="000D2DEA" w:rsidRPr="0079621B" w:rsidRDefault="000D2DEA" w:rsidP="000D2DEA">
      <w:pPr>
        <w:shd w:val="clear" w:color="auto" w:fill="FFFFFF"/>
        <w:spacing w:after="0" w:line="48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mt-MT"/>
        </w:rPr>
      </w:pPr>
      <w:bookmarkStart w:id="119" w:name="_GoBack"/>
      <w:bookmarkEnd w:id="119"/>
    </w:p>
    <w:sectPr w:rsidR="000D2DEA" w:rsidRPr="0079621B" w:rsidSect="00B93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20"/>
  <w:characterSpacingControl w:val="doNotCompress"/>
  <w:compat/>
  <w:rsids>
    <w:rsidRoot w:val="000D2DEA"/>
    <w:rsid w:val="000D2DEA"/>
    <w:rsid w:val="00863EDA"/>
    <w:rsid w:val="009135C2"/>
    <w:rsid w:val="00A24081"/>
    <w:rsid w:val="00B93FFE"/>
    <w:rsid w:val="00C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DE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F42FA3-DA9A-492C-A5FA-ECF4760F5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Thea</cp:lastModifiedBy>
  <cp:revision>3</cp:revision>
  <dcterms:created xsi:type="dcterms:W3CDTF">2015-07-16T13:51:00Z</dcterms:created>
  <dcterms:modified xsi:type="dcterms:W3CDTF">2015-11-04T19:51:00Z</dcterms:modified>
</cp:coreProperties>
</file>