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2C8" w:rsidRPr="00647F52" w:rsidRDefault="003572C8" w:rsidP="00EB0644">
      <w:pPr>
        <w:pStyle w:val="BodyText"/>
        <w:spacing w:line="360" w:lineRule="auto"/>
        <w:rPr>
          <w:rFonts w:ascii="Calibri" w:hAnsi="Calibri"/>
          <w:color w:val="000000"/>
          <w:szCs w:val="24"/>
          <w:lang w:val="sv-SE"/>
        </w:rPr>
      </w:pPr>
      <w:del w:id="0" w:author="User" w:date="2015-09-04T12:24:00Z">
        <w:r w:rsidRPr="00976668" w:rsidDel="009B7A29">
          <w:rPr>
            <w:rFonts w:ascii="Calibri" w:hAnsi="Calibri" w:cs="Times New Roman"/>
            <w:color w:val="000000"/>
            <w:szCs w:val="24"/>
            <w:shd w:val="clear" w:color="auto" w:fill="FFFFFF"/>
            <w:lang w:val="mt-MT"/>
          </w:rPr>
          <w:delText>Iċ-Chairman</w:delText>
        </w:r>
      </w:del>
      <w:ins w:id="1" w:author="User" w:date="2015-09-04T12:24:00Z">
        <w:r>
          <w:rPr>
            <w:rFonts w:ascii="Calibri" w:hAnsi="Calibri" w:cs="Times New Roman"/>
            <w:color w:val="000000"/>
            <w:szCs w:val="24"/>
            <w:shd w:val="clear" w:color="auto" w:fill="FFFFFF"/>
            <w:lang w:val="mt-MT"/>
          </w:rPr>
          <w:t>Iċ-</w:t>
        </w:r>
        <w:r>
          <w:rPr>
            <w:rFonts w:ascii="Calibri" w:hAnsi="Calibri" w:cs="Times New Roman"/>
            <w:i/>
            <w:color w:val="000000"/>
            <w:szCs w:val="24"/>
            <w:shd w:val="clear" w:color="auto" w:fill="FFFFFF"/>
            <w:lang w:val="mt-MT"/>
          </w:rPr>
          <w:t>Chairman</w:t>
        </w:r>
      </w:ins>
      <w:r w:rsidRPr="00976668">
        <w:rPr>
          <w:rFonts w:ascii="Calibri" w:hAnsi="Calibri" w:cs="Times New Roman"/>
          <w:color w:val="000000"/>
          <w:szCs w:val="24"/>
          <w:shd w:val="clear" w:color="auto" w:fill="FFFFFF"/>
          <w:lang w:val="mt-MT"/>
        </w:rPr>
        <w:t xml:space="preserve"> tal-EPP Manfred Weber jifraħ lill-Kap tal-Partit Nazzjonalista Simon Busuttil għar-riżultat miksub fl-elezzjoni </w:t>
      </w:r>
      <w:del w:id="2" w:author="User" w:date="2015-09-04T12:24:00Z">
        <w:r w:rsidRPr="00976668" w:rsidDel="009B7A29">
          <w:rPr>
            <w:rFonts w:ascii="Calibri" w:hAnsi="Calibri" w:cs="Times New Roman"/>
            <w:color w:val="000000"/>
            <w:szCs w:val="24"/>
            <w:shd w:val="clear" w:color="auto" w:fill="FFFFFF"/>
            <w:lang w:val="mt-MT"/>
          </w:rPr>
          <w:delText>tal-Kunsill</w:delText>
        </w:r>
      </w:del>
      <w:ins w:id="3" w:author="User" w:date="2015-09-04T12:24:00Z">
        <w:r>
          <w:rPr>
            <w:rFonts w:ascii="Calibri" w:hAnsi="Calibri" w:cs="Times New Roman"/>
            <w:color w:val="000000"/>
            <w:szCs w:val="24"/>
            <w:shd w:val="clear" w:color="auto" w:fill="FFFFFF"/>
            <w:lang w:val="mt-MT"/>
          </w:rPr>
          <w:t>tal-Kunsilli</w:t>
        </w:r>
      </w:ins>
      <w:r w:rsidRPr="00976668">
        <w:rPr>
          <w:rFonts w:ascii="Calibri" w:hAnsi="Calibri" w:cs="Times New Roman"/>
          <w:color w:val="000000"/>
          <w:szCs w:val="24"/>
          <w:shd w:val="clear" w:color="auto" w:fill="FFFFFF"/>
          <w:lang w:val="mt-MT"/>
        </w:rPr>
        <w:t xml:space="preserve"> Lokali.</w:t>
      </w:r>
    </w:p>
    <w:p w:rsidR="003572C8" w:rsidRPr="00976668" w:rsidRDefault="003572C8" w:rsidP="00EB0644">
      <w:pPr>
        <w:pStyle w:val="BodyText"/>
        <w:shd w:val="clear" w:color="auto" w:fill="FFFFFF"/>
        <w:spacing w:after="283" w:line="360" w:lineRule="auto"/>
        <w:rPr>
          <w:rFonts w:ascii="Calibri" w:hAnsi="Calibri" w:cs="Times New Roman"/>
          <w:color w:val="000000"/>
          <w:szCs w:val="24"/>
          <w:lang w:val="mt-MT"/>
        </w:rPr>
      </w:pPr>
      <w:del w:id="4" w:author="User" w:date="2015-10-03T13:20:00Z">
        <w:r w:rsidRPr="00976668" w:rsidDel="00363934">
          <w:rPr>
            <w:rFonts w:ascii="Calibri" w:hAnsi="Calibri" w:cs="Times New Roman"/>
            <w:color w:val="000000"/>
            <w:szCs w:val="24"/>
            <w:lang w:val="mt-MT"/>
          </w:rPr>
          <w:delText>Iċ-Chairman</w:delText>
        </w:r>
      </w:del>
      <w:ins w:id="5" w:author="User" w:date="2015-10-03T13:20:00Z">
        <w:r>
          <w:rPr>
            <w:rFonts w:ascii="Calibri" w:hAnsi="Calibri" w:cs="Times New Roman"/>
            <w:color w:val="000000"/>
            <w:szCs w:val="24"/>
            <w:lang w:val="mt-MT"/>
          </w:rPr>
          <w:t>Iċ-</w:t>
        </w:r>
      </w:ins>
      <w:ins w:id="6" w:author="User" w:date="2015-10-03T13:21:00Z">
        <w:r>
          <w:rPr>
            <w:rFonts w:ascii="Calibri" w:hAnsi="Calibri" w:cs="Times New Roman"/>
            <w:i/>
            <w:color w:val="000000"/>
            <w:szCs w:val="24"/>
            <w:lang w:val="mt-MT"/>
          </w:rPr>
          <w:t>Chairman</w:t>
        </w:r>
      </w:ins>
      <w:r w:rsidRPr="00976668">
        <w:rPr>
          <w:rFonts w:ascii="Calibri" w:hAnsi="Calibri" w:cs="Times New Roman"/>
          <w:color w:val="000000"/>
          <w:szCs w:val="24"/>
          <w:lang w:val="mt-MT"/>
        </w:rPr>
        <w:t xml:space="preserve"> tal-Partit Popolari Ewropew fil-Parlament Ewropew Manfred Weber feraħ lill-Kap tal-Partit Nazzjonalista Simon Busuttil għar-riżultat miksub fl-elezzjoni tal-Kunsilli Lokali aktar kmieni dan ix-xahar.</w:t>
      </w:r>
    </w:p>
    <w:p w:rsidR="003572C8" w:rsidRPr="00976668" w:rsidRDefault="003572C8" w:rsidP="00EB0644">
      <w:pPr>
        <w:pStyle w:val="BodyText"/>
        <w:shd w:val="clear" w:color="auto" w:fill="FFFFFF"/>
        <w:spacing w:after="283" w:line="360" w:lineRule="auto"/>
        <w:rPr>
          <w:rFonts w:ascii="Calibri" w:hAnsi="Calibri" w:cs="Times New Roman"/>
          <w:b/>
          <w:bCs/>
          <w:color w:val="000000"/>
          <w:szCs w:val="24"/>
          <w:lang w:val="mt-MT"/>
        </w:rPr>
      </w:pPr>
      <w:r w:rsidRPr="00976668">
        <w:rPr>
          <w:rFonts w:ascii="Calibri" w:hAnsi="Calibri" w:cs="Times New Roman"/>
          <w:color w:val="000000"/>
          <w:szCs w:val="24"/>
          <w:lang w:val="mt-MT"/>
        </w:rPr>
        <w:t>F’kummenti minn Brussell, Manfred Weber spjega kif il-Partit Nazzjonalista mmexxi minn Simon Busuttil irnexxielu jaqta</w:t>
      </w:r>
      <w:r>
        <w:rPr>
          <w:rFonts w:ascii="Calibri" w:hAnsi="Calibri" w:cs="Times New Roman"/>
          <w:color w:val="000000"/>
          <w:szCs w:val="24"/>
          <w:lang w:val="mt-MT"/>
        </w:rPr>
        <w:t>’</w:t>
      </w:r>
      <w:r w:rsidRPr="00976668">
        <w:rPr>
          <w:rFonts w:ascii="Calibri" w:hAnsi="Calibri" w:cs="Times New Roman"/>
          <w:color w:val="000000"/>
          <w:szCs w:val="24"/>
          <w:lang w:val="mt-MT"/>
        </w:rPr>
        <w:t xml:space="preserve"> d-distakk minn mal-Partit Laburista bin-nofs. “Dan hu pass kbir </w:t>
      </w:r>
      <w:del w:id="7" w:author="User" w:date="2015-11-23T15:26:00Z">
        <w:r w:rsidRPr="00976668" w:rsidDel="00875209">
          <w:rPr>
            <w:rFonts w:ascii="Calibri" w:hAnsi="Calibri" w:cs="Times New Roman"/>
            <w:color w:val="000000"/>
            <w:szCs w:val="24"/>
            <w:lang w:val="mt-MT"/>
          </w:rPr>
          <w:delText>‘il</w:delText>
        </w:r>
      </w:del>
      <w:ins w:id="8" w:author="User" w:date="2015-11-23T15:26:00Z">
        <w:r>
          <w:rPr>
            <w:rFonts w:ascii="Calibri" w:hAnsi="Calibri" w:cs="Times New Roman"/>
            <w:color w:val="000000"/>
            <w:szCs w:val="24"/>
            <w:lang w:val="mt-MT"/>
          </w:rPr>
          <w:t>’il</w:t>
        </w:r>
      </w:ins>
      <w:r w:rsidRPr="00976668">
        <w:rPr>
          <w:rFonts w:ascii="Calibri" w:hAnsi="Calibri" w:cs="Times New Roman"/>
          <w:color w:val="000000"/>
          <w:szCs w:val="24"/>
          <w:lang w:val="mt-MT"/>
        </w:rPr>
        <w:t xml:space="preserve"> quddiem għall-Partit Nazzjonalista, li qed jaħdem biex jerġa’ jakkwista l-fiduċja tal-poplu Malti,” qal Manfred Weber.</w:t>
      </w:r>
    </w:p>
    <w:p w:rsidR="003572C8" w:rsidRPr="00976668" w:rsidRDefault="003572C8" w:rsidP="00EB0644">
      <w:pPr>
        <w:pStyle w:val="BodyText"/>
        <w:shd w:val="clear" w:color="auto" w:fill="FFFFFF"/>
        <w:spacing w:after="283" w:line="360" w:lineRule="auto"/>
        <w:rPr>
          <w:rFonts w:ascii="Calibri" w:hAnsi="Calibri" w:cs="Times New Roman"/>
          <w:color w:val="000000"/>
          <w:szCs w:val="24"/>
          <w:lang w:val="mt-MT"/>
        </w:rPr>
      </w:pPr>
      <w:r w:rsidRPr="00976668">
        <w:rPr>
          <w:rFonts w:ascii="Calibri" w:hAnsi="Calibri" w:cs="Times New Roman"/>
          <w:b/>
          <w:bCs/>
          <w:color w:val="000000"/>
          <w:szCs w:val="24"/>
          <w:lang w:val="mt-MT"/>
        </w:rPr>
        <w:t>CLIP WEBER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9" w:author="User" w:date="2015-09-04T12:25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Iċ-Chairman</w:delText>
        </w:r>
      </w:del>
      <w:ins w:id="10" w:author="User" w:date="2015-09-04T12:25:00Z">
        <w:r>
          <w:rPr>
            <w:rFonts w:ascii="Calibri" w:hAnsi="Calibri"/>
            <w:color w:val="000000"/>
            <w:sz w:val="24"/>
            <w:szCs w:val="24"/>
            <w:lang w:val="mt-MT"/>
          </w:rPr>
          <w:t>Iċ-</w:t>
        </w:r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Chairman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tal-EPP faħħar it-tmexxija ta’ Simon Busuttil u temm jgħid li hemm ċans kbir li Simon Busuttil ikun il-Prim Ministru l-ġdid ta’ Malta.</w:t>
      </w:r>
    </w:p>
    <w:p w:rsidR="003572C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Mad-daqq tal-fanfarra mill-membri tal-Korp tal-Pulizija, il-President ta' Malta Marie-Louise Coleiro Preca inawgurat il-binja l-</w:t>
      </w:r>
      <w:del w:id="11" w:author="User" w:date="2015-11-23T09:25:00Z">
        <w:r w:rsidRPr="00976668" w:rsidDel="007618F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gdida </w:delText>
        </w:r>
      </w:del>
      <w:ins w:id="12" w:author="User" w:date="2015-11-23T09:25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tal-Parlament il-</w:t>
      </w:r>
      <w:del w:id="13" w:author="User" w:date="2015-11-23T09:24:00Z">
        <w:r w:rsidRPr="00976668" w:rsidDel="007618F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 </w:delText>
        </w:r>
      </w:del>
      <w:ins w:id="14" w:author="User" w:date="2015-11-23T09:24:00Z">
        <w:r>
          <w:rPr>
            <w:rFonts w:ascii="Calibri" w:hAnsi="Calibri"/>
            <w:color w:val="000000"/>
            <w:sz w:val="24"/>
            <w:szCs w:val="24"/>
            <w:lang w:val="mt-MT"/>
          </w:rPr>
          <w:t>ġdid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bi kxif ta' plakka kommemorattiva </w:t>
      </w:r>
      <w:del w:id="15" w:author="User" w:date="2015-09-04T12:25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fil-foyer</w:delText>
        </w:r>
      </w:del>
      <w:ins w:id="16" w:author="User" w:date="2015-09-04T12:25:00Z">
        <w:r>
          <w:rPr>
            <w:rFonts w:ascii="Calibri" w:hAnsi="Calibri"/>
            <w:color w:val="000000"/>
            <w:sz w:val="24"/>
            <w:szCs w:val="24"/>
            <w:lang w:val="mt-MT"/>
          </w:rPr>
          <w:t>fil-</w:t>
        </w:r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foyer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tal-bini tal-Parlament fid-</w:t>
      </w:r>
      <w:del w:id="17" w:author="User" w:date="2015-11-23T09:33:00Z">
        <w:r w:rsidRPr="00976668" w:rsidDel="007618F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Dahla </w:delText>
        </w:r>
      </w:del>
      <w:ins w:id="18" w:author="student10" w:date="2015-11-26T15:40:00Z">
        <w:r w:rsidR="008E5F65">
          <w:rPr>
            <w:rFonts w:ascii="Calibri" w:hAnsi="Calibri"/>
            <w:color w:val="000000"/>
            <w:sz w:val="24"/>
            <w:szCs w:val="24"/>
            <w:lang w:val="mt-MT"/>
          </w:rPr>
          <w:t>Daħla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tal-Belt.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57354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L-inawgurazzjoni uffiċjali tal-Parlament il-</w:t>
      </w:r>
      <w:del w:id="19" w:author="User" w:date="2015-11-23T09:33:00Z">
        <w:r w:rsidRPr="00976668" w:rsidDel="007618F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 </w:delText>
        </w:r>
      </w:del>
      <w:ins w:id="20" w:author="User" w:date="2015-11-23T09:33:00Z">
        <w:r>
          <w:rPr>
            <w:rFonts w:ascii="Calibri" w:hAnsi="Calibri"/>
            <w:color w:val="000000"/>
            <w:sz w:val="24"/>
            <w:szCs w:val="24"/>
            <w:lang w:val="mt-MT"/>
          </w:rPr>
          <w:t>ġdid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saret wara diskorsi tal-</w:t>
      </w:r>
      <w:del w:id="21" w:author="User" w:date="2015-11-23T09:33:00Z">
        <w:r w:rsidRPr="00976668" w:rsidDel="007618F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okkazjoni </w:delText>
        </w:r>
      </w:del>
      <w:ins w:id="22" w:author="User" w:date="2015-11-23T09:33:00Z">
        <w:r>
          <w:rPr>
            <w:rFonts w:ascii="Calibri" w:hAnsi="Calibri"/>
            <w:color w:val="000000"/>
            <w:sz w:val="24"/>
            <w:szCs w:val="24"/>
            <w:lang w:val="mt-MT"/>
          </w:rPr>
          <w:t>okkażjoni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mill-President tal-Kamra tad-Deputati </w:t>
      </w:r>
      <w:del w:id="23" w:author="User" w:date="2015-11-23T09:34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Anglu </w:delText>
        </w:r>
      </w:del>
      <w:ins w:id="24" w:author="User" w:date="2015-11-23T09:34:00Z">
        <w:r>
          <w:rPr>
            <w:rFonts w:ascii="Calibri" w:hAnsi="Calibri"/>
            <w:color w:val="000000"/>
            <w:sz w:val="24"/>
            <w:szCs w:val="24"/>
            <w:lang w:val="mt-MT"/>
          </w:rPr>
          <w:t>Anġlu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Farrugia, u l-President ta’ Malta. Il-Parlament il-</w:t>
      </w:r>
      <w:del w:id="25" w:author="User" w:date="2015-11-23T09:34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 </w:delText>
        </w:r>
      </w:del>
      <w:ins w:id="26" w:author="User" w:date="2015-11-23T09:34:00Z">
        <w:r>
          <w:rPr>
            <w:rFonts w:ascii="Calibri" w:hAnsi="Calibri"/>
            <w:color w:val="000000"/>
            <w:sz w:val="24"/>
            <w:szCs w:val="24"/>
            <w:lang w:val="mt-MT"/>
          </w:rPr>
          <w:t>ġdid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tbierek mill-Arċisqof Charles J. Scicluna.</w:t>
      </w:r>
    </w:p>
    <w:p w:rsidR="003572C8" w:rsidRPr="00657354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Quddiem l-</w:t>
      </w:r>
      <w:del w:id="27" w:author="User" w:date="2015-11-23T09:34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oghla </w:delText>
        </w:r>
      </w:del>
      <w:ins w:id="28" w:author="User" w:date="2015-11-23T09:34:00Z">
        <w:r>
          <w:rPr>
            <w:rFonts w:ascii="Calibri" w:hAnsi="Calibri"/>
            <w:color w:val="000000"/>
            <w:sz w:val="24"/>
            <w:szCs w:val="24"/>
            <w:lang w:val="mt-MT"/>
          </w:rPr>
          <w:t>ogħla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awtoritajiet tal-</w:t>
      </w:r>
      <w:del w:id="29" w:author="User" w:date="2015-11-23T09:34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pajjiz</w:delText>
        </w:r>
      </w:del>
      <w:ins w:id="30" w:author="User" w:date="2015-11-23T09:34:00Z">
        <w:r>
          <w:rPr>
            <w:rFonts w:ascii="Calibri" w:hAnsi="Calibri"/>
            <w:color w:val="000000"/>
            <w:sz w:val="24"/>
            <w:szCs w:val="24"/>
            <w:lang w:val="mt-MT"/>
          </w:rPr>
          <w:t>pajjiż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, Gwardja tal-Korp tal-Pulizija </w:t>
      </w:r>
      <w:del w:id="31" w:author="User" w:date="2015-11-23T09:34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ghaddiet </w:delText>
        </w:r>
      </w:del>
      <w:ins w:id="32" w:author="User" w:date="2015-11-23T09:34:00Z">
        <w:r>
          <w:rPr>
            <w:rFonts w:ascii="Calibri" w:hAnsi="Calibri"/>
            <w:color w:val="000000"/>
            <w:sz w:val="24"/>
            <w:szCs w:val="24"/>
            <w:lang w:val="mt-MT"/>
          </w:rPr>
          <w:t>għaddiet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il-</w:t>
      </w:r>
      <w:del w:id="33" w:author="User" w:date="2015-11-23T09:35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muftieh </w:delText>
        </w:r>
      </w:del>
      <w:ins w:id="34" w:author="User" w:date="2015-11-23T09:35:00Z">
        <w:r>
          <w:rPr>
            <w:rFonts w:ascii="Calibri" w:hAnsi="Calibri"/>
            <w:color w:val="000000"/>
            <w:sz w:val="24"/>
            <w:szCs w:val="24"/>
            <w:lang w:val="mt-MT"/>
          </w:rPr>
          <w:t>muftieħ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tas-sala tal-Parlament lill-President tal-Kamra tad-Deputati </w:t>
      </w:r>
      <w:del w:id="35" w:author="User" w:date="2015-11-23T09:35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bhala </w:delText>
        </w:r>
      </w:del>
      <w:ins w:id="36" w:author="User" w:date="2015-11-23T09:35:00Z">
        <w:r>
          <w:rPr>
            <w:rFonts w:ascii="Calibri" w:hAnsi="Calibri"/>
            <w:color w:val="000000"/>
            <w:sz w:val="24"/>
            <w:szCs w:val="24"/>
            <w:lang w:val="mt-MT"/>
          </w:rPr>
          <w:t>bħala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sinjal li l-Korp tal-Pulizija qed jassumi r-responsabbiltà tas-sigurtà tal-binja tal-Parlament.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976668" w:rsidRDefault="003572C8" w:rsidP="001174F1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Fost il-mistiedna distinti kien hemm il-Prim Ministru Joseph Muscat, il-Kap tal-</w:t>
      </w:r>
      <w:del w:id="37" w:author="User" w:date="2015-11-23T09:35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Opozizzjoni </w:delText>
        </w:r>
      </w:del>
      <w:ins w:id="38" w:author="User" w:date="2015-11-23T09:35:00Z">
        <w:r>
          <w:rPr>
            <w:rFonts w:ascii="Calibri" w:hAnsi="Calibri"/>
            <w:color w:val="000000"/>
            <w:sz w:val="24"/>
            <w:szCs w:val="24"/>
            <w:lang w:val="mt-MT"/>
          </w:rPr>
          <w:t>Op</w:t>
        </w:r>
      </w:ins>
      <w:ins w:id="39" w:author="User" w:date="2015-11-23T10:18:00Z">
        <w:r>
          <w:rPr>
            <w:rFonts w:ascii="Calibri" w:hAnsi="Calibri"/>
            <w:color w:val="000000"/>
            <w:sz w:val="24"/>
            <w:szCs w:val="24"/>
            <w:lang w:val="mt-MT"/>
          </w:rPr>
          <w:t>p</w:t>
        </w:r>
      </w:ins>
      <w:ins w:id="40" w:author="User" w:date="2015-11-23T09:35:00Z">
        <w:r>
          <w:rPr>
            <w:rFonts w:ascii="Calibri" w:hAnsi="Calibri"/>
            <w:color w:val="000000"/>
            <w:sz w:val="24"/>
            <w:szCs w:val="24"/>
            <w:lang w:val="mt-MT"/>
          </w:rPr>
          <w:t>ożizzjoni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Simon Busuttil, membri </w:t>
      </w:r>
      <w:del w:id="41" w:author="User" w:date="2015-11-23T09:36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miz-zewg</w:delText>
        </w:r>
      </w:del>
      <w:ins w:id="42" w:author="User" w:date="2015-11-23T09:36:00Z">
        <w:r>
          <w:rPr>
            <w:rFonts w:ascii="Calibri" w:hAnsi="Calibri"/>
            <w:color w:val="000000"/>
            <w:sz w:val="24"/>
            <w:szCs w:val="24"/>
            <w:lang w:val="mt-MT"/>
          </w:rPr>
          <w:t>miż-żewġ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del w:id="43" w:author="User" w:date="2015-11-23T09:37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nahat </w:delText>
        </w:r>
      </w:del>
      <w:ins w:id="44" w:author="User" w:date="2015-11-23T09:37:00Z">
        <w:r>
          <w:rPr>
            <w:rFonts w:ascii="Calibri" w:hAnsi="Calibri"/>
            <w:color w:val="000000"/>
            <w:sz w:val="24"/>
            <w:szCs w:val="24"/>
            <w:lang w:val="mt-MT"/>
          </w:rPr>
          <w:t>naħat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tal-Kamra, l-eks-Prim Ministru Lawrence Gonzi li welled il-</w:t>
      </w:r>
      <w:del w:id="45" w:author="User" w:date="2015-11-23T09:37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vizjoni </w:delText>
        </w:r>
      </w:del>
      <w:ins w:id="46" w:author="User" w:date="2015-11-23T09:37:00Z">
        <w:r>
          <w:rPr>
            <w:rFonts w:ascii="Calibri" w:hAnsi="Calibri"/>
            <w:color w:val="000000"/>
            <w:sz w:val="24"/>
            <w:szCs w:val="24"/>
            <w:lang w:val="mt-MT"/>
          </w:rPr>
          <w:t>viżjoni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tal-Parlament il-</w:t>
      </w:r>
      <w:del w:id="47" w:author="User" w:date="2015-11-23T09:37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 </w:delText>
        </w:r>
      </w:del>
      <w:ins w:id="48" w:author="User" w:date="2015-11-23T09:37:00Z">
        <w:r>
          <w:rPr>
            <w:rFonts w:ascii="Calibri" w:hAnsi="Calibri"/>
            <w:color w:val="000000"/>
            <w:sz w:val="24"/>
            <w:szCs w:val="24"/>
            <w:lang w:val="mt-MT"/>
          </w:rPr>
          <w:t>ġdid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fid-</w:t>
      </w:r>
      <w:del w:id="49" w:author="User" w:date="2015-11-23T09:37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Dahla </w:delText>
        </w:r>
      </w:del>
      <w:ins w:id="50" w:author="student10" w:date="2015-11-26T15:40:00Z">
        <w:r w:rsidR="008E5F65">
          <w:rPr>
            <w:rFonts w:ascii="Calibri" w:hAnsi="Calibri"/>
            <w:color w:val="000000"/>
            <w:sz w:val="24"/>
            <w:szCs w:val="24"/>
            <w:lang w:val="mt-MT"/>
          </w:rPr>
          <w:t>Daħla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tal-Belt, </w:t>
      </w:r>
      <w:del w:id="51" w:author="student10" w:date="2015-11-27T09:06:00Z">
        <w:r w:rsidRPr="00976668" w:rsidDel="001174F1">
          <w:rPr>
            <w:rFonts w:ascii="Calibri" w:hAnsi="Calibri"/>
            <w:color w:val="000000"/>
            <w:sz w:val="24"/>
            <w:szCs w:val="24"/>
            <w:lang w:val="mt-MT"/>
          </w:rPr>
          <w:delText>eks membri</w:delText>
        </w:r>
      </w:del>
      <w:ins w:id="52" w:author="student10" w:date="2015-11-27T09:06:00Z">
        <w:r w:rsidR="001174F1">
          <w:rPr>
            <w:rFonts w:ascii="Calibri" w:hAnsi="Calibri"/>
            <w:color w:val="000000"/>
            <w:sz w:val="24"/>
            <w:szCs w:val="24"/>
            <w:lang w:val="mt-MT"/>
          </w:rPr>
          <w:t>eksmembri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parlamentari, u lill-Perit Antonio Belvedere, is-</w:t>
      </w:r>
      <w:del w:id="53" w:author="User" w:date="2015-11-23T09:38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sieheb </w:delText>
        </w:r>
      </w:del>
      <w:ins w:id="54" w:author="User" w:date="2015-11-23T09:38:00Z">
        <w:r>
          <w:rPr>
            <w:rFonts w:ascii="Calibri" w:hAnsi="Calibri"/>
            <w:color w:val="000000"/>
            <w:sz w:val="24"/>
            <w:szCs w:val="24"/>
            <w:lang w:val="mt-MT"/>
          </w:rPr>
          <w:t>sieħeb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fin-negozju tal-Perit Renzo Piano.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Il-</w:t>
      </w:r>
      <w:del w:id="55" w:author="User" w:date="2015-11-23T09:38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mohh </w:delText>
        </w:r>
      </w:del>
      <w:ins w:id="56" w:author="User" w:date="2015-11-23T09:38:00Z">
        <w:r>
          <w:rPr>
            <w:rFonts w:ascii="Calibri" w:hAnsi="Calibri"/>
            <w:color w:val="000000"/>
            <w:sz w:val="24"/>
            <w:szCs w:val="24"/>
            <w:lang w:val="mt-MT"/>
          </w:rPr>
          <w:t>moħħ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ta' din l-ikona fid-</w:t>
      </w:r>
      <w:del w:id="57" w:author="User" w:date="2015-11-23T09:38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dahla </w:delText>
        </w:r>
      </w:del>
      <w:ins w:id="58" w:author="User" w:date="2015-11-23T09:38:00Z">
        <w:r>
          <w:rPr>
            <w:rFonts w:ascii="Calibri" w:hAnsi="Calibri"/>
            <w:color w:val="000000"/>
            <w:sz w:val="24"/>
            <w:szCs w:val="24"/>
            <w:lang w:val="mt-MT"/>
          </w:rPr>
          <w:t>daħla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ewlenija tal-belt kapitali, il-perit ta' fama mondjali Renzo Piano, ma kienx </w:t>
      </w:r>
      <w:del w:id="59" w:author="User" w:date="2015-11-23T09:38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prezenti </w:delText>
        </w:r>
      </w:del>
      <w:ins w:id="60" w:author="User" w:date="2015-11-23T09:38:00Z">
        <w:r>
          <w:rPr>
            <w:rFonts w:ascii="Calibri" w:hAnsi="Calibri"/>
            <w:color w:val="000000"/>
            <w:sz w:val="24"/>
            <w:szCs w:val="24"/>
            <w:lang w:val="mt-MT"/>
          </w:rPr>
          <w:t>preżenti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del w:id="61" w:author="User" w:date="2015-11-23T09:38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ghaċ</w:delText>
        </w:r>
      </w:del>
      <w:ins w:id="62" w:author="User" w:date="2015-11-23T09:38:00Z">
        <w:r>
          <w:rPr>
            <w:rFonts w:ascii="Calibri" w:hAnsi="Calibri"/>
            <w:color w:val="000000"/>
            <w:sz w:val="24"/>
            <w:szCs w:val="24"/>
            <w:lang w:val="mt-MT"/>
          </w:rPr>
          <w:t>għaċ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-ċerimonja tal-inawgurazzjoni. </w:t>
      </w:r>
      <w:del w:id="63" w:author="User" w:date="2015-09-04T12:26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L-Ispeaker</w:delText>
        </w:r>
      </w:del>
      <w:ins w:id="64" w:author="User" w:date="2015-09-04T12:26:00Z">
        <w:r>
          <w:rPr>
            <w:rFonts w:ascii="Calibri" w:hAnsi="Calibri"/>
            <w:color w:val="000000"/>
            <w:sz w:val="24"/>
            <w:szCs w:val="24"/>
            <w:lang w:val="mt-MT"/>
          </w:rPr>
          <w:t>L-</w:t>
        </w:r>
      </w:ins>
      <w:ins w:id="65" w:author="User" w:date="2015-11-19T13:34:00Z">
        <w:r>
          <w:rPr>
            <w:rFonts w:ascii="Calibri" w:hAnsi="Calibri"/>
            <w:color w:val="000000"/>
            <w:sz w:val="24"/>
            <w:szCs w:val="24"/>
            <w:lang w:val="mt-MT"/>
          </w:rPr>
          <w:t>I</w:t>
        </w:r>
      </w:ins>
      <w:ins w:id="66" w:author="User" w:date="2015-09-04T12:26:00Z">
        <w:r w:rsidRPr="00E50035">
          <w:rPr>
            <w:rFonts w:ascii="Calibri" w:hAnsi="Calibri"/>
            <w:i/>
            <w:color w:val="000000"/>
            <w:sz w:val="24"/>
            <w:szCs w:val="24"/>
            <w:lang w:val="mt-MT"/>
          </w:rPr>
          <w:t>speaker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ikkonferma li Piano kien mistieden, </w:t>
      </w:r>
      <w:del w:id="67" w:author="User" w:date="2015-11-23T09:39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izda </w:delText>
        </w:r>
      </w:del>
      <w:ins w:id="68" w:author="User" w:date="2015-11-23T09:39:00Z">
        <w:r>
          <w:rPr>
            <w:rFonts w:ascii="Calibri" w:hAnsi="Calibri"/>
            <w:color w:val="000000"/>
            <w:sz w:val="24"/>
            <w:szCs w:val="24"/>
            <w:lang w:val="mt-MT"/>
          </w:rPr>
          <w:t>iżda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kien impenjat fuq </w:t>
      </w:r>
      <w:del w:id="69" w:author="User" w:date="2015-11-23T11:08:00Z">
        <w:r w:rsidRPr="00976668" w:rsidDel="0073360B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xoghol </w:delText>
        </w:r>
      </w:del>
      <w:ins w:id="70" w:author="User" w:date="2015-11-23T11:08:00Z">
        <w:r>
          <w:rPr>
            <w:rFonts w:ascii="Calibri" w:hAnsi="Calibri"/>
            <w:color w:val="000000"/>
            <w:sz w:val="24"/>
            <w:szCs w:val="24"/>
            <w:lang w:val="mt-MT"/>
          </w:rPr>
          <w:t>xogħol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fl-Istati Uniti. Kien </w:t>
      </w:r>
      <w:del w:id="71" w:author="User" w:date="2015-09-04T12:27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rapurtat </w:delText>
        </w:r>
      </w:del>
      <w:ins w:id="72" w:author="User" w:date="2015-09-04T12:27:00Z">
        <w:r>
          <w:rPr>
            <w:rFonts w:ascii="Calibri" w:hAnsi="Calibri"/>
            <w:color w:val="000000"/>
            <w:sz w:val="24"/>
            <w:szCs w:val="24"/>
            <w:lang w:val="mt-MT"/>
          </w:rPr>
          <w:t>rappurtat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li Piano </w:t>
      </w:r>
      <w:del w:id="73" w:author="User" w:date="2015-09-04T12:28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ircieva </w:delText>
        </w:r>
      </w:del>
      <w:ins w:id="74" w:author="User" w:date="2015-09-04T12:28:00Z">
        <w:r>
          <w:rPr>
            <w:rFonts w:ascii="Calibri" w:hAnsi="Calibri"/>
            <w:color w:val="000000"/>
            <w:sz w:val="24"/>
            <w:szCs w:val="24"/>
            <w:lang w:val="mt-MT"/>
          </w:rPr>
          <w:t>rċieva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l-istedina tard. Piano mistenni </w:t>
      </w:r>
      <w:del w:id="75" w:author="User" w:date="2015-11-23T11:08:00Z">
        <w:r w:rsidRPr="00976668" w:rsidDel="0073360B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jzur </w:delText>
        </w:r>
      </w:del>
      <w:ins w:id="76" w:author="User" w:date="2015-11-23T11:08:00Z">
        <w:r>
          <w:rPr>
            <w:rFonts w:ascii="Calibri" w:hAnsi="Calibri"/>
            <w:color w:val="000000"/>
            <w:sz w:val="24"/>
            <w:szCs w:val="24"/>
            <w:lang w:val="mt-MT"/>
          </w:rPr>
          <w:t>jżur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il-binja tal-Parlament aktar </w:t>
      </w:r>
      <w:del w:id="77" w:author="User" w:date="2015-09-04T12:29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'l </w:delText>
        </w:r>
      </w:del>
      <w:ins w:id="78" w:author="User" w:date="2015-11-23T13:09:00Z">
        <w:r>
          <w:rPr>
            <w:rFonts w:ascii="Calibri" w:hAnsi="Calibri"/>
            <w:color w:val="000000"/>
            <w:sz w:val="24"/>
            <w:szCs w:val="24"/>
            <w:lang w:val="mt-MT"/>
          </w:rPr>
          <w:t>’</w:t>
        </w:r>
      </w:ins>
      <w:ins w:id="79" w:author="User" w:date="2015-09-04T12:29:00Z">
        <w:r>
          <w:rPr>
            <w:rFonts w:ascii="Calibri" w:hAnsi="Calibri"/>
            <w:color w:val="000000"/>
            <w:sz w:val="24"/>
            <w:szCs w:val="24"/>
            <w:lang w:val="mt-MT"/>
          </w:rPr>
          <w:t>il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quddiem.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Wara ċ-ċerimonja tal-inawgurazzjoni, l-</w:t>
      </w:r>
      <w:del w:id="80" w:author="User" w:date="2015-11-23T11:09:00Z">
        <w:r w:rsidRPr="00976668" w:rsidDel="0073360B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Ispeaker </w:delText>
        </w:r>
      </w:del>
      <w:ins w:id="81" w:author="User" w:date="2015-11-23T11:09:00Z">
        <w:r>
          <w:rPr>
            <w:rFonts w:ascii="Calibri" w:hAnsi="Calibri"/>
            <w:color w:val="000000"/>
            <w:sz w:val="24"/>
            <w:szCs w:val="24"/>
            <w:lang w:val="mt-MT"/>
          </w:rPr>
          <w:t>I</w:t>
        </w:r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speaker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del w:id="82" w:author="User" w:date="2015-11-23T11:09:00Z">
        <w:r w:rsidRPr="00976668" w:rsidDel="0073360B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Anglu </w:delText>
        </w:r>
      </w:del>
      <w:ins w:id="83" w:author="User" w:date="2015-11-23T11:09:00Z">
        <w:r>
          <w:rPr>
            <w:rFonts w:ascii="Calibri" w:hAnsi="Calibri"/>
            <w:color w:val="000000"/>
            <w:sz w:val="24"/>
            <w:szCs w:val="24"/>
            <w:lang w:val="mt-MT"/>
          </w:rPr>
          <w:t>Anġlu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Farrugia akkumpanja lil dawk </w:t>
      </w:r>
      <w:del w:id="84" w:author="User" w:date="2015-11-23T09:39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prezenti </w:delText>
        </w:r>
      </w:del>
      <w:ins w:id="85" w:author="User" w:date="2015-11-23T09:39:00Z">
        <w:r>
          <w:rPr>
            <w:rFonts w:ascii="Calibri" w:hAnsi="Calibri"/>
            <w:color w:val="000000"/>
            <w:sz w:val="24"/>
            <w:szCs w:val="24"/>
            <w:lang w:val="mt-MT"/>
          </w:rPr>
          <w:t>preżenti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lejn is-Sala l-</w:t>
      </w:r>
      <w:del w:id="86" w:author="User" w:date="2015-11-23T09:39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gdida </w:delText>
        </w:r>
      </w:del>
      <w:ins w:id="87" w:author="User" w:date="2015-11-23T09:39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tal-Kamra tad-Deputati fejn ukoll segwew </w:t>
      </w:r>
      <w:del w:id="88" w:author="User" w:date="2015-09-04T12:30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mill-iStrangers’ Gallery </w:delText>
        </w:r>
      </w:del>
      <w:ins w:id="89" w:author="User" w:date="2015-09-04T12:30:00Z">
        <w:r>
          <w:rPr>
            <w:rFonts w:ascii="Calibri" w:hAnsi="Calibri"/>
            <w:color w:val="000000"/>
            <w:sz w:val="24"/>
            <w:szCs w:val="24"/>
            <w:lang w:val="mt-MT"/>
          </w:rPr>
          <w:t>mill-</w:t>
        </w:r>
      </w:ins>
      <w:ins w:id="90" w:author="User" w:date="2015-11-19T13:35:00Z">
        <w:r>
          <w:rPr>
            <w:rFonts w:ascii="Calibri" w:hAnsi="Calibri"/>
            <w:color w:val="000000"/>
            <w:sz w:val="24"/>
            <w:szCs w:val="24"/>
            <w:lang w:val="mt-MT"/>
          </w:rPr>
          <w:t>I</w:t>
        </w:r>
      </w:ins>
      <w:ins w:id="91" w:author="User" w:date="2015-09-04T12:31:00Z"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strangers’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ins w:id="92" w:author="User" w:date="2015-09-04T12:31:00Z"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Gallery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l-ewwel seduta Parlamentari fil-binja l-</w:t>
      </w:r>
      <w:del w:id="93" w:author="User" w:date="2015-11-23T09:39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gdida</w:delText>
        </w:r>
      </w:del>
      <w:ins w:id="94" w:author="User" w:date="2015-11-23T09:39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Qabel l-inawgurazzjoni tal-Parlament il-</w:t>
      </w:r>
      <w:del w:id="95" w:author="User" w:date="2015-11-23T09:40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gdid</w:delText>
        </w:r>
      </w:del>
      <w:ins w:id="96" w:author="User" w:date="2015-11-23T09:40:00Z">
        <w:r>
          <w:rPr>
            <w:rFonts w:ascii="Calibri" w:hAnsi="Calibri"/>
            <w:color w:val="000000"/>
            <w:sz w:val="24"/>
            <w:szCs w:val="24"/>
            <w:lang w:val="mt-MT"/>
          </w:rPr>
          <w:t>ġdid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, saret ċerimonja </w:t>
      </w:r>
      <w:del w:id="97" w:author="User" w:date="2015-11-23T09:40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ohra </w:delText>
        </w:r>
      </w:del>
      <w:ins w:id="98" w:author="User" w:date="2015-11-23T09:40:00Z">
        <w:r>
          <w:rPr>
            <w:rFonts w:ascii="Calibri" w:hAnsi="Calibri"/>
            <w:color w:val="000000"/>
            <w:sz w:val="24"/>
            <w:szCs w:val="24"/>
            <w:lang w:val="mt-MT"/>
          </w:rPr>
          <w:t>oħra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simbolika fil-Palazz tal-President, fejn </w:t>
      </w:r>
      <w:del w:id="99" w:author="User" w:date="2015-11-23T09:40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ghal </w:delText>
        </w:r>
      </w:del>
      <w:ins w:id="100" w:author="User" w:date="2015-11-23T09:40:00Z">
        <w:r>
          <w:rPr>
            <w:rFonts w:ascii="Calibri" w:hAnsi="Calibri"/>
            <w:color w:val="000000"/>
            <w:sz w:val="24"/>
            <w:szCs w:val="24"/>
            <w:lang w:val="mt-MT"/>
          </w:rPr>
          <w:t>għal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dawn l-</w:t>
      </w:r>
      <w:del w:id="101" w:author="User" w:date="2015-11-23T09:41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ahhar </w:delText>
        </w:r>
      </w:del>
      <w:ins w:id="102" w:author="User" w:date="2015-11-23T09:41:00Z">
        <w:r>
          <w:rPr>
            <w:rFonts w:ascii="Calibri" w:hAnsi="Calibri"/>
            <w:color w:val="000000"/>
            <w:sz w:val="24"/>
            <w:szCs w:val="24"/>
            <w:lang w:val="mt-MT"/>
          </w:rPr>
          <w:t>aħħar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94 sena l-Palazz serva lill-Parlament Malti sa mill-1921.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Fil-Palazz, Gwardja tal-Forzi Armati ta' Malta </w:t>
      </w:r>
      <w:del w:id="103" w:author="User" w:date="2015-11-23T09:41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ghaddiet </w:delText>
        </w:r>
      </w:del>
      <w:ins w:id="104" w:author="User" w:date="2015-11-23T09:41:00Z">
        <w:r>
          <w:rPr>
            <w:rFonts w:ascii="Calibri" w:hAnsi="Calibri"/>
            <w:color w:val="000000"/>
            <w:sz w:val="24"/>
            <w:szCs w:val="24"/>
            <w:lang w:val="mt-MT"/>
          </w:rPr>
          <w:t>għaddiet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il-</w:t>
      </w:r>
      <w:del w:id="105" w:author="User" w:date="2015-11-23T09:41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muftih </w:delText>
        </w:r>
      </w:del>
      <w:ins w:id="106" w:author="User" w:date="2015-11-23T09:41:00Z">
        <w:r>
          <w:rPr>
            <w:rFonts w:ascii="Calibri" w:hAnsi="Calibri"/>
            <w:color w:val="000000"/>
            <w:sz w:val="24"/>
            <w:szCs w:val="24"/>
            <w:lang w:val="mt-MT"/>
          </w:rPr>
          <w:t>muftieħ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tas-Sala tal-Parlament, lill-Gwardja tal-Korp tal-Pulizija </w:t>
      </w:r>
      <w:del w:id="107" w:author="User" w:date="2015-11-23T09:42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bhala </w:delText>
        </w:r>
      </w:del>
      <w:ins w:id="108" w:author="User" w:date="2015-11-23T09:42:00Z">
        <w:r>
          <w:rPr>
            <w:rFonts w:ascii="Calibri" w:hAnsi="Calibri"/>
            <w:color w:val="000000"/>
            <w:sz w:val="24"/>
            <w:szCs w:val="24"/>
            <w:lang w:val="mt-MT"/>
          </w:rPr>
          <w:t>bħala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sinjal ta’ trasferiment tar-responsabilità </w:t>
      </w:r>
      <w:del w:id="109" w:author="User" w:date="2015-11-23T09:42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>ghas</w:delText>
        </w:r>
      </w:del>
      <w:ins w:id="110" w:author="User" w:date="2015-11-23T09:42:00Z">
        <w:r>
          <w:rPr>
            <w:rFonts w:ascii="Calibri" w:hAnsi="Calibri"/>
            <w:color w:val="000000"/>
            <w:sz w:val="24"/>
            <w:szCs w:val="24"/>
            <w:lang w:val="mt-MT"/>
          </w:rPr>
          <w:t>għas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>-sigurtà tal-binja l-</w:t>
      </w:r>
      <w:del w:id="111" w:author="User" w:date="2015-11-23T09:42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gdida </w:delText>
        </w:r>
      </w:del>
      <w:ins w:id="112" w:author="User" w:date="2015-11-23T09:42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fejn se jibda jiltaqa’ l-Parlament fid-</w:t>
      </w:r>
      <w:del w:id="113" w:author="User" w:date="2015-11-23T09:43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Dahla </w:delText>
        </w:r>
      </w:del>
      <w:ins w:id="114" w:author="User" w:date="2015-11-23T13:14:00Z">
        <w:r>
          <w:rPr>
            <w:rFonts w:ascii="Calibri" w:hAnsi="Calibri"/>
            <w:color w:val="000000"/>
            <w:sz w:val="24"/>
            <w:szCs w:val="24"/>
            <w:lang w:val="mt-MT"/>
          </w:rPr>
          <w:t>d</w:t>
        </w:r>
      </w:ins>
      <w:ins w:id="115" w:author="User" w:date="2015-11-23T09:43:00Z">
        <w:r>
          <w:rPr>
            <w:rFonts w:ascii="Calibri" w:hAnsi="Calibri"/>
            <w:color w:val="000000"/>
            <w:sz w:val="24"/>
            <w:szCs w:val="24"/>
            <w:lang w:val="mt-MT"/>
          </w:rPr>
          <w:t>aħla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tal-Belt.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Din iċ-ċerimonja simbolika saret wara li l-Membri Parlamentari </w:t>
      </w:r>
      <w:del w:id="116" w:author="User" w:date="2015-11-23T09:43:00Z">
        <w:r w:rsidRPr="00976668" w:rsidDel="004B2488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ltaqghu </w:delText>
        </w:r>
      </w:del>
      <w:ins w:id="117" w:author="User" w:date="2015-11-23T09:43:00Z">
        <w:r>
          <w:rPr>
            <w:rFonts w:ascii="Calibri" w:hAnsi="Calibri"/>
            <w:color w:val="000000"/>
            <w:sz w:val="24"/>
            <w:szCs w:val="24"/>
            <w:lang w:val="mt-MT"/>
          </w:rPr>
          <w:t>ltaqgħu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quddiem il-bieb prinċipali tas-Sala tal-Kamra tad-Deputati fil-Palazz, fejn iltaqa’ l-Parlament bejn l-1976 u l-2015. Hawnhekk spikka </w:t>
      </w:r>
      <w:del w:id="118" w:author="User" w:date="2015-09-04T12:32:00Z">
        <w:r w:rsidRPr="009B7A29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handbag</w:delText>
        </w:r>
      </w:del>
      <w:ins w:id="119" w:author="User" w:date="2015-09-04T12:32:00Z"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handbag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li </w:t>
      </w:r>
      <w:del w:id="120" w:author="User" w:date="2015-11-23T09:44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hadet </w:delText>
        </w:r>
      </w:del>
      <w:ins w:id="121" w:author="User" w:date="2015-11-23T09:44:00Z">
        <w:r>
          <w:rPr>
            <w:rFonts w:ascii="Calibri" w:hAnsi="Calibri"/>
            <w:color w:val="000000"/>
            <w:sz w:val="24"/>
            <w:szCs w:val="24"/>
            <w:lang w:val="mt-MT"/>
          </w:rPr>
          <w:t>ħadet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del w:id="122" w:author="User" w:date="2015-11-23T09:45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maghha </w:delText>
        </w:r>
      </w:del>
      <w:ins w:id="123" w:author="User" w:date="2015-11-23T09:45:00Z">
        <w:r>
          <w:rPr>
            <w:rFonts w:ascii="Calibri" w:hAnsi="Calibri"/>
            <w:color w:val="000000"/>
            <w:sz w:val="24"/>
            <w:szCs w:val="24"/>
            <w:lang w:val="mt-MT"/>
          </w:rPr>
          <w:t>magħha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del w:id="124" w:author="User" w:date="2015-09-04T12:33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id-Deputat</w:delText>
        </w:r>
      </w:del>
      <w:ins w:id="125" w:author="User" w:date="2015-09-04T12:33:00Z">
        <w:r>
          <w:rPr>
            <w:rFonts w:ascii="Calibri" w:hAnsi="Calibri"/>
            <w:color w:val="000000"/>
            <w:sz w:val="24"/>
            <w:szCs w:val="24"/>
            <w:lang w:val="mt-MT"/>
          </w:rPr>
          <w:t>d-Deputat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Laburista Marlene Farrugia, basket mimli fjuri u bil-kitba, fil-Parlament </w:t>
      </w:r>
      <w:del w:id="126" w:author="User" w:date="2015-11-23T09:45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jehtieg </w:delText>
        </w:r>
      </w:del>
      <w:ins w:id="127" w:author="User" w:date="2015-11-23T09:45:00Z">
        <w:r>
          <w:rPr>
            <w:rFonts w:ascii="Calibri" w:hAnsi="Calibri"/>
            <w:color w:val="000000"/>
            <w:sz w:val="24"/>
            <w:szCs w:val="24"/>
            <w:lang w:val="mt-MT"/>
          </w:rPr>
          <w:t>jeħtie</w:t>
        </w:r>
      </w:ins>
      <w:ins w:id="128" w:author="User" w:date="2015-11-23T11:13:00Z">
        <w:r>
          <w:rPr>
            <w:rFonts w:ascii="Calibri" w:hAnsi="Calibri"/>
            <w:color w:val="000000"/>
            <w:sz w:val="24"/>
            <w:szCs w:val="24"/>
            <w:lang w:val="mt-MT"/>
          </w:rPr>
          <w:t>ġ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li jikbru l-fjuri. </w:t>
      </w:r>
      <w:del w:id="129" w:author="User" w:date="2015-09-04T12:33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Il-Whip</w:delText>
        </w:r>
      </w:del>
      <w:ins w:id="130" w:author="User" w:date="2015-09-04T12:33:00Z">
        <w:r>
          <w:rPr>
            <w:rFonts w:ascii="Calibri" w:hAnsi="Calibri"/>
            <w:color w:val="000000"/>
            <w:sz w:val="24"/>
            <w:szCs w:val="24"/>
            <w:lang w:val="mt-MT"/>
          </w:rPr>
          <w:t>Il-</w:t>
        </w:r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Whip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Laburista Godfrey Farrugia </w:t>
      </w:r>
      <w:del w:id="131" w:author="User" w:date="2015-09-04T12:33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ukoll </w:delText>
        </w:r>
      </w:del>
      <w:ins w:id="132" w:author="User" w:date="2015-09-04T12:33:00Z">
        <w:r>
          <w:rPr>
            <w:rFonts w:ascii="Calibri" w:hAnsi="Calibri"/>
            <w:color w:val="000000"/>
            <w:sz w:val="24"/>
            <w:szCs w:val="24"/>
            <w:lang w:val="mt-MT"/>
          </w:rPr>
          <w:t>wkoll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mexa bi fjura f'idu.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133" w:author="User" w:date="2015-09-04T12:33:00Z">
        <w:r w:rsidRPr="00976668" w:rsidDel="009B7A29">
          <w:rPr>
            <w:rFonts w:ascii="Calibri" w:hAnsi="Calibri"/>
            <w:color w:val="000000"/>
            <w:sz w:val="24"/>
            <w:szCs w:val="24"/>
            <w:lang w:val="mt-MT"/>
          </w:rPr>
          <w:delText>L-Ispeaker</w:delText>
        </w:r>
      </w:del>
      <w:ins w:id="134" w:author="User" w:date="2015-09-04T12:33:00Z">
        <w:r>
          <w:rPr>
            <w:rFonts w:ascii="Calibri" w:hAnsi="Calibri"/>
            <w:color w:val="000000"/>
            <w:sz w:val="24"/>
            <w:szCs w:val="24"/>
            <w:lang w:val="mt-MT"/>
          </w:rPr>
          <w:t>L-</w:t>
        </w:r>
      </w:ins>
      <w:ins w:id="135" w:author="User" w:date="2015-11-19T13:36:00Z">
        <w:r>
          <w:rPr>
            <w:rFonts w:ascii="Calibri" w:hAnsi="Calibri"/>
            <w:color w:val="000000"/>
            <w:sz w:val="24"/>
            <w:szCs w:val="24"/>
            <w:lang w:val="mt-MT"/>
          </w:rPr>
          <w:t>I</w:t>
        </w:r>
      </w:ins>
      <w:ins w:id="136" w:author="User" w:date="2015-09-04T12:34:00Z"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speaker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del w:id="137" w:author="User" w:date="2015-11-23T09:45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Anglu </w:delText>
        </w:r>
      </w:del>
      <w:ins w:id="138" w:author="User" w:date="2015-11-23T09:45:00Z">
        <w:r>
          <w:rPr>
            <w:rFonts w:ascii="Calibri" w:hAnsi="Calibri"/>
            <w:color w:val="000000"/>
            <w:sz w:val="24"/>
            <w:szCs w:val="24"/>
            <w:lang w:val="mt-MT"/>
          </w:rPr>
          <w:t>Anġlu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Farrugia </w:t>
      </w:r>
      <w:del w:id="139" w:author="User" w:date="2015-11-23T09:45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nghaqad </w:delText>
        </w:r>
      </w:del>
      <w:ins w:id="140" w:author="User" w:date="2015-11-23T09:45:00Z">
        <w:r>
          <w:rPr>
            <w:rFonts w:ascii="Calibri" w:hAnsi="Calibri"/>
            <w:color w:val="000000"/>
            <w:sz w:val="24"/>
            <w:szCs w:val="24"/>
            <w:lang w:val="mt-MT"/>
          </w:rPr>
          <w:t>ngħaqad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mal-Membri Parlamentari u flimkien imxew lejn l-entratura prinċipali tal-Palazz billi </w:t>
      </w:r>
      <w:del w:id="141" w:author="User" w:date="2015-11-23T09:46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ghaddew </w:delText>
        </w:r>
      </w:del>
      <w:ins w:id="142" w:author="User" w:date="2015-11-23T09:46:00Z">
        <w:r>
          <w:rPr>
            <w:rFonts w:ascii="Calibri" w:hAnsi="Calibri"/>
            <w:color w:val="000000"/>
            <w:sz w:val="24"/>
            <w:szCs w:val="24"/>
            <w:lang w:val="mt-MT"/>
          </w:rPr>
          <w:t>għaddew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minn quddiem is-Sala tal-Arazzi fejn iltaqa’ l-Parlament bejn l-1921 u l-1976.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143" w:author="User" w:date="2015-09-04T12:34:00Z">
        <w:r w:rsidRPr="00976668" w:rsidDel="00B41694">
          <w:rPr>
            <w:rFonts w:ascii="Calibri" w:hAnsi="Calibri"/>
            <w:color w:val="000000"/>
            <w:sz w:val="24"/>
            <w:szCs w:val="24"/>
            <w:lang w:val="mt-MT"/>
          </w:rPr>
          <w:delText>L-Ispeaker</w:delText>
        </w:r>
      </w:del>
      <w:ins w:id="144" w:author="User" w:date="2015-09-04T12:34:00Z">
        <w:r>
          <w:rPr>
            <w:rFonts w:ascii="Calibri" w:hAnsi="Calibri"/>
            <w:color w:val="000000"/>
            <w:sz w:val="24"/>
            <w:szCs w:val="24"/>
            <w:lang w:val="mt-MT"/>
          </w:rPr>
          <w:t>L-</w:t>
        </w:r>
      </w:ins>
      <w:ins w:id="145" w:author="User" w:date="2015-11-19T13:36:00Z">
        <w:r>
          <w:rPr>
            <w:rFonts w:ascii="Calibri" w:hAnsi="Calibri"/>
            <w:color w:val="000000"/>
            <w:sz w:val="24"/>
            <w:szCs w:val="24"/>
            <w:lang w:val="mt-MT"/>
          </w:rPr>
          <w:t>I</w:t>
        </w:r>
      </w:ins>
      <w:ins w:id="146" w:author="User" w:date="2015-09-04T12:34:00Z"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speaker</w:t>
        </w:r>
      </w:ins>
      <w:r>
        <w:rPr>
          <w:rFonts w:ascii="Calibri" w:hAnsi="Calibri"/>
          <w:i/>
          <w:color w:val="000000"/>
          <w:sz w:val="24"/>
          <w:szCs w:val="24"/>
          <w:lang w:val="mt-MT"/>
        </w:rPr>
        <w:t xml:space="preserve"> </w:t>
      </w:r>
      <w:del w:id="147" w:author="Government User" w:date="2015-11-25T12:13:00Z">
        <w:r w:rsidDel="0065735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Anglu </w:delText>
        </w:r>
      </w:del>
      <w:ins w:id="148" w:author="Government User" w:date="2015-11-25T12:13:00Z">
        <w:r>
          <w:rPr>
            <w:rFonts w:ascii="Calibri" w:hAnsi="Calibri"/>
            <w:color w:val="000000"/>
            <w:sz w:val="24"/>
            <w:szCs w:val="24"/>
            <w:lang w:val="mt-MT"/>
          </w:rPr>
          <w:t xml:space="preserve">Anġlu 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Farrugia flimkien mal-Membri Parlamentari, assistew </w:t>
      </w:r>
      <w:del w:id="149" w:author="User" w:date="2015-11-23T09:46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>ghaċ</w:delText>
        </w:r>
      </w:del>
      <w:ins w:id="150" w:author="User" w:date="2015-11-23T09:46:00Z">
        <w:r>
          <w:rPr>
            <w:rFonts w:ascii="Calibri" w:hAnsi="Calibri"/>
            <w:color w:val="000000"/>
            <w:sz w:val="24"/>
            <w:szCs w:val="24"/>
            <w:lang w:val="mt-MT"/>
          </w:rPr>
          <w:t>għaċ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-ċerimonja simbolika fl-entratura tal-Palazz u wara, il-gwardja tal-unur u l-banda tal-Korp tal-Pulizija ta’ Malta telqu minn Pjazza San </w:t>
      </w:r>
      <w:del w:id="151" w:author="User" w:date="2015-09-04T12:34:00Z">
        <w:r w:rsidRPr="00976668" w:rsidDel="00B41694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gorg </w:delText>
        </w:r>
      </w:del>
      <w:ins w:id="152" w:author="User" w:date="2015-09-04T12:34:00Z">
        <w:r>
          <w:rPr>
            <w:rFonts w:ascii="Calibri" w:hAnsi="Calibri"/>
            <w:color w:val="000000"/>
            <w:sz w:val="24"/>
            <w:szCs w:val="24"/>
            <w:lang w:val="mt-MT"/>
          </w:rPr>
          <w:t>Ġorġ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del w:id="153" w:author="User" w:date="2015-11-23T09:47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ghal </w:delText>
        </w:r>
      </w:del>
      <w:ins w:id="154" w:author="User" w:date="2015-11-23T09:47:00Z">
        <w:r>
          <w:rPr>
            <w:rFonts w:ascii="Calibri" w:hAnsi="Calibri"/>
            <w:color w:val="000000"/>
            <w:sz w:val="24"/>
            <w:szCs w:val="24"/>
            <w:lang w:val="mt-MT"/>
          </w:rPr>
          <w:t>għal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quddiem il-binja l-</w:t>
      </w:r>
      <w:del w:id="155" w:author="User" w:date="2015-11-23T09:47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gdida </w:delText>
        </w:r>
      </w:del>
      <w:ins w:id="156" w:author="User" w:date="2015-11-23T09:47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tal-Parlament.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Il-President tal-Kamra tad-Deputati flimkien mal-Membri Parlamentari mxew tul Triq ir-Repubblika lejn il-binja l-</w:t>
      </w:r>
      <w:del w:id="157" w:author="Government User" w:date="2015-11-25T12:15:00Z">
        <w:r w:rsidRPr="00976668" w:rsidDel="0076257B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gdida </w:delText>
        </w:r>
      </w:del>
      <w:ins w:id="158" w:author="Government User" w:date="2015-11-25T12:15:00Z">
        <w:r>
          <w:rPr>
            <w:rFonts w:ascii="Calibri" w:hAnsi="Calibri"/>
            <w:color w:val="000000"/>
            <w:sz w:val="24"/>
            <w:szCs w:val="24"/>
            <w:lang w:val="mt-MT"/>
          </w:rPr>
          <w:t>ġdida</w:t>
        </w:r>
        <w:r w:rsidRPr="00976668">
          <w:rPr>
            <w:rFonts w:ascii="Calibri" w:hAnsi="Calibri"/>
            <w:color w:val="000000"/>
            <w:sz w:val="24"/>
            <w:szCs w:val="24"/>
            <w:lang w:val="mt-MT"/>
          </w:rPr>
          <w:t xml:space="preserve"> 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tal-Parlament, fejn saret </w:t>
      </w:r>
      <w:del w:id="159" w:author="User" w:date="2015-11-23T09:47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prezentazzjoni </w:delText>
        </w:r>
      </w:del>
      <w:ins w:id="160" w:author="User" w:date="2015-11-23T09:47:00Z">
        <w:r>
          <w:rPr>
            <w:rFonts w:ascii="Calibri" w:hAnsi="Calibri"/>
            <w:color w:val="000000"/>
            <w:sz w:val="24"/>
            <w:szCs w:val="24"/>
            <w:lang w:val="mt-MT"/>
          </w:rPr>
          <w:t>preżentazzjoni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tal-binja mill-Korporazzjoni </w:t>
      </w:r>
      <w:del w:id="161" w:author="User" w:date="2015-11-23T09:48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>ghar-Rigenerazzjoni</w:delText>
        </w:r>
      </w:del>
      <w:ins w:id="162" w:author="User" w:date="2015-11-23T09:48:00Z">
        <w:r>
          <w:rPr>
            <w:rFonts w:ascii="Calibri" w:hAnsi="Calibri"/>
            <w:color w:val="000000"/>
            <w:sz w:val="24"/>
            <w:szCs w:val="24"/>
            <w:lang w:val="mt-MT"/>
          </w:rPr>
          <w:t>għar-Riġenerazzjoni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tal-Port il-Kbir (GHRC), li f'idejha kien l-implimentazzjoni tal-</w:t>
      </w:r>
      <w:del w:id="163" w:author="User" w:date="2015-11-23T09:48:00Z">
        <w:r w:rsidRPr="00976668" w:rsidDel="006E708C">
          <w:rPr>
            <w:rFonts w:ascii="Calibri" w:hAnsi="Calibri"/>
            <w:color w:val="000000"/>
            <w:sz w:val="24"/>
            <w:szCs w:val="24"/>
            <w:lang w:val="mt-MT"/>
          </w:rPr>
          <w:delText xml:space="preserve">progett </w:delText>
        </w:r>
      </w:del>
      <w:ins w:id="164" w:author="User" w:date="2015-11-23T09:48:00Z">
        <w:r>
          <w:rPr>
            <w:rFonts w:ascii="Calibri" w:hAnsi="Calibri"/>
            <w:color w:val="000000"/>
            <w:sz w:val="24"/>
            <w:szCs w:val="24"/>
            <w:lang w:val="mt-MT"/>
          </w:rPr>
          <w:t>proġett</w:t>
        </w:r>
      </w:ins>
      <w:r>
        <w:rPr>
          <w:rFonts w:ascii="Calibri" w:hAnsi="Calibri"/>
          <w:color w:val="000000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>ta' Renzo Piano, lill-President tal-Kamra tad-Deputati.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647F52" w:rsidRDefault="003572C8" w:rsidP="00EB0644">
      <w:pPr>
        <w:pStyle w:val="BodyText"/>
        <w:spacing w:after="225" w:line="360" w:lineRule="auto"/>
        <w:rPr>
          <w:rFonts w:ascii="Calibri" w:hAnsi="Calibri"/>
          <w:color w:val="111111"/>
          <w:szCs w:val="24"/>
          <w:lang w:val="mt-MT"/>
        </w:rPr>
      </w:pPr>
      <w:r w:rsidRPr="00647F52">
        <w:rPr>
          <w:rFonts w:ascii="Calibri" w:hAnsi="Calibri"/>
          <w:color w:val="111111"/>
          <w:szCs w:val="24"/>
          <w:lang w:val="mt-MT"/>
        </w:rPr>
        <w:t xml:space="preserve">Riċentament, f’pajjiżna ta’ spiss qed jintlemħu bram tat-tip </w:t>
      </w:r>
      <w:r w:rsidRPr="00647F52">
        <w:rPr>
          <w:rFonts w:ascii="Calibri" w:hAnsi="Calibri"/>
          <w:i/>
          <w:color w:val="111111"/>
          <w:szCs w:val="24"/>
          <w:lang w:val="mt-MT"/>
        </w:rPr>
        <w:t>Crystal Jellyfish</w:t>
      </w:r>
      <w:r w:rsidRPr="00647F52">
        <w:rPr>
          <w:rFonts w:ascii="Calibri" w:hAnsi="Calibri"/>
          <w:color w:val="111111"/>
          <w:szCs w:val="24"/>
          <w:lang w:val="mt-MT"/>
        </w:rPr>
        <w:t xml:space="preserve">. </w:t>
      </w:r>
    </w:p>
    <w:p w:rsidR="003572C8" w:rsidRPr="00647F52" w:rsidRDefault="003572C8" w:rsidP="00EB0644">
      <w:pPr>
        <w:pStyle w:val="BodyText"/>
        <w:spacing w:after="225" w:line="360" w:lineRule="auto"/>
        <w:rPr>
          <w:rFonts w:ascii="Calibri" w:hAnsi="Calibri"/>
          <w:color w:val="111111"/>
          <w:szCs w:val="24"/>
          <w:lang w:val="sv-SE"/>
        </w:rPr>
      </w:pPr>
      <w:r w:rsidRPr="00647F52">
        <w:rPr>
          <w:rFonts w:ascii="Calibri" w:hAnsi="Calibri"/>
          <w:color w:val="111111"/>
          <w:szCs w:val="24"/>
          <w:lang w:val="sv-SE"/>
        </w:rPr>
        <w:t xml:space="preserve">Dawn il-bram huma </w:t>
      </w:r>
      <w:del w:id="165" w:author="User" w:date="2015-11-23T11:14:00Z">
        <w:r w:rsidRPr="00647F52" w:rsidDel="0045130B">
          <w:rPr>
            <w:rFonts w:ascii="Calibri" w:hAnsi="Calibri"/>
            <w:color w:val="111111"/>
            <w:szCs w:val="24"/>
            <w:lang w:val="sv-SE"/>
          </w:rPr>
          <w:delText xml:space="preserve">kwazi </w:delText>
        </w:r>
      </w:del>
      <w:ins w:id="166" w:author="User" w:date="2015-11-23T11:14:00Z">
        <w:r>
          <w:rPr>
            <w:rFonts w:ascii="Calibri" w:hAnsi="Calibri"/>
            <w:color w:val="111111"/>
            <w:szCs w:val="24"/>
            <w:lang w:val="sv-SE"/>
          </w:rPr>
          <w:t>kważi</w:t>
        </w:r>
      </w:ins>
      <w:r>
        <w:rPr>
          <w:rFonts w:ascii="Calibri" w:hAnsi="Calibri"/>
          <w:color w:val="111111"/>
          <w:szCs w:val="24"/>
          <w:lang w:val="sv-SE"/>
        </w:rPr>
        <w:t xml:space="preserve"> </w:t>
      </w:r>
      <w:r w:rsidRPr="00647F52">
        <w:rPr>
          <w:rFonts w:ascii="Calibri" w:hAnsi="Calibri"/>
          <w:color w:val="111111"/>
          <w:szCs w:val="24"/>
          <w:lang w:val="sv-SE"/>
        </w:rPr>
        <w:t xml:space="preserve">trasparenti u </w:t>
      </w:r>
      <w:del w:id="167" w:author="User" w:date="2015-11-23T09:49:00Z">
        <w:r w:rsidRPr="00647F52" w:rsidDel="006E708C">
          <w:rPr>
            <w:rFonts w:ascii="Calibri" w:hAnsi="Calibri"/>
            <w:color w:val="111111"/>
            <w:szCs w:val="24"/>
            <w:lang w:val="sv-SE"/>
          </w:rPr>
          <w:delText xml:space="preserve">minghajr </w:delText>
        </w:r>
      </w:del>
      <w:ins w:id="168" w:author="User" w:date="2015-11-23T09:49:00Z">
        <w:r>
          <w:rPr>
            <w:rFonts w:ascii="Calibri" w:hAnsi="Calibri"/>
            <w:color w:val="111111"/>
            <w:szCs w:val="24"/>
            <w:lang w:val="sv-SE"/>
          </w:rPr>
          <w:t>mingħajr</w:t>
        </w:r>
      </w:ins>
      <w:r>
        <w:rPr>
          <w:rFonts w:ascii="Calibri" w:hAnsi="Calibri"/>
          <w:color w:val="111111"/>
          <w:szCs w:val="24"/>
          <w:lang w:val="sv-SE"/>
        </w:rPr>
        <w:t xml:space="preserve"> </w:t>
      </w:r>
      <w:r w:rsidRPr="00647F52">
        <w:rPr>
          <w:rFonts w:ascii="Calibri" w:hAnsi="Calibri"/>
          <w:color w:val="111111"/>
          <w:szCs w:val="24"/>
          <w:lang w:val="sv-SE"/>
        </w:rPr>
        <w:t xml:space="preserve">kulur partikolari, u tradizzjonalment kienu l-aktar popolari fil-Kosta tal-Amerka ta' </w:t>
      </w:r>
      <w:del w:id="169" w:author="Government User" w:date="2015-11-25T12:05:00Z">
        <w:r w:rsidRPr="00647F52" w:rsidDel="00657354">
          <w:rPr>
            <w:rFonts w:ascii="Calibri" w:hAnsi="Calibri"/>
            <w:color w:val="111111"/>
            <w:szCs w:val="24"/>
            <w:lang w:val="sv-SE"/>
          </w:rPr>
          <w:delText>fuq</w:delText>
        </w:r>
      </w:del>
      <w:ins w:id="170" w:author="Government User" w:date="2015-11-25T12:05:00Z">
        <w:r>
          <w:rPr>
            <w:rFonts w:ascii="Calibri" w:hAnsi="Calibri"/>
            <w:color w:val="111111"/>
            <w:szCs w:val="24"/>
            <w:lang w:val="sv-SE"/>
          </w:rPr>
          <w:t>Fuq</w:t>
        </w:r>
      </w:ins>
      <w:r w:rsidRPr="00647F52">
        <w:rPr>
          <w:rFonts w:ascii="Calibri" w:hAnsi="Calibri"/>
          <w:color w:val="111111"/>
          <w:szCs w:val="24"/>
          <w:lang w:val="sv-SE"/>
        </w:rPr>
        <w:t>.</w:t>
      </w:r>
    </w:p>
    <w:p w:rsidR="003572C8" w:rsidRPr="00647F52" w:rsidRDefault="003572C8" w:rsidP="00EB0644">
      <w:pPr>
        <w:pStyle w:val="BodyText"/>
        <w:spacing w:after="225" w:line="360" w:lineRule="auto"/>
        <w:rPr>
          <w:rFonts w:ascii="Calibri" w:hAnsi="Calibri"/>
          <w:b/>
          <w:bCs/>
          <w:color w:val="111111"/>
          <w:szCs w:val="24"/>
          <w:lang w:val="sv-SE"/>
        </w:rPr>
      </w:pPr>
      <w:r w:rsidRPr="00647F52">
        <w:rPr>
          <w:rFonts w:ascii="Calibri" w:hAnsi="Calibri"/>
          <w:color w:val="111111"/>
          <w:szCs w:val="24"/>
          <w:lang w:val="sv-SE"/>
        </w:rPr>
        <w:t>Dan l-istazzjon tkellem mal-Bijoloġista Alan Deidun dwar għaliex fl-ibħra Maltin hawn dawn it-tip ta’ bram u fuq kollox jekk humiex perikolużi.</w:t>
      </w:r>
    </w:p>
    <w:p w:rsidR="003572C8" w:rsidRPr="00647F52" w:rsidRDefault="003572C8" w:rsidP="00EB0644">
      <w:pPr>
        <w:pStyle w:val="BodyText"/>
        <w:spacing w:line="360" w:lineRule="auto"/>
        <w:rPr>
          <w:rFonts w:ascii="Calibri" w:hAnsi="Calibri" w:cs="Arial"/>
          <w:color w:val="111111"/>
          <w:szCs w:val="24"/>
          <w:lang w:val="sv-SE"/>
        </w:rPr>
      </w:pPr>
      <w:r w:rsidRPr="00647F52">
        <w:rPr>
          <w:rFonts w:ascii="Calibri" w:hAnsi="Calibri" w:cs="Arial"/>
          <w:color w:val="111111"/>
          <w:szCs w:val="24"/>
          <w:lang w:val="sv-SE"/>
        </w:rPr>
        <w:t xml:space="preserve">Bħal kull sena diversi entitajiet jiġbdu l-attenzjoni tal-pubbliku f’każ li f’xi bajjiet ikun hemm il-bram. </w:t>
      </w:r>
    </w:p>
    <w:p w:rsidR="003572C8" w:rsidRPr="00647F52" w:rsidRDefault="003572C8" w:rsidP="00EB0644">
      <w:pPr>
        <w:pStyle w:val="BodyText"/>
        <w:spacing w:line="360" w:lineRule="auto"/>
        <w:rPr>
          <w:rFonts w:ascii="Calibri" w:hAnsi="Calibri" w:cs="Arial"/>
          <w:color w:val="111111"/>
          <w:szCs w:val="24"/>
          <w:lang w:val="sv-SE"/>
        </w:rPr>
      </w:pPr>
    </w:p>
    <w:p w:rsidR="003572C8" w:rsidRPr="00647F52" w:rsidRDefault="003572C8" w:rsidP="00EB0644">
      <w:pPr>
        <w:pStyle w:val="BodyText"/>
        <w:spacing w:after="225" w:line="360" w:lineRule="auto"/>
        <w:rPr>
          <w:rFonts w:ascii="Calibri" w:hAnsi="Calibri"/>
          <w:color w:val="111111"/>
          <w:szCs w:val="24"/>
          <w:lang w:val="sv-SE"/>
        </w:rPr>
      </w:pPr>
      <w:r w:rsidRPr="00647F52">
        <w:rPr>
          <w:rFonts w:ascii="Calibri" w:hAnsi="Calibri" w:cs="Arial"/>
          <w:bCs/>
          <w:color w:val="111111"/>
          <w:szCs w:val="24"/>
          <w:lang w:val="sv-SE"/>
        </w:rPr>
        <w:t>Fil-fatt, is-sena li għaddiet kienet tnediet l-app “Med-Jelly”, li tinforma lil min jużaha f'liema zona hemm l-aktar bram.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color w:val="111111"/>
          <w:sz w:val="24"/>
          <w:szCs w:val="24"/>
          <w:lang w:val="sv-SE"/>
        </w:rPr>
      </w:pPr>
      <w:r w:rsidRPr="00647F52">
        <w:rPr>
          <w:rFonts w:ascii="Calibri" w:hAnsi="Calibri"/>
          <w:color w:val="111111"/>
          <w:sz w:val="24"/>
          <w:szCs w:val="24"/>
          <w:lang w:val="sv-SE"/>
        </w:rPr>
        <w:t>Dawk li jixtiequ jagħmlu rapport dwar il-bram, jistgħu jagħmlu dan billi jniżżlu l-app “Med-Jelly” fuq l-i</w:t>
      </w:r>
      <w:r w:rsidRPr="00647F52">
        <w:rPr>
          <w:rFonts w:ascii="Calibri" w:hAnsi="Calibri"/>
          <w:i/>
          <w:color w:val="111111"/>
          <w:sz w:val="24"/>
          <w:szCs w:val="24"/>
          <w:lang w:val="sv-SE"/>
        </w:rPr>
        <w:t xml:space="preserve">smart phone </w:t>
      </w:r>
      <w:r w:rsidRPr="00647F52">
        <w:rPr>
          <w:rFonts w:ascii="Calibri" w:hAnsi="Calibri"/>
          <w:color w:val="111111"/>
          <w:sz w:val="24"/>
          <w:szCs w:val="24"/>
          <w:lang w:val="sv-SE"/>
        </w:rPr>
        <w:t>tagħhom.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color w:val="111111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color w:val="111111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color w:val="111111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Kontroversja u </w:t>
      </w:r>
      <w:del w:id="171" w:author="User" w:date="2015-11-23T09:51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incertezza  </w:delText>
        </w:r>
      </w:del>
      <w:ins w:id="172" w:author="User" w:date="2015-11-23T09:51:00Z">
        <w:r>
          <w:rPr>
            <w:rFonts w:ascii="Calibri" w:hAnsi="Calibri" w:cs="Mtimes"/>
            <w:sz w:val="24"/>
            <w:szCs w:val="24"/>
            <w:lang w:val="sv-SE"/>
          </w:rPr>
          <w:t>inċertezza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dwar il-</w:t>
      </w:r>
      <w:del w:id="173" w:author="User" w:date="2015-11-23T09:51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progett </w:delText>
        </w:r>
      </w:del>
      <w:ins w:id="174" w:author="User" w:date="2015-11-23T09:51:00Z">
        <w:r>
          <w:rPr>
            <w:rFonts w:ascii="Calibri" w:hAnsi="Calibri" w:cs="Mtimes"/>
            <w:sz w:val="24"/>
            <w:szCs w:val="24"/>
            <w:lang w:val="sv-SE"/>
          </w:rPr>
          <w:t>proġett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175" w:author="User" w:date="2015-11-23T09:51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imhabbar </w:delText>
        </w:r>
      </w:del>
      <w:ins w:id="176" w:author="User" w:date="2015-11-23T09:51:00Z">
        <w:r>
          <w:rPr>
            <w:rFonts w:ascii="Calibri" w:hAnsi="Calibri" w:cs="Mtimes"/>
            <w:sz w:val="24"/>
            <w:szCs w:val="24"/>
            <w:lang w:val="sv-SE"/>
          </w:rPr>
          <w:t>imħabbar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177" w:author="User" w:date="2015-09-04T12:35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mill-gvern </w:delText>
        </w:r>
      </w:del>
      <w:ins w:id="178" w:author="User" w:date="2015-09-04T12:35:00Z">
        <w:r>
          <w:rPr>
            <w:rFonts w:ascii="Calibri" w:hAnsi="Calibri" w:cs="Mtimes"/>
            <w:sz w:val="24"/>
            <w:szCs w:val="24"/>
            <w:lang w:val="mt-MT"/>
          </w:rPr>
          <w:t>mill-Gvern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li jinvolvi </w:t>
      </w:r>
      <w:del w:id="179" w:author="User" w:date="2015-09-04T12:35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universita </w:delText>
        </w:r>
      </w:del>
      <w:ins w:id="180" w:author="User" w:date="2015-09-04T12:35:00Z">
        <w:r>
          <w:rPr>
            <w:rFonts w:ascii="Calibri" w:hAnsi="Calibri" w:cs="Mtimes"/>
            <w:sz w:val="24"/>
            <w:szCs w:val="24"/>
            <w:lang w:val="mt-MT"/>
          </w:rPr>
          <w:t>universit</w:t>
        </w:r>
      </w:ins>
      <w:ins w:id="181" w:author="User" w:date="2015-10-03T13:22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del w:id="182" w:author="User" w:date="2015-11-23T09:51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gdida </w:delText>
        </w:r>
      </w:del>
      <w:ins w:id="183" w:author="User" w:date="2015-11-23T09:51:00Z">
        <w:r>
          <w:rPr>
            <w:rFonts w:ascii="Calibri" w:hAnsi="Calibri" w:cs="Mtimes"/>
            <w:sz w:val="24"/>
            <w:szCs w:val="24"/>
            <w:lang w:val="sv-SE"/>
          </w:rPr>
          <w:t>ġdida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fin-</w:t>
      </w:r>
      <w:del w:id="184" w:author="User" w:date="2015-11-23T09:51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naha </w:delText>
        </w:r>
      </w:del>
      <w:ins w:id="185" w:author="User" w:date="2015-11-23T09:51:00Z">
        <w:r>
          <w:rPr>
            <w:rFonts w:ascii="Calibri" w:hAnsi="Calibri" w:cs="Mtimes"/>
            <w:sz w:val="24"/>
            <w:szCs w:val="24"/>
            <w:lang w:val="sv-SE"/>
          </w:rPr>
          <w:t>naħa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t'isfel ta' Malta....dan hekk kif </w:t>
      </w:r>
      <w:del w:id="186" w:author="User" w:date="2015-09-04T12:35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l-Universita</w:delText>
        </w:r>
      </w:del>
      <w:ins w:id="187" w:author="User" w:date="2015-09-04T12:35:00Z">
        <w:r>
          <w:rPr>
            <w:rFonts w:ascii="Calibri" w:hAnsi="Calibri" w:cs="Mtimes"/>
            <w:sz w:val="24"/>
            <w:szCs w:val="24"/>
            <w:lang w:val="mt-MT"/>
          </w:rPr>
          <w:t>l-Universit</w:t>
        </w:r>
      </w:ins>
      <w:ins w:id="188" w:author="User" w:date="2015-10-03T13:22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DePaul issostni li wara li nnotat stqarrijiet </w:t>
      </w:r>
      <w:del w:id="189" w:author="User" w:date="2015-11-23T09:52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mizinformati </w:delText>
        </w:r>
      </w:del>
      <w:ins w:id="190" w:author="User" w:date="2015-11-23T09:52:00Z">
        <w:r>
          <w:rPr>
            <w:rFonts w:ascii="Calibri" w:hAnsi="Calibri" w:cs="Mtimes"/>
            <w:sz w:val="24"/>
            <w:szCs w:val="24"/>
            <w:lang w:val="sv-SE"/>
          </w:rPr>
          <w:t>miżinformati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fil-</w:t>
      </w:r>
      <w:del w:id="191" w:author="Government User" w:date="2015-11-25T12:16:00Z">
        <w:r w:rsidDel="0076257B">
          <w:rPr>
            <w:rFonts w:ascii="Calibri" w:hAnsi="Calibri" w:cs="Mtimes"/>
            <w:sz w:val="24"/>
            <w:szCs w:val="24"/>
            <w:lang w:val="sv-SE"/>
          </w:rPr>
          <w:delText>media</w:delText>
        </w:r>
      </w:del>
      <w:ins w:id="192" w:author="Government User" w:date="2015-11-25T12:16:00Z">
        <w:r w:rsidRPr="0076257B">
          <w:rPr>
            <w:rFonts w:ascii="Calibri" w:hAnsi="Calibri" w:cs="Mtimes"/>
            <w:i/>
            <w:sz w:val="24"/>
            <w:szCs w:val="24"/>
            <w:lang w:val="sv-SE"/>
          </w:rPr>
          <w:t>media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>, il-fatti huma li l-</w:t>
      </w:r>
      <w:del w:id="193" w:author="User" w:date="2015-09-04T12:36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Universita </w:delText>
        </w:r>
      </w:del>
      <w:ins w:id="194" w:author="User" w:date="2015-09-04T12:36:00Z">
        <w:r>
          <w:rPr>
            <w:rFonts w:ascii="Calibri" w:hAnsi="Calibri" w:cs="Mtimes"/>
            <w:sz w:val="24"/>
            <w:szCs w:val="24"/>
            <w:lang w:val="mt-MT"/>
          </w:rPr>
          <w:t>Università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DePaul mhix se tistabilixxi kampus </w:t>
      </w:r>
      <w:del w:id="195" w:author="User" w:date="2015-11-23T09:52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taghha </w:delText>
        </w:r>
      </w:del>
      <w:ins w:id="196" w:author="User" w:date="2015-11-23T09:52:00Z">
        <w:r>
          <w:rPr>
            <w:rFonts w:ascii="Calibri" w:hAnsi="Calibri" w:cs="Mtimes"/>
            <w:sz w:val="24"/>
            <w:szCs w:val="24"/>
            <w:lang w:val="sv-SE"/>
          </w:rPr>
          <w:t>tagħha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f'Malta u mhix se </w:t>
      </w:r>
      <w:del w:id="197" w:author="User" w:date="2015-11-23T09:52:00Z">
        <w:r w:rsidRPr="00647F52" w:rsidDel="00831D46">
          <w:rPr>
            <w:rFonts w:ascii="Calibri" w:hAnsi="Calibri" w:cs="Mtimes"/>
            <w:sz w:val="24"/>
            <w:szCs w:val="24"/>
            <w:lang w:val="sv-SE"/>
          </w:rPr>
          <w:delText xml:space="preserve">tohrog </w:delText>
        </w:r>
      </w:del>
      <w:ins w:id="198" w:author="User" w:date="2015-11-23T09:52:00Z">
        <w:r>
          <w:rPr>
            <w:rFonts w:ascii="Calibri" w:hAnsi="Calibri" w:cs="Mtimes"/>
            <w:sz w:val="24"/>
            <w:szCs w:val="24"/>
            <w:lang w:val="sv-SE"/>
          </w:rPr>
          <w:t>toħroġ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199" w:author="User" w:date="2015-11-23T09:53:00Z">
        <w:r w:rsidRPr="003572C8">
          <w:rPr>
            <w:rFonts w:ascii="Calibri" w:hAnsi="Calibri" w:cs="Mtimes"/>
            <w:i/>
            <w:sz w:val="24"/>
            <w:szCs w:val="24"/>
            <w:lang w:val="sv-SE"/>
            <w:rPrChange w:id="200" w:author="User" w:date="2015-11-23T09:53:00Z">
              <w:rPr>
                <w:rFonts w:ascii="Calibri" w:hAnsi="Calibri" w:cs="Mtimes"/>
                <w:sz w:val="24"/>
                <w:szCs w:val="24"/>
                <w:lang w:val="sv-SE"/>
              </w:rPr>
            </w:rPrChange>
          </w:rPr>
          <w:delText>degrees</w:delText>
        </w:r>
      </w:del>
      <w:ins w:id="201" w:author="User" w:date="2015-11-23T09:53:00Z">
        <w:r>
          <w:rPr>
            <w:rFonts w:ascii="Calibri" w:hAnsi="Calibri" w:cs="Mtimes"/>
            <w:i/>
            <w:sz w:val="24"/>
            <w:szCs w:val="24"/>
            <w:lang w:val="sv-SE"/>
          </w:rPr>
          <w:t>degrees</w:t>
        </w:r>
      </w:ins>
      <w:r>
        <w:rPr>
          <w:rFonts w:ascii="Calibri" w:hAnsi="Calibri" w:cs="Mtimes"/>
          <w:i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f'Malta.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Din id-dikjarazzjoni saret </w:t>
      </w:r>
      <w:del w:id="202" w:author="User" w:date="2015-09-04T12:37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mill-Universita </w:delText>
        </w:r>
      </w:del>
      <w:ins w:id="203" w:author="User" w:date="2015-09-04T12:37:00Z">
        <w:r>
          <w:rPr>
            <w:rFonts w:ascii="Calibri" w:hAnsi="Calibri" w:cs="Mtimes"/>
            <w:sz w:val="24"/>
            <w:szCs w:val="24"/>
            <w:lang w:val="mt-MT"/>
          </w:rPr>
          <w:t>mill-Universit</w:t>
        </w:r>
      </w:ins>
      <w:ins w:id="204" w:author="User" w:date="2015-10-03T13:23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DePaul wara li fl-</w:t>
      </w:r>
      <w:del w:id="205" w:author="User" w:date="2015-11-23T09:54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ahhar </w:delText>
        </w:r>
      </w:del>
      <w:ins w:id="206" w:author="User" w:date="2015-11-23T09:54:00Z">
        <w:r>
          <w:rPr>
            <w:rFonts w:ascii="Calibri" w:hAnsi="Calibri" w:cs="Mtimes"/>
            <w:sz w:val="24"/>
            <w:szCs w:val="24"/>
            <w:lang w:val="sv-SE"/>
          </w:rPr>
          <w:t>aħħar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207" w:author="User" w:date="2015-11-23T09:54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gimghat </w:delText>
        </w:r>
      </w:del>
      <w:ins w:id="208" w:author="User" w:date="2015-11-23T09:54:00Z">
        <w:r>
          <w:rPr>
            <w:rFonts w:ascii="Calibri" w:hAnsi="Calibri" w:cs="Mtimes"/>
            <w:sz w:val="24"/>
            <w:szCs w:val="24"/>
            <w:lang w:val="sv-SE"/>
          </w:rPr>
          <w:t>ġimgħat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209" w:author="User" w:date="2015-09-04T12:38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il-gvern </w:delText>
        </w:r>
      </w:del>
      <w:ins w:id="210" w:author="User" w:date="2015-09-04T12:38:00Z">
        <w:r>
          <w:rPr>
            <w:rFonts w:ascii="Calibri" w:hAnsi="Calibri" w:cs="Mtimes"/>
            <w:sz w:val="24"/>
            <w:szCs w:val="24"/>
            <w:lang w:val="mt-MT"/>
          </w:rPr>
          <w:t>il-Gvern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u l-Prim Ministru Joseph </w:t>
      </w:r>
      <w:del w:id="211" w:author="User" w:date="2015-09-04T12:38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muscat </w:delText>
        </w:r>
      </w:del>
      <w:ins w:id="212" w:author="User" w:date="2015-09-04T12:38:00Z">
        <w:r>
          <w:rPr>
            <w:rFonts w:ascii="Calibri" w:hAnsi="Calibri" w:cs="Mtimes"/>
            <w:sz w:val="24"/>
            <w:szCs w:val="24"/>
            <w:lang w:val="mt-MT"/>
          </w:rPr>
          <w:t>Muscat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taw l-impressjoni li </w:t>
      </w:r>
      <w:del w:id="213" w:author="User" w:date="2015-09-04T12:38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l-universita</w:delText>
        </w:r>
      </w:del>
      <w:ins w:id="214" w:author="User" w:date="2015-09-04T12:38:00Z">
        <w:r>
          <w:rPr>
            <w:rFonts w:ascii="Calibri" w:hAnsi="Calibri" w:cs="Mtimes"/>
            <w:sz w:val="24"/>
            <w:szCs w:val="24"/>
            <w:lang w:val="mt-MT"/>
          </w:rPr>
          <w:t>l-Universit</w:t>
        </w:r>
      </w:ins>
      <w:ins w:id="215" w:author="User" w:date="2015-10-03T13:23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DePaul se tkun qed tinvesti </w:t>
      </w:r>
      <w:del w:id="216" w:author="User" w:date="2015-09-04T12:38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fl-universita</w:delText>
        </w:r>
      </w:del>
      <w:ins w:id="217" w:author="User" w:date="2015-09-04T12:38:00Z">
        <w:r>
          <w:rPr>
            <w:rFonts w:ascii="Calibri" w:hAnsi="Calibri" w:cs="Mtimes"/>
            <w:sz w:val="24"/>
            <w:szCs w:val="24"/>
            <w:lang w:val="mt-MT"/>
          </w:rPr>
          <w:t>fl-Universit</w:t>
        </w:r>
      </w:ins>
      <w:ins w:id="218" w:author="User" w:date="2015-10-03T13:23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del w:id="219" w:author="User" w:date="2015-11-23T09:54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gdida </w:delText>
        </w:r>
      </w:del>
      <w:ins w:id="220" w:author="User" w:date="2015-11-23T09:54:00Z">
        <w:r>
          <w:rPr>
            <w:rFonts w:ascii="Calibri" w:hAnsi="Calibri" w:cs="Mtimes"/>
            <w:sz w:val="24"/>
            <w:szCs w:val="24"/>
            <w:lang w:val="sv-SE"/>
          </w:rPr>
          <w:t>ġdida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f'Malta.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Net News </w:t>
      </w:r>
      <w:del w:id="221" w:author="User" w:date="2015-11-23T09:55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ghamel </w:delText>
        </w:r>
      </w:del>
      <w:ins w:id="222" w:author="User" w:date="2015-11-23T09:55:00Z">
        <w:r>
          <w:rPr>
            <w:rFonts w:ascii="Calibri" w:hAnsi="Calibri" w:cs="Mtimes"/>
            <w:sz w:val="24"/>
            <w:szCs w:val="24"/>
            <w:lang w:val="sv-SE"/>
          </w:rPr>
          <w:t>għamel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kuntatt mal-</w:t>
      </w:r>
      <w:del w:id="223" w:author="User" w:date="2015-11-23T09:55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Universita </w:delText>
        </w:r>
      </w:del>
      <w:ins w:id="224" w:author="User" w:date="2015-11-23T09:55:00Z">
        <w:r>
          <w:rPr>
            <w:rFonts w:ascii="Calibri" w:hAnsi="Calibri" w:cs="Mtimes"/>
            <w:sz w:val="24"/>
            <w:szCs w:val="24"/>
            <w:lang w:val="sv-SE"/>
          </w:rPr>
          <w:t>Università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DePaul u </w:t>
      </w:r>
      <w:del w:id="225" w:author="User" w:date="2015-09-04T12:39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f'korrispopenza </w:delText>
        </w:r>
      </w:del>
      <w:ins w:id="226" w:author="User" w:date="2015-09-04T12:39:00Z">
        <w:r>
          <w:rPr>
            <w:rFonts w:ascii="Calibri" w:hAnsi="Calibri" w:cs="Mtimes"/>
            <w:sz w:val="24"/>
            <w:szCs w:val="24"/>
            <w:lang w:val="mt-MT"/>
          </w:rPr>
          <w:t>f’korrispondenza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 xml:space="preserve">iswed fuq l-abjad, </w:t>
      </w:r>
      <w:del w:id="227" w:author="User" w:date="2015-09-04T12:39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l-unievrsita</w:delText>
        </w:r>
      </w:del>
      <w:ins w:id="228" w:author="User" w:date="2015-09-04T12:39:00Z">
        <w:r>
          <w:rPr>
            <w:rFonts w:ascii="Calibri" w:hAnsi="Calibri" w:cs="Mtimes"/>
            <w:sz w:val="24"/>
            <w:szCs w:val="24"/>
            <w:lang w:val="mt-MT"/>
          </w:rPr>
          <w:t>l-Universit</w:t>
        </w:r>
      </w:ins>
      <w:ins w:id="229" w:author="User" w:date="2015-10-03T13:24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DePaul iddikjarat li....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M'hemmx ftehim dwar </w:t>
      </w:r>
      <w:del w:id="230" w:author="User" w:date="2015-09-04T12:39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il-kollaborazjzoni</w:delText>
        </w:r>
      </w:del>
      <w:ins w:id="231" w:author="User" w:date="2015-09-04T12:39:00Z">
        <w:r>
          <w:rPr>
            <w:rFonts w:ascii="Calibri" w:hAnsi="Calibri" w:cs="Mtimes"/>
            <w:sz w:val="24"/>
            <w:szCs w:val="24"/>
            <w:lang w:val="mt-MT"/>
          </w:rPr>
          <w:t>il-kollaborazzjoni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u </w:t>
      </w:r>
      <w:del w:id="232" w:author="User" w:date="2015-09-04T12:40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l-kooperazjzoni</w:delText>
        </w:r>
      </w:del>
      <w:ins w:id="233" w:author="User" w:date="2015-09-04T12:40:00Z">
        <w:r>
          <w:rPr>
            <w:rFonts w:ascii="Calibri" w:hAnsi="Calibri" w:cs="Mtimes"/>
            <w:sz w:val="24"/>
            <w:szCs w:val="24"/>
            <w:lang w:val="mt-MT"/>
          </w:rPr>
          <w:t>l-kooperazzjoni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bejn is-Sadeen Education Investment Ltd u </w:t>
      </w:r>
      <w:del w:id="234" w:author="User" w:date="2015-09-04T12:40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l-Univerista</w:delText>
        </w:r>
      </w:del>
      <w:ins w:id="235" w:author="User" w:date="2015-09-04T12:40:00Z">
        <w:r>
          <w:rPr>
            <w:rFonts w:ascii="Calibri" w:hAnsi="Calibri" w:cs="Mtimes"/>
            <w:sz w:val="24"/>
            <w:szCs w:val="24"/>
            <w:lang w:val="mt-MT"/>
          </w:rPr>
          <w:t>l-Universit</w:t>
        </w:r>
      </w:ins>
      <w:ins w:id="236" w:author="User" w:date="2015-10-03T13:24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Amerikana ta' Malta u hemm biss negozjati.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DePaul University ma kkommettew l-ebda flus jew </w:t>
      </w:r>
      <w:del w:id="237" w:author="User" w:date="2015-11-23T09:56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 xml:space="preserve">rizorsi </w:delText>
        </w:r>
      </w:del>
      <w:ins w:id="238" w:author="User" w:date="2015-11-23T09:56:00Z">
        <w:r>
          <w:rPr>
            <w:rFonts w:ascii="Calibri" w:hAnsi="Calibri" w:cs="Mtimes"/>
            <w:sz w:val="24"/>
            <w:szCs w:val="24"/>
            <w:lang w:val="sv-SE"/>
          </w:rPr>
          <w:t>riżorsi</w:t>
        </w:r>
      </w:ins>
      <w:r>
        <w:rPr>
          <w:rFonts w:ascii="Calibri" w:hAnsi="Calibri" w:cs="Mtimes"/>
          <w:sz w:val="24"/>
          <w:szCs w:val="24"/>
          <w:lang w:val="sv-SE"/>
        </w:rPr>
        <w:t xml:space="preserve"> </w:t>
      </w:r>
      <w:del w:id="239" w:author="User" w:date="2015-09-04T12:40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finanzajrji </w:delText>
        </w:r>
      </w:del>
      <w:ins w:id="240" w:author="User" w:date="2015-09-04T12:40:00Z">
        <w:r>
          <w:rPr>
            <w:rFonts w:ascii="Calibri" w:hAnsi="Calibri" w:cs="Mtimes"/>
            <w:sz w:val="24"/>
            <w:szCs w:val="24"/>
            <w:lang w:val="mt-MT"/>
          </w:rPr>
          <w:t>finanzjarji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del w:id="241" w:author="User" w:date="2015-11-23T09:56:00Z">
        <w:r w:rsidRPr="00647F52" w:rsidDel="00323096">
          <w:rPr>
            <w:rFonts w:ascii="Calibri" w:hAnsi="Calibri" w:cs="Mtimes"/>
            <w:sz w:val="24"/>
            <w:szCs w:val="24"/>
            <w:lang w:val="sv-SE"/>
          </w:rPr>
          <w:delText>ghall-uzu</w:delText>
        </w:r>
      </w:del>
      <w:ins w:id="242" w:author="User" w:date="2015-11-23T09:56:00Z">
        <w:r>
          <w:rPr>
            <w:rFonts w:ascii="Calibri" w:hAnsi="Calibri" w:cs="Mtimes"/>
            <w:sz w:val="24"/>
            <w:szCs w:val="24"/>
            <w:lang w:val="sv-SE"/>
          </w:rPr>
          <w:t>għall-użu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tal-art, </w:t>
      </w:r>
      <w:del w:id="243" w:author="User" w:date="2015-09-04T12:40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bbini</w:delText>
        </w:r>
      </w:del>
      <w:ins w:id="244" w:author="User" w:date="2015-09-04T12:40:00Z">
        <w:r>
          <w:rPr>
            <w:rFonts w:ascii="Calibri" w:hAnsi="Calibri" w:cs="Mtimes"/>
            <w:sz w:val="24"/>
            <w:szCs w:val="24"/>
            <w:lang w:val="mt-MT"/>
          </w:rPr>
          <w:t>bini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, infrastruttura jew </w:t>
      </w:r>
      <w:del w:id="245" w:author="User" w:date="2015-09-04T12:40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 xml:space="preserve">progrmami </w:delText>
        </w:r>
      </w:del>
      <w:ins w:id="246" w:author="User" w:date="2015-09-04T12:40:00Z">
        <w:r>
          <w:rPr>
            <w:rFonts w:ascii="Calibri" w:hAnsi="Calibri" w:cs="Mtimes"/>
            <w:sz w:val="24"/>
            <w:szCs w:val="24"/>
            <w:lang w:val="mt-MT"/>
          </w:rPr>
          <w:t>programmi</w:t>
        </w:r>
      </w:ins>
      <w:r>
        <w:rPr>
          <w:rFonts w:ascii="Calibri" w:hAnsi="Calibri" w:cs="Mtimes"/>
          <w:sz w:val="24"/>
          <w:szCs w:val="24"/>
          <w:lang w:val="mt-MT"/>
        </w:rPr>
        <w:t xml:space="preserve"> </w:t>
      </w:r>
      <w:r w:rsidRPr="00647F52">
        <w:rPr>
          <w:rFonts w:ascii="Calibri" w:hAnsi="Calibri" w:cs="Mtimes"/>
          <w:sz w:val="24"/>
          <w:szCs w:val="24"/>
          <w:lang w:val="sv-SE"/>
        </w:rPr>
        <w:t>f'Malta.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  <w:r w:rsidRPr="00647F52">
        <w:rPr>
          <w:rFonts w:ascii="Calibri" w:hAnsi="Calibri" w:cs="Mtimes"/>
          <w:sz w:val="24"/>
          <w:szCs w:val="24"/>
          <w:lang w:val="sv-SE"/>
        </w:rPr>
        <w:t xml:space="preserve">Aktar konfermi </w:t>
      </w:r>
      <w:del w:id="247" w:author="User" w:date="2015-09-04T12:41:00Z">
        <w:r w:rsidRPr="00647F52" w:rsidDel="00B41694">
          <w:rPr>
            <w:rFonts w:ascii="Calibri" w:hAnsi="Calibri" w:cs="Mtimes"/>
            <w:sz w:val="24"/>
            <w:szCs w:val="24"/>
            <w:lang w:val="sv-SE"/>
          </w:rPr>
          <w:delText>mill-Universita</w:delText>
        </w:r>
      </w:del>
      <w:ins w:id="248" w:author="User" w:date="2015-09-04T12:41:00Z">
        <w:r>
          <w:rPr>
            <w:rFonts w:ascii="Calibri" w:hAnsi="Calibri" w:cs="Mtimes"/>
            <w:sz w:val="24"/>
            <w:szCs w:val="24"/>
            <w:lang w:val="mt-MT"/>
          </w:rPr>
          <w:t>mill-Universit</w:t>
        </w:r>
      </w:ins>
      <w:ins w:id="249" w:author="User" w:date="2015-10-03T13:24:00Z">
        <w:r>
          <w:rPr>
            <w:rFonts w:ascii="Calibri" w:hAnsi="Calibri" w:cs="Mtimes"/>
            <w:sz w:val="24"/>
            <w:szCs w:val="24"/>
            <w:lang w:val="mt-MT"/>
          </w:rPr>
          <w:t>à</w:t>
        </w:r>
      </w:ins>
      <w:r w:rsidRPr="00647F52">
        <w:rPr>
          <w:rFonts w:ascii="Calibri" w:hAnsi="Calibri" w:cs="Mtimes"/>
          <w:sz w:val="24"/>
          <w:szCs w:val="24"/>
          <w:lang w:val="sv-SE"/>
        </w:rPr>
        <w:t xml:space="preserve"> DePaul.....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 w:cs="Mtimes"/>
          <w:sz w:val="24"/>
          <w:szCs w:val="24"/>
          <w:lang w:val="sv-SE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976668">
        <w:rPr>
          <w:rFonts w:ascii="Calibri" w:hAnsi="Calibri"/>
          <w:sz w:val="24"/>
          <w:szCs w:val="24"/>
          <w:lang w:val="mt-MT"/>
        </w:rPr>
        <w:t xml:space="preserve">L-Univeristà kkonfermat ukoll li m'hemm l-ebda ftehim dwar ħaddiema </w:t>
      </w:r>
      <w:del w:id="250" w:author="User" w:date="2015-09-04T12:41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għall-Universita</w:delText>
        </w:r>
      </w:del>
      <w:ins w:id="251" w:author="User" w:date="2015-09-04T12:41:00Z">
        <w:r>
          <w:rPr>
            <w:rFonts w:ascii="Calibri" w:hAnsi="Calibri"/>
            <w:sz w:val="24"/>
            <w:szCs w:val="24"/>
            <w:lang w:val="mt-MT"/>
          </w:rPr>
          <w:t>għall-Universit</w:t>
        </w:r>
      </w:ins>
      <w:ins w:id="252" w:author="User" w:date="2015-10-03T13:24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Amerikana ta' Malta.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253" w:author="User" w:date="2015-09-04T12:41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L-Universita</w:delText>
        </w:r>
      </w:del>
      <w:ins w:id="254" w:author="User" w:date="2015-09-04T12:41:00Z">
        <w:r>
          <w:rPr>
            <w:rFonts w:ascii="Calibri" w:hAnsi="Calibri"/>
            <w:sz w:val="24"/>
            <w:szCs w:val="24"/>
            <w:lang w:val="mt-MT"/>
          </w:rPr>
          <w:t>L-Universit</w:t>
        </w:r>
      </w:ins>
      <w:ins w:id="255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DePaul mhux se tkun </w:t>
      </w:r>
      <w:del w:id="256" w:author="User" w:date="2015-11-23T15:37:00Z">
        <w:r w:rsidRPr="00976668" w:rsidDel="00835B93">
          <w:rPr>
            <w:rFonts w:ascii="Calibri" w:hAnsi="Calibri"/>
            <w:sz w:val="24"/>
            <w:szCs w:val="24"/>
            <w:lang w:val="mt-MT"/>
          </w:rPr>
          <w:delText xml:space="preserve">inovluta </w:delText>
        </w:r>
      </w:del>
      <w:ins w:id="257" w:author="User" w:date="2015-11-23T15:37:00Z">
        <w:r>
          <w:rPr>
            <w:rFonts w:ascii="Calibri" w:hAnsi="Calibri"/>
            <w:sz w:val="24"/>
            <w:szCs w:val="24"/>
            <w:lang w:val="mt-MT"/>
          </w:rPr>
          <w:t>involuta</w:t>
        </w:r>
        <w:r w:rsidRPr="00976668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976668">
        <w:rPr>
          <w:rFonts w:ascii="Calibri" w:hAnsi="Calibri"/>
          <w:sz w:val="24"/>
          <w:szCs w:val="24"/>
          <w:lang w:val="mt-MT"/>
        </w:rPr>
        <w:t>li tikri l</w:t>
      </w:r>
      <w:del w:id="258" w:author="User" w:date="2015-09-04T12:42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-fakulta</w:delText>
        </w:r>
      </w:del>
      <w:ins w:id="259" w:author="User" w:date="2015-09-04T12:42:00Z">
        <w:r>
          <w:rPr>
            <w:rFonts w:ascii="Calibri" w:hAnsi="Calibri"/>
            <w:sz w:val="24"/>
            <w:szCs w:val="24"/>
            <w:lang w:val="mt-MT"/>
          </w:rPr>
          <w:t>l-fakult</w:t>
        </w:r>
      </w:ins>
      <w:ins w:id="260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jew xi impjegati </w:t>
      </w:r>
      <w:del w:id="261" w:author="User" w:date="2015-09-04T12:42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għall-Universita</w:delText>
        </w:r>
      </w:del>
      <w:r>
        <w:rPr>
          <w:rFonts w:ascii="Calibri" w:hAnsi="Calibri"/>
          <w:sz w:val="24"/>
          <w:szCs w:val="24"/>
          <w:lang w:val="mt-MT"/>
        </w:rPr>
        <w:t xml:space="preserve"> </w:t>
      </w:r>
      <w:ins w:id="262" w:author="User" w:date="2015-09-04T12:42:00Z">
        <w:r>
          <w:rPr>
            <w:rFonts w:ascii="Calibri" w:hAnsi="Calibri"/>
            <w:sz w:val="24"/>
            <w:szCs w:val="24"/>
            <w:lang w:val="mt-MT"/>
          </w:rPr>
          <w:t>għall-Universit</w:t>
        </w:r>
      </w:ins>
      <w:ins w:id="263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</w:t>
      </w:r>
      <w:del w:id="264" w:author="User" w:date="2015-11-23T15:37:00Z">
        <w:r w:rsidRPr="00976668" w:rsidDel="00835B93">
          <w:rPr>
            <w:rFonts w:ascii="Calibri" w:hAnsi="Calibri"/>
            <w:sz w:val="24"/>
            <w:szCs w:val="24"/>
            <w:lang w:val="mt-MT"/>
          </w:rPr>
          <w:delText xml:space="preserve">Amreikana </w:delText>
        </w:r>
      </w:del>
      <w:ins w:id="265" w:author="User" w:date="2015-11-23T15:37:00Z">
        <w:r>
          <w:rPr>
            <w:rFonts w:ascii="Calibri" w:hAnsi="Calibri"/>
            <w:sz w:val="24"/>
            <w:szCs w:val="24"/>
            <w:lang w:val="mt-MT"/>
          </w:rPr>
          <w:t>Amerikana</w:t>
        </w:r>
        <w:r w:rsidRPr="00976668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ta' Malta. 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976668">
        <w:rPr>
          <w:rFonts w:ascii="Calibri" w:hAnsi="Calibri"/>
          <w:sz w:val="24"/>
          <w:szCs w:val="24"/>
          <w:lang w:val="mt-MT"/>
        </w:rPr>
        <w:t xml:space="preserve">L-Università </w:t>
      </w:r>
      <w:del w:id="266" w:author="User" w:date="2015-09-04T12:42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De Paul</w:delText>
        </w:r>
      </w:del>
      <w:ins w:id="267" w:author="User" w:date="2015-09-04T12:42:00Z">
        <w:r>
          <w:rPr>
            <w:rFonts w:ascii="Calibri" w:hAnsi="Calibri"/>
            <w:sz w:val="24"/>
            <w:szCs w:val="24"/>
            <w:lang w:val="mt-MT"/>
          </w:rPr>
          <w:t>DePaul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mhix se tkun involuta fl-operazzjonijiet </w:t>
      </w:r>
      <w:del w:id="268" w:author="User" w:date="2015-09-04T12:42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tal-Universita</w:delText>
        </w:r>
      </w:del>
      <w:ins w:id="269" w:author="User" w:date="2015-09-04T12:42:00Z">
        <w:r>
          <w:rPr>
            <w:rFonts w:ascii="Calibri" w:hAnsi="Calibri"/>
            <w:sz w:val="24"/>
            <w:szCs w:val="24"/>
            <w:lang w:val="mt-MT"/>
          </w:rPr>
          <w:t>tal-Universit</w:t>
        </w:r>
      </w:ins>
      <w:ins w:id="270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Amerikana ta' Malta.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271" w:author="User" w:date="2015-09-04T12:42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L-Universita</w:delText>
        </w:r>
      </w:del>
      <w:ins w:id="272" w:author="User" w:date="2015-09-04T12:42:00Z">
        <w:r>
          <w:rPr>
            <w:rFonts w:ascii="Calibri" w:hAnsi="Calibri"/>
            <w:sz w:val="24"/>
            <w:szCs w:val="24"/>
            <w:lang w:val="mt-MT"/>
          </w:rPr>
          <w:t>L-Universit</w:t>
        </w:r>
      </w:ins>
      <w:ins w:id="273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DePaul ma kellha l-ebda negozjati jew diskussjonijiet </w:t>
      </w:r>
      <w:del w:id="274" w:author="User" w:date="2015-09-04T12:43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>mal-gvern</w:delText>
        </w:r>
      </w:del>
      <w:ins w:id="275" w:author="User" w:date="2015-09-04T12:43:00Z">
        <w:r>
          <w:rPr>
            <w:rFonts w:ascii="Calibri" w:hAnsi="Calibri"/>
            <w:sz w:val="24"/>
            <w:szCs w:val="24"/>
            <w:lang w:val="mt-MT"/>
          </w:rPr>
          <w:t>mal-Gvern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b'relazzjoni mal-proġett tal-Università Amerikana f'Malta u li ma kellha l-ebda involviment jew </w:t>
      </w:r>
      <w:del w:id="276" w:author="User" w:date="2015-09-04T12:43:00Z">
        <w:r w:rsidRPr="00976668" w:rsidDel="00B41694">
          <w:rPr>
            <w:rFonts w:ascii="Calibri" w:hAnsi="Calibri"/>
            <w:sz w:val="24"/>
            <w:szCs w:val="24"/>
            <w:lang w:val="mt-MT"/>
          </w:rPr>
          <w:delText xml:space="preserve">responasbbiltà </w:delText>
        </w:r>
      </w:del>
      <w:ins w:id="277" w:author="User" w:date="2015-09-04T12:43:00Z">
        <w:r>
          <w:rPr>
            <w:rFonts w:ascii="Calibri" w:hAnsi="Calibri"/>
            <w:sz w:val="24"/>
            <w:szCs w:val="24"/>
            <w:lang w:val="mt-MT"/>
          </w:rPr>
          <w:t>responsabbilt</w:t>
        </w:r>
      </w:ins>
      <w:ins w:id="278" w:author="User" w:date="2015-10-03T13:25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>b'relazzjoni mal-proċess ta' għa</w:t>
      </w:r>
      <w:r>
        <w:rPr>
          <w:rFonts w:ascii="Calibri" w:hAnsi="Calibri"/>
          <w:sz w:val="24"/>
          <w:szCs w:val="24"/>
          <w:lang w:val="mt-MT"/>
        </w:rPr>
        <w:t>ż</w:t>
      </w:r>
      <w:r w:rsidRPr="00976668">
        <w:rPr>
          <w:rFonts w:ascii="Calibri" w:hAnsi="Calibri"/>
          <w:sz w:val="24"/>
          <w:szCs w:val="24"/>
          <w:lang w:val="mt-MT"/>
        </w:rPr>
        <w:t>la tas-sit għall-Università Amerikana ta' Malta.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976668">
        <w:rPr>
          <w:rFonts w:ascii="Calibri" w:hAnsi="Calibri"/>
          <w:sz w:val="24"/>
          <w:szCs w:val="24"/>
          <w:lang w:val="mt-MT"/>
        </w:rPr>
        <w:t xml:space="preserve">L-uniku aspett li kien awtorizzat </w:t>
      </w:r>
      <w:del w:id="279" w:author="User" w:date="2015-09-04T12:44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mill-Universita</w:delText>
        </w:r>
      </w:del>
      <w:ins w:id="280" w:author="User" w:date="2015-09-04T12:44:00Z">
        <w:r>
          <w:rPr>
            <w:rFonts w:ascii="Calibri" w:hAnsi="Calibri"/>
            <w:sz w:val="24"/>
            <w:szCs w:val="24"/>
            <w:lang w:val="mt-MT"/>
          </w:rPr>
          <w:t>mill-Universit</w:t>
        </w:r>
      </w:ins>
      <w:ins w:id="281" w:author="User" w:date="2015-10-03T13:26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DePaul kien li din </w:t>
      </w:r>
      <w:del w:id="282" w:author="User" w:date="2015-09-04T12:44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l-Universita</w:delText>
        </w:r>
      </w:del>
      <w:ins w:id="283" w:author="User" w:date="2015-09-04T12:44:00Z">
        <w:r>
          <w:rPr>
            <w:rFonts w:ascii="Calibri" w:hAnsi="Calibri"/>
            <w:sz w:val="24"/>
            <w:szCs w:val="24"/>
            <w:lang w:val="mt-MT"/>
          </w:rPr>
          <w:t>l-Universit</w:t>
        </w:r>
      </w:ins>
      <w:ins w:id="284" w:author="User" w:date="2015-10-03T13:26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awtorizzat lis-Sadeen Education Investment Ltd u </w:t>
      </w:r>
      <w:del w:id="285" w:author="User" w:date="2015-09-04T12:45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lill-Universita</w:delText>
        </w:r>
      </w:del>
      <w:ins w:id="286" w:author="User" w:date="2015-09-04T12:45:00Z">
        <w:r>
          <w:rPr>
            <w:rFonts w:ascii="Calibri" w:hAnsi="Calibri"/>
            <w:sz w:val="24"/>
            <w:szCs w:val="24"/>
            <w:lang w:val="mt-MT"/>
          </w:rPr>
          <w:t>lill-Universit</w:t>
        </w:r>
      </w:ins>
      <w:ins w:id="287" w:author="User" w:date="2015-10-03T13:26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Amerikana ta' Malta biex </w:t>
      </w:r>
      <w:del w:id="288" w:author="User" w:date="2015-11-23T10:01:00Z">
        <w:r w:rsidRPr="00976668" w:rsidDel="00323096">
          <w:rPr>
            <w:rFonts w:ascii="Calibri" w:hAnsi="Calibri"/>
            <w:sz w:val="24"/>
            <w:szCs w:val="24"/>
            <w:lang w:val="mt-MT"/>
          </w:rPr>
          <w:delText xml:space="preserve">jghidu </w:delText>
        </w:r>
      </w:del>
      <w:ins w:id="289" w:author="User" w:date="2015-11-23T10:01:00Z">
        <w:r>
          <w:rPr>
            <w:rFonts w:ascii="Calibri" w:hAnsi="Calibri"/>
            <w:sz w:val="24"/>
            <w:szCs w:val="24"/>
            <w:lang w:val="mt-MT"/>
          </w:rPr>
          <w:t>jgħidu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li l-programmi </w:t>
      </w:r>
      <w:del w:id="290" w:author="User" w:date="2015-11-23T15:38:00Z">
        <w:r w:rsidRPr="00976668" w:rsidDel="00835B93">
          <w:rPr>
            <w:rFonts w:ascii="Calibri" w:hAnsi="Calibri"/>
            <w:sz w:val="24"/>
            <w:szCs w:val="24"/>
            <w:lang w:val="mt-MT"/>
          </w:rPr>
          <w:delText xml:space="preserve">akkademici </w:delText>
        </w:r>
      </w:del>
      <w:ins w:id="291" w:author="User" w:date="2015-11-23T15:38:00Z">
        <w:r>
          <w:rPr>
            <w:rFonts w:ascii="Calibri" w:hAnsi="Calibri"/>
            <w:sz w:val="24"/>
            <w:szCs w:val="24"/>
            <w:lang w:val="mt-MT"/>
          </w:rPr>
          <w:t>akkademiċi</w:t>
        </w:r>
        <w:r w:rsidRPr="00976668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kienu </w:t>
      </w:r>
      <w:del w:id="292" w:author="User" w:date="2015-09-04T12:45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zvviluppati</w:delText>
        </w:r>
      </w:del>
      <w:ins w:id="293" w:author="User" w:date="2015-11-23T10:01:00Z">
        <w:r>
          <w:rPr>
            <w:rFonts w:ascii="Calibri" w:hAnsi="Calibri"/>
            <w:sz w:val="24"/>
            <w:szCs w:val="24"/>
            <w:lang w:val="mt-MT"/>
          </w:rPr>
          <w:t>żviluppati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b'kollaborazzjoni </w:t>
      </w:r>
      <w:del w:id="294" w:author="User" w:date="2015-09-04T12:45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mal-Universita</w:delText>
        </w:r>
      </w:del>
      <w:ins w:id="295" w:author="User" w:date="2015-09-04T12:45:00Z">
        <w:r>
          <w:rPr>
            <w:rFonts w:ascii="Calibri" w:hAnsi="Calibri"/>
            <w:sz w:val="24"/>
            <w:szCs w:val="24"/>
            <w:lang w:val="mt-MT"/>
          </w:rPr>
          <w:t>mal-Universit</w:t>
        </w:r>
      </w:ins>
      <w:ins w:id="296" w:author="User" w:date="2015-10-03T13:26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DePaul. Dwar dawn </w:t>
      </w:r>
      <w:del w:id="297" w:author="User" w:date="2015-09-04T12:45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>il-prorgmami</w:delText>
        </w:r>
      </w:del>
      <w:ins w:id="298" w:author="User" w:date="2015-09-04T12:45:00Z">
        <w:r>
          <w:rPr>
            <w:rFonts w:ascii="Calibri" w:hAnsi="Calibri"/>
            <w:sz w:val="24"/>
            <w:szCs w:val="24"/>
            <w:lang w:val="mt-MT"/>
          </w:rPr>
          <w:t>il-programmi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, li huma l-uniku involviment ta' din </w:t>
      </w:r>
      <w:del w:id="299" w:author="User" w:date="2015-09-04T12:46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 xml:space="preserve">l-universita </w:delText>
        </w:r>
      </w:del>
      <w:ins w:id="300" w:author="User" w:date="2015-09-04T12:46:00Z">
        <w:r>
          <w:rPr>
            <w:rFonts w:ascii="Calibri" w:hAnsi="Calibri"/>
            <w:sz w:val="24"/>
            <w:szCs w:val="24"/>
            <w:lang w:val="mt-MT"/>
          </w:rPr>
          <w:t>l-Universit</w:t>
        </w:r>
      </w:ins>
      <w:ins w:id="301" w:author="User" w:date="2015-10-03T13:26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hu li pprovdew </w:t>
      </w:r>
      <w:del w:id="302" w:author="User" w:date="2015-09-04T12:46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 xml:space="preserve">kkurikula </w:delText>
        </w:r>
      </w:del>
      <w:ins w:id="303" w:author="User" w:date="2015-09-04T12:46:00Z">
        <w:r>
          <w:rPr>
            <w:rFonts w:ascii="Calibri" w:hAnsi="Calibri"/>
            <w:sz w:val="24"/>
            <w:szCs w:val="24"/>
            <w:lang w:val="mt-MT"/>
          </w:rPr>
          <w:t>kurrikulu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304" w:author="User" w:date="2015-11-23T10:02:00Z">
        <w:r w:rsidRPr="00976668" w:rsidDel="00323096">
          <w:rPr>
            <w:rFonts w:ascii="Calibri" w:hAnsi="Calibri"/>
            <w:sz w:val="24"/>
            <w:szCs w:val="24"/>
            <w:lang w:val="mt-MT"/>
          </w:rPr>
          <w:delText xml:space="preserve">ghal </w:delText>
        </w:r>
      </w:del>
      <w:ins w:id="305" w:author="User" w:date="2015-11-23T10:02:00Z">
        <w:r>
          <w:rPr>
            <w:rFonts w:ascii="Calibri" w:hAnsi="Calibri"/>
            <w:sz w:val="24"/>
            <w:szCs w:val="24"/>
            <w:lang w:val="mt-MT"/>
          </w:rPr>
          <w:t>għal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306" w:author="User" w:date="2015-11-23T10:03:00Z">
        <w:r w:rsidRPr="00976668" w:rsidDel="00323096">
          <w:rPr>
            <w:rFonts w:ascii="Calibri" w:hAnsi="Calibri"/>
            <w:sz w:val="24"/>
            <w:szCs w:val="24"/>
            <w:lang w:val="mt-MT"/>
          </w:rPr>
          <w:delText xml:space="preserve">hames </w:delText>
        </w:r>
      </w:del>
      <w:ins w:id="307" w:author="User" w:date="2015-11-23T10:03:00Z">
        <w:r>
          <w:rPr>
            <w:rFonts w:ascii="Calibri" w:hAnsi="Calibri"/>
            <w:sz w:val="24"/>
            <w:szCs w:val="24"/>
            <w:lang w:val="mt-MT"/>
          </w:rPr>
          <w:t>ħames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308" w:author="Government User" w:date="2015-11-25T12:19:00Z">
        <w:r w:rsidRPr="00323096" w:rsidDel="0076257B">
          <w:rPr>
            <w:rFonts w:ascii="Calibri" w:hAnsi="Calibri"/>
            <w:sz w:val="24"/>
            <w:szCs w:val="24"/>
            <w:lang w:val="mt-MT"/>
          </w:rPr>
          <w:delText>degrees</w:delText>
        </w:r>
      </w:del>
      <w:ins w:id="309" w:author="Government User" w:date="2015-11-25T12:19:00Z">
        <w:r w:rsidRPr="0076257B">
          <w:rPr>
            <w:rFonts w:ascii="Calibri" w:hAnsi="Calibri"/>
            <w:i/>
            <w:sz w:val="24"/>
            <w:szCs w:val="24"/>
            <w:lang w:val="mt-MT"/>
          </w:rPr>
          <w:t>degrees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, kurrikulu </w:t>
      </w:r>
      <w:del w:id="310" w:author="User" w:date="2015-11-23T10:04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wiehed </w:delText>
        </w:r>
      </w:del>
      <w:ins w:id="311" w:author="User" w:date="2015-11-23T10:04:00Z">
        <w:r>
          <w:rPr>
            <w:rFonts w:ascii="Calibri" w:hAnsi="Calibri"/>
            <w:sz w:val="24"/>
            <w:szCs w:val="24"/>
            <w:lang w:val="mt-MT"/>
          </w:rPr>
          <w:t>wieħed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fil-Master of Business Administration u </w:t>
      </w:r>
      <w:del w:id="312" w:author="User" w:date="2015-09-04T12:47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 xml:space="preserve">erba </w:delText>
        </w:r>
      </w:del>
      <w:ins w:id="313" w:author="User" w:date="2015-09-04T12:47:00Z">
        <w:r>
          <w:rPr>
            <w:rFonts w:ascii="Calibri" w:hAnsi="Calibri"/>
            <w:sz w:val="24"/>
            <w:szCs w:val="24"/>
            <w:lang w:val="mt-MT"/>
          </w:rPr>
          <w:t>erba’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>programmi fil-livell ta' dottorat.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647F52">
        <w:rPr>
          <w:rFonts w:ascii="Calibri" w:hAnsi="Calibri"/>
          <w:sz w:val="24"/>
          <w:szCs w:val="24"/>
          <w:lang w:val="mt-MT"/>
        </w:rPr>
        <w:t>Fadal biss ftit jiem qabel l-elezzjonijiet tal-Kunsilli Lokali u r-Referendum dwar il-</w:t>
      </w:r>
      <w:del w:id="314" w:author="User" w:date="2015-11-23T10:04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kacca </w:delText>
        </w:r>
      </w:del>
      <w:ins w:id="315" w:author="User" w:date="2015-11-23T10:04:00Z">
        <w:r>
          <w:rPr>
            <w:rFonts w:ascii="Calibri" w:hAnsi="Calibri"/>
            <w:sz w:val="24"/>
            <w:szCs w:val="24"/>
            <w:lang w:val="mt-MT"/>
          </w:rPr>
          <w:t>kaċċa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>fir-</w:t>
      </w:r>
      <w:del w:id="316" w:author="User" w:date="2015-11-23T10:04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>rebbiegha</w:delText>
        </w:r>
      </w:del>
      <w:ins w:id="317" w:author="User" w:date="2015-11-23T10:04:00Z">
        <w:r>
          <w:rPr>
            <w:rFonts w:ascii="Calibri" w:hAnsi="Calibri"/>
            <w:sz w:val="24"/>
            <w:szCs w:val="24"/>
            <w:lang w:val="mt-MT"/>
          </w:rPr>
          <w:t>rebbiegħa</w:t>
        </w:r>
      </w:ins>
      <w:r w:rsidRPr="00647F52">
        <w:rPr>
          <w:rFonts w:ascii="Calibri" w:hAnsi="Calibri"/>
          <w:sz w:val="24"/>
          <w:szCs w:val="24"/>
          <w:lang w:val="mt-MT"/>
        </w:rPr>
        <w:t xml:space="preserve">. Fid-dawl ta' dan il-Kummissjoni Elettorali </w:t>
      </w:r>
      <w:del w:id="318" w:author="User" w:date="2015-11-23T10:04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avzat </w:delText>
        </w:r>
      </w:del>
      <w:ins w:id="319" w:author="User" w:date="2015-11-23T10:04:00Z">
        <w:r>
          <w:rPr>
            <w:rFonts w:ascii="Calibri" w:hAnsi="Calibri"/>
            <w:sz w:val="24"/>
            <w:szCs w:val="24"/>
            <w:lang w:val="mt-MT"/>
          </w:rPr>
          <w:t>avżat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 xml:space="preserve">li dawk il-persuni </w:t>
      </w:r>
      <w:del w:id="320" w:author="User" w:date="2015-11-23T10:04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ghadhom </w:delText>
        </w:r>
      </w:del>
      <w:ins w:id="321" w:author="User" w:date="2015-11-23T13:27:00Z">
        <w:r>
          <w:rPr>
            <w:rFonts w:ascii="Calibri" w:hAnsi="Calibri"/>
            <w:sz w:val="24"/>
            <w:szCs w:val="24"/>
            <w:lang w:val="mt-MT"/>
          </w:rPr>
          <w:t xml:space="preserve">li </w:t>
        </w:r>
      </w:ins>
      <w:ins w:id="322" w:author="User" w:date="2015-11-23T10:04:00Z">
        <w:r>
          <w:rPr>
            <w:rFonts w:ascii="Calibri" w:hAnsi="Calibri"/>
            <w:sz w:val="24"/>
            <w:szCs w:val="24"/>
            <w:lang w:val="mt-MT"/>
          </w:rPr>
          <w:t>għadhom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 xml:space="preserve">ma </w:t>
      </w:r>
      <w:del w:id="323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gabrux </w:delText>
        </w:r>
      </w:del>
      <w:ins w:id="324" w:author="User" w:date="2015-11-23T10:05:00Z">
        <w:r>
          <w:rPr>
            <w:rFonts w:ascii="Calibri" w:hAnsi="Calibri"/>
            <w:sz w:val="24"/>
            <w:szCs w:val="24"/>
            <w:lang w:val="mt-MT"/>
          </w:rPr>
          <w:t>ġabrux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 xml:space="preserve">id-dokument </w:t>
      </w:r>
      <w:del w:id="325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>ghall</w:delText>
        </w:r>
      </w:del>
      <w:ins w:id="326" w:author="User" w:date="2015-11-23T10:05:00Z">
        <w:r>
          <w:rPr>
            <w:rFonts w:ascii="Calibri" w:hAnsi="Calibri"/>
            <w:sz w:val="24"/>
            <w:szCs w:val="24"/>
            <w:lang w:val="mt-MT"/>
          </w:rPr>
          <w:t>għall</w:t>
        </w:r>
      </w:ins>
      <w:r w:rsidRPr="00647F52">
        <w:rPr>
          <w:rFonts w:ascii="Calibri" w:hAnsi="Calibri"/>
          <w:sz w:val="24"/>
          <w:szCs w:val="24"/>
          <w:lang w:val="mt-MT"/>
        </w:rPr>
        <w:t xml:space="preserve">-votazzjoni </w:t>
      </w:r>
      <w:del w:id="327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taghhom </w:delText>
        </w:r>
      </w:del>
      <w:ins w:id="328" w:author="User" w:date="2015-11-23T10:05:00Z">
        <w:r>
          <w:rPr>
            <w:rFonts w:ascii="Calibri" w:hAnsi="Calibri"/>
            <w:sz w:val="24"/>
            <w:szCs w:val="24"/>
            <w:lang w:val="mt-MT"/>
          </w:rPr>
          <w:t>tagħhom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>fadlilhom l-</w:t>
      </w:r>
      <w:del w:id="329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ahhar </w:delText>
        </w:r>
      </w:del>
      <w:ins w:id="330" w:author="User" w:date="2015-11-23T10:05:00Z">
        <w:r>
          <w:rPr>
            <w:rFonts w:ascii="Calibri" w:hAnsi="Calibri"/>
            <w:sz w:val="24"/>
            <w:szCs w:val="24"/>
            <w:lang w:val="mt-MT"/>
          </w:rPr>
          <w:t>aħħar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 xml:space="preserve">ftit jiem </w:t>
      </w:r>
      <w:del w:id="331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cans </w:delText>
        </w:r>
      </w:del>
      <w:ins w:id="332" w:author="User" w:date="2015-11-23T10:05:00Z">
        <w:r>
          <w:rPr>
            <w:rFonts w:ascii="Calibri" w:hAnsi="Calibri"/>
            <w:sz w:val="24"/>
            <w:szCs w:val="24"/>
            <w:lang w:val="mt-MT"/>
          </w:rPr>
          <w:t>ċans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 xml:space="preserve">biex </w:t>
      </w:r>
      <w:del w:id="333" w:author="User" w:date="2015-11-23T10:05:00Z">
        <w:r w:rsidRPr="00647F52" w:rsidDel="008B5C42">
          <w:rPr>
            <w:rFonts w:ascii="Calibri" w:hAnsi="Calibri"/>
            <w:sz w:val="24"/>
            <w:szCs w:val="24"/>
            <w:lang w:val="mt-MT"/>
          </w:rPr>
          <w:delText xml:space="preserve">jaghmlu </w:delText>
        </w:r>
      </w:del>
      <w:ins w:id="334" w:author="User" w:date="2015-11-23T10:05:00Z">
        <w:r>
          <w:rPr>
            <w:rFonts w:ascii="Calibri" w:hAnsi="Calibri"/>
            <w:sz w:val="24"/>
            <w:szCs w:val="24"/>
            <w:lang w:val="mt-MT"/>
          </w:rPr>
          <w:t>jagħmlu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mt-MT"/>
        </w:rPr>
        <w:t>dan.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335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  <w:r w:rsidRPr="0076257B">
        <w:rPr>
          <w:rFonts w:ascii="Calibri" w:hAnsi="Calibri"/>
          <w:sz w:val="24"/>
          <w:szCs w:val="24"/>
          <w:lang w:val="mt-MT"/>
        </w:rPr>
        <w:t xml:space="preserve">Id-dokumenti tal-vot </w:t>
      </w:r>
      <w:del w:id="336" w:author="User" w:date="2015-11-23T10:06:00Z">
        <w:r w:rsidRPr="0076257B" w:rsidDel="008B5C42">
          <w:rPr>
            <w:rFonts w:ascii="Calibri" w:hAnsi="Calibri"/>
            <w:sz w:val="24"/>
            <w:szCs w:val="24"/>
            <w:lang w:val="mt-MT"/>
          </w:rPr>
          <w:delText xml:space="preserve">jistghu </w:delText>
        </w:r>
      </w:del>
      <w:ins w:id="337" w:author="User" w:date="2015-11-23T10:06:00Z">
        <w:r w:rsidRPr="0076257B">
          <w:rPr>
            <w:rFonts w:ascii="Calibri" w:hAnsi="Calibri"/>
            <w:sz w:val="24"/>
            <w:szCs w:val="24"/>
            <w:lang w:val="mt-MT"/>
          </w:rPr>
          <w:t>jistgħu</w:t>
        </w:r>
      </w:ins>
      <w:r w:rsidRPr="0076257B">
        <w:rPr>
          <w:rFonts w:ascii="Calibri" w:hAnsi="Calibri"/>
          <w:sz w:val="24"/>
          <w:szCs w:val="24"/>
          <w:lang w:val="mt-MT"/>
        </w:rPr>
        <w:t xml:space="preserve"> </w:t>
      </w:r>
      <w:del w:id="338" w:author="User" w:date="2015-11-23T10:06:00Z">
        <w:r w:rsidRPr="0076257B" w:rsidDel="008B5C42">
          <w:rPr>
            <w:rFonts w:ascii="Calibri" w:hAnsi="Calibri"/>
            <w:sz w:val="24"/>
            <w:szCs w:val="24"/>
            <w:lang w:val="mt-MT"/>
          </w:rPr>
          <w:delText xml:space="preserve">jingabru </w:delText>
        </w:r>
      </w:del>
      <w:ins w:id="339" w:author="User" w:date="2015-11-23T10:06:00Z">
        <w:r w:rsidRPr="0076257B">
          <w:rPr>
            <w:rFonts w:ascii="Calibri" w:hAnsi="Calibri"/>
            <w:sz w:val="24"/>
            <w:szCs w:val="24"/>
            <w:lang w:val="mt-MT"/>
          </w:rPr>
          <w:t>jinġabru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76257B">
        <w:rPr>
          <w:rFonts w:ascii="Calibri" w:hAnsi="Calibri"/>
          <w:sz w:val="24"/>
          <w:szCs w:val="24"/>
          <w:lang w:val="mt-MT"/>
        </w:rPr>
        <w:t xml:space="preserve">bejn illum u </w:t>
      </w:r>
      <w:del w:id="340" w:author="User" w:date="2015-11-23T10:06:00Z">
        <w:r w:rsidRPr="0076257B" w:rsidDel="008B5C42">
          <w:rPr>
            <w:rFonts w:ascii="Calibri" w:hAnsi="Calibri"/>
            <w:sz w:val="24"/>
            <w:szCs w:val="24"/>
            <w:lang w:val="mt-MT"/>
          </w:rPr>
          <w:delText>ghada</w:delText>
        </w:r>
      </w:del>
      <w:ins w:id="341" w:author="User" w:date="2015-11-23T10:06:00Z">
        <w:r w:rsidRPr="0076257B">
          <w:rPr>
            <w:rFonts w:ascii="Calibri" w:hAnsi="Calibri"/>
            <w:sz w:val="24"/>
            <w:szCs w:val="24"/>
            <w:lang w:val="mt-MT"/>
          </w:rPr>
          <w:t>għada</w:t>
        </w:r>
      </w:ins>
      <w:r w:rsidRPr="0076257B">
        <w:rPr>
          <w:rFonts w:ascii="Calibri" w:hAnsi="Calibri"/>
          <w:sz w:val="24"/>
          <w:szCs w:val="24"/>
          <w:lang w:val="mt-MT"/>
        </w:rPr>
        <w:t>, l-</w:t>
      </w:r>
      <w:del w:id="342" w:author="User" w:date="2015-11-23T10:06:00Z">
        <w:r w:rsidRPr="0076257B" w:rsidDel="008B5C42">
          <w:rPr>
            <w:rFonts w:ascii="Calibri" w:hAnsi="Calibri"/>
            <w:sz w:val="24"/>
            <w:szCs w:val="24"/>
            <w:lang w:val="mt-MT"/>
          </w:rPr>
          <w:delText xml:space="preserve">Erbgha </w:delText>
        </w:r>
      </w:del>
      <w:ins w:id="343" w:author="User" w:date="2015-11-23T10:06:00Z">
        <w:r w:rsidRPr="0076257B">
          <w:rPr>
            <w:rFonts w:ascii="Calibri" w:hAnsi="Calibri"/>
            <w:sz w:val="24"/>
            <w:szCs w:val="24"/>
            <w:lang w:val="mt-MT"/>
          </w:rPr>
          <w:t>Erbgħa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76257B">
        <w:rPr>
          <w:rFonts w:ascii="Calibri" w:hAnsi="Calibri"/>
          <w:sz w:val="24"/>
          <w:szCs w:val="24"/>
          <w:lang w:val="mt-MT"/>
        </w:rPr>
        <w:t xml:space="preserve">mit-8 ta' </w:t>
      </w:r>
      <w:del w:id="344" w:author="User" w:date="2015-11-23T10:06:00Z">
        <w:r w:rsidRPr="0076257B" w:rsidDel="008B5C42">
          <w:rPr>
            <w:rFonts w:ascii="Calibri" w:hAnsi="Calibri"/>
            <w:sz w:val="24"/>
            <w:szCs w:val="24"/>
            <w:lang w:val="mt-MT"/>
          </w:rPr>
          <w:delText xml:space="preserve">filghodu </w:delText>
        </w:r>
      </w:del>
      <w:ins w:id="345" w:author="User" w:date="2015-11-23T10:06:00Z">
        <w:r w:rsidRPr="0076257B">
          <w:rPr>
            <w:rFonts w:ascii="Calibri" w:hAnsi="Calibri"/>
            <w:sz w:val="24"/>
            <w:szCs w:val="24"/>
            <w:lang w:val="mt-MT"/>
          </w:rPr>
          <w:t>filgħodu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76257B">
        <w:rPr>
          <w:rFonts w:ascii="Calibri" w:hAnsi="Calibri"/>
          <w:sz w:val="24"/>
          <w:szCs w:val="24"/>
          <w:lang w:val="mt-MT"/>
        </w:rPr>
        <w:t xml:space="preserve">sas-2 ta' waranofsinhar – </w:t>
      </w:r>
      <w:del w:id="346" w:author="User" w:date="2015-09-04T12:47:00Z">
        <w:r w:rsidRPr="0076257B" w:rsidDel="009443C8">
          <w:rPr>
            <w:rFonts w:ascii="Calibri" w:hAnsi="Calibri"/>
            <w:sz w:val="24"/>
            <w:szCs w:val="24"/>
            <w:lang w:val="mt-MT"/>
          </w:rPr>
          <w:delText xml:space="preserve">imbghad </w:delText>
        </w:r>
      </w:del>
      <w:ins w:id="347" w:author="User" w:date="2015-09-04T12:47:00Z">
        <w:r>
          <w:rPr>
            <w:rFonts w:ascii="Calibri" w:hAnsi="Calibri"/>
            <w:sz w:val="24"/>
            <w:szCs w:val="24"/>
            <w:lang w:val="mt-MT"/>
          </w:rPr>
          <w:t>imbagħad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76257B">
        <w:rPr>
          <w:rFonts w:ascii="Calibri" w:hAnsi="Calibri"/>
          <w:sz w:val="24"/>
          <w:szCs w:val="24"/>
          <w:lang w:val="mt-MT"/>
        </w:rPr>
        <w:t xml:space="preserve">mit-tlieta ta' waranofsinhar sad-9 ta' </w:t>
      </w:r>
      <w:del w:id="348" w:author="User" w:date="2015-11-23T11:18:00Z">
        <w:r w:rsidRPr="0076257B" w:rsidDel="0045130B">
          <w:rPr>
            <w:rFonts w:ascii="Calibri" w:hAnsi="Calibri"/>
            <w:sz w:val="24"/>
            <w:szCs w:val="24"/>
            <w:lang w:val="mt-MT"/>
          </w:rPr>
          <w:delText>filghaxija</w:delText>
        </w:r>
      </w:del>
      <w:ins w:id="349" w:author="User" w:date="2015-11-23T11:18:00Z">
        <w:r w:rsidRPr="0076257B">
          <w:rPr>
            <w:rFonts w:ascii="Calibri" w:hAnsi="Calibri"/>
            <w:sz w:val="24"/>
            <w:szCs w:val="24"/>
            <w:lang w:val="mt-MT"/>
          </w:rPr>
          <w:t>filgħaxija</w:t>
        </w:r>
      </w:ins>
      <w:r>
        <w:rPr>
          <w:rFonts w:ascii="Calibri" w:hAnsi="Calibri"/>
          <w:sz w:val="24"/>
          <w:szCs w:val="24"/>
          <w:lang w:val="mt-MT"/>
        </w:rPr>
        <w:t>.</w:t>
      </w: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350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351" w:author="Government User" w:date="2015-11-25T12:20:00Z">
        <w:r w:rsidRPr="00657354" w:rsidDel="0076257B">
          <w:rPr>
            <w:rFonts w:ascii="Calibri" w:hAnsi="Calibri"/>
            <w:sz w:val="24"/>
            <w:szCs w:val="24"/>
            <w:lang w:val="mt-MT"/>
          </w:rPr>
          <w:delText>Imbghad</w:delText>
        </w:r>
      </w:del>
      <w:ins w:id="352" w:author="Government User" w:date="2015-11-25T12:20:00Z">
        <w:r>
          <w:rPr>
            <w:rFonts w:ascii="Calibri" w:hAnsi="Calibri"/>
            <w:sz w:val="24"/>
            <w:szCs w:val="24"/>
            <w:lang w:val="mt-MT"/>
          </w:rPr>
          <w:t>Imbag</w:t>
        </w:r>
      </w:ins>
      <w:ins w:id="353" w:author="Government User" w:date="2015-11-25T12:21:00Z">
        <w:r w:rsidRPr="00657354">
          <w:rPr>
            <w:rFonts w:ascii="Calibri" w:hAnsi="Calibri"/>
            <w:sz w:val="24"/>
            <w:szCs w:val="24"/>
            <w:lang w:val="mt-MT"/>
          </w:rPr>
          <w:t>ħ</w:t>
        </w:r>
        <w:r>
          <w:rPr>
            <w:rFonts w:ascii="Calibri" w:hAnsi="Calibri"/>
            <w:sz w:val="24"/>
            <w:szCs w:val="24"/>
            <w:lang w:val="mt-MT"/>
          </w:rPr>
          <w:t>ad</w:t>
        </w:r>
      </w:ins>
      <w:r w:rsidRPr="00657354">
        <w:rPr>
          <w:rFonts w:ascii="Calibri" w:hAnsi="Calibri"/>
          <w:sz w:val="24"/>
          <w:szCs w:val="24"/>
          <w:lang w:val="mt-MT"/>
        </w:rPr>
        <w:t>, l-</w:t>
      </w:r>
      <w:del w:id="354" w:author="Government User" w:date="2015-11-25T12:21:00Z">
        <w:r w:rsidRPr="00657354" w:rsidDel="0076257B">
          <w:rPr>
            <w:rFonts w:ascii="Calibri" w:hAnsi="Calibri"/>
            <w:sz w:val="24"/>
            <w:szCs w:val="24"/>
            <w:lang w:val="mt-MT"/>
          </w:rPr>
          <w:delText xml:space="preserve">ahhar </w:delText>
        </w:r>
      </w:del>
      <w:ins w:id="355" w:author="Government User" w:date="2015-11-25T12:21:00Z">
        <w:r>
          <w:rPr>
            <w:rFonts w:ascii="Calibri" w:hAnsi="Calibri"/>
            <w:sz w:val="24"/>
            <w:szCs w:val="24"/>
            <w:lang w:val="mt-MT"/>
          </w:rPr>
          <w:t>l-a</w:t>
        </w:r>
        <w:r w:rsidRPr="00657354">
          <w:rPr>
            <w:rFonts w:ascii="Calibri" w:hAnsi="Calibri"/>
            <w:sz w:val="24"/>
            <w:szCs w:val="24"/>
            <w:lang w:val="mt-MT"/>
          </w:rPr>
          <w:t>ħħ</w:t>
        </w:r>
        <w:r>
          <w:rPr>
            <w:rFonts w:ascii="Calibri" w:hAnsi="Calibri"/>
            <w:sz w:val="24"/>
            <w:szCs w:val="24"/>
            <w:lang w:val="mt-MT"/>
          </w:rPr>
          <w:t>ar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del w:id="356" w:author="Government User" w:date="2015-11-25T12:22:00Z">
        <w:r w:rsidRPr="00657354" w:rsidDel="0076257B">
          <w:rPr>
            <w:rFonts w:ascii="Calibri" w:hAnsi="Calibri"/>
            <w:sz w:val="24"/>
            <w:szCs w:val="24"/>
            <w:lang w:val="mt-MT"/>
          </w:rPr>
          <w:delText xml:space="preserve">cans </w:delText>
        </w:r>
      </w:del>
      <w:ins w:id="357" w:author="Government User" w:date="2015-11-25T12:22:00Z">
        <w:r>
          <w:rPr>
            <w:rFonts w:ascii="Calibri" w:hAnsi="Calibri"/>
            <w:sz w:val="24"/>
            <w:szCs w:val="24"/>
            <w:lang w:val="mt-MT"/>
          </w:rPr>
          <w:t>ċans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657354">
        <w:rPr>
          <w:rFonts w:ascii="Calibri" w:hAnsi="Calibri"/>
          <w:sz w:val="24"/>
          <w:szCs w:val="24"/>
          <w:lang w:val="mt-MT"/>
        </w:rPr>
        <w:t xml:space="preserve">biex </w:t>
      </w:r>
      <w:del w:id="358" w:author="Government User" w:date="2015-11-25T12:23:00Z">
        <w:r w:rsidRPr="00657354" w:rsidDel="0076257B">
          <w:rPr>
            <w:rFonts w:ascii="Calibri" w:hAnsi="Calibri"/>
            <w:sz w:val="24"/>
            <w:szCs w:val="24"/>
            <w:lang w:val="mt-MT"/>
          </w:rPr>
          <w:delText xml:space="preserve">jingabru </w:delText>
        </w:r>
      </w:del>
      <w:ins w:id="359" w:author="Government User" w:date="2015-11-25T12:23:00Z">
        <w:r>
          <w:rPr>
            <w:rFonts w:ascii="Calibri" w:hAnsi="Calibri"/>
            <w:sz w:val="24"/>
            <w:szCs w:val="24"/>
            <w:lang w:val="mt-MT"/>
          </w:rPr>
          <w:t>jinġabru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657354">
        <w:rPr>
          <w:rFonts w:ascii="Calibri" w:hAnsi="Calibri"/>
          <w:sz w:val="24"/>
          <w:szCs w:val="24"/>
          <w:lang w:val="mt-MT"/>
        </w:rPr>
        <w:t>d-dokumenti tal-vot ikun nhar il-</w:t>
      </w:r>
      <w:del w:id="360" w:author="Government User" w:date="2015-11-25T12:24:00Z">
        <w:r w:rsidRPr="00657354" w:rsidDel="00BC4FFD">
          <w:rPr>
            <w:rFonts w:ascii="Calibri" w:hAnsi="Calibri"/>
            <w:sz w:val="24"/>
            <w:szCs w:val="24"/>
            <w:lang w:val="mt-MT"/>
          </w:rPr>
          <w:delText xml:space="preserve">Hamis </w:delText>
        </w:r>
      </w:del>
      <w:ins w:id="361" w:author="Government User" w:date="2015-11-25T12:24:00Z">
        <w:r w:rsidRPr="00657354">
          <w:rPr>
            <w:rFonts w:ascii="Calibri" w:hAnsi="Calibri"/>
            <w:sz w:val="24"/>
            <w:szCs w:val="24"/>
            <w:lang w:val="mt-MT"/>
          </w:rPr>
          <w:t>Ħ</w:t>
        </w:r>
        <w:r>
          <w:rPr>
            <w:rFonts w:ascii="Calibri" w:hAnsi="Calibri"/>
            <w:sz w:val="24"/>
            <w:szCs w:val="24"/>
            <w:lang w:val="mt-MT"/>
          </w:rPr>
          <w:t>amis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657354">
        <w:rPr>
          <w:rFonts w:ascii="Calibri" w:hAnsi="Calibri"/>
          <w:sz w:val="24"/>
          <w:szCs w:val="24"/>
          <w:lang w:val="mt-MT"/>
        </w:rPr>
        <w:t xml:space="preserve">9 t'April mit-8 ta' </w:t>
      </w:r>
      <w:del w:id="362" w:author="Government User" w:date="2015-11-25T12:24:00Z">
        <w:r w:rsidRPr="00657354" w:rsidDel="00BC4FFD">
          <w:rPr>
            <w:rFonts w:ascii="Calibri" w:hAnsi="Calibri"/>
            <w:sz w:val="24"/>
            <w:szCs w:val="24"/>
            <w:lang w:val="mt-MT"/>
          </w:rPr>
          <w:delText xml:space="preserve">filghodu </w:delText>
        </w:r>
      </w:del>
      <w:ins w:id="363" w:author="Government User" w:date="2015-11-25T12:24:00Z">
        <w:r>
          <w:rPr>
            <w:rFonts w:ascii="Calibri" w:hAnsi="Calibri"/>
            <w:sz w:val="24"/>
            <w:szCs w:val="24"/>
            <w:lang w:val="mt-MT"/>
          </w:rPr>
          <w:t>filg</w:t>
        </w:r>
        <w:r w:rsidRPr="00657354">
          <w:rPr>
            <w:rFonts w:ascii="Calibri" w:hAnsi="Calibri"/>
            <w:sz w:val="24"/>
            <w:szCs w:val="24"/>
            <w:lang w:val="mt-MT"/>
          </w:rPr>
          <w:t>ħ</w:t>
        </w:r>
        <w:r>
          <w:rPr>
            <w:rFonts w:ascii="Calibri" w:hAnsi="Calibri"/>
            <w:sz w:val="24"/>
            <w:szCs w:val="24"/>
            <w:lang w:val="mt-MT"/>
          </w:rPr>
          <w:t>odu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657354">
        <w:rPr>
          <w:rFonts w:ascii="Calibri" w:hAnsi="Calibri"/>
          <w:sz w:val="24"/>
          <w:szCs w:val="24"/>
          <w:lang w:val="mt-MT"/>
        </w:rPr>
        <w:t xml:space="preserve">sas-2 ta' waranofsinhar, u mit-tlieta ta' waranofsinhar </w:t>
      </w:r>
      <w:del w:id="364" w:author="Government User" w:date="2015-11-25T12:25:00Z">
        <w:r w:rsidRPr="00657354" w:rsidDel="00BC4FFD">
          <w:rPr>
            <w:rFonts w:ascii="Calibri" w:hAnsi="Calibri"/>
            <w:sz w:val="24"/>
            <w:szCs w:val="24"/>
            <w:lang w:val="mt-MT"/>
          </w:rPr>
          <w:delText xml:space="preserve">sa' </w:delText>
        </w:r>
      </w:del>
      <w:ins w:id="365" w:author="Government User" w:date="2015-11-25T12:25:00Z">
        <w:r>
          <w:rPr>
            <w:rFonts w:ascii="Calibri" w:hAnsi="Calibri"/>
            <w:sz w:val="24"/>
            <w:szCs w:val="24"/>
            <w:lang w:val="mt-MT"/>
          </w:rPr>
          <w:t>sa</w:t>
        </w:r>
        <w:r w:rsidRPr="00657354">
          <w:rPr>
            <w:rFonts w:ascii="Calibri" w:hAnsi="Calibri"/>
            <w:sz w:val="24"/>
            <w:szCs w:val="24"/>
            <w:lang w:val="mt-MT"/>
          </w:rPr>
          <w:t xml:space="preserve"> </w:t>
        </w:r>
      </w:ins>
      <w:r w:rsidRPr="00657354">
        <w:rPr>
          <w:rFonts w:ascii="Calibri" w:hAnsi="Calibri"/>
          <w:sz w:val="24"/>
          <w:szCs w:val="24"/>
          <w:lang w:val="mt-MT"/>
        </w:rPr>
        <w:t>nofsillejl.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976668">
        <w:rPr>
          <w:rFonts w:ascii="Calibri" w:hAnsi="Calibri"/>
          <w:sz w:val="24"/>
          <w:szCs w:val="24"/>
          <w:lang w:val="mt-MT"/>
        </w:rPr>
        <w:t xml:space="preserve">Sas-2p.m. tal-lum </w:t>
      </w:r>
      <w:del w:id="366" w:author="User" w:date="2015-11-23T10:08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ingabru </w:delText>
        </w:r>
      </w:del>
      <w:ins w:id="367" w:author="User" w:date="2015-11-23T10:08:00Z">
        <w:r>
          <w:rPr>
            <w:rFonts w:ascii="Calibri" w:hAnsi="Calibri"/>
            <w:sz w:val="24"/>
            <w:szCs w:val="24"/>
            <w:lang w:val="mt-MT"/>
          </w:rPr>
          <w:t>inġabru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423 dokument tal-vot </w:t>
      </w:r>
      <w:del w:id="368" w:author="User" w:date="2015-11-23T10:08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>ghar</w:delText>
        </w:r>
      </w:del>
      <w:ins w:id="369" w:author="User" w:date="2015-11-23T10:08:00Z">
        <w:r>
          <w:rPr>
            <w:rFonts w:ascii="Calibri" w:hAnsi="Calibri"/>
            <w:sz w:val="24"/>
            <w:szCs w:val="24"/>
            <w:lang w:val="mt-MT"/>
          </w:rPr>
          <w:t>għar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-Referendum </w:t>
      </w:r>
      <w:del w:id="370" w:author="User" w:date="2015-11-23T10:08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>mic-Centru</w:delText>
        </w:r>
      </w:del>
      <w:ins w:id="371" w:author="User" w:date="2015-11-23T10:08:00Z">
        <w:r>
          <w:rPr>
            <w:rFonts w:ascii="Calibri" w:hAnsi="Calibri"/>
            <w:sz w:val="24"/>
            <w:szCs w:val="24"/>
            <w:lang w:val="mt-MT"/>
          </w:rPr>
          <w:t>miċ-Ċentru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 tal-</w:t>
      </w:r>
      <w:del w:id="372" w:author="User" w:date="2015-11-23T10:08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Ghadd </w:delText>
        </w:r>
      </w:del>
      <w:ins w:id="373" w:author="User" w:date="2015-11-23T10:08:00Z">
        <w:r>
          <w:rPr>
            <w:rFonts w:ascii="Calibri" w:hAnsi="Calibri"/>
            <w:sz w:val="24"/>
            <w:szCs w:val="24"/>
            <w:lang w:val="mt-MT"/>
          </w:rPr>
          <w:t>Għadd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>tal-Voti fin-Naxxar biex sa dak il-</w:t>
      </w:r>
      <w:del w:id="374" w:author="User" w:date="2015-11-23T10:09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>hin</w:delText>
        </w:r>
      </w:del>
      <w:ins w:id="375" w:author="User" w:date="2015-11-23T10:09:00Z">
        <w:r>
          <w:rPr>
            <w:rFonts w:ascii="Calibri" w:hAnsi="Calibri"/>
            <w:sz w:val="24"/>
            <w:szCs w:val="24"/>
            <w:lang w:val="mt-MT"/>
          </w:rPr>
          <w:t>ħin</w:t>
        </w:r>
      </w:ins>
      <w:r w:rsidRPr="00976668">
        <w:rPr>
          <w:rFonts w:ascii="Calibri" w:hAnsi="Calibri"/>
          <w:sz w:val="24"/>
          <w:szCs w:val="24"/>
          <w:lang w:val="mt-MT"/>
        </w:rPr>
        <w:t xml:space="preserve">, in-numru ta’ dokumenti tal-vot mhux </w:t>
      </w:r>
      <w:del w:id="376" w:author="User" w:date="2015-11-23T10:10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migbura </w:delText>
        </w:r>
      </w:del>
      <w:ins w:id="377" w:author="User" w:date="2015-11-23T10:10:00Z">
        <w:r>
          <w:rPr>
            <w:rFonts w:ascii="Calibri" w:hAnsi="Calibri"/>
            <w:sz w:val="24"/>
            <w:szCs w:val="24"/>
            <w:lang w:val="mt-MT"/>
          </w:rPr>
          <w:t>miġbura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>hu ta’ 24,965.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del w:id="378" w:author="User" w:date="2015-11-23T11:18:00Z">
        <w:r w:rsidRPr="00976668" w:rsidDel="0045130B">
          <w:rPr>
            <w:rFonts w:ascii="Calibri" w:hAnsi="Calibri"/>
            <w:sz w:val="24"/>
            <w:szCs w:val="24"/>
            <w:lang w:val="mt-MT"/>
          </w:rPr>
          <w:delText xml:space="preserve">Ghal </w:delText>
        </w:r>
      </w:del>
      <w:ins w:id="379" w:author="User" w:date="2015-11-23T11:18:00Z">
        <w:r>
          <w:rPr>
            <w:rFonts w:ascii="Calibri" w:hAnsi="Calibri"/>
            <w:sz w:val="24"/>
            <w:szCs w:val="24"/>
            <w:lang w:val="mt-MT"/>
          </w:rPr>
          <w:t>Għal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dak li </w:t>
      </w:r>
      <w:del w:id="380" w:author="User" w:date="2015-11-23T10:10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ghandu </w:delText>
        </w:r>
      </w:del>
      <w:ins w:id="381" w:author="User" w:date="2015-11-23T10:10:00Z">
        <w:r>
          <w:rPr>
            <w:rFonts w:ascii="Calibri" w:hAnsi="Calibri"/>
            <w:sz w:val="24"/>
            <w:szCs w:val="24"/>
            <w:lang w:val="mt-MT"/>
          </w:rPr>
          <w:t>għandu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>x’jaqsam mal-Kunsilli Lokali, sas-</w:t>
      </w:r>
      <w:del w:id="382" w:author="User" w:date="2015-11-23T10:10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saghtejn </w:delText>
        </w:r>
      </w:del>
      <w:ins w:id="383" w:author="User" w:date="2015-11-23T10:10:00Z">
        <w:r>
          <w:rPr>
            <w:rFonts w:ascii="Calibri" w:hAnsi="Calibri"/>
            <w:sz w:val="24"/>
            <w:szCs w:val="24"/>
            <w:lang w:val="mt-MT"/>
          </w:rPr>
          <w:t>sagħtejn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ta’ waranofsinhar </w:t>
      </w:r>
      <w:del w:id="384" w:author="User" w:date="2015-09-04T12:48:00Z">
        <w:r w:rsidRPr="00976668" w:rsidDel="009443C8">
          <w:rPr>
            <w:rFonts w:ascii="Calibri" w:hAnsi="Calibri"/>
            <w:sz w:val="24"/>
            <w:szCs w:val="24"/>
            <w:lang w:val="mt-MT"/>
          </w:rPr>
          <w:delText xml:space="preserve">ingabri </w:delText>
        </w:r>
      </w:del>
      <w:ins w:id="385" w:author="User" w:date="2015-09-04T12:48:00Z">
        <w:r>
          <w:rPr>
            <w:rFonts w:ascii="Calibri" w:hAnsi="Calibri"/>
            <w:sz w:val="24"/>
            <w:szCs w:val="24"/>
            <w:lang w:val="mt-MT"/>
          </w:rPr>
          <w:t>inġabru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976668">
        <w:rPr>
          <w:rFonts w:ascii="Calibri" w:hAnsi="Calibri"/>
          <w:sz w:val="24"/>
          <w:szCs w:val="24"/>
          <w:lang w:val="mt-MT"/>
        </w:rPr>
        <w:t xml:space="preserve">221 dokument tal-vot biex in-numru ta’ dokumenti tal-vot mhux </w:t>
      </w:r>
      <w:del w:id="386" w:author="User" w:date="2015-11-23T10:10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 xml:space="preserve">migbura </w:delText>
        </w:r>
      </w:del>
      <w:ins w:id="387" w:author="User" w:date="2015-11-23T10:10:00Z">
        <w:r>
          <w:rPr>
            <w:rFonts w:ascii="Calibri" w:hAnsi="Calibri"/>
            <w:sz w:val="24"/>
            <w:szCs w:val="24"/>
            <w:lang w:val="mt-MT"/>
          </w:rPr>
          <w:t>miġbura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388" w:author="User" w:date="2015-11-23T10:10:00Z">
        <w:r w:rsidRPr="00976668" w:rsidDel="008B5C42">
          <w:rPr>
            <w:rFonts w:ascii="Calibri" w:hAnsi="Calibri"/>
            <w:sz w:val="24"/>
            <w:szCs w:val="24"/>
            <w:lang w:val="mt-MT"/>
          </w:rPr>
          <w:delText>ghall</w:delText>
        </w:r>
      </w:del>
      <w:ins w:id="389" w:author="User" w:date="2015-11-23T10:10:00Z">
        <w:r>
          <w:rPr>
            <w:rFonts w:ascii="Calibri" w:hAnsi="Calibri"/>
            <w:sz w:val="24"/>
            <w:szCs w:val="24"/>
            <w:lang w:val="mt-MT"/>
          </w:rPr>
          <w:t>għall</w:t>
        </w:r>
      </w:ins>
      <w:r w:rsidRPr="00976668">
        <w:rPr>
          <w:rFonts w:ascii="Calibri" w:hAnsi="Calibri"/>
          <w:sz w:val="24"/>
          <w:szCs w:val="24"/>
          <w:lang w:val="mt-MT"/>
        </w:rPr>
        <w:t>-elezzjoni tal-Kunsilli Lokali hu ta’ 34,631.</w:t>
      </w: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390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</w:p>
    <w:p w:rsidR="003572C8" w:rsidRPr="00BC4FFD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</w:rPr>
      </w:pPr>
      <w:r w:rsidRPr="00BC4FFD">
        <w:rPr>
          <w:rFonts w:ascii="Calibri" w:hAnsi="Calibri"/>
          <w:sz w:val="24"/>
          <w:szCs w:val="24"/>
          <w:lang w:val="mt-MT"/>
        </w:rPr>
        <w:t xml:space="preserve">Id-dokumenti tal-vot mhux </w:t>
      </w:r>
      <w:del w:id="391" w:author="User" w:date="2015-11-23T10:10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migbura </w:delText>
        </w:r>
      </w:del>
      <w:ins w:id="392" w:author="User" w:date="2015-11-23T10:10:00Z">
        <w:r w:rsidRPr="00BC4FFD">
          <w:rPr>
            <w:rFonts w:ascii="Calibri" w:hAnsi="Calibri"/>
            <w:sz w:val="24"/>
            <w:szCs w:val="24"/>
            <w:lang w:val="mt-MT"/>
          </w:rPr>
          <w:t>miġbura</w:t>
        </w:r>
      </w:ins>
      <w:r w:rsidRPr="00BC4FFD">
        <w:rPr>
          <w:rFonts w:ascii="Calibri" w:hAnsi="Calibri"/>
          <w:sz w:val="24"/>
          <w:szCs w:val="24"/>
          <w:lang w:val="mt-MT"/>
        </w:rPr>
        <w:t xml:space="preserve"> </w:t>
      </w:r>
      <w:del w:id="393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ghandhom </w:delText>
        </w:r>
      </w:del>
      <w:ins w:id="394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għandhom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395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jingabru </w:delText>
        </w:r>
      </w:del>
      <w:ins w:id="396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jinġabru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BC4FFD">
        <w:rPr>
          <w:rFonts w:ascii="Calibri" w:hAnsi="Calibri"/>
          <w:sz w:val="24"/>
          <w:szCs w:val="24"/>
          <w:lang w:val="mt-MT"/>
        </w:rPr>
        <w:t>personalment mill-Kumpless tal-</w:t>
      </w:r>
      <w:del w:id="397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Ghadd </w:delText>
        </w:r>
      </w:del>
      <w:ins w:id="398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Għadd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BC4FFD">
        <w:rPr>
          <w:rFonts w:ascii="Calibri" w:hAnsi="Calibri"/>
          <w:sz w:val="24"/>
          <w:szCs w:val="24"/>
          <w:lang w:val="mt-MT"/>
        </w:rPr>
        <w:t>tal-Voti fin-Naxxar, jew inkella fil-</w:t>
      </w:r>
      <w:del w:id="399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kaz </w:delText>
        </w:r>
      </w:del>
      <w:ins w:id="400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każ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BC4FFD">
        <w:rPr>
          <w:rFonts w:ascii="Calibri" w:hAnsi="Calibri"/>
          <w:sz w:val="24"/>
          <w:szCs w:val="24"/>
          <w:lang w:val="mt-MT"/>
        </w:rPr>
        <w:t xml:space="preserve">ta' votanti </w:t>
      </w:r>
      <w:del w:id="401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 xml:space="preserve">registrati </w:delText>
        </w:r>
      </w:del>
      <w:ins w:id="402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reġistrati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403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>f'Ghawdex</w:delText>
        </w:r>
      </w:del>
      <w:ins w:id="404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f’Għawdex</w:t>
        </w:r>
      </w:ins>
      <w:r w:rsidRPr="00BC4FFD">
        <w:rPr>
          <w:rFonts w:ascii="Calibri" w:hAnsi="Calibri"/>
          <w:sz w:val="24"/>
          <w:szCs w:val="24"/>
          <w:lang w:val="mt-MT"/>
        </w:rPr>
        <w:t xml:space="preserve">, </w:t>
      </w:r>
      <w:del w:id="405" w:author="User" w:date="2015-09-04T12:48:00Z">
        <w:r w:rsidRPr="00BC4FFD" w:rsidDel="009443C8">
          <w:rPr>
            <w:rFonts w:ascii="Calibri" w:hAnsi="Calibri"/>
            <w:sz w:val="24"/>
            <w:szCs w:val="24"/>
            <w:lang w:val="mt-MT"/>
          </w:rPr>
          <w:delText>mill-Ufficju</w:delText>
        </w:r>
      </w:del>
      <w:ins w:id="406" w:author="User" w:date="2015-09-04T12:48:00Z">
        <w:r>
          <w:rPr>
            <w:rFonts w:ascii="Calibri" w:hAnsi="Calibri"/>
            <w:sz w:val="24"/>
            <w:szCs w:val="24"/>
            <w:lang w:val="mt-MT"/>
          </w:rPr>
          <w:t>mill-Uffiċċju</w:t>
        </w:r>
      </w:ins>
      <w:r w:rsidRPr="00BC4FFD">
        <w:rPr>
          <w:rFonts w:ascii="Calibri" w:hAnsi="Calibri"/>
          <w:sz w:val="24"/>
          <w:szCs w:val="24"/>
          <w:lang w:val="mt-MT"/>
        </w:rPr>
        <w:t xml:space="preserve"> tal-Karti tal-</w:t>
      </w:r>
      <w:del w:id="407" w:author="User" w:date="2015-11-23T15:39:00Z">
        <w:r w:rsidRPr="00BC4FFD" w:rsidDel="00835B93">
          <w:rPr>
            <w:rFonts w:ascii="Calibri" w:hAnsi="Calibri"/>
            <w:sz w:val="24"/>
            <w:szCs w:val="24"/>
            <w:lang w:val="mt-MT"/>
          </w:rPr>
          <w:delText xml:space="preserve">Identita' </w:delText>
        </w:r>
      </w:del>
      <w:ins w:id="408" w:author="User" w:date="2015-11-23T15:39:00Z">
        <w:r w:rsidRPr="00BC4FFD">
          <w:rPr>
            <w:rFonts w:ascii="Calibri" w:hAnsi="Calibri"/>
            <w:sz w:val="24"/>
            <w:szCs w:val="24"/>
            <w:lang w:val="mt-MT"/>
          </w:rPr>
          <w:t xml:space="preserve">Identità </w:t>
        </w:r>
      </w:ins>
      <w:r w:rsidRPr="00BC4FFD">
        <w:rPr>
          <w:rFonts w:ascii="Calibri" w:hAnsi="Calibri"/>
          <w:sz w:val="24"/>
          <w:szCs w:val="24"/>
          <w:lang w:val="mt-MT"/>
        </w:rPr>
        <w:t xml:space="preserve">fir-Rabat </w:t>
      </w:r>
      <w:del w:id="409" w:author="User" w:date="2015-11-23T10:11:00Z">
        <w:r w:rsidRPr="00BC4FFD" w:rsidDel="008B5C42">
          <w:rPr>
            <w:rFonts w:ascii="Calibri" w:hAnsi="Calibri"/>
            <w:sz w:val="24"/>
            <w:szCs w:val="24"/>
            <w:lang w:val="mt-MT"/>
          </w:rPr>
          <w:delText>Ghawdex</w:delText>
        </w:r>
      </w:del>
      <w:ins w:id="410" w:author="User" w:date="2015-11-23T10:11:00Z">
        <w:r w:rsidRPr="00BC4FFD">
          <w:rPr>
            <w:rFonts w:ascii="Calibri" w:hAnsi="Calibri"/>
            <w:sz w:val="24"/>
            <w:szCs w:val="24"/>
            <w:lang w:val="mt-MT"/>
          </w:rPr>
          <w:t>Għawdex</w:t>
        </w:r>
      </w:ins>
      <w:r w:rsidRPr="00BC4FFD">
        <w:rPr>
          <w:rFonts w:ascii="Calibri" w:hAnsi="Calibri"/>
          <w:sz w:val="24"/>
          <w:szCs w:val="24"/>
          <w:lang w:val="mt-MT"/>
        </w:rPr>
        <w:t>.</w:t>
      </w: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411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412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  <w:r w:rsidRPr="00502183">
        <w:rPr>
          <w:rFonts w:ascii="Calibri" w:hAnsi="Calibri"/>
          <w:sz w:val="24"/>
          <w:szCs w:val="24"/>
          <w:lang w:val="mt-MT"/>
        </w:rPr>
        <w:t xml:space="preserve">Il-Kummissjoni Elettorali wissiet li </w:t>
      </w:r>
      <w:del w:id="413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minghajr </w:delText>
        </w:r>
      </w:del>
      <w:ins w:id="414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mingħajr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id-dokumenti tal-vot, </w:t>
      </w:r>
      <w:del w:id="415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hadd </w:delText>
        </w:r>
      </w:del>
      <w:ins w:id="416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ħadd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ma jkun jista' jivvota dakinhar tal-elezzjoni filwaqt li fakkret li min </w:t>
      </w:r>
      <w:del w:id="417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ghadu </w:delText>
        </w:r>
      </w:del>
      <w:ins w:id="418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għadu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se </w:t>
      </w:r>
      <w:del w:id="419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jigbor </w:delText>
        </w:r>
      </w:del>
      <w:ins w:id="420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jiġbor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il-voti, </w:t>
      </w:r>
      <w:del w:id="421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ghandu </w:delText>
        </w:r>
      </w:del>
      <w:ins w:id="422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għandu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</w:t>
      </w:r>
      <w:del w:id="423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jaghmel </w:delText>
        </w:r>
      </w:del>
      <w:ins w:id="424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jagħmel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dan personalment u billi </w:t>
      </w:r>
      <w:del w:id="425" w:author="User" w:date="2015-11-23T10:12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jipprezenta </w:delText>
        </w:r>
      </w:del>
      <w:ins w:id="426" w:author="User" w:date="2015-11-23T10:12:00Z">
        <w:r w:rsidRPr="00502183">
          <w:rPr>
            <w:rFonts w:ascii="Calibri" w:hAnsi="Calibri"/>
            <w:sz w:val="24"/>
            <w:szCs w:val="24"/>
            <w:lang w:val="mt-MT"/>
          </w:rPr>
          <w:t>jippreżenta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427" w:author="User" w:date="2015-09-04T12:49:00Z">
        <w:r w:rsidRPr="00502183" w:rsidDel="009443C8">
          <w:rPr>
            <w:rFonts w:ascii="Calibri" w:hAnsi="Calibri"/>
            <w:sz w:val="24"/>
            <w:szCs w:val="24"/>
            <w:lang w:val="mt-MT"/>
          </w:rPr>
          <w:delText>l-karta'</w:delText>
        </w:r>
      </w:del>
      <w:ins w:id="428" w:author="User" w:date="2015-09-04T12:49:00Z">
        <w:r>
          <w:rPr>
            <w:rFonts w:ascii="Calibri" w:hAnsi="Calibri"/>
            <w:sz w:val="24"/>
            <w:szCs w:val="24"/>
            <w:lang w:val="mt-MT"/>
          </w:rPr>
          <w:t>l-karta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tal-</w:t>
      </w:r>
      <w:del w:id="429" w:author="User" w:date="2015-11-19T13:40:00Z">
        <w:r w:rsidRPr="00502183" w:rsidDel="00E50035">
          <w:rPr>
            <w:rFonts w:ascii="Calibri" w:hAnsi="Calibri"/>
            <w:sz w:val="24"/>
            <w:szCs w:val="24"/>
            <w:lang w:val="mt-MT"/>
          </w:rPr>
          <w:delText xml:space="preserve">identita' </w:delText>
        </w:r>
      </w:del>
      <w:ins w:id="430" w:author="User" w:date="2015-11-19T13:40:00Z">
        <w:r w:rsidRPr="00502183">
          <w:rPr>
            <w:rFonts w:ascii="Calibri" w:hAnsi="Calibri"/>
            <w:sz w:val="24"/>
            <w:szCs w:val="24"/>
            <w:lang w:val="mt-MT"/>
          </w:rPr>
          <w:t>identit</w:t>
        </w:r>
      </w:ins>
      <w:ins w:id="431" w:author="User" w:date="2015-11-19T13:41:00Z">
        <w:r>
          <w:rPr>
            <w:rFonts w:ascii="Calibri" w:hAnsi="Calibri"/>
            <w:sz w:val="24"/>
            <w:szCs w:val="24"/>
            <w:lang w:val="mt-MT"/>
          </w:rPr>
          <w:t>à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del w:id="432" w:author="User" w:date="2015-11-23T10:13:00Z">
        <w:r w:rsidRPr="00502183" w:rsidDel="008B5C42">
          <w:rPr>
            <w:rFonts w:ascii="Calibri" w:hAnsi="Calibri"/>
            <w:sz w:val="24"/>
            <w:szCs w:val="24"/>
            <w:lang w:val="mt-MT"/>
          </w:rPr>
          <w:delText xml:space="preserve">tieghu </w:delText>
        </w:r>
      </w:del>
      <w:ins w:id="433" w:author="User" w:date="2015-11-23T10:13:00Z">
        <w:r w:rsidRPr="00502183">
          <w:rPr>
            <w:rFonts w:ascii="Calibri" w:hAnsi="Calibri"/>
            <w:sz w:val="24"/>
            <w:szCs w:val="24"/>
            <w:lang w:val="mt-MT"/>
          </w:rPr>
          <w:t>tiegħu</w:t>
        </w:r>
      </w:ins>
      <w:r w:rsidRPr="00502183">
        <w:rPr>
          <w:rFonts w:ascii="Calibri" w:hAnsi="Calibri"/>
          <w:sz w:val="24"/>
          <w:szCs w:val="24"/>
          <w:lang w:val="mt-MT"/>
        </w:rPr>
        <w:t xml:space="preserve"> jew dokument tar-residenza.</w:t>
      </w: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434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  <w:r>
        <w:rPr>
          <w:rFonts w:ascii="Calibri" w:hAnsi="Calibri"/>
          <w:sz w:val="24"/>
          <w:szCs w:val="24"/>
          <w:lang w:val="it-IT"/>
        </w:rPr>
        <w:t xml:space="preserve">Sat-Tnejn </w:t>
      </w:r>
      <w:del w:id="435" w:author="User" w:date="2015-11-23T10:13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>filghaxija</w:delText>
        </w:r>
      </w:del>
      <w:ins w:id="436" w:author="User" w:date="2015-11-23T10:13:00Z">
        <w:r>
          <w:rPr>
            <w:rFonts w:ascii="Calibri" w:hAnsi="Calibri"/>
            <w:sz w:val="24"/>
            <w:szCs w:val="24"/>
            <w:lang w:val="it-IT"/>
          </w:rPr>
          <w:t>filgħaxija</w:t>
        </w:r>
      </w:ins>
      <w:r w:rsidRPr="00976668">
        <w:rPr>
          <w:rFonts w:ascii="Calibri" w:hAnsi="Calibri"/>
          <w:sz w:val="24"/>
          <w:szCs w:val="24"/>
          <w:lang w:val="it-IT"/>
        </w:rPr>
        <w:t xml:space="preserve">, kienu </w:t>
      </w:r>
      <w:del w:id="437" w:author="User" w:date="2015-11-23T10:13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ghadhom </w:delText>
        </w:r>
      </w:del>
      <w:ins w:id="438" w:author="User" w:date="2015-11-23T10:13:00Z">
        <w:r>
          <w:rPr>
            <w:rFonts w:ascii="Calibri" w:hAnsi="Calibri"/>
            <w:sz w:val="24"/>
            <w:szCs w:val="24"/>
            <w:lang w:val="it-IT"/>
          </w:rPr>
          <w:t>għadhom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ma </w:t>
      </w:r>
      <w:del w:id="439" w:author="User" w:date="2015-11-23T10:13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ngabrux </w:delText>
        </w:r>
      </w:del>
      <w:ins w:id="440" w:author="User" w:date="2015-11-23T10:13:00Z">
        <w:r>
          <w:rPr>
            <w:rFonts w:ascii="Calibri" w:hAnsi="Calibri"/>
            <w:sz w:val="24"/>
            <w:szCs w:val="24"/>
            <w:lang w:val="it-IT"/>
          </w:rPr>
          <w:t>nġabrux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34,852 </w:t>
      </w:r>
      <w:del w:id="441" w:author="User" w:date="2015-09-04T13:07:00Z">
        <w:r w:rsidRPr="00976668" w:rsidDel="004741DE">
          <w:rPr>
            <w:rFonts w:ascii="Calibri" w:hAnsi="Calibri"/>
            <w:sz w:val="24"/>
            <w:szCs w:val="24"/>
            <w:lang w:val="it-IT"/>
          </w:rPr>
          <w:delText xml:space="preserve">dokumenti </w:delText>
        </w:r>
      </w:del>
      <w:ins w:id="442" w:author="User" w:date="2015-09-04T13:07:00Z">
        <w:r>
          <w:rPr>
            <w:rFonts w:ascii="Calibri" w:hAnsi="Calibri"/>
            <w:sz w:val="24"/>
            <w:szCs w:val="24"/>
            <w:lang w:val="it-IT"/>
          </w:rPr>
          <w:t>dokument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tal-vot </w:t>
      </w:r>
      <w:del w:id="443" w:author="User" w:date="2015-11-23T10:13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>ghall</w:delText>
        </w:r>
      </w:del>
      <w:ins w:id="444" w:author="User" w:date="2015-11-23T10:13:00Z">
        <w:r>
          <w:rPr>
            <w:rFonts w:ascii="Calibri" w:hAnsi="Calibri"/>
            <w:sz w:val="24"/>
            <w:szCs w:val="24"/>
            <w:lang w:val="it-IT"/>
          </w:rPr>
          <w:t>għall</w:t>
        </w:r>
      </w:ins>
      <w:r w:rsidRPr="00976668">
        <w:rPr>
          <w:rFonts w:ascii="Calibri" w:hAnsi="Calibri"/>
          <w:sz w:val="24"/>
          <w:szCs w:val="24"/>
          <w:lang w:val="it-IT"/>
        </w:rPr>
        <w:t xml:space="preserve">-elezzjonijiet tal-Kunsilli Lokali; Ma </w:t>
      </w:r>
      <w:del w:id="445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ngabrux </w:delText>
        </w:r>
      </w:del>
      <w:ins w:id="446" w:author="User" w:date="2015-11-23T10:14:00Z">
        <w:r>
          <w:rPr>
            <w:rFonts w:ascii="Calibri" w:hAnsi="Calibri"/>
            <w:sz w:val="24"/>
            <w:szCs w:val="24"/>
            <w:lang w:val="it-IT"/>
          </w:rPr>
          <w:t>nġabrux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ukoll </w:t>
      </w:r>
      <w:del w:id="447" w:author="User" w:date="2015-09-04T12:49:00Z">
        <w:r w:rsidRPr="00976668" w:rsidDel="009443C8">
          <w:rPr>
            <w:rFonts w:ascii="Calibri" w:hAnsi="Calibri"/>
            <w:sz w:val="24"/>
            <w:szCs w:val="24"/>
            <w:lang w:val="it-IT"/>
          </w:rPr>
          <w:delText>25,388-il</w:delText>
        </w:r>
      </w:del>
      <w:ins w:id="448" w:author="User" w:date="2015-09-04T12:49:00Z">
        <w:r>
          <w:rPr>
            <w:rFonts w:ascii="Calibri" w:hAnsi="Calibri"/>
            <w:sz w:val="24"/>
            <w:szCs w:val="24"/>
            <w:lang w:val="it-IT"/>
          </w:rPr>
          <w:t>25,388</w:t>
        </w:r>
      </w:ins>
      <w:r w:rsidRPr="00976668">
        <w:rPr>
          <w:rFonts w:ascii="Calibri" w:hAnsi="Calibri"/>
          <w:sz w:val="24"/>
          <w:szCs w:val="24"/>
          <w:lang w:val="it-IT"/>
        </w:rPr>
        <w:t xml:space="preserve"> vot </w:t>
      </w:r>
      <w:del w:id="449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>ghar</w:delText>
        </w:r>
      </w:del>
      <w:ins w:id="450" w:author="User" w:date="2015-11-23T10:14:00Z">
        <w:r>
          <w:rPr>
            <w:rFonts w:ascii="Calibri" w:hAnsi="Calibri"/>
            <w:sz w:val="24"/>
            <w:szCs w:val="24"/>
            <w:lang w:val="it-IT"/>
          </w:rPr>
          <w:t>għar</w:t>
        </w:r>
      </w:ins>
      <w:r w:rsidRPr="00976668">
        <w:rPr>
          <w:rFonts w:ascii="Calibri" w:hAnsi="Calibri"/>
          <w:sz w:val="24"/>
          <w:szCs w:val="24"/>
          <w:lang w:val="it-IT"/>
        </w:rPr>
        <w:t>-</w:t>
      </w:r>
      <w:del w:id="451" w:author="User" w:date="2015-11-23T15:40:00Z">
        <w:r w:rsidRPr="00976668" w:rsidDel="00835B93">
          <w:rPr>
            <w:rFonts w:ascii="Calibri" w:hAnsi="Calibri"/>
            <w:sz w:val="24"/>
            <w:szCs w:val="24"/>
            <w:lang w:val="it-IT"/>
          </w:rPr>
          <w:delText xml:space="preserve">referendum </w:delText>
        </w:r>
      </w:del>
      <w:ins w:id="452" w:author="User" w:date="2015-11-23T15:40:00Z">
        <w:r>
          <w:rPr>
            <w:rFonts w:ascii="Calibri" w:hAnsi="Calibri"/>
            <w:sz w:val="24"/>
            <w:szCs w:val="24"/>
            <w:lang w:val="it-IT"/>
          </w:rPr>
          <w:t>Referendum</w:t>
        </w:r>
        <w:r w:rsidRPr="00976668">
          <w:rPr>
            <w:rFonts w:ascii="Calibri" w:hAnsi="Calibri"/>
            <w:sz w:val="24"/>
            <w:szCs w:val="24"/>
            <w:lang w:val="it-IT"/>
          </w:rPr>
          <w:t xml:space="preserve"> </w:t>
        </w:r>
      </w:ins>
      <w:r w:rsidRPr="00976668">
        <w:rPr>
          <w:rFonts w:ascii="Calibri" w:hAnsi="Calibri"/>
          <w:sz w:val="24"/>
          <w:szCs w:val="24"/>
          <w:lang w:val="it-IT"/>
        </w:rPr>
        <w:t>dwar il-</w:t>
      </w:r>
      <w:del w:id="453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kacca </w:delText>
        </w:r>
      </w:del>
      <w:ins w:id="454" w:author="User" w:date="2015-11-23T10:14:00Z">
        <w:r>
          <w:rPr>
            <w:rFonts w:ascii="Calibri" w:hAnsi="Calibri"/>
            <w:sz w:val="24"/>
            <w:szCs w:val="24"/>
            <w:lang w:val="it-IT"/>
          </w:rPr>
          <w:t>kaċċa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>fir-</w:t>
      </w:r>
      <w:del w:id="455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>rebbiegha</w:delText>
        </w:r>
      </w:del>
      <w:ins w:id="456" w:author="User" w:date="2015-11-23T10:14:00Z">
        <w:r>
          <w:rPr>
            <w:rFonts w:ascii="Calibri" w:hAnsi="Calibri"/>
            <w:sz w:val="24"/>
            <w:szCs w:val="24"/>
            <w:lang w:val="it-IT"/>
          </w:rPr>
          <w:t>rebbiegħa</w:t>
        </w:r>
      </w:ins>
      <w:r w:rsidRPr="00976668">
        <w:rPr>
          <w:rFonts w:ascii="Calibri" w:hAnsi="Calibri"/>
          <w:sz w:val="24"/>
          <w:szCs w:val="24"/>
          <w:lang w:val="it-IT"/>
        </w:rPr>
        <w:t>.</w:t>
      </w:r>
    </w:p>
    <w:p w:rsidR="003572C8" w:rsidRPr="003572C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mt-MT"/>
          <w:rPrChange w:id="457" w:author="Unknown">
            <w:rPr>
              <w:rFonts w:ascii="Calibri" w:hAnsi="Calibri"/>
              <w:sz w:val="24"/>
              <w:szCs w:val="24"/>
              <w:lang w:val="sv-SE"/>
            </w:rPr>
          </w:rPrChange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  <w:r w:rsidRPr="00976668">
        <w:rPr>
          <w:rFonts w:ascii="Calibri" w:hAnsi="Calibri"/>
          <w:sz w:val="24"/>
          <w:szCs w:val="24"/>
          <w:lang w:val="it-IT"/>
        </w:rPr>
        <w:t>Intant, nhar il-</w:t>
      </w:r>
      <w:del w:id="458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Hamis </w:delText>
        </w:r>
      </w:del>
      <w:ins w:id="459" w:author="User" w:date="2015-11-23T10:14:00Z">
        <w:r>
          <w:rPr>
            <w:rFonts w:ascii="Calibri" w:hAnsi="Calibri"/>
            <w:sz w:val="24"/>
            <w:szCs w:val="24"/>
            <w:lang w:val="it-IT"/>
          </w:rPr>
          <w:t>Ħamis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li </w:t>
      </w:r>
      <w:del w:id="460" w:author="User" w:date="2015-11-23T10:14:00Z">
        <w:r w:rsidRPr="00976668" w:rsidDel="008B5C42">
          <w:rPr>
            <w:rFonts w:ascii="Calibri" w:hAnsi="Calibri"/>
            <w:sz w:val="24"/>
            <w:szCs w:val="24"/>
            <w:lang w:val="it-IT"/>
          </w:rPr>
          <w:delText xml:space="preserve">gej </w:delText>
        </w:r>
      </w:del>
      <w:ins w:id="461" w:author="User" w:date="2015-11-23T10:14:00Z">
        <w:r>
          <w:rPr>
            <w:rFonts w:ascii="Calibri" w:hAnsi="Calibri"/>
            <w:sz w:val="24"/>
            <w:szCs w:val="24"/>
            <w:lang w:val="it-IT"/>
          </w:rPr>
          <w:t>ġej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isiru l-votazzjonijiet f'erba' sptarijiet; l-Isptar Mater Dei, l-Isptar Karen Grech, l-Isptar </w:t>
      </w:r>
      <w:del w:id="462" w:author="User" w:date="2015-11-23T10:15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Generali </w:delText>
        </w:r>
      </w:del>
      <w:ins w:id="463" w:author="User" w:date="2015-11-23T10:15:00Z">
        <w:r>
          <w:rPr>
            <w:rFonts w:ascii="Calibri" w:hAnsi="Calibri"/>
            <w:sz w:val="24"/>
            <w:szCs w:val="24"/>
            <w:lang w:val="it-IT"/>
          </w:rPr>
          <w:t>Ġenerali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del w:id="464" w:author="User" w:date="2015-11-23T10:15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t'Ghawdex </w:delText>
        </w:r>
      </w:del>
      <w:ins w:id="465" w:author="User" w:date="2015-11-23T10:15:00Z">
        <w:r w:rsidRPr="00976668">
          <w:rPr>
            <w:rFonts w:ascii="Calibri" w:hAnsi="Calibri"/>
            <w:sz w:val="24"/>
            <w:szCs w:val="24"/>
            <w:lang w:val="it-IT"/>
          </w:rPr>
          <w:t>t'</w:t>
        </w:r>
        <w:r>
          <w:rPr>
            <w:rFonts w:ascii="Calibri" w:hAnsi="Calibri"/>
            <w:sz w:val="24"/>
            <w:szCs w:val="24"/>
            <w:lang w:val="it-IT"/>
          </w:rPr>
          <w:t>Għawdex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>u l-Isptar Monte Karmeli. Fil-votazzjoni ta' nhar il-</w:t>
      </w:r>
      <w:del w:id="466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Hamis </w:delText>
        </w:r>
      </w:del>
      <w:ins w:id="467" w:author="User" w:date="2015-11-23T10:16:00Z">
        <w:r>
          <w:rPr>
            <w:rFonts w:ascii="Calibri" w:hAnsi="Calibri"/>
            <w:sz w:val="24"/>
            <w:szCs w:val="24"/>
            <w:lang w:val="it-IT"/>
          </w:rPr>
          <w:t>Ħamis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fl-isptarijiet ikunu </w:t>
      </w:r>
      <w:del w:id="468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jistghu </w:delText>
        </w:r>
      </w:del>
      <w:ins w:id="469" w:author="User" w:date="2015-11-23T10:16:00Z">
        <w:r>
          <w:rPr>
            <w:rFonts w:ascii="Calibri" w:hAnsi="Calibri"/>
            <w:sz w:val="24"/>
            <w:szCs w:val="24"/>
            <w:lang w:val="it-IT"/>
          </w:rPr>
          <w:t>jistgħu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jivvutaw dawk kollha li sat-Tnejn fid-9 ta' </w:t>
      </w:r>
      <w:del w:id="470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filghaxija </w:delText>
        </w:r>
      </w:del>
      <w:ins w:id="471" w:author="User" w:date="2015-11-23T10:16:00Z">
        <w:r>
          <w:rPr>
            <w:rFonts w:ascii="Calibri" w:hAnsi="Calibri"/>
            <w:sz w:val="24"/>
            <w:szCs w:val="24"/>
            <w:lang w:val="it-IT"/>
          </w:rPr>
          <w:t>filgħaxija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kienu </w:t>
      </w:r>
      <w:del w:id="472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ghadhom </w:delText>
        </w:r>
      </w:del>
      <w:ins w:id="473" w:author="User" w:date="2015-11-23T10:16:00Z">
        <w:r>
          <w:rPr>
            <w:rFonts w:ascii="Calibri" w:hAnsi="Calibri"/>
            <w:sz w:val="24"/>
            <w:szCs w:val="24"/>
            <w:lang w:val="it-IT"/>
          </w:rPr>
          <w:t>għadhom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pazjenti </w:t>
      </w:r>
      <w:del w:id="474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registrati </w:delText>
        </w:r>
      </w:del>
      <w:ins w:id="475" w:author="User" w:date="2015-11-23T10:16:00Z">
        <w:r>
          <w:rPr>
            <w:rFonts w:ascii="Calibri" w:hAnsi="Calibri"/>
            <w:sz w:val="24"/>
            <w:szCs w:val="24"/>
            <w:lang w:val="it-IT"/>
          </w:rPr>
          <w:t>reġistrati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>f'sodda f'dawn l-isptarijiet. B'kollox, il-</w:t>
      </w:r>
      <w:del w:id="476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Hamis </w:delText>
        </w:r>
      </w:del>
      <w:ins w:id="477" w:author="User" w:date="2015-11-23T10:16:00Z">
        <w:r>
          <w:rPr>
            <w:rFonts w:ascii="Calibri" w:hAnsi="Calibri"/>
            <w:sz w:val="24"/>
            <w:szCs w:val="24"/>
            <w:lang w:val="it-IT"/>
          </w:rPr>
          <w:t>Ħamis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del w:id="478" w:author="User" w:date="2015-11-23T10:16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jistghu </w:delText>
        </w:r>
      </w:del>
      <w:ins w:id="479" w:author="User" w:date="2015-11-23T10:16:00Z">
        <w:r>
          <w:rPr>
            <w:rFonts w:ascii="Calibri" w:hAnsi="Calibri"/>
            <w:sz w:val="24"/>
            <w:szCs w:val="24"/>
            <w:lang w:val="it-IT"/>
          </w:rPr>
          <w:t>jistgħu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>jivvutaw 1,373 persuna fir-referendum dwar il-</w:t>
      </w:r>
      <w:del w:id="480" w:author="User" w:date="2015-11-23T10:17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kacca </w:delText>
        </w:r>
      </w:del>
      <w:ins w:id="481" w:author="User" w:date="2015-11-23T10:17:00Z">
        <w:r>
          <w:rPr>
            <w:rFonts w:ascii="Calibri" w:hAnsi="Calibri"/>
            <w:sz w:val="24"/>
            <w:szCs w:val="24"/>
            <w:lang w:val="it-IT"/>
          </w:rPr>
          <w:t>kaċċa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>fir-</w:t>
      </w:r>
      <w:del w:id="482" w:author="User" w:date="2015-11-23T10:17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rebbiegha </w:delText>
        </w:r>
      </w:del>
      <w:ins w:id="483" w:author="User" w:date="2015-11-23T10:17:00Z">
        <w:r>
          <w:rPr>
            <w:rFonts w:ascii="Calibri" w:hAnsi="Calibri"/>
            <w:sz w:val="24"/>
            <w:szCs w:val="24"/>
            <w:lang w:val="it-IT"/>
          </w:rPr>
          <w:t>rebbiegħa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filwaqt li 678 </w:t>
      </w:r>
      <w:del w:id="484" w:author="User" w:date="2015-11-23T10:17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 xml:space="preserve">jistghu </w:delText>
        </w:r>
      </w:del>
      <w:ins w:id="485" w:author="User" w:date="2015-11-23T10:17:00Z">
        <w:r>
          <w:rPr>
            <w:rFonts w:ascii="Calibri" w:hAnsi="Calibri"/>
            <w:sz w:val="24"/>
            <w:szCs w:val="24"/>
            <w:lang w:val="it-IT"/>
          </w:rPr>
          <w:t>jistgħu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976668">
        <w:rPr>
          <w:rFonts w:ascii="Calibri" w:hAnsi="Calibri"/>
          <w:sz w:val="24"/>
          <w:szCs w:val="24"/>
          <w:lang w:val="it-IT"/>
        </w:rPr>
        <w:t xml:space="preserve">jivvutaw </w:t>
      </w:r>
      <w:del w:id="486" w:author="User" w:date="2015-11-23T10:17:00Z">
        <w:r w:rsidRPr="00976668" w:rsidDel="00480A94">
          <w:rPr>
            <w:rFonts w:ascii="Calibri" w:hAnsi="Calibri"/>
            <w:sz w:val="24"/>
            <w:szCs w:val="24"/>
            <w:lang w:val="it-IT"/>
          </w:rPr>
          <w:delText>ghall</w:delText>
        </w:r>
      </w:del>
      <w:ins w:id="487" w:author="User" w:date="2015-11-23T10:17:00Z">
        <w:r>
          <w:rPr>
            <w:rFonts w:ascii="Calibri" w:hAnsi="Calibri"/>
            <w:sz w:val="24"/>
            <w:szCs w:val="24"/>
            <w:lang w:val="it-IT"/>
          </w:rPr>
          <w:t>għall</w:t>
        </w:r>
      </w:ins>
      <w:r w:rsidRPr="00976668">
        <w:rPr>
          <w:rFonts w:ascii="Calibri" w:hAnsi="Calibri"/>
          <w:sz w:val="24"/>
          <w:szCs w:val="24"/>
          <w:lang w:val="it-IT"/>
        </w:rPr>
        <w:t>-elezzjonijiet tal-Kunsilli Lokali.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  <w:r w:rsidRPr="00647F52">
        <w:rPr>
          <w:rFonts w:ascii="Calibri" w:hAnsi="Calibri"/>
          <w:sz w:val="24"/>
          <w:szCs w:val="24"/>
          <w:lang w:val="it-IT"/>
        </w:rPr>
        <w:t>L-Abbozz ta' Liġi ppreżentat mill-Oppożizzjoni biex ikun protett id-Demanju Pubbliku (Public Domain) hu inizjattiva kbira favur il-wirt naturali, kulturali u storiku. Hu Abbozz li minnu se jgawdu l-ġenerazzjonijiet futuri.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  <w:r w:rsidRPr="00647F52">
        <w:rPr>
          <w:rFonts w:ascii="Calibri" w:hAnsi="Calibri"/>
          <w:sz w:val="24"/>
          <w:szCs w:val="24"/>
          <w:lang w:val="it-IT"/>
        </w:rPr>
        <w:t xml:space="preserve">Dan ingħad fl-Editorjal ta' The Times of Malta, li fakkar kif dan l-Abbozz, jekk jiġi approvat fil-Parlament, jimponi limitazzjonijiet fuq il-Gvern dwar kif </w:t>
      </w:r>
      <w:del w:id="488" w:author="User" w:date="2015-11-23T10:19:00Z">
        <w:r w:rsidRPr="00647F52" w:rsidDel="00480A94">
          <w:rPr>
            <w:rFonts w:ascii="Calibri" w:hAnsi="Calibri"/>
            <w:sz w:val="24"/>
            <w:szCs w:val="24"/>
            <w:lang w:val="it-IT"/>
          </w:rPr>
          <w:delText xml:space="preserve">juża' </w:delText>
        </w:r>
      </w:del>
      <w:ins w:id="489" w:author="User" w:date="2015-11-23T10:19:00Z">
        <w:r>
          <w:rPr>
            <w:rFonts w:ascii="Calibri" w:hAnsi="Calibri"/>
            <w:sz w:val="24"/>
            <w:szCs w:val="24"/>
            <w:lang w:val="it-IT"/>
          </w:rPr>
          <w:t>juża</w:t>
        </w:r>
      </w:ins>
      <w:r>
        <w:rPr>
          <w:rFonts w:ascii="Calibri" w:hAnsi="Calibri"/>
          <w:sz w:val="24"/>
          <w:szCs w:val="24"/>
          <w:lang w:val="it-IT"/>
        </w:rPr>
        <w:t xml:space="preserve"> </w:t>
      </w:r>
      <w:r w:rsidRPr="00647F52">
        <w:rPr>
          <w:rFonts w:ascii="Calibri" w:hAnsi="Calibri"/>
          <w:sz w:val="24"/>
          <w:szCs w:val="24"/>
          <w:lang w:val="it-IT"/>
        </w:rPr>
        <w:t>l-artijiet u l-assi pubbliċi, li ħafna minnhom huma propjetà tal-Gvern stess. Jara wkoll li dawn l-artijiet u l-assi pubbliċi jkunu aktar aċċessibbli għall-pubbliku.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it-IT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it-IT"/>
        </w:rPr>
        <w:t xml:space="preserve">L-Editorjal ifaħħar ukoll il-fatt li l-Partit Nazzjonalista ntrabat li jekk dan l-Abbozz ma jilħaqx ikun diskuss taħt Gvern Laburista, jidħol fis-seħħ ladarba l-Partit Nazzjonalista jerġa' jkun fil-Gvern. </w:t>
      </w:r>
      <w:r w:rsidRPr="00647F52">
        <w:rPr>
          <w:rFonts w:ascii="Calibri" w:hAnsi="Calibri"/>
          <w:sz w:val="24"/>
          <w:szCs w:val="24"/>
          <w:lang w:val="sv-SE"/>
        </w:rPr>
        <w:t>Qal li permezz ta' dan l-Abbozz, tkun assigurata aktar trasparenza u akkontabbiltà fl-amministrazzjoni tal-wirt komuni.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Min-naħa l-oħra, jikkummenta li s-sentejn li għaddew, bil-Partit Laburista fil-Gvern, ma jawgurawx tajjeb għat-tibdil fl-attitudni b'risq l-ambjent u l-propjetajiet pubbliċi. Iżda jawgura li r-riżultat tar-Referendum dwar il-</w:t>
      </w:r>
      <w:del w:id="490" w:author="User" w:date="2015-11-23T11:20:00Z">
        <w:r w:rsidRPr="00647F52" w:rsidDel="001E34A4">
          <w:rPr>
            <w:rFonts w:ascii="Calibri" w:hAnsi="Calibri"/>
            <w:sz w:val="24"/>
            <w:szCs w:val="24"/>
            <w:lang w:val="sv-SE"/>
          </w:rPr>
          <w:delText xml:space="preserve">Kaċċa </w:delText>
        </w:r>
      </w:del>
      <w:ins w:id="491" w:author="User" w:date="2015-11-23T11:20:00Z">
        <w:r>
          <w:rPr>
            <w:rFonts w:ascii="Calibri" w:hAnsi="Calibri"/>
            <w:sz w:val="24"/>
            <w:szCs w:val="24"/>
            <w:lang w:val="sv-SE"/>
          </w:rPr>
          <w:t>kaċċa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del w:id="492" w:author="User" w:date="2015-09-04T12:50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>fir-Rebbiegħa</w:delText>
        </w:r>
      </w:del>
      <w:ins w:id="493" w:author="User" w:date="2015-09-04T12:50:00Z">
        <w:r>
          <w:rPr>
            <w:rFonts w:ascii="Calibri" w:hAnsi="Calibri"/>
            <w:sz w:val="24"/>
            <w:szCs w:val="24"/>
            <w:lang w:val="mt-MT"/>
          </w:rPr>
          <w:t>fir-rebbiegħa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 seta' kien ta' tbeżbiża biex il-Gvern Laburista u l-Prim Ministru Joseph Muscat jibdew jipproteġu l-ambjent.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L-Editorjal jinnota li dan l-Abbozz se jkun qed jitlob lis-sidien tal-propjetajiet biex jipprovdu d-dettalji kollha mitluba ħalli jiċċaraw il-leġittimità tagħhom. B'hekk, ikun ikkjarifikat kwalunkwe teħid illegali ta' propjetà pubblika.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L-Editorjal jinnota wkoll l-appoġġ li dan l-Abbozz ta' Liġi kiseb mill-għaqdiet u l-individwi li jaħdmu favur l-Ambjent u l-Wirt Kulturali, hekk kif l-Abbozz iwiegħed li l-propjetà pubblika tkun verament tal-pubbliku għax ineħħi l-mentalità ta' gvern wara l-ieħor li l-assi pubbliċi huma b'xi mod propjetajiet esklussivi tal-Gvern tal-ġurnata.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Dawk kollha dilettanti tan-nar </w:t>
      </w:r>
      <w:del w:id="494" w:author="User" w:date="2015-11-23T10:22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ghandhom </w:delText>
        </w:r>
      </w:del>
      <w:ins w:id="495" w:author="User" w:date="2015-11-23T10:22:00Z">
        <w:r>
          <w:rPr>
            <w:rFonts w:ascii="Calibri" w:hAnsi="Calibri"/>
            <w:sz w:val="24"/>
            <w:szCs w:val="24"/>
            <w:lang w:val="sv-SE"/>
          </w:rPr>
          <w:t>għandhom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xalata nhar is-Sibt 18 ta' April meta se </w:t>
      </w:r>
      <w:del w:id="496" w:author="User" w:date="2015-09-04T12:51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 xml:space="preserve">tkun </w:delText>
        </w:r>
      </w:del>
      <w:ins w:id="497" w:author="User" w:date="2015-09-04T12:51:00Z">
        <w:r>
          <w:rPr>
            <w:rFonts w:ascii="Calibri" w:hAnsi="Calibri"/>
            <w:sz w:val="24"/>
            <w:szCs w:val="24"/>
            <w:lang w:val="mt-MT"/>
          </w:rPr>
          <w:t>jkun</w:t>
        </w:r>
      </w:ins>
      <w:r>
        <w:rPr>
          <w:rFonts w:ascii="Calibri" w:hAnsi="Calibri"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qed jittella' l-Festival Nazzjonali tal-</w:t>
      </w:r>
      <w:del w:id="498" w:author="User" w:date="2015-11-23T10:22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Loghob </w:delText>
        </w:r>
      </w:del>
      <w:ins w:id="499" w:author="User" w:date="2015-11-23T10:22:00Z">
        <w:r>
          <w:rPr>
            <w:rFonts w:ascii="Calibri" w:hAnsi="Calibri"/>
            <w:sz w:val="24"/>
            <w:szCs w:val="24"/>
            <w:lang w:val="sv-SE"/>
          </w:rPr>
          <w:t>Logħob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tan-Nar tal-Art Mekkanizzat fuq il-Fosos tal-Furjana.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Fil-festival se jkunu qed jikkompetu 13-il kumpless jew </w:t>
      </w:r>
      <w:del w:id="500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ghaqda </w:delText>
        </w:r>
      </w:del>
      <w:ins w:id="501" w:author="User" w:date="2015-11-23T10:23:00Z">
        <w:r>
          <w:rPr>
            <w:rFonts w:ascii="Calibri" w:hAnsi="Calibri"/>
            <w:sz w:val="24"/>
            <w:szCs w:val="24"/>
            <w:lang w:val="sv-SE"/>
          </w:rPr>
          <w:t>għaqda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tan-nar fosthom </w:t>
      </w:r>
      <w:del w:id="502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zewg </w:delText>
        </w:r>
      </w:del>
      <w:ins w:id="503" w:author="User" w:date="2015-11-23T10:23:00Z">
        <w:r>
          <w:rPr>
            <w:rFonts w:ascii="Calibri" w:hAnsi="Calibri"/>
            <w:sz w:val="24"/>
            <w:szCs w:val="24"/>
            <w:lang w:val="sv-SE"/>
          </w:rPr>
          <w:t>żewġ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del w:id="504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ghaqdiet </w:delText>
        </w:r>
      </w:del>
      <w:ins w:id="505" w:author="User" w:date="2015-11-23T10:23:00Z">
        <w:r>
          <w:rPr>
            <w:rFonts w:ascii="Calibri" w:hAnsi="Calibri"/>
            <w:sz w:val="24"/>
            <w:szCs w:val="24"/>
            <w:lang w:val="sv-SE"/>
          </w:rPr>
          <w:t>għaqdiet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tan-nar minn </w:t>
      </w:r>
      <w:del w:id="506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>Ghawdex</w:delText>
        </w:r>
      </w:del>
      <w:ins w:id="507" w:author="User" w:date="2015-11-23T10:23:00Z">
        <w:r>
          <w:rPr>
            <w:rFonts w:ascii="Calibri" w:hAnsi="Calibri"/>
            <w:sz w:val="24"/>
            <w:szCs w:val="24"/>
            <w:lang w:val="sv-SE"/>
          </w:rPr>
          <w:t>G</w:t>
        </w:r>
      </w:ins>
      <w:ins w:id="508" w:author="User" w:date="2015-11-23T11:22:00Z">
        <w:r>
          <w:rPr>
            <w:rFonts w:ascii="Calibri" w:hAnsi="Calibri"/>
            <w:sz w:val="24"/>
            <w:szCs w:val="24"/>
            <w:lang w:val="sv-SE"/>
          </w:rPr>
          <w:t>ħ</w:t>
        </w:r>
      </w:ins>
      <w:ins w:id="509" w:author="User" w:date="2015-11-23T10:23:00Z">
        <w:r>
          <w:rPr>
            <w:rFonts w:ascii="Calibri" w:hAnsi="Calibri"/>
            <w:sz w:val="24"/>
            <w:szCs w:val="24"/>
            <w:lang w:val="sv-SE"/>
          </w:rPr>
          <w:t>awdex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B'kollox se jkun hemm 26 struttura tal-</w:t>
      </w:r>
      <w:del w:id="510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loghob </w:delText>
        </w:r>
      </w:del>
      <w:ins w:id="511" w:author="User" w:date="2015-11-23T10:23:00Z">
        <w:r>
          <w:rPr>
            <w:rFonts w:ascii="Calibri" w:hAnsi="Calibri"/>
            <w:sz w:val="24"/>
            <w:szCs w:val="24"/>
            <w:lang w:val="sv-SE"/>
          </w:rPr>
          <w:t>logħob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tan-nar mekkanizzat. Qabel kull wirja se </w:t>
      </w:r>
      <w:del w:id="512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tinghata </w:delText>
        </w:r>
      </w:del>
      <w:ins w:id="513" w:author="User" w:date="2015-11-23T10:23:00Z">
        <w:r>
          <w:rPr>
            <w:rFonts w:ascii="Calibri" w:hAnsi="Calibri"/>
            <w:sz w:val="24"/>
            <w:szCs w:val="24"/>
            <w:lang w:val="sv-SE"/>
          </w:rPr>
          <w:t>tingħata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informazzjoni qasira fuq l-</w:t>
      </w:r>
      <w:del w:id="514" w:author="User" w:date="2015-11-23T10:23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ghaqda </w:delText>
        </w:r>
      </w:del>
      <w:ins w:id="515" w:author="User" w:date="2015-11-23T10:23:00Z">
        <w:r>
          <w:rPr>
            <w:rFonts w:ascii="Calibri" w:hAnsi="Calibri"/>
            <w:sz w:val="24"/>
            <w:szCs w:val="24"/>
            <w:lang w:val="sv-SE"/>
          </w:rPr>
          <w:t>għaqda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tan-nar rispettiva. Il-</w:t>
      </w:r>
      <w:del w:id="516" w:author="User" w:date="2015-11-23T10:24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loghob </w:delText>
        </w:r>
      </w:del>
      <w:ins w:id="517" w:author="User" w:date="2015-11-23T10:24:00Z">
        <w:r>
          <w:rPr>
            <w:rFonts w:ascii="Calibri" w:hAnsi="Calibri"/>
            <w:sz w:val="24"/>
            <w:szCs w:val="24"/>
            <w:lang w:val="sv-SE"/>
          </w:rPr>
          <w:t>logħob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tan-nar se jkun akkumpanjat minn </w:t>
      </w:r>
      <w:del w:id="518" w:author="User" w:date="2015-11-23T10:24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muzika </w:delText>
        </w:r>
      </w:del>
      <w:ins w:id="519" w:author="User" w:date="2015-11-23T10:24:00Z">
        <w:r>
          <w:rPr>
            <w:rFonts w:ascii="Calibri" w:hAnsi="Calibri"/>
            <w:sz w:val="24"/>
            <w:szCs w:val="24"/>
            <w:lang w:val="sv-SE"/>
          </w:rPr>
          <w:t>mużika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addattata.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Ir-</w:t>
      </w:r>
      <w:del w:id="520" w:author="User" w:date="2015-11-23T10:24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rebbieha </w:delText>
        </w:r>
      </w:del>
      <w:ins w:id="521" w:author="User" w:date="2015-11-23T10:24:00Z">
        <w:r>
          <w:rPr>
            <w:rFonts w:ascii="Calibri" w:hAnsi="Calibri"/>
            <w:sz w:val="24"/>
            <w:szCs w:val="24"/>
            <w:lang w:val="sv-SE"/>
          </w:rPr>
          <w:t>rebbieħa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tal-festival se jkunu </w:t>
      </w:r>
      <w:del w:id="522" w:author="User" w:date="2015-11-23T10:24:00Z">
        <w:r w:rsidRPr="00647F52" w:rsidDel="00480A94">
          <w:rPr>
            <w:rFonts w:ascii="Calibri" w:hAnsi="Calibri"/>
            <w:sz w:val="24"/>
            <w:szCs w:val="24"/>
            <w:lang w:val="sv-SE"/>
          </w:rPr>
          <w:delText xml:space="preserve">maghzula </w:delText>
        </w:r>
      </w:del>
      <w:ins w:id="523" w:author="User" w:date="2015-11-23T10:24:00Z">
        <w:r>
          <w:rPr>
            <w:rFonts w:ascii="Calibri" w:hAnsi="Calibri"/>
            <w:sz w:val="24"/>
            <w:szCs w:val="24"/>
            <w:lang w:val="sv-SE"/>
          </w:rPr>
          <w:t>magħżula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fuq tliet kategoriji – l-</w:t>
      </w:r>
      <w:del w:id="524" w:author="User" w:date="2015-11-23T10:24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ahjar </w:delText>
        </w:r>
      </w:del>
      <w:ins w:id="525" w:author="User" w:date="2015-11-23T10:24:00Z">
        <w:r>
          <w:rPr>
            <w:rFonts w:ascii="Calibri" w:hAnsi="Calibri"/>
            <w:sz w:val="24"/>
            <w:szCs w:val="24"/>
            <w:lang w:val="sv-SE"/>
          </w:rPr>
          <w:t>aħjar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del w:id="526" w:author="User" w:date="2015-11-23T10:25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>mekkanizmu</w:delText>
        </w:r>
      </w:del>
      <w:ins w:id="527" w:author="User" w:date="2015-11-23T10:25:00Z">
        <w:r>
          <w:rPr>
            <w:rFonts w:ascii="Calibri" w:hAnsi="Calibri"/>
            <w:sz w:val="24"/>
            <w:szCs w:val="24"/>
            <w:lang w:val="sv-SE"/>
          </w:rPr>
          <w:t>mekkaniżmu</w:t>
        </w:r>
      </w:ins>
      <w:r w:rsidRPr="00647F52">
        <w:rPr>
          <w:rFonts w:ascii="Calibri" w:hAnsi="Calibri"/>
          <w:sz w:val="24"/>
          <w:szCs w:val="24"/>
          <w:lang w:val="sv-SE"/>
        </w:rPr>
        <w:t>, l-</w:t>
      </w:r>
      <w:del w:id="528" w:author="User" w:date="2015-11-23T10:26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ahjar </w:delText>
        </w:r>
      </w:del>
      <w:ins w:id="529" w:author="User" w:date="2015-11-23T10:26:00Z">
        <w:r>
          <w:rPr>
            <w:rFonts w:ascii="Calibri" w:hAnsi="Calibri"/>
            <w:sz w:val="24"/>
            <w:szCs w:val="24"/>
            <w:lang w:val="sv-SE"/>
          </w:rPr>
          <w:t>aħjar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prodotti </w:t>
      </w:r>
      <w:del w:id="530" w:author="User" w:date="2015-11-23T10:26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uzati </w:delText>
        </w:r>
      </w:del>
      <w:ins w:id="531" w:author="User" w:date="2015-11-23T10:26:00Z">
        <w:r>
          <w:rPr>
            <w:rFonts w:ascii="Calibri" w:hAnsi="Calibri"/>
            <w:sz w:val="24"/>
            <w:szCs w:val="24"/>
            <w:lang w:val="sv-SE"/>
          </w:rPr>
          <w:t>użati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u l-iktar esebizzjoni </w:t>
      </w:r>
      <w:del w:id="532" w:author="User" w:date="2015-11-23T10:26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originali </w:delText>
        </w:r>
      </w:del>
      <w:ins w:id="533" w:author="User" w:date="2015-11-23T10:26:00Z">
        <w:r>
          <w:rPr>
            <w:rFonts w:ascii="Calibri" w:hAnsi="Calibri"/>
            <w:sz w:val="24"/>
            <w:szCs w:val="24"/>
            <w:lang w:val="sv-SE"/>
          </w:rPr>
          <w:t>oriġinali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fejn </w:t>
      </w:r>
      <w:del w:id="534" w:author="User" w:date="2015-11-23T10:26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jidhol </w:delText>
        </w:r>
      </w:del>
      <w:ins w:id="535" w:author="User" w:date="2015-11-23T10:26:00Z">
        <w:r>
          <w:rPr>
            <w:rFonts w:ascii="Calibri" w:hAnsi="Calibri"/>
            <w:sz w:val="24"/>
            <w:szCs w:val="24"/>
            <w:lang w:val="sv-SE"/>
          </w:rPr>
          <w:t>jidħol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disinn u movimenti.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Il-</w:t>
      </w:r>
      <w:del w:id="536" w:author="User" w:date="2015-11-23T10:27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gurija </w:delText>
        </w:r>
      </w:del>
      <w:ins w:id="537" w:author="User" w:date="2015-11-23T10:27:00Z">
        <w:r>
          <w:rPr>
            <w:rFonts w:ascii="Calibri" w:hAnsi="Calibri"/>
            <w:sz w:val="24"/>
            <w:szCs w:val="24"/>
            <w:lang w:val="sv-SE"/>
          </w:rPr>
          <w:t>ġurija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se tkun </w:t>
      </w:r>
      <w:del w:id="538" w:author="User" w:date="2015-11-23T10:27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maghmula </w:delText>
        </w:r>
      </w:del>
      <w:ins w:id="539" w:author="User" w:date="2015-11-23T10:27:00Z">
        <w:r>
          <w:rPr>
            <w:rFonts w:ascii="Calibri" w:hAnsi="Calibri"/>
            <w:sz w:val="24"/>
            <w:szCs w:val="24"/>
            <w:lang w:val="sv-SE"/>
          </w:rPr>
          <w:t>magħmula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minn tliet </w:t>
      </w:r>
      <w:del w:id="540" w:author="User" w:date="2015-11-23T10:27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piroteknici </w:delText>
        </w:r>
      </w:del>
      <w:ins w:id="541" w:author="User" w:date="2015-11-23T10:27:00Z">
        <w:r>
          <w:rPr>
            <w:rFonts w:ascii="Calibri" w:hAnsi="Calibri"/>
            <w:sz w:val="24"/>
            <w:szCs w:val="24"/>
            <w:lang w:val="sv-SE"/>
          </w:rPr>
          <w:t>pirotekniċi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internazzjonali mill-</w:t>
      </w:r>
      <w:del w:id="542" w:author="User" w:date="2015-11-23T10:27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Germanja </w:delText>
        </w:r>
      </w:del>
      <w:ins w:id="543" w:author="User" w:date="2015-11-23T10:27:00Z">
        <w:r>
          <w:rPr>
            <w:rFonts w:ascii="Calibri" w:hAnsi="Calibri"/>
            <w:sz w:val="24"/>
            <w:szCs w:val="24"/>
            <w:lang w:val="sv-SE"/>
          </w:rPr>
          <w:t>Ġermanja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u mill-Olanda filwaqt li </w:t>
      </w:r>
      <w:del w:id="544" w:author="User" w:date="2015-09-04T12:51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>c-Chairman</w:delText>
        </w:r>
      </w:del>
      <w:ins w:id="545" w:author="User" w:date="2015-09-04T12:51:00Z">
        <w:r>
          <w:rPr>
            <w:rFonts w:ascii="Calibri" w:hAnsi="Calibri"/>
            <w:sz w:val="24"/>
            <w:szCs w:val="24"/>
            <w:lang w:val="mt-MT"/>
          </w:rPr>
          <w:t>ċ-</w:t>
        </w:r>
      </w:ins>
      <w:ins w:id="546" w:author="User" w:date="2015-09-04T12:52:00Z">
        <w:r>
          <w:rPr>
            <w:rFonts w:ascii="Calibri" w:hAnsi="Calibri"/>
            <w:i/>
            <w:sz w:val="24"/>
            <w:szCs w:val="24"/>
            <w:lang w:val="mt-MT"/>
          </w:rPr>
          <w:t>Chairman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 se jkun il-pirotekniku Malti Michael Brockdorf. Il-</w:t>
      </w:r>
      <w:del w:id="547" w:author="User" w:date="2015-11-23T10:27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gurija </w:delText>
        </w:r>
      </w:del>
      <w:ins w:id="548" w:author="User" w:date="2015-11-23T10:27:00Z">
        <w:r>
          <w:rPr>
            <w:rFonts w:ascii="Calibri" w:hAnsi="Calibri"/>
            <w:sz w:val="24"/>
            <w:szCs w:val="24"/>
            <w:lang w:val="sv-SE"/>
          </w:rPr>
          <w:t>ġurija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se tevalwa x-</w:t>
      </w:r>
      <w:del w:id="549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xoghlijiet </w:delText>
        </w:r>
      </w:del>
      <w:ins w:id="550" w:author="User" w:date="2015-11-23T10:28:00Z">
        <w:r>
          <w:rPr>
            <w:rFonts w:ascii="Calibri" w:hAnsi="Calibri"/>
            <w:sz w:val="24"/>
            <w:szCs w:val="24"/>
            <w:lang w:val="sv-SE"/>
          </w:rPr>
          <w:t>xogħlijiet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tan-nar waqt l-armar, waqt il-</w:t>
      </w:r>
      <w:del w:id="551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hruq </w:delText>
        </w:r>
      </w:del>
      <w:ins w:id="552" w:author="User" w:date="2015-11-23T10:28:00Z">
        <w:r>
          <w:rPr>
            <w:rFonts w:ascii="Calibri" w:hAnsi="Calibri"/>
            <w:sz w:val="24"/>
            <w:szCs w:val="24"/>
            <w:lang w:val="sv-SE"/>
          </w:rPr>
          <w:t>ħruq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u permezz ta' filmati biex finalment </w:t>
      </w:r>
      <w:del w:id="553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thabbar </w:delText>
        </w:r>
      </w:del>
      <w:ins w:id="554" w:author="User" w:date="2015-11-23T10:28:00Z">
        <w:r>
          <w:rPr>
            <w:rFonts w:ascii="Calibri" w:hAnsi="Calibri"/>
            <w:sz w:val="24"/>
            <w:szCs w:val="24"/>
            <w:lang w:val="sv-SE"/>
          </w:rPr>
          <w:t>tħabbar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ir-</w:t>
      </w:r>
      <w:del w:id="555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rebbieh </w:delText>
        </w:r>
      </w:del>
      <w:ins w:id="556" w:author="User" w:date="2015-11-23T10:28:00Z">
        <w:r>
          <w:rPr>
            <w:rFonts w:ascii="Calibri" w:hAnsi="Calibri"/>
            <w:sz w:val="24"/>
            <w:szCs w:val="24"/>
            <w:lang w:val="sv-SE"/>
          </w:rPr>
          <w:t>rebbieħ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nhar it-Tnejn 20 ta' April </w:t>
      </w:r>
      <w:del w:id="557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>filghaxija</w:delText>
        </w:r>
      </w:del>
      <w:ins w:id="558" w:author="User" w:date="2015-11-23T10:28:00Z">
        <w:r>
          <w:rPr>
            <w:rFonts w:ascii="Calibri" w:hAnsi="Calibri"/>
            <w:sz w:val="24"/>
            <w:szCs w:val="24"/>
            <w:lang w:val="sv-SE"/>
          </w:rPr>
          <w:t>filgħaxija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Il-pubbliku jista' wkoll jesprimi l-opinjoni </w:t>
      </w:r>
      <w:del w:id="559" w:author="User" w:date="2015-11-23T10:28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tieghu </w:delText>
        </w:r>
      </w:del>
      <w:ins w:id="560" w:author="User" w:date="2015-11-23T10:28:00Z">
        <w:r>
          <w:rPr>
            <w:rFonts w:ascii="Calibri" w:hAnsi="Calibri"/>
            <w:sz w:val="24"/>
            <w:szCs w:val="24"/>
            <w:lang w:val="sv-SE"/>
          </w:rPr>
          <w:t>tiegħu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permezz tal-SMS. L-</w:t>
      </w:r>
      <w:del w:id="561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ghazla </w:delText>
        </w:r>
      </w:del>
      <w:ins w:id="562" w:author="User" w:date="2015-11-23T10:29:00Z">
        <w:r>
          <w:rPr>
            <w:rFonts w:ascii="Calibri" w:hAnsi="Calibri"/>
            <w:sz w:val="24"/>
            <w:szCs w:val="24"/>
            <w:lang w:val="sv-SE"/>
          </w:rPr>
          <w:t>għażla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tal-pubbliku hija separata minn dik tal-</w:t>
      </w:r>
      <w:del w:id="563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gurija </w:delText>
        </w:r>
      </w:del>
      <w:ins w:id="564" w:author="User" w:date="2015-11-23T10:29:00Z">
        <w:r>
          <w:rPr>
            <w:rFonts w:ascii="Calibri" w:hAnsi="Calibri"/>
            <w:sz w:val="24"/>
            <w:szCs w:val="24"/>
            <w:lang w:val="sv-SE"/>
          </w:rPr>
          <w:t>ġurija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professjonali u r-</w:t>
      </w:r>
      <w:del w:id="565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rebbieh </w:delText>
        </w:r>
      </w:del>
      <w:ins w:id="566" w:author="User" w:date="2015-11-23T10:29:00Z">
        <w:r>
          <w:rPr>
            <w:rFonts w:ascii="Calibri" w:hAnsi="Calibri"/>
            <w:sz w:val="24"/>
            <w:szCs w:val="24"/>
            <w:lang w:val="sv-SE"/>
          </w:rPr>
          <w:t>rebbieħ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tal-votazzjoni tal-pubbliku </w:t>
      </w:r>
      <w:del w:id="567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jirbah </w:delText>
        </w:r>
      </w:del>
      <w:ins w:id="568" w:author="User" w:date="2015-11-23T10:29:00Z">
        <w:r>
          <w:rPr>
            <w:rFonts w:ascii="Calibri" w:hAnsi="Calibri"/>
            <w:sz w:val="24"/>
            <w:szCs w:val="24"/>
            <w:lang w:val="sv-SE"/>
          </w:rPr>
          <w:t>jirbaħ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premju apparti.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Sabiex tkun </w:t>
      </w:r>
      <w:del w:id="569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imhegga </w:delText>
        </w:r>
      </w:del>
      <w:ins w:id="570" w:author="User" w:date="2015-11-23T10:29:00Z">
        <w:r>
          <w:rPr>
            <w:rFonts w:ascii="Calibri" w:hAnsi="Calibri"/>
            <w:sz w:val="24"/>
            <w:szCs w:val="24"/>
            <w:lang w:val="sv-SE"/>
          </w:rPr>
          <w:t>imħeġġa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l-</w:t>
      </w:r>
      <w:del w:id="571" w:author="User" w:date="2015-11-23T10:29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partecipazzjoni </w:delText>
        </w:r>
      </w:del>
      <w:ins w:id="572" w:author="User" w:date="2015-11-23T10:29:00Z">
        <w:r>
          <w:rPr>
            <w:rFonts w:ascii="Calibri" w:hAnsi="Calibri"/>
            <w:sz w:val="24"/>
            <w:szCs w:val="24"/>
            <w:lang w:val="sv-SE"/>
          </w:rPr>
          <w:t>parte</w:t>
        </w:r>
      </w:ins>
      <w:ins w:id="573" w:author="User" w:date="2015-11-23T11:25:00Z">
        <w:r>
          <w:rPr>
            <w:rFonts w:ascii="Calibri" w:hAnsi="Calibri"/>
            <w:sz w:val="24"/>
            <w:szCs w:val="24"/>
            <w:lang w:val="sv-SE"/>
          </w:rPr>
          <w:t>ċ</w:t>
        </w:r>
      </w:ins>
      <w:ins w:id="574" w:author="User" w:date="2015-11-23T10:29:00Z">
        <w:r>
          <w:rPr>
            <w:rFonts w:ascii="Calibri" w:hAnsi="Calibri"/>
            <w:sz w:val="24"/>
            <w:szCs w:val="24"/>
            <w:lang w:val="sv-SE"/>
          </w:rPr>
          <w:t>ipazzjoni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tal-pubbliku, kienet imnedija inizjattiva li kull </w:t>
      </w:r>
      <w:del w:id="575" w:author="User" w:date="2015-11-23T10:30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partecipant </w:delText>
        </w:r>
      </w:del>
      <w:ins w:id="576" w:author="User" w:date="2015-11-23T10:30:00Z">
        <w:r>
          <w:rPr>
            <w:rFonts w:ascii="Calibri" w:hAnsi="Calibri"/>
            <w:sz w:val="24"/>
            <w:szCs w:val="24"/>
            <w:lang w:val="sv-SE"/>
          </w:rPr>
          <w:t>parteċipant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li </w:t>
      </w:r>
      <w:del w:id="577" w:author="User" w:date="2015-11-23T10:30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jgib </w:delText>
        </w:r>
      </w:del>
      <w:ins w:id="578" w:author="User" w:date="2015-11-23T10:30:00Z">
        <w:r>
          <w:rPr>
            <w:rFonts w:ascii="Calibri" w:hAnsi="Calibri"/>
            <w:sz w:val="24"/>
            <w:szCs w:val="24"/>
            <w:lang w:val="sv-SE"/>
          </w:rPr>
          <w:t>jġib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iktar minn 300 vot tal-pubbliku </w:t>
      </w:r>
      <w:del w:id="579" w:author="User" w:date="2015-11-23T10:30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jinghata </w:delText>
        </w:r>
      </w:del>
      <w:ins w:id="580" w:author="User" w:date="2015-11-23T10:30:00Z">
        <w:r>
          <w:rPr>
            <w:rFonts w:ascii="Calibri" w:hAnsi="Calibri"/>
            <w:sz w:val="24"/>
            <w:szCs w:val="24"/>
            <w:lang w:val="sv-SE"/>
          </w:rPr>
          <w:t>jingħata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9c </w:t>
      </w:r>
      <w:del w:id="581" w:author="User" w:date="2015-11-23T10:30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ghal </w:delText>
        </w:r>
      </w:del>
      <w:ins w:id="582" w:author="User" w:date="2015-11-23T10:30:00Z">
        <w:r>
          <w:rPr>
            <w:rFonts w:ascii="Calibri" w:hAnsi="Calibri"/>
            <w:sz w:val="24"/>
            <w:szCs w:val="24"/>
            <w:lang w:val="sv-SE"/>
          </w:rPr>
          <w:t>għal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kull vot li jkollu permezz ta' sms.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Ta' min </w:t>
      </w:r>
      <w:del w:id="583" w:author="User" w:date="2015-11-23T10:30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>jghid</w:delText>
        </w:r>
      </w:del>
      <w:ins w:id="584" w:author="User" w:date="2015-11-23T10:30:00Z">
        <w:r>
          <w:rPr>
            <w:rFonts w:ascii="Calibri" w:hAnsi="Calibri"/>
            <w:sz w:val="24"/>
            <w:szCs w:val="24"/>
            <w:lang w:val="sv-SE"/>
          </w:rPr>
          <w:t>jgħid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, li </w:t>
      </w:r>
      <w:del w:id="585" w:author="User" w:date="2015-11-23T11:25:00Z">
        <w:r w:rsidRPr="00647F52" w:rsidDel="001E34A4">
          <w:rPr>
            <w:rFonts w:ascii="Calibri" w:hAnsi="Calibri"/>
            <w:sz w:val="24"/>
            <w:szCs w:val="24"/>
            <w:lang w:val="sv-SE"/>
          </w:rPr>
          <w:delText xml:space="preserve">f'kaz </w:delText>
        </w:r>
      </w:del>
      <w:ins w:id="586" w:author="User" w:date="2015-11-23T11:25:00Z">
        <w:r>
          <w:rPr>
            <w:rFonts w:ascii="Calibri" w:hAnsi="Calibri"/>
            <w:sz w:val="24"/>
            <w:szCs w:val="24"/>
            <w:lang w:val="sv-SE"/>
          </w:rPr>
          <w:t>f’każ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 xml:space="preserve">li l-festival ma jkunx jista' jsir nhar is-Sibt 18 ta' April </w:t>
      </w:r>
      <w:del w:id="587" w:author="User" w:date="2015-11-23T10:31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minhabba </w:delText>
        </w:r>
      </w:del>
      <w:ins w:id="588" w:author="User" w:date="2015-11-23T10:31:00Z">
        <w:r>
          <w:rPr>
            <w:rFonts w:ascii="Calibri" w:hAnsi="Calibri"/>
            <w:sz w:val="24"/>
            <w:szCs w:val="24"/>
            <w:lang w:val="sv-SE"/>
          </w:rPr>
          <w:t>minħabba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l-maltemp, dan isir jew l-</w:t>
      </w:r>
      <w:del w:id="589" w:author="User" w:date="2015-11-23T10:31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ghada </w:delText>
        </w:r>
      </w:del>
      <w:ins w:id="590" w:author="User" w:date="2015-11-23T10:31:00Z">
        <w:r>
          <w:rPr>
            <w:rFonts w:ascii="Calibri" w:hAnsi="Calibri"/>
            <w:sz w:val="24"/>
            <w:szCs w:val="24"/>
            <w:lang w:val="sv-SE"/>
          </w:rPr>
          <w:t>għada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l-</w:t>
      </w:r>
      <w:del w:id="591" w:author="User" w:date="2015-11-23T10:31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Hadd </w:delText>
        </w:r>
      </w:del>
      <w:ins w:id="592" w:author="User" w:date="2015-11-23T10:31:00Z">
        <w:r>
          <w:rPr>
            <w:rFonts w:ascii="Calibri" w:hAnsi="Calibri"/>
            <w:sz w:val="24"/>
            <w:szCs w:val="24"/>
            <w:lang w:val="sv-SE"/>
          </w:rPr>
          <w:t>Ħadd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jew it-Tnejn 20 ta' April.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Lejliet l-elezzjoni tal-Kunsilli Lokali, il-Kunsill immexxi minn maġġoranza Laburista f'Raħal Ġdid jinsab f'paniku għax għal darb'oħra se jidher li għadu m'għamel xejn dwar il-proġett tal-</w:t>
      </w:r>
      <w:del w:id="593" w:author="User" w:date="2015-11-23T15:43:00Z">
        <w:r w:rsidRPr="00647F52" w:rsidDel="00835B93">
          <w:rPr>
            <w:rFonts w:ascii="Calibri" w:hAnsi="Calibri"/>
            <w:sz w:val="24"/>
            <w:szCs w:val="24"/>
            <w:lang w:val="sv-SE"/>
          </w:rPr>
          <w:delText xml:space="preserve">Pjazza </w:delText>
        </w:r>
      </w:del>
      <w:ins w:id="594" w:author="User" w:date="2015-11-23T15:43:00Z">
        <w:r>
          <w:rPr>
            <w:rFonts w:ascii="Calibri" w:hAnsi="Calibri"/>
            <w:sz w:val="24"/>
            <w:szCs w:val="24"/>
            <w:lang w:val="sv-SE"/>
          </w:rPr>
          <w:t>pjazza</w:t>
        </w:r>
        <w:r w:rsidRPr="00647F52">
          <w:rPr>
            <w:rFonts w:ascii="Calibri" w:hAnsi="Calibri"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sz w:val="24"/>
          <w:szCs w:val="24"/>
          <w:lang w:val="sv-SE"/>
        </w:rPr>
        <w:t>ewlenija fil-lokalità.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Qabel l-elezzjoni lokali li għaddiet, tliet snin ilu, il-Mexxej Laburista Joseph Muscat kien ħabbar il-proġett, l-istess kif għamel il-Gvern fil-jiem li għaddew għax s'issa għadu lanqas biss inbeda … minkejja li għaddew tliet snin sħaħ.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Issa, il-Kunsill Laburista ta' Raħal Ġdid qed jara li se jerġa' jiġri l-istess. Iżda biex taparsi juri lin-nies li qed jagħmel xi ħaġa, ippreżenta </w:t>
      </w:r>
      <w:del w:id="595" w:author="User" w:date="2015-11-23T10:32:00Z">
        <w:r w:rsidRPr="00647F52" w:rsidDel="00445419">
          <w:rPr>
            <w:rFonts w:ascii="Calibri" w:hAnsi="Calibri"/>
            <w:sz w:val="24"/>
            <w:szCs w:val="24"/>
            <w:lang w:val="sv-SE"/>
          </w:rPr>
          <w:delText xml:space="preserve">diżinji </w:delText>
        </w:r>
      </w:del>
      <w:ins w:id="596" w:author="User" w:date="2015-11-23T10:32:00Z">
        <w:r>
          <w:rPr>
            <w:rFonts w:ascii="Calibri" w:hAnsi="Calibri"/>
            <w:sz w:val="24"/>
            <w:szCs w:val="24"/>
            <w:lang w:val="sv-SE"/>
          </w:rPr>
          <w:t>disinji</w:t>
        </w:r>
      </w:ins>
      <w:r>
        <w:rPr>
          <w:rFonts w:ascii="Calibri" w:hAnsi="Calibri"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sz w:val="24"/>
          <w:szCs w:val="24"/>
          <w:lang w:val="sv-SE"/>
        </w:rPr>
        <w:t>ta' kif suppost ġejja l-</w:t>
      </w:r>
      <w:del w:id="597" w:author="User" w:date="2015-11-23T15:43:00Z">
        <w:r w:rsidRPr="00647F52" w:rsidDel="00835B93">
          <w:rPr>
            <w:rFonts w:ascii="Calibri" w:hAnsi="Calibri"/>
            <w:sz w:val="24"/>
            <w:szCs w:val="24"/>
            <w:lang w:val="sv-SE"/>
          </w:rPr>
          <w:delText xml:space="preserve">Pjazza </w:delText>
        </w:r>
      </w:del>
      <w:ins w:id="598" w:author="User" w:date="2015-11-23T15:43:00Z">
        <w:r>
          <w:rPr>
            <w:rFonts w:ascii="Calibri" w:hAnsi="Calibri"/>
            <w:sz w:val="24"/>
            <w:szCs w:val="24"/>
            <w:lang w:val="sv-SE"/>
          </w:rPr>
          <w:t>pjazza</w:t>
        </w:r>
        <w:r w:rsidRPr="00647F52">
          <w:rPr>
            <w:rFonts w:ascii="Calibri" w:hAnsi="Calibri"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sz w:val="24"/>
          <w:szCs w:val="24"/>
          <w:lang w:val="sv-SE"/>
        </w:rPr>
        <w:t>l-ġdida.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Barra </w:t>
      </w:r>
      <w:del w:id="599" w:author="User" w:date="2015-09-04T12:52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>minhekk</w:delText>
        </w:r>
      </w:del>
      <w:ins w:id="600" w:author="User" w:date="2015-09-04T12:52:00Z">
        <w:r>
          <w:rPr>
            <w:rFonts w:ascii="Calibri" w:hAnsi="Calibri"/>
            <w:sz w:val="24"/>
            <w:szCs w:val="24"/>
            <w:lang w:val="mt-MT"/>
          </w:rPr>
          <w:t>minn hekk</w:t>
        </w:r>
      </w:ins>
      <w:r w:rsidRPr="00647F52">
        <w:rPr>
          <w:rFonts w:ascii="Calibri" w:hAnsi="Calibri"/>
          <w:sz w:val="24"/>
          <w:szCs w:val="24"/>
          <w:lang w:val="sv-SE"/>
        </w:rPr>
        <w:t>, f'dawn il-jiem organizza numru ta' laqgħat biex suppost jiddiskuti mar-residenti u l-ħwienet tal-madwar kif dan il-proġett jista' jolqothom.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Madankollu, NET News jista' jiżvela li l-Kunsill Laburista ta' Raħal Ġdid qed jagħżel hu ma' min jiddiskuti. Sorsi li tkellmu magħna qalu li persuni miċ-Ċentru Nazzjonali Laburista flew sew il-lista u għażlu persuni ta' twemmin Laburista biex żgur ma jkunx hemm oġġezzjoni għall-proġett.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 xml:space="preserve">Persuni li tkellmu ma' NET News qalu li l-laqgħat qed isiru f'binja kummerċjali </w:t>
      </w:r>
      <w:del w:id="601" w:author="User" w:date="2015-11-23T10:37:00Z">
        <w:r w:rsidRPr="00647F52" w:rsidDel="00A95E78">
          <w:rPr>
            <w:rFonts w:ascii="Calibri" w:hAnsi="Calibri"/>
            <w:sz w:val="24"/>
            <w:szCs w:val="24"/>
            <w:lang w:val="sv-SE"/>
          </w:rPr>
          <w:delText>fi Blata</w:delText>
        </w:r>
      </w:del>
      <w:ins w:id="602" w:author="User" w:date="2015-11-23T10:37:00Z">
        <w:r>
          <w:rPr>
            <w:rFonts w:ascii="Calibri" w:hAnsi="Calibri"/>
            <w:sz w:val="24"/>
            <w:szCs w:val="24"/>
            <w:lang w:val="sv-SE"/>
          </w:rPr>
          <w:t>fil-Blata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 l-Bajda, f'diversi ħinijiet matul il-ġurnata. Fost persuni li qed jinfluwenzaw fl-għażla tal-persuni hemm persuni qrib </w:t>
      </w:r>
      <w:del w:id="603" w:author="User" w:date="2015-09-04T12:53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>iċ-Chairman</w:delText>
        </w:r>
      </w:del>
      <w:ins w:id="604" w:author="User" w:date="2015-09-04T12:53:00Z">
        <w:r>
          <w:rPr>
            <w:rFonts w:ascii="Calibri" w:hAnsi="Calibri"/>
            <w:sz w:val="24"/>
            <w:szCs w:val="24"/>
            <w:lang w:val="mt-MT"/>
          </w:rPr>
          <w:t>iċ-</w:t>
        </w:r>
        <w:r>
          <w:rPr>
            <w:rFonts w:ascii="Calibri" w:hAnsi="Calibri"/>
            <w:i/>
            <w:sz w:val="24"/>
            <w:szCs w:val="24"/>
            <w:lang w:val="mt-MT"/>
          </w:rPr>
          <w:t>Chairman</w:t>
        </w:r>
      </w:ins>
      <w:r w:rsidRPr="00647F52">
        <w:rPr>
          <w:rFonts w:ascii="Calibri" w:hAnsi="Calibri"/>
          <w:sz w:val="24"/>
          <w:szCs w:val="24"/>
          <w:lang w:val="sv-SE"/>
        </w:rPr>
        <w:t xml:space="preserve"> tal-Kumitat </w:t>
      </w:r>
      <w:del w:id="605" w:author="User" w:date="2015-09-04T12:53:00Z">
        <w:r w:rsidRPr="00647F52" w:rsidDel="009443C8">
          <w:rPr>
            <w:rFonts w:ascii="Calibri" w:hAnsi="Calibri"/>
            <w:sz w:val="24"/>
            <w:szCs w:val="24"/>
            <w:lang w:val="sv-SE"/>
          </w:rPr>
          <w:delText>tas-South</w:delText>
        </w:r>
      </w:del>
      <w:ins w:id="606" w:author="User" w:date="2015-09-04T12:53:00Z">
        <w:r>
          <w:rPr>
            <w:rFonts w:ascii="Calibri" w:hAnsi="Calibri"/>
            <w:sz w:val="24"/>
            <w:szCs w:val="24"/>
            <w:lang w:val="mt-MT"/>
          </w:rPr>
          <w:t>tas-</w:t>
        </w:r>
        <w:r>
          <w:rPr>
            <w:rFonts w:ascii="Calibri" w:hAnsi="Calibri"/>
            <w:i/>
            <w:sz w:val="24"/>
            <w:szCs w:val="24"/>
            <w:lang w:val="mt-MT"/>
          </w:rPr>
          <w:t>South</w:t>
        </w:r>
      </w:ins>
      <w:r w:rsidRPr="00647F52">
        <w:rPr>
          <w:rFonts w:ascii="Calibri" w:hAnsi="Calibri"/>
          <w:sz w:val="24"/>
          <w:szCs w:val="24"/>
          <w:lang w:val="sv-SE"/>
        </w:rPr>
        <w:t>, id-Deputat Laburista Silvio Parnis.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Il-persuni li tkellmu magħna qalu li meta staqsew għaliex il-lista qed tiġi miflija u l-laqgħat mhux ikunu miftuħin għal kulħadd, il-persuni qrib Silvio Parnis qed iwieġbu li l-għażla qed issir "skont il-bżonn".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Dan juri kemm il-Gvern u l-Kunsill Laburista f'Raħal Ġdid jinsabu f'paniku dwar proġett li suppost diġà beda jinbena. Meta fil-jiem li għaddew, il-Gvern reġa' ħabbar il-proġett mill-ġdid, din id-darba l-Prim Ministru Joseph Muscat ma deher imkien.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  <w:r w:rsidRPr="00647F52">
        <w:rPr>
          <w:rFonts w:ascii="Calibri" w:hAnsi="Calibri"/>
          <w:sz w:val="24"/>
          <w:szCs w:val="24"/>
          <w:lang w:val="sv-SE"/>
        </w:rPr>
        <w:t>B'hekk seta' jevita li l-ġurnalisti fil-post jistaqsuh dwar kif dan il-proġett kien diġà tħabbar tliet snin ilu – minnu stess – u sal-lum baqa' ma sar xejn.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Wara li nnutat dawk li </w:t>
      </w:r>
      <w:del w:id="607" w:author="User" w:date="2015-11-23T10:41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sejhet </w:delText>
        </w:r>
      </w:del>
      <w:ins w:id="608" w:author="User" w:date="2015-11-23T10:41:00Z">
        <w:r>
          <w:rPr>
            <w:rFonts w:ascii="Calibri" w:hAnsi="Calibri"/>
            <w:bCs/>
            <w:sz w:val="24"/>
            <w:szCs w:val="24"/>
            <w:lang w:val="sv-SE"/>
          </w:rPr>
          <w:t>sejħet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09" w:author="User" w:date="2015-11-23T10:41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bhala </w:delText>
        </w:r>
      </w:del>
      <w:ins w:id="610" w:author="User" w:date="2015-11-23T10:41:00Z">
        <w:r>
          <w:rPr>
            <w:rFonts w:ascii="Calibri" w:hAnsi="Calibri"/>
            <w:bCs/>
            <w:sz w:val="24"/>
            <w:szCs w:val="24"/>
            <w:lang w:val="sv-SE"/>
          </w:rPr>
          <w:t>bħala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stqarrijiet </w:t>
      </w:r>
      <w:del w:id="611" w:author="User" w:date="2015-11-23T10:41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zbaljati </w:delText>
        </w:r>
      </w:del>
      <w:ins w:id="612" w:author="User" w:date="2015-11-23T10:41:00Z">
        <w:r>
          <w:rPr>
            <w:rFonts w:ascii="Calibri" w:hAnsi="Calibri"/>
            <w:bCs/>
            <w:sz w:val="24"/>
            <w:szCs w:val="24"/>
            <w:lang w:val="sv-SE"/>
          </w:rPr>
          <w:t>żbaljati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fil-mezzi </w:t>
      </w:r>
      <w:r>
        <w:rPr>
          <w:rFonts w:ascii="Calibri" w:hAnsi="Calibri"/>
          <w:bCs/>
          <w:sz w:val="24"/>
          <w:szCs w:val="24"/>
          <w:lang w:val="sv-SE"/>
        </w:rPr>
        <w:t>tax-xandir lokali, l-</w:t>
      </w:r>
      <w:del w:id="613" w:author="User" w:date="2015-11-23T10:40:00Z">
        <w:r w:rsidDel="009540AF">
          <w:rPr>
            <w:rFonts w:ascii="Calibri" w:hAnsi="Calibri"/>
            <w:bCs/>
            <w:sz w:val="24"/>
            <w:szCs w:val="24"/>
            <w:lang w:val="sv-SE"/>
          </w:rPr>
          <w:delText>Universita</w:delText>
        </w:r>
      </w:del>
      <w:ins w:id="614" w:author="User" w:date="2015-11-23T10:40:00Z">
        <w:r>
          <w:rPr>
            <w:rFonts w:ascii="Calibri" w:hAnsi="Calibri"/>
            <w:bCs/>
            <w:sz w:val="24"/>
            <w:szCs w:val="24"/>
            <w:lang w:val="sv-SE"/>
          </w:rPr>
          <w:t>Università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15" w:author="User" w:date="2015-09-04T12:54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De Paul</w:delText>
        </w:r>
      </w:del>
      <w:ins w:id="616" w:author="User" w:date="2015-09-04T12:54:00Z">
        <w:r>
          <w:rPr>
            <w:rFonts w:ascii="Calibri" w:hAnsi="Calibri"/>
            <w:bCs/>
            <w:sz w:val="24"/>
            <w:szCs w:val="24"/>
            <w:lang w:val="mt-MT"/>
          </w:rPr>
          <w:t>DePaul</w:t>
        </w:r>
      </w:ins>
      <w:del w:id="617" w:author="User" w:date="2015-11-23T10:41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harget </w:delText>
        </w:r>
      </w:del>
      <w:ins w:id="618" w:author="User" w:date="2015-11-23T10:41:00Z">
        <w:r>
          <w:rPr>
            <w:rFonts w:ascii="Calibri" w:hAnsi="Calibri"/>
            <w:bCs/>
            <w:sz w:val="24"/>
            <w:szCs w:val="24"/>
            <w:lang w:val="sv-SE"/>
          </w:rPr>
          <w:t>ħarġet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stqarrija </w:t>
      </w:r>
      <w:del w:id="619" w:author="User" w:date="2015-11-23T10:41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ohra </w:delText>
        </w:r>
      </w:del>
      <w:ins w:id="620" w:author="User" w:date="2015-11-23T10:41:00Z">
        <w:r>
          <w:rPr>
            <w:rFonts w:ascii="Calibri" w:hAnsi="Calibri"/>
            <w:bCs/>
            <w:sz w:val="24"/>
            <w:szCs w:val="24"/>
            <w:lang w:val="sv-SE"/>
          </w:rPr>
          <w:t>oħra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biex tikkjarifika </w:t>
      </w:r>
      <w:del w:id="621" w:author="User" w:date="2015-11-23T10:42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>c-cirkostanzi</w:delText>
        </w:r>
      </w:del>
      <w:ins w:id="622" w:author="User" w:date="2015-11-23T10:42:00Z">
        <w:r>
          <w:rPr>
            <w:rFonts w:ascii="Calibri" w:hAnsi="Calibri"/>
            <w:bCs/>
            <w:sz w:val="24"/>
            <w:szCs w:val="24"/>
            <w:lang w:val="sv-SE"/>
          </w:rPr>
          <w:t>ċ-ċirkostanzi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 dwar il-ftehim bejn il-Gvern Malti u Sadeen Group tal-</w:t>
      </w:r>
      <w:del w:id="623" w:author="User" w:date="2015-11-23T10:44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Gordan </w:delText>
        </w:r>
      </w:del>
      <w:ins w:id="624" w:author="User" w:date="2015-11-23T10:44:00Z">
        <w:r>
          <w:rPr>
            <w:rFonts w:ascii="Calibri" w:hAnsi="Calibri"/>
            <w:bCs/>
            <w:sz w:val="24"/>
            <w:szCs w:val="24"/>
            <w:lang w:val="sv-SE"/>
          </w:rPr>
          <w:t>Ġordan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dwar il-</w:t>
      </w:r>
      <w:del w:id="625" w:author="User" w:date="2015-11-23T10:44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ftuh </w:delText>
        </w:r>
      </w:del>
      <w:ins w:id="626" w:author="User" w:date="2015-11-23T10:44:00Z">
        <w:r>
          <w:rPr>
            <w:rFonts w:ascii="Calibri" w:hAnsi="Calibri"/>
            <w:bCs/>
            <w:sz w:val="24"/>
            <w:szCs w:val="24"/>
            <w:lang w:val="sv-SE"/>
          </w:rPr>
          <w:t>ftuħ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tal-hekk </w:t>
      </w:r>
      <w:del w:id="627" w:author="User" w:date="2015-09-04T12:54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imsejjha </w:delText>
        </w:r>
      </w:del>
      <w:ins w:id="628" w:author="User" w:date="2015-09-04T12:54:00Z">
        <w:r>
          <w:rPr>
            <w:rFonts w:ascii="Calibri" w:hAnsi="Calibri"/>
            <w:bCs/>
            <w:sz w:val="24"/>
            <w:szCs w:val="24"/>
            <w:lang w:val="mt-MT"/>
          </w:rPr>
          <w:t>imsejħa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del w:id="629" w:author="User" w:date="2015-09-04T12:54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universita’ </w:delText>
        </w:r>
      </w:del>
      <w:ins w:id="630" w:author="User" w:date="2015-09-04T12:54:00Z">
        <w:r>
          <w:rPr>
            <w:rFonts w:ascii="Calibri" w:hAnsi="Calibri"/>
            <w:bCs/>
            <w:sz w:val="24"/>
            <w:szCs w:val="24"/>
            <w:lang w:val="mt-MT"/>
          </w:rPr>
          <w:t>Universit</w:t>
        </w:r>
      </w:ins>
      <w:ins w:id="631" w:author="User" w:date="2015-10-03T13:28:00Z">
        <w:r>
          <w:rPr>
            <w:rFonts w:ascii="Calibri" w:hAnsi="Calibri"/>
            <w:bCs/>
            <w:sz w:val="24"/>
            <w:szCs w:val="24"/>
            <w:lang w:val="mt-MT"/>
          </w:rPr>
          <w:t>à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del w:id="632" w:author="User" w:date="2015-09-04T12:54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amerikana </w:delText>
        </w:r>
      </w:del>
      <w:ins w:id="633" w:author="User" w:date="2015-09-04T12:54:00Z">
        <w:r>
          <w:rPr>
            <w:rFonts w:ascii="Calibri" w:hAnsi="Calibri"/>
            <w:bCs/>
            <w:sz w:val="24"/>
            <w:szCs w:val="24"/>
            <w:lang w:val="mt-MT"/>
          </w:rPr>
          <w:t>Amerikana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f’Malta fuq art barra miz-zona tal-</w:t>
      </w:r>
      <w:del w:id="634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>izvilupp</w:delText>
        </w:r>
      </w:del>
      <w:ins w:id="635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iżvilupp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del w:id="636" w:author="User" w:date="2015-09-04T12:55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De Paul</w:delText>
        </w:r>
      </w:del>
      <w:ins w:id="637" w:author="User" w:date="2015-09-04T12:55:00Z">
        <w:r>
          <w:rPr>
            <w:rFonts w:ascii="Calibri" w:hAnsi="Calibri"/>
            <w:bCs/>
            <w:sz w:val="24"/>
            <w:szCs w:val="24"/>
            <w:lang w:val="mt-MT"/>
          </w:rPr>
          <w:t>DePaul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 mhux </w:t>
      </w:r>
      <w:del w:id="638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ha </w:delText>
        </w:r>
      </w:del>
      <w:ins w:id="639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ħa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40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tiftah </w:delText>
        </w:r>
      </w:del>
      <w:ins w:id="641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tiftaħ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42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fergha </w:delText>
        </w:r>
      </w:del>
      <w:ins w:id="643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fergħa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tal-kampus </w:t>
      </w:r>
      <w:del w:id="644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taghha </w:delText>
        </w:r>
      </w:del>
      <w:ins w:id="645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tagħha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f’Malta u mhux se </w:t>
      </w:r>
      <w:del w:id="646" w:author="User" w:date="2015-11-23T10:45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tohrog </w:delText>
        </w:r>
      </w:del>
      <w:ins w:id="647" w:author="User" w:date="2015-11-23T10:45:00Z">
        <w:r>
          <w:rPr>
            <w:rFonts w:ascii="Calibri" w:hAnsi="Calibri"/>
            <w:bCs/>
            <w:sz w:val="24"/>
            <w:szCs w:val="24"/>
            <w:lang w:val="sv-SE"/>
          </w:rPr>
          <w:t>toħroġ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lawriji f’Malta.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Kienet il-kumpanija Sadeen Education Investment li </w:t>
      </w:r>
      <w:del w:id="648" w:author="User" w:date="2015-11-23T10:46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avvicinat </w:delText>
        </w:r>
      </w:del>
      <w:ins w:id="649" w:author="User" w:date="2015-11-23T10:46:00Z">
        <w:r>
          <w:rPr>
            <w:rFonts w:ascii="Calibri" w:hAnsi="Calibri"/>
            <w:bCs/>
            <w:sz w:val="24"/>
            <w:szCs w:val="24"/>
            <w:lang w:val="sv-SE"/>
          </w:rPr>
          <w:t>avviċinat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lil </w:t>
      </w:r>
      <w:del w:id="650" w:author="User" w:date="2015-09-04T12:55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De Paul</w:delText>
        </w:r>
      </w:del>
      <w:ins w:id="651" w:author="User" w:date="2015-09-04T12:55:00Z">
        <w:r>
          <w:rPr>
            <w:rFonts w:ascii="Calibri" w:hAnsi="Calibri"/>
            <w:bCs/>
            <w:sz w:val="24"/>
            <w:szCs w:val="24"/>
            <w:lang w:val="mt-MT"/>
          </w:rPr>
          <w:t>DePaul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 biex </w:t>
      </w:r>
      <w:del w:id="652" w:author="User" w:date="2015-11-23T10:46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tizviluppalha </w:delText>
        </w:r>
      </w:del>
      <w:ins w:id="653" w:author="User" w:date="2015-11-23T10:46:00Z">
        <w:r>
          <w:rPr>
            <w:rFonts w:ascii="Calibri" w:hAnsi="Calibri"/>
            <w:bCs/>
            <w:sz w:val="24"/>
            <w:szCs w:val="24"/>
            <w:lang w:val="sv-SE"/>
          </w:rPr>
          <w:t>tiżviluppalha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kurrikulu </w:t>
      </w:r>
      <w:del w:id="654" w:author="User" w:date="2015-11-23T10:49:00Z">
        <w:r w:rsidRPr="00647F52" w:rsidDel="009540AF">
          <w:rPr>
            <w:rFonts w:ascii="Calibri" w:hAnsi="Calibri"/>
            <w:bCs/>
            <w:sz w:val="24"/>
            <w:szCs w:val="24"/>
            <w:lang w:val="sv-SE"/>
          </w:rPr>
          <w:delText xml:space="preserve">ghal </w:delText>
        </w:r>
      </w:del>
      <w:ins w:id="655" w:author="User" w:date="2015-11-23T10:49:00Z">
        <w:r>
          <w:rPr>
            <w:rFonts w:ascii="Calibri" w:hAnsi="Calibri"/>
            <w:bCs/>
            <w:sz w:val="24"/>
            <w:szCs w:val="24"/>
            <w:lang w:val="sv-SE"/>
          </w:rPr>
          <w:t>għal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10 lawriji: 5 </w:t>
      </w:r>
      <w:del w:id="656" w:author="User" w:date="2015-09-04T12:55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Bacellerat</w:delText>
        </w:r>
      </w:del>
      <w:ins w:id="657" w:author="User" w:date="2015-09-04T12:55:00Z">
        <w:r>
          <w:rPr>
            <w:rFonts w:ascii="Calibri" w:hAnsi="Calibri"/>
            <w:bCs/>
            <w:sz w:val="24"/>
            <w:szCs w:val="24"/>
            <w:lang w:val="mt-MT"/>
          </w:rPr>
          <w:t>Baċellerati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, 4 </w:t>
      </w:r>
      <w:del w:id="658" w:author="User" w:date="2015-09-04T12:55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Dottorat </w:delText>
        </w:r>
      </w:del>
      <w:ins w:id="659" w:author="User" w:date="2015-09-04T12:55:00Z">
        <w:r>
          <w:rPr>
            <w:rFonts w:ascii="Calibri" w:hAnsi="Calibri"/>
            <w:bCs/>
            <w:sz w:val="24"/>
            <w:szCs w:val="24"/>
            <w:lang w:val="mt-MT"/>
          </w:rPr>
          <w:t>Dottorati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u 1 MBA.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>L-istqarrija ttemm billi tikkonferma mill-</w:t>
      </w:r>
      <w:del w:id="660" w:author="User" w:date="2015-11-23T10:50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gdid </w:delText>
        </w:r>
      </w:del>
      <w:ins w:id="661" w:author="User" w:date="2015-11-23T10:50:00Z">
        <w:r>
          <w:rPr>
            <w:rFonts w:ascii="Calibri" w:hAnsi="Calibri"/>
            <w:bCs/>
            <w:sz w:val="24"/>
            <w:szCs w:val="24"/>
            <w:lang w:val="sv-SE"/>
          </w:rPr>
          <w:t>ġdid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li </w:t>
      </w:r>
      <w:del w:id="662" w:author="User" w:date="2015-09-04T12:57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De Paul</w:delText>
        </w:r>
      </w:del>
      <w:ins w:id="663" w:author="User" w:date="2015-09-04T12:57:00Z">
        <w:r>
          <w:rPr>
            <w:rFonts w:ascii="Calibri" w:hAnsi="Calibri"/>
            <w:bCs/>
            <w:sz w:val="24"/>
            <w:szCs w:val="24"/>
            <w:lang w:val="mt-MT"/>
          </w:rPr>
          <w:t>DePaul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 mhux involuta la fin-negozjati bejn il-Grupp Sadeen u l-Gvern Malti u lanqas </w:t>
      </w:r>
      <w:del w:id="664" w:author="User" w:date="2015-09-04T12:57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m’hi </w:delText>
        </w:r>
      </w:del>
      <w:ins w:id="665" w:author="User" w:date="2015-09-04T12:57:00Z">
        <w:r>
          <w:rPr>
            <w:rFonts w:ascii="Calibri" w:hAnsi="Calibri"/>
            <w:bCs/>
            <w:sz w:val="24"/>
            <w:szCs w:val="24"/>
            <w:lang w:val="mt-MT"/>
          </w:rPr>
          <w:t>mhi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involuta </w:t>
      </w:r>
      <w:del w:id="666" w:author="User" w:date="2015-11-23T10:51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mill</w:delText>
        </w:r>
      </w:del>
      <w:ins w:id="667" w:author="User" w:date="2015-11-23T10:51:00Z">
        <w:r>
          <w:rPr>
            <w:rFonts w:ascii="Calibri" w:hAnsi="Calibri"/>
            <w:bCs/>
            <w:sz w:val="24"/>
            <w:szCs w:val="24"/>
            <w:lang w:val="sv-SE"/>
          </w:rPr>
          <w:t>mil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-lat ta’ finanzi, </w:t>
      </w:r>
      <w:del w:id="668" w:author="User" w:date="2015-11-23T10:51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uzu </w:delText>
        </w:r>
      </w:del>
      <w:ins w:id="669" w:author="User" w:date="2015-11-23T10:51:00Z">
        <w:r>
          <w:rPr>
            <w:rFonts w:ascii="Calibri" w:hAnsi="Calibri"/>
            <w:bCs/>
            <w:sz w:val="24"/>
            <w:szCs w:val="24"/>
            <w:lang w:val="sv-SE"/>
          </w:rPr>
          <w:t>użu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tal-art, bini u infrastruttura.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Sadanittant, biex tibda </w:t>
      </w:r>
      <w:del w:id="670" w:author="User" w:date="2015-11-23T10:51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tahdem </w:delText>
        </w:r>
      </w:del>
      <w:ins w:id="671" w:author="User" w:date="2015-11-23T10:51:00Z">
        <w:r>
          <w:rPr>
            <w:rFonts w:ascii="Calibri" w:hAnsi="Calibri"/>
            <w:bCs/>
            <w:sz w:val="24"/>
            <w:szCs w:val="24"/>
            <w:lang w:val="sv-SE"/>
          </w:rPr>
          <w:t>taħdem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72" w:author="User" w:date="2015-11-23T10:51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bhala </w:delText>
        </w:r>
      </w:del>
      <w:ins w:id="673" w:author="User" w:date="2015-11-23T10:51:00Z">
        <w:r>
          <w:rPr>
            <w:rFonts w:ascii="Calibri" w:hAnsi="Calibri"/>
            <w:bCs/>
            <w:sz w:val="24"/>
            <w:szCs w:val="24"/>
            <w:lang w:val="sv-SE"/>
          </w:rPr>
          <w:t>bħala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74" w:author="User" w:date="2015-11-23T10:51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universita’</w:delText>
        </w:r>
      </w:del>
      <w:ins w:id="675" w:author="User" w:date="2015-11-23T10:51:00Z">
        <w:r>
          <w:rPr>
            <w:rFonts w:ascii="Calibri" w:hAnsi="Calibri"/>
            <w:bCs/>
            <w:sz w:val="24"/>
            <w:szCs w:val="24"/>
            <w:lang w:val="sv-SE"/>
          </w:rPr>
          <w:t>università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, l-</w:t>
      </w:r>
      <w:del w:id="676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izviluppaturi </w:delText>
        </w:r>
      </w:del>
      <w:ins w:id="677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iżviluppaturi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78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ghandhom </w:delText>
        </w:r>
      </w:del>
      <w:ins w:id="679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għandhom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80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bzonn </w:delText>
        </w:r>
      </w:del>
      <w:ins w:id="681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bżonn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i </w:t>
      </w:r>
      <w:del w:id="682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jinghataw </w:delText>
        </w:r>
      </w:del>
      <w:ins w:id="683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jingħataw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84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licenzja </w:delText>
        </w:r>
      </w:del>
      <w:ins w:id="685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liċenzja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ta’ </w:t>
      </w:r>
      <w:del w:id="686" w:author="User" w:date="2015-11-23T10:52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universita’ </w:delText>
        </w:r>
      </w:del>
      <w:ins w:id="687" w:author="User" w:date="2015-11-23T10:52:00Z">
        <w:r>
          <w:rPr>
            <w:rFonts w:ascii="Calibri" w:hAnsi="Calibri"/>
            <w:bCs/>
            <w:sz w:val="24"/>
            <w:szCs w:val="24"/>
            <w:lang w:val="sv-SE"/>
          </w:rPr>
          <w:t>università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u li l-programmi li toffri </w:t>
      </w:r>
      <w:del w:id="688" w:author="User" w:date="2015-09-04T12:57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ikunu </w:delText>
        </w:r>
      </w:del>
      <w:ins w:id="689" w:author="User" w:date="2015-09-04T12:57:00Z">
        <w:r>
          <w:rPr>
            <w:rFonts w:ascii="Calibri" w:hAnsi="Calibri"/>
            <w:bCs/>
            <w:sz w:val="24"/>
            <w:szCs w:val="24"/>
            <w:lang w:val="mt-MT"/>
          </w:rPr>
          <w:t>jkunu</w:t>
        </w:r>
      </w:ins>
      <w:r>
        <w:rPr>
          <w:rFonts w:ascii="Calibri" w:hAnsi="Calibri"/>
          <w:bCs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akkreditati mill-awtoritajiet.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Dan isir b’applikazzjoni lill-Kummissjoni Nazzjonali </w:t>
      </w:r>
      <w:del w:id="690" w:author="User" w:date="2015-11-23T10:53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ghall</w:delText>
        </w:r>
      </w:del>
      <w:ins w:id="691" w:author="User" w:date="2015-11-23T10:53:00Z">
        <w:r>
          <w:rPr>
            <w:rFonts w:ascii="Calibri" w:hAnsi="Calibri"/>
            <w:bCs/>
            <w:sz w:val="24"/>
            <w:szCs w:val="24"/>
            <w:lang w:val="sv-SE"/>
          </w:rPr>
          <w:t>għall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-Edukazzjoni </w:t>
      </w:r>
      <w:del w:id="692" w:author="User" w:date="2015-09-04T12:57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Oghla</w:delText>
        </w:r>
      </w:del>
      <w:ins w:id="693" w:author="User" w:date="2015-09-04T12:57:00Z">
        <w:r>
          <w:rPr>
            <w:rFonts w:ascii="Calibri" w:hAnsi="Calibri"/>
            <w:bCs/>
            <w:sz w:val="24"/>
            <w:szCs w:val="24"/>
            <w:lang w:val="mt-MT"/>
          </w:rPr>
          <w:t>Għolja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, li trid </w:t>
      </w:r>
      <w:del w:id="694" w:author="User" w:date="2015-11-23T10:53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taghmel </w:delText>
        </w:r>
      </w:del>
      <w:ins w:id="695" w:author="User" w:date="2015-11-23T10:53:00Z">
        <w:r>
          <w:rPr>
            <w:rFonts w:ascii="Calibri" w:hAnsi="Calibri"/>
            <w:bCs/>
            <w:sz w:val="24"/>
            <w:szCs w:val="24"/>
            <w:lang w:val="sv-SE"/>
          </w:rPr>
          <w:t>tagħmel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del w:id="696" w:author="User" w:date="2015-11-23T10:53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process </w:delText>
        </w:r>
      </w:del>
      <w:ins w:id="697" w:author="User" w:date="2015-11-23T10:53:00Z">
        <w:r>
          <w:rPr>
            <w:rFonts w:ascii="Calibri" w:hAnsi="Calibri"/>
            <w:bCs/>
            <w:sz w:val="24"/>
            <w:szCs w:val="24"/>
            <w:lang w:val="sv-SE"/>
          </w:rPr>
          <w:t>proċess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>ta’ verifika tal-</w:t>
      </w:r>
      <w:del w:id="698" w:author="User" w:date="2015-11-23T10:53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kwalita’ </w:delText>
        </w:r>
      </w:del>
      <w:ins w:id="699" w:author="User" w:date="2015-11-23T10:53:00Z">
        <w:r>
          <w:rPr>
            <w:rFonts w:ascii="Calibri" w:hAnsi="Calibri"/>
            <w:bCs/>
            <w:sz w:val="24"/>
            <w:szCs w:val="24"/>
            <w:lang w:val="sv-SE"/>
          </w:rPr>
          <w:t>kwalità</w:t>
        </w:r>
      </w:ins>
      <w:r>
        <w:rPr>
          <w:rFonts w:ascii="Calibri" w:hAnsi="Calibri"/>
          <w:bCs/>
          <w:sz w:val="24"/>
          <w:szCs w:val="24"/>
          <w:lang w:val="sv-SE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tal-programmi offruti biex ikun assigurat li jkunu verament tal-livell ta’ </w:t>
      </w:r>
      <w:del w:id="700" w:author="Government User" w:date="2015-11-25T12:33:00Z">
        <w:r w:rsidRPr="00647F52" w:rsidDel="00BC4FFD">
          <w:rPr>
            <w:rFonts w:ascii="Calibri" w:hAnsi="Calibri"/>
            <w:bCs/>
            <w:sz w:val="24"/>
            <w:szCs w:val="24"/>
            <w:lang w:val="sv-SE"/>
          </w:rPr>
          <w:delText>Bacellerat</w:delText>
        </w:r>
      </w:del>
      <w:ins w:id="701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>Baċellerat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, Master jew Dottorat.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Dan sakemm il-programm ma </w:t>
      </w:r>
      <w:del w:id="702" w:author="User" w:date="2015-11-23T10:54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giex </w:delText>
        </w:r>
      </w:del>
      <w:ins w:id="703" w:author="User" w:date="2015-11-23T10:54:00Z">
        <w:r>
          <w:rPr>
            <w:rFonts w:ascii="Calibri" w:hAnsi="Calibri"/>
            <w:bCs/>
            <w:sz w:val="24"/>
            <w:szCs w:val="24"/>
            <w:lang w:val="sv-SE"/>
          </w:rPr>
          <w:t>ġiex</w:t>
        </w:r>
      </w:ins>
      <w:ins w:id="704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del w:id="705" w:author="User" w:date="2015-11-23T10:54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diga’ </w:delText>
        </w:r>
      </w:del>
      <w:ins w:id="706" w:author="User" w:date="2015-11-23T10:54:00Z">
        <w:r>
          <w:rPr>
            <w:rFonts w:ascii="Calibri" w:hAnsi="Calibri"/>
            <w:bCs/>
            <w:sz w:val="24"/>
            <w:szCs w:val="24"/>
            <w:lang w:val="sv-SE"/>
          </w:rPr>
          <w:t>diġà</w:t>
        </w:r>
      </w:ins>
      <w:ins w:id="707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approvat minn istituzzjoni </w:t>
      </w:r>
      <w:del w:id="708" w:author="User" w:date="2015-11-23T10:54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ohra </w:delText>
        </w:r>
      </w:del>
      <w:ins w:id="709" w:author="User" w:date="2015-11-23T10:54:00Z">
        <w:r>
          <w:rPr>
            <w:rFonts w:ascii="Calibri" w:hAnsi="Calibri"/>
            <w:bCs/>
            <w:sz w:val="24"/>
            <w:szCs w:val="24"/>
            <w:lang w:val="sv-SE"/>
          </w:rPr>
          <w:t>oħra</w:t>
        </w:r>
      </w:ins>
      <w:ins w:id="710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rikonoxxuta minn Malta.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>F’dan il-</w:t>
      </w:r>
      <w:del w:id="711" w:author="User" w:date="2015-11-23T12:32:00Z">
        <w:r w:rsidRPr="00647F52" w:rsidDel="0001298B">
          <w:rPr>
            <w:rFonts w:ascii="Calibri" w:hAnsi="Calibri"/>
            <w:bCs/>
            <w:sz w:val="24"/>
            <w:szCs w:val="24"/>
            <w:lang w:val="sv-SE"/>
          </w:rPr>
          <w:delText xml:space="preserve">kaz </w:delText>
        </w:r>
      </w:del>
      <w:ins w:id="712" w:author="User" w:date="2015-11-23T12:32:00Z">
        <w:r>
          <w:rPr>
            <w:rFonts w:ascii="Calibri" w:hAnsi="Calibri"/>
            <w:bCs/>
            <w:sz w:val="24"/>
            <w:szCs w:val="24"/>
            <w:lang w:val="sv-SE"/>
          </w:rPr>
          <w:t>każ</w:t>
        </w:r>
      </w:ins>
      <w:ins w:id="713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del w:id="714" w:author="User" w:date="2015-11-23T10:54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izda</w:delText>
        </w:r>
      </w:del>
      <w:ins w:id="715" w:author="User" w:date="2015-11-23T10:54:00Z">
        <w:r>
          <w:rPr>
            <w:rFonts w:ascii="Calibri" w:hAnsi="Calibri"/>
            <w:bCs/>
            <w:sz w:val="24"/>
            <w:szCs w:val="24"/>
            <w:lang w:val="sv-SE"/>
          </w:rPr>
          <w:t>iżda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, il-Kummissjoni Nazzjonali </w:t>
      </w:r>
      <w:del w:id="716" w:author="User" w:date="2015-11-23T10:54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ghall</w:delText>
        </w:r>
      </w:del>
      <w:ins w:id="717" w:author="User" w:date="2015-11-23T10:54:00Z">
        <w:r>
          <w:rPr>
            <w:rFonts w:ascii="Calibri" w:hAnsi="Calibri"/>
            <w:bCs/>
            <w:sz w:val="24"/>
            <w:szCs w:val="24"/>
            <w:lang w:val="sv-SE"/>
          </w:rPr>
          <w:t>g</w:t>
        </w:r>
      </w:ins>
      <w:ins w:id="718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ħall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-Edukazzjoni </w:t>
      </w:r>
      <w:del w:id="719" w:author="User" w:date="2015-09-04T12:58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 xml:space="preserve">Oghla </w:delText>
        </w:r>
      </w:del>
      <w:ins w:id="720" w:author="User" w:date="2015-09-04T12:58:00Z">
        <w:r>
          <w:rPr>
            <w:rFonts w:ascii="Calibri" w:hAnsi="Calibri"/>
            <w:bCs/>
            <w:sz w:val="24"/>
            <w:szCs w:val="24"/>
            <w:lang w:val="mt-MT"/>
          </w:rPr>
          <w:t>Għolja</w:t>
        </w:r>
      </w:ins>
      <w:r w:rsidR="00462B97">
        <w:rPr>
          <w:rFonts w:ascii="Calibri" w:hAnsi="Calibri"/>
          <w:bCs/>
          <w:sz w:val="24"/>
          <w:szCs w:val="24"/>
          <w:lang w:val="mt-MT"/>
        </w:rPr>
        <w:t xml:space="preserve"> </w:t>
      </w:r>
      <w:r w:rsidRPr="00647F52">
        <w:rPr>
          <w:rFonts w:ascii="Calibri" w:hAnsi="Calibri"/>
          <w:bCs/>
          <w:sz w:val="24"/>
          <w:szCs w:val="24"/>
          <w:lang w:val="sv-SE"/>
        </w:rPr>
        <w:t xml:space="preserve">se </w:t>
      </w:r>
      <w:del w:id="721" w:author="User" w:date="2015-11-23T10:55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taghmel </w:delText>
        </w:r>
      </w:del>
      <w:ins w:id="722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tagħmel</w:t>
        </w:r>
      </w:ins>
      <w:ins w:id="723" w:author="Government User" w:date="2015-11-25T12:33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dan il-</w:t>
      </w:r>
      <w:del w:id="724" w:author="User" w:date="2015-11-23T10:55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process </w:delText>
        </w:r>
      </w:del>
      <w:ins w:id="725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proċess</w:t>
        </w:r>
      </w:ins>
      <w:ins w:id="726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hi.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Sadanittant minbarra l-mistoqsijiet fuq livell akkademiku, qed </w:t>
      </w:r>
      <w:del w:id="727" w:author="User" w:date="2015-11-23T10:55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tizdied </w:delText>
        </w:r>
      </w:del>
      <w:ins w:id="728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tiżdied</w:t>
        </w:r>
      </w:ins>
      <w:ins w:id="729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del w:id="730" w:author="User" w:date="2015-09-04T12:58:00Z">
        <w:r w:rsidRPr="00647F52" w:rsidDel="00B831C6">
          <w:rPr>
            <w:rFonts w:ascii="Calibri" w:hAnsi="Calibri"/>
            <w:bCs/>
            <w:sz w:val="24"/>
            <w:szCs w:val="24"/>
            <w:lang w:val="sv-SE"/>
          </w:rPr>
          <w:delText>l-Opposizzjoni</w:delText>
        </w:r>
      </w:del>
      <w:ins w:id="731" w:author="User" w:date="2015-09-04T12:58:00Z">
        <w:r>
          <w:rPr>
            <w:rFonts w:ascii="Calibri" w:hAnsi="Calibri"/>
            <w:bCs/>
            <w:sz w:val="24"/>
            <w:szCs w:val="24"/>
            <w:lang w:val="mt-MT"/>
          </w:rPr>
          <w:t>l-Oppożizzjoni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 fuq l-impatt ambjentali ta’ dan il-</w:t>
      </w:r>
      <w:del w:id="732" w:author="User" w:date="2015-11-23T10:55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>progett</w:delText>
        </w:r>
      </w:del>
      <w:ins w:id="733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proġett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. Fil-fatt, l-</w:t>
      </w:r>
      <w:del w:id="734" w:author="User" w:date="2015-11-23T10:55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ghaqdiet </w:delText>
        </w:r>
      </w:del>
      <w:ins w:id="735" w:author="User" w:date="2015-11-23T10:55:00Z">
        <w:r>
          <w:rPr>
            <w:rFonts w:ascii="Calibri" w:hAnsi="Calibri"/>
            <w:bCs/>
            <w:sz w:val="24"/>
            <w:szCs w:val="24"/>
            <w:lang w:val="sv-SE"/>
          </w:rPr>
          <w:t>għaqdiet</w:t>
        </w:r>
      </w:ins>
      <w:ins w:id="736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ambjentali qed jilmentaw li mhux veru li </w:t>
      </w:r>
      <w:del w:id="737" w:author="User" w:date="2015-11-23T10:56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ghad </w:delText>
        </w:r>
      </w:del>
      <w:ins w:id="738" w:author="User" w:date="2015-11-23T10:56:00Z">
        <w:r>
          <w:rPr>
            <w:rFonts w:ascii="Calibri" w:hAnsi="Calibri"/>
            <w:bCs/>
            <w:sz w:val="24"/>
            <w:szCs w:val="24"/>
            <w:lang w:val="sv-SE"/>
          </w:rPr>
          <w:t>għad</w:t>
        </w:r>
      </w:ins>
      <w:ins w:id="739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hemm diskussjoni dwar l-art fejn se tinbena, </w:t>
      </w:r>
      <w:del w:id="740" w:author="User" w:date="2015-11-23T10:56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izda </w:delText>
        </w:r>
      </w:del>
      <w:ins w:id="741" w:author="User" w:date="2015-11-23T10:56:00Z">
        <w:r>
          <w:rPr>
            <w:rFonts w:ascii="Calibri" w:hAnsi="Calibri"/>
            <w:bCs/>
            <w:sz w:val="24"/>
            <w:szCs w:val="24"/>
            <w:lang w:val="sv-SE"/>
          </w:rPr>
          <w:t>iżda</w:t>
        </w:r>
      </w:ins>
      <w:ins w:id="742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kollox hu </w:t>
      </w:r>
      <w:del w:id="743" w:author="User" w:date="2015-11-23T10:56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diga’ </w:delText>
        </w:r>
      </w:del>
      <w:ins w:id="744" w:author="User" w:date="2015-11-23T10:56:00Z">
        <w:r>
          <w:rPr>
            <w:rFonts w:ascii="Calibri" w:hAnsi="Calibri"/>
            <w:bCs/>
            <w:sz w:val="24"/>
            <w:szCs w:val="24"/>
            <w:lang w:val="sv-SE"/>
          </w:rPr>
          <w:t>diġà</w:t>
        </w:r>
      </w:ins>
      <w:ins w:id="745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miftiehem.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r w:rsidRPr="00647F52">
        <w:rPr>
          <w:rFonts w:ascii="Calibri" w:hAnsi="Calibri"/>
          <w:bCs/>
          <w:sz w:val="24"/>
          <w:szCs w:val="24"/>
          <w:lang w:val="sv-SE"/>
        </w:rPr>
        <w:t xml:space="preserve">Li kollox kien ilu miftiehem jidher ukoll mill-fatt li l-Grupp Sadeen ilu li </w:t>
      </w:r>
      <w:del w:id="746" w:author="User" w:date="2015-11-23T10:56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rregistra </w:delText>
        </w:r>
      </w:del>
      <w:ins w:id="747" w:author="User" w:date="2015-11-23T10:56:00Z">
        <w:r>
          <w:rPr>
            <w:rFonts w:ascii="Calibri" w:hAnsi="Calibri"/>
            <w:bCs/>
            <w:sz w:val="24"/>
            <w:szCs w:val="24"/>
            <w:lang w:val="sv-SE"/>
          </w:rPr>
          <w:t>rreġistra</w:t>
        </w:r>
      </w:ins>
      <w:ins w:id="748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kumpanija f’Malta </w:t>
      </w:r>
      <w:del w:id="749" w:author="User" w:date="2015-11-23T10:56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ghal </w:delText>
        </w:r>
      </w:del>
      <w:ins w:id="750" w:author="User" w:date="2015-11-23T10:56:00Z">
        <w:r>
          <w:rPr>
            <w:rFonts w:ascii="Calibri" w:hAnsi="Calibri"/>
            <w:bCs/>
            <w:sz w:val="24"/>
            <w:szCs w:val="24"/>
            <w:lang w:val="sv-SE"/>
          </w:rPr>
          <w:t>għal</w:t>
        </w:r>
      </w:ins>
      <w:ins w:id="751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del w:id="752" w:author="User" w:date="2015-11-23T10:57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kwazi </w:delText>
        </w:r>
      </w:del>
      <w:ins w:id="753" w:author="User" w:date="2015-11-23T10:57:00Z">
        <w:r>
          <w:rPr>
            <w:rFonts w:ascii="Calibri" w:hAnsi="Calibri"/>
            <w:bCs/>
            <w:sz w:val="24"/>
            <w:szCs w:val="24"/>
            <w:lang w:val="sv-SE"/>
          </w:rPr>
          <w:t>kważi</w:t>
        </w:r>
      </w:ins>
      <w:ins w:id="754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sena. 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bCs/>
          <w:sz w:val="24"/>
          <w:szCs w:val="24"/>
          <w:lang w:val="sv-SE"/>
        </w:rPr>
      </w:pPr>
      <w:del w:id="755" w:author="User" w:date="2015-11-23T10:57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Harsa </w:delText>
        </w:r>
      </w:del>
      <w:ins w:id="756" w:author="User" w:date="2015-11-23T10:57:00Z">
        <w:r>
          <w:rPr>
            <w:rFonts w:ascii="Calibri" w:hAnsi="Calibri"/>
            <w:bCs/>
            <w:sz w:val="24"/>
            <w:szCs w:val="24"/>
            <w:lang w:val="sv-SE"/>
          </w:rPr>
          <w:t>Ħarsa</w:t>
        </w:r>
      </w:ins>
      <w:ins w:id="757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lejn ir-</w:t>
      </w:r>
      <w:del w:id="758" w:author="User" w:date="2015-11-23T10:57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Registru </w:delText>
        </w:r>
      </w:del>
      <w:ins w:id="759" w:author="User" w:date="2015-11-23T10:57:00Z">
        <w:r>
          <w:rPr>
            <w:rFonts w:ascii="Calibri" w:hAnsi="Calibri"/>
            <w:bCs/>
            <w:sz w:val="24"/>
            <w:szCs w:val="24"/>
            <w:lang w:val="sv-SE"/>
          </w:rPr>
          <w:t>Reġistru</w:t>
        </w:r>
      </w:ins>
      <w:ins w:id="760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tal-Kumpaniji turi li Sadeen Education Investment ilha mwaqqfa mill-11 ta’ </w:t>
      </w:r>
      <w:del w:id="761" w:author="User" w:date="2015-11-23T10:57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Gunju </w:delText>
        </w:r>
      </w:del>
      <w:ins w:id="762" w:author="User" w:date="2015-11-23T10:57:00Z">
        <w:r>
          <w:rPr>
            <w:rFonts w:ascii="Calibri" w:hAnsi="Calibri"/>
            <w:bCs/>
            <w:sz w:val="24"/>
            <w:szCs w:val="24"/>
            <w:lang w:val="sv-SE"/>
          </w:rPr>
          <w:t>Ġunju</w:t>
        </w:r>
      </w:ins>
      <w:ins w:id="763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tas-sena li </w:t>
      </w:r>
      <w:del w:id="764" w:author="User" w:date="2015-11-23T10:57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ghaddiet </w:delText>
        </w:r>
      </w:del>
      <w:ins w:id="765" w:author="User" w:date="2015-11-23T10:57:00Z">
        <w:r>
          <w:rPr>
            <w:rFonts w:ascii="Calibri" w:hAnsi="Calibri"/>
            <w:bCs/>
            <w:sz w:val="24"/>
            <w:szCs w:val="24"/>
            <w:lang w:val="sv-SE"/>
          </w:rPr>
          <w:t>għaddiet</w:t>
        </w:r>
      </w:ins>
      <w:ins w:id="766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 xml:space="preserve">u l-uniku direttur u azzjonist hu l-Kap </w:t>
      </w:r>
      <w:del w:id="767" w:author="User" w:date="2015-11-23T10:58:00Z">
        <w:r w:rsidRPr="00647F52" w:rsidDel="00FC4DE3">
          <w:rPr>
            <w:rFonts w:ascii="Calibri" w:hAnsi="Calibri"/>
            <w:bCs/>
            <w:sz w:val="24"/>
            <w:szCs w:val="24"/>
            <w:lang w:val="sv-SE"/>
          </w:rPr>
          <w:delText xml:space="preserve">Ezekuttiv </w:delText>
        </w:r>
      </w:del>
      <w:ins w:id="768" w:author="User" w:date="2015-11-23T10:58:00Z">
        <w:r>
          <w:rPr>
            <w:rFonts w:ascii="Calibri" w:hAnsi="Calibri"/>
            <w:bCs/>
            <w:sz w:val="24"/>
            <w:szCs w:val="24"/>
            <w:lang w:val="sv-SE"/>
          </w:rPr>
          <w:t>Eżekuttiv</w:t>
        </w:r>
      </w:ins>
      <w:ins w:id="769" w:author="Government User" w:date="2015-11-25T12:34:00Z">
        <w:r>
          <w:rPr>
            <w:rFonts w:ascii="Calibri" w:hAnsi="Calibri"/>
            <w:bCs/>
            <w:sz w:val="24"/>
            <w:szCs w:val="24"/>
            <w:lang w:val="sv-SE"/>
          </w:rPr>
          <w:t xml:space="preserve"> </w:t>
        </w:r>
      </w:ins>
      <w:r w:rsidRPr="00647F52">
        <w:rPr>
          <w:rFonts w:ascii="Calibri" w:hAnsi="Calibri"/>
          <w:bCs/>
          <w:sz w:val="24"/>
          <w:szCs w:val="24"/>
          <w:lang w:val="sv-SE"/>
        </w:rPr>
        <w:t>ta’ Sadeen Group Hani Salah.</w:t>
      </w: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647F52" w:rsidRDefault="003572C8" w:rsidP="00EB0644">
      <w:pPr>
        <w:spacing w:line="360" w:lineRule="auto"/>
        <w:jc w:val="both"/>
        <w:rPr>
          <w:rFonts w:ascii="Calibri" w:hAnsi="Calibri"/>
          <w:sz w:val="24"/>
          <w:szCs w:val="24"/>
          <w:lang w:val="sv-SE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b/>
          <w:bCs/>
          <w:color w:val="000000"/>
          <w:sz w:val="24"/>
          <w:szCs w:val="24"/>
          <w:lang w:val="mt-MT"/>
        </w:rPr>
        <w:t>IL-GREĊJA:</w:t>
      </w:r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Il-Ministru tal-Finanzi tal-Greċja, Yanis Varoufakis, fisser is-sitwazzjoni finanzjarja ta’ pajjiżu bħala ‘waħda urġenti għall-aħħar’. Fl-istess ħin meta mistenni li l-Greċja għandha tgħaddi mill-eqqel tal-kriżi fiskali fi kwistjoni ta’ ftit ġimgħat.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  <w:r w:rsidRPr="00976668">
        <w:rPr>
          <w:rFonts w:ascii="Calibri" w:hAnsi="Calibri"/>
          <w:color w:val="000000"/>
          <w:sz w:val="24"/>
          <w:szCs w:val="24"/>
          <w:lang w:val="mt-MT"/>
        </w:rPr>
        <w:t>Varoufakis ħareġ bi</w:t>
      </w:r>
      <w:bookmarkStart w:id="770" w:name="_GoBack"/>
      <w:bookmarkEnd w:id="770"/>
      <w:del w:id="771" w:author="User" w:date="2015-11-23T13:57:00Z">
        <w:r w:rsidRPr="00976668" w:rsidDel="000D01E1">
          <w:rPr>
            <w:rFonts w:ascii="Calibri" w:hAnsi="Calibri"/>
            <w:color w:val="000000"/>
            <w:sz w:val="24"/>
            <w:szCs w:val="24"/>
            <w:lang w:val="mt-MT"/>
          </w:rPr>
          <w:delText>t-</w:delText>
        </w:r>
      </w:del>
      <w:ins w:id="772" w:author="Government User" w:date="2015-11-25T12:35:00Z">
        <w:r>
          <w:rPr>
            <w:rFonts w:ascii="Calibri" w:hAnsi="Calibri"/>
            <w:color w:val="000000"/>
            <w:sz w:val="24"/>
            <w:szCs w:val="24"/>
            <w:lang w:val="mt-MT"/>
          </w:rPr>
          <w:t xml:space="preserve"> 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twissija wara li l-Ministri tal-Finanzi taz-zona ewro ltaqgħu fi Brussell biex jiddiskutu l-aħħar pakkett tal-fondi ta’ emerġenza għall-Greċja. Il-fondi ekwivalenti għal 7.2 biljun ewro huma l-ammont finali </w:t>
      </w:r>
      <w:del w:id="773" w:author="User" w:date="2015-09-04T13:13:00Z">
        <w:r w:rsidRPr="00976668" w:rsidDel="004741DE">
          <w:rPr>
            <w:rFonts w:ascii="Calibri" w:hAnsi="Calibri"/>
            <w:color w:val="000000"/>
            <w:sz w:val="24"/>
            <w:szCs w:val="24"/>
            <w:lang w:val="mt-MT"/>
          </w:rPr>
          <w:delText>mill-bailout</w:delText>
        </w:r>
      </w:del>
      <w:ins w:id="774" w:author="User" w:date="2015-09-04T13:13:00Z">
        <w:r>
          <w:rPr>
            <w:rFonts w:ascii="Calibri" w:hAnsi="Calibri"/>
            <w:color w:val="000000"/>
            <w:sz w:val="24"/>
            <w:szCs w:val="24"/>
            <w:lang w:val="mt-MT"/>
          </w:rPr>
          <w:t>mill-</w:t>
        </w:r>
        <w:r>
          <w:rPr>
            <w:rFonts w:ascii="Calibri" w:hAnsi="Calibri"/>
            <w:i/>
            <w:color w:val="000000"/>
            <w:sz w:val="24"/>
            <w:szCs w:val="24"/>
            <w:lang w:val="mt-MT"/>
          </w:rPr>
          <w:t>bailout</w:t>
        </w:r>
      </w:ins>
      <w:r w:rsidRPr="00976668">
        <w:rPr>
          <w:rFonts w:ascii="Calibri" w:hAnsi="Calibri"/>
          <w:color w:val="000000"/>
          <w:sz w:val="24"/>
          <w:szCs w:val="24"/>
          <w:lang w:val="mt-MT"/>
        </w:rPr>
        <w:t xml:space="preserve"> għall-Greċja li jammonta għal 240 biljun ewro u skont il-qbil li kien sar bejn Ateni u l-kredituri internazzjonali; fosthom l-Unjoni Ewropea u l-Fond Monetarju Internazzjonali.</w:t>
      </w:r>
    </w:p>
    <w:p w:rsidR="003572C8" w:rsidRPr="00976668" w:rsidRDefault="003572C8" w:rsidP="00EB0644">
      <w:p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mt-MT"/>
        </w:rPr>
      </w:pPr>
    </w:p>
    <w:p w:rsidR="003572C8" w:rsidRPr="00647F52" w:rsidRDefault="003572C8" w:rsidP="00EB0644">
      <w:pPr>
        <w:spacing w:line="360" w:lineRule="auto"/>
        <w:rPr>
          <w:lang w:val="mt-MT"/>
        </w:rPr>
      </w:pPr>
    </w:p>
    <w:sectPr w:rsidR="003572C8" w:rsidRPr="00647F52" w:rsidSect="00CF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trackRevision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F5632"/>
    <w:rsid w:val="0001298B"/>
    <w:rsid w:val="000173C7"/>
    <w:rsid w:val="000B6E45"/>
    <w:rsid w:val="000D01E1"/>
    <w:rsid w:val="000F1AF8"/>
    <w:rsid w:val="001174F1"/>
    <w:rsid w:val="00150E95"/>
    <w:rsid w:val="00154E21"/>
    <w:rsid w:val="001747B1"/>
    <w:rsid w:val="001E34A4"/>
    <w:rsid w:val="001F5632"/>
    <w:rsid w:val="002C19B0"/>
    <w:rsid w:val="002E54DE"/>
    <w:rsid w:val="00302F68"/>
    <w:rsid w:val="00323096"/>
    <w:rsid w:val="00334BAA"/>
    <w:rsid w:val="00341C67"/>
    <w:rsid w:val="00354F12"/>
    <w:rsid w:val="003572C8"/>
    <w:rsid w:val="00363934"/>
    <w:rsid w:val="0038205C"/>
    <w:rsid w:val="003B063D"/>
    <w:rsid w:val="00445419"/>
    <w:rsid w:val="0045130B"/>
    <w:rsid w:val="00462B97"/>
    <w:rsid w:val="004741DE"/>
    <w:rsid w:val="00480A94"/>
    <w:rsid w:val="004B2488"/>
    <w:rsid w:val="00502183"/>
    <w:rsid w:val="00516C51"/>
    <w:rsid w:val="00623739"/>
    <w:rsid w:val="00647F52"/>
    <w:rsid w:val="00657354"/>
    <w:rsid w:val="006E708C"/>
    <w:rsid w:val="0073360B"/>
    <w:rsid w:val="007618F4"/>
    <w:rsid w:val="0076257B"/>
    <w:rsid w:val="00790EAE"/>
    <w:rsid w:val="00797F48"/>
    <w:rsid w:val="007A7D29"/>
    <w:rsid w:val="00831D46"/>
    <w:rsid w:val="00835B93"/>
    <w:rsid w:val="00875209"/>
    <w:rsid w:val="008B5C42"/>
    <w:rsid w:val="008E5F65"/>
    <w:rsid w:val="00924F22"/>
    <w:rsid w:val="009443C8"/>
    <w:rsid w:val="009540AF"/>
    <w:rsid w:val="00976668"/>
    <w:rsid w:val="009B7A29"/>
    <w:rsid w:val="009F09CC"/>
    <w:rsid w:val="00A95E78"/>
    <w:rsid w:val="00A9617D"/>
    <w:rsid w:val="00AF5FD1"/>
    <w:rsid w:val="00B057A4"/>
    <w:rsid w:val="00B41694"/>
    <w:rsid w:val="00B6438D"/>
    <w:rsid w:val="00B831C6"/>
    <w:rsid w:val="00BC4FFD"/>
    <w:rsid w:val="00C11A5C"/>
    <w:rsid w:val="00C22B87"/>
    <w:rsid w:val="00C57637"/>
    <w:rsid w:val="00C6663D"/>
    <w:rsid w:val="00CF61FF"/>
    <w:rsid w:val="00D11AF2"/>
    <w:rsid w:val="00D55ACF"/>
    <w:rsid w:val="00D669CB"/>
    <w:rsid w:val="00DC74BB"/>
    <w:rsid w:val="00DE4B70"/>
    <w:rsid w:val="00DF53A2"/>
    <w:rsid w:val="00DF548A"/>
    <w:rsid w:val="00E415AB"/>
    <w:rsid w:val="00E46526"/>
    <w:rsid w:val="00E50035"/>
    <w:rsid w:val="00E91343"/>
    <w:rsid w:val="00EB0644"/>
    <w:rsid w:val="00EB6060"/>
    <w:rsid w:val="00F4067A"/>
    <w:rsid w:val="00FC4DE3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9BA638B-D622-45C5-A4C1-5E4D6E9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32"/>
    <w:pPr>
      <w:suppressAutoHyphens/>
      <w:spacing w:after="0" w:line="240" w:lineRule="auto"/>
    </w:pPr>
    <w:rPr>
      <w:rFonts w:ascii="Times New Roman" w:eastAsia="Times New Roman" w:hAnsi="Times New Roman"/>
      <w:sz w:val="28"/>
      <w:szCs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1694"/>
    <w:pPr>
      <w:keepNext/>
      <w:keepLines/>
      <w:spacing w:before="480"/>
      <w:outlineLvl w:val="0"/>
    </w:pPr>
    <w:rPr>
      <w:rFonts w:ascii="Calibri Light" w:eastAsia="SimSun" w:hAnsi="Calibri Light"/>
      <w:b/>
      <w:bCs/>
      <w:color w:val="2E74B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41694"/>
    <w:rPr>
      <w:rFonts w:ascii="Calibri Light" w:eastAsia="SimSun" w:hAnsi="Calibri Light" w:cs="Times New Roman"/>
      <w:b/>
      <w:bCs/>
      <w:color w:val="2E74B5"/>
      <w:sz w:val="28"/>
      <w:szCs w:val="28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rsid w:val="001F5632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F5632"/>
    <w:rPr>
      <w:rFonts w:ascii="Mtimes" w:hAnsi="Mtimes" w:cs="Mtimes"/>
      <w:color w:val="000080"/>
      <w:sz w:val="28"/>
      <w:szCs w:val="28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9B7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29"/>
    <w:rPr>
      <w:rFonts w:ascii="Tahoma" w:hAnsi="Tahoma" w:cs="Tahoma"/>
      <w:sz w:val="16"/>
      <w:szCs w:val="16"/>
      <w:lang w:val="en-US" w:eastAsia="ar-SA" w:bidi="ar-SA"/>
    </w:rPr>
  </w:style>
  <w:style w:type="paragraph" w:styleId="Revision">
    <w:name w:val="Revision"/>
    <w:hidden/>
    <w:uiPriority w:val="99"/>
    <w:semiHidden/>
    <w:rsid w:val="002E54DE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2996</Words>
  <Characters>17082</Characters>
  <Application>Microsoft Office Word</Application>
  <DocSecurity>4</DocSecurity>
  <Lines>142</Lines>
  <Paragraphs>40</Paragraphs>
  <ScaleCrop>false</ScaleCrop>
  <Company>MITTS Ltd.</Company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Iċ-ChairmanIċ-Chairman tal-EPP Manfred Weber jifraħ lill-Kap tal-Partit Nazzjonalista Simon Busuttil għar-riżultat miksub fl-elezzjoni tal-Kunsilltal-Kunsilli Lokali</dc:title>
  <dc:subject/>
  <dc:creator>USER</dc:creator>
  <cp:keywords/>
  <dc:description/>
  <cp:lastModifiedBy>cloudconvert_6</cp:lastModifiedBy>
  <cp:revision>2</cp:revision>
  <cp:lastPrinted>2015-11-19T14:10:00Z</cp:lastPrinted>
  <dcterms:created xsi:type="dcterms:W3CDTF">2022-03-10T21:29:00Z</dcterms:created>
  <dcterms:modified xsi:type="dcterms:W3CDTF">2022-03-10T21:29:00Z</dcterms:modified>
</cp:coreProperties>
</file>