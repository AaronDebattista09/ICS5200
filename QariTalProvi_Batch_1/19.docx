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E2D" w:rsidRPr="00BF5E2D" w:rsidRDefault="00EB5DFC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bookmarkStart w:id="0" w:name="_GoBack"/>
      <w:r>
        <w:rPr>
          <w:rFonts w:ascii="Calibri" w:hAnsi="Calibri"/>
          <w:b/>
          <w:u w:val="single"/>
          <w:lang w:val="mt-MT"/>
        </w:rPr>
        <w:t>I</w:t>
      </w:r>
      <w:r w:rsidR="00BF5E2D" w:rsidRPr="00BF5E2D">
        <w:rPr>
          <w:rFonts w:ascii="Calibri" w:hAnsi="Calibri"/>
          <w:b/>
          <w:u w:val="single"/>
          <w:lang w:val="mt-MT"/>
        </w:rPr>
        <w:t>L-PN JAG</w:t>
      </w:r>
      <w:ins w:id="1" w:author="tyest" w:date="2015-09-10T12:57:00Z">
        <w:r w:rsidR="00097663">
          <w:rPr>
            <w:rFonts w:ascii="Calibri" w:hAnsi="Calibri"/>
            <w:b/>
            <w:u w:val="single"/>
            <w:lang w:val="mt-MT"/>
          </w:rPr>
          <w:t>Ħ</w:t>
        </w:r>
      </w:ins>
      <w:del w:id="2" w:author="tyest" w:date="2015-09-10T12:57:00Z">
        <w:r w:rsidR="00BF5E2D" w:rsidRPr="00BF5E2D" w:rsidDel="00097663">
          <w:rPr>
            <w:rFonts w:ascii="Calibri" w:hAnsi="Calibri"/>
            <w:b/>
            <w:u w:val="single"/>
            <w:lang w:val="mt-MT"/>
          </w:rPr>
          <w:delText>H</w:delText>
        </w:r>
      </w:del>
      <w:r w:rsidR="00BF5E2D" w:rsidRPr="00BF5E2D">
        <w:rPr>
          <w:rFonts w:ascii="Calibri" w:hAnsi="Calibri"/>
          <w:b/>
          <w:u w:val="single"/>
          <w:lang w:val="mt-MT"/>
        </w:rPr>
        <w:t>TI IMPORTANZA LILL-EDUKAZZJONI BIL-FATTI:</w:t>
      </w:r>
      <w:r w:rsidR="00BF5E2D" w:rsidRPr="00BF5E2D">
        <w:rPr>
          <w:rFonts w:ascii="Calibri" w:hAnsi="Calibri"/>
          <w:b/>
          <w:lang w:val="mt-MT"/>
        </w:rPr>
        <w:t xml:space="preserve"> </w:t>
      </w:r>
      <w:r w:rsidR="00BF5E2D" w:rsidRPr="00BF5E2D">
        <w:rPr>
          <w:rFonts w:ascii="Calibri" w:hAnsi="Calibri"/>
          <w:color w:val="000000"/>
          <w:lang w:val="mt-MT"/>
        </w:rPr>
        <w:t xml:space="preserve">Il-Partit Nazzjonalista fil-Gvern bil-fatti qed jagħti importanza qawwija lill-Edukazzjoni u għax jemmen f'dan l-impenn l-ispiża għal kull tifel u tifla f'dan is-settur illum telgħet għal Lm1,400 (€3,261.12). Dan sostnieh il-Prim Ministru u Kap tal-Partit Nazzjonalista Lawrence Gonzi fid-diskussjoni "Insaħħu s-Suċċess Flimkien - Biex Uliedna Jirnexxu Lkoll", fit-tielet jum ta' ċelebrazzjonijiet </w:t>
      </w:r>
      <w:ins w:id="3" w:author="tyest" w:date="2015-11-23T11:03:00Z">
        <w:r w:rsidR="00797449">
          <w:rPr>
            <w:rFonts w:ascii="Calibri" w:hAnsi="Calibri"/>
            <w:color w:val="000000"/>
            <w:lang w:val="mt-MT"/>
          </w:rPr>
          <w:t>f</w:t>
        </w:r>
      </w:ins>
      <w:del w:id="4" w:author="tyest" w:date="2015-11-23T11:03:00Z">
        <w:r w:rsidR="00BF5E2D" w:rsidRPr="00BF5E2D" w:rsidDel="00797449">
          <w:rPr>
            <w:rFonts w:ascii="Calibri" w:hAnsi="Calibri"/>
            <w:color w:val="000000"/>
            <w:lang w:val="mt-MT"/>
          </w:rPr>
          <w:delText>F</w:delText>
        </w:r>
      </w:del>
      <w:r w:rsidR="00BF5E2D" w:rsidRPr="00BF5E2D">
        <w:rPr>
          <w:rFonts w:ascii="Calibri" w:hAnsi="Calibri"/>
          <w:color w:val="000000"/>
          <w:lang w:val="mt-MT"/>
        </w:rPr>
        <w:t>uq il-Fosos biex jitfakkar it-43 anniversarju mill-kisba ta</w:t>
      </w:r>
      <w:del w:id="5" w:author="tyest" w:date="2015-09-10T12:58:00Z">
        <w:r w:rsidR="00BF5E2D" w:rsidRPr="00BF5E2D" w:rsidDel="0009766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="00BF5E2D" w:rsidRPr="00BF5E2D">
        <w:rPr>
          <w:rFonts w:ascii="Calibri" w:hAnsi="Calibri"/>
          <w:color w:val="000000"/>
          <w:lang w:val="mt-MT"/>
        </w:rPr>
        <w:t>l-Indipendenza.</w:t>
      </w:r>
      <w:r w:rsidR="00BF5E2D" w:rsidRPr="00BF5E2D">
        <w:rPr>
          <w:rFonts w:ascii="Calibri" w:hAnsi="Calibri"/>
          <w:color w:val="000000"/>
          <w:lang w:val="mt-MT"/>
        </w:rPr>
        <w:br/>
        <w:t>Għall-mistoqsijiet ta</w:t>
      </w:r>
      <w:del w:id="6" w:author="tyest" w:date="2015-09-10T12:58:00Z">
        <w:r w:rsidR="00BF5E2D" w:rsidRPr="00BF5E2D" w:rsidDel="0009766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="00BF5E2D" w:rsidRPr="00BF5E2D">
        <w:rPr>
          <w:rFonts w:ascii="Calibri" w:hAnsi="Calibri"/>
          <w:color w:val="000000"/>
          <w:lang w:val="mt-MT"/>
        </w:rPr>
        <w:t xml:space="preserve">l-Editur tal-ġurnal tal-GWU Frans Ghirxi, li ftit li xejn trattaw is-suġġett tad-diskussjoni, </w:t>
      </w:r>
      <w:ins w:id="7" w:author="tyest" w:date="2015-09-10T12:58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="00BF5E2D" w:rsidRPr="00BF5E2D">
        <w:rPr>
          <w:rFonts w:ascii="Calibri" w:hAnsi="Calibri"/>
          <w:color w:val="000000"/>
          <w:lang w:val="mt-MT"/>
        </w:rPr>
        <w:t>l-Prim Ministru enfasizza l-importanza li l-Partit Nazzjonalista jagħti lill-</w:t>
      </w:r>
      <w:del w:id="8" w:author="tyest" w:date="2015-11-24T16:01:00Z">
        <w:r w:rsidR="00BF5E2D" w:rsidRPr="00BF5E2D" w:rsidDel="00450803">
          <w:rPr>
            <w:rFonts w:ascii="Calibri" w:hAnsi="Calibri"/>
            <w:color w:val="000000"/>
            <w:lang w:val="mt-MT"/>
          </w:rPr>
          <w:delText>E</w:delText>
        </w:r>
      </w:del>
      <w:ins w:id="9" w:author="tyest" w:date="2015-11-24T16:01:00Z">
        <w:r w:rsidR="00450803">
          <w:rPr>
            <w:rFonts w:ascii="Calibri" w:hAnsi="Calibri"/>
            <w:color w:val="000000"/>
            <w:lang w:val="mt-MT"/>
          </w:rPr>
          <w:t>e</w:t>
        </w:r>
      </w:ins>
      <w:r w:rsidR="00BF5E2D" w:rsidRPr="00BF5E2D">
        <w:rPr>
          <w:rFonts w:ascii="Calibri" w:hAnsi="Calibri"/>
          <w:color w:val="000000"/>
          <w:lang w:val="mt-MT"/>
        </w:rPr>
        <w:t>dukazzjoni. L-</w:t>
      </w:r>
      <w:del w:id="10" w:author="tyest" w:date="2015-11-24T16:01:00Z">
        <w:r w:rsidR="00BF5E2D" w:rsidRPr="00BF5E2D" w:rsidDel="00450803">
          <w:rPr>
            <w:rFonts w:ascii="Calibri" w:hAnsi="Calibri"/>
            <w:color w:val="000000"/>
            <w:lang w:val="mt-MT"/>
          </w:rPr>
          <w:delText>E</w:delText>
        </w:r>
      </w:del>
      <w:ins w:id="11" w:author="tyest" w:date="2015-11-24T16:01:00Z">
        <w:r w:rsidR="00450803">
          <w:rPr>
            <w:rFonts w:ascii="Calibri" w:hAnsi="Calibri"/>
            <w:color w:val="000000"/>
            <w:lang w:val="mt-MT"/>
          </w:rPr>
          <w:t>e</w:t>
        </w:r>
      </w:ins>
      <w:r w:rsidR="00BF5E2D" w:rsidRPr="00BF5E2D">
        <w:rPr>
          <w:rFonts w:ascii="Calibri" w:hAnsi="Calibri"/>
          <w:color w:val="000000"/>
          <w:lang w:val="mt-MT"/>
        </w:rPr>
        <w:t>dukazzjoni, flimkien max-</w:t>
      </w:r>
      <w:del w:id="12" w:author="tyest" w:date="2015-11-24T16:01:00Z">
        <w:r w:rsidR="00BF5E2D" w:rsidRPr="00BF5E2D" w:rsidDel="00450803">
          <w:rPr>
            <w:rFonts w:ascii="Calibri" w:hAnsi="Calibri"/>
            <w:color w:val="000000"/>
            <w:lang w:val="mt-MT"/>
          </w:rPr>
          <w:delText>X</w:delText>
        </w:r>
      </w:del>
      <w:ins w:id="13" w:author="tyest" w:date="2015-11-24T16:01:00Z">
        <w:r w:rsidR="00450803">
          <w:rPr>
            <w:rFonts w:ascii="Calibri" w:hAnsi="Calibri"/>
            <w:color w:val="000000"/>
            <w:lang w:val="mt-MT"/>
          </w:rPr>
          <w:t>x</w:t>
        </w:r>
      </w:ins>
      <w:r w:rsidR="00BF5E2D" w:rsidRPr="00BF5E2D">
        <w:rPr>
          <w:rFonts w:ascii="Calibri" w:hAnsi="Calibri"/>
          <w:color w:val="000000"/>
          <w:lang w:val="mt-MT"/>
        </w:rPr>
        <w:t>ogħol u l-</w:t>
      </w:r>
      <w:del w:id="14" w:author="tyest" w:date="2015-11-24T16:01:00Z">
        <w:r w:rsidR="00BF5E2D" w:rsidRPr="00BF5E2D" w:rsidDel="00450803">
          <w:rPr>
            <w:rFonts w:ascii="Calibri" w:hAnsi="Calibri"/>
            <w:color w:val="000000"/>
            <w:lang w:val="mt-MT"/>
          </w:rPr>
          <w:delText>A</w:delText>
        </w:r>
      </w:del>
      <w:ins w:id="15" w:author="tyest" w:date="2015-11-24T16:01:00Z">
        <w:r w:rsidR="00450803">
          <w:rPr>
            <w:rFonts w:ascii="Calibri" w:hAnsi="Calibri"/>
            <w:color w:val="000000"/>
            <w:lang w:val="mt-MT"/>
          </w:rPr>
          <w:t>a</w:t>
        </w:r>
      </w:ins>
      <w:r w:rsidR="00BF5E2D" w:rsidRPr="00BF5E2D">
        <w:rPr>
          <w:rFonts w:ascii="Calibri" w:hAnsi="Calibri"/>
          <w:color w:val="000000"/>
          <w:lang w:val="mt-MT"/>
        </w:rPr>
        <w:t>mbjent, hi waħda mit-tliet pilastri ewlenin li fuqhom il-Gvern preżenti fassal il-ħidma tal-politika tiegħu. Il-Prim Ministru sostna li għall-Partit Laburista l-</w:t>
      </w:r>
      <w:del w:id="16" w:author="tyest" w:date="2015-11-24T16:02:00Z">
        <w:r w:rsidR="00BF5E2D" w:rsidRPr="00BF5E2D" w:rsidDel="00450803">
          <w:rPr>
            <w:rFonts w:ascii="Calibri" w:hAnsi="Calibri"/>
            <w:color w:val="000000"/>
            <w:lang w:val="mt-MT"/>
          </w:rPr>
          <w:delText>E</w:delText>
        </w:r>
      </w:del>
      <w:ins w:id="17" w:author="tyest" w:date="2015-11-24T16:02:00Z">
        <w:r w:rsidR="00450803">
          <w:rPr>
            <w:rFonts w:ascii="Calibri" w:hAnsi="Calibri"/>
            <w:color w:val="000000"/>
            <w:lang w:val="mt-MT"/>
          </w:rPr>
          <w:t>e</w:t>
        </w:r>
      </w:ins>
      <w:r w:rsidR="00BF5E2D" w:rsidRPr="00BF5E2D">
        <w:rPr>
          <w:rFonts w:ascii="Calibri" w:hAnsi="Calibri"/>
          <w:color w:val="000000"/>
          <w:lang w:val="mt-MT"/>
        </w:rPr>
        <w:t>dukazzjoni m</w:t>
      </w:r>
      <w:del w:id="18" w:author="tyest" w:date="2015-09-10T12:59:00Z">
        <w:r w:rsidR="00BF5E2D" w:rsidRPr="00BF5E2D" w:rsidDel="00097663">
          <w:rPr>
            <w:rFonts w:ascii="Calibri" w:hAnsi="Calibri"/>
            <w:color w:val="000000"/>
            <w:lang w:val="mt-MT"/>
          </w:rPr>
          <w:delText>'</w:delText>
        </w:r>
      </w:del>
      <w:r w:rsidR="00BF5E2D" w:rsidRPr="00BF5E2D">
        <w:rPr>
          <w:rFonts w:ascii="Calibri" w:hAnsi="Calibri"/>
          <w:color w:val="000000"/>
          <w:lang w:val="mt-MT"/>
        </w:rPr>
        <w:t>hijiex aktar importanti minn tappiera tad-drenaġġ għax filwaqt li jagħmel argumenti sħaħ dwar tappiera, Alfred Sant jibqa' ħalqu magħluq dwar il-politika tal-Partit Laburista fl-</w:t>
      </w:r>
      <w:del w:id="19" w:author="tyest" w:date="2015-11-24T16:03:00Z">
        <w:r w:rsidR="00BF5E2D" w:rsidRPr="00BF5E2D" w:rsidDel="00450803">
          <w:rPr>
            <w:rFonts w:ascii="Calibri" w:hAnsi="Calibri"/>
            <w:color w:val="000000"/>
            <w:lang w:val="mt-MT"/>
          </w:rPr>
          <w:delText>E</w:delText>
        </w:r>
      </w:del>
      <w:ins w:id="20" w:author="tyest" w:date="2015-11-24T16:03:00Z">
        <w:r w:rsidR="00450803">
          <w:rPr>
            <w:rFonts w:ascii="Calibri" w:hAnsi="Calibri"/>
            <w:color w:val="000000"/>
            <w:lang w:val="mt-MT"/>
          </w:rPr>
          <w:t>e</w:t>
        </w:r>
      </w:ins>
      <w:r w:rsidR="00BF5E2D" w:rsidRPr="00BF5E2D">
        <w:rPr>
          <w:rFonts w:ascii="Calibri" w:hAnsi="Calibri"/>
          <w:color w:val="000000"/>
          <w:lang w:val="mt-MT"/>
        </w:rPr>
        <w:t>dukazzjoni. Il-Prim Ministru wieġeb ukoll għal diversi mistoqsijiet dwar suġġetti oħra. Hu kkonferma li l-Kabinett il</w:t>
      </w:r>
      <w:del w:id="21" w:author="tyest" w:date="2015-09-10T13:00:00Z">
        <w:r w:rsidR="00BF5E2D" w:rsidRPr="00BF5E2D" w:rsidDel="00097663">
          <w:rPr>
            <w:rFonts w:ascii="Calibri" w:hAnsi="Calibri"/>
            <w:color w:val="000000"/>
            <w:lang w:val="mt-MT"/>
          </w:rPr>
          <w:delText>-</w:delText>
        </w:r>
      </w:del>
      <w:r w:rsidR="00BF5E2D" w:rsidRPr="00BF5E2D">
        <w:rPr>
          <w:rFonts w:ascii="Calibri" w:hAnsi="Calibri"/>
          <w:color w:val="000000"/>
          <w:lang w:val="mt-MT"/>
        </w:rPr>
        <w:t xml:space="preserve">lum se jiddiskuti l-ittra tas-Segretarju Ġenerali tal-Partit Nazzjonalista biex terġa' tiftaħ id-diskussjoni dwar il-finanzjament tal-partiti politiċi. Suġġetti oħra trattati kienu l-kontroll tal-prezzijiet kif ukoll bosta proġetti. F'din id-diskussjoni għamlu l-intervent tagħhom il-Viċi Prim Ministru u Ministru għall-Ġustizzja u l-Intern Tonio Borg kif ukoll il-Ministru għall-Edukazzjoni, Żgħażagħ u Impjiegi Louis Galea. </w:t>
      </w: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before="150" w:after="150" w:line="480" w:lineRule="auto"/>
        <w:jc w:val="both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b/>
          <w:u w:val="single"/>
          <w:lang w:val="mt-MT"/>
        </w:rPr>
        <w:t>JIT</w:t>
      </w:r>
      <w:ins w:id="22" w:author="tyest" w:date="2015-09-10T13:00:00Z">
        <w:r w:rsidR="00097663">
          <w:rPr>
            <w:rFonts w:ascii="Calibri" w:hAnsi="Calibri"/>
            <w:b/>
            <w:u w:val="single"/>
            <w:lang w:val="mt-MT"/>
          </w:rPr>
          <w:t>Ħ</w:t>
        </w:r>
      </w:ins>
      <w:del w:id="23" w:author="tyest" w:date="2015-09-10T13:00:00Z">
        <w:r w:rsidRPr="00BF5E2D" w:rsidDel="00097663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>ABBRU L-</w:t>
      </w:r>
      <w:r w:rsidRPr="00BF5E2D">
        <w:rPr>
          <w:rFonts w:ascii="Calibri" w:hAnsi="Calibri"/>
          <w:b/>
          <w:color w:val="000000"/>
          <w:u w:val="single"/>
          <w:lang w:val="mt-MT"/>
        </w:rPr>
        <w:t>ISMIJIET TAL-KULLE</w:t>
      </w:r>
      <w:ins w:id="24" w:author="tyest" w:date="2015-09-10T13:00:00Z">
        <w:r w:rsidR="00097663">
          <w:rPr>
            <w:rFonts w:ascii="Calibri" w:hAnsi="Calibri"/>
            <w:b/>
            <w:color w:val="000000"/>
            <w:u w:val="single"/>
            <w:lang w:val="mt-MT"/>
          </w:rPr>
          <w:t>ĠĠ</w:t>
        </w:r>
      </w:ins>
      <w:del w:id="25" w:author="tyest" w:date="2015-09-10T13:00:00Z">
        <w:r w:rsidRPr="00BF5E2D" w:rsidDel="00097663">
          <w:rPr>
            <w:rFonts w:ascii="Calibri" w:hAnsi="Calibri"/>
            <w:b/>
            <w:color w:val="000000"/>
            <w:u w:val="single"/>
            <w:lang w:val="mt-MT"/>
          </w:rPr>
          <w:delText>GG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>I:</w:t>
      </w:r>
      <w:r w:rsidRPr="00BF5E2D">
        <w:rPr>
          <w:rFonts w:ascii="Calibri" w:hAnsi="Calibri"/>
          <w:b/>
          <w:color w:val="000000"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/>
        </w:rPr>
        <w:t>Il-Ministru ta</w:t>
      </w:r>
      <w:del w:id="26" w:author="tyest" w:date="2015-09-10T13:00:00Z">
        <w:r w:rsidRPr="00BF5E2D" w:rsidDel="0009766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l-Edukazzjoni, Żgħażagħ u Impjiegi Louis Galea ħabbar l-ismijiet ta</w:t>
      </w:r>
      <w:del w:id="27" w:author="tyest" w:date="2015-09-10T13:00:00Z">
        <w:r w:rsidRPr="00BF5E2D" w:rsidDel="0009766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 xml:space="preserve">l-għaxar Kulleġġi li se jkun hawn f'Malta u Għawdex. Hu qal li għalkemm l-Iskejjel intisġu kollha f'Kulleġġi, għad irid isir ħafna xogħol biex dawn isiru Kulleġġi sħaħ. F'kull Kulleġġ se jkun hemm żewġ </w:t>
      </w:r>
      <w:del w:id="28" w:author="tyest" w:date="2015-11-24T16:03:00Z">
        <w:r w:rsidRPr="00BF5E2D" w:rsidDel="00450803">
          <w:rPr>
            <w:rFonts w:ascii="Calibri" w:hAnsi="Calibri"/>
            <w:color w:val="000000"/>
            <w:lang w:val="mt-MT"/>
          </w:rPr>
          <w:delText>S</w:delText>
        </w:r>
      </w:del>
      <w:ins w:id="29" w:author="tyest" w:date="2015-11-24T16:03:00Z">
        <w:r w:rsidR="00450803">
          <w:rPr>
            <w:rFonts w:ascii="Calibri" w:hAnsi="Calibri"/>
            <w:color w:val="000000"/>
            <w:lang w:val="mt-MT"/>
          </w:rPr>
          <w:t>s</w:t>
        </w:r>
      </w:ins>
      <w:r w:rsidRPr="00BF5E2D">
        <w:rPr>
          <w:rFonts w:ascii="Calibri" w:hAnsi="Calibri"/>
          <w:color w:val="000000"/>
          <w:lang w:val="mt-MT"/>
        </w:rPr>
        <w:t xml:space="preserve">kejjel </w:t>
      </w:r>
      <w:del w:id="30" w:author="tyest" w:date="2015-11-24T16:04:00Z">
        <w:r w:rsidRPr="00BF5E2D" w:rsidDel="00450803">
          <w:rPr>
            <w:rFonts w:ascii="Calibri" w:hAnsi="Calibri"/>
            <w:color w:val="000000"/>
            <w:lang w:val="mt-MT"/>
          </w:rPr>
          <w:delText>S</w:delText>
        </w:r>
      </w:del>
      <w:ins w:id="31" w:author="tyest" w:date="2015-11-24T16:04:00Z">
        <w:r w:rsidR="00450803">
          <w:rPr>
            <w:rFonts w:ascii="Calibri" w:hAnsi="Calibri"/>
            <w:color w:val="000000"/>
            <w:lang w:val="mt-MT"/>
          </w:rPr>
          <w:t>s</w:t>
        </w:r>
      </w:ins>
      <w:r w:rsidRPr="00BF5E2D">
        <w:rPr>
          <w:rFonts w:ascii="Calibri" w:hAnsi="Calibri"/>
          <w:color w:val="000000"/>
          <w:lang w:val="mt-MT"/>
        </w:rPr>
        <w:t>ekondarji, waħda tas-</w:t>
      </w:r>
      <w:del w:id="32" w:author="tyest" w:date="2015-11-24T16:04:00Z">
        <w:r w:rsidRPr="00BF5E2D" w:rsidDel="00450803">
          <w:rPr>
            <w:rFonts w:ascii="Calibri" w:hAnsi="Calibri"/>
            <w:color w:val="000000"/>
            <w:lang w:val="mt-MT"/>
          </w:rPr>
          <w:delText>S</w:delText>
        </w:r>
      </w:del>
      <w:ins w:id="33" w:author="tyest" w:date="2015-11-24T16:04:00Z">
        <w:r w:rsidR="00450803">
          <w:rPr>
            <w:rFonts w:ascii="Calibri" w:hAnsi="Calibri"/>
            <w:color w:val="000000"/>
            <w:lang w:val="mt-MT"/>
          </w:rPr>
          <w:t>s</w:t>
        </w:r>
      </w:ins>
      <w:r w:rsidRPr="00BF5E2D">
        <w:rPr>
          <w:rFonts w:ascii="Calibri" w:hAnsi="Calibri"/>
          <w:color w:val="000000"/>
          <w:lang w:val="mt-MT"/>
        </w:rPr>
        <w:t>ubien u oħra tal-</w:t>
      </w:r>
      <w:del w:id="34" w:author="tyest" w:date="2015-11-24T16:04:00Z">
        <w:r w:rsidRPr="00BF5E2D" w:rsidDel="00450803">
          <w:rPr>
            <w:rFonts w:ascii="Calibri" w:hAnsi="Calibri"/>
            <w:color w:val="000000"/>
            <w:lang w:val="mt-MT"/>
          </w:rPr>
          <w:delText>B</w:delText>
        </w:r>
      </w:del>
      <w:ins w:id="35" w:author="tyest" w:date="2015-11-24T16:04:00Z">
        <w:r w:rsidR="00450803">
          <w:rPr>
            <w:rFonts w:ascii="Calibri" w:hAnsi="Calibri"/>
            <w:color w:val="000000"/>
            <w:lang w:val="mt-MT"/>
          </w:rPr>
          <w:t>b</w:t>
        </w:r>
      </w:ins>
      <w:r w:rsidRPr="00BF5E2D">
        <w:rPr>
          <w:rFonts w:ascii="Calibri" w:hAnsi="Calibri"/>
          <w:color w:val="000000"/>
          <w:lang w:val="mt-MT"/>
        </w:rPr>
        <w:t>niet, li jilqgħu l-istudenti kollha li jtemmu l-</w:t>
      </w:r>
      <w:del w:id="36" w:author="tyest" w:date="2015-11-24T16:04:00Z">
        <w:r w:rsidRPr="00BF5E2D" w:rsidDel="00450803">
          <w:rPr>
            <w:rFonts w:ascii="Calibri" w:hAnsi="Calibri"/>
            <w:color w:val="000000"/>
            <w:lang w:val="mt-MT"/>
          </w:rPr>
          <w:delText>L</w:delText>
        </w:r>
      </w:del>
      <w:ins w:id="37" w:author="tyest" w:date="2015-11-24T16:04:00Z">
        <w:r w:rsidR="00450803">
          <w:rPr>
            <w:rFonts w:ascii="Calibri" w:hAnsi="Calibri"/>
            <w:color w:val="000000"/>
            <w:lang w:val="mt-MT"/>
          </w:rPr>
          <w:t>l</w:t>
        </w:r>
      </w:ins>
      <w:r w:rsidRPr="00BF5E2D">
        <w:rPr>
          <w:rFonts w:ascii="Calibri" w:hAnsi="Calibri"/>
          <w:color w:val="000000"/>
          <w:lang w:val="mt-MT"/>
        </w:rPr>
        <w:t xml:space="preserve">ivell </w:t>
      </w:r>
      <w:del w:id="38" w:author="tyest" w:date="2015-11-24T16:04:00Z">
        <w:r w:rsidRPr="00BF5E2D" w:rsidDel="00450803">
          <w:rPr>
            <w:rFonts w:ascii="Calibri" w:hAnsi="Calibri"/>
            <w:color w:val="000000"/>
            <w:lang w:val="mt-MT"/>
          </w:rPr>
          <w:delText>P</w:delText>
        </w:r>
      </w:del>
      <w:ins w:id="39" w:author="tyest" w:date="2015-11-24T16:04:00Z">
        <w:r w:rsidR="00450803">
          <w:rPr>
            <w:rFonts w:ascii="Calibri" w:hAnsi="Calibri"/>
            <w:color w:val="000000"/>
            <w:lang w:val="mt-MT"/>
          </w:rPr>
          <w:t>p</w:t>
        </w:r>
      </w:ins>
      <w:r w:rsidRPr="00BF5E2D">
        <w:rPr>
          <w:rFonts w:ascii="Calibri" w:hAnsi="Calibri"/>
          <w:color w:val="000000"/>
          <w:lang w:val="mt-MT"/>
        </w:rPr>
        <w:t xml:space="preserve">rimarju. L-għaxar Kulleġġi huma l-Kulleġġ ta' Għawdex, il-Kulleġġ Santa Margerita, </w:t>
      </w:r>
      <w:ins w:id="40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 xml:space="preserve">l-Kulleġġ San Benedittu, </w:t>
      </w:r>
      <w:ins w:id="41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 xml:space="preserve">l-Kulleġġ San Ġorġ Preca, </w:t>
      </w:r>
      <w:ins w:id="42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>l-Kulleġġ San</w:t>
      </w:r>
      <w:ins w:id="43" w:author="tyest" w:date="2015-11-24T16:05:00Z">
        <w:r w:rsidR="00450803">
          <w:rPr>
            <w:rFonts w:ascii="Calibri" w:hAnsi="Calibri"/>
            <w:color w:val="000000"/>
            <w:lang w:val="mt-MT"/>
          </w:rPr>
          <w:t xml:space="preserve"> </w:t>
        </w:r>
      </w:ins>
      <w:del w:id="44" w:author="tyest" w:date="2015-11-24T16:04:00Z">
        <w:r w:rsidRPr="00BF5E2D" w:rsidDel="00450803">
          <w:rPr>
            <w:rFonts w:ascii="Calibri" w:hAnsi="Calibri"/>
            <w:color w:val="000000"/>
            <w:lang w:val="mt-MT"/>
          </w:rPr>
          <w:delText>t</w:delText>
        </w:r>
      </w:del>
      <w:del w:id="45" w:author="tyest" w:date="2015-09-10T13:01:00Z">
        <w:r w:rsidRPr="00BF5E2D" w:rsidDel="00097663">
          <w:rPr>
            <w:rFonts w:ascii="Calibri" w:hAnsi="Calibri"/>
            <w:color w:val="000000"/>
            <w:lang w:val="mt-MT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/>
        </w:rPr>
        <w:t xml:space="preserve">Injazju, </w:t>
      </w:r>
      <w:ins w:id="46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 xml:space="preserve">l-Kulleġġ Santa Klara, </w:t>
      </w:r>
      <w:ins w:id="47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 xml:space="preserve">l-Kulleġġ Marija Regina, </w:t>
      </w:r>
      <w:ins w:id="48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 xml:space="preserve">l-Kulleġġ San Nikola, </w:t>
      </w:r>
      <w:ins w:id="49" w:author="tyest" w:date="2015-09-10T13:01:00Z">
        <w:r w:rsidR="0009766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>l-Kulleġġ Santa Tereża u l-Kulleġġ San Tumas Moore</w:t>
      </w:r>
      <w:ins w:id="50" w:author="tyest" w:date="2015-11-23T11:09:00Z">
        <w:r w:rsidR="00797449">
          <w:rPr>
            <w:rFonts w:ascii="Calibri" w:hAnsi="Calibri"/>
            <w:color w:val="000000"/>
            <w:lang w:val="mt-MT"/>
          </w:rPr>
          <w:t>.</w:t>
        </w:r>
      </w:ins>
    </w:p>
    <w:p w:rsidR="00BF5E2D" w:rsidRPr="00BF5E2D" w:rsidRDefault="00BF5E2D" w:rsidP="00BF5E2D">
      <w:pPr>
        <w:spacing w:before="150" w:after="150" w:line="480" w:lineRule="auto"/>
        <w:jc w:val="both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color w:val="000000"/>
          <w:lang w:val="mt-MT"/>
        </w:rPr>
        <w:t>Il-Gvern qed jinvesti bil-qawwi fl-infrastruttura ta</w:t>
      </w:r>
      <w:del w:id="51" w:author="tyest" w:date="2015-09-10T13:05:00Z">
        <w:r w:rsidRPr="00BF5E2D" w:rsidDel="0009766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</w:t>
      </w:r>
      <w:ins w:id="52" w:author="tyest" w:date="2015-09-10T13:18:00Z">
        <w:r w:rsidR="00E740A3">
          <w:rPr>
            <w:rFonts w:ascii="Calibri" w:hAnsi="Calibri"/>
            <w:color w:val="000000"/>
            <w:lang w:val="mt-MT"/>
          </w:rPr>
          <w:t>i</w:t>
        </w:r>
      </w:ins>
      <w:del w:id="53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>I</w:delText>
        </w:r>
      </w:del>
      <w:r w:rsidRPr="00BF5E2D">
        <w:rPr>
          <w:rFonts w:ascii="Calibri" w:hAnsi="Calibri"/>
          <w:color w:val="000000"/>
          <w:lang w:val="mt-MT"/>
        </w:rPr>
        <w:t xml:space="preserve">skejjel, tant li din is-sena se tiftaħ </w:t>
      </w:r>
      <w:ins w:id="54" w:author="tyest" w:date="2015-09-10T13:18:00Z">
        <w:r w:rsidR="00E740A3">
          <w:rPr>
            <w:rFonts w:ascii="Calibri" w:hAnsi="Calibri"/>
            <w:color w:val="000000"/>
            <w:lang w:val="mt-MT"/>
          </w:rPr>
          <w:t>s</w:t>
        </w:r>
      </w:ins>
      <w:del w:id="55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>S</w:delText>
        </w:r>
      </w:del>
      <w:r w:rsidRPr="00BF5E2D">
        <w:rPr>
          <w:rFonts w:ascii="Calibri" w:hAnsi="Calibri"/>
          <w:color w:val="000000"/>
          <w:lang w:val="mt-MT"/>
        </w:rPr>
        <w:t xml:space="preserve">kola </w:t>
      </w:r>
      <w:ins w:id="56" w:author="tyest" w:date="2015-09-10T13:18:00Z">
        <w:r w:rsidR="00E740A3">
          <w:rPr>
            <w:rFonts w:ascii="Calibri" w:hAnsi="Calibri"/>
            <w:color w:val="000000"/>
            <w:lang w:val="mt-MT"/>
          </w:rPr>
          <w:t>s</w:t>
        </w:r>
      </w:ins>
      <w:del w:id="57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>S</w:delText>
        </w:r>
      </w:del>
      <w:r w:rsidRPr="00BF5E2D">
        <w:rPr>
          <w:rFonts w:ascii="Calibri" w:hAnsi="Calibri"/>
          <w:color w:val="000000"/>
          <w:lang w:val="mt-MT"/>
        </w:rPr>
        <w:t xml:space="preserve">ekondarja ġdida u s-sena d-dieħla mistennija tiftaħ </w:t>
      </w:r>
      <w:ins w:id="58" w:author="tyest" w:date="2015-09-10T13:18:00Z">
        <w:r w:rsidR="00E740A3">
          <w:rPr>
            <w:rFonts w:ascii="Calibri" w:hAnsi="Calibri"/>
            <w:color w:val="000000"/>
            <w:lang w:val="mt-MT"/>
          </w:rPr>
          <w:t>s</w:t>
        </w:r>
      </w:ins>
      <w:del w:id="59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>S</w:delText>
        </w:r>
      </w:del>
      <w:r w:rsidRPr="00BF5E2D">
        <w:rPr>
          <w:rFonts w:ascii="Calibri" w:hAnsi="Calibri"/>
          <w:color w:val="000000"/>
          <w:lang w:val="mt-MT"/>
        </w:rPr>
        <w:t xml:space="preserve">kola </w:t>
      </w:r>
      <w:ins w:id="60" w:author="tyest" w:date="2015-09-10T13:18:00Z">
        <w:r w:rsidR="00E740A3">
          <w:rPr>
            <w:rFonts w:ascii="Calibri" w:hAnsi="Calibri"/>
            <w:color w:val="000000"/>
            <w:lang w:val="mt-MT"/>
          </w:rPr>
          <w:t>s</w:t>
        </w:r>
      </w:ins>
      <w:del w:id="61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>S</w:delText>
        </w:r>
      </w:del>
      <w:r w:rsidRPr="00BF5E2D">
        <w:rPr>
          <w:rFonts w:ascii="Calibri" w:hAnsi="Calibri"/>
          <w:color w:val="000000"/>
          <w:lang w:val="mt-MT"/>
        </w:rPr>
        <w:t>ekondarja ġdida oħra. Inbeda wkoll ix-xogħol fuq l-Iskola Sekondarja ta' Għawdex u dalwaqt se jibda l-bini ta</w:t>
      </w:r>
      <w:del w:id="62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l-iskejjel ġodda fil-Mosta u Pembroke</w:t>
      </w:r>
      <w:ins w:id="63" w:author="tyest" w:date="2015-09-10T13:18:00Z">
        <w:r w:rsidR="00E740A3">
          <w:rPr>
            <w:rFonts w:ascii="Calibri" w:hAnsi="Calibri"/>
            <w:color w:val="000000"/>
            <w:lang w:val="mt-MT"/>
          </w:rPr>
          <w:t xml:space="preserve">. </w:t>
        </w:r>
      </w:ins>
      <w:r w:rsidRPr="00BF5E2D">
        <w:rPr>
          <w:rFonts w:ascii="Calibri" w:hAnsi="Calibri"/>
          <w:color w:val="000000"/>
          <w:lang w:val="mt-MT"/>
        </w:rPr>
        <w:t>Intant, il-Ministru ta</w:t>
      </w:r>
      <w:del w:id="64" w:author="tyest" w:date="2015-09-10T13:18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 xml:space="preserve">l-Edukazzjoni indirizza madwar 130 għalliem ġdid li attendew għal kors ta' jumejn fejn ingħataw tagħrif u taħriġ </w:t>
      </w:r>
      <w:del w:id="65" w:author="tyest" w:date="2015-11-24T16:06:00Z">
        <w:r w:rsidRPr="00BF5E2D" w:rsidDel="00450803">
          <w:rPr>
            <w:rFonts w:ascii="Calibri" w:hAnsi="Calibri"/>
            <w:color w:val="000000"/>
            <w:lang w:val="mt-MT"/>
          </w:rPr>
          <w:delText>b</w:delText>
        </w:r>
      </w:del>
      <w:del w:id="66" w:author="tyest" w:date="2015-11-23T11:06:00Z">
        <w:r w:rsidRPr="00BF5E2D" w:rsidDel="00797449">
          <w:rPr>
            <w:rFonts w:ascii="Calibri" w:hAnsi="Calibri"/>
            <w:color w:val="000000"/>
            <w:lang w:val="mt-MT"/>
          </w:rPr>
          <w:delText>e</w:delText>
        </w:r>
      </w:del>
      <w:del w:id="67" w:author="tyest" w:date="2015-11-24T16:06:00Z">
        <w:r w:rsidRPr="00BF5E2D" w:rsidDel="00450803">
          <w:rPr>
            <w:rFonts w:ascii="Calibri" w:hAnsi="Calibri"/>
            <w:color w:val="000000"/>
            <w:lang w:val="mt-MT"/>
          </w:rPr>
          <w:delText>ix</w:delText>
        </w:r>
      </w:del>
      <w:ins w:id="68" w:author="tyest" w:date="2015-11-24T16:06:00Z">
        <w:r w:rsidR="00450803">
          <w:rPr>
            <w:rFonts w:ascii="Calibri" w:hAnsi="Calibri"/>
            <w:color w:val="000000"/>
            <w:lang w:val="mt-MT"/>
          </w:rPr>
          <w:t xml:space="preserve"> biex</w:t>
        </w:r>
      </w:ins>
      <w:r w:rsidRPr="00BF5E2D">
        <w:rPr>
          <w:rFonts w:ascii="Calibri" w:hAnsi="Calibri"/>
          <w:color w:val="000000"/>
          <w:lang w:val="mt-MT"/>
        </w:rPr>
        <w:t xml:space="preserve"> ikunu mħejjija aħjar għall-ewwel sena skolastika tagħhom. Il-kors qed isir bħala parti mir-riforma fil-qasam edukattiv. Il-Ministru ta</w:t>
      </w:r>
      <w:del w:id="69" w:author="tyest" w:date="2015-09-10T13:19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l-Edukazzjoni qal li bħalissa hemm sejħa biex għalliema ta' esperjenza jkunu jistg</w:t>
      </w:r>
      <w:ins w:id="70" w:author="tyest" w:date="2015-11-24T16:07:00Z">
        <w:r w:rsidR="00D917D1">
          <w:rPr>
            <w:rFonts w:ascii="Calibri" w:hAnsi="Calibri"/>
            <w:color w:val="000000"/>
            <w:lang w:val="mt-MT"/>
          </w:rPr>
          <w:t>ħ</w:t>
        </w:r>
      </w:ins>
      <w:del w:id="71" w:author="tyest" w:date="2015-11-24T16:07:00Z">
        <w:r w:rsidRPr="00BF5E2D" w:rsidDel="00D917D1">
          <w:rPr>
            <w:rFonts w:ascii="Calibri" w:hAnsi="Calibri"/>
            <w:color w:val="000000"/>
            <w:lang w:val="mt-MT"/>
          </w:rPr>
          <w:delText>h</w:delText>
        </w:r>
      </w:del>
      <w:r w:rsidRPr="00BF5E2D">
        <w:rPr>
          <w:rFonts w:ascii="Calibri" w:hAnsi="Calibri"/>
          <w:color w:val="000000"/>
          <w:lang w:val="mt-MT"/>
        </w:rPr>
        <w:t xml:space="preserve">u jagħmluha ta' </w:t>
      </w:r>
      <w:r w:rsidRPr="00BF5E2D">
        <w:rPr>
          <w:rFonts w:ascii="Calibri" w:hAnsi="Calibri"/>
          <w:i/>
          <w:iCs/>
          <w:color w:val="000000"/>
          <w:lang w:val="mt-MT"/>
        </w:rPr>
        <w:t>mentors</w:t>
      </w:r>
      <w:r w:rsidRPr="00BF5E2D">
        <w:rPr>
          <w:rFonts w:ascii="Calibri" w:hAnsi="Calibri"/>
          <w:color w:val="000000"/>
          <w:lang w:val="mt-MT"/>
        </w:rPr>
        <w:t xml:space="preserve"> għall-għalliema l-ġodda. </w:t>
      </w: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b/>
          <w:u w:val="single"/>
          <w:lang w:val="mt-MT"/>
        </w:rPr>
        <w:t>RIKONOXXIMENT MILL-ISTUDENTI T</w:t>
      </w:r>
      <w:del w:id="72" w:author="tyest" w:date="2015-09-10T13:19:00Z">
        <w:r w:rsidRPr="00BF5E2D" w:rsidDel="00E740A3">
          <w:rPr>
            <w:rFonts w:ascii="Calibri" w:hAnsi="Calibri"/>
            <w:b/>
            <w:u w:val="single"/>
            <w:lang w:val="mt-MT"/>
          </w:rPr>
          <w:delText>R</w:delText>
        </w:r>
      </w:del>
      <w:r w:rsidRPr="00BF5E2D">
        <w:rPr>
          <w:rFonts w:ascii="Calibri" w:hAnsi="Calibri"/>
          <w:b/>
          <w:u w:val="single"/>
          <w:lang w:val="mt-MT"/>
        </w:rPr>
        <w:t>E</w:t>
      </w:r>
      <w:ins w:id="73" w:author="tyest" w:date="2015-09-10T13:19:00Z">
        <w:r w:rsidR="00E740A3">
          <w:rPr>
            <w:rFonts w:ascii="Calibri" w:hAnsi="Calibri"/>
            <w:b/>
            <w:u w:val="single"/>
            <w:lang w:val="mt-MT"/>
          </w:rPr>
          <w:t>R</w:t>
        </w:r>
      </w:ins>
      <w:r w:rsidRPr="00BF5E2D">
        <w:rPr>
          <w:rFonts w:ascii="Calibri" w:hAnsi="Calibri"/>
          <w:b/>
          <w:u w:val="single"/>
          <w:lang w:val="mt-MT"/>
        </w:rPr>
        <w:t>ZJARJI G</w:t>
      </w:r>
      <w:ins w:id="74" w:author="tyest" w:date="2015-09-10T13:19:00Z">
        <w:r w:rsidR="00E740A3">
          <w:rPr>
            <w:rFonts w:ascii="Calibri" w:hAnsi="Calibri"/>
            <w:b/>
            <w:u w:val="single"/>
            <w:lang w:val="mt-MT"/>
          </w:rPr>
          <w:t>Ħ</w:t>
        </w:r>
      </w:ins>
      <w:del w:id="75" w:author="tyest" w:date="2015-09-10T13:19:00Z">
        <w:r w:rsidRPr="00BF5E2D" w:rsidDel="00E740A3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 xml:space="preserve">ALL-IMPENN TAL-GVERN </w:t>
      </w:r>
      <w:ins w:id="76" w:author="tyest" w:date="2015-09-10T13:19:00Z">
        <w:r w:rsidR="00E740A3">
          <w:rPr>
            <w:rFonts w:ascii="Calibri" w:hAnsi="Calibri"/>
            <w:b/>
            <w:u w:val="single"/>
            <w:lang w:val="mt-MT"/>
          </w:rPr>
          <w:t>F</w:t>
        </w:r>
      </w:ins>
      <w:r w:rsidRPr="00BF5E2D">
        <w:rPr>
          <w:rFonts w:ascii="Calibri" w:hAnsi="Calibri"/>
          <w:b/>
          <w:u w:val="single"/>
          <w:lang w:val="mt-MT"/>
        </w:rPr>
        <w:t>L-ICT: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/>
        </w:rPr>
        <w:t>L-opportunitajiet ta' xogħol fil-qasam ta</w:t>
      </w:r>
      <w:del w:id="77" w:author="tyest" w:date="2015-09-10T13:19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l-informatika għal dawk li jridu jaħdmu f'pajjiżi ta</w:t>
      </w:r>
      <w:del w:id="78" w:author="tyest" w:date="2015-09-10T13:19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l-UE permezz tas-Servizz Ewropew ta</w:t>
      </w:r>
      <w:del w:id="79" w:author="tyest" w:date="2015-09-10T13:19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l-Impjiegi (EURES) kienu diskussi waqt seminar organizzat mi</w:t>
      </w:r>
      <w:ins w:id="80" w:author="tyest" w:date="2015-09-10T13:19:00Z">
        <w:r w:rsidR="00E740A3">
          <w:rPr>
            <w:rFonts w:ascii="Calibri" w:hAnsi="Calibri"/>
            <w:color w:val="000000"/>
            <w:lang w:val="mt-MT"/>
          </w:rPr>
          <w:t>l</w:t>
        </w:r>
      </w:ins>
      <w:r w:rsidRPr="00BF5E2D">
        <w:rPr>
          <w:rFonts w:ascii="Calibri" w:hAnsi="Calibri"/>
          <w:color w:val="000000"/>
          <w:lang w:val="mt-MT"/>
        </w:rPr>
        <w:t>l-Korporazzjoni għax-Xogħol u t-Taħriġ (ETC). Il-Ministru għall-Kompetittivit</w:t>
      </w:r>
      <w:ins w:id="81" w:author="tyest" w:date="2015-09-10T13:20:00Z">
        <w:r w:rsidR="00E740A3">
          <w:rPr>
            <w:rFonts w:ascii="Calibri" w:hAnsi="Calibri"/>
            <w:color w:val="000000"/>
            <w:lang w:val="mt-MT"/>
          </w:rPr>
          <w:t>à</w:t>
        </w:r>
      </w:ins>
      <w:del w:id="82" w:author="tyest" w:date="2015-09-10T13:20:00Z">
        <w:r w:rsidRPr="00BF5E2D" w:rsidDel="00E740A3">
          <w:rPr>
            <w:rFonts w:ascii="Calibri" w:hAnsi="Calibri"/>
            <w:color w:val="000000"/>
            <w:lang w:val="mt-MT"/>
          </w:rPr>
          <w:delText>a</w:delText>
        </w:r>
      </w:del>
      <w:r w:rsidRPr="00BF5E2D">
        <w:rPr>
          <w:rFonts w:ascii="Calibri" w:hAnsi="Calibri"/>
          <w:color w:val="000000"/>
          <w:lang w:val="mt-MT"/>
        </w:rPr>
        <w:t xml:space="preserve"> u l-Komunikazzjoni Ċensu Galea, f'diskors li għamel fil-ftuħ ta' dan is-seminar, tkellem dwar il-mod li bih fl-aħħar snin is-settur ta</w:t>
      </w:r>
      <w:del w:id="83" w:author="tyest" w:date="2015-09-10T13:20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l-informatika kiber tant li din is-sena biss applikaw 1,400 bejn studenti ta</w:t>
      </w:r>
      <w:del w:id="84" w:author="tyest" w:date="2015-09-10T13:20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l-MCAST u l-Universit</w:t>
      </w:r>
      <w:ins w:id="85" w:author="tyest" w:date="2015-09-10T13:20:00Z">
        <w:r w:rsidR="00E740A3">
          <w:rPr>
            <w:rFonts w:ascii="Calibri" w:hAnsi="Calibri"/>
            <w:color w:val="000000"/>
            <w:lang w:val="mt-MT"/>
          </w:rPr>
          <w:t>à</w:t>
        </w:r>
      </w:ins>
      <w:del w:id="86" w:author="tyest" w:date="2015-09-10T13:20:00Z">
        <w:r w:rsidRPr="00BF5E2D" w:rsidDel="00E740A3">
          <w:rPr>
            <w:rFonts w:ascii="Calibri" w:hAnsi="Calibri"/>
            <w:color w:val="000000"/>
            <w:lang w:val="mt-MT"/>
          </w:rPr>
          <w:delText>a'</w:delText>
        </w:r>
      </w:del>
      <w:r w:rsidRPr="00BF5E2D">
        <w:rPr>
          <w:rFonts w:ascii="Calibri" w:hAnsi="Calibri"/>
          <w:color w:val="000000"/>
          <w:lang w:val="mt-MT"/>
        </w:rPr>
        <w:t>. Ċensu Galea qal li l-Gvern qed jgħin finanzjarjament lil dawk l-istudenti li jridu jistudjaw l-informatika u anke ħaseb biex jinvolvi s-settur privat fejn hemm diversi istituzzjonijiet li joffru korsijiet li huma rikonoxxuti internazzjonalment. Fid-diskors tiegħu l-Ministru Ċensu Galea tkellem dwar il-proġett SmartCity Malta u qal li l-pajjiż irid ikun ippreparat tajjeb biex jinħatfu l-opportunitajiet li dan se jġib miegħu.</w:t>
      </w: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b/>
          <w:color w:val="000000"/>
          <w:u w:val="single"/>
          <w:lang w:val="mt-MT"/>
        </w:rPr>
        <w:t>1 JING</w:t>
      </w:r>
      <w:ins w:id="87" w:author="tyest" w:date="2015-09-10T13:21:00Z">
        <w:r w:rsidR="00E740A3">
          <w:rPr>
            <w:rFonts w:ascii="Calibri" w:hAnsi="Calibri"/>
            <w:b/>
            <w:color w:val="000000"/>
            <w:u w:val="single"/>
            <w:lang w:val="mt-MT"/>
          </w:rPr>
          <w:t>Ħ</w:t>
        </w:r>
      </w:ins>
      <w:del w:id="88" w:author="tyest" w:date="2015-09-10T13:21:00Z">
        <w:r w:rsidRPr="00BF5E2D" w:rsidDel="00E740A3">
          <w:rPr>
            <w:rFonts w:ascii="Calibri" w:hAnsi="Calibri"/>
            <w:b/>
            <w:color w:val="000000"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>ATAW I</w:t>
      </w:r>
      <w:ins w:id="89" w:author="tyest" w:date="2015-09-10T13:21:00Z">
        <w:r w:rsidR="00E740A3">
          <w:rPr>
            <w:rFonts w:ascii="Calibri" w:hAnsi="Calibri"/>
            <w:b/>
            <w:color w:val="000000"/>
            <w:u w:val="single"/>
            <w:lang w:val="mt-MT"/>
          </w:rPr>
          <w:t>Ċ</w:t>
        </w:r>
      </w:ins>
      <w:del w:id="90" w:author="tyest" w:date="2015-09-10T13:21:00Z">
        <w:r w:rsidRPr="00BF5E2D" w:rsidDel="00E740A3">
          <w:rPr>
            <w:rFonts w:ascii="Calibri" w:hAnsi="Calibri"/>
            <w:b/>
            <w:color w:val="000000"/>
            <w:u w:val="single"/>
            <w:lang w:val="mt-MT"/>
          </w:rPr>
          <w:delText>C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>-</w:t>
      </w:r>
      <w:ins w:id="91" w:author="tyest" w:date="2015-09-10T13:21:00Z">
        <w:r w:rsidR="00E740A3">
          <w:rPr>
            <w:rFonts w:ascii="Calibri" w:hAnsi="Calibri"/>
            <w:b/>
            <w:color w:val="000000"/>
            <w:u w:val="single"/>
            <w:lang w:val="mt-MT"/>
          </w:rPr>
          <w:t>Ċ</w:t>
        </w:r>
      </w:ins>
      <w:del w:id="92" w:author="tyest" w:date="2015-09-10T13:21:00Z">
        <w:r w:rsidRPr="00BF5E2D" w:rsidDel="00E740A3">
          <w:rPr>
            <w:rFonts w:ascii="Calibri" w:hAnsi="Calibri"/>
            <w:b/>
            <w:color w:val="000000"/>
            <w:u w:val="single"/>
            <w:lang w:val="mt-MT"/>
          </w:rPr>
          <w:delText>C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>ITTADINANZA AWSTRALJANA:</w:t>
      </w:r>
      <w:r w:rsidRPr="00BF5E2D">
        <w:rPr>
          <w:rFonts w:ascii="Calibri" w:hAnsi="Calibri"/>
          <w:b/>
          <w:color w:val="000000"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/>
        </w:rPr>
        <w:t>F’</w:t>
      </w:r>
      <w:ins w:id="93" w:author="tyest" w:date="2015-09-10T13:21:00Z">
        <w:r w:rsidR="00E740A3">
          <w:rPr>
            <w:rFonts w:ascii="Calibri" w:hAnsi="Calibri"/>
            <w:color w:val="000000"/>
            <w:lang w:val="mt-MT"/>
          </w:rPr>
          <w:t>ċ</w:t>
        </w:r>
      </w:ins>
      <w:del w:id="94" w:author="tyest" w:date="2015-09-10T13:21:00Z">
        <w:r w:rsidRPr="00BF5E2D" w:rsidDel="00E740A3">
          <w:rPr>
            <w:rFonts w:ascii="Calibri" w:hAnsi="Calibri"/>
            <w:color w:val="000000"/>
            <w:lang w:val="mt-MT"/>
          </w:rPr>
          <w:delText>c</w:delText>
        </w:r>
      </w:del>
      <w:r w:rsidRPr="00BF5E2D">
        <w:rPr>
          <w:rFonts w:ascii="Calibri" w:hAnsi="Calibri"/>
          <w:color w:val="000000"/>
          <w:lang w:val="mt-MT"/>
        </w:rPr>
        <w:t>erimonja li saret fir-Residenza tal-Kummissarju Għoli Awstraljan fin-Naxxar, 31 ċittadin Malti ngħataw lura ċ-Ċittadinanza Awstraljana permezz ta</w:t>
      </w:r>
      <w:del w:id="95" w:author="tyest" w:date="2015-09-10T13:21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 xml:space="preserve">l-emendi fil-liġi li saru dan l-aħħar. Minn meta daħlu fis-seħħ dawn l-emendi, </w:t>
      </w:r>
      <w:ins w:id="96" w:author="tyest" w:date="2015-09-10T13:21:00Z">
        <w:r w:rsidR="00E740A3">
          <w:rPr>
            <w:rFonts w:ascii="Calibri" w:hAnsi="Calibri"/>
            <w:color w:val="000000"/>
            <w:lang w:val="mt-MT"/>
          </w:rPr>
          <w:t>i</w:t>
        </w:r>
      </w:ins>
      <w:r w:rsidRPr="00BF5E2D">
        <w:rPr>
          <w:rFonts w:ascii="Calibri" w:hAnsi="Calibri"/>
          <w:color w:val="000000"/>
          <w:lang w:val="mt-MT"/>
        </w:rPr>
        <w:t>l-Kummissjoni Għolja Awstraljana f'Malta rċeviet 350 applikazzjoni li minnhom diġ</w:t>
      </w:r>
      <w:ins w:id="97" w:author="tyest" w:date="2015-09-10T13:21:00Z">
        <w:r w:rsidR="00E740A3">
          <w:rPr>
            <w:rFonts w:ascii="Calibri" w:hAnsi="Calibri"/>
            <w:color w:val="000000"/>
            <w:lang w:val="mt-MT"/>
          </w:rPr>
          <w:t>à</w:t>
        </w:r>
      </w:ins>
      <w:del w:id="98" w:author="tyest" w:date="2015-09-10T13:21:00Z">
        <w:r w:rsidRPr="00BF5E2D" w:rsidDel="00E740A3">
          <w:rPr>
            <w:rFonts w:ascii="Calibri" w:hAnsi="Calibri"/>
            <w:color w:val="000000"/>
            <w:lang w:val="mt-MT"/>
          </w:rPr>
          <w:delText>a'</w:delText>
        </w:r>
      </w:del>
      <w:r w:rsidRPr="00BF5E2D">
        <w:rPr>
          <w:rFonts w:ascii="Calibri" w:hAnsi="Calibri"/>
          <w:color w:val="000000"/>
          <w:lang w:val="mt-MT"/>
        </w:rPr>
        <w:t xml:space="preserve"> kienu pproċessati madwar 90. F'diskors ta</w:t>
      </w:r>
      <w:del w:id="99" w:author="tyest" w:date="2015-09-10T13:21:00Z">
        <w:r w:rsidRPr="00BF5E2D" w:rsidDel="00E740A3">
          <w:rPr>
            <w:rFonts w:ascii="Calibri" w:hAnsi="Calibri"/>
            <w:color w:val="000000"/>
            <w:lang w:val="mt-MT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/>
        </w:rPr>
        <w:t>l-okkażjoni l-Kummissarju Għoli Awstraljan g</w:t>
      </w:r>
      <w:ins w:id="100" w:author="tyest" w:date="2015-11-23T11:13:00Z">
        <w:r w:rsidR="00417304">
          <w:rPr>
            <w:rFonts w:ascii="Calibri" w:hAnsi="Calibri"/>
            <w:color w:val="000000"/>
            <w:lang w:val="mt-MT"/>
          </w:rPr>
          <w:t>ħ</w:t>
        </w:r>
      </w:ins>
      <w:del w:id="101" w:author="tyest" w:date="2015-11-23T11:13:00Z">
        <w:r w:rsidRPr="00BF5E2D" w:rsidDel="00417304">
          <w:rPr>
            <w:rFonts w:ascii="Calibri" w:hAnsi="Calibri"/>
            <w:color w:val="000000"/>
            <w:lang w:val="mt-MT"/>
          </w:rPr>
          <w:delText>h</w:delText>
        </w:r>
      </w:del>
      <w:r w:rsidRPr="00BF5E2D">
        <w:rPr>
          <w:rFonts w:ascii="Calibri" w:hAnsi="Calibri"/>
          <w:color w:val="000000"/>
          <w:lang w:val="mt-MT"/>
        </w:rPr>
        <w:t>al Malta Jurek Juszczyk qal li dawn il-bidliet komplew saħħew ir-relazzjonijiet bejn Malta u l-Awstralja filwaqt li rrefera għaż-żjara li għamel fl-Awstralja l-Prim Ministru Lawrence Gonzi kif ukoll għaż-żjara li għamlet f'Malta ftit tax-xhur ilu delegazzjoni tal-Parlament Awstraljan. Il-Kummissarju Awstraljan qal li l-opportunit</w:t>
      </w:r>
      <w:ins w:id="102" w:author="tyest" w:date="2015-09-10T13:22:00Z">
        <w:r w:rsidR="00E740A3">
          <w:rPr>
            <w:rFonts w:ascii="Calibri" w:hAnsi="Calibri"/>
            <w:color w:val="000000"/>
            <w:lang w:val="mt-MT"/>
          </w:rPr>
          <w:t>à</w:t>
        </w:r>
      </w:ins>
      <w:del w:id="103" w:author="tyest" w:date="2015-09-10T13:22:00Z">
        <w:r w:rsidRPr="00BF5E2D" w:rsidDel="00E740A3">
          <w:rPr>
            <w:rFonts w:ascii="Calibri" w:hAnsi="Calibri"/>
            <w:color w:val="000000"/>
            <w:lang w:val="mt-MT"/>
          </w:rPr>
          <w:delText>a'</w:delText>
        </w:r>
      </w:del>
      <w:r w:rsidRPr="00BF5E2D">
        <w:rPr>
          <w:rFonts w:ascii="Calibri" w:hAnsi="Calibri"/>
          <w:color w:val="000000"/>
          <w:lang w:val="mt-MT"/>
        </w:rPr>
        <w:t xml:space="preserve"> li ċittadini Maltin jerġgħu ji</w:t>
      </w:r>
      <w:del w:id="104" w:author="tyest" w:date="2015-11-24T16:08:00Z">
        <w:r w:rsidRPr="00BF5E2D" w:rsidDel="00D917D1">
          <w:rPr>
            <w:rFonts w:ascii="Calibri" w:hAnsi="Calibri"/>
            <w:color w:val="000000"/>
            <w:lang w:val="mt-MT"/>
          </w:rPr>
          <w:delText>s</w:delText>
        </w:r>
      </w:del>
      <w:r w:rsidRPr="00BF5E2D">
        <w:rPr>
          <w:rFonts w:ascii="Calibri" w:hAnsi="Calibri"/>
          <w:color w:val="000000"/>
          <w:lang w:val="mt-MT"/>
        </w:rPr>
        <w:t>k</w:t>
      </w:r>
      <w:ins w:id="105" w:author="tyest" w:date="2015-11-24T16:08:00Z">
        <w:r w:rsidR="00D917D1">
          <w:rPr>
            <w:rFonts w:ascii="Calibri" w:hAnsi="Calibri"/>
            <w:color w:val="000000"/>
            <w:lang w:val="mt-MT"/>
          </w:rPr>
          <w:t>s</w:t>
        </w:r>
      </w:ins>
      <w:r w:rsidRPr="00BF5E2D">
        <w:rPr>
          <w:rFonts w:ascii="Calibri" w:hAnsi="Calibri"/>
          <w:color w:val="000000"/>
          <w:lang w:val="mt-MT"/>
        </w:rPr>
        <w:t>bu lura ċ-Ċittadinanza Awstraljana qanqlet interess qawwi, tant li f'Lulju li għadda biss kien hemm madwar 1,300 talba għall-informazzjoni.</w:t>
      </w: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line="480" w:lineRule="auto"/>
        <w:ind w:left="-77"/>
        <w:jc w:val="both"/>
        <w:outlineLvl w:val="0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EKONOMIJA FIS-SOD G</w:t>
      </w:r>
      <w:ins w:id="106" w:author="tyest" w:date="2015-09-10T13:22:00Z">
        <w:r w:rsidR="00E740A3">
          <w:rPr>
            <w:rFonts w:ascii="Calibri" w:hAnsi="Calibri"/>
            <w:b/>
            <w:u w:val="single"/>
            <w:lang w:val="mt-MT"/>
          </w:rPr>
          <w:t>Ħ</w:t>
        </w:r>
      </w:ins>
      <w:del w:id="107" w:author="tyest" w:date="2015-09-10T13:22:00Z">
        <w:r w:rsidRPr="00BF5E2D" w:rsidDel="00E740A3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>AL FAMILJA FIS-SOD – il-Prim Ministru:</w:t>
      </w:r>
      <w:r w:rsidRPr="00BF5E2D">
        <w:rPr>
          <w:rFonts w:ascii="Calibri" w:hAnsi="Calibri"/>
          <w:b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 xml:space="preserve">Il-politika tal-Partit Nazzjonalista fil-Gvern hi </w:t>
      </w:r>
      <w:ins w:id="108" w:author="tyest" w:date="2015-09-10T13:22:00Z">
        <w:r w:rsidR="00E740A3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 xml:space="preserve">ntiża li ssaħħaħ l-ekonomija bil-għan ewlieni li tissaħħaħ il-familja, li hi pilastru </w:t>
      </w:r>
      <w:ins w:id="109" w:author="tyest" w:date="2015-09-10T13:22:00Z">
        <w:r w:rsidR="00E740A3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mportanti għal pajjiżna u għall-ġejjieni tal-poplu tagħna. Dan qalu l-Prim Ministru u Kap tal-Partit Nazzjonalista Lawrence Gonzi meta l</w:t>
      </w:r>
      <w:del w:id="110" w:author="tyest" w:date="2015-09-10T13:22:00Z">
        <w:r w:rsidRPr="00BF5E2D" w:rsidDel="00E740A3">
          <w:rPr>
            <w:rFonts w:ascii="Calibri" w:hAnsi="Calibri"/>
            <w:color w:val="000000"/>
            <w:lang w:val="mt-MT" w:eastAsia="en-GB"/>
          </w:rPr>
          <w:delText>-</w:delText>
        </w:r>
      </w:del>
      <w:r w:rsidRPr="00BF5E2D">
        <w:rPr>
          <w:rFonts w:ascii="Calibri" w:hAnsi="Calibri"/>
          <w:color w:val="000000"/>
          <w:lang w:val="mt-MT" w:eastAsia="en-GB"/>
        </w:rPr>
        <w:t>bieraħ tkellem fid-diskussjoni "Taħt it-Tinda" bit-tema "Insaħħu s-Suċċess Flimkien - Biex il-Familja Tkompli Tissaħħaħ", bħala parti miċ-ċelebrazzjonijiet tat-43 anniversarju mill-kisba ta</w:t>
      </w:r>
      <w:del w:id="111" w:author="tyest" w:date="2015-09-10T13:23:00Z">
        <w:r w:rsidRPr="00BF5E2D" w:rsidDel="00E740A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l-Indipendenza.</w:t>
      </w:r>
    </w:p>
    <w:p w:rsidR="00BF5E2D" w:rsidRPr="00BF5E2D" w:rsidRDefault="00BF5E2D" w:rsidP="00BF5E2D">
      <w:pPr>
        <w:spacing w:line="480" w:lineRule="auto"/>
        <w:ind w:left="-77"/>
        <w:jc w:val="both"/>
        <w:outlineLvl w:val="0"/>
        <w:rPr>
          <w:rFonts w:ascii="Calibri" w:hAnsi="Calibri"/>
          <w:b/>
          <w:color w:val="000000"/>
          <w:u w:val="single"/>
          <w:lang w:val="mt-MT" w:eastAsia="en-GB"/>
        </w:rPr>
      </w:pPr>
      <w:r w:rsidRPr="00BF5E2D">
        <w:rPr>
          <w:rFonts w:ascii="Calibri" w:hAnsi="Calibri"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br/>
        <w:t>Il-Kap Nazzjonalista qal li meta fil-Gvern kien hawn il-Partit Laburista b'Alfred Sant bħala Prim Ministru, għax kellu problema ta' żbilanċ, fost miżuri oħra għamel taxxa fuq il-mediċini u fuq ir-riċetti. Kien Gvern li ma kellux politika li ġġib il-finanzi fis-sod. Il-PN dejjem ħaddem politika li ġġib il-finanzi fis-sod u llum dan hu rikonoxxut mill-Kummissjoni Ewropea u mill-organiz</w:t>
      </w:r>
      <w:ins w:id="112" w:author="tyest" w:date="2015-11-23T11:17:00Z">
        <w:r w:rsidR="00417304">
          <w:rPr>
            <w:rFonts w:ascii="Calibri" w:hAnsi="Calibri"/>
            <w:color w:val="000000"/>
            <w:lang w:val="mt-MT" w:eastAsia="en-GB"/>
          </w:rPr>
          <w:t>z</w:t>
        </w:r>
      </w:ins>
      <w:r w:rsidRPr="00BF5E2D">
        <w:rPr>
          <w:rFonts w:ascii="Calibri" w:hAnsi="Calibri"/>
          <w:color w:val="000000"/>
          <w:lang w:val="mt-MT" w:eastAsia="en-GB"/>
        </w:rPr>
        <w:t xml:space="preserve">azzjonijiet relattivi madwar id-dinja. Il-Prim Ministru qal li sakemm l-ekonomija tibqa' tiżviluppa, sakemm l-investiment ikompli jikber u pajjiżna jibqa' jaħtaf l-opportunitajiet għall-poplu, </w:t>
      </w:r>
      <w:ins w:id="113" w:author="tyest" w:date="2015-09-10T13:27:00Z">
        <w:r w:rsidR="0021370B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s-saħħa tibqa' l-ewwel pri</w:t>
      </w:r>
      <w:ins w:id="114" w:author="tyest" w:date="2015-09-10T13:27:00Z">
        <w:r w:rsidR="0021370B">
          <w:rPr>
            <w:rFonts w:ascii="Calibri" w:hAnsi="Calibri"/>
            <w:color w:val="000000"/>
            <w:lang w:val="mt-MT" w:eastAsia="en-GB"/>
          </w:rPr>
          <w:t>j</w:t>
        </w:r>
      </w:ins>
      <w:r w:rsidRPr="00BF5E2D">
        <w:rPr>
          <w:rFonts w:ascii="Calibri" w:hAnsi="Calibri"/>
          <w:color w:val="000000"/>
          <w:lang w:val="mt-MT" w:eastAsia="en-GB"/>
        </w:rPr>
        <w:t>orit</w:t>
      </w:r>
      <w:ins w:id="115" w:author="tyest" w:date="2015-09-10T13:27:00Z">
        <w:r w:rsidR="0021370B">
          <w:rPr>
            <w:rFonts w:ascii="Calibri" w:hAnsi="Calibri"/>
            <w:color w:val="000000"/>
            <w:lang w:val="mt-MT" w:eastAsia="en-GB"/>
          </w:rPr>
          <w:t>à</w:t>
        </w:r>
      </w:ins>
      <w:del w:id="116" w:author="tyest" w:date="2015-09-10T13:27:00Z">
        <w:r w:rsidRPr="00BF5E2D" w:rsidDel="0021370B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>. Sakemm fil-Gvern ikun hawn il-Partit Nazzjonalista, l-ekonomija tibqa' b'saħħitha u l-parti kbira tal-ġid li joħloq imur għall-qasam tas-saħħa. Lawrence Gonzi qal li mingħajr l-Isptar Mater Dei, dak li l-Kap ta</w:t>
      </w:r>
      <w:del w:id="117" w:author="tyest" w:date="2015-09-10T13:26:00Z">
        <w:r w:rsidRPr="00BF5E2D" w:rsidDel="00E740A3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l-Oppożizzjoni stess iddeskrivieh bħala </w:t>
      </w:r>
      <w:r w:rsidRPr="00BF5E2D">
        <w:rPr>
          <w:rFonts w:ascii="Calibri" w:hAnsi="Calibri"/>
          <w:i/>
          <w:iCs/>
          <w:color w:val="000000"/>
          <w:lang w:val="mt-MT" w:eastAsia="en-GB"/>
        </w:rPr>
        <w:t>state of the art</w:t>
      </w:r>
      <w:r w:rsidRPr="00BF5E2D">
        <w:rPr>
          <w:rFonts w:ascii="Calibri" w:hAnsi="Calibri"/>
          <w:color w:val="000000"/>
          <w:lang w:val="mt-MT" w:eastAsia="en-GB"/>
        </w:rPr>
        <w:t xml:space="preserve">, Malta kienet klassifikata mill-awtoritajiet tas-saħħa dinjija bħala l-ħames l-aqwa fid-dinja fis-servizzi tas-saħħa. Dan hu mertu għal żewġ fatturi importanti. L-ewwel għaliex mit-taxxi li jħallas il-poplu, </w:t>
      </w:r>
      <w:ins w:id="118" w:author="tyest" w:date="2015-09-10T13:29:00Z">
        <w:r w:rsidR="0021370B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l-Gvern jinvesti b'mod qawwi fil-qasam tas-saħħa - qasam li jkopri l-livelli kollha relatati mas-saħħa mill-anzjani sal-kura fil-komunit</w:t>
      </w:r>
      <w:ins w:id="119" w:author="tyest" w:date="2015-09-10T13:29:00Z">
        <w:r w:rsidR="0021370B">
          <w:rPr>
            <w:rFonts w:ascii="Calibri" w:hAnsi="Calibri"/>
            <w:color w:val="000000"/>
            <w:lang w:val="mt-MT" w:eastAsia="en-GB"/>
          </w:rPr>
          <w:t>à</w:t>
        </w:r>
      </w:ins>
      <w:del w:id="120" w:author="tyest" w:date="2015-09-10T13:29:00Z">
        <w:r w:rsidRPr="00BF5E2D" w:rsidDel="0021370B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>, miċ-Ċentri tas-Saħħa sa</w:t>
      </w:r>
      <w:del w:id="121" w:author="tyest" w:date="2015-09-10T13:29:00Z">
        <w:r w:rsidRPr="00BF5E2D" w:rsidDel="0021370B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l-Ispiżjar ta</w:t>
      </w:r>
      <w:del w:id="122" w:author="tyest" w:date="2015-09-10T13:29:00Z">
        <w:r w:rsidRPr="00BF5E2D" w:rsidDel="0021370B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l-Għażla Tiegħek. Is-suċċess hu dovut ukoll għall-kwalit</w:t>
      </w:r>
      <w:ins w:id="123" w:author="tyest" w:date="2015-09-10T13:30:00Z">
        <w:r w:rsidR="0021370B">
          <w:rPr>
            <w:rFonts w:ascii="Calibri" w:hAnsi="Calibri"/>
            <w:color w:val="000000"/>
            <w:lang w:val="mt-MT" w:eastAsia="en-GB"/>
          </w:rPr>
          <w:t>à</w:t>
        </w:r>
      </w:ins>
      <w:del w:id="124" w:author="tyest" w:date="2015-09-10T13:30:00Z">
        <w:r w:rsidRPr="00BF5E2D" w:rsidDel="0021370B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għolja ta' professjonisti Maltin li jistħoqqilhom kull tifħir. Lawrence Gonzi rringrazzja f'isem il-poplu lill-</w:t>
      </w:r>
      <w:ins w:id="125" w:author="tyest" w:date="2015-09-10T13:30:00Z">
        <w:r w:rsidR="0021370B">
          <w:rPr>
            <w:rFonts w:ascii="Calibri" w:hAnsi="Calibri"/>
            <w:color w:val="000000"/>
            <w:lang w:val="mt-MT" w:eastAsia="en-GB"/>
          </w:rPr>
          <w:t>p</w:t>
        </w:r>
      </w:ins>
      <w:del w:id="126" w:author="tyest" w:date="2015-09-10T13:30:00Z">
        <w:r w:rsidRPr="00BF5E2D" w:rsidDel="0021370B">
          <w:rPr>
            <w:rFonts w:ascii="Calibri" w:hAnsi="Calibri"/>
            <w:color w:val="000000"/>
            <w:lang w:val="mt-MT" w:eastAsia="en-GB"/>
          </w:rPr>
          <w:delText>P</w:delText>
        </w:r>
      </w:del>
      <w:r w:rsidRPr="00BF5E2D">
        <w:rPr>
          <w:rFonts w:ascii="Calibri" w:hAnsi="Calibri"/>
          <w:color w:val="000000"/>
          <w:lang w:val="mt-MT" w:eastAsia="en-GB"/>
        </w:rPr>
        <w:t>rofessjonisti fil-qasam tas-saħħa kif ukoll lit-tobba fil-komunit</w:t>
      </w:r>
      <w:ins w:id="127" w:author="tyest" w:date="2015-09-10T13:30:00Z">
        <w:r w:rsidR="0021370B">
          <w:rPr>
            <w:rFonts w:ascii="Calibri" w:hAnsi="Calibri"/>
            <w:color w:val="000000"/>
            <w:lang w:val="mt-MT" w:eastAsia="en-GB"/>
          </w:rPr>
          <w:t>à</w:t>
        </w:r>
      </w:ins>
      <w:del w:id="128" w:author="tyest" w:date="2015-09-10T13:30:00Z">
        <w:r w:rsidRPr="00BF5E2D" w:rsidDel="0021370B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għas-servizz li jagħtu lill-familji. Il-Kap Nazzjonalista qal li pajjiżna jista' jiftaħar b'sistemi edukattivi u tas-saħħa li joffri b'xejn, ħaġa li pajjiżi oħra jistagħġbu kif tista' ssir. Fl-edukazzjoni, </w:t>
      </w:r>
      <w:ins w:id="129" w:author="tyest" w:date="2015-09-10T13:30:00Z">
        <w:r w:rsidR="0021370B">
          <w:rPr>
            <w:rFonts w:ascii="Calibri" w:hAnsi="Calibri"/>
            <w:color w:val="000000"/>
            <w:lang w:val="mt-MT" w:eastAsia="en-GB"/>
          </w:rPr>
          <w:t>i</w:t>
        </w:r>
      </w:ins>
      <w:r w:rsidRPr="00BF5E2D">
        <w:rPr>
          <w:rFonts w:ascii="Calibri" w:hAnsi="Calibri"/>
          <w:color w:val="000000"/>
          <w:lang w:val="mt-MT" w:eastAsia="en-GB"/>
        </w:rPr>
        <w:t>l-Gvern Malti joffri servizz b'xejn mill-Kindergarten sa</w:t>
      </w:r>
      <w:del w:id="130" w:author="tyest" w:date="2015-09-10T13:30:00Z">
        <w:r w:rsidRPr="00BF5E2D" w:rsidDel="0021370B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l-Universit</w:t>
      </w:r>
      <w:ins w:id="131" w:author="tyest" w:date="2015-09-10T13:30:00Z">
        <w:r w:rsidR="0021370B">
          <w:rPr>
            <w:rFonts w:ascii="Calibri" w:hAnsi="Calibri"/>
            <w:color w:val="000000"/>
            <w:lang w:val="mt-MT" w:eastAsia="en-GB"/>
          </w:rPr>
          <w:t>à</w:t>
        </w:r>
      </w:ins>
      <w:del w:id="132" w:author="tyest" w:date="2015-09-10T13:30:00Z">
        <w:r w:rsidRPr="00BF5E2D" w:rsidDel="0021370B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mhux biss mingħajr ħlas, iżda wkoll bl-istipendji u l-boroż ta' studju. Fil-qasam tas-saħħa joffri kura b'xejn mill-iċken servizz sa operazzjonijiet mill-aktar serji bħalma huma l-operazzjonijiet tal-qalb. Iżda, qal il-Prim Ministru, il-PN m</w:t>
      </w:r>
      <w:del w:id="133" w:author="tyest" w:date="2015-09-10T13:31:00Z">
        <w:r w:rsidRPr="00BF5E2D" w:rsidDel="0021370B">
          <w:rPr>
            <w:rFonts w:ascii="Calibri" w:hAnsi="Calibri"/>
            <w:color w:val="000000"/>
            <w:lang w:val="mt-MT" w:eastAsia="en-GB"/>
          </w:rPr>
          <w:delText>'</w:delText>
        </w:r>
      </w:del>
      <w:r w:rsidRPr="00BF5E2D">
        <w:rPr>
          <w:rFonts w:ascii="Calibri" w:hAnsi="Calibri"/>
          <w:color w:val="000000"/>
          <w:lang w:val="mt-MT" w:eastAsia="en-GB"/>
        </w:rPr>
        <w:t>huwiex kuntent b'dan kollu u jrid li jkompli jtejjeb fuq il-progress li sar. Irid li sa</w:t>
      </w:r>
      <w:del w:id="134" w:author="tyest" w:date="2015-09-10T13:32:00Z">
        <w:r w:rsidRPr="00BF5E2D" w:rsidDel="0021370B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l-2015 pajjiżna jilħaq livelli ta' eċċellenza f'sitt oqsma, wieħed minn dawn hu l-qasam tas-saħħa.</w:t>
      </w:r>
      <w:r w:rsidRPr="00BF5E2D">
        <w:rPr>
          <w:rFonts w:ascii="Calibri" w:hAnsi="Calibri"/>
          <w:color w:val="000000"/>
          <w:lang w:val="mt-MT" w:eastAsia="en-GB"/>
        </w:rPr>
        <w:br/>
      </w: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b/>
          <w:color w:val="000000"/>
          <w:u w:val="single"/>
          <w:lang w:val="mt-MT" w:eastAsia="en-GB"/>
        </w:rPr>
        <w:t>IL-GVERN G</w:t>
      </w:r>
      <w:ins w:id="135" w:author="tyest" w:date="2015-09-10T13:32:00Z">
        <w:r w:rsidR="0021370B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136" w:author="tyest" w:date="2015-09-10T13:32:00Z">
        <w:r w:rsidRPr="00BF5E2D" w:rsidDel="0021370B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ADU QED JILQA’ L-PROPOSTI U L-IDEAT G</w:t>
      </w:r>
      <w:ins w:id="137" w:author="tyest" w:date="2015-09-10T13:32:00Z">
        <w:r w:rsidR="0021370B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138" w:author="tyest" w:date="2015-09-10T13:32:00Z">
        <w:r w:rsidRPr="00BF5E2D" w:rsidDel="0021370B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ALL-</w:t>
      </w:r>
      <w:r w:rsidRPr="0021370B">
        <w:rPr>
          <w:rFonts w:ascii="Calibri" w:hAnsi="Calibri"/>
          <w:b/>
          <w:i/>
          <w:color w:val="000000"/>
          <w:u w:val="single"/>
          <w:lang w:val="mt-MT" w:eastAsia="en-GB"/>
          <w:rPrChange w:id="139" w:author="tyest" w:date="2015-09-10T13:32:00Z">
            <w:rPr>
              <w:rFonts w:ascii="Calibri" w:hAnsi="Calibri"/>
              <w:b/>
              <w:color w:val="000000"/>
              <w:u w:val="single"/>
              <w:lang w:val="mt-MT" w:eastAsia="en-GB"/>
            </w:rPr>
          </w:rPrChange>
        </w:rPr>
        <w:t>BUDGET</w:t>
      </w:r>
      <w:r w:rsidRPr="00BF5E2D">
        <w:rPr>
          <w:rFonts w:ascii="Calibri" w:hAnsi="Calibri"/>
          <w:b/>
          <w:color w:val="000000"/>
          <w:u w:val="single"/>
          <w:lang w:val="mt-MT" w:eastAsia="en-GB"/>
        </w:rPr>
        <w:t xml:space="preserve"> 2007:</w:t>
      </w:r>
      <w:r w:rsidRPr="00BF5E2D">
        <w:rPr>
          <w:rFonts w:ascii="Calibri" w:hAnsi="Calibri"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/>
        </w:rPr>
        <w:t>Il-Federazzjoni għall-Industrija qed tinnota li l-qagħda ekonomika tal-</w:t>
      </w:r>
      <w:ins w:id="140" w:author="tyest" w:date="2015-09-10T13:32:00Z">
        <w:r w:rsidR="0021370B">
          <w:rPr>
            <w:rFonts w:ascii="Calibri" w:hAnsi="Calibri"/>
            <w:color w:val="000000"/>
            <w:lang w:val="mt-MT"/>
          </w:rPr>
          <w:t>G</w:t>
        </w:r>
      </w:ins>
      <w:del w:id="141" w:author="tyest" w:date="2015-09-10T13:32:00Z">
        <w:r w:rsidRPr="00BF5E2D" w:rsidDel="0021370B">
          <w:rPr>
            <w:rFonts w:ascii="Calibri" w:hAnsi="Calibri"/>
            <w:color w:val="000000"/>
            <w:lang w:val="mt-MT"/>
          </w:rPr>
          <w:delText>g</w:delText>
        </w:r>
      </w:del>
      <w:r w:rsidRPr="00BF5E2D">
        <w:rPr>
          <w:rFonts w:ascii="Calibri" w:hAnsi="Calibri"/>
          <w:color w:val="000000"/>
          <w:lang w:val="mt-MT"/>
        </w:rPr>
        <w:t>żejjer Maltin qed titjieb sew. Il-qgħad kompla jonqos u l-iżbilanċ fil-finanzi pubbliċi qed jonqos ukoll. Dawn huma kollha sinjali tajbin u sinjali ta’ gvern li qed jaħdem biex imexxi lil dan il-pajjiż ‘</w:t>
      </w:r>
      <w:ins w:id="142" w:author="tyest" w:date="2015-09-10T13:35:00Z">
        <w:r w:rsidR="0021370B">
          <w:rPr>
            <w:rFonts w:ascii="Calibri" w:hAnsi="Calibri"/>
            <w:color w:val="000000"/>
            <w:lang w:val="mt-MT"/>
          </w:rPr>
          <w:t>’i</w:t>
        </w:r>
      </w:ins>
      <w:r w:rsidRPr="00BF5E2D">
        <w:rPr>
          <w:rFonts w:ascii="Calibri" w:hAnsi="Calibri"/>
          <w:color w:val="000000"/>
          <w:lang w:val="mt-MT"/>
        </w:rPr>
        <w:t xml:space="preserve">l quddiem. Mhux hekk biss iżda l-ekonomija tista’ tkompli toħloq aktar impjiegi mhux biss f’oqsma ġodda imma </w:t>
      </w:r>
      <w:ins w:id="143" w:author="tyest" w:date="2015-09-10T13:35:00Z">
        <w:r w:rsidR="0021370B">
          <w:rPr>
            <w:rFonts w:ascii="Calibri" w:hAnsi="Calibri"/>
            <w:color w:val="000000"/>
            <w:lang w:val="mt-MT"/>
          </w:rPr>
          <w:t>w</w:t>
        </w:r>
      </w:ins>
      <w:del w:id="144" w:author="tyest" w:date="2015-09-10T13:35:00Z">
        <w:r w:rsidRPr="00BF5E2D" w:rsidDel="0021370B">
          <w:rPr>
            <w:rFonts w:ascii="Calibri" w:hAnsi="Calibri"/>
            <w:color w:val="000000"/>
            <w:lang w:val="mt-MT"/>
          </w:rPr>
          <w:delText>u</w:delText>
        </w:r>
      </w:del>
      <w:r w:rsidRPr="00BF5E2D">
        <w:rPr>
          <w:rFonts w:ascii="Calibri" w:hAnsi="Calibri"/>
          <w:color w:val="000000"/>
          <w:lang w:val="mt-MT"/>
        </w:rPr>
        <w:t>koll fl-oqsma ta’ industrija tradizzjonali. Għalhekk issa din it-triq trid titkompla billi fil-</w:t>
      </w:r>
      <w:r w:rsidRPr="0021370B">
        <w:rPr>
          <w:rFonts w:ascii="Calibri" w:hAnsi="Calibri"/>
          <w:i/>
          <w:color w:val="000000"/>
          <w:lang w:val="mt-MT"/>
          <w:rPrChange w:id="145" w:author="tyest" w:date="2015-09-10T13:36:00Z">
            <w:rPr>
              <w:rFonts w:ascii="Calibri" w:hAnsi="Calibri"/>
              <w:color w:val="000000"/>
              <w:lang w:val="mt-MT"/>
            </w:rPr>
          </w:rPrChange>
        </w:rPr>
        <w:t>budget</w:t>
      </w:r>
      <w:r w:rsidRPr="00BF5E2D">
        <w:rPr>
          <w:rFonts w:ascii="Calibri" w:hAnsi="Calibri"/>
          <w:color w:val="000000"/>
          <w:lang w:val="mt-MT"/>
        </w:rPr>
        <w:t xml:space="preserve"> għas-sena d-dieħla l-Gvern jieħu ċerti miżuri biex ikompli jkattar l-impjiegi u jinċentiva lil min jinvesti f’pajjiżna. Din il-fehma ta</w:t>
      </w:r>
      <w:del w:id="146" w:author="tyest" w:date="2015-09-10T13:36:00Z">
        <w:r w:rsidRPr="00BF5E2D" w:rsidDel="0021370B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l-FOI tressqet waqt konferenza ta</w:t>
      </w:r>
      <w:del w:id="147" w:author="tyest" w:date="2015-09-10T13:36:00Z">
        <w:r w:rsidRPr="00BF5E2D" w:rsidDel="0021370B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l-aħbarijiet dwar id-dokument ta’ qabel il-</w:t>
      </w:r>
      <w:r w:rsidRPr="0021370B">
        <w:rPr>
          <w:rFonts w:ascii="Calibri" w:hAnsi="Calibri"/>
          <w:i/>
          <w:color w:val="000000"/>
          <w:lang w:val="mt-MT"/>
          <w:rPrChange w:id="148" w:author="tyest" w:date="2015-09-10T13:36:00Z">
            <w:rPr>
              <w:rFonts w:ascii="Calibri" w:hAnsi="Calibri"/>
              <w:color w:val="000000"/>
              <w:lang w:val="mt-MT"/>
            </w:rPr>
          </w:rPrChange>
        </w:rPr>
        <w:t>budget</w:t>
      </w:r>
      <w:r w:rsidRPr="00BF5E2D">
        <w:rPr>
          <w:rFonts w:ascii="Calibri" w:hAnsi="Calibri"/>
          <w:color w:val="000000"/>
          <w:lang w:val="mt-MT"/>
        </w:rPr>
        <w:t>. L-FOI qed tipparteċipa fil-proċess ta’ konsultazzjoni lejn il-</w:t>
      </w:r>
      <w:r w:rsidRPr="00BD508A">
        <w:rPr>
          <w:rFonts w:ascii="Calibri" w:hAnsi="Calibri"/>
          <w:i/>
          <w:color w:val="000000"/>
          <w:lang w:val="mt-MT"/>
          <w:rPrChange w:id="149" w:author="tyest" w:date="2015-11-25T21:39:00Z">
            <w:rPr>
              <w:rFonts w:ascii="Calibri" w:hAnsi="Calibri"/>
              <w:color w:val="000000"/>
              <w:lang w:val="mt-MT"/>
            </w:rPr>
          </w:rPrChange>
        </w:rPr>
        <w:t>budget</w:t>
      </w:r>
      <w:r w:rsidRPr="00BF5E2D">
        <w:rPr>
          <w:rFonts w:ascii="Calibri" w:hAnsi="Calibri"/>
          <w:color w:val="000000"/>
          <w:lang w:val="mt-MT"/>
        </w:rPr>
        <w:t xml:space="preserve"> u ressqet numru ta’ proposti. Martin Galea, President ta</w:t>
      </w:r>
      <w:del w:id="150" w:author="tyest" w:date="2015-09-10T13:36:00Z">
        <w:r w:rsidRPr="00BF5E2D" w:rsidDel="0021370B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l-FOI qal li da</w:t>
      </w:r>
      <w:ins w:id="151" w:author="tyest" w:date="2015-09-10T13:37:00Z">
        <w:r w:rsidR="00E674D9">
          <w:rPr>
            <w:rFonts w:ascii="Calibri" w:hAnsi="Calibri"/>
            <w:color w:val="000000"/>
            <w:lang w:val="mt-MT"/>
          </w:rPr>
          <w:t>w</w:t>
        </w:r>
      </w:ins>
      <w:r w:rsidRPr="00BF5E2D">
        <w:rPr>
          <w:rFonts w:ascii="Calibri" w:hAnsi="Calibri"/>
          <w:color w:val="000000"/>
          <w:lang w:val="mt-MT"/>
        </w:rPr>
        <w:t>n il-proposti diġ</w:t>
      </w:r>
      <w:ins w:id="152" w:author="tyest" w:date="2015-09-10T13:37:00Z">
        <w:r w:rsidR="00E674D9">
          <w:rPr>
            <w:rFonts w:ascii="Calibri" w:hAnsi="Calibri"/>
            <w:color w:val="000000"/>
            <w:lang w:val="mt-MT"/>
          </w:rPr>
          <w:t>à</w:t>
        </w:r>
      </w:ins>
      <w:del w:id="153" w:author="tyest" w:date="2015-09-10T13:37:00Z">
        <w:r w:rsidRPr="00BF5E2D" w:rsidDel="00E674D9">
          <w:rPr>
            <w:rFonts w:ascii="Calibri" w:hAnsi="Calibri"/>
            <w:color w:val="000000"/>
            <w:lang w:val="mt-MT"/>
          </w:rPr>
          <w:delText>a’</w:delText>
        </w:r>
      </w:del>
      <w:r w:rsidRPr="00BF5E2D">
        <w:rPr>
          <w:rFonts w:ascii="Calibri" w:hAnsi="Calibri"/>
          <w:color w:val="000000"/>
          <w:lang w:val="mt-MT"/>
        </w:rPr>
        <w:t xml:space="preserve"> tressqu quddiem is-Segretarju Parlamentari Tonio Fenech. L-aktar proposti kruċjali jinvolvu t-taħriġ lill-impjegati, sistema ta’ edukazzjoni aħjar, inċentivi għar-riċerka u l-iżvilupp, u inċentivi għal</w:t>
      </w:r>
      <w:del w:id="154" w:author="tyest" w:date="2015-09-10T13:37:00Z">
        <w:r w:rsidRPr="00BF5E2D" w:rsidDel="00E674D9">
          <w:rPr>
            <w:rFonts w:ascii="Calibri" w:hAnsi="Calibri"/>
            <w:color w:val="000000"/>
            <w:lang w:val="mt-MT"/>
          </w:rPr>
          <w:delText>l-</w:delText>
        </w:r>
      </w:del>
      <w:r w:rsidRPr="00BF5E2D">
        <w:rPr>
          <w:rFonts w:ascii="Calibri" w:hAnsi="Calibri"/>
          <w:color w:val="000000"/>
          <w:lang w:val="mt-MT"/>
        </w:rPr>
        <w:t>użu aħjar ta</w:t>
      </w:r>
      <w:del w:id="155" w:author="tyest" w:date="2015-09-10T13:37:00Z">
        <w:r w:rsidRPr="00BF5E2D" w:rsidDel="00E674D9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l-enerġija. Il-Federazzjoni ta</w:t>
      </w:r>
      <w:del w:id="156" w:author="tyest" w:date="2015-09-10T13:37:00Z">
        <w:r w:rsidRPr="00BF5E2D" w:rsidDel="00E674D9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l-Industrija qed is</w:t>
      </w:r>
      <w:ins w:id="157" w:author="tyest" w:date="2015-09-10T13:37:00Z">
        <w:r w:rsidR="00E674D9">
          <w:rPr>
            <w:rFonts w:ascii="Calibri" w:hAnsi="Calibri"/>
            <w:color w:val="000000"/>
            <w:lang w:val="mt-MT"/>
          </w:rPr>
          <w:t>s</w:t>
        </w:r>
      </w:ins>
      <w:r w:rsidRPr="00BF5E2D">
        <w:rPr>
          <w:rFonts w:ascii="Calibri" w:hAnsi="Calibri"/>
          <w:color w:val="000000"/>
          <w:lang w:val="mt-MT"/>
        </w:rPr>
        <w:t xml:space="preserve">ostni li filwaqt li dawk fil-bżonn għandhom jibqgħu jirċievu l-benefiċċji soċjali iżda fl-istess ħin għandhom jiġu inċentivati biex jidħlu fid-dinja tax-xogħol. L-FOI qed tissuġġerixxi </w:t>
      </w:r>
      <w:del w:id="158" w:author="tyest" w:date="2015-11-24T16:18:00Z">
        <w:r w:rsidRPr="00BF5E2D" w:rsidDel="00F163E0">
          <w:rPr>
            <w:rFonts w:ascii="Calibri" w:hAnsi="Calibri"/>
            <w:color w:val="000000"/>
            <w:lang w:val="mt-MT"/>
          </w:rPr>
          <w:delText>u</w:delText>
        </w:r>
      </w:del>
      <w:ins w:id="159" w:author="tyest" w:date="2015-11-24T16:18:00Z">
        <w:r w:rsidR="00F163E0">
          <w:rPr>
            <w:rFonts w:ascii="Calibri" w:hAnsi="Calibri"/>
            <w:color w:val="000000"/>
            <w:lang w:val="mt-MT"/>
          </w:rPr>
          <w:t>w</w:t>
        </w:r>
      </w:ins>
      <w:r w:rsidRPr="00BF5E2D">
        <w:rPr>
          <w:rFonts w:ascii="Calibri" w:hAnsi="Calibri"/>
          <w:color w:val="000000"/>
          <w:lang w:val="mt-MT"/>
        </w:rPr>
        <w:t>koll għadd ta’ inċentivi biex jinħolqu negozji ġodda u jkun hemm mezzi differenti biex jinstabu swieq ġodda.</w:t>
      </w: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  <w:r w:rsidRPr="00BF5E2D">
        <w:rPr>
          <w:rFonts w:ascii="Calibri" w:hAnsi="Calibri"/>
          <w:b/>
          <w:u w:val="single"/>
          <w:lang w:val="mt-MT" w:eastAsia="en-GB"/>
        </w:rPr>
        <w:t>ALFRED SANT IWA</w:t>
      </w:r>
      <w:ins w:id="160" w:author="tyest" w:date="2015-09-10T13:37:00Z">
        <w:r w:rsidR="00E674D9">
          <w:rPr>
            <w:rFonts w:ascii="Calibri" w:hAnsi="Calibri"/>
            <w:b/>
            <w:u w:val="single"/>
            <w:lang w:val="mt-MT" w:eastAsia="en-GB"/>
          </w:rPr>
          <w:t>ĦĦ</w:t>
        </w:r>
      </w:ins>
      <w:del w:id="161" w:author="tyest" w:date="2015-09-10T13:37:00Z">
        <w:r w:rsidRPr="00BF5E2D" w:rsidDel="00E674D9">
          <w:rPr>
            <w:rFonts w:ascii="Calibri" w:hAnsi="Calibri"/>
            <w:b/>
            <w:u w:val="single"/>
            <w:lang w:val="mt-MT" w:eastAsia="en-GB"/>
          </w:rPr>
          <w:delText>HH</w:delText>
        </w:r>
      </w:del>
      <w:r w:rsidRPr="00BF5E2D">
        <w:rPr>
          <w:rFonts w:ascii="Calibri" w:hAnsi="Calibri"/>
          <w:b/>
          <w:u w:val="single"/>
          <w:lang w:val="mt-MT" w:eastAsia="en-GB"/>
        </w:rPr>
        <w:t>AL FIL-</w:t>
      </w:r>
      <w:r w:rsidRPr="00BF5E2D">
        <w:rPr>
          <w:rFonts w:ascii="Calibri" w:hAnsi="Calibri"/>
          <w:b/>
          <w:u w:val="single"/>
          <w:lang w:val="mt-MT"/>
        </w:rPr>
        <w:t>PERSUNI LI JMEXXU L-</w:t>
      </w:r>
      <w:r w:rsidRPr="00E674D9">
        <w:rPr>
          <w:rFonts w:ascii="Calibri" w:hAnsi="Calibri"/>
          <w:b/>
          <w:i/>
          <w:u w:val="single"/>
          <w:lang w:val="mt-MT"/>
          <w:rPrChange w:id="162" w:author="tyest" w:date="2015-09-10T13:38:00Z">
            <w:rPr>
              <w:rFonts w:ascii="Calibri" w:hAnsi="Calibri"/>
              <w:b/>
              <w:u w:val="single"/>
              <w:lang w:val="mt-MT"/>
            </w:rPr>
          </w:rPrChange>
        </w:rPr>
        <w:t>MEDIA</w:t>
      </w:r>
      <w:r w:rsidRPr="00BF5E2D">
        <w:rPr>
          <w:rFonts w:ascii="Calibri" w:hAnsi="Calibri"/>
          <w:b/>
          <w:u w:val="single"/>
          <w:lang w:val="mt-MT"/>
        </w:rPr>
        <w:t xml:space="preserve"> LABURISTA</w:t>
      </w:r>
      <w:r w:rsidRPr="00BF5E2D">
        <w:rPr>
          <w:rFonts w:ascii="Calibri" w:hAnsi="Calibri"/>
          <w:b/>
          <w:bCs/>
          <w:u w:val="single"/>
          <w:lang w:val="mt-MT"/>
        </w:rPr>
        <w:t>:</w:t>
      </w:r>
      <w:r w:rsidRPr="00BF5E2D">
        <w:rPr>
          <w:rFonts w:ascii="Calibri" w:hAnsi="Calibri"/>
          <w:lang w:val="mt-MT"/>
        </w:rPr>
        <w:t xml:space="preserve"> Il-Mexxej Laburista Alfred Sant jaħrab mill-mistoqsijiet. Anzi jwaħħal fil-persuni li jmexxu l-</w:t>
      </w:r>
      <w:r w:rsidRPr="00E674D9">
        <w:rPr>
          <w:rFonts w:ascii="Calibri" w:hAnsi="Calibri"/>
          <w:i/>
          <w:lang w:val="mt-MT"/>
          <w:rPrChange w:id="163" w:author="tyest" w:date="2015-09-10T13:38:00Z">
            <w:rPr>
              <w:rFonts w:ascii="Calibri" w:hAnsi="Calibri"/>
              <w:lang w:val="mt-MT"/>
            </w:rPr>
          </w:rPrChange>
        </w:rPr>
        <w:t>media</w:t>
      </w:r>
      <w:r w:rsidRPr="00BF5E2D">
        <w:rPr>
          <w:rFonts w:ascii="Calibri" w:hAnsi="Calibri"/>
          <w:lang w:val="mt-MT"/>
        </w:rPr>
        <w:t xml:space="preserve"> Laburista. Mistoqsi għaliex l-ebda ġurnalista tal-</w:t>
      </w:r>
      <w:r w:rsidRPr="00E674D9">
        <w:rPr>
          <w:rFonts w:ascii="Calibri" w:hAnsi="Calibri"/>
          <w:i/>
          <w:lang w:val="mt-MT"/>
          <w:rPrChange w:id="164" w:author="tyest" w:date="2015-09-10T13:38:00Z">
            <w:rPr>
              <w:rFonts w:ascii="Calibri" w:hAnsi="Calibri"/>
              <w:lang w:val="mt-MT"/>
            </w:rPr>
          </w:rPrChange>
        </w:rPr>
        <w:t>media</w:t>
      </w:r>
      <w:r w:rsidRPr="00BF5E2D">
        <w:rPr>
          <w:rFonts w:ascii="Calibri" w:hAnsi="Calibri"/>
          <w:lang w:val="mt-MT"/>
        </w:rPr>
        <w:t xml:space="preserve"> Laburista ma ntbagħat Dubai mal-PM biex ikun preżenti għat-tnedija internazzjonali tal-proġett Smart City, Alfred Sant qal li ma jafx u waħħal fil-Kap tat-</w:t>
      </w:r>
      <w:del w:id="165" w:author="tyest" w:date="2015-11-24T16:21:00Z">
        <w:r w:rsidRPr="00BF5E2D" w:rsidDel="00F163E0">
          <w:rPr>
            <w:rFonts w:ascii="Calibri" w:hAnsi="Calibri"/>
            <w:lang w:val="mt-MT"/>
          </w:rPr>
          <w:delText>t</w:delText>
        </w:r>
      </w:del>
      <w:ins w:id="166" w:author="tyest" w:date="2015-11-24T16:21:00Z">
        <w:r w:rsidR="00F163E0">
          <w:rPr>
            <w:rFonts w:ascii="Calibri" w:hAnsi="Calibri"/>
            <w:lang w:val="mt-MT"/>
          </w:rPr>
          <w:t>T</w:t>
        </w:r>
      </w:ins>
      <w:r w:rsidRPr="00BF5E2D">
        <w:rPr>
          <w:rFonts w:ascii="Calibri" w:hAnsi="Calibri"/>
          <w:lang w:val="mt-MT"/>
        </w:rPr>
        <w:t>aqsima ta</w:t>
      </w:r>
      <w:del w:id="167" w:author="tyest" w:date="2015-09-10T13:38:00Z">
        <w:r w:rsidRPr="00BF5E2D" w:rsidDel="00E674D9">
          <w:rPr>
            <w:rFonts w:ascii="Calibri" w:hAnsi="Calibri"/>
            <w:lang w:val="mt-MT"/>
          </w:rPr>
          <w:delText xml:space="preserve">’ </w:delText>
        </w:r>
      </w:del>
      <w:r w:rsidRPr="00BF5E2D">
        <w:rPr>
          <w:rFonts w:ascii="Calibri" w:hAnsi="Calibri"/>
          <w:lang w:val="mt-MT"/>
        </w:rPr>
        <w:t>l-</w:t>
      </w:r>
      <w:del w:id="168" w:author="tyest" w:date="2015-11-24T16:21:00Z">
        <w:r w:rsidRPr="00BF5E2D" w:rsidDel="00F163E0">
          <w:rPr>
            <w:rFonts w:ascii="Calibri" w:hAnsi="Calibri"/>
            <w:lang w:val="mt-MT"/>
          </w:rPr>
          <w:delText>a</w:delText>
        </w:r>
      </w:del>
      <w:ins w:id="169" w:author="tyest" w:date="2015-11-24T16:21:00Z">
        <w:r w:rsidR="00F163E0">
          <w:rPr>
            <w:rFonts w:ascii="Calibri" w:hAnsi="Calibri"/>
            <w:lang w:val="mt-MT"/>
          </w:rPr>
          <w:t>A</w:t>
        </w:r>
      </w:ins>
      <w:r w:rsidRPr="00BF5E2D">
        <w:rPr>
          <w:rFonts w:ascii="Calibri" w:hAnsi="Calibri"/>
          <w:lang w:val="mt-MT"/>
        </w:rPr>
        <w:t>ħbarijiet ta’ One News. Minkejja li l-</w:t>
      </w:r>
      <w:del w:id="170" w:author="tyest" w:date="2015-11-24T16:21:00Z">
        <w:r w:rsidRPr="00BF5E2D" w:rsidDel="00F163E0">
          <w:rPr>
            <w:rFonts w:ascii="Calibri" w:hAnsi="Calibri"/>
            <w:lang w:val="mt-MT"/>
          </w:rPr>
          <w:delText>m</w:delText>
        </w:r>
      </w:del>
      <w:ins w:id="171" w:author="tyest" w:date="2015-11-24T16:21:00Z">
        <w:r w:rsidR="00F163E0">
          <w:rPr>
            <w:rFonts w:ascii="Calibri" w:hAnsi="Calibri"/>
            <w:lang w:val="mt-MT"/>
          </w:rPr>
          <w:t>M</w:t>
        </w:r>
      </w:ins>
      <w:r w:rsidRPr="00BF5E2D">
        <w:rPr>
          <w:rFonts w:ascii="Calibri" w:hAnsi="Calibri"/>
          <w:lang w:val="mt-MT"/>
        </w:rPr>
        <w:t>exxej Laburista waħħal fil-</w:t>
      </w:r>
      <w:del w:id="172" w:author="tyest" w:date="2015-11-24T16:21:00Z">
        <w:r w:rsidRPr="00BF5E2D" w:rsidDel="00F163E0">
          <w:rPr>
            <w:rFonts w:ascii="Calibri" w:hAnsi="Calibri"/>
            <w:lang w:val="mt-MT"/>
          </w:rPr>
          <w:delText>k</w:delText>
        </w:r>
      </w:del>
      <w:ins w:id="173" w:author="tyest" w:date="2015-11-24T16:21:00Z">
        <w:r w:rsidR="00F163E0">
          <w:rPr>
            <w:rFonts w:ascii="Calibri" w:hAnsi="Calibri"/>
            <w:lang w:val="mt-MT"/>
          </w:rPr>
          <w:t>K</w:t>
        </w:r>
      </w:ins>
      <w:r w:rsidRPr="00BF5E2D">
        <w:rPr>
          <w:rFonts w:ascii="Calibri" w:hAnsi="Calibri"/>
          <w:lang w:val="mt-MT"/>
        </w:rPr>
        <w:t>ap tat-</w:t>
      </w:r>
      <w:del w:id="174" w:author="tyest" w:date="2015-11-24T16:21:00Z">
        <w:r w:rsidRPr="00BF5E2D" w:rsidDel="00F163E0">
          <w:rPr>
            <w:rFonts w:ascii="Calibri" w:hAnsi="Calibri"/>
            <w:lang w:val="mt-MT"/>
          </w:rPr>
          <w:delText>t</w:delText>
        </w:r>
      </w:del>
      <w:ins w:id="175" w:author="tyest" w:date="2015-11-24T16:21:00Z">
        <w:r w:rsidR="00F163E0">
          <w:rPr>
            <w:rFonts w:ascii="Calibri" w:hAnsi="Calibri"/>
            <w:lang w:val="mt-MT"/>
          </w:rPr>
          <w:t>T</w:t>
        </w:r>
      </w:ins>
      <w:r w:rsidRPr="00BF5E2D">
        <w:rPr>
          <w:rFonts w:ascii="Calibri" w:hAnsi="Calibri"/>
          <w:lang w:val="mt-MT"/>
        </w:rPr>
        <w:t>aqsima ta</w:t>
      </w:r>
      <w:del w:id="176" w:author="tyest" w:date="2015-09-10T13:38:00Z">
        <w:r w:rsidRPr="00BF5E2D" w:rsidDel="00E674D9">
          <w:rPr>
            <w:rFonts w:ascii="Calibri" w:hAnsi="Calibri"/>
            <w:lang w:val="mt-MT"/>
          </w:rPr>
          <w:delText xml:space="preserve">’ </w:delText>
        </w:r>
      </w:del>
      <w:r w:rsidRPr="00BF5E2D">
        <w:rPr>
          <w:rFonts w:ascii="Calibri" w:hAnsi="Calibri"/>
          <w:lang w:val="mt-MT"/>
        </w:rPr>
        <w:t>l-</w:t>
      </w:r>
      <w:del w:id="177" w:author="tyest" w:date="2015-11-24T16:21:00Z">
        <w:r w:rsidRPr="00BF5E2D" w:rsidDel="00F163E0">
          <w:rPr>
            <w:rFonts w:ascii="Calibri" w:hAnsi="Calibri"/>
            <w:lang w:val="mt-MT"/>
          </w:rPr>
          <w:delText>a</w:delText>
        </w:r>
      </w:del>
      <w:ins w:id="178" w:author="tyest" w:date="2015-11-24T16:21:00Z">
        <w:r w:rsidR="00F163E0">
          <w:rPr>
            <w:rFonts w:ascii="Calibri" w:hAnsi="Calibri"/>
            <w:lang w:val="mt-MT"/>
          </w:rPr>
          <w:t>A</w:t>
        </w:r>
      </w:ins>
      <w:r w:rsidRPr="00BF5E2D">
        <w:rPr>
          <w:rFonts w:ascii="Calibri" w:hAnsi="Calibri"/>
          <w:lang w:val="mt-MT"/>
        </w:rPr>
        <w:t>ħbarijiet tal-</w:t>
      </w:r>
      <w:r w:rsidRPr="00E674D9">
        <w:rPr>
          <w:rFonts w:ascii="Calibri" w:hAnsi="Calibri"/>
          <w:i/>
          <w:lang w:val="mt-MT"/>
          <w:rPrChange w:id="179" w:author="tyest" w:date="2015-09-10T13:38:00Z">
            <w:rPr>
              <w:rFonts w:ascii="Calibri" w:hAnsi="Calibri"/>
              <w:lang w:val="mt-MT"/>
            </w:rPr>
          </w:rPrChange>
        </w:rPr>
        <w:t>media</w:t>
      </w:r>
      <w:r w:rsidRPr="00BF5E2D">
        <w:rPr>
          <w:rFonts w:ascii="Calibri" w:hAnsi="Calibri"/>
          <w:lang w:val="mt-MT"/>
        </w:rPr>
        <w:t xml:space="preserve"> </w:t>
      </w:r>
      <w:ins w:id="180" w:author="tyest" w:date="2015-09-10T13:38:00Z">
        <w:r w:rsidR="00E674D9">
          <w:rPr>
            <w:rFonts w:ascii="Calibri" w:hAnsi="Calibri"/>
            <w:lang w:val="mt-MT"/>
          </w:rPr>
          <w:t>L</w:t>
        </w:r>
      </w:ins>
      <w:del w:id="181" w:author="tyest" w:date="2015-09-10T13:38:00Z">
        <w:r w:rsidRPr="00BF5E2D" w:rsidDel="00E674D9">
          <w:rPr>
            <w:rFonts w:ascii="Calibri" w:hAnsi="Calibri"/>
            <w:lang w:val="mt-MT"/>
          </w:rPr>
          <w:delText>l</w:delText>
        </w:r>
      </w:del>
      <w:r w:rsidRPr="00BF5E2D">
        <w:rPr>
          <w:rFonts w:ascii="Calibri" w:hAnsi="Calibri"/>
          <w:lang w:val="mt-MT"/>
        </w:rPr>
        <w:t>aburista, sorsi fi ħdan il-Partit Laburista kkonfermaw ma’ MaltaRightNow.com li d-de</w:t>
      </w:r>
      <w:ins w:id="182" w:author="tyest" w:date="2015-09-10T13:39:00Z">
        <w:r w:rsidR="00E674D9">
          <w:rPr>
            <w:rFonts w:ascii="Calibri" w:hAnsi="Calibri"/>
            <w:lang w:val="mt-MT"/>
          </w:rPr>
          <w:t>ċ</w:t>
        </w:r>
      </w:ins>
      <w:del w:id="183" w:author="tyest" w:date="2015-09-10T13:39:00Z">
        <w:r w:rsidRPr="00BF5E2D" w:rsidDel="00E674D9">
          <w:rPr>
            <w:rFonts w:ascii="Calibri" w:hAnsi="Calibri"/>
            <w:lang w:val="mt-MT"/>
          </w:rPr>
          <w:delText>c</w:delText>
        </w:r>
      </w:del>
      <w:r w:rsidRPr="00BF5E2D">
        <w:rPr>
          <w:rFonts w:ascii="Calibri" w:hAnsi="Calibri"/>
          <w:lang w:val="mt-MT"/>
        </w:rPr>
        <w:t>i</w:t>
      </w:r>
      <w:ins w:id="184" w:author="tyest" w:date="2015-09-10T13:39:00Z">
        <w:r w:rsidR="00E674D9">
          <w:rPr>
            <w:rFonts w:ascii="Calibri" w:hAnsi="Calibri"/>
            <w:lang w:val="mt-MT"/>
          </w:rPr>
          <w:t>ż</w:t>
        </w:r>
      </w:ins>
      <w:del w:id="185" w:author="tyest" w:date="2015-09-10T13:39:00Z">
        <w:r w:rsidRPr="00BF5E2D" w:rsidDel="00E674D9">
          <w:rPr>
            <w:rFonts w:ascii="Calibri" w:hAnsi="Calibri"/>
            <w:lang w:val="mt-MT"/>
          </w:rPr>
          <w:delText>z</w:delText>
        </w:r>
      </w:del>
      <w:r w:rsidRPr="00BF5E2D">
        <w:rPr>
          <w:rFonts w:ascii="Calibri" w:hAnsi="Calibri"/>
          <w:lang w:val="mt-MT"/>
        </w:rPr>
        <w:t>joni li ħadd mill-</w:t>
      </w:r>
      <w:r w:rsidRPr="00E674D9">
        <w:rPr>
          <w:rFonts w:ascii="Calibri" w:hAnsi="Calibri"/>
          <w:i/>
          <w:lang w:val="mt-MT"/>
          <w:rPrChange w:id="186" w:author="tyest" w:date="2015-09-10T13:39:00Z">
            <w:rPr>
              <w:rFonts w:ascii="Calibri" w:hAnsi="Calibri"/>
              <w:lang w:val="mt-MT"/>
            </w:rPr>
          </w:rPrChange>
        </w:rPr>
        <w:t>media</w:t>
      </w:r>
      <w:r w:rsidRPr="00BF5E2D">
        <w:rPr>
          <w:rFonts w:ascii="Calibri" w:hAnsi="Calibri"/>
          <w:lang w:val="mt-MT"/>
        </w:rPr>
        <w:t xml:space="preserve"> Laburista ma jakkumpanja lill-Prim Ministru f’Dubai kienet deċiżjoni politika li ttieħdet minn fuq nett. L-istess sorsi kkonfermaw li ġurnalisti tal-</w:t>
      </w:r>
      <w:r w:rsidRPr="00E674D9">
        <w:rPr>
          <w:rFonts w:ascii="Calibri" w:hAnsi="Calibri"/>
          <w:i/>
          <w:lang w:val="mt-MT"/>
          <w:rPrChange w:id="187" w:author="tyest" w:date="2015-09-10T13:39:00Z">
            <w:rPr>
              <w:rFonts w:ascii="Calibri" w:hAnsi="Calibri"/>
              <w:lang w:val="mt-MT"/>
            </w:rPr>
          </w:rPrChange>
        </w:rPr>
        <w:t>media</w:t>
      </w:r>
      <w:r w:rsidRPr="00BF5E2D">
        <w:rPr>
          <w:rFonts w:ascii="Calibri" w:hAnsi="Calibri"/>
          <w:lang w:val="mt-MT"/>
        </w:rPr>
        <w:t xml:space="preserve"> </w:t>
      </w:r>
      <w:ins w:id="188" w:author="tyest" w:date="2015-09-10T13:39:00Z">
        <w:r w:rsidR="00E674D9">
          <w:rPr>
            <w:rFonts w:ascii="Calibri" w:hAnsi="Calibri"/>
            <w:lang w:val="mt-MT"/>
          </w:rPr>
          <w:t>L</w:t>
        </w:r>
      </w:ins>
      <w:del w:id="189" w:author="tyest" w:date="2015-09-10T13:39:00Z">
        <w:r w:rsidRPr="00BF5E2D" w:rsidDel="00E674D9">
          <w:rPr>
            <w:rFonts w:ascii="Calibri" w:hAnsi="Calibri"/>
            <w:lang w:val="mt-MT"/>
          </w:rPr>
          <w:delText>l</w:delText>
        </w:r>
      </w:del>
      <w:r w:rsidRPr="00BF5E2D">
        <w:rPr>
          <w:rFonts w:ascii="Calibri" w:hAnsi="Calibri"/>
          <w:lang w:val="mt-MT"/>
        </w:rPr>
        <w:t>aburista tħallew imorru barra fuq safriet oħra fl-istess żmien. Iżda Dubai mal-Prim Ministru fuq pro</w:t>
      </w:r>
      <w:ins w:id="190" w:author="tyest" w:date="2015-09-10T13:39:00Z">
        <w:r w:rsidR="00E674D9">
          <w:rPr>
            <w:rFonts w:ascii="Calibri" w:hAnsi="Calibri"/>
            <w:lang w:val="mt-MT"/>
          </w:rPr>
          <w:t>ġ</w:t>
        </w:r>
      </w:ins>
      <w:del w:id="191" w:author="tyest" w:date="2015-09-10T13:39:00Z">
        <w:r w:rsidRPr="00BF5E2D" w:rsidDel="00E674D9">
          <w:rPr>
            <w:rFonts w:ascii="Calibri" w:hAnsi="Calibri"/>
            <w:lang w:val="mt-MT"/>
          </w:rPr>
          <w:delText>g</w:delText>
        </w:r>
      </w:del>
      <w:r w:rsidRPr="00BF5E2D">
        <w:rPr>
          <w:rFonts w:ascii="Calibri" w:hAnsi="Calibri"/>
          <w:lang w:val="mt-MT"/>
        </w:rPr>
        <w:t xml:space="preserve">ett ta’ $300 miljun u li se joħloq 5,600 impjieg ma tħallewx. Dan jikkuntrasta wkoll mal-mod kif sena ilu, delegazzjoni uffiċjali Laburista magħmula minn shadow ministers </w:t>
      </w:r>
      <w:ins w:id="192" w:author="tyest" w:date="2015-09-10T13:40:00Z">
        <w:r w:rsidR="00E674D9">
          <w:rPr>
            <w:rFonts w:ascii="Calibri" w:hAnsi="Calibri"/>
            <w:lang w:val="mt-MT"/>
          </w:rPr>
          <w:t>L</w:t>
        </w:r>
      </w:ins>
      <w:del w:id="193" w:author="tyest" w:date="2015-09-10T13:40:00Z">
        <w:r w:rsidRPr="00BF5E2D" w:rsidDel="00E674D9">
          <w:rPr>
            <w:rFonts w:ascii="Calibri" w:hAnsi="Calibri"/>
            <w:lang w:val="mt-MT"/>
          </w:rPr>
          <w:delText>l</w:delText>
        </w:r>
      </w:del>
      <w:r w:rsidRPr="00BF5E2D">
        <w:rPr>
          <w:rFonts w:ascii="Calibri" w:hAnsi="Calibri"/>
          <w:lang w:val="mt-MT"/>
        </w:rPr>
        <w:t>aburisti marret Dubai bil-moħbi, ma’ kuntratturi li għandhom sehem f’kumpaniji ma</w:t>
      </w:r>
      <w:del w:id="194" w:author="tyest" w:date="2015-11-24T16:22:00Z">
        <w:r w:rsidRPr="00BF5E2D" w:rsidDel="00F163E0">
          <w:rPr>
            <w:rFonts w:ascii="Calibri" w:hAnsi="Calibri"/>
            <w:lang w:val="mt-MT"/>
          </w:rPr>
          <w:delText xml:space="preserve">’ </w:delText>
        </w:r>
      </w:del>
      <w:r w:rsidRPr="00BF5E2D">
        <w:rPr>
          <w:rFonts w:ascii="Calibri" w:hAnsi="Calibri"/>
          <w:lang w:val="mt-MT"/>
        </w:rPr>
        <w:t>l-istess shadow ministers.</w:t>
      </w: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  <w:r w:rsidRPr="00BF5E2D">
        <w:rPr>
          <w:rFonts w:ascii="Calibri" w:hAnsi="Calibri"/>
          <w:b/>
          <w:u w:val="single"/>
          <w:lang w:val="mt-MT"/>
        </w:rPr>
        <w:t>IL-GWU TER</w:t>
      </w:r>
      <w:ins w:id="195" w:author="tyest" w:date="2015-09-10T13:40:00Z">
        <w:r w:rsidR="00E674D9">
          <w:rPr>
            <w:rFonts w:ascii="Calibri" w:hAnsi="Calibri"/>
            <w:b/>
            <w:u w:val="single"/>
            <w:lang w:val="mt-MT"/>
          </w:rPr>
          <w:t>Ġ</w:t>
        </w:r>
      </w:ins>
      <w:del w:id="196" w:author="tyest" w:date="2015-09-10T13:40:00Z">
        <w:r w:rsidRPr="00BF5E2D" w:rsidDel="00E674D9">
          <w:rPr>
            <w:rFonts w:ascii="Calibri" w:hAnsi="Calibri"/>
            <w:b/>
            <w:u w:val="single"/>
            <w:lang w:val="mt-MT"/>
          </w:rPr>
          <w:delText>G</w:delText>
        </w:r>
      </w:del>
      <w:r w:rsidRPr="00BF5E2D">
        <w:rPr>
          <w:rFonts w:ascii="Calibri" w:hAnsi="Calibri"/>
          <w:b/>
          <w:u w:val="single"/>
          <w:lang w:val="mt-MT"/>
        </w:rPr>
        <w:t>A’ B’AZZJONIJIET FL-ISPTARIJIET U D-DJAR TA</w:t>
      </w:r>
      <w:del w:id="197" w:author="tyest" w:date="2015-09-10T13:40:00Z">
        <w:r w:rsidRPr="00BF5E2D" w:rsidDel="00E674D9">
          <w:rPr>
            <w:rFonts w:ascii="Calibri" w:hAnsi="Calibri"/>
            <w:b/>
            <w:u w:val="single"/>
            <w:lang w:val="mt-MT"/>
          </w:rPr>
          <w:delText xml:space="preserve">’ </w:delText>
        </w:r>
      </w:del>
      <w:r w:rsidRPr="00BF5E2D">
        <w:rPr>
          <w:rFonts w:ascii="Calibri" w:hAnsi="Calibri"/>
          <w:b/>
          <w:u w:val="single"/>
          <w:lang w:val="mt-MT"/>
        </w:rPr>
        <w:t>L-ANZJANI:</w:t>
      </w:r>
      <w:r w:rsidRPr="00BF5E2D">
        <w:rPr>
          <w:rFonts w:ascii="Calibri" w:hAnsi="Calibri"/>
          <w:lang w:val="mt-MT"/>
        </w:rPr>
        <w:t xml:space="preserve"> Il-General Workers</w:t>
      </w:r>
      <w:ins w:id="198" w:author="tyest" w:date="2015-11-24T16:22:00Z">
        <w:r w:rsidR="00F163E0">
          <w:rPr>
            <w:rFonts w:ascii="Calibri" w:hAnsi="Calibri"/>
            <w:lang w:val="mt-MT"/>
          </w:rPr>
          <w:t>’</w:t>
        </w:r>
      </w:ins>
      <w:r w:rsidRPr="00BF5E2D">
        <w:rPr>
          <w:rFonts w:ascii="Calibri" w:hAnsi="Calibri"/>
          <w:lang w:val="mt-MT"/>
        </w:rPr>
        <w:t xml:space="preserve"> Union reġgħet bdiet bl-azzjonijiet industrijali fl-Isptarijiet u d-Djar ta</w:t>
      </w:r>
      <w:del w:id="199" w:author="tyest" w:date="2015-09-10T13:40:00Z">
        <w:r w:rsidRPr="00BF5E2D" w:rsidDel="00E674D9">
          <w:rPr>
            <w:rFonts w:ascii="Calibri" w:hAnsi="Calibri"/>
            <w:lang w:val="mt-MT"/>
          </w:rPr>
          <w:delText xml:space="preserve">' </w:delText>
        </w:r>
      </w:del>
      <w:r w:rsidRPr="00BF5E2D">
        <w:rPr>
          <w:rFonts w:ascii="Calibri" w:hAnsi="Calibri"/>
          <w:lang w:val="mt-MT"/>
        </w:rPr>
        <w:t>l-Anzjani ftit ġimgħat biss wara li sensiela ta' azzjonijiet ikkawżaw tbatija lill-anzjani rikoverati f'San Vinċenz de Paule. Ir-raġuni mogħtija mill-GWU għal din id-deċiżjoni hi li fl-14 ta' Settembru skada ultimamtum mogħti minnha stess dwar talba li għamlet lill-Gvern għal għarfien ewlieni tan-</w:t>
      </w:r>
      <w:ins w:id="200" w:author="tyest" w:date="2015-09-10T13:41:00Z">
        <w:r w:rsidR="00E674D9">
          <w:rPr>
            <w:rFonts w:ascii="Calibri" w:hAnsi="Calibri"/>
            <w:i/>
            <w:iCs/>
            <w:lang w:val="mt-MT"/>
          </w:rPr>
          <w:t>n</w:t>
        </w:r>
      </w:ins>
      <w:del w:id="201" w:author="tyest" w:date="2015-09-10T13:41:00Z">
        <w:r w:rsidRPr="00BF5E2D" w:rsidDel="00E674D9">
          <w:rPr>
            <w:rFonts w:ascii="Calibri" w:hAnsi="Calibri"/>
            <w:i/>
            <w:iCs/>
            <w:lang w:val="mt-MT"/>
          </w:rPr>
          <w:delText>N</w:delText>
        </w:r>
      </w:del>
      <w:r w:rsidRPr="00BF5E2D">
        <w:rPr>
          <w:rFonts w:ascii="Calibri" w:hAnsi="Calibri"/>
          <w:i/>
          <w:iCs/>
          <w:lang w:val="mt-MT"/>
        </w:rPr>
        <w:t xml:space="preserve">ursing </w:t>
      </w:r>
      <w:ins w:id="202" w:author="tyest" w:date="2015-09-10T13:41:00Z">
        <w:r w:rsidR="00E674D9">
          <w:rPr>
            <w:rFonts w:ascii="Calibri" w:hAnsi="Calibri"/>
            <w:i/>
            <w:iCs/>
            <w:lang w:val="mt-MT"/>
          </w:rPr>
          <w:t>a</w:t>
        </w:r>
      </w:ins>
      <w:del w:id="203" w:author="tyest" w:date="2015-09-10T13:41:00Z">
        <w:r w:rsidRPr="00BF5E2D" w:rsidDel="00E674D9">
          <w:rPr>
            <w:rFonts w:ascii="Calibri" w:hAnsi="Calibri"/>
            <w:i/>
            <w:iCs/>
            <w:lang w:val="mt-MT"/>
          </w:rPr>
          <w:delText>A</w:delText>
        </w:r>
      </w:del>
      <w:r w:rsidRPr="00BF5E2D">
        <w:rPr>
          <w:rFonts w:ascii="Calibri" w:hAnsi="Calibri"/>
          <w:i/>
          <w:iCs/>
          <w:lang w:val="mt-MT"/>
        </w:rPr>
        <w:t>ides</w:t>
      </w:r>
      <w:r w:rsidRPr="00BF5E2D">
        <w:rPr>
          <w:rFonts w:ascii="Calibri" w:hAnsi="Calibri"/>
          <w:lang w:val="mt-MT"/>
        </w:rPr>
        <w:t>. It-Taqsima Gvern u Entitajiet Pubbliċi tal-GWU qalet li t-talba tagħha kienet marbuta wkoll ma' kwistjonijiet pendenti dwar il-ħinijiet tax-xogħol, il-</w:t>
      </w:r>
      <w:r w:rsidRPr="00BF5E2D">
        <w:rPr>
          <w:rFonts w:ascii="Calibri" w:hAnsi="Calibri"/>
          <w:i/>
          <w:iCs/>
          <w:lang w:val="mt-MT"/>
        </w:rPr>
        <w:t>premium allowance</w:t>
      </w:r>
      <w:r w:rsidRPr="00BF5E2D">
        <w:rPr>
          <w:rFonts w:ascii="Calibri" w:hAnsi="Calibri"/>
          <w:lang w:val="mt-MT"/>
        </w:rPr>
        <w:t xml:space="preserve"> u l-grad ta' Skala 13 biex skon</w:t>
      </w:r>
      <w:ins w:id="204" w:author="tyest" w:date="2015-09-10T13:41:00Z">
        <w:r w:rsidR="00E674D9">
          <w:rPr>
            <w:rFonts w:ascii="Calibri" w:hAnsi="Calibri"/>
            <w:lang w:val="mt-MT"/>
          </w:rPr>
          <w:t>t</w:t>
        </w:r>
      </w:ins>
      <w:del w:id="205" w:author="tyest" w:date="2015-09-10T13:41:00Z">
        <w:r w:rsidRPr="00BF5E2D" w:rsidDel="00E674D9">
          <w:rPr>
            <w:rFonts w:ascii="Calibri" w:hAnsi="Calibri"/>
            <w:lang w:val="mt-MT"/>
          </w:rPr>
          <w:delText>d</w:delText>
        </w:r>
      </w:del>
      <w:r w:rsidRPr="00BF5E2D">
        <w:rPr>
          <w:rFonts w:ascii="Calibri" w:hAnsi="Calibri"/>
          <w:lang w:val="mt-MT"/>
        </w:rPr>
        <w:t xml:space="preserve"> hi ma jkunux ostakolati mill-UĦM. Il-GWU akkużat ukoll lill-UĦM li laħqet ftehim mal-Gvern minn wara da</w:t>
      </w:r>
      <w:ins w:id="206" w:author="tyest" w:date="2015-11-23T11:29:00Z">
        <w:r w:rsidR="00A40118">
          <w:rPr>
            <w:rFonts w:ascii="Calibri" w:hAnsi="Calibri"/>
            <w:lang w:val="mt-MT"/>
          </w:rPr>
          <w:t>ha</w:t>
        </w:r>
      </w:ins>
      <w:r w:rsidRPr="00BF5E2D">
        <w:rPr>
          <w:rFonts w:ascii="Calibri" w:hAnsi="Calibri"/>
          <w:lang w:val="mt-MT"/>
        </w:rPr>
        <w:t>rha u wissiet li mhux se tagħti ka</w:t>
      </w:r>
      <w:ins w:id="207" w:author="tyest" w:date="2015-11-24T16:23:00Z">
        <w:r w:rsidR="00F163E0">
          <w:rPr>
            <w:rFonts w:ascii="Calibri" w:hAnsi="Calibri"/>
            <w:lang w:val="mt-MT"/>
          </w:rPr>
          <w:t>s</w:t>
        </w:r>
      </w:ins>
      <w:del w:id="208" w:author="tyest" w:date="2015-11-24T16:23:00Z">
        <w:r w:rsidRPr="00BF5E2D" w:rsidDel="00F163E0">
          <w:rPr>
            <w:rFonts w:ascii="Calibri" w:hAnsi="Calibri"/>
            <w:lang w:val="mt-MT"/>
          </w:rPr>
          <w:delText>ż</w:delText>
        </w:r>
      </w:del>
      <w:r w:rsidRPr="00BF5E2D">
        <w:rPr>
          <w:rFonts w:ascii="Calibri" w:hAnsi="Calibri"/>
          <w:lang w:val="mt-MT"/>
        </w:rPr>
        <w:t xml:space="preserve"> dak li ġie miftiehem. Il-GWU qalet li għalhekk se terġa' tordna direttivi fiċ-Ċentri tas-Saħħa u d-Djar ta</w:t>
      </w:r>
      <w:del w:id="209" w:author="tyest" w:date="2015-09-10T13:41:00Z">
        <w:r w:rsidRPr="00BF5E2D" w:rsidDel="00E674D9">
          <w:rPr>
            <w:rFonts w:ascii="Calibri" w:hAnsi="Calibri"/>
            <w:lang w:val="mt-MT"/>
          </w:rPr>
          <w:delText xml:space="preserve">' </w:delText>
        </w:r>
      </w:del>
      <w:r w:rsidRPr="00BF5E2D">
        <w:rPr>
          <w:rFonts w:ascii="Calibri" w:hAnsi="Calibri"/>
          <w:lang w:val="mt-MT"/>
        </w:rPr>
        <w:t>l-Anzjani, u din id-darba bħala ġest ta' solidarjet</w:t>
      </w:r>
      <w:ins w:id="210" w:author="tyest" w:date="2015-09-10T13:41:00Z">
        <w:r w:rsidR="00E674D9">
          <w:rPr>
            <w:rFonts w:ascii="Calibri" w:hAnsi="Calibri"/>
            <w:lang w:val="mt-MT"/>
          </w:rPr>
          <w:t>à</w:t>
        </w:r>
      </w:ins>
      <w:del w:id="211" w:author="tyest" w:date="2015-09-10T13:41:00Z">
        <w:r w:rsidRPr="00BF5E2D" w:rsidDel="00E674D9">
          <w:rPr>
            <w:rFonts w:ascii="Calibri" w:hAnsi="Calibri"/>
            <w:lang w:val="mt-MT"/>
          </w:rPr>
          <w:delText>a'</w:delText>
        </w:r>
      </w:del>
      <w:r w:rsidRPr="00BF5E2D">
        <w:rPr>
          <w:rFonts w:ascii="Calibri" w:hAnsi="Calibri"/>
          <w:lang w:val="mt-MT"/>
        </w:rPr>
        <w:t xml:space="preserve"> se testendihom ukoll għall-</w:t>
      </w:r>
      <w:ins w:id="212" w:author="tyest" w:date="2015-09-10T13:42:00Z">
        <w:r w:rsidR="00E674D9">
          <w:rPr>
            <w:rFonts w:ascii="Calibri" w:hAnsi="Calibri"/>
            <w:i/>
            <w:iCs/>
            <w:lang w:val="mt-MT"/>
          </w:rPr>
          <w:t>h</w:t>
        </w:r>
      </w:ins>
      <w:del w:id="213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H</w:delText>
        </w:r>
      </w:del>
      <w:r w:rsidRPr="00BF5E2D">
        <w:rPr>
          <w:rFonts w:ascii="Calibri" w:hAnsi="Calibri"/>
          <w:i/>
          <w:iCs/>
          <w:lang w:val="mt-MT"/>
        </w:rPr>
        <w:t xml:space="preserve">ealth </w:t>
      </w:r>
      <w:ins w:id="214" w:author="tyest" w:date="2015-09-10T13:42:00Z">
        <w:r w:rsidR="00E674D9">
          <w:rPr>
            <w:rFonts w:ascii="Calibri" w:hAnsi="Calibri"/>
            <w:i/>
            <w:iCs/>
            <w:lang w:val="mt-MT"/>
          </w:rPr>
          <w:t>a</w:t>
        </w:r>
      </w:ins>
      <w:del w:id="215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A</w:delText>
        </w:r>
      </w:del>
      <w:r w:rsidRPr="00BF5E2D">
        <w:rPr>
          <w:rFonts w:ascii="Calibri" w:hAnsi="Calibri"/>
          <w:i/>
          <w:iCs/>
          <w:lang w:val="mt-MT"/>
        </w:rPr>
        <w:t>ssistants</w:t>
      </w:r>
      <w:r w:rsidRPr="00BF5E2D">
        <w:rPr>
          <w:rFonts w:ascii="Calibri" w:hAnsi="Calibri"/>
          <w:lang w:val="mt-MT"/>
        </w:rPr>
        <w:t xml:space="preserve">, </w:t>
      </w:r>
      <w:ins w:id="216" w:author="tyest" w:date="2015-09-10T13:42:00Z">
        <w:r w:rsidR="00E674D9">
          <w:rPr>
            <w:rFonts w:ascii="Calibri" w:hAnsi="Calibri"/>
            <w:i/>
            <w:iCs/>
            <w:lang w:val="mt-MT"/>
          </w:rPr>
          <w:t>c</w:t>
        </w:r>
      </w:ins>
      <w:del w:id="217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C</w:delText>
        </w:r>
      </w:del>
      <w:r w:rsidRPr="00BF5E2D">
        <w:rPr>
          <w:rFonts w:ascii="Calibri" w:hAnsi="Calibri"/>
          <w:i/>
          <w:iCs/>
          <w:lang w:val="mt-MT"/>
        </w:rPr>
        <w:t xml:space="preserve">are </w:t>
      </w:r>
      <w:ins w:id="218" w:author="tyest" w:date="2015-09-10T13:42:00Z">
        <w:r w:rsidR="00E674D9">
          <w:rPr>
            <w:rFonts w:ascii="Calibri" w:hAnsi="Calibri"/>
            <w:i/>
            <w:iCs/>
            <w:lang w:val="mt-MT"/>
          </w:rPr>
          <w:t>w</w:t>
        </w:r>
      </w:ins>
      <w:del w:id="219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W</w:delText>
        </w:r>
      </w:del>
      <w:r w:rsidRPr="00BF5E2D">
        <w:rPr>
          <w:rFonts w:ascii="Calibri" w:hAnsi="Calibri"/>
          <w:i/>
          <w:iCs/>
          <w:lang w:val="mt-MT"/>
        </w:rPr>
        <w:t>orkers</w:t>
      </w:r>
      <w:r w:rsidRPr="00BF5E2D">
        <w:rPr>
          <w:rFonts w:ascii="Calibri" w:hAnsi="Calibri"/>
          <w:lang w:val="mt-MT"/>
        </w:rPr>
        <w:t xml:space="preserve"> u </w:t>
      </w:r>
      <w:ins w:id="220" w:author="tyest" w:date="2015-09-10T13:42:00Z">
        <w:r w:rsidR="00E674D9">
          <w:rPr>
            <w:rFonts w:ascii="Calibri" w:hAnsi="Calibri"/>
            <w:i/>
            <w:iCs/>
            <w:lang w:val="mt-MT"/>
          </w:rPr>
          <w:t>a</w:t>
        </w:r>
      </w:ins>
      <w:del w:id="221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A</w:delText>
        </w:r>
      </w:del>
      <w:r w:rsidRPr="00BF5E2D">
        <w:rPr>
          <w:rFonts w:ascii="Calibri" w:hAnsi="Calibri"/>
          <w:i/>
          <w:iCs/>
          <w:lang w:val="mt-MT"/>
        </w:rPr>
        <w:t xml:space="preserve">ssistant </w:t>
      </w:r>
      <w:ins w:id="222" w:author="tyest" w:date="2015-09-10T13:42:00Z">
        <w:r w:rsidR="00E674D9">
          <w:rPr>
            <w:rFonts w:ascii="Calibri" w:hAnsi="Calibri"/>
            <w:i/>
            <w:iCs/>
            <w:lang w:val="mt-MT"/>
          </w:rPr>
          <w:t>c</w:t>
        </w:r>
      </w:ins>
      <w:del w:id="223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C</w:delText>
        </w:r>
      </w:del>
      <w:r w:rsidRPr="00BF5E2D">
        <w:rPr>
          <w:rFonts w:ascii="Calibri" w:hAnsi="Calibri"/>
          <w:i/>
          <w:iCs/>
          <w:lang w:val="mt-MT"/>
        </w:rPr>
        <w:t xml:space="preserve">are </w:t>
      </w:r>
      <w:ins w:id="224" w:author="tyest" w:date="2015-09-10T13:42:00Z">
        <w:r w:rsidR="00E674D9">
          <w:rPr>
            <w:rFonts w:ascii="Calibri" w:hAnsi="Calibri"/>
            <w:i/>
            <w:iCs/>
            <w:lang w:val="mt-MT"/>
          </w:rPr>
          <w:t>w</w:t>
        </w:r>
      </w:ins>
      <w:del w:id="225" w:author="tyest" w:date="2015-09-10T13:42:00Z">
        <w:r w:rsidRPr="00BF5E2D" w:rsidDel="00E674D9">
          <w:rPr>
            <w:rFonts w:ascii="Calibri" w:hAnsi="Calibri"/>
            <w:i/>
            <w:iCs/>
            <w:lang w:val="mt-MT"/>
          </w:rPr>
          <w:delText>W</w:delText>
        </w:r>
      </w:del>
      <w:r w:rsidRPr="00BF5E2D">
        <w:rPr>
          <w:rFonts w:ascii="Calibri" w:hAnsi="Calibri"/>
          <w:i/>
          <w:iCs/>
          <w:lang w:val="mt-MT"/>
        </w:rPr>
        <w:t>orkers</w:t>
      </w:r>
      <w:r w:rsidRPr="00BF5E2D">
        <w:rPr>
          <w:rFonts w:ascii="Calibri" w:hAnsi="Calibri"/>
          <w:lang w:val="mt-MT"/>
        </w:rPr>
        <w:t xml:space="preserve"> li b'kollox jammontaw għal madwar 900 impjegat. Hu stmat li dawn id-direttivi jolqtu lil madwar 3,000 anzjan, li terz minnhom jinsabu rikoverati f'San Vinċenz de Paule. </w:t>
      </w: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  <w:r w:rsidRPr="00BF5E2D">
        <w:rPr>
          <w:rFonts w:ascii="Calibri" w:hAnsi="Calibri"/>
          <w:b/>
          <w:u w:val="single"/>
          <w:lang w:val="mt-MT"/>
        </w:rPr>
        <w:t>IL-GVERN JIKKUNDANNA KULL AZZJONI LI TWASSAL GĦAT-TBATIJA TAL-PAZJENTI:</w:t>
      </w:r>
      <w:r w:rsidRPr="00BF5E2D">
        <w:rPr>
          <w:rFonts w:ascii="Calibri" w:hAnsi="Calibri"/>
          <w:bCs/>
          <w:lang w:val="mt-MT"/>
        </w:rPr>
        <w:t xml:space="preserve"> </w:t>
      </w:r>
      <w:r w:rsidRPr="00BF5E2D">
        <w:rPr>
          <w:rFonts w:ascii="Calibri" w:hAnsi="Calibri"/>
          <w:lang w:val="mt-MT"/>
        </w:rPr>
        <w:t>Il-Ministeru tas-Saħħa, l-Anzjani u l-Kura fil-Komunit</w:t>
      </w:r>
      <w:ins w:id="226" w:author="tyest" w:date="2015-09-10T13:42:00Z">
        <w:r w:rsidR="00E674D9">
          <w:rPr>
            <w:rFonts w:ascii="Calibri" w:hAnsi="Calibri"/>
            <w:lang w:val="mt-MT"/>
          </w:rPr>
          <w:t>à</w:t>
        </w:r>
      </w:ins>
      <w:del w:id="227" w:author="tyest" w:date="2015-09-10T13:42:00Z">
        <w:r w:rsidRPr="00BF5E2D" w:rsidDel="00E674D9">
          <w:rPr>
            <w:rFonts w:ascii="Calibri" w:hAnsi="Calibri"/>
            <w:lang w:val="mt-MT"/>
          </w:rPr>
          <w:delText>a'</w:delText>
        </w:r>
      </w:del>
      <w:r w:rsidRPr="00BF5E2D">
        <w:rPr>
          <w:rFonts w:ascii="Calibri" w:hAnsi="Calibri"/>
          <w:lang w:val="mt-MT"/>
        </w:rPr>
        <w:t xml:space="preserve"> </w:t>
      </w:r>
      <w:del w:id="228" w:author="tyest" w:date="2015-09-10T13:42:00Z">
        <w:r w:rsidRPr="00BF5E2D" w:rsidDel="00E674D9">
          <w:rPr>
            <w:rFonts w:ascii="Calibri" w:hAnsi="Calibri"/>
            <w:lang w:val="mt-MT"/>
          </w:rPr>
          <w:delText>i</w:delText>
        </w:r>
      </w:del>
      <w:r w:rsidRPr="00BF5E2D">
        <w:rPr>
          <w:rFonts w:ascii="Calibri" w:hAnsi="Calibri"/>
          <w:lang w:val="mt-MT"/>
        </w:rPr>
        <w:t xml:space="preserve">kkundanna kull azzjoni li twassal għat-tbatija tal-pazjenti. Fi stqarrija l-Ministeru qal li filwaqt li jirrispetta d-dritt ta' kull union li tieħu azzjoni industrijali, </w:t>
      </w:r>
      <w:ins w:id="229" w:author="tyest" w:date="2015-09-10T13:42:00Z">
        <w:r w:rsidR="00E674D9">
          <w:rPr>
            <w:rFonts w:ascii="Calibri" w:hAnsi="Calibri"/>
            <w:lang w:val="mt-MT"/>
          </w:rPr>
          <w:t>i</w:t>
        </w:r>
      </w:ins>
      <w:r w:rsidRPr="00BF5E2D">
        <w:rPr>
          <w:rFonts w:ascii="Calibri" w:hAnsi="Calibri"/>
          <w:lang w:val="mt-MT"/>
        </w:rPr>
        <w:t>l-pazjent li jkun mgħobbi bil-piż tal-kundizzjoni tiegħu taħt l-ebda ċirkostanza m'għandu jintuża bħala għodda biex il-union tilħaq l-iskop tagħha.</w:t>
      </w: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  <w:r w:rsidRPr="00BF5E2D">
        <w:rPr>
          <w:rFonts w:ascii="Calibri" w:hAnsi="Calibri"/>
          <w:b/>
          <w:u w:val="single"/>
          <w:lang w:val="mt-MT"/>
        </w:rPr>
        <w:t>“DAN HU L-MUMENT” TIRBA</w:t>
      </w:r>
      <w:ins w:id="230" w:author="tyest" w:date="2015-09-10T13:43:00Z">
        <w:r w:rsidR="00E674D9">
          <w:rPr>
            <w:rFonts w:ascii="Calibri" w:hAnsi="Calibri"/>
            <w:b/>
            <w:u w:val="single"/>
            <w:lang w:val="mt-MT"/>
          </w:rPr>
          <w:t>Ħ</w:t>
        </w:r>
      </w:ins>
      <w:del w:id="231" w:author="tyest" w:date="2015-09-10T13:43:00Z">
        <w:r w:rsidRPr="00BF5E2D" w:rsidDel="00E674D9">
          <w:rPr>
            <w:rFonts w:ascii="Calibri" w:hAnsi="Calibri"/>
            <w:b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u w:val="single"/>
          <w:lang w:val="mt-MT"/>
        </w:rPr>
        <w:t xml:space="preserve"> IL-KONKORS KANZUNETTA INDIPENDENZA 2007:</w:t>
      </w:r>
      <w:r w:rsidRPr="00BF5E2D">
        <w:rPr>
          <w:rFonts w:ascii="Calibri" w:hAnsi="Calibri"/>
          <w:lang w:val="mt-MT"/>
        </w:rPr>
        <w:t xml:space="preserve"> "Dan hu l-Mument" kantata minn Priscilla Psaila u Ivan Borg kienet klassifikata bħala l-kanzunetta rebbieħa tas-16-il edizzjoni tal-Konkors Kanzunetta Indipendenza li sar il</w:t>
      </w:r>
      <w:del w:id="232" w:author="tyest" w:date="2015-09-10T13:43:00Z">
        <w:r w:rsidRPr="00BF5E2D" w:rsidDel="00E674D9">
          <w:rPr>
            <w:rFonts w:ascii="Calibri" w:hAnsi="Calibri"/>
            <w:lang w:val="mt-MT"/>
          </w:rPr>
          <w:delText>-</w:delText>
        </w:r>
      </w:del>
      <w:r w:rsidRPr="00BF5E2D">
        <w:rPr>
          <w:rFonts w:ascii="Calibri" w:hAnsi="Calibri"/>
          <w:lang w:val="mt-MT"/>
        </w:rPr>
        <w:t xml:space="preserve">bieraħ filgħaxija </w:t>
      </w:r>
      <w:ins w:id="233" w:author="tyest" w:date="2015-11-23T11:30:00Z">
        <w:r w:rsidR="00A40118">
          <w:rPr>
            <w:rFonts w:ascii="Calibri" w:hAnsi="Calibri"/>
            <w:lang w:val="mt-MT"/>
          </w:rPr>
          <w:t>f</w:t>
        </w:r>
      </w:ins>
      <w:del w:id="234" w:author="tyest" w:date="2015-11-23T11:30:00Z">
        <w:r w:rsidRPr="00BF5E2D" w:rsidDel="00A40118">
          <w:rPr>
            <w:rFonts w:ascii="Calibri" w:hAnsi="Calibri"/>
            <w:lang w:val="mt-MT"/>
          </w:rPr>
          <w:delText>F</w:delText>
        </w:r>
      </w:del>
      <w:r w:rsidRPr="00BF5E2D">
        <w:rPr>
          <w:rFonts w:ascii="Calibri" w:hAnsi="Calibri"/>
          <w:lang w:val="mt-MT"/>
        </w:rPr>
        <w:t xml:space="preserve">uq il-Fosos. Dan l-avveniment </w:t>
      </w:r>
      <w:ins w:id="235" w:author="tyest" w:date="2015-11-25T21:43:00Z">
        <w:r w:rsidR="003F5A19">
          <w:rPr>
            <w:rFonts w:ascii="Calibri" w:hAnsi="Calibri"/>
            <w:lang w:val="mt-MT"/>
          </w:rPr>
          <w:t xml:space="preserve">ta’ </w:t>
        </w:r>
      </w:ins>
      <w:r w:rsidRPr="00BF5E2D">
        <w:rPr>
          <w:rFonts w:ascii="Calibri" w:hAnsi="Calibri"/>
          <w:lang w:val="mt-MT"/>
        </w:rPr>
        <w:t>mużikali annwali - li jifforma parti mill-attivitajiet li l-Partit Nazzjonalista qed jorganizza biex ifakkar it-43 anniversarju mill-kisba ta</w:t>
      </w:r>
      <w:del w:id="236" w:author="tyest" w:date="2015-09-10T13:43:00Z">
        <w:r w:rsidRPr="00BF5E2D" w:rsidDel="00E674D9">
          <w:rPr>
            <w:rFonts w:ascii="Calibri" w:hAnsi="Calibri"/>
            <w:lang w:val="mt-MT"/>
          </w:rPr>
          <w:delText xml:space="preserve">' </w:delText>
        </w:r>
      </w:del>
      <w:r w:rsidRPr="00BF5E2D">
        <w:rPr>
          <w:rFonts w:ascii="Calibri" w:hAnsi="Calibri"/>
          <w:lang w:val="mt-MT"/>
        </w:rPr>
        <w:t>l-Indipendenza - daħal fil-kalendarju annwali tal-</w:t>
      </w:r>
      <w:ins w:id="237" w:author="tyest" w:date="2015-09-10T13:43:00Z">
        <w:r w:rsidR="00E674D9">
          <w:rPr>
            <w:rFonts w:ascii="Calibri" w:hAnsi="Calibri"/>
            <w:lang w:val="mt-MT"/>
          </w:rPr>
          <w:t>f</w:t>
        </w:r>
      </w:ins>
      <w:del w:id="238" w:author="tyest" w:date="2015-09-10T13:43:00Z">
        <w:r w:rsidRPr="00BF5E2D" w:rsidDel="00E674D9">
          <w:rPr>
            <w:rFonts w:ascii="Calibri" w:hAnsi="Calibri"/>
            <w:lang w:val="mt-MT"/>
          </w:rPr>
          <w:delText>F</w:delText>
        </w:r>
      </w:del>
      <w:r w:rsidRPr="00BF5E2D">
        <w:rPr>
          <w:rFonts w:ascii="Calibri" w:hAnsi="Calibri"/>
          <w:lang w:val="mt-MT"/>
        </w:rPr>
        <w:t>estivals mużikali f'pajjiżna. Il-kanzunetta rebbieħa, b'kitba ta' Joe Chircop u b'kompożizzjoni ta' Mark Spiteri Lucas, kienet segwita minn "KC1FM" kantata minn Klinsmann fuq kliem ta' Rita Pace u kompożizzjoni ta' Mark Spiteri Lucas. Din l-istess kanzunetta rebħet ukoll l-għażla tal-poplu bit-</w:t>
      </w:r>
      <w:r w:rsidRPr="00BF5E2D">
        <w:rPr>
          <w:rFonts w:ascii="Calibri" w:hAnsi="Calibri"/>
          <w:i/>
          <w:iCs/>
          <w:lang w:val="mt-MT"/>
        </w:rPr>
        <w:t>televoting</w:t>
      </w:r>
      <w:r w:rsidRPr="00BF5E2D">
        <w:rPr>
          <w:rFonts w:ascii="Calibri" w:hAnsi="Calibri"/>
          <w:lang w:val="mt-MT"/>
        </w:rPr>
        <w:t>, hekk kif kisbet 5,510 vot. Il-kanzunetta li kklassifikat fit-tielet post f'din l-edizzjoni tal-Konkors Kanzunetta Indipendenza kienet "Fil-Fond tal-Qalb" kantata minn Eleanor Cassar fuq kitba ta' Fleur Balzan u kompożizzjoni ta' Paul Giordimaina. Is-serata finali ta' dan il-Konkors kienet ippreżentata minn Louise Tedesco u Pierre Cordina u xxandret LIVE fuq MaltaRightNow.com u NET Television.</w:t>
      </w: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outlineLvl w:val="0"/>
        <w:rPr>
          <w:rFonts w:ascii="Calibri" w:hAnsi="Calibri"/>
          <w:color w:val="000000"/>
          <w:lang w:val="mt-MT"/>
        </w:rPr>
      </w:pPr>
      <w:r w:rsidRPr="00BF5E2D">
        <w:rPr>
          <w:rFonts w:ascii="Calibri" w:hAnsi="Calibri"/>
          <w:b/>
          <w:color w:val="000000"/>
          <w:u w:val="single"/>
          <w:lang w:val="mt-MT"/>
        </w:rPr>
        <w:t>IL-BINI TAT-TIENI FA</w:t>
      </w:r>
      <w:ins w:id="239" w:author="tyest" w:date="2015-09-10T13:44:00Z">
        <w:r w:rsidR="00E674D9">
          <w:rPr>
            <w:rFonts w:ascii="Calibri" w:hAnsi="Calibri"/>
            <w:b/>
            <w:color w:val="000000"/>
            <w:u w:val="single"/>
            <w:lang w:val="mt-MT"/>
          </w:rPr>
          <w:t>Ż</w:t>
        </w:r>
      </w:ins>
      <w:del w:id="240" w:author="tyest" w:date="2015-09-10T13:44:00Z">
        <w:r w:rsidRPr="00BF5E2D" w:rsidDel="00E674D9">
          <w:rPr>
            <w:rFonts w:ascii="Calibri" w:hAnsi="Calibri"/>
            <w:b/>
            <w:color w:val="000000"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 xml:space="preserve">I TAD-DAR </w:t>
      </w:r>
      <w:ins w:id="241" w:author="tyest" w:date="2015-09-10T13:44:00Z">
        <w:r w:rsidR="00E674D9">
          <w:rPr>
            <w:rFonts w:ascii="Calibri" w:hAnsi="Calibri"/>
            <w:b/>
            <w:color w:val="000000"/>
            <w:u w:val="single"/>
            <w:lang w:val="mt-MT"/>
          </w:rPr>
          <w:t>Ċ</w:t>
        </w:r>
      </w:ins>
      <w:del w:id="242" w:author="tyest" w:date="2015-09-10T13:44:00Z">
        <w:r w:rsidRPr="00BF5E2D" w:rsidDel="00E674D9">
          <w:rPr>
            <w:rFonts w:ascii="Calibri" w:hAnsi="Calibri"/>
            <w:b/>
            <w:color w:val="000000"/>
            <w:u w:val="single"/>
            <w:lang w:val="mt-MT"/>
          </w:rPr>
          <w:delText>C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 xml:space="preserve">ENTRALI TAL-PN TINSAB </w:t>
      </w:r>
      <w:ins w:id="243" w:author="tyest" w:date="2015-09-10T13:45:00Z">
        <w:r w:rsidR="00E674D9">
          <w:rPr>
            <w:rFonts w:ascii="Calibri" w:hAnsi="Calibri"/>
            <w:b/>
            <w:color w:val="000000"/>
            <w:u w:val="single"/>
            <w:lang w:val="mt-MT"/>
          </w:rPr>
          <w:t>F’</w:t>
        </w:r>
      </w:ins>
      <w:r w:rsidRPr="00BF5E2D">
        <w:rPr>
          <w:rFonts w:ascii="Calibri" w:hAnsi="Calibri"/>
          <w:b/>
          <w:color w:val="000000"/>
          <w:u w:val="single"/>
          <w:lang w:val="mt-MT"/>
        </w:rPr>
        <w:t>FA</w:t>
      </w:r>
      <w:ins w:id="244" w:author="tyest" w:date="2015-09-10T13:45:00Z">
        <w:r w:rsidR="00E674D9">
          <w:rPr>
            <w:rFonts w:ascii="Calibri" w:hAnsi="Calibri"/>
            <w:b/>
            <w:color w:val="000000"/>
            <w:u w:val="single"/>
            <w:lang w:val="mt-MT"/>
          </w:rPr>
          <w:t>Ż</w:t>
        </w:r>
      </w:ins>
      <w:del w:id="245" w:author="tyest" w:date="2015-09-10T13:44:00Z">
        <w:r w:rsidRPr="00BF5E2D" w:rsidDel="00E674D9">
          <w:rPr>
            <w:rFonts w:ascii="Calibri" w:hAnsi="Calibri"/>
            <w:b/>
            <w:color w:val="000000"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>I AVVANZATA:</w:t>
      </w:r>
      <w:r w:rsidRPr="00BF5E2D">
        <w:rPr>
          <w:rFonts w:ascii="Calibri" w:hAnsi="Calibri"/>
          <w:color w:val="000000"/>
          <w:lang w:val="mt-MT"/>
        </w:rPr>
        <w:t xml:space="preserve"> Il-pro</w:t>
      </w:r>
      <w:ins w:id="246" w:author="tyest" w:date="2015-09-10T13:45:00Z">
        <w:r w:rsidR="00E674D9">
          <w:rPr>
            <w:rFonts w:ascii="Calibri" w:hAnsi="Calibri"/>
            <w:color w:val="000000"/>
            <w:lang w:val="mt-MT"/>
          </w:rPr>
          <w:t>ġ</w:t>
        </w:r>
      </w:ins>
      <w:del w:id="247" w:author="tyest" w:date="2015-09-10T13:45:00Z">
        <w:r w:rsidRPr="00BF5E2D" w:rsidDel="00E674D9">
          <w:rPr>
            <w:rFonts w:ascii="Calibri" w:hAnsi="Calibri"/>
            <w:color w:val="000000"/>
            <w:lang w:val="mt-MT"/>
          </w:rPr>
          <w:delText>g</w:delText>
        </w:r>
      </w:del>
      <w:r w:rsidRPr="00BF5E2D">
        <w:rPr>
          <w:rFonts w:ascii="Calibri" w:hAnsi="Calibri"/>
          <w:color w:val="000000"/>
          <w:lang w:val="mt-MT"/>
        </w:rPr>
        <w:t xml:space="preserve">ett tal-bini tat-tieni fażi tad-Dar Ċentrali tal-Partit Nazzjonalista issa jinsab f’fażi avvanzata ħafna tant li x-xogħol ta’ kostruzzjoni jinsab fl-aħħar stadji u għandu jitlesta fil-ġimgħat li ġejjin. Il-Prim Ministru u Kap tal-PN Lawrence Gonzi għamel żjara lil dan il-proġett u </w:t>
      </w:r>
      <w:del w:id="248" w:author="tyest" w:date="2015-09-10T13:45:00Z">
        <w:r w:rsidRPr="00BF5E2D" w:rsidDel="00E674D9">
          <w:rPr>
            <w:rFonts w:ascii="Calibri" w:hAnsi="Calibri"/>
            <w:color w:val="000000"/>
            <w:lang w:val="mt-MT"/>
          </w:rPr>
          <w:delText>i</w:delText>
        </w:r>
      </w:del>
      <w:r w:rsidRPr="00BF5E2D">
        <w:rPr>
          <w:rFonts w:ascii="Calibri" w:hAnsi="Calibri"/>
          <w:color w:val="000000"/>
          <w:lang w:val="mt-MT"/>
        </w:rPr>
        <w:t>ltaqa’ mal-ħaddiema fuq il-lant tax-xogħol tagħhom. Hu kien akkumpanjat mis-Segretarju Ġenerali tal-Partit Nazzjonalista Joe Saliba, uffiċjali tal-Partit u mill-periti u mgħallmin responsabbli mill-proġett. Joe Saliba spjega lill-Prim Ministru kif huma mqassmin it-tmien sulari ta’ dan il-proġett u l-użu tagħhom, fosthom is-sala ewlenija u l-uffiċjali amministrattivi tal-Partit Nazzjonalista. Issa beda x-xogħol fuq il-</w:t>
      </w:r>
      <w:r w:rsidRPr="00F163E0">
        <w:rPr>
          <w:rFonts w:ascii="Calibri" w:hAnsi="Calibri"/>
          <w:i/>
          <w:color w:val="000000"/>
          <w:lang w:val="mt-MT"/>
          <w:rPrChange w:id="249" w:author="tyest" w:date="2015-11-24T16:26:00Z">
            <w:rPr>
              <w:rFonts w:ascii="Calibri" w:hAnsi="Calibri"/>
              <w:color w:val="000000"/>
              <w:lang w:val="mt-MT"/>
            </w:rPr>
          </w:rPrChange>
        </w:rPr>
        <w:t>penthouse</w:t>
      </w:r>
      <w:r w:rsidRPr="00BF5E2D">
        <w:rPr>
          <w:rFonts w:ascii="Calibri" w:hAnsi="Calibri"/>
          <w:color w:val="000000"/>
          <w:lang w:val="mt-MT"/>
        </w:rPr>
        <w:t xml:space="preserve"> li se tkun l-aħħar struttura li se tinbena. Fis-sulari li diġ</w:t>
      </w:r>
      <w:ins w:id="250" w:author="tyest" w:date="2015-09-10T13:45:00Z">
        <w:r w:rsidR="00E674D9">
          <w:rPr>
            <w:rFonts w:ascii="Calibri" w:hAnsi="Calibri"/>
            <w:color w:val="000000"/>
            <w:lang w:val="mt-MT"/>
          </w:rPr>
          <w:t>à</w:t>
        </w:r>
      </w:ins>
      <w:del w:id="251" w:author="tyest" w:date="2015-09-10T13:45:00Z">
        <w:r w:rsidRPr="00BF5E2D" w:rsidDel="00E674D9">
          <w:rPr>
            <w:rFonts w:ascii="Calibri" w:hAnsi="Calibri"/>
            <w:color w:val="000000"/>
            <w:lang w:val="mt-MT"/>
          </w:rPr>
          <w:delText>a’</w:delText>
        </w:r>
      </w:del>
      <w:r w:rsidRPr="00BF5E2D">
        <w:rPr>
          <w:rFonts w:ascii="Calibri" w:hAnsi="Calibri"/>
          <w:color w:val="000000"/>
          <w:lang w:val="mt-MT"/>
        </w:rPr>
        <w:t xml:space="preserve"> tlestew għaddej ix-xogħol ta</w:t>
      </w:r>
      <w:del w:id="252" w:author="tyest" w:date="2015-09-10T13:46:00Z">
        <w:r w:rsidRPr="00BF5E2D" w:rsidDel="00E674D9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l-elettriku, ilma, madum u arja kundizzjonata u għalhekk jinsabu fi stadju mill-aktar avvanzat. Bħalissa fid-Dar Ċentrali hemm aktar minn 60 ħaddiem fuq il-lant tax-xogħol. Impressjonanti ħafna hi d-daħla ewlenija tad-Dar Ċentrali li se tkun fl-istess post fejn kien hemm dik tal-bini l-antik u din diġ</w:t>
      </w:r>
      <w:ins w:id="253" w:author="tyest" w:date="2015-09-10T13:46:00Z">
        <w:r w:rsidR="00E674D9">
          <w:rPr>
            <w:rFonts w:ascii="Calibri" w:hAnsi="Calibri"/>
            <w:color w:val="000000"/>
            <w:lang w:val="mt-MT"/>
          </w:rPr>
          <w:t>à</w:t>
        </w:r>
      </w:ins>
      <w:del w:id="254" w:author="tyest" w:date="2015-09-10T13:46:00Z">
        <w:r w:rsidRPr="00BF5E2D" w:rsidDel="00E674D9">
          <w:rPr>
            <w:rFonts w:ascii="Calibri" w:hAnsi="Calibri"/>
            <w:color w:val="000000"/>
            <w:lang w:val="mt-MT"/>
          </w:rPr>
          <w:delText>a’</w:delText>
        </w:r>
      </w:del>
      <w:r w:rsidRPr="00BF5E2D">
        <w:rPr>
          <w:rFonts w:ascii="Calibri" w:hAnsi="Calibri"/>
          <w:color w:val="000000"/>
          <w:lang w:val="mt-MT"/>
        </w:rPr>
        <w:t xml:space="preserve"> qed tieħu l-forma tagħha. Il-Kap tal-PN Lawrence Gonzi wera l-apprezzament tiegħu lejn il-ħaddiema, l-imgħallmin u l-periti li qed jagħmlu xogħol ta</w:t>
      </w:r>
      <w:del w:id="255" w:author="tyest" w:date="2015-09-10T13:46:00Z">
        <w:r w:rsidRPr="00BF5E2D" w:rsidDel="00E674D9">
          <w:rPr>
            <w:rFonts w:ascii="Calibri" w:hAnsi="Calibri"/>
            <w:color w:val="000000"/>
            <w:lang w:val="mt-MT"/>
          </w:rPr>
          <w:delText xml:space="preserve">’ </w:delText>
        </w:r>
      </w:del>
      <w:r w:rsidRPr="00BF5E2D">
        <w:rPr>
          <w:rFonts w:ascii="Calibri" w:hAnsi="Calibri"/>
          <w:color w:val="000000"/>
          <w:lang w:val="mt-MT"/>
        </w:rPr>
        <w:t>l-</w:t>
      </w:r>
      <w:ins w:id="256" w:author="tyest" w:date="2015-11-23T11:44:00Z">
        <w:r w:rsidR="006E56B7">
          <w:rPr>
            <w:rFonts w:ascii="Calibri" w:hAnsi="Calibri"/>
            <w:color w:val="000000"/>
            <w:lang w:val="mt-MT"/>
          </w:rPr>
          <w:t>o</w:t>
        </w:r>
      </w:ins>
      <w:r w:rsidRPr="00BF5E2D">
        <w:rPr>
          <w:rFonts w:ascii="Calibri" w:hAnsi="Calibri"/>
          <w:color w:val="000000"/>
          <w:lang w:val="mt-MT"/>
        </w:rPr>
        <w:t>għ</w:t>
      </w:r>
      <w:del w:id="257" w:author="tyest" w:date="2015-11-23T11:44:00Z">
        <w:r w:rsidRPr="00BF5E2D" w:rsidDel="006E56B7">
          <w:rPr>
            <w:rFonts w:ascii="Calibri" w:hAnsi="Calibri"/>
            <w:color w:val="000000"/>
            <w:lang w:val="mt-MT"/>
          </w:rPr>
          <w:delText>o</w:delText>
        </w:r>
      </w:del>
      <w:r w:rsidRPr="00BF5E2D">
        <w:rPr>
          <w:rFonts w:ascii="Calibri" w:hAnsi="Calibri"/>
          <w:color w:val="000000"/>
          <w:lang w:val="mt-MT"/>
        </w:rPr>
        <w:t>la kwalit</w:t>
      </w:r>
      <w:ins w:id="258" w:author="tyest" w:date="2015-09-10T13:46:00Z">
        <w:r w:rsidR="00E674D9">
          <w:rPr>
            <w:rFonts w:ascii="Calibri" w:hAnsi="Calibri"/>
            <w:color w:val="000000"/>
            <w:lang w:val="mt-MT"/>
          </w:rPr>
          <w:t>à</w:t>
        </w:r>
      </w:ins>
      <w:del w:id="259" w:author="tyest" w:date="2015-09-10T13:46:00Z">
        <w:r w:rsidRPr="00BF5E2D" w:rsidDel="00E674D9">
          <w:rPr>
            <w:rFonts w:ascii="Calibri" w:hAnsi="Calibri"/>
            <w:color w:val="000000"/>
            <w:lang w:val="mt-MT"/>
          </w:rPr>
          <w:delText>a’</w:delText>
        </w:r>
      </w:del>
      <w:r w:rsidRPr="00BF5E2D">
        <w:rPr>
          <w:rFonts w:ascii="Calibri" w:hAnsi="Calibri"/>
          <w:color w:val="000000"/>
          <w:lang w:val="mt-MT"/>
        </w:rPr>
        <w:t>.</w:t>
      </w: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/>
        </w:rPr>
      </w:pP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color w:val="000000"/>
          <w:u w:val="single"/>
          <w:lang w:val="mt-MT"/>
        </w:rPr>
        <w:t>L-MCESD JILTAQA’ FORMALMENT BIEX JIDDISKUTI L-PROPOSTI G</w:t>
      </w:r>
      <w:ins w:id="260" w:author="tyest" w:date="2015-09-10T13:46:00Z">
        <w:r w:rsidR="00E674D9">
          <w:rPr>
            <w:rFonts w:ascii="Calibri" w:hAnsi="Calibri"/>
            <w:b/>
            <w:color w:val="000000"/>
            <w:u w:val="single"/>
            <w:lang w:val="mt-MT"/>
          </w:rPr>
          <w:t>Ħ</w:t>
        </w:r>
      </w:ins>
      <w:del w:id="261" w:author="tyest" w:date="2015-09-10T13:46:00Z">
        <w:r w:rsidRPr="00BF5E2D" w:rsidDel="00E674D9">
          <w:rPr>
            <w:rFonts w:ascii="Calibri" w:hAnsi="Calibri"/>
            <w:b/>
            <w:color w:val="000000"/>
            <w:u w:val="single"/>
            <w:lang w:val="mt-MT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>ALL-</w:t>
      </w:r>
      <w:del w:id="262" w:author="tyest" w:date="2015-11-24T16:30:00Z">
        <w:r w:rsidRPr="00A244F4" w:rsidDel="00A244F4">
          <w:rPr>
            <w:rFonts w:ascii="Calibri" w:hAnsi="Calibri"/>
            <w:b/>
            <w:i/>
            <w:color w:val="000000"/>
            <w:u w:val="single"/>
            <w:lang w:val="mt-MT"/>
            <w:rPrChange w:id="263" w:author="tyest" w:date="2015-11-24T16:28:00Z">
              <w:rPr>
                <w:rFonts w:ascii="Calibri" w:hAnsi="Calibri"/>
                <w:b/>
                <w:color w:val="000000"/>
                <w:u w:val="single"/>
                <w:lang w:val="mt-MT"/>
              </w:rPr>
            </w:rPrChange>
          </w:rPr>
          <w:delText>B</w:delText>
        </w:r>
        <w:r w:rsidR="00A244F4" w:rsidRPr="00A244F4" w:rsidDel="00A244F4">
          <w:rPr>
            <w:rFonts w:ascii="Calibri" w:hAnsi="Calibri"/>
            <w:b/>
            <w:i/>
            <w:color w:val="000000"/>
            <w:u w:val="single"/>
            <w:lang w:val="mt-MT"/>
            <w:rPrChange w:id="264" w:author="tyest" w:date="2015-11-24T16:28:00Z">
              <w:rPr>
                <w:rFonts w:ascii="Calibri" w:hAnsi="Calibri"/>
                <w:b/>
                <w:color w:val="000000"/>
                <w:u w:val="single"/>
                <w:lang w:val="mt-MT"/>
              </w:rPr>
            </w:rPrChange>
          </w:rPr>
          <w:delText>UDGET</w:delText>
        </w:r>
      </w:del>
      <w:ins w:id="265" w:author="tyest" w:date="2015-11-24T16:30:00Z">
        <w:r w:rsidR="00A244F4">
          <w:rPr>
            <w:rFonts w:ascii="Calibri" w:hAnsi="Calibri"/>
            <w:b/>
            <w:color w:val="000000"/>
            <w:u w:val="single"/>
            <w:lang w:val="mt-MT"/>
          </w:rPr>
          <w:t>BAĠIT</w:t>
        </w:r>
      </w:ins>
      <w:r w:rsidRPr="00BF5E2D">
        <w:rPr>
          <w:rFonts w:ascii="Calibri" w:hAnsi="Calibri"/>
          <w:b/>
          <w:color w:val="000000"/>
          <w:u w:val="single"/>
          <w:lang w:val="mt-MT"/>
        </w:rPr>
        <w:t>:</w:t>
      </w:r>
      <w:r w:rsidRPr="00BF5E2D">
        <w:rPr>
          <w:rFonts w:ascii="Calibri" w:hAnsi="Calibri"/>
          <w:color w:val="000000"/>
          <w:lang w:val="mt-MT" w:eastAsia="en-GB"/>
        </w:rPr>
        <w:t xml:space="preserve"> Il-Kunsill Malti għall-Iżvilupp Ekonomiku u Soċjali </w:t>
      </w:r>
      <w:del w:id="266" w:author="tyest" w:date="2015-11-23T11:45:00Z">
        <w:r w:rsidRPr="00BF5E2D" w:rsidDel="006E56B7">
          <w:rPr>
            <w:rFonts w:ascii="Calibri" w:hAnsi="Calibri"/>
            <w:color w:val="000000"/>
            <w:lang w:val="mt-MT" w:eastAsia="en-GB"/>
          </w:rPr>
          <w:delText>i</w:delText>
        </w:r>
      </w:del>
      <w:r w:rsidRPr="00BF5E2D">
        <w:rPr>
          <w:rFonts w:ascii="Calibri" w:hAnsi="Calibri"/>
          <w:color w:val="000000"/>
          <w:lang w:val="mt-MT" w:eastAsia="en-GB"/>
        </w:rPr>
        <w:t>ltaqa' formalment biex jiddiskuti fid-detta</w:t>
      </w:r>
      <w:ins w:id="267" w:author="tyest" w:date="2015-09-10T13:46:00Z">
        <w:r w:rsidR="00E674D9">
          <w:rPr>
            <w:rFonts w:ascii="Calibri" w:hAnsi="Calibri"/>
            <w:color w:val="000000"/>
            <w:lang w:val="mt-MT" w:eastAsia="en-GB"/>
          </w:rPr>
          <w:t>l</w:t>
        </w:r>
      </w:ins>
      <w:r w:rsidRPr="00BF5E2D">
        <w:rPr>
          <w:rFonts w:ascii="Calibri" w:hAnsi="Calibri"/>
          <w:color w:val="000000"/>
          <w:lang w:val="mt-MT" w:eastAsia="en-GB"/>
        </w:rPr>
        <w:t>l il-proposti li l-Gvern qed jikkunsidra li jdaħħal fil-baġit li ġej. Fil-bidu tal-laqgħa Tonio Fenech, is-Segretarju Parlamentari fil-Ministeru tal-Finanzi, ippreżenta rapport dwar il-qagħda finanzjarja u ekonomika tal-pajjiż kif ukoll ta r-reazzjoni tiegħu għad-dokument li tħejja mill-MCESD b'reazzjoni għad-dokument ta' qabel il-baġit. Din hi l-ewwel darba li l-MCESD ħejjiet dan ir-rapport li jindika, fost l-oħrajn fejn g</w:t>
      </w:r>
      <w:ins w:id="268" w:author="tyest" w:date="2015-11-23T11:45:00Z">
        <w:r w:rsidR="006E56B7">
          <w:rPr>
            <w:rFonts w:ascii="Calibri" w:hAnsi="Calibri"/>
            <w:color w:val="000000"/>
            <w:lang w:val="mt-MT" w:eastAsia="en-GB"/>
          </w:rPr>
          <w:t>ħ</w:t>
        </w:r>
      </w:ins>
      <w:del w:id="269" w:author="tyest" w:date="2015-11-23T11:45:00Z">
        <w:r w:rsidRPr="00BF5E2D" w:rsidDel="006E56B7">
          <w:rPr>
            <w:rFonts w:ascii="Calibri" w:hAnsi="Calibri"/>
            <w:color w:val="000000"/>
            <w:lang w:val="mt-MT" w:eastAsia="en-GB"/>
          </w:rPr>
          <w:delText>h</w:delText>
        </w:r>
      </w:del>
      <w:r w:rsidRPr="00BF5E2D">
        <w:rPr>
          <w:rFonts w:ascii="Calibri" w:hAnsi="Calibri"/>
          <w:color w:val="000000"/>
          <w:lang w:val="mt-MT" w:eastAsia="en-GB"/>
        </w:rPr>
        <w:t>andha ssir aktar diskussjoni. Tonio Fenech irringrazzja lill-korpi kostitwiti għar-reazzjonijiet formali li huma bagħtu dwar id-dokument ta' qabel il-baġit. Hu wera t-tama li fid-diskussjonijiet li se jkollu mal-MCESD bi tħejjija għall-baġit jidħlu f'dawk l-aspetti li ma ki</w:t>
      </w:r>
      <w:del w:id="270" w:author="tyest" w:date="2015-09-10T13:47:00Z">
        <w:r w:rsidRPr="00BF5E2D" w:rsidDel="00FE0969">
          <w:rPr>
            <w:rFonts w:ascii="Calibri" w:hAnsi="Calibri"/>
            <w:color w:val="000000"/>
            <w:lang w:val="mt-MT" w:eastAsia="en-GB"/>
          </w:rPr>
          <w:delText>e</w:delText>
        </w:r>
      </w:del>
      <w:r w:rsidRPr="00BF5E2D">
        <w:rPr>
          <w:rFonts w:ascii="Calibri" w:hAnsi="Calibri"/>
          <w:color w:val="000000"/>
          <w:lang w:val="mt-MT" w:eastAsia="en-GB"/>
        </w:rPr>
        <w:t>nux inklużi fid-dokument. Tonio Fenech għamel preżenta</w:t>
      </w:r>
      <w:ins w:id="271" w:author="tyest" w:date="2015-11-23T11:47:00Z">
        <w:r w:rsidR="006E56B7">
          <w:rPr>
            <w:rFonts w:ascii="Calibri" w:hAnsi="Calibri"/>
            <w:color w:val="000000"/>
            <w:lang w:val="mt-MT" w:eastAsia="en-GB"/>
          </w:rPr>
          <w:t>z</w:t>
        </w:r>
      </w:ins>
      <w:r w:rsidRPr="00BF5E2D">
        <w:rPr>
          <w:rFonts w:ascii="Calibri" w:hAnsi="Calibri"/>
          <w:color w:val="000000"/>
          <w:lang w:val="mt-MT" w:eastAsia="en-GB"/>
        </w:rPr>
        <w:t>zjoni dettaljata dwar il-qagħda ekonomika ta' pajjiżna. Tonio Fenech qal ukoll li l-Gvern qed jirċievi aktar reazzjonijiet tal-pubbliku dwar id-dokument ta' qabel il-baġit. Fil-jiem li ġejjin imiss li jsiru żewġ la</w:t>
      </w:r>
      <w:ins w:id="272" w:author="tyest" w:date="2015-11-23T11:47:00Z">
        <w:r w:rsidR="006E56B7">
          <w:rPr>
            <w:rFonts w:ascii="Calibri" w:hAnsi="Calibri"/>
            <w:color w:val="000000"/>
            <w:lang w:val="mt-MT" w:eastAsia="en-GB"/>
          </w:rPr>
          <w:t>q</w:t>
        </w:r>
      </w:ins>
      <w:r w:rsidRPr="00BF5E2D">
        <w:rPr>
          <w:rFonts w:ascii="Calibri" w:hAnsi="Calibri"/>
          <w:color w:val="000000"/>
          <w:lang w:val="mt-MT" w:eastAsia="en-GB"/>
        </w:rPr>
        <w:t>għ</w:t>
      </w:r>
      <w:del w:id="273" w:author="tyest" w:date="2015-11-23T11:47:00Z">
        <w:r w:rsidRPr="00BF5E2D" w:rsidDel="006E56B7">
          <w:rPr>
            <w:rFonts w:ascii="Calibri" w:hAnsi="Calibri"/>
            <w:color w:val="000000"/>
            <w:lang w:val="mt-MT" w:eastAsia="en-GB"/>
          </w:rPr>
          <w:delText>q</w:delText>
        </w:r>
      </w:del>
      <w:r w:rsidRPr="00BF5E2D">
        <w:rPr>
          <w:rFonts w:ascii="Calibri" w:hAnsi="Calibri"/>
          <w:color w:val="000000"/>
          <w:lang w:val="mt-MT" w:eastAsia="en-GB"/>
        </w:rPr>
        <w:t>at oħra ta' konsultazzjoni mal-pubbliku – waħda f'Tas Sliema u oħra f'Birkirkara.</w:t>
      </w: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b/>
          <w:color w:val="000000"/>
          <w:u w:val="single"/>
          <w:lang w:val="mt-MT" w:eastAsia="en-GB"/>
        </w:rPr>
      </w:pPr>
    </w:p>
    <w:p w:rsidR="00BF5E2D" w:rsidRPr="00BF5E2D" w:rsidRDefault="00BF5E2D" w:rsidP="00BF5E2D">
      <w:pPr>
        <w:spacing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color w:val="000000"/>
          <w:u w:val="single"/>
          <w:lang w:val="mt-MT"/>
        </w:rPr>
        <w:t>RYANAIR SE TIBDA TTIR MINN VENEZJA LEJN MALTA TL</w:t>
      </w:r>
      <w:ins w:id="274" w:author="tyest" w:date="2015-09-10T13:48:00Z">
        <w:r w:rsidR="00FE0969">
          <w:rPr>
            <w:rFonts w:ascii="Calibri" w:hAnsi="Calibri"/>
            <w:b/>
            <w:color w:val="000000"/>
            <w:u w:val="single"/>
            <w:lang w:val="mt-MT"/>
          </w:rPr>
          <w:t>I</w:t>
        </w:r>
      </w:ins>
      <w:r w:rsidRPr="00BF5E2D">
        <w:rPr>
          <w:rFonts w:ascii="Calibri" w:hAnsi="Calibri"/>
          <w:b/>
          <w:color w:val="000000"/>
          <w:u w:val="single"/>
          <w:lang w:val="mt-MT"/>
        </w:rPr>
        <w:t>ET</w:t>
      </w:r>
      <w:del w:id="275" w:author="tyest" w:date="2015-09-10T13:48:00Z">
        <w:r w:rsidRPr="00BF5E2D" w:rsidDel="00FE0969">
          <w:rPr>
            <w:rFonts w:ascii="Calibri" w:hAnsi="Calibri"/>
            <w:b/>
            <w:color w:val="000000"/>
            <w:u w:val="single"/>
            <w:lang w:val="mt-MT"/>
          </w:rPr>
          <w:delText>T</w:delText>
        </w:r>
      </w:del>
      <w:r w:rsidRPr="00BF5E2D">
        <w:rPr>
          <w:rFonts w:ascii="Calibri" w:hAnsi="Calibri"/>
          <w:b/>
          <w:color w:val="000000"/>
          <w:u w:val="single"/>
          <w:lang w:val="mt-MT"/>
        </w:rPr>
        <w:t xml:space="preserve"> DARBIET FIL-</w:t>
      </w:r>
      <w:del w:id="276" w:author="tyest" w:date="2015-09-10T13:48:00Z">
        <w:r w:rsidRPr="00BF5E2D" w:rsidDel="00FE0969">
          <w:rPr>
            <w:rFonts w:ascii="Calibri" w:hAnsi="Calibri"/>
            <w:b/>
            <w:color w:val="000000"/>
            <w:u w:val="single"/>
            <w:lang w:val="mt-MT" w:eastAsia="en-GB"/>
          </w:rPr>
          <w:delText>G</w:delText>
        </w:r>
      </w:del>
      <w:ins w:id="277" w:author="tyest" w:date="2015-09-10T13:48:00Z">
        <w:r w:rsidR="00FE0969">
          <w:rPr>
            <w:rFonts w:ascii="Calibri" w:hAnsi="Calibri"/>
            <w:b/>
            <w:color w:val="000000"/>
            <w:u w:val="single"/>
            <w:lang w:val="mt-MT" w:eastAsia="en-GB"/>
          </w:rPr>
          <w:t>Ġ</w:t>
        </w:r>
      </w:ins>
      <w:r w:rsidRPr="00BF5E2D">
        <w:rPr>
          <w:rFonts w:ascii="Calibri" w:hAnsi="Calibri"/>
          <w:b/>
          <w:color w:val="000000"/>
          <w:u w:val="single"/>
          <w:lang w:val="mt-MT" w:eastAsia="en-GB"/>
        </w:rPr>
        <w:t>IMG</w:t>
      </w:r>
      <w:ins w:id="278" w:author="tyest" w:date="2015-09-10T13:48:00Z">
        <w:r w:rsidR="00FE0969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279" w:author="tyest" w:date="2015-09-10T13:48:00Z">
        <w:r w:rsidRPr="00BF5E2D" w:rsidDel="00FE0969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</w:t>
      </w:r>
      <w:ins w:id="280" w:author="tyest" w:date="2015-09-10T13:48:00Z">
        <w:r w:rsidR="00FE0969">
          <w:rPr>
            <w:rFonts w:ascii="Calibri" w:hAnsi="Calibri"/>
            <w:b/>
            <w:color w:val="000000"/>
            <w:u w:val="single"/>
            <w:lang w:val="mt-MT" w:eastAsia="en-GB"/>
          </w:rPr>
          <w:t>:</w:t>
        </w:r>
      </w:ins>
      <w:del w:id="281" w:author="tyest" w:date="2015-09-10T13:48:00Z">
        <w:r w:rsidRPr="00BF5E2D" w:rsidDel="00FE0969">
          <w:rPr>
            <w:rFonts w:ascii="Calibri" w:hAnsi="Calibri"/>
            <w:b/>
            <w:color w:val="000000"/>
            <w:u w:val="single"/>
            <w:lang w:val="mt-MT" w:eastAsia="en-GB"/>
          </w:rPr>
          <w:delText>;</w:delText>
        </w:r>
      </w:del>
      <w:r w:rsidRPr="00BF5E2D">
        <w:rPr>
          <w:rFonts w:ascii="Calibri" w:hAnsi="Calibri"/>
          <w:b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Ir-Ryanair bdiet ittir lejn Malta f'Ottubru tas-sena li għaddiet fuq tliet rotot, li eventwalment żdiedu b'erb</w:t>
      </w:r>
      <w:ins w:id="282" w:author="tyest" w:date="2015-09-10T13:48:00Z">
        <w:r w:rsidR="00FE0969">
          <w:rPr>
            <w:rFonts w:ascii="Calibri" w:hAnsi="Calibri"/>
            <w:color w:val="000000"/>
            <w:lang w:val="mt-MT" w:eastAsia="en-GB"/>
          </w:rPr>
          <w:t>għ</w:t>
        </w:r>
      </w:ins>
      <w:r w:rsidRPr="00BF5E2D">
        <w:rPr>
          <w:rFonts w:ascii="Calibri" w:hAnsi="Calibri"/>
          <w:color w:val="000000"/>
          <w:lang w:val="mt-MT" w:eastAsia="en-GB"/>
        </w:rPr>
        <w:t>a oħra aktar kmieni din is-sena u issa tħabbar it-tħaddim ta' rotta addizzjonali lejn Venezja mit-13 ta' Diċembru li ġej. Michael Cawley jinsab Malta biex ikollu aktar taħditiet mal-Gvern dwar il-possibbilt</w:t>
      </w:r>
      <w:ins w:id="283" w:author="tyest" w:date="2015-09-10T13:49:00Z">
        <w:r w:rsidR="00FE0969">
          <w:rPr>
            <w:rFonts w:ascii="Calibri" w:hAnsi="Calibri"/>
            <w:color w:val="000000"/>
            <w:lang w:val="mt-MT" w:eastAsia="en-GB"/>
          </w:rPr>
          <w:t>à</w:t>
        </w:r>
      </w:ins>
      <w:del w:id="284" w:author="tyest" w:date="2015-09-10T13:49:00Z">
        <w:r w:rsidRPr="00BF5E2D" w:rsidDel="00FE0969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li l-linja ta</w:t>
      </w:r>
      <w:del w:id="285" w:author="tyest" w:date="2015-09-10T13:49:00Z">
        <w:r w:rsidRPr="00BF5E2D" w:rsidDel="00FE0969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l-ajru low-cost iżżid il-frekwenza tat-titjiriet tagħha lejn Malta. Ir-Ryanair ilha mill-bidu nett turi x-xewqa tagħha li tibbaża waħda mill-bażijiet tagħha f'Malta. Biż-żieda tar-rotta lejn Venezja, Ryanair mistennija ġġorr lejn Malta 300,000 passiġġier matul it-12-il xahar li ġejjin. Skon</w:t>
      </w:r>
      <w:ins w:id="286" w:author="tyest" w:date="2015-09-10T13:49:00Z">
        <w:r w:rsidR="00FE0969">
          <w:rPr>
            <w:rFonts w:ascii="Calibri" w:hAnsi="Calibri"/>
            <w:color w:val="000000"/>
            <w:lang w:val="mt-MT" w:eastAsia="en-GB"/>
          </w:rPr>
          <w:t>t</w:t>
        </w:r>
      </w:ins>
      <w:del w:id="287" w:author="tyest" w:date="2015-09-10T13:49:00Z">
        <w:r w:rsidRPr="00BF5E2D" w:rsidDel="00FE0969">
          <w:rPr>
            <w:rFonts w:ascii="Calibri" w:hAnsi="Calibri"/>
            <w:color w:val="000000"/>
            <w:lang w:val="mt-MT" w:eastAsia="en-GB"/>
          </w:rPr>
          <w:delText>d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il-kalkoli, dawn għandhom jiġġeneraw 63 miljun ewro jew 27 miljun </w:t>
      </w:r>
      <w:del w:id="288" w:author="tyest" w:date="2015-11-23T11:48:00Z">
        <w:r w:rsidRPr="00BF5E2D" w:rsidDel="006E56B7">
          <w:rPr>
            <w:rFonts w:ascii="Calibri" w:hAnsi="Calibri"/>
            <w:color w:val="000000"/>
            <w:lang w:val="mt-MT" w:eastAsia="en-GB"/>
          </w:rPr>
          <w:delText>L</w:delText>
        </w:r>
      </w:del>
      <w:ins w:id="289" w:author="tyest" w:date="2015-11-23T11:48:00Z">
        <w:r w:rsidR="006E56B7">
          <w:rPr>
            <w:rFonts w:ascii="Calibri" w:hAnsi="Calibri"/>
            <w:color w:val="000000"/>
            <w:lang w:val="mt-MT" w:eastAsia="en-GB"/>
          </w:rPr>
          <w:t>l</w:t>
        </w:r>
      </w:ins>
      <w:r w:rsidRPr="00BF5E2D">
        <w:rPr>
          <w:rFonts w:ascii="Calibri" w:hAnsi="Calibri"/>
          <w:color w:val="000000"/>
          <w:lang w:val="mt-MT" w:eastAsia="en-GB"/>
        </w:rPr>
        <w:t>ira u jappoġġjaw madwar 300 impjieg.</w:t>
      </w:r>
    </w:p>
    <w:p w:rsidR="00BF5E2D" w:rsidRPr="00BF5E2D" w:rsidRDefault="00BF5E2D" w:rsidP="00BF5E2D">
      <w:pPr>
        <w:pStyle w:val="ListParagraph"/>
        <w:spacing w:line="480" w:lineRule="auto"/>
        <w:rPr>
          <w:rFonts w:ascii="Calibri" w:hAnsi="Calibri"/>
          <w:color w:val="000000"/>
          <w:lang w:val="mt-MT" w:eastAsia="en-GB"/>
        </w:rPr>
      </w:pPr>
    </w:p>
    <w:p w:rsidR="00BF5E2D" w:rsidRPr="00BF5E2D" w:rsidRDefault="00BF5E2D" w:rsidP="00BF5E2D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color w:val="000000"/>
          <w:u w:val="single"/>
          <w:lang w:val="mt-MT" w:eastAsia="en-GB"/>
        </w:rPr>
        <w:t>SODISFAZZJON G</w:t>
      </w:r>
      <w:ins w:id="290" w:author="tyest" w:date="2015-09-10T13:49:00Z">
        <w:r w:rsidR="00FE0969">
          <w:rPr>
            <w:rFonts w:ascii="Calibri" w:hAnsi="Calibri"/>
            <w:b/>
            <w:color w:val="000000"/>
            <w:u w:val="single"/>
            <w:lang w:val="mt-MT" w:eastAsia="en-GB"/>
          </w:rPr>
          <w:t>Ħ</w:t>
        </w:r>
      </w:ins>
      <w:del w:id="291" w:author="tyest" w:date="2015-09-10T13:49:00Z">
        <w:r w:rsidRPr="00BF5E2D" w:rsidDel="00FE0969">
          <w:rPr>
            <w:rFonts w:ascii="Calibri" w:hAnsi="Calibri"/>
            <w:b/>
            <w:color w:val="000000"/>
            <w:u w:val="single"/>
            <w:lang w:val="mt-MT" w:eastAsia="en-GB"/>
          </w:rPr>
          <w:delText>H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AR-ROTOT IL-</w:t>
      </w:r>
      <w:ins w:id="292" w:author="tyest" w:date="2015-09-10T13:49:00Z">
        <w:r w:rsidR="00FE0969">
          <w:rPr>
            <w:rFonts w:ascii="Calibri" w:hAnsi="Calibri"/>
            <w:b/>
            <w:color w:val="000000"/>
            <w:u w:val="single"/>
            <w:lang w:val="mt-MT" w:eastAsia="en-GB"/>
          </w:rPr>
          <w:t>Ġ</w:t>
        </w:r>
      </w:ins>
      <w:del w:id="293" w:author="tyest" w:date="2015-09-10T13:49:00Z">
        <w:r w:rsidRPr="00BF5E2D" w:rsidDel="00FE0969">
          <w:rPr>
            <w:rFonts w:ascii="Calibri" w:hAnsi="Calibri"/>
            <w:b/>
            <w:color w:val="000000"/>
            <w:u w:val="single"/>
            <w:lang w:val="mt-MT" w:eastAsia="en-GB"/>
          </w:rPr>
          <w:delText>G</w:delText>
        </w:r>
      </w:del>
      <w:r w:rsidRPr="00BF5E2D">
        <w:rPr>
          <w:rFonts w:ascii="Calibri" w:hAnsi="Calibri"/>
          <w:b/>
          <w:color w:val="000000"/>
          <w:u w:val="single"/>
          <w:lang w:val="mt-MT" w:eastAsia="en-GB"/>
        </w:rPr>
        <w:t>ODDA</w:t>
      </w:r>
      <w:ins w:id="294" w:author="tyest" w:date="2015-09-10T13:49:00Z">
        <w:r w:rsidR="00FE0969">
          <w:rPr>
            <w:rFonts w:ascii="Calibri" w:hAnsi="Calibri"/>
            <w:b/>
            <w:color w:val="000000"/>
            <w:u w:val="single"/>
            <w:lang w:val="mt-MT" w:eastAsia="en-GB"/>
          </w:rPr>
          <w:t>:</w:t>
        </w:r>
      </w:ins>
      <w:del w:id="295" w:author="tyest" w:date="2015-09-10T13:49:00Z">
        <w:r w:rsidRPr="00BF5E2D" w:rsidDel="00FE0969">
          <w:rPr>
            <w:rFonts w:ascii="Calibri" w:hAnsi="Calibri"/>
            <w:b/>
            <w:color w:val="000000"/>
            <w:u w:val="single"/>
            <w:lang w:val="mt-MT" w:eastAsia="en-GB"/>
          </w:rPr>
          <w:delText>;</w:delText>
        </w:r>
      </w:del>
      <w:r w:rsidRPr="00BF5E2D">
        <w:rPr>
          <w:rFonts w:ascii="Calibri" w:hAnsi="Calibri"/>
          <w:b/>
          <w:color w:val="000000"/>
          <w:lang w:val="mt-MT" w:eastAsia="en-GB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L-Assoċjazzjoni tal-Lukandi u Ristoranti esprimiet is-sodisfazzjon għall-ftehim li ntlaħaq mill-Gvern biex jiżdiedu rotot ġodda lejn l-Italja. Josef Formosa Gauci, il-President tal-MHRA, meta tkellem ma' MaltaRightNow.com awgura li</w:t>
      </w:r>
      <w:del w:id="296" w:author="tyest" w:date="2015-11-23T11:54:00Z">
        <w:r w:rsidRPr="00BF5E2D" w:rsidDel="0051345A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ins w:id="297" w:author="tyest" w:date="2015-11-23T11:55:00Z">
        <w:r w:rsidR="0051345A">
          <w:rPr>
            <w:rFonts w:ascii="Calibri" w:hAnsi="Calibri"/>
            <w:color w:val="000000"/>
            <w:lang w:val="mt-MT" w:eastAsia="en-GB"/>
          </w:rPr>
          <w:t>l</w:t>
        </w:r>
      </w:ins>
      <w:r w:rsidRPr="00BF5E2D">
        <w:rPr>
          <w:rFonts w:ascii="Calibri" w:hAnsi="Calibri"/>
          <w:color w:val="000000"/>
          <w:lang w:val="mt-MT" w:eastAsia="en-GB"/>
        </w:rPr>
        <w:t>l-Air</w:t>
      </w:r>
      <w:del w:id="298" w:author="tyest" w:date="2015-09-10T13:50:00Z">
        <w:r w:rsidRPr="00BF5E2D" w:rsidDel="00FE0969">
          <w:rPr>
            <w:rFonts w:ascii="Calibri" w:hAnsi="Calibri"/>
            <w:color w:val="000000"/>
            <w:lang w:val="mt-MT" w:eastAsia="en-GB"/>
          </w:rPr>
          <w:delText xml:space="preserve"> </w:delText>
        </w:r>
      </w:del>
      <w:r w:rsidRPr="00BF5E2D">
        <w:rPr>
          <w:rFonts w:ascii="Calibri" w:hAnsi="Calibri"/>
          <w:color w:val="000000"/>
          <w:lang w:val="mt-MT" w:eastAsia="en-GB"/>
        </w:rPr>
        <w:t>Malta kull suċċess fit-tħaddim ta' żewġ titjiriet fil-ġimgħa matul is-sena kollha lejn Bologna. Ryanair intant se ttir tliet darbiet fil-ġimgħa minn Venezja. Il-President tal-MHRA qal li ż-żieda ta' dawn ir-rotot tfisser żieda sostanzjali fil-vjaġġi lejn Malta mill-Italja. Hu qal li dan ifisser li fix-xitwa li ġejja s-'seat capacity' lejn Malta se tkun żdiedet sostanzjalment u issa trid tkun il-ħidma flimkien tal-Gvern, l-Awtorit</w:t>
      </w:r>
      <w:ins w:id="299" w:author="tyest" w:date="2015-09-10T13:50:00Z">
        <w:r w:rsidR="00FE0969">
          <w:rPr>
            <w:rFonts w:ascii="Calibri" w:hAnsi="Calibri"/>
            <w:color w:val="000000"/>
            <w:lang w:val="mt-MT" w:eastAsia="en-GB"/>
          </w:rPr>
          <w:t>à</w:t>
        </w:r>
      </w:ins>
      <w:del w:id="300" w:author="tyest" w:date="2015-09-10T13:50:00Z">
        <w:r w:rsidRPr="00BF5E2D" w:rsidDel="00FE0969">
          <w:rPr>
            <w:rFonts w:ascii="Calibri" w:hAnsi="Calibri"/>
            <w:color w:val="000000"/>
            <w:lang w:val="mt-MT" w:eastAsia="en-GB"/>
          </w:rPr>
          <w:delText>a'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 tat-Turiżmu, l-MHRA u l-imsieħba biex ikun assigurat li dawn jimtlew.</w:t>
      </w:r>
    </w:p>
    <w:p w:rsidR="0004747D" w:rsidRPr="00995611" w:rsidRDefault="00BF5E2D" w:rsidP="00995611">
      <w:pPr>
        <w:spacing w:before="100" w:beforeAutospacing="1" w:after="100" w:afterAutospacing="1" w:line="480" w:lineRule="auto"/>
        <w:jc w:val="both"/>
        <w:rPr>
          <w:rFonts w:ascii="Calibri" w:hAnsi="Calibri"/>
          <w:color w:val="000000"/>
          <w:lang w:val="mt-MT" w:eastAsia="en-GB"/>
        </w:rPr>
      </w:pPr>
      <w:r w:rsidRPr="00BF5E2D">
        <w:rPr>
          <w:rFonts w:ascii="Calibri" w:hAnsi="Calibri"/>
          <w:b/>
          <w:u w:val="single"/>
          <w:lang w:val="mt-MT"/>
        </w:rPr>
        <w:t>DELEGAZZJONI TAL-GVERN SLOVAKK F’MALTA BIEX TADOTTA L-MI</w:t>
      </w:r>
      <w:ins w:id="301" w:author="tyest" w:date="2015-09-10T13:51:00Z">
        <w:r w:rsidR="00FE0969">
          <w:rPr>
            <w:rFonts w:ascii="Calibri" w:hAnsi="Calibri"/>
            <w:b/>
            <w:u w:val="single"/>
            <w:lang w:val="mt-MT"/>
          </w:rPr>
          <w:t>Ż</w:t>
        </w:r>
      </w:ins>
      <w:del w:id="302" w:author="tyest" w:date="2015-09-10T13:51:00Z">
        <w:r w:rsidRPr="00BF5E2D" w:rsidDel="00FE0969">
          <w:rPr>
            <w:rFonts w:ascii="Calibri" w:hAnsi="Calibri"/>
            <w:b/>
            <w:u w:val="single"/>
            <w:lang w:val="mt-MT"/>
          </w:rPr>
          <w:delText>Z</w:delText>
        </w:r>
      </w:del>
      <w:r w:rsidRPr="00BF5E2D">
        <w:rPr>
          <w:rFonts w:ascii="Calibri" w:hAnsi="Calibri"/>
          <w:b/>
          <w:u w:val="single"/>
          <w:lang w:val="mt-MT"/>
        </w:rPr>
        <w:t>URI TAL-EWRO:</w:t>
      </w:r>
      <w:r w:rsidRPr="00BF5E2D">
        <w:rPr>
          <w:rFonts w:ascii="Calibri" w:hAnsi="Calibri"/>
          <w:lang w:val="mt-MT"/>
        </w:rPr>
        <w:t xml:space="preserve"> </w:t>
      </w:r>
      <w:r w:rsidRPr="00BF5E2D">
        <w:rPr>
          <w:rFonts w:ascii="Calibri" w:hAnsi="Calibri"/>
          <w:color w:val="000000"/>
          <w:lang w:val="mt-MT" w:eastAsia="en-GB"/>
        </w:rPr>
        <w:t>Delegazzjoni tal-Gvern Slovakk fil</w:t>
      </w:r>
      <w:del w:id="303" w:author="tyest" w:date="2015-09-10T13:51:00Z">
        <w:r w:rsidRPr="00BF5E2D" w:rsidDel="00FE0969">
          <w:rPr>
            <w:rFonts w:ascii="Calibri" w:hAnsi="Calibri"/>
            <w:color w:val="000000"/>
            <w:lang w:val="mt-MT" w:eastAsia="en-GB"/>
          </w:rPr>
          <w:delText>-</w:delText>
        </w:r>
      </w:del>
      <w:r w:rsidRPr="00BF5E2D">
        <w:rPr>
          <w:rFonts w:ascii="Calibri" w:hAnsi="Calibri"/>
          <w:color w:val="000000"/>
          <w:lang w:val="mt-MT" w:eastAsia="en-GB"/>
        </w:rPr>
        <w:t>għodu żaret l-uffiċini tal-Kumitat Nazzjonali għall-Bidla għall-Ewro, l-NECC. Il-membri tad-delegazzjoni tkellmu mar-rappreżentanti Maltin dwar il-proċess tal-bidla għall-ewro. Id-delegazzjoni kienet immexxija minn Peter Sika -</w:t>
      </w:r>
      <w:ins w:id="304" w:author="tyest" w:date="2015-09-10T13:51:00Z">
        <w:r w:rsidR="00FE0969">
          <w:rPr>
            <w:rFonts w:ascii="Calibri" w:hAnsi="Calibri"/>
            <w:color w:val="000000"/>
            <w:lang w:val="mt-MT" w:eastAsia="en-GB"/>
          </w:rPr>
          <w:t xml:space="preserve"> </w:t>
        </w:r>
      </w:ins>
      <w:r w:rsidRPr="00BF5E2D">
        <w:rPr>
          <w:rFonts w:ascii="Calibri" w:hAnsi="Calibri"/>
          <w:color w:val="000000"/>
          <w:lang w:val="mt-MT" w:eastAsia="en-GB"/>
        </w:rPr>
        <w:t>is-segretarju ta</w:t>
      </w:r>
      <w:del w:id="305" w:author="tyest" w:date="2015-09-10T13:51:00Z">
        <w:r w:rsidRPr="00BF5E2D" w:rsidDel="00FE0969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 xml:space="preserve">l-Istat fil-Ministeru tax-Xogħol, l-Affarijiet Soċjali u l-Familja Slovakk. </w:t>
      </w:r>
      <w:r w:rsidRPr="00BF5E2D">
        <w:rPr>
          <w:rFonts w:ascii="Calibri" w:hAnsi="Calibri"/>
          <w:color w:val="000000"/>
          <w:lang w:val="mt-MT" w:eastAsia="en-GB"/>
        </w:rPr>
        <w:br/>
        <w:t>Is-Slovakkja saret membru ta</w:t>
      </w:r>
      <w:del w:id="306" w:author="tyest" w:date="2015-09-10T13:51:00Z">
        <w:r w:rsidRPr="00BF5E2D" w:rsidDel="00FE0969">
          <w:rPr>
            <w:rFonts w:ascii="Calibri" w:hAnsi="Calibri"/>
            <w:color w:val="000000"/>
            <w:lang w:val="mt-MT" w:eastAsia="en-GB"/>
          </w:rPr>
          <w:delText xml:space="preserve">' </w:delText>
        </w:r>
      </w:del>
      <w:r w:rsidRPr="00BF5E2D">
        <w:rPr>
          <w:rFonts w:ascii="Calibri" w:hAnsi="Calibri"/>
          <w:color w:val="000000"/>
          <w:lang w:val="mt-MT" w:eastAsia="en-GB"/>
        </w:rPr>
        <w:t>l-Unjoni Ewropea ma' Malta fl-2004 u qed tittama li ddaħħal l-Ewro fl-2009, iżda għad trid tgħaddi mill-ħames eżamijiet li għaddiet Malta minnhom biex id</w:t>
      </w:r>
      <w:ins w:id="307" w:author="tyest" w:date="2015-11-23T11:56:00Z">
        <w:r w:rsidR="0051345A">
          <w:rPr>
            <w:rFonts w:ascii="Calibri" w:hAnsi="Calibri"/>
            <w:color w:val="000000"/>
            <w:lang w:val="mt-MT" w:eastAsia="en-GB"/>
          </w:rPr>
          <w:t>d</w:t>
        </w:r>
      </w:ins>
      <w:r w:rsidRPr="00BF5E2D">
        <w:rPr>
          <w:rFonts w:ascii="Calibri" w:hAnsi="Calibri"/>
          <w:color w:val="000000"/>
          <w:lang w:val="mt-MT" w:eastAsia="en-GB"/>
        </w:rPr>
        <w:t>aħħal l-ewro. Id-delegazzjoni f'Malta ġiet biex tara dak li qed isir mill-NECC bit-tħejjija għall-ewro, u b'hekk tadotta wħud mill-miżuri li ttieħdu Malta meta s-Slovakkja tasal biex iddaħħal l-ewro wkoll. Ir-rappreżentanti Maltin u dawk Slovakki tkellmu fost l-oħrajn dwar il-kampanja ta' informazzjoni li issa kienet intensifikata hekk kif fadal biss ftit iktar minn tliet xhur biex nibdew nużaw l-ewro. Issemmiet ukoll l-iskema FAIR li qed tkun suċċess u hi importanti biex ikun assigurat li l-bidla mill-prezzijiet mil-lira Maltija għall-ewro qed is</w:t>
      </w:r>
      <w:ins w:id="308" w:author="tyest" w:date="2015-11-23T11:56:00Z">
        <w:r w:rsidR="0051345A">
          <w:rPr>
            <w:rFonts w:ascii="Calibri" w:hAnsi="Calibri"/>
            <w:color w:val="000000"/>
            <w:lang w:val="mt-MT" w:eastAsia="en-GB"/>
          </w:rPr>
          <w:t>s</w:t>
        </w:r>
      </w:ins>
      <w:r w:rsidRPr="00BF5E2D">
        <w:rPr>
          <w:rFonts w:ascii="Calibri" w:hAnsi="Calibri"/>
          <w:color w:val="000000"/>
          <w:lang w:val="mt-MT" w:eastAsia="en-GB"/>
        </w:rPr>
        <w:t>ir kif suppost.</w:t>
      </w:r>
      <w:bookmarkEnd w:id="0"/>
    </w:p>
    <w:sectPr w:rsidR="0004747D" w:rsidRPr="00995611" w:rsidSect="003E0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D71" w:rsidRDefault="004E6D71" w:rsidP="00097663">
      <w:r>
        <w:separator/>
      </w:r>
    </w:p>
  </w:endnote>
  <w:endnote w:type="continuationSeparator" w:id="0">
    <w:p w:rsidR="004E6D71" w:rsidRDefault="004E6D71" w:rsidP="0009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D71" w:rsidRDefault="004E6D71" w:rsidP="00097663">
      <w:r>
        <w:separator/>
      </w:r>
    </w:p>
  </w:footnote>
  <w:footnote w:type="continuationSeparator" w:id="0">
    <w:p w:rsidR="004E6D71" w:rsidRDefault="004E6D71" w:rsidP="00097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0A3" w:rsidRDefault="00E740A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5A19">
      <w:rPr>
        <w:noProof/>
      </w:rPr>
      <w:t>10</w:t>
    </w:r>
    <w:r>
      <w:fldChar w:fldCharType="end"/>
    </w:r>
  </w:p>
  <w:p w:rsidR="00097663" w:rsidRDefault="00097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E2D"/>
    <w:rsid w:val="0004747D"/>
    <w:rsid w:val="00097663"/>
    <w:rsid w:val="0021370B"/>
    <w:rsid w:val="003657DA"/>
    <w:rsid w:val="003E0B5D"/>
    <w:rsid w:val="003F5A19"/>
    <w:rsid w:val="00417304"/>
    <w:rsid w:val="00450803"/>
    <w:rsid w:val="004A5869"/>
    <w:rsid w:val="004E6D71"/>
    <w:rsid w:val="0051345A"/>
    <w:rsid w:val="00675492"/>
    <w:rsid w:val="006E56B7"/>
    <w:rsid w:val="00797449"/>
    <w:rsid w:val="00970820"/>
    <w:rsid w:val="00995611"/>
    <w:rsid w:val="009F0E32"/>
    <w:rsid w:val="00A244F4"/>
    <w:rsid w:val="00A40118"/>
    <w:rsid w:val="00A471C5"/>
    <w:rsid w:val="00BD508A"/>
    <w:rsid w:val="00BF5E2D"/>
    <w:rsid w:val="00CA418E"/>
    <w:rsid w:val="00D917D1"/>
    <w:rsid w:val="00E325B6"/>
    <w:rsid w:val="00E51DDC"/>
    <w:rsid w:val="00E674D9"/>
    <w:rsid w:val="00E740A3"/>
    <w:rsid w:val="00EB5DFC"/>
    <w:rsid w:val="00F163E0"/>
    <w:rsid w:val="00F33864"/>
    <w:rsid w:val="00FA2D66"/>
    <w:rsid w:val="00FA48EA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7D3539-33EF-4DC1-9A42-46FC68C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2D"/>
    <w:rPr>
      <w:rFonts w:ascii="Arial" w:eastAsia="Times New Roman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F5E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976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663"/>
    <w:rPr>
      <w:rFonts w:ascii="Arial" w:eastAsia="Times New Roman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976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663"/>
    <w:rPr>
      <w:rFonts w:ascii="Arial" w:eastAsia="Times New Roman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0B"/>
    <w:rPr>
      <w:rFonts w:ascii="Tahoma" w:eastAsia="Times New Roman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FA48EA"/>
    <w:rPr>
      <w:rFonts w:ascii="Arial" w:eastAsia="Times New Roman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6FB90-FF4B-419E-888D-743AA64A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2811</Words>
  <Characters>16027</Characters>
  <Application>Microsoft Office Word</Application>
  <DocSecurity>4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cloudconvert_2</cp:lastModifiedBy>
  <cp:revision>2</cp:revision>
  <dcterms:created xsi:type="dcterms:W3CDTF">2022-03-10T21:29:00Z</dcterms:created>
  <dcterms:modified xsi:type="dcterms:W3CDTF">2022-03-10T21:29:00Z</dcterms:modified>
</cp:coreProperties>
</file>