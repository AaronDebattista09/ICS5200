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bookmarkStart w:id="0" w:name="_GoBack"/>
      <w:bookmarkEnd w:id="0"/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Mara mill-Imtaħleb tittella</w:t>
      </w:r>
      <w:ins w:id="1" w:author="Catherine" w:date="2015-11-18T21:07:00Z"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l-</w:t>
      </w:r>
      <w:ins w:id="2" w:author="Catherine" w:date="2015-11-18T21:07:00Z"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</w:t>
        </w:r>
      </w:ins>
      <w:del w:id="3" w:author="Catherine" w:date="2015-11-18T21:07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orti li qarrqet b'żewġ nisa mir-Rabat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Qed tinżamm fuq arrest preventiv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Il-Pulizija re</w:t>
      </w:r>
      <w:ins w:id="4" w:author="Catherine" w:date="2015-11-18T21:07:00Z"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sqet b’arrest quddiem il-Maġistrat Dr N. Galea Sciberras LL.D lil Mary Anne Bor</w:t>
      </w:r>
      <w:ins w:id="5" w:author="Catherine" w:date="2015-11-18T21:08:00Z"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6" w:author="Catherine" w:date="2015-11-18T21:08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30 sena, residenti l-Imtaħleb.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Hija ġiet akkużata li fit-12 t’April 2015 ġewwa r-Rabat (Malta) ikkommettiet serq ta’ ammont ta’ mhux iktar minn €70 għad-detriment ta’ żewġ nisa u iktar talli b’mezz kontra l-liġi, għamlet użu ta’ ismijiet foloz, jew billi nqdiet b’qerq ieħor, sabiex iġġiegħel titwemmen l-eżistenza ta’ intrapri</w:t>
      </w:r>
      <w:ins w:id="7" w:author="Catherine" w:date="2015-11-18T21:09:00Z"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8" w:author="Catherine" w:date="2015-11-18T21:09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foloz, għamlet qligħ ta’ €10 għad-dannu tal-istess żewġ vittmi.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Mary Anne Borg ġiet akkużata wkoll li għamlet reat waqt perjodu ta’ </w:t>
      </w:r>
      <w:r w:rsidRPr="00CA61A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9" w:author="Catherine" w:date="2015-11-18T21:0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probation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liema </w:t>
      </w:r>
      <w:r w:rsidRPr="00CA61A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" w:author="Catherine" w:date="2015-11-18T21:0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probation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ġiet imposta fuqha nhar il-11 ta’ Lulju 2014 u aktar talli saret reċediva, fost akkużi oħra.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L-imputata wieġbet mhux ħatja għall-akkużi fil-konfront tagħha u qiegħda tinżamm taħt arrest preventiv ġewwa l-</w:t>
      </w:r>
      <w:del w:id="11" w:author="Catherine" w:date="2015-11-18T21:10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Faċilita</w:delText>
        </w:r>
      </w:del>
      <w:ins w:id="12" w:author="Catherine" w:date="2015-11-18T21:10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Faċilit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3" w:author="Catherine" w:date="2015-11-18T21:10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`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Korrettiva ta’ Kordin.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Il-prosekuzzjoni f’dan il-każ tmexxiet mill-Ispettur Edel Mary Camilleri.  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del w:id="14" w:author="Catherine" w:date="2015-11-18T21:10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15" w:author="Catherine" w:date="2015-11-18T21:10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popli, </w:t>
      </w:r>
      <w:del w:id="16" w:author="Catherine" w:date="2015-11-18T21:10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17" w:author="Catherine" w:date="2015-11-18T21:10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reliġjonijiet u </w:t>
      </w:r>
      <w:del w:id="18" w:author="Catherine" w:date="2015-11-18T21:10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19" w:author="Catherine" w:date="2015-11-18T21:10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kulturi flimkien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“Għalkemm </w:t>
      </w:r>
      <w:del w:id="20" w:author="Catherine" w:date="2015-11-18T21:11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21" w:author="Catherine" w:date="2015-11-18T21:11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del w:id="22" w:author="Catherine" w:date="2015-11-18T21:11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religjonijiet </w:delText>
        </w:r>
      </w:del>
      <w:ins w:id="23" w:author="Catherine" w:date="2015-11-18T21:11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reli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jonijiet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differenti, aħna lkoll "aħwa" għax it-tlieta li aħna nirrikonoxxu lil Alla Ħallieq” - L-Isqof Mario Grech </w:t>
      </w: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Proġett li qed jaħdem fuqu l-Ministru għal Għawdex Anton Refalo jikkonsisti f’dak li jista’ jkun meqjus bħala wieħed uniku hekk kif binja waħda se tospita </w:t>
      </w:r>
      <w:del w:id="24" w:author="Catherine" w:date="2015-11-18T21:12:00Z">
        <w:r w:rsidRPr="009D64BF" w:rsidDel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25" w:author="Catherine" w:date="2015-11-18T21:12:00Z"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CA61A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CA61A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reliġjonijiet taħt l-istess saqaf, Kattoliċi, Lhud u Musulmani.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Sorsi li tkellmu ma’ din il-gazzetta u li huma qrib sew tal-Ministru Anton Refalo qalu li l-Ministru Għawdxi hu bniedem intiż ħafna fl-arti. “Anton minn dejjem kien joħlom li  jħalli monument f’Għawdex mibni mill-</w:t>
      </w:r>
      <w:del w:id="26" w:author="Catherine" w:date="2015-11-18T21:17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perit </w:delText>
        </w:r>
      </w:del>
      <w:ins w:id="27" w:author="Catherine" w:date="2015-11-18T21:17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erit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famuż Malti Richard England.” Fil-fatt il-Perit England </w:t>
      </w:r>
      <w:del w:id="28" w:author="Catherine" w:date="2015-11-18T21:17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diġa </w:delText>
        </w:r>
      </w:del>
      <w:ins w:id="29" w:author="Catherine" w:date="2015-11-18T21:17:00Z"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diġ</w:t>
        </w:r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għamel il-pjanta għal din il-‘knisja’ unika u li din il-gazzetta qed taqsam mal-qarrejja bil-permess tiegħu.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Il-fatt uniku dwar din il-‘</w:t>
      </w:r>
      <w:del w:id="30" w:author="Catherine" w:date="2015-11-18T21:18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knsija’ </w:delText>
        </w:r>
      </w:del>
      <w:ins w:id="31" w:author="Catherine" w:date="2015-11-18T21:18:00Z"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kn</w:t>
        </w:r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is</w:t>
        </w:r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ja’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hu li se tkun qed isservi ta’ post ta’ talb għal </w:t>
      </w:r>
      <w:del w:id="32" w:author="Catherine" w:date="2015-11-18T21:18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33" w:author="Catherine" w:date="2015-11-18T21:18:00Z"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reliġjonijiet differenti. </w:t>
      </w:r>
      <w:del w:id="34" w:author="Catherine" w:date="2015-11-18T21:18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Tlett </w:delText>
        </w:r>
      </w:del>
      <w:ins w:id="35" w:author="Catherine" w:date="2015-11-18T21:18:00Z"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</w:t>
        </w:r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</w:t>
        </w:r>
        <w:r w:rsidR="000636B7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reliġjonijiet li meta wieħed iħares lejn dak li qed jiġri fid-dinja, </w:t>
      </w:r>
      <w:ins w:id="36" w:author="Catherine" w:date="2015-11-18T21:18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l-popli li jħaddnu dawn ir-reliġjonijiet xejn m</w:t>
      </w:r>
      <w:del w:id="37" w:author="Catherine" w:date="2015-11-18T21:18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huma fuq in-naħa paċifika mil</w:t>
      </w:r>
      <w:ins w:id="38" w:author="Catherine" w:date="2015-11-18T21:19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-mod ta’ kif iħarsu lejn xulxin. L-għan ta’ din il-‘knisja’ </w:t>
      </w:r>
      <w:ins w:id="39" w:author="Catherine" w:date="2015-11-18T21:19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li tgħaqqad dawn ir-reliġjonijiet taħt l-istess saqaf.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Tliet popli, tliet reliġjonijiet</w:t>
      </w:r>
      <w:del w:id="40" w:author="Catherine" w:date="2015-11-24T00:06:00Z">
        <w:r w:rsidRPr="009D64BF" w:rsidDel="006A621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tliet kulturi differenti. U dan hu li se tilħaq din il-‘knisja’ hekk kif fiha se tilqa</w:t>
      </w:r>
      <w:ins w:id="41" w:author="Catherine" w:date="2015-11-18T21:19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r-reliġjon Lhudija, Musulmana u dik Kattolika flimkien. Tliet reliġjonijiet taħt saqaf wieħed, tliet knejjes taħt saqaf wieħed. Jiġifieri moske</w:t>
      </w:r>
      <w:del w:id="42" w:author="Catherine" w:date="2015-11-18T21:20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a, sinagoga u knisja mibnija b’mod mill-aktar modern mill-</w:t>
      </w:r>
      <w:ins w:id="43" w:author="Catherine" w:date="2015-11-18T21:20:00Z">
        <w:r w:rsidR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4" w:author="Catherine" w:date="2015-11-18T21:20:00Z">
        <w:r w:rsidRPr="009D64BF" w:rsidDel="000636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rkitett Malti Richard England. Xi ħaġa li bħalha fid-dinja ma teżistix.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Sorsi li tkellmu ma’ din il-gazzetta qalu li l-Ministru Anton Refalo </w:t>
      </w:r>
      <w:del w:id="45" w:author="Catherine" w:date="2015-11-18T22:45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diġa </w:delText>
        </w:r>
      </w:del>
      <w:ins w:id="46" w:author="Catherine" w:date="2015-11-18T22:45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diġ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tkellem mal-Isqof t’Għawdex Mario Grech, mal-Immam Musulman u mar-Rabbi Lhudi dwar </w:t>
      </w:r>
      <w:del w:id="47" w:author="Catherine" w:date="2015-11-18T22:48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din </w:delText>
        </w:r>
      </w:del>
      <w:ins w:id="48" w:author="Catherine" w:date="2015-11-18T22:48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il-proġett li jixtieq iwettaq u jidher li lkoll urew interess pożittiv fih</w:t>
      </w:r>
      <w:del w:id="49" w:author="Catherine" w:date="2015-11-18T22:48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Għalkemm s’issa dan il-proġett arkitettoniku għadu biss fuq il-pjanti, l-ILLUM hi </w:t>
      </w:r>
      <w:ins w:id="50" w:author="Catherine" w:date="2015-11-18T22:46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nfurmata li </w:t>
      </w:r>
      <w:del w:id="51" w:author="Catherine" w:date="2015-11-18T22:46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diġa </w:delText>
        </w:r>
      </w:del>
      <w:ins w:id="52" w:author="Catherine" w:date="2015-11-18T22:46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diġ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bdew it-</w:t>
      </w:r>
      <w:del w:id="53" w:author="Catherine" w:date="2015-11-18T22:46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taħdidiet </w:delText>
        </w:r>
      </w:del>
      <w:ins w:id="54" w:author="Catherine" w:date="2015-11-18T22:46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taħdi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iet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mat-tliet reliġjonijiet fejn jidher li dawn anke jistgħu jidħlu mal-gvern biex jiffinanzjaw parti mill-bini ta’ dan il-proġett.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del w:id="55" w:author="Catherine" w:date="2015-11-18T22:47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ins w:id="56" w:author="Catherine" w:date="2015-11-18T22:47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-ILLUM </w:t>
      </w:r>
      <w:del w:id="57" w:author="Catherine" w:date="2015-11-18T22:49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għandu </w:delText>
        </w:r>
      </w:del>
      <w:ins w:id="58" w:author="Catherine" w:date="2015-11-18T22:49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għand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ha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ins w:id="59" w:author="Catherine" w:date="2015-11-18T22:47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nformazzjoni wkoll dwar il-lokalità fejn din il-‘knisja’ monument hu ppjanat li għandha tinbena. Il-lokalità taħt il-lenti għal dan il-proġett hi n-naħa ta’ barra tax-Xewkija eżatt wara l-Gozitano, viċin il-Gozo Stadium.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Intant, mitlub jikkummenta fuq dan il-proġett, l-Isqof t’Għawdex Mario Grech qal li preżentement qed ngħixu </w:t>
      </w:r>
      <w:del w:id="60" w:author="Catherine" w:date="2015-11-18T22:49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f'soċjeta </w:delText>
        </w:r>
      </w:del>
      <w:ins w:id="61" w:author="Catherine" w:date="2015-11-18T22:49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f'soċjet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fejn għal xi raġuni jew oħra xi </w:t>
      </w:r>
      <w:del w:id="62" w:author="Catherine" w:date="2015-11-18T22:49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uħud </w:delText>
        </w:r>
      </w:del>
      <w:ins w:id="63" w:author="Catherine" w:date="2015-11-18T22:49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ħud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bħal donnhom iddejqu bil-fenomenu reliġjuż. “Huwa evidenti li wħud għandhom fehmiet żbaljati dwar Alla; oħrajn għandhom għatx kbir għal Alla bit-tama li jsibu t-tweġibiet għal mistoqsijiet profondi li għandhom.  Barra min</w:t>
      </w:r>
      <w:ins w:id="64" w:author="Catherine" w:date="2015-11-18T22:50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hekk f'dinja globalizza</w:t>
      </w:r>
      <w:del w:id="65" w:author="Catherine" w:date="2015-11-18T22:50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ta, qed jikber id-djalogu kulturali u reliġjuż.”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L-Isqof Grech kompla jgħid f'dan il-kuntest hu jara l-proġett bħala wieħed interessanti ħafna u li dak li qed jagħmel il-Perit Richard England fid-disinn tiegħu hu li jqarreb flimkien il-</w:t>
      </w:r>
      <w:ins w:id="66" w:author="Catherine" w:date="2015-11-18T22:51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67" w:author="Catherine" w:date="2015-11-18T22:51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ristjani, il-Lhud u l-</w:t>
      </w:r>
      <w:del w:id="68" w:author="Catherine" w:date="2015-11-18T22:51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musulmani</w:delText>
        </w:r>
      </w:del>
      <w:ins w:id="69" w:author="Catherine" w:date="2015-11-18T22:51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usulmani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“Għalkemm </w:t>
      </w:r>
      <w:del w:id="70" w:author="Catherine" w:date="2015-11-24T00:11:00Z">
        <w:r w:rsidRPr="009D64BF" w:rsidDel="00B75CD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tlett</w:delText>
        </w:r>
      </w:del>
      <w:ins w:id="71" w:author="Catherine" w:date="2015-11-24T00:11:00Z">
        <w:r w:rsidR="00B75CD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tliet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72" w:author="Catherine" w:date="2015-11-18T22:51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73" w:author="Catherine" w:date="2015-11-18T22:51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religjonijiet </w:delText>
        </w:r>
      </w:del>
      <w:ins w:id="74" w:author="Catherine" w:date="2015-11-18T22:51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reli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jonijiet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differenti, aħna lkoll "aħwa" għax it-tlieta li aħna nirrikonoxxu lil Alla Ħallieq.  Bħala Kattoliċi għandna stima u rispett lejn ir-reliġjonijiet kollha, imma b'mod partikulari dawn it-tnejn.”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Temm jgħid li l-Kon</w:t>
      </w:r>
      <w:del w:id="75" w:author="Catherine" w:date="2015-11-18T22:53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ins w:id="76" w:author="Catherine" w:date="2015-11-18T22:53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ilju </w:t>
      </w:r>
      <w:del w:id="77" w:author="Catherine" w:date="2015-11-18T22:52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Vatican </w:delText>
        </w:r>
      </w:del>
      <w:ins w:id="78" w:author="Catherine" w:date="2015-11-18T22:52:00Z"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Vati</w:t>
        </w:r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an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II tana d-dokument </w:t>
      </w:r>
      <w:ins w:id="79" w:author="Catherine" w:date="2015-11-25T14:24:00Z">
        <w:r w:rsidR="00D539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D539B7">
        <w:rPr>
          <w:rFonts w:ascii="Tahoma" w:eastAsia="Times New Roman" w:hAnsi="Tahoma" w:cs="Tahoma"/>
          <w:color w:val="000000"/>
          <w:sz w:val="24"/>
          <w:szCs w:val="24"/>
          <w:lang w:val="mt-MT"/>
        </w:rPr>
        <w:t>Nostrae Aetate</w:t>
      </w:r>
      <w:ins w:id="80" w:author="Catherine" w:date="2015-11-25T14:24:00Z">
        <w:r w:rsidR="00D539B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dwar ir-relazzjon</w:t>
      </w:r>
      <w:ins w:id="81" w:author="Catherine" w:date="2015-11-18T22:53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jiet tal-Knisja mar-reliġjonijiet mhux </w:t>
      </w:r>
      <w:del w:id="82" w:author="Catherine" w:date="2015-11-18T22:52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insara</w:delText>
        </w:r>
      </w:del>
      <w:ins w:id="83" w:author="Catherine" w:date="2015-11-18T22:52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  <w:r w:rsidR="00132435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nsara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“Wieħed jittama li dan il-monument propost b'xi mod jew ieħor jgħin lill-bniedem jimla l-vojt eżistenzjali tiegħu.” </w:t>
      </w:r>
    </w:p>
    <w:p w:rsidR="005903B1" w:rsidRPr="009D64BF" w:rsidRDefault="005903B1" w:rsidP="009D64B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Mhux aċċettabbli li tfal jispiċċaw fl-istess swali mal-adulti – Chris Fearne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Binja għal mard mentali fost it-tfal u żgħażagħ </w:t>
      </w: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ins w:id="84" w:author="Catherine" w:date="2015-11-18T22:59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del w:id="85" w:author="Catherine" w:date="2015-11-18T22:59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B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inja li fiha se jkun hemm il-</w:t>
      </w:r>
      <w:r w:rsidRPr="00B75CD8">
        <w:rPr>
          <w:rFonts w:ascii="Tahoma" w:eastAsia="Times New Roman" w:hAnsi="Tahoma" w:cs="Tahoma"/>
          <w:color w:val="000000"/>
          <w:sz w:val="24"/>
          <w:szCs w:val="24"/>
          <w:lang w:val="mt-MT"/>
        </w:rPr>
        <w:t>Youth Residence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Matul l-aħħar jiem smajna bil-proġetti ta’ investiment li qed jaħdem fuqhom il-Gvern fil-qasam tas-saħħa. Qasam li kif spjega l-Prim Ministru Joseph Muscat mistenni jinbidel minn wieħed ta’ sfidi għal wieħed t’opportunitajiet hekk kif sptarijiet privati u anke skola medika privata mistennija jiftħu u jibdew joperaw f’pajjiżna fiż-żmien li ġej.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Intant din il-gazzetta tkellmet mas-Segretarju Parlamentari għas-Saħħa Chris Fearne dwar il-qasam tas-saħħa mentali, partikolarment fejn jirrigward</w:t>
      </w:r>
      <w:del w:id="86" w:author="Catherine" w:date="2015-11-24T16:19:00Z">
        <w:r w:rsidRPr="009D64BF" w:rsidDel="0005427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tfal u adol</w:t>
      </w:r>
      <w:ins w:id="87" w:author="Catherine" w:date="2015-11-18T22:54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88" w:author="Catherine" w:date="2015-11-18T22:54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xxenti. Preżentement persuni żgħar fl-età li jkollhom bżonn ikunu rikoverati fl-</w:t>
      </w:r>
      <w:ins w:id="89" w:author="Catherine" w:date="2015-11-18T22:55:00Z">
        <w:r w:rsidR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90" w:author="Catherine" w:date="2015-11-18T22:55:00Z">
        <w:r w:rsidRPr="009D64BF" w:rsidDel="001324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sptar Monte Carmeli minħabba problemi mentali akuti, dawn jispiċċaw jiddaħħlu fis-swali f’dan l-isptar flimkien mal-adulti.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Chris Fearne qal li dan il-gvern ħass li din mhix sitwazzjoni aċċettabbli fejn tfal jispiċċaw fl-istess swali mal-adulti. Qal li kien għalhekk li bdiet il-ħidma immedjata biex tiġi identifikata binja li se sservi  bħala </w:t>
      </w:r>
      <w:r w:rsidRPr="00B75CD8">
        <w:rPr>
          <w:rFonts w:ascii="Tahoma" w:eastAsia="Times New Roman" w:hAnsi="Tahoma" w:cs="Tahoma"/>
          <w:color w:val="000000"/>
          <w:sz w:val="24"/>
          <w:szCs w:val="24"/>
          <w:lang w:val="mt-MT"/>
        </w:rPr>
        <w:t>Youth Residence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 dawn iż-żgħażagħ. “Nemmnu li kull individwu għandu d-dritt għall-kura li għandu bżonn  u nemmnu li dan għandu jsir fl-aħjar ambjent possibbli”.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Is-Segretarju Parlamentari kompla jgħid li l-viżjoni tal-Gvern għal pazjenti li jbatu minn kundizzjoni ta’ saħħa mentali hija li jingħataw l-aqwa kura possibbli. “Għaldaqstant inħasset il-ħtieġa sabiex tfal u adol</w:t>
      </w:r>
      <w:ins w:id="91" w:author="Catherine" w:date="2015-11-18T22:56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del w:id="92" w:author="Catherine" w:date="2015-11-18T22:56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xxenti li jbatu minn kundizzjoni ta’ saħħa mentali jibbenefikaw minn post xieraq li jakkomoda l-każijiet kollha li jkollhom bżonn jirċievu.”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Fearne spjega li l-</w:t>
      </w:r>
      <w:r w:rsidRPr="00B75CD8">
        <w:rPr>
          <w:rFonts w:ascii="Tahoma" w:eastAsia="Times New Roman" w:hAnsi="Tahoma" w:cs="Tahoma"/>
          <w:color w:val="000000"/>
          <w:sz w:val="24"/>
          <w:szCs w:val="24"/>
          <w:lang w:val="mt-MT"/>
        </w:rPr>
        <w:t>Youth Residence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(jew kif kienet magħrufa qabel il-</w:t>
      </w:r>
      <w:r w:rsidRPr="00B75CD8">
        <w:rPr>
          <w:rFonts w:ascii="Tahoma" w:eastAsia="Times New Roman" w:hAnsi="Tahoma" w:cs="Tahoma"/>
          <w:color w:val="000000"/>
          <w:sz w:val="24"/>
          <w:szCs w:val="24"/>
          <w:lang w:val="mt-MT"/>
        </w:rPr>
        <w:t>Young People’s Unit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) hija faċilità għaż-żgħażagħ bi problemi ta’ saħħa mentali akuti. “Il-binja li fiha se jkun hemm il-</w:t>
      </w:r>
      <w:r w:rsidRPr="00B75CD8">
        <w:rPr>
          <w:rFonts w:ascii="Tahoma" w:eastAsia="Times New Roman" w:hAnsi="Tahoma" w:cs="Tahoma"/>
          <w:color w:val="000000"/>
          <w:sz w:val="24"/>
          <w:szCs w:val="24"/>
          <w:lang w:val="mt-MT"/>
        </w:rPr>
        <w:t>YR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ġiet </w:t>
      </w:r>
      <w:del w:id="93" w:author="Catherine" w:date="2015-11-18T22:57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iddiżinjata </w:delText>
        </w:r>
      </w:del>
      <w:ins w:id="94" w:author="Catherine" w:date="2015-11-18T22:57:00Z"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iddi</w:t>
        </w:r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injata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mill-ġdid u adda</w:t>
      </w:r>
      <w:ins w:id="95" w:author="Catherine" w:date="2015-11-18T22:57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tata biex tlaħħaq mal-bżonnijiet taż-żgħażagħ tal-lum bi problemi mentali. Id-</w:t>
      </w:r>
      <w:del w:id="96" w:author="Catherine" w:date="2015-11-18T22:57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diżinn </w:delText>
        </w:r>
      </w:del>
      <w:ins w:id="97" w:author="Catherine" w:date="2015-11-18T22:57:00Z"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</w:t>
        </w:r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inn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tal-binja jagħti lok għal</w:t>
      </w:r>
      <w:del w:id="98" w:author="Catherine" w:date="2015-11-24T00:19:00Z">
        <w:r w:rsidRPr="009D64BF" w:rsidDel="00B75CD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ins w:id="99" w:author="Catherine" w:date="2015-11-24T00:19:00Z">
        <w:r w:rsidR="00B75CD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kura aktar individwalista u jimxi ‘l hinn minn dak ta’ istituzzjoni medika. Id-</w:t>
      </w:r>
      <w:del w:id="100" w:author="Catherine" w:date="2015-11-18T22:58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diżinn </w:delText>
        </w:r>
      </w:del>
      <w:ins w:id="101" w:author="Catherine" w:date="2015-11-18T22:58:00Z"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</w:t>
        </w:r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inn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huwa wieħed ibbażat fuq ambjent terapewtiku ta’ dar.”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Mitlub jispjega x’se jkun hemm aktar minn sala ta’ sptar, is-</w:t>
      </w:r>
      <w:ins w:id="102" w:author="Catherine" w:date="2015-11-18T22:58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03" w:author="Catherine" w:date="2015-11-18T22:58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egretarju </w:t>
      </w:r>
      <w:ins w:id="104" w:author="Catherine" w:date="2015-11-18T22:58:00Z">
        <w:r w:rsidR="00A265FC">
          <w:rPr>
            <w:rFonts w:ascii="Tahoma" w:hAnsi="Tahoma" w:cs="Tahoma" w:hint="eastAsia"/>
            <w:color w:val="000000"/>
            <w:sz w:val="24"/>
            <w:szCs w:val="24"/>
            <w:lang w:val="mt-MT" w:eastAsia="ko-KR"/>
          </w:rPr>
          <w:t>P</w:t>
        </w:r>
      </w:ins>
      <w:del w:id="105" w:author="Catherine" w:date="2015-11-18T22:58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arlamentari qal li fost affarijiet oħra li r-residenza se tkun mgħammra bihom se jkun hemm </w:t>
      </w:r>
      <w:r w:rsidRPr="00A265F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6" w:author="Catherine" w:date="2015-11-18T22:5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games room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kamra għat-televiżjoni, faċilitajiet sportivi, kmamar għat-terapija u klassi għal laqgħat jew taħriġ fi gruppi.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“Fid-</w:t>
      </w:r>
      <w:del w:id="107" w:author="Catherine" w:date="2015-11-18T22:59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diżinn </w:delText>
        </w:r>
      </w:del>
      <w:ins w:id="108" w:author="Catherine" w:date="2015-11-18T22:59:00Z"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di</w:t>
        </w:r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inn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tal-binja ngħatat attenzjoni partikolari għas-sigurezza tal-post, fosthom se jkun hemm ukoll </w:t>
      </w:r>
      <w:r w:rsidRPr="00A265FC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9" w:author="Catherine" w:date="2015-11-18T23:0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one-way mirror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Ingħatat ukoll attenzjoni partikolari għall-privatezza tal-individwu</w:t>
      </w:r>
      <w:del w:id="110" w:author="Catherine" w:date="2015-11-24T00:21:00Z">
        <w:r w:rsidRPr="009D64BF" w:rsidDel="0064014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In-numru ta’ sodod f’kull kamra tniżżlu minn kmamar ta’ erb</w:t>
      </w:r>
      <w:ins w:id="111" w:author="Catherine" w:date="2015-11-18T23:00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del w:id="112" w:author="Catherine" w:date="2015-11-18T23:00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</w:t>
      </w:r>
      <w:del w:id="113" w:author="Catherine" w:date="2015-11-24T00:22:00Z">
        <w:r w:rsidRPr="009D64BF" w:rsidDel="0064014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ins w:id="114" w:author="Catherine" w:date="2015-11-24T00:22:00Z">
        <w:r w:rsidR="0064014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kmamar individwali jew fejn żewġ persuni jaqsmu kamra bejni</w:t>
      </w:r>
      <w:ins w:id="115" w:author="Catherine" w:date="2015-11-18T23:00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thom.”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Chris Fearne temm jgħid li x-xogħol fuq il-binja wasal fil-fażi finali tiegħu u se jkun lest fi żmien qasir. “F’qasir żmien mhux se jibqa</w:t>
      </w:r>
      <w:ins w:id="116" w:author="Catherine" w:date="2015-11-18T23:01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jkollna pazjenti żgħar flimkien ma’ dawk adulti. L-ambjent li se jkun qed jilqagħhom f’din il-binja huwa wkoll differenti minn dak ta’ Monte Carmeli. Il-binja tinsab fil-bidu tat-triq lejn dan l-isptar u għalhekk hija mifruda mill-</w:t>
      </w:r>
      <w:del w:id="117" w:author="Catherine" w:date="2015-11-18T23:01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isptar per se - b’hekk qed nimxu lejn mudell aktar ta’ dar u ferm inqas ta’ istituzzjoni.”  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Il-kanzunetta ta'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toħloq kontroversja fl-Awtorità tax-Xandir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L-Awtorità teżiġi li </w:t>
      </w:r>
      <w:del w:id="118" w:author="Catherine" w:date="2015-11-18T23:02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kulmin </w:delText>
        </w:r>
      </w:del>
      <w:ins w:id="119" w:author="Catherine" w:date="2015-11-18T23:02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kull min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idoqq id-diska ta</w:t>
      </w:r>
      <w:ins w:id="120" w:author="Catherine" w:date="2015-11-18T23:03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121" w:author="Catherine" w:date="2015-11-18T23:03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irid jagħti ħin ekwivalenti lil tal-IVA</w:t>
      </w: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L-Awtorità tax-Xandir tintervjeni fuq il-kanzunetta tal-kampanja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L-Awtorità tax-Xandir ħarġet struzzjonijiet lil dawk l-istazzjonijiet li jaqgħu taħt il-kompetenza tagħha biex </w:t>
      </w:r>
      <w:del w:id="122" w:author="Catherine" w:date="2015-11-18T23:03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kulmin </w:delText>
        </w:r>
      </w:del>
      <w:ins w:id="123" w:author="Catherine" w:date="2015-11-18T23:03:00Z"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kull min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idoqq id-diska tal-kampanja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kontra l-kaċċa fir-rebbiegħa għandu jagħti bħala rimedju daqstant ħin lill-kampanja tal-IVA.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Dawk l-istazzjonijiet li jagħżlu li jdoqqu l-kanzunetta mnedija mill-kampanja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SHout 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għar-referendum tal-11 ta' April iridu jagħtu l-istess ammont ta' ħin għall-kampanja tal-</w:t>
      </w:r>
      <w:del w:id="124" w:author="Catherine" w:date="2015-11-24T16:10:00Z">
        <w:r w:rsidRPr="009D64BF" w:rsidDel="008D05D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Iva </w:delText>
        </w:r>
      </w:del>
      <w:ins w:id="125" w:author="Catherine" w:date="2015-11-24T16:10:00Z">
        <w:r w:rsidR="008D05D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IVA</w:t>
        </w:r>
        <w:r w:rsidR="008D05DF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 ħin li waqtu dawn tal-aħħar jistgħu jwasslu l-messaġġ tagħhom.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 xml:space="preserve">Ir-raġuni wara dan kollu hi li l-kanzunetta ta'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tħeġġeġ lis-semmiegħa jivvutaw le, u b'hekk skont l-Awtorità tax-Xandir, il-kampanja tal-IVA sostniet li għandha tingħata l-istess ħin twassal il-messaġġ </w:t>
      </w:r>
      <w:del w:id="126" w:author="Catherine" w:date="2015-11-18T23:05:00Z">
        <w:r w:rsidRPr="009D64BF" w:rsidDel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tagħħa</w:delText>
        </w:r>
      </w:del>
      <w:ins w:id="127" w:author="Catherine" w:date="2015-11-18T23:05:00Z"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tagħ</w:t>
        </w:r>
        <w:r w:rsidR="00A265F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  <w:r w:rsidR="00A265FC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 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br/>
        <w:t>Id-deċiżjoni tal-Awtorità tapplika biss għar-radju u t-TV u ma tapplikax għall-mezzi tal-</w:t>
      </w:r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8" w:author="Catherine" w:date="2015-11-18T23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soċjali. 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del w:id="129" w:author="Catherine" w:date="2015-11-18T23:06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Imbelgħet </w:delText>
        </w:r>
      </w:del>
      <w:ins w:id="130" w:author="Catherine" w:date="2015-11-18T23:06:00Z">
        <w:r w:rsidR="00286243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  <w:r w:rsidR="00286243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belgħet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</w:t>
      </w:r>
      <w:del w:id="131" w:author="Catherine" w:date="2015-11-18T23:06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ozza oħra mill-art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Ix-xita tkompli tikxef id-dnubiet fit-toroq Maltin</w:t>
      </w:r>
    </w:p>
    <w:p w:rsidR="005903B1" w:rsidRPr="009D64BF" w:rsidRDefault="005903B1" w:rsidP="009D64BF">
      <w:pPr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</w:t>
      </w:r>
      <w:del w:id="132" w:author="Catherine" w:date="2015-11-18T23:06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ozza litteralment inbelgħet mit-triq f'Ħal-Lija bejn iċ-ċimiterju u r-</w:t>
      </w:r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33" w:author="Catherine" w:date="2015-11-18T23:0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roundabout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tal-Iklin. Triq li issa ilha xhur sħaħ li suppost ġiet irranġata jew qed tiġi rranġata. Iżda r-ritratti juru dak li ġara llum fi triq li għadha ssir ġdida b'eluf kbar ta' flus il-poplu. Nies li bagħtulna r-ritratt qalulna li llum barra li trid tieħu ħsieb il-kar</w:t>
      </w:r>
      <w:del w:id="134" w:author="Catherine" w:date="2015-11-18T23:07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ozzi li ġejjin minn quddiemek, oħrajn li jinsabu quddiemek, trid toqgħod għassa li taħt xi għadira ilma m'hemmx xi ħofra li tibilgħek bil-kar</w:t>
      </w:r>
      <w:del w:id="135" w:author="Catherine" w:date="2015-11-18T23:07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ozza b'kollox. 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Busuttil ser jispiċċa s-sena eżatt kif bdi</w:t>
      </w:r>
      <w:ins w:id="136" w:author="Catherine" w:date="2015-11-18T23:07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ha : Negattiv - PL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Il-Partit </w:t>
      </w:r>
      <w:del w:id="137" w:author="Catherine" w:date="2015-11-18T23:07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laburista </w:delText>
        </w:r>
      </w:del>
      <w:ins w:id="138" w:author="Catherine" w:date="2015-11-18T23:07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  <w:r w:rsidR="00286243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aburista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analizza </w:t>
      </w:r>
      <w:del w:id="139" w:author="Catherine" w:date="2015-11-18T23:08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lil kpa</w:delText>
        </w:r>
      </w:del>
      <w:ins w:id="140" w:author="Catherine" w:date="2015-11-18T23:08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lill-Kap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</w:t>
      </w:r>
      <w:ins w:id="141" w:author="Catherine" w:date="2015-11-18T23:08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del w:id="142" w:author="Catherine" w:date="2015-11-18T23:08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ppożizzjoni f'din l-istqarrija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Il-Kap tal-Oppożizzjoni u l-Kap tal-Partit Nazzjonalista Simon Busuttil ser jispiċċa din is-sena eżatt kif bdi</w:t>
      </w:r>
      <w:ins w:id="143" w:author="Catherine" w:date="2015-11-18T23:08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ha, billi jkun distruttiv u negattiv. Din in-negattività hija sintomatika ta’ </w:t>
      </w:r>
      <w:ins w:id="144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45" w:author="Catherine" w:date="2015-11-18T23:08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ap ta’ </w:t>
      </w:r>
      <w:ins w:id="146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47" w:author="Catherine" w:date="2015-11-18T23:09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artit li m’għandux kontroll tal-</w:t>
      </w:r>
      <w:ins w:id="148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49" w:author="Catherine" w:date="2015-11-18T23:09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artit tiegħu stess, fejn l-elementi l-aktar estremisti fi ħdan il-Partit Nazzjonalista ħadu r-riedni f’idejhom u dan rajni</w:t>
      </w:r>
      <w:ins w:id="150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 f’bosta okka</w:t>
      </w:r>
      <w:ins w:id="151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52" w:author="Catherine" w:date="2015-11-18T23:09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zz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jonijiet matul din is-sena.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Matul din is-sena rajna </w:t>
      </w:r>
      <w:del w:id="153" w:author="Catherine" w:date="2015-11-18T23:09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ins w:id="154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‘l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Busuttil jitkellem fuq ir-roħs tal-</w:t>
      </w:r>
      <w:ins w:id="155" w:author="Catherine" w:date="2015-11-18T23:09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56" w:author="Catherine" w:date="2015-11-18T23:09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ontijiet tad-dawl u l-ilma li filli jgħid li ma jistgħux isiru u filli jgħid li huwa tajjeb li raħsu, rajna lil Busuttil jitkellem fuq il-</w:t>
      </w:r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7" w:author="Catherine" w:date="2015-11-18T23:1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bail-out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liema </w:t>
      </w:r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8" w:author="Catherine" w:date="2015-11-18T23:1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bail-out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mhux talli ma wasalx, talli llum għandna waħda mill-ikbar rati ta’ tkabbir ekonomiku meta mqabbla ma’ pajjiżi oħra Ewropej. Rajna lill-Kap tal-Oppożizzjoni jitkellem fuq mezzi tal-</w:t>
      </w:r>
      <w:ins w:id="159" w:author="Catherine" w:date="2015-11-18T23:10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60" w:author="Catherine" w:date="2015-11-18T23:10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omunikazzjoni barranin biex jipprova jagħmel ħsara lil</w:t>
      </w:r>
      <w:ins w:id="161" w:author="Catherine" w:date="2015-11-18T23:10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62" w:author="Catherine" w:date="2015-11-18T23:10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pajjiżna, iżda l-Programm ta’ Ċittadinanza b’investiment, mhux biss kien approvat mill-Kummissjoni Ewropea iżda ser jgħin lil</w:t>
      </w:r>
      <w:ins w:id="163" w:author="Catherine" w:date="2015-11-18T23:11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64" w:author="Catherine" w:date="2015-11-18T23:11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pajjiżna jikber aktar.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Busuttil tkellem fuq il-qgħad liema qgħad kellu jlaħħ</w:t>
      </w:r>
      <w:ins w:id="165" w:author="Catherine" w:date="2015-11-18T23:11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 it-8,000 ruħ, iżda llum pajjiżna għandu l-inqas rati ta’ qgħad fl-istorja. Matul din is-sena tkellem ħafna fuq politika onesta, iżda huwa stess huwa kollox barra onest. Rajni</w:t>
      </w:r>
      <w:ins w:id="166" w:author="Catherine" w:date="2015-11-18T23:11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 </w:t>
      </w:r>
      <w:r w:rsidRPr="008D05D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b’</w:t>
      </w:r>
      <w:r w:rsidRPr="008D05D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67" w:author="Catherine" w:date="2015-11-24T16:1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double standards 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fil-każ ta’ George Pullic</w:t>
      </w:r>
      <w:ins w:id="168" w:author="Catherine" w:date="2015-11-18T23:12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no li mhux biss iddenfendi</w:t>
      </w:r>
      <w:ins w:id="169" w:author="Catherine" w:date="2015-11-18T23:12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 iżda ppreġudika l-każ tas-</w:t>
      </w:r>
      <w:ins w:id="170" w:author="Catherine" w:date="2015-11-18T23:14:00Z">
        <w:r w:rsidR="00286243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s</w:t>
        </w:r>
      </w:ins>
      <w:del w:id="171" w:author="Catherine" w:date="2015-11-18T23:14:00Z">
        <w:r w:rsidRPr="00286243" w:rsidDel="00286243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72" w:author="Catherine" w:date="2015-11-18T23:12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S</w:delText>
        </w:r>
      </w:del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3" w:author="Catherine" w:date="2015-11-18T23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olar </w:t>
      </w:r>
      <w:ins w:id="174" w:author="Catherine" w:date="2015-11-18T23:14:00Z">
        <w:r w:rsidR="00286243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p</w:t>
        </w:r>
      </w:ins>
      <w:del w:id="175" w:author="Catherine" w:date="2015-11-18T23:14:00Z">
        <w:r w:rsidRPr="00286243" w:rsidDel="00286243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76" w:author="Catherine" w:date="2015-11-18T23:12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P</w:delText>
        </w:r>
      </w:del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7" w:author="Catherine" w:date="2015-11-18T23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anels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l-</w:t>
      </w:r>
      <w:r w:rsidRPr="00286243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8" w:author="Catherine" w:date="2015-11-18T23:1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feed in tariff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tħallset meta qal li huwa innoċenti, fuq kollox ried lil</w:t>
      </w:r>
      <w:ins w:id="179" w:author="Catherine" w:date="2015-11-18T23:13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80" w:author="Catherine" w:date="2015-11-18T23:13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Prim Ministru jgħaġġel fuq il-każ tal-</w:t>
      </w:r>
      <w:ins w:id="181" w:author="Catherine" w:date="2015-11-18T23:13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82" w:author="Catherine" w:date="2015-11-18T23:13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sparatura iżda llum ma jridx jgħid x’passi ser jieħu fil-konfront tal-eks-Ministru Carm Mifsud </w:t>
      </w:r>
      <w:del w:id="183" w:author="Catherine" w:date="2015-11-18T23:14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Bonniċi </w:delText>
        </w:r>
      </w:del>
      <w:ins w:id="184" w:author="Catherine" w:date="2015-11-18T23:14:00Z">
        <w:r w:rsidR="00286243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Bonni</w:t>
        </w:r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c</w:t>
        </w:r>
        <w:r w:rsidR="00286243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i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fuq każ ta’ qtil ta’ bniedem.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Rajna lill-Kap Nazzjonalista li jwaqqaf fond għal</w:t>
      </w:r>
      <w:ins w:id="185" w:author="Catherine" w:date="2015-11-18T23:14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86" w:author="Catherine" w:date="2015-11-18T23:14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drittijiet indaqs fi ħdan il-</w:t>
      </w:r>
      <w:ins w:id="187" w:author="Catherine" w:date="2015-11-18T23:14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88" w:author="Catherine" w:date="2015-11-18T23:14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artit tiegħu, iżda astjena fuq il-vot dwar l-</w:t>
      </w:r>
      <w:ins w:id="189" w:author="Catherine" w:date="2015-11-18T23:15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190" w:author="Catherine" w:date="2015-11-18T23:15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njoni </w:t>
      </w:r>
      <w:ins w:id="191" w:author="Catherine" w:date="2015-11-18T23:15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92" w:author="Catherine" w:date="2015-11-18T23:15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ivili, agħar min</w:t>
      </w:r>
      <w:ins w:id="193" w:author="Catherine" w:date="2015-11-18T23:15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hekk għadu jistaqsi sal-</w:t>
      </w:r>
      <w:del w:id="194" w:author="Catherine" w:date="2015-11-18T23:15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lum jekk il-</w:t>
      </w:r>
      <w:ins w:id="195" w:author="Catherine" w:date="2015-11-18T23:15:00Z">
        <w:r w:rsidR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96" w:author="Catherine" w:date="2015-11-18T23:15:00Z">
        <w:r w:rsidRPr="009D64BF" w:rsidDel="0028624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artit tiegħu għandux ikollu l-kuraġġ li jaċċetta lill-persuni omosesswali fi ħdanu. Rajna wkoll lil Simon Busuttil insensittiv fuq il-każ tal-konkrit tal-</w:t>
      </w:r>
      <w:ins w:id="197" w:author="Catherine" w:date="2015-11-18T23:16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98" w:author="Catherine" w:date="2015-11-18T23:16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sptar Mater Dei</w:t>
      </w:r>
      <w:ins w:id="199" w:author="Catherine" w:date="2015-11-18T23:16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rajni</w:t>
      </w:r>
      <w:ins w:id="200" w:author="Catherine" w:date="2015-11-18T23:16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 jitkellem fuq il-prezzijiet tal-fjuwil meta kien qed jikkwota prezzijiet li ma jeżistux.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Matul din is-sena l-poplu Malti u Għawdxi ra d-differenza bejn min huwa negattiv u kollox ħażin, bejn min ma jwettaqx dak li jitkellem tant fuqu u min qed jaħdem verament biex il-poplu Malti u Għawdxi jkompli sejjer ‘il quddiem, bejn min jaf li mhux perfett iżda li għandu l-ottimiżmu biex ikompli jaħdem aktar.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530BD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1" w:author="Catherine" w:date="2015-11-18T23:1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Roundabout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bejn </w:t>
      </w:r>
      <w:ins w:id="202" w:author="Catherine" w:date="2015-11-18T23:17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in-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Naxxar u San Ġwann tingħalaq u toħloq kaos sħiħ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Tgħid din perċezzjoni wkoll?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Il-pajjiż falla bi kbir fejn jirrigwarda traffiku u trasport pubbliku. Inġ</w:t>
      </w:r>
      <w:ins w:id="203" w:author="Catherine" w:date="2015-11-18T23:18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04" w:author="Catherine" w:date="2015-11-18T23:18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 kull skuża li nistgħu noħolqu. Iżda l-fatti qed juru li l-akbar falliment jinsab fit-tmexxija tal-</w:t>
      </w:r>
      <w:del w:id="205" w:author="Catherine" w:date="2015-11-18T23:18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Awtorita </w:delText>
        </w:r>
      </w:del>
      <w:ins w:id="206" w:author="Catherine" w:date="2015-11-18T23:18:00Z">
        <w:r w:rsidR="001530B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Awtorit</w:t>
        </w:r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1530B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tat-Trasport fejn ma nafx min</w:t>
      </w:r>
      <w:ins w:id="207" w:author="Catherine" w:date="2015-11-18T23:18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n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fejn qed iġibu l-ide</w:t>
      </w:r>
      <w:del w:id="208" w:author="Catherine" w:date="2015-11-18T23:18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at ta' kif jitmexxew it-toroq Maltin. </w:t>
      </w:r>
      <w:del w:id="209" w:author="Catherine" w:date="2015-11-18T23:19:00Z">
        <w:r w:rsidRPr="001530BD" w:rsidDel="001530BD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210" w:author="Catherine" w:date="2015-11-18T23:1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ir-rawndebawt</w:delText>
        </w:r>
      </w:del>
      <w:ins w:id="211" w:author="Catherine" w:date="2015-11-18T23:19:00Z">
        <w:r w:rsidR="001530BD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 xml:space="preserve">Ir-roundabout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bejn </w:t>
      </w:r>
      <w:ins w:id="212" w:author="Catherine" w:date="2015-11-18T23:19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in-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Naxxar u San Ġwann ingħalqet, hekk f'ħakka t'għajn. Ir-raġuni jafha biss min</w:t>
      </w:r>
      <w:del w:id="213" w:author="Catherine" w:date="2015-11-18T23:19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ġietu din il-'colpo di fulmine'. Il-fatti juru biss li nħoloq kaos sħiħ.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Iżda anke jekk dan sar apposta biex nagħmlu l-ħajja aktar faċli għal min kull filgħodu jfettillu jsuq xi </w:t>
      </w:r>
      <w:del w:id="214" w:author="Catherine" w:date="2015-11-18T23:20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ftti </w:delText>
        </w:r>
      </w:del>
      <w:ins w:id="215" w:author="Catherine" w:date="2015-11-18T23:20:00Z">
        <w:r w:rsidR="001530B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ft</w:t>
        </w:r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it</w:t>
        </w:r>
        <w:r w:rsidR="001530B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biex jgħaddi ż-żmien (u jgħaddi tafux), jibqa</w:t>
      </w:r>
      <w:ins w:id="216" w:author="Catherine" w:date="2015-11-18T23:20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fatt li tal-inqas neħħi s-sinjal li juri li hemmhekk suppost hemm </w:t>
      </w:r>
      <w:del w:id="217" w:author="Catherine" w:date="2015-11-18T23:20:00Z">
        <w:r w:rsidRPr="001530BD" w:rsidDel="001530BD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218" w:author="Catherine" w:date="2015-11-18T23:20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rawndebawt</w:delText>
        </w:r>
      </w:del>
      <w:ins w:id="219" w:author="Catherine" w:date="2015-11-18T23:20:00Z">
        <w:r w:rsidR="001530BD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roundabout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Issa jew min imexxi Trasport Malta hu ġenjali u allura aħna n-nies tad-dinja ma nifhmuhx inkella hu </w:t>
      </w:r>
      <w:ins w:id="220" w:author="Catherine" w:date="2015-11-18T23:21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llit</w:t>
      </w:r>
      <w:ins w:id="221" w:author="Catherine" w:date="2015-11-18T23:21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erat fejn jidħol traffiku. Il-fatt jibqa</w:t>
      </w:r>
      <w:ins w:id="222" w:author="Catherine" w:date="2015-11-18T23:21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d-deċiżjonijiet tiegħu żgur li mhux qed jinft</w:t>
      </w:r>
      <w:ins w:id="223" w:author="Catherine" w:date="2015-11-18T23:21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ehmu. Forsi wkoll li din hi perċezzjoni tiegħi.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Ftehim bejn il-PBS u </w:t>
      </w:r>
      <w:del w:id="224" w:author="Catherine" w:date="2015-11-18T23:22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t-Tv taċ-Ċina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Ftehim ta' Kooperazzjoni għal</w:t>
      </w:r>
      <w:ins w:id="225" w:author="Catherine" w:date="2015-11-18T23:25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226" w:author="Catherine" w:date="2015-11-18T23:25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bdil ta' programmi tal-aħbarijiet u ġrajjiet kurrenti bejn iż-żewġ organizzazzjonijiet tax-xandir pubbliku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Il-ftehim jikkonċerna t-tra</w:t>
      </w:r>
      <w:ins w:id="227" w:author="Catherine" w:date="2015-11-18T23:25:00Z">
        <w:r w:rsidR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28" w:author="Catherine" w:date="2015-11-18T23:25:00Z">
        <w:r w:rsidRPr="009D64BF" w:rsidDel="001530B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missjoni permezz tas-satellita u FTP ta' programmi u servizzi li jkunu ġew imxandra jew li ser ikunu ser jiġu mxandra mill-</w:t>
      </w:r>
      <w:del w:id="229" w:author="Catherine" w:date="2015-11-18T23:26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entita' </w:delText>
        </w:r>
      </w:del>
      <w:ins w:id="230" w:author="Catherine" w:date="2015-11-18T23:26:00Z">
        <w:r w:rsidR="0052677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entit</w:t>
        </w:r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52677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l-oħra skon</w:t>
      </w:r>
      <w:ins w:id="231" w:author="Catherine" w:date="2015-11-18T23:26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232" w:author="Catherine" w:date="2015-11-18T23:26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il-faċilitajiet tekniċi; il-</w:t>
      </w:r>
      <w:del w:id="233" w:author="Catherine" w:date="2015-11-18T23:26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proviżjoni ta' għażliet mill-aħbarijiet, iffilmjar u produzzjoni ta' rapporti ġurnalistiċi fuq suġġetti ta' interess b'verżjoni akustika internazzjonali u bil-lingwa Ingliża.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del w:id="234" w:author="Catherine" w:date="2015-11-18T23:26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entita' </w:delText>
        </w:r>
      </w:del>
      <w:ins w:id="235" w:author="Catherine" w:date="2015-11-18T23:26:00Z">
        <w:r w:rsidR="0052677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entit</w:t>
        </w:r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526770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li jkollha bżonn is-servizz tista' tuża l-materjal mitlub kif awtorizzata mill- organizzazzjoni </w:t>
      </w:r>
      <w:del w:id="236" w:author="Catherine" w:date="2015-11-18T23:27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msieħba fil-ftehim fl-istazzjonijiet radjotelevi</w:t>
      </w:r>
      <w:ins w:id="237" w:author="Catherine" w:date="2015-11-18T23:27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38" w:author="Catherine" w:date="2015-11-18T23:27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ivi u </w:t>
      </w:r>
      <w:r w:rsidRPr="0052677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39" w:author="Catherine" w:date="2015-11-18T23:2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websites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tagħha biss. Permezz tal-ftehim il-PBS kisbet benefiċċji u vantaġġi ġodda billi tista' tirċievi, tirrekordja u tuża liberament bla ħlas siltiet kif tinħtieġ mill-programmi ta' aħbarijiet imxandra mill-kanali satellitari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CCTV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(</w:t>
      </w:r>
      <w:ins w:id="240" w:author="Catherine" w:date="2015-11-18T23:28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241" w:author="Catherine" w:date="2015-11-18T23:28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anal internazzjonali bi</w:t>
      </w:r>
      <w:ins w:id="242" w:author="Catherine" w:date="2015-11-18T23:27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43" w:author="Catherine" w:date="2015-11-18T23:27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ins w:id="244" w:author="Catherine" w:date="2015-11-18T23:27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45" w:author="Catherine" w:date="2015-11-18T23:27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ini</w:t>
      </w:r>
      <w:ins w:id="246" w:author="Catherine" w:date="2015-11-18T23:27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47" w:author="Catherine" w:date="2015-11-18T23:27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);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CCTV-News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(kanal bl-Ingliż), u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CCTV-F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(kanal bil-Franċiż).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ins w:id="248" w:author="Catherine" w:date="2015-11-18T23:28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del w:id="249" w:author="Catherine" w:date="2015-11-18T23:28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tehim jinkludi d-dritt reċiproku li jixxandru aħbarijiet bl-awtorizzazzjoni għall-aċċess bla ħlas għas-sinjali diretti kif imxandra mill-kanali satellitari. Il-PBS u </w:t>
      </w:r>
      <w:ins w:id="250" w:author="Catherine" w:date="2015-11-18T23:32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251" w:author="Catherine" w:date="2015-11-18T23:32:00Z">
        <w:r w:rsidRPr="00526770" w:rsidDel="0052677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252" w:author="Catherine" w:date="2015-11-18T23:29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c</w:delText>
        </w:r>
      </w:del>
      <w:r w:rsidRPr="00526770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53" w:author="Catherine" w:date="2015-11-18T23:2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CCTV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(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China Central TV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) qablu wkoll li jistiednu timijiet ta' ġurnalisti u tekniċi għal intervisti indipendenti jew konġunti, kif ukoll għall-</w:t>
      </w:r>
      <w:del w:id="254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iffilmjar meħtieġ.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Iċ-</w:t>
      </w:r>
      <w:del w:id="255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ins w:id="256" w:author="Catherine" w:date="2015-11-18T23:30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57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̇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ermen Tonio Portughese ffirma f'isem il-PBS waqt li s-Sur Li Yi, </w:t>
      </w:r>
      <w:ins w:id="258" w:author="Catherine" w:date="2015-11-18T23:30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</w:t>
        </w:r>
      </w:ins>
      <w:del w:id="259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V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</w:t>
      </w:r>
      <w:ins w:id="260" w:author="Catherine" w:date="2015-11-18T23:30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61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 </w:t>
      </w:r>
      <w:ins w:id="262" w:author="Catherine" w:date="2015-11-18T23:30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263" w:author="Catherine" w:date="2015-11-18T23:30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irettur taċ-</w:t>
      </w:r>
      <w:ins w:id="264" w:author="Catherine" w:date="2015-11-18T23:31:00Z">
        <w:r w:rsidR="00526770" w:rsidRPr="00526770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 xml:space="preserve"> </w:t>
        </w:r>
      </w:ins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Ċina Central Television News Centre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65" w:author="Catherine" w:date="2015-11-18T23:31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ffirma f'isem i</w:t>
      </w:r>
      <w:ins w:id="266" w:author="Catherine" w:date="2015-11-18T23:32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267" w:author="Catherine" w:date="2015-11-18T23:32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CCTV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Dan il-ftehim </w:t>
      </w:r>
      <w:ins w:id="268" w:author="Catherine" w:date="2015-11-18T23:32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69" w:author="Catherine" w:date="2015-11-18T23:32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wessa' r-relazzjonijiet u l-opportunitajiet bejn Malta u ċ-Ċina fil-qasam tax-xandir pubbliku waqt li jwieġeb għall-istrateġija tal-PBS li twessa' d-dimensjoni internazzjonali tagħha bi ftehim u arranġamenti fosthom mar-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Radiotelevisione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tar-Repubblika ta' San Marino;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Radio Vaticana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</w:t>
      </w:r>
      <w:ins w:id="270" w:author="Catherine" w:date="2015-11-18T23:33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71" w:author="Catherine" w:date="2015-11-18T23:33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Centro Televisivo Vaticano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; il-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BBC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; l-Unjoni Radjutelevi</w:t>
      </w:r>
      <w:ins w:id="272" w:author="Catherine" w:date="2015-11-18T23:33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73" w:author="Catherine" w:date="2015-11-18T23:33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iva ta' Franza; ir-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RAI Radiotelevisione Italiana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; TVEspanol;</w:t>
      </w:r>
      <w:ins w:id="274" w:author="Catherine" w:date="2015-11-18T23:34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il-korporazzjoni tax-xandir ta' Ċipru u tal-Portugal; il-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European Broadcasting Union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;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EuroRadio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; l-Unjoni tax-Xandir Mediterranja;</w:t>
      </w:r>
      <w:ins w:id="275" w:author="Catherine" w:date="2015-11-18T23:34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il-korporazzjoni tal-Korea t'</w:t>
      </w:r>
      <w:ins w:id="276" w:author="Catherine" w:date="2015-11-18T23:34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77" w:author="Catherine" w:date="2015-11-18T23:34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sfel, </w:t>
      </w:r>
      <w:r w:rsidRPr="00F001DD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Radio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Bulgarija u r-Radjutelevi</w:t>
      </w:r>
      <w:ins w:id="278" w:author="Catherine" w:date="2015-11-18T23:35:00Z">
        <w:r w:rsidR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279" w:author="Catherine" w:date="2015-11-18T23:35:00Z">
        <w:r w:rsidRPr="009D64BF" w:rsidDel="0052677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joni TRT tat-Turkija.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Politika dwar il-parkeġġ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r w:rsidRPr="000462B0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PARKING POLICY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 TITRESSAQ FIL-KABINETT FIL-ĠRANET LI ĠEJJIN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għat-Trasport u l-Infrastruttura Joe Mizzi llum ħabbar li l-</w:t>
      </w:r>
      <w:r w:rsidRPr="00503752">
        <w:rPr>
          <w:rFonts w:ascii="Tahoma" w:eastAsia="Times New Roman" w:hAnsi="Tahoma" w:cs="Tahoma"/>
          <w:color w:val="000000"/>
          <w:sz w:val="24"/>
          <w:szCs w:val="24"/>
          <w:lang w:val="mt-MT"/>
        </w:rPr>
        <w:t>Parking Policy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għall-pajjiż kollu se tkun imressqa fil-Kabinett fil-ġranet li ġejjin u wara, tinfetaħ għall-konsultazzjoni pubblika. Il-Ministru esprima x-xewqa tiegħu li din tindirizza, fost oħrajn, in-nuqqas ta’ dixxiplina li għad għandna f’pajjiżna f’dak li huwa parkeġġ.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Huwa qal li jirrikonoxxi li din ħadet xi ftit tat-tul iżjed milli mistenni, għax din hija polza sensittiva ħafna u meta kien hemm xi entitajiet li talbu li ssir reviżjoni ta’ xi sottomissjonijiet, il-Gvern ma għalaqx il-bibien biex ifittex iħaffef iżda sema’ x’kellhom xi jgħidu u fetaħ mill-ġdid id-diskussjonijiet.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Dan tħabbar waqt konferenza tal-aħbarijiet fir-Rabat fejn tħabbar li seba’ ristoranti ngħaqdu flimkien biex jiffaċilitaw l-attività kummerċjali fir-Rabat, mhux biss fil-Milied iżda matul is-sena kollha, billi joffru servizz ta’ 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0" w:author="Catherine" w:date="2015-11-18T23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park and ride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lill-klijenti tagħhom.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Keith Psaila, f’isem is-sidien tar-ristoranti li ħolqu din l-inizjattiva, qal li din l-inizjattiva tawgura tajjeb għall-komunità kummerċjali fir-Rabat, li qed tagħraf tieħu azzjoni fuq problemi komuni li bihom jintlaqat kulħadd u li s-soluzzjoni għalihom hija waħda konġunta.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Is-servizz qed jingħata mir-ristoranti 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1" w:author="Catherine" w:date="2015-11-18T23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Cosmana Navarra, Bottegin Palazzo Xara, Palazzo Castelletti, Da Luigi, Toffee &amp; Co, Peristyle u Grotto Tavern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kull nhar ta’ Ġimgħa u s-Sibt filgħaxija, bejn it-8.00pm u nofsil</w:t>
      </w:r>
      <w:ins w:id="282" w:author="Catherine" w:date="2015-11-18T23:39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ejl. Vetturi privati jistgħu jipparkjaw fi Triq it-Tiġrija, biswit it-Telgħa tas-Saqqajja fejn ikun hemm vann privat li jtella’ lill-pubbliku fir-ristoranti rispettivi u lura lejn il-vettura tagħhom b’mod frekwenti.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Filwaqt li kellu kliem ta’ tifħir għal din l-inizjattiva, il-Ministru ħeġġeġ biex aktar ristoranti u entitajiet jitħajru joħolqu inizjattivi simili. Huwa qal li dan ifisser li s-sistema tal-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3" w:author="Catherine" w:date="2015-11-18T23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park and ride</w:t>
      </w:r>
      <w:ins w:id="284" w:author="Catherine" w:date="2015-11-18T23:40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f’pajjiżna qed tindara sew u dan jidher mill-fatt li minn meta reġgħet għaddiet f’idejn il-Gvern u traħħas il-prezz b’mod sostanzjali, il-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5" w:author="Catherine" w:date="2015-11-18T23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park and ride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tal-Blata l-Bajda</w:t>
      </w:r>
      <w:del w:id="286" w:author="Catherine" w:date="2015-11-18T23:41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,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qed tkun mimlija kuljum.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Il-Ministru ħabbar li fil-ftehim li ġie ffirmat fil-ġranet li għaddew mal-kumpanija Spanjola li se tieħu f’idejha t-trasport pubbliku f’pajjiżna, il-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7" w:author="Catherine" w:date="2015-11-18T23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park and ride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tal-Blata l-Bajda se tibqa’ tkun operata mill-Gvern, u din se tibqa’ bl-istess prezz tal-lum biex ikun vantaġġjuż għal kulħadd.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 tħalli</w:t>
      </w:r>
      <w:ins w:id="288" w:author="Catherine" w:date="2015-11-18T23:42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tx tidħol għal</w:t>
      </w:r>
      <w:ins w:id="289" w:author="Catherine" w:date="2015-11-18T23:42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90" w:author="Catherine" w:date="2015-11-18T23:42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quddiesa ta' nofs</w:t>
      </w:r>
      <w:del w:id="291" w:author="Catherine" w:date="2015-11-18T23:42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del w:id="292" w:author="Catherine" w:date="2015-11-18T23:42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lejl f'San Ġwann għax qalulha li kienet bi ħlas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ins w:id="293" w:author="Catherine" w:date="2015-11-18T23:42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294" w:author="Catherine" w:date="2015-11-18T23:42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ffiċċju tal-</w:t>
      </w:r>
      <w:ins w:id="295" w:author="Catherine" w:date="2015-11-18T23:42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296" w:author="Catherine" w:date="2015-11-18T23:42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resident jiċħad dan kollu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Mary Fisher  </w:t>
      </w:r>
      <w:del w:id="297" w:author="Catherine" w:date="2015-11-25T18:20:00Z">
        <w:r w:rsidRPr="009D64BF" w:rsidDel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ex</w:delText>
        </w:r>
      </w:del>
      <w:ins w:id="298" w:author="Catherine" w:date="2015-11-25T18:20:00Z">
        <w:r w:rsidR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eks</w:t>
        </w:r>
      </w:ins>
      <w:ins w:id="299" w:author="Catherine" w:date="2015-11-18T23:43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300" w:author="Catherine" w:date="2015-11-18T23:43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għalliema (M</w:t>
      </w:r>
      <w:del w:id="301" w:author="Catherine" w:date="2015-11-18T23:43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s Giordmaina għal min kien  jafha) ħassitha mweġġ</w:t>
      </w:r>
      <w:ins w:id="302" w:author="Catherine" w:date="2015-11-18T23:43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ħafna meta flimkien ma' żewġha li hu Ingliż imma jgħixu l-Mellieħa marret il-quddiesa ta' nofs</w:t>
      </w:r>
      <w:del w:id="303" w:author="Catherine" w:date="2015-11-18T23:43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del w:id="304" w:author="Catherine" w:date="2015-11-18T23:43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lejl fil-</w:t>
      </w:r>
      <w:ins w:id="305" w:author="Catherine" w:date="2015-11-18T23:43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306" w:author="Catherine" w:date="2015-11-18T23:43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on </w:t>
      </w:r>
      <w:ins w:id="307" w:author="Catherine" w:date="2015-11-18T23:44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308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del w:id="309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tidral ta' San Ġwann u żammewha milli tidħol fil-</w:t>
      </w:r>
      <w:ins w:id="310" w:author="Catherine" w:date="2015-11-18T23:44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311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on</w:t>
      </w:r>
      <w:ins w:id="312" w:author="Catherine" w:date="2015-11-18T23:44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K</w:t>
        </w:r>
      </w:ins>
      <w:del w:id="313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del w:id="314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tidral u tattendi </w:t>
      </w:r>
      <w:del w:id="315" w:author="Catherine" w:date="2015-11-25T18:21:00Z">
        <w:r w:rsidRPr="009D64BF" w:rsidDel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għal</w:delText>
        </w:r>
      </w:del>
      <w:ins w:id="316" w:author="Catherine" w:date="2015-11-25T18:21:00Z">
        <w:r w:rsidR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għall-</w:t>
        </w:r>
      </w:ins>
      <w:del w:id="317" w:author="Catherine" w:date="2015-11-18T23:44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quddiesa. Skont Mary Fisher li kitbet anke 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18" w:author="Catherine" w:date="2015-11-18T23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post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fuq </w:t>
      </w:r>
      <w:del w:id="319" w:author="Catherine" w:date="2015-11-25T18:23:00Z">
        <w:r w:rsidRPr="002F0A02" w:rsidDel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facebook</w:delText>
        </w:r>
        <w:r w:rsidRPr="009D64BF" w:rsidDel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ins w:id="320" w:author="Catherine" w:date="2015-11-25T18:23:00Z">
        <w:r w:rsidR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  <w:r w:rsidR="002F0A02" w:rsidRPr="002F0A0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acebook</w:t>
        </w:r>
        <w:r w:rsidR="002F0A02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dak il-ħin stess qalet kienu qed jinbiegħu biljetti għal dan l-avveniment (il-quddiesa) li fihom kien inkluż </w:t>
      </w:r>
      <w:ins w:id="321" w:author="Catherine" w:date="2015-11-18T23:45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r w:rsidRPr="00B0771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22" w:author="Catherine" w:date="2015-11-18T23:4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breakfast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</w:t>
      </w:r>
      <w:ins w:id="323" w:author="Catherine" w:date="2015-11-18T23:45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324" w:author="Catherine" w:date="2015-11-18T23:45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alazz. 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"Aħna ridna nattendu għal</w:t>
      </w:r>
      <w:ins w:id="325" w:author="Catherine" w:date="2015-11-18T23:45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326" w:author="Catherine" w:date="2015-11-18T23:45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quddiesa u nirċievu l-</w:t>
      </w:r>
      <w:ins w:id="327" w:author="Catherine" w:date="2015-11-18T23:45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328" w:author="Catherine" w:date="2015-11-18T23:45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isem ta' Kristu bħala kolazzjon" qalet Mary u mhux nattendu għal 'free for all' fil-</w:t>
      </w:r>
      <w:ins w:id="329" w:author="Catherine" w:date="2015-11-18T23:45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330" w:author="Catherine" w:date="2015-11-18T23:45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alazz bil-pretensjoni li din kienet </w:t>
      </w:r>
      <w:del w:id="331" w:author="Catherine" w:date="2015-11-18T23:46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attivita </w:delText>
        </w:r>
      </w:del>
      <w:ins w:id="332" w:author="Catherine" w:date="2015-11-18T23:46:00Z">
        <w:r w:rsidR="00B07711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attivit</w:t>
        </w:r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B07711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</w:t>
      </w:r>
      <w:ins w:id="333" w:author="Catherine" w:date="2015-11-18T23:46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334" w:author="Catherine" w:date="2015-11-18T23:46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karit</w:t>
      </w:r>
      <w:del w:id="335" w:author="Catherine" w:date="2015-11-18T23:46:00Z">
        <w:r w:rsidRPr="009D64BF" w:rsidDel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ins w:id="336" w:author="Catherine" w:date="2015-11-18T23:46:00Z">
        <w:r w:rsidR="00B0771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Irritornajna d-dar u issa tlifna anke l-quddiesa għax fil-ġurnata tal-Milied ma stajniex immorru."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Is-Sinjura Fisher kompliet tgħid b'dieqa, "Dan minn meta 'l hawn id-dar ta' Alla u l-</w:t>
      </w:r>
      <w:ins w:id="337" w:author="Catherine" w:date="2015-11-18T23:46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338" w:author="Catherine" w:date="2015-11-18T23:46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alazz tal-</w:t>
      </w:r>
      <w:ins w:id="339" w:author="Catherine" w:date="2015-11-18T23:46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340" w:author="Catherine" w:date="2015-11-18T23:46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resident saru ristoranti biex iservu lil dawk li jkunu jafu bl-avveniment u lil dawk li jistgħu jħallsu? Ma konniex aħna biss li ma tħallejniex nidħlu anke diversi turisti tħallew fit-triq. Turist Ġermaniż beda jgħajjat: 'Din id-dar ta' Alla jew id-dar tal-flus?'. Kien hemm monsinjur li beda jipprova jispjegalna li ma kienx tort tal-</w:t>
      </w:r>
      <w:del w:id="341" w:author="Catherine" w:date="2015-11-18T23:47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knisja </w:delText>
        </w:r>
      </w:del>
      <w:ins w:id="342" w:author="Catherine" w:date="2015-11-18T23:47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nisja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għax dan kien favur li qed isir għal</w:t>
      </w:r>
      <w:ins w:id="343" w:author="Catherine" w:date="2015-11-18T23:47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344" w:author="Catherine" w:date="2015-11-25T18:30:00Z">
        <w:r w:rsidRPr="002F0A02" w:rsidDel="002062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2F0A02">
        <w:rPr>
          <w:rFonts w:ascii="Tahoma" w:eastAsia="Times New Roman" w:hAnsi="Tahoma" w:cs="Tahoma"/>
          <w:color w:val="000000"/>
          <w:sz w:val="24"/>
          <w:szCs w:val="24"/>
          <w:lang w:val="mt-MT"/>
        </w:rPr>
        <w:t>Community Chest Fund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Naħseb li issa qed </w:t>
      </w:r>
      <w:ins w:id="345" w:author="Catherine" w:date="2015-11-18T23:47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mmorru lil hin</w:t>
      </w:r>
      <w:ins w:id="346" w:author="Catherine" w:date="2015-11-18T23:47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mil</w:t>
      </w:r>
      <w:del w:id="347" w:author="Catherine" w:date="2015-11-18T23:48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-loġika," qalet Mrs Fisher.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"Jien nemmen fil-</w:t>
      </w:r>
      <w:del w:id="348" w:author="Catherine" w:date="2015-11-18T23:48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karita </w:delText>
        </w:r>
      </w:del>
      <w:ins w:id="349" w:author="Catherine" w:date="2015-11-18T23:48:00Z"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karit</w:t>
        </w:r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u fil-passat kont waħda li għent niġbor ħafna flus għal din il-kawża iżda nħoss li qed ikun hemm </w:t>
      </w:r>
      <w:del w:id="350" w:author="Catherine" w:date="2015-11-18T23:48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rgħibha </w:delText>
        </w:r>
      </w:del>
      <w:ins w:id="351" w:author="Catherine" w:date="2015-11-18T23:48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regħba</w:t>
        </w:r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żejda li qed </w:t>
      </w:r>
      <w:del w:id="352" w:author="Catherine" w:date="2015-11-18T23:49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taqtgħani </w:delText>
        </w:r>
      </w:del>
      <w:ins w:id="353" w:author="Catherine" w:date="2015-11-18T23:49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taqtagħni</w:t>
        </w:r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milli nagħti </w:t>
      </w:r>
      <w:del w:id="354" w:author="Catherine" w:date="2015-11-18T23:49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karita </w:delText>
        </w:r>
      </w:del>
      <w:ins w:id="355" w:author="Catherine" w:date="2015-11-18T23:49:00Z"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karit</w:t>
        </w:r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à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iżjed għal din il-kawża. Il-</w:t>
      </w:r>
      <w:del w:id="356" w:author="Catherine" w:date="2015-11-18T23:49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karita </w:delText>
        </w:r>
      </w:del>
      <w:ins w:id="357" w:author="Catherine" w:date="2015-11-18T23:49:00Z"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karit</w:t>
        </w:r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  <w:r w:rsidR="00C943DD" w:rsidRPr="009D64B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tibda mid-dar iżda mhux mid-dar ta' Alla."</w:t>
      </w:r>
    </w:p>
    <w:p w:rsidR="005903B1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Sadattant fi stqarrija b’rabta ma’ din l-istorja li ġiet rappurtata fuq </w:t>
      </w:r>
      <w:r w:rsidRPr="0020627B">
        <w:rPr>
          <w:rFonts w:ascii="Tahoma" w:eastAsia="Times New Roman" w:hAnsi="Tahoma" w:cs="Tahoma"/>
          <w:color w:val="000000"/>
          <w:sz w:val="24"/>
          <w:szCs w:val="24"/>
          <w:lang w:val="mt-MT"/>
        </w:rPr>
        <w:t>The Malta Independent</w:t>
      </w: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dwar il-Quddiesa ta’ Nofsi</w:t>
      </w:r>
      <w:ins w:id="358" w:author="Catherine" w:date="2015-11-18T23:49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lejl organizzata mil</w:t>
      </w:r>
      <w:del w:id="359" w:author="Catherine" w:date="2015-11-18T23:50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ins w:id="360" w:author="Catherine" w:date="2015-11-18T23:50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361" w:author="Catherine" w:date="2015-11-18T23:50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ffiċċju tal-President l-istess uffiċċju saħaq li l-Quddiesa ta’ Nofsillejl organizzata fil-Kon Katidral ta’ San Ġwann kienet miftuħa għal kulħadd. B’kollox attendew ‘il fuq minn 1,200 ruħ li tliet mija minnhom ġew għall-quddiesa biss.</w:t>
      </w:r>
    </w:p>
    <w:p w:rsidR="00CF6A9F" w:rsidRPr="009D64BF" w:rsidRDefault="005903B1" w:rsidP="009D64BF">
      <w:pPr>
        <w:shd w:val="clear" w:color="auto" w:fill="FFFFFF"/>
        <w:spacing w:after="0" w:line="36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L-Uffiċċju kkjar</w:t>
      </w:r>
      <w:ins w:id="362" w:author="Catherine" w:date="2015-11-18T23:50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363" w:author="Catherine" w:date="2015-11-18T23:50:00Z">
        <w:r w:rsidRPr="009D64BF" w:rsidDel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fika li l-biljetti kienu għall-festin tal-Milied li sar wara l-quddiesa fil-Palazz u mhux għall-quddiesa. Matul il-ħin tal-quddiesa, il-bieb tal-Kon Katidral tħalla miftuħ biex seta’ jidħol kulħadd, kif fil-fatt ġara. </w:t>
      </w:r>
      <w:ins w:id="364" w:author="Catherine" w:date="2015-11-18T23:51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“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Il-konkorrenza tant kienet qawwija li kien hemm għadd ta’ nies bilwieqfa, u nies li semgħu l-quddiesa mis-sagristija</w:t>
      </w:r>
      <w:ins w:id="365" w:author="Catherine" w:date="2015-11-18T23:51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,”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366" w:author="Catherine" w:date="2015-11-25T18:27:00Z">
        <w:r w:rsidR="0020627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>ttem</w:t>
      </w:r>
      <w:ins w:id="367" w:author="Catherine" w:date="2015-11-18T23:51:00Z">
        <w:r w:rsidR="00C943D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r w:rsidRPr="009D64BF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tgħid l-istqarrija.</w:t>
      </w:r>
    </w:p>
    <w:sectPr w:rsidR="00CF6A9F" w:rsidRPr="009D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trackRevisions/>
  <w:doNotTrackMoves/>
  <w:defaultTabStop w:val="720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03B1"/>
    <w:rsid w:val="000462B0"/>
    <w:rsid w:val="00054278"/>
    <w:rsid w:val="000636B7"/>
    <w:rsid w:val="00132435"/>
    <w:rsid w:val="001530BD"/>
    <w:rsid w:val="0020627B"/>
    <w:rsid w:val="00286243"/>
    <w:rsid w:val="002F0A02"/>
    <w:rsid w:val="00503752"/>
    <w:rsid w:val="00526770"/>
    <w:rsid w:val="0058588F"/>
    <w:rsid w:val="005903B1"/>
    <w:rsid w:val="00640145"/>
    <w:rsid w:val="006A621C"/>
    <w:rsid w:val="008D05DF"/>
    <w:rsid w:val="00905952"/>
    <w:rsid w:val="009D64BF"/>
    <w:rsid w:val="00A265FC"/>
    <w:rsid w:val="00A47828"/>
    <w:rsid w:val="00B05A71"/>
    <w:rsid w:val="00B07711"/>
    <w:rsid w:val="00B414E2"/>
    <w:rsid w:val="00B75CD8"/>
    <w:rsid w:val="00C943DD"/>
    <w:rsid w:val="00CA61A0"/>
    <w:rsid w:val="00CF6A9F"/>
    <w:rsid w:val="00D539B7"/>
    <w:rsid w:val="00F0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6EBDCD-A6F3-47C9-A06D-E9089195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3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A6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3056</Words>
  <Characters>17425</Characters>
  <Application>Microsoft Office Word</Application>
  <DocSecurity>4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Mara mill-Imtaħleb tittella l-qorti li qarrqet b'żewġ nisa mir-Rabat</vt:lpstr>
    </vt:vector>
  </TitlesOfParts>
  <Company/>
  <LinksUpToDate>false</LinksUpToDate>
  <CharactersWithSpaces>20441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Mara mill-Imtaħleb tittella l-qorti li qarrqet b'żewġ nisa mir-Rabat</dc:title>
  <dc:subject/>
  <dc:creator>USER</dc:creator>
  <cp:keywords/>
  <dc:description/>
  <cp:lastModifiedBy>word</cp:lastModifiedBy>
  <cp:revision>2</cp:revision>
  <cp:lastPrinted>2015-11-25T13:46:00Z</cp:lastPrinted>
  <dcterms:created xsi:type="dcterms:W3CDTF">2022-03-10T20:57:00Z</dcterms:created>
  <dcterms:modified xsi:type="dcterms:W3CDTF">2022-03-10T20:57:00Z</dcterms:modified>
</cp:coreProperties>
</file>