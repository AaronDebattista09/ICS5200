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8B9" w:rsidRDefault="00CE38B9" w:rsidP="00966CB3">
      <w:pPr>
        <w:spacing w:line="360" w:lineRule="auto"/>
        <w:jc w:val="both"/>
        <w:rPr>
          <w:rFonts w:asciiTheme="minorHAnsi" w:hAnsiTheme="minorHAnsi"/>
          <w:b/>
          <w:bCs/>
          <w:color w:val="000000"/>
          <w:sz w:val="24"/>
          <w:szCs w:val="24"/>
          <w:lang w:val="mt-MT"/>
        </w:rPr>
      </w:pPr>
    </w:p>
    <w:p w:rsidR="00CE38B9" w:rsidRPr="006E6DD5" w:rsidRDefault="00CE38B9" w:rsidP="00CE38B9">
      <w:pPr>
        <w:spacing w:line="276" w:lineRule="auto"/>
        <w:rPr>
          <w:rFonts w:ascii="Calibri" w:hAnsi="Calibri"/>
          <w:b/>
          <w:lang w:val="mt-MT"/>
        </w:rPr>
      </w:pPr>
      <w:r w:rsidRPr="006E6DD5">
        <w:rPr>
          <w:rFonts w:ascii="Calibri" w:hAnsi="Calibri"/>
          <w:b/>
          <w:lang w:val="mt-MT"/>
        </w:rPr>
        <w:t>Ċertifikat fil</w:t>
      </w:r>
      <w:r w:rsidRPr="006E6DD5">
        <w:rPr>
          <w:rFonts w:ascii="Calibri" w:hAnsi="Calibri"/>
          <w:b/>
          <w:lang w:val="mt-MT"/>
        </w:rPr>
        <w:noBreakHyphen/>
        <w:t>Qari tal</w:t>
      </w:r>
      <w:r w:rsidRPr="006E6DD5">
        <w:rPr>
          <w:rFonts w:ascii="Calibri" w:hAnsi="Calibri"/>
          <w:b/>
          <w:lang w:val="mt-MT"/>
        </w:rPr>
        <w:noBreakHyphen/>
        <w:t>Provi bil</w:t>
      </w:r>
      <w:r w:rsidRPr="006E6DD5">
        <w:rPr>
          <w:rFonts w:ascii="Calibri" w:hAnsi="Calibri"/>
          <w:b/>
          <w:lang w:val="mt-MT"/>
        </w:rPr>
        <w:noBreakHyphen/>
        <w:t>Malti</w:t>
      </w:r>
      <w:r>
        <w:rPr>
          <w:rFonts w:ascii="Calibri" w:hAnsi="Calibri"/>
          <w:b/>
          <w:lang w:val="mt-MT"/>
        </w:rPr>
        <w:t xml:space="preserve"> 10 </w:t>
      </w:r>
      <w:r w:rsidRPr="006E6DD5">
        <w:rPr>
          <w:rFonts w:ascii="Calibri" w:hAnsi="Calibri"/>
          <w:b/>
          <w:lang w:val="mt-MT"/>
        </w:rPr>
        <w:t>(201</w:t>
      </w:r>
      <w:r>
        <w:rPr>
          <w:rFonts w:ascii="Calibri" w:hAnsi="Calibri"/>
          <w:b/>
          <w:lang w:val="mt-MT"/>
        </w:rPr>
        <w:t>5</w:t>
      </w:r>
      <w:r w:rsidRPr="006E6DD5">
        <w:rPr>
          <w:rFonts w:ascii="Calibri" w:hAnsi="Calibri"/>
          <w:b/>
          <w:lang w:val="mt-MT"/>
        </w:rPr>
        <w:t>)</w:t>
      </w:r>
    </w:p>
    <w:p w:rsidR="00CE38B9" w:rsidRPr="006E6DD5" w:rsidRDefault="00CE38B9" w:rsidP="00CE38B9">
      <w:pPr>
        <w:spacing w:after="240" w:line="276" w:lineRule="auto"/>
        <w:rPr>
          <w:rFonts w:ascii="Calibri" w:hAnsi="Calibri"/>
          <w:lang w:val="mt-MT"/>
        </w:rPr>
      </w:pPr>
      <w:r w:rsidRPr="006E6DD5">
        <w:rPr>
          <w:rFonts w:ascii="Calibri" w:hAnsi="Calibri"/>
          <w:b/>
          <w:lang w:val="mt-MT"/>
        </w:rPr>
        <w:t>MAL 1049</w:t>
      </w:r>
      <w:r w:rsidRPr="006E6DD5">
        <w:rPr>
          <w:rFonts w:ascii="Calibri" w:hAnsi="Calibri"/>
          <w:lang w:val="mt-MT"/>
        </w:rPr>
        <w:t xml:space="preserve">  Proġett Prattiku fil</w:t>
      </w:r>
      <w:r w:rsidRPr="006E6DD5">
        <w:rPr>
          <w:rFonts w:ascii="Calibri" w:hAnsi="Calibri"/>
          <w:lang w:val="mt-MT"/>
        </w:rPr>
        <w:noBreakHyphen/>
        <w:t>Qari tal</w:t>
      </w:r>
      <w:r w:rsidRPr="006E6DD5">
        <w:rPr>
          <w:rFonts w:ascii="Calibri" w:hAnsi="Calibri"/>
          <w:lang w:val="mt-MT"/>
        </w:rPr>
        <w:noBreakHyphen/>
        <w:t>Provi (6 kretti)</w:t>
      </w:r>
    </w:p>
    <w:p w:rsidR="00CE38B9" w:rsidRDefault="00CE38B9">
      <w:pPr>
        <w:suppressAutoHyphens w:val="0"/>
        <w:spacing w:after="160" w:line="259" w:lineRule="auto"/>
        <w:rPr>
          <w:rFonts w:asciiTheme="minorHAnsi" w:hAnsiTheme="minorHAnsi"/>
          <w:b/>
          <w:bCs/>
          <w:color w:val="000000"/>
          <w:sz w:val="24"/>
          <w:szCs w:val="24"/>
          <w:lang w:val="mt-MT"/>
        </w:rPr>
      </w:pPr>
    </w:p>
    <w:p w:rsidR="00CE38B9" w:rsidRDefault="00CE38B9">
      <w:pPr>
        <w:suppressAutoHyphens w:val="0"/>
        <w:spacing w:after="160" w:line="259" w:lineRule="auto"/>
        <w:rPr>
          <w:rFonts w:asciiTheme="minorHAnsi" w:hAnsiTheme="minorHAnsi"/>
          <w:b/>
          <w:bCs/>
          <w:color w:val="000000"/>
          <w:sz w:val="24"/>
          <w:szCs w:val="24"/>
          <w:lang w:val="mt-MT"/>
        </w:rPr>
      </w:pPr>
    </w:p>
    <w:p w:rsidR="00CE38B9" w:rsidRDefault="00CE38B9" w:rsidP="00CE38B9">
      <w:pPr>
        <w:spacing w:line="276" w:lineRule="auto"/>
        <w:rPr>
          <w:rFonts w:ascii="Calibri" w:hAnsi="Calibri"/>
          <w:b/>
          <w:lang w:val="mt-MT"/>
        </w:rPr>
      </w:pPr>
      <w:r>
        <w:rPr>
          <w:rFonts w:ascii="Calibri" w:hAnsi="Calibri"/>
          <w:b/>
          <w:lang w:val="mt-MT"/>
        </w:rPr>
        <w:t>Rose Marie Camilleri</w:t>
      </w:r>
    </w:p>
    <w:p w:rsidR="00E13F57" w:rsidRDefault="00CE38B9" w:rsidP="00CE38B9">
      <w:pPr>
        <w:suppressAutoHyphens w:val="0"/>
        <w:spacing w:after="160" w:line="259" w:lineRule="auto"/>
        <w:rPr>
          <w:rFonts w:asciiTheme="minorHAnsi" w:hAnsiTheme="minorHAnsi"/>
          <w:b/>
          <w:bCs/>
          <w:color w:val="000000"/>
          <w:sz w:val="24"/>
          <w:szCs w:val="24"/>
          <w:lang w:val="mt-MT"/>
        </w:rPr>
      </w:pPr>
      <w:r>
        <w:rPr>
          <w:rFonts w:ascii="Calibri" w:hAnsi="Calibri"/>
          <w:b/>
          <w:lang w:val="mt-MT"/>
        </w:rPr>
        <w:t>ID 265485M</w:t>
      </w:r>
      <w:r>
        <w:rPr>
          <w:rFonts w:asciiTheme="minorHAnsi" w:hAnsiTheme="minorHAnsi"/>
          <w:b/>
          <w:bCs/>
          <w:color w:val="000000"/>
          <w:sz w:val="24"/>
          <w:szCs w:val="24"/>
          <w:lang w:val="mt-MT"/>
        </w:rPr>
        <w:t xml:space="preserve"> </w:t>
      </w:r>
    </w:p>
    <w:p w:rsidR="00E13F57" w:rsidRDefault="00E13F57" w:rsidP="00CE38B9">
      <w:pPr>
        <w:suppressAutoHyphens w:val="0"/>
        <w:spacing w:after="160" w:line="259" w:lineRule="auto"/>
        <w:rPr>
          <w:rFonts w:asciiTheme="minorHAnsi" w:hAnsiTheme="minorHAnsi"/>
          <w:b/>
          <w:bCs/>
          <w:color w:val="000000"/>
          <w:sz w:val="24"/>
          <w:szCs w:val="24"/>
          <w:lang w:val="mt-MT"/>
        </w:rPr>
      </w:pPr>
    </w:p>
    <w:p w:rsidR="00E13F57" w:rsidRDefault="00E13F57" w:rsidP="00CE38B9">
      <w:pPr>
        <w:suppressAutoHyphens w:val="0"/>
        <w:spacing w:after="160" w:line="259" w:lineRule="auto"/>
        <w:rPr>
          <w:rFonts w:asciiTheme="minorHAnsi" w:hAnsiTheme="minorHAnsi"/>
          <w:b/>
          <w:bCs/>
          <w:color w:val="000000"/>
          <w:sz w:val="24"/>
          <w:szCs w:val="24"/>
          <w:lang w:val="mt-MT"/>
        </w:rPr>
      </w:pPr>
    </w:p>
    <w:p w:rsidR="00E13F57" w:rsidRDefault="00E13F57" w:rsidP="00CE38B9">
      <w:pPr>
        <w:suppressAutoHyphens w:val="0"/>
        <w:spacing w:after="160" w:line="259" w:lineRule="auto"/>
        <w:rPr>
          <w:rFonts w:asciiTheme="minorHAnsi" w:hAnsiTheme="minorHAnsi"/>
          <w:b/>
          <w:bCs/>
          <w:color w:val="000000"/>
          <w:sz w:val="24"/>
          <w:szCs w:val="24"/>
          <w:lang w:val="mt-MT"/>
        </w:rPr>
      </w:pPr>
    </w:p>
    <w:p w:rsidR="00E13F57" w:rsidRDefault="00E13F57" w:rsidP="00E13F57">
      <w:pPr>
        <w:spacing w:line="276" w:lineRule="auto"/>
        <w:rPr>
          <w:rFonts w:ascii="Calibri" w:hAnsi="Calibri"/>
          <w:b/>
          <w:lang w:val="mt-MT"/>
        </w:rPr>
      </w:pPr>
      <w:r>
        <w:rPr>
          <w:rFonts w:ascii="Calibri" w:hAnsi="Calibri"/>
          <w:b/>
          <w:lang w:val="mt-MT"/>
        </w:rPr>
        <w:t>B</w:t>
      </w:r>
      <w:r w:rsidR="002E45E7">
        <w:rPr>
          <w:rFonts w:ascii="Calibri" w:hAnsi="Calibri"/>
          <w:b/>
          <w:lang w:val="mt-MT"/>
        </w:rPr>
        <w:t>1</w:t>
      </w:r>
      <w:r>
        <w:rPr>
          <w:rFonts w:ascii="Calibri" w:hAnsi="Calibri"/>
          <w:b/>
          <w:lang w:val="mt-MT"/>
        </w:rPr>
        <w:t xml:space="preserve">. </w:t>
      </w:r>
      <w:r w:rsidR="002E45E7">
        <w:rPr>
          <w:rFonts w:ascii="Calibri" w:hAnsi="Calibri"/>
          <w:b/>
          <w:lang w:val="mt-MT"/>
        </w:rPr>
        <w:t>IT-</w:t>
      </w:r>
      <w:r>
        <w:rPr>
          <w:rFonts w:ascii="Calibri" w:hAnsi="Calibri"/>
          <w:b/>
          <w:lang w:val="mt-MT"/>
        </w:rPr>
        <w:t>TEST ELETTRONIKU</w:t>
      </w:r>
    </w:p>
    <w:p w:rsidR="00E13F57" w:rsidRDefault="00E13F57" w:rsidP="00CE38B9">
      <w:pPr>
        <w:suppressAutoHyphens w:val="0"/>
        <w:spacing w:after="160" w:line="259" w:lineRule="auto"/>
        <w:rPr>
          <w:rFonts w:asciiTheme="minorHAnsi" w:hAnsiTheme="minorHAnsi"/>
          <w:b/>
          <w:bCs/>
          <w:color w:val="000000"/>
          <w:sz w:val="24"/>
          <w:szCs w:val="24"/>
          <w:lang w:val="mt-MT"/>
        </w:rPr>
      </w:pPr>
    </w:p>
    <w:p w:rsidR="00CE38B9" w:rsidRDefault="00CE38B9" w:rsidP="00CE38B9">
      <w:pPr>
        <w:suppressAutoHyphens w:val="0"/>
        <w:spacing w:after="160" w:line="259" w:lineRule="auto"/>
        <w:rPr>
          <w:rFonts w:asciiTheme="minorHAnsi" w:hAnsiTheme="minorHAnsi"/>
          <w:b/>
          <w:bCs/>
          <w:color w:val="000000"/>
          <w:sz w:val="24"/>
          <w:szCs w:val="24"/>
          <w:lang w:val="mt-MT"/>
        </w:rPr>
      </w:pPr>
      <w:r>
        <w:rPr>
          <w:rFonts w:asciiTheme="minorHAnsi" w:hAnsiTheme="minorHAnsi"/>
          <w:b/>
          <w:bCs/>
          <w:color w:val="000000"/>
          <w:sz w:val="24"/>
          <w:szCs w:val="24"/>
          <w:lang w:val="mt-MT"/>
        </w:rPr>
        <w:br w:type="page"/>
      </w:r>
      <w:bookmarkStart w:id="0" w:name="_GoBack"/>
      <w:bookmarkEnd w:id="0"/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966CB3">
        <w:rPr>
          <w:rFonts w:asciiTheme="minorHAnsi" w:hAnsiTheme="minorHAnsi"/>
          <w:b/>
          <w:bCs/>
          <w:color w:val="000000"/>
          <w:sz w:val="24"/>
          <w:szCs w:val="24"/>
          <w:lang w:val="mt-MT"/>
        </w:rPr>
        <w:lastRenderedPageBreak/>
        <w:t xml:space="preserve">IR-RENJU UNIT: </w:t>
      </w:r>
      <w:r w:rsidRPr="00966CB3">
        <w:rPr>
          <w:rFonts w:asciiTheme="minorHAnsi" w:hAnsiTheme="minorHAnsi"/>
          <w:color w:val="000000"/>
          <w:sz w:val="24"/>
          <w:szCs w:val="24"/>
          <w:lang w:val="mt-MT"/>
        </w:rPr>
        <w:t xml:space="preserve">Il-Prim Ministru tar-Renju Unit, David Cameron, insista biex il-Gvern jikkonċentra fuq l-aktar </w:t>
      </w:r>
      <w:r w:rsidRPr="00966CB3">
        <w:rPr>
          <w:rFonts w:asciiTheme="minorHAnsi" w:hAnsiTheme="minorHAnsi"/>
          <w:i/>
          <w:color w:val="000000"/>
          <w:sz w:val="24"/>
          <w:szCs w:val="24"/>
          <w:lang w:val="mt-MT"/>
        </w:rPr>
        <w:t>issues</w:t>
      </w:r>
      <w:r w:rsidRPr="00966CB3">
        <w:rPr>
          <w:rFonts w:asciiTheme="minorHAnsi" w:hAnsiTheme="minorHAnsi"/>
          <w:color w:val="000000"/>
          <w:sz w:val="24"/>
          <w:szCs w:val="24"/>
          <w:lang w:val="mt-MT"/>
        </w:rPr>
        <w:t xml:space="preserve"> kruċjali li jistgħu jtej</w:t>
      </w:r>
      <w:del w:id="1" w:author="Rose Marie" w:date="2015-09-06T20:20:00Z">
        <w:r w:rsidRPr="00966CB3" w:rsidDel="004C00FD">
          <w:rPr>
            <w:rFonts w:asciiTheme="minorHAnsi" w:hAnsiTheme="minorHAnsi"/>
            <w:color w:val="000000"/>
            <w:sz w:val="24"/>
            <w:szCs w:val="24"/>
            <w:lang w:val="mt-MT"/>
          </w:rPr>
          <w:delText>j</w:delText>
        </w:r>
      </w:del>
      <w:r w:rsidRPr="00966CB3">
        <w:rPr>
          <w:rFonts w:asciiTheme="minorHAnsi" w:hAnsiTheme="minorHAnsi"/>
          <w:color w:val="000000"/>
          <w:sz w:val="24"/>
          <w:szCs w:val="24"/>
          <w:lang w:val="mt-MT"/>
        </w:rPr>
        <w:t>bu l-ħajja tal-poplu tiegħu. Hu qal dan waqt l-ewwel laqgħa tal-Kabinett f’Londra li għall-ewwel darba fi 18</w:t>
      </w:r>
      <w:ins w:id="2" w:author="Rose Marie" w:date="2015-09-06T20:22:00Z">
        <w:r w:rsidR="004C00FD">
          <w:rPr>
            <w:rFonts w:asciiTheme="minorHAnsi" w:hAnsiTheme="minorHAnsi"/>
            <w:color w:val="000000"/>
            <w:sz w:val="24"/>
            <w:szCs w:val="24"/>
            <w:lang w:val="mt-MT"/>
          </w:rPr>
          <w:t>-</w:t>
        </w:r>
      </w:ins>
      <w:del w:id="3" w:author="Rose Marie" w:date="2015-09-06T20:22:00Z">
        <w:r w:rsidRPr="00966CB3" w:rsidDel="004C00FD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 </w:delText>
        </w:r>
      </w:del>
      <w:r w:rsidRPr="00966CB3">
        <w:rPr>
          <w:rFonts w:asciiTheme="minorHAnsi" w:hAnsiTheme="minorHAnsi"/>
          <w:color w:val="000000"/>
          <w:sz w:val="24"/>
          <w:szCs w:val="24"/>
          <w:lang w:val="mt-MT"/>
        </w:rPr>
        <w:t>il</w:t>
      </w:r>
      <w:del w:id="4" w:author="Rose Marie" w:date="2015-09-06T20:22:00Z">
        <w:r w:rsidRPr="00966CB3" w:rsidDel="004C00FD">
          <w:rPr>
            <w:rFonts w:asciiTheme="minorHAnsi" w:hAnsiTheme="minorHAnsi"/>
            <w:color w:val="000000"/>
            <w:sz w:val="24"/>
            <w:szCs w:val="24"/>
            <w:lang w:val="mt-MT"/>
          </w:rPr>
          <w:delText>-</w:delText>
        </w:r>
      </w:del>
      <w:ins w:id="5" w:author="Rose Marie" w:date="2015-09-06T20:22:00Z">
        <w:r w:rsidR="004C00FD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 </w:t>
        </w:r>
      </w:ins>
      <w:r w:rsidRPr="00966CB3">
        <w:rPr>
          <w:rFonts w:asciiTheme="minorHAnsi" w:hAnsiTheme="minorHAnsi"/>
          <w:color w:val="000000"/>
          <w:sz w:val="24"/>
          <w:szCs w:val="24"/>
          <w:lang w:val="mt-MT"/>
        </w:rPr>
        <w:t>sena hu magħmul kollu kemm hu minn Ministri tal-Partit Konservattiv.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966CB3">
        <w:rPr>
          <w:rFonts w:asciiTheme="minorHAnsi" w:hAnsiTheme="minorHAnsi"/>
          <w:color w:val="000000"/>
          <w:sz w:val="24"/>
          <w:szCs w:val="24"/>
          <w:lang w:val="mt-MT"/>
        </w:rPr>
        <w:t>Cameron wiegħed li t-</w:t>
      </w:r>
      <w:del w:id="6" w:author="Rose Marie" w:date="2015-10-06T13:33:00Z">
        <w:r w:rsidRPr="00966CB3" w:rsidDel="003545FD">
          <w:rPr>
            <w:rFonts w:asciiTheme="minorHAnsi" w:hAnsiTheme="minorHAnsi"/>
            <w:color w:val="000000"/>
            <w:sz w:val="24"/>
            <w:szCs w:val="24"/>
            <w:lang w:val="mt-MT"/>
          </w:rPr>
          <w:delText>‘</w:delText>
        </w:r>
      </w:del>
      <w:r w:rsidRPr="00966CB3">
        <w:rPr>
          <w:rFonts w:asciiTheme="minorHAnsi" w:hAnsiTheme="minorHAnsi"/>
          <w:color w:val="000000"/>
          <w:sz w:val="24"/>
          <w:szCs w:val="24"/>
          <w:lang w:val="mt-MT"/>
        </w:rPr>
        <w:t>Tories</w:t>
      </w:r>
      <w:del w:id="7" w:author="Rose Marie" w:date="2015-10-06T13:33:00Z">
        <w:r w:rsidRPr="00966CB3" w:rsidDel="003545FD">
          <w:rPr>
            <w:rFonts w:asciiTheme="minorHAnsi" w:hAnsiTheme="minorHAnsi"/>
            <w:color w:val="000000"/>
            <w:sz w:val="24"/>
            <w:szCs w:val="24"/>
            <w:lang w:val="mt-MT"/>
          </w:rPr>
          <w:delText>’</w:delText>
        </w:r>
      </w:del>
      <w:r w:rsidRPr="00966CB3">
        <w:rPr>
          <w:rFonts w:asciiTheme="minorHAnsi" w:hAnsiTheme="minorHAnsi"/>
          <w:color w:val="000000"/>
          <w:sz w:val="24"/>
          <w:szCs w:val="24"/>
          <w:lang w:val="mt-MT"/>
        </w:rPr>
        <w:t xml:space="preserve"> se jaħdmu fuq aġenda li testendi l-opportunitajiet għan-nies u li l-Gvern se jibqa’ ‘b’saqajh mal-art’. Hu insista li l-bidliet kollha li jsiru fis-servizzi pubbliċi jridu jkollhom għeruq ‘fil-vera ġustizzja soċjali’ u meta mistenni </w:t>
      </w:r>
      <w:del w:id="8" w:author="Rose Marie" w:date="2015-11-24T22:05:00Z">
        <w:r w:rsidRPr="00966CB3" w:rsidDel="00CE38B9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li </w:delText>
        </w:r>
      </w:del>
      <w:r w:rsidRPr="00966CB3">
        <w:rPr>
          <w:rFonts w:asciiTheme="minorHAnsi" w:hAnsiTheme="minorHAnsi"/>
          <w:color w:val="000000"/>
          <w:sz w:val="24"/>
          <w:szCs w:val="24"/>
          <w:lang w:val="mt-MT"/>
        </w:rPr>
        <w:t>l-Gvern ġdid</w:t>
      </w:r>
      <w:del w:id="9" w:author="Rose Marie" w:date="2015-11-24T22:17:00Z">
        <w:r w:rsidRPr="00966CB3" w:rsidDel="00AB346A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 </w:delText>
        </w:r>
      </w:del>
      <w:del w:id="10" w:author="Rose Marie" w:date="2015-11-24T22:05:00Z">
        <w:r w:rsidRPr="00966CB3" w:rsidDel="00CE38B9">
          <w:rPr>
            <w:rFonts w:asciiTheme="minorHAnsi" w:hAnsiTheme="minorHAnsi"/>
            <w:color w:val="000000"/>
            <w:sz w:val="24"/>
            <w:szCs w:val="24"/>
            <w:lang w:val="mt-MT"/>
          </w:rPr>
          <w:delText>ta’</w:delText>
        </w:r>
      </w:del>
      <w:r w:rsidRPr="00966CB3">
        <w:rPr>
          <w:rFonts w:asciiTheme="minorHAnsi" w:hAnsiTheme="minorHAnsi"/>
          <w:color w:val="000000"/>
          <w:sz w:val="24"/>
          <w:szCs w:val="24"/>
          <w:lang w:val="mt-MT"/>
        </w:rPr>
        <w:t xml:space="preserve"> se jagħti </w:t>
      </w:r>
      <w:del w:id="11" w:author="Rose Marie" w:date="2015-10-06T13:33:00Z">
        <w:r w:rsidRPr="00966CB3" w:rsidDel="003545FD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priorita </w:delText>
        </w:r>
      </w:del>
      <w:ins w:id="12" w:author="Rose Marie" w:date="2015-10-06T13:33:00Z">
        <w:r w:rsidR="003545FD" w:rsidRPr="00966CB3">
          <w:rPr>
            <w:rFonts w:asciiTheme="minorHAnsi" w:hAnsiTheme="minorHAnsi"/>
            <w:color w:val="000000"/>
            <w:sz w:val="24"/>
            <w:szCs w:val="24"/>
            <w:lang w:val="mt-MT"/>
          </w:rPr>
          <w:t>pri</w:t>
        </w:r>
      </w:ins>
      <w:ins w:id="13" w:author="Rose Marie" w:date="2015-10-06T13:34:00Z">
        <w:r w:rsidR="003545FD">
          <w:rPr>
            <w:rFonts w:asciiTheme="minorHAnsi" w:hAnsiTheme="minorHAnsi"/>
            <w:color w:val="000000"/>
            <w:sz w:val="24"/>
            <w:szCs w:val="24"/>
            <w:lang w:val="mt-MT"/>
          </w:rPr>
          <w:t>j</w:t>
        </w:r>
      </w:ins>
      <w:ins w:id="14" w:author="Rose Marie" w:date="2015-10-06T13:33:00Z">
        <w:r w:rsidR="003545FD" w:rsidRPr="00966CB3">
          <w:rPr>
            <w:rFonts w:asciiTheme="minorHAnsi" w:hAnsiTheme="minorHAnsi"/>
            <w:color w:val="000000"/>
            <w:sz w:val="24"/>
            <w:szCs w:val="24"/>
            <w:lang w:val="mt-MT"/>
          </w:rPr>
          <w:t>orit</w:t>
        </w:r>
        <w:r w:rsidR="003545FD">
          <w:rPr>
            <w:rFonts w:asciiTheme="minorHAnsi" w:hAnsiTheme="minorHAnsi"/>
            <w:color w:val="000000"/>
            <w:sz w:val="24"/>
            <w:szCs w:val="24"/>
            <w:lang w:val="mt-MT"/>
          </w:rPr>
          <w:t>à</w:t>
        </w:r>
        <w:r w:rsidR="003545FD" w:rsidRPr="00966CB3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 </w:t>
        </w:r>
      </w:ins>
      <w:r w:rsidRPr="00966CB3">
        <w:rPr>
          <w:rFonts w:asciiTheme="minorHAnsi" w:hAnsiTheme="minorHAnsi"/>
          <w:color w:val="000000"/>
          <w:sz w:val="24"/>
          <w:szCs w:val="24"/>
          <w:lang w:val="mt-MT"/>
        </w:rPr>
        <w:t>lil-liġijiet dwar ix-xogħol.</w:t>
      </w:r>
    </w:p>
    <w:p w:rsidR="00B128F0" w:rsidRPr="00966CB3" w:rsidRDefault="00B128F0" w:rsidP="00966CB3">
      <w:pPr>
        <w:shd w:val="clear" w:color="auto" w:fill="FFFFFF"/>
        <w:suppressAutoHyphens w:val="0"/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966CB3">
        <w:rPr>
          <w:rFonts w:asciiTheme="minorHAnsi" w:hAnsiTheme="minorHAnsi"/>
          <w:color w:val="000000"/>
          <w:sz w:val="24"/>
          <w:szCs w:val="24"/>
          <w:lang w:val="mt-MT"/>
        </w:rPr>
        <w:t>Fl-istess ħin, Nigel Farage se jkompli bħala Kap tal-UKIP wara li l-</w:t>
      </w:r>
      <w:del w:id="15" w:author="Rose Marie" w:date="2015-10-07T17:33:00Z">
        <w:r w:rsidRPr="00966CB3" w:rsidDel="00537E3B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partit </w:delText>
        </w:r>
      </w:del>
      <w:ins w:id="16" w:author="Rose Marie" w:date="2015-10-07T17:33:00Z">
        <w:r w:rsidR="00537E3B">
          <w:rPr>
            <w:rFonts w:asciiTheme="minorHAnsi" w:hAnsiTheme="minorHAnsi"/>
            <w:color w:val="000000"/>
            <w:sz w:val="24"/>
            <w:szCs w:val="24"/>
            <w:lang w:val="mt-MT"/>
          </w:rPr>
          <w:t>P</w:t>
        </w:r>
        <w:r w:rsidR="00537E3B" w:rsidRPr="00966CB3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artit </w:t>
        </w:r>
      </w:ins>
      <w:del w:id="17" w:author="Rose Marie" w:date="2015-10-07T17:33:00Z">
        <w:r w:rsidRPr="00966CB3" w:rsidDel="00537E3B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radikali </w:delText>
        </w:r>
      </w:del>
      <w:ins w:id="18" w:author="Rose Marie" w:date="2015-10-07T17:33:00Z">
        <w:r w:rsidR="00537E3B">
          <w:rPr>
            <w:rFonts w:asciiTheme="minorHAnsi" w:hAnsiTheme="minorHAnsi"/>
            <w:color w:val="000000"/>
            <w:sz w:val="24"/>
            <w:szCs w:val="24"/>
            <w:lang w:val="mt-MT"/>
          </w:rPr>
          <w:t>R</w:t>
        </w:r>
        <w:r w:rsidR="00537E3B" w:rsidRPr="00966CB3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adikali </w:t>
        </w:r>
      </w:ins>
      <w:r w:rsidRPr="00966CB3">
        <w:rPr>
          <w:rFonts w:asciiTheme="minorHAnsi" w:hAnsiTheme="minorHAnsi"/>
          <w:color w:val="000000"/>
          <w:sz w:val="24"/>
          <w:szCs w:val="24"/>
          <w:lang w:val="mt-MT"/>
        </w:rPr>
        <w:t xml:space="preserve">ma aċċettax ir-riżenja tiegħu. 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966CB3">
        <w:rPr>
          <w:rFonts w:asciiTheme="minorHAnsi" w:hAnsiTheme="minorHAnsi"/>
          <w:color w:val="000000"/>
          <w:sz w:val="24"/>
          <w:szCs w:val="24"/>
          <w:lang w:val="mt-MT"/>
        </w:rPr>
        <w:t>Fi żviluppi oħra, il-Kanċillier Britanniku għall-Finanzi, George Osborne, qal li l-Gvern Britanniku għandu ‘mandat ċar ħafna’ biex jinnegozja mill-ġdid ir-relazzjonijiet tar-Renju Unit mal-Unjoni Ewrop</w:t>
      </w:r>
      <w:ins w:id="19" w:author="Rose Marie" w:date="2015-09-06T20:27:00Z">
        <w:r w:rsidR="004C00FD">
          <w:rPr>
            <w:rFonts w:asciiTheme="minorHAnsi" w:hAnsiTheme="minorHAnsi"/>
            <w:color w:val="000000"/>
            <w:sz w:val="24"/>
            <w:szCs w:val="24"/>
            <w:lang w:val="mt-MT"/>
          </w:rPr>
          <w:t>e</w:t>
        </w:r>
      </w:ins>
      <w:r w:rsidRPr="00966CB3">
        <w:rPr>
          <w:rFonts w:asciiTheme="minorHAnsi" w:hAnsiTheme="minorHAnsi"/>
          <w:color w:val="000000"/>
          <w:sz w:val="24"/>
          <w:szCs w:val="24"/>
          <w:lang w:val="mt-MT"/>
        </w:rPr>
        <w:t xml:space="preserve">a. Sorsi qrib il-Gvern Britanniku </w:t>
      </w:r>
      <w:del w:id="20" w:author="Rose Marie" w:date="2015-10-06T13:40:00Z">
        <w:r w:rsidRPr="00966CB3" w:rsidDel="003545FD">
          <w:rPr>
            <w:rFonts w:asciiTheme="minorHAnsi" w:hAnsiTheme="minorHAnsi"/>
            <w:color w:val="000000"/>
            <w:sz w:val="24"/>
            <w:szCs w:val="24"/>
            <w:lang w:val="mt-MT"/>
          </w:rPr>
          <w:delText>i</w:delText>
        </w:r>
      </w:del>
      <w:r w:rsidRPr="00966CB3">
        <w:rPr>
          <w:rFonts w:asciiTheme="minorHAnsi" w:hAnsiTheme="minorHAnsi"/>
          <w:color w:val="000000"/>
          <w:sz w:val="24"/>
          <w:szCs w:val="24"/>
          <w:lang w:val="mt-MT"/>
        </w:rPr>
        <w:t>ssuġġerew li żmien ir-referendum dwar il-futur tar-Renju Unit fi ħdan l-UE jibqa’ ‘flessi</w:t>
      </w:r>
      <w:ins w:id="21" w:author="Rose Marie" w:date="2015-10-07T17:36:00Z">
        <w:r w:rsidR="00537E3B">
          <w:rPr>
            <w:rFonts w:asciiTheme="minorHAnsi" w:hAnsiTheme="minorHAnsi"/>
            <w:color w:val="000000"/>
            <w:sz w:val="24"/>
            <w:szCs w:val="24"/>
            <w:lang w:val="mt-MT"/>
          </w:rPr>
          <w:t>b</w:t>
        </w:r>
      </w:ins>
      <w:r w:rsidRPr="00966CB3">
        <w:rPr>
          <w:rFonts w:asciiTheme="minorHAnsi" w:hAnsiTheme="minorHAnsi"/>
          <w:color w:val="000000"/>
          <w:sz w:val="24"/>
          <w:szCs w:val="24"/>
          <w:lang w:val="mt-MT"/>
        </w:rPr>
        <w:t>bli’.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color w:val="000000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color w:val="000000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color w:val="000000"/>
          <w:sz w:val="24"/>
          <w:szCs w:val="24"/>
          <w:lang w:val="mt-MT"/>
        </w:rPr>
      </w:pPr>
      <w:r w:rsidRPr="00966CB3">
        <w:rPr>
          <w:rFonts w:asciiTheme="minorHAnsi" w:hAnsiTheme="minorHAnsi"/>
          <w:bCs/>
          <w:color w:val="000000"/>
          <w:sz w:val="24"/>
          <w:szCs w:val="24"/>
          <w:lang w:val="mt-MT"/>
        </w:rPr>
        <w:t xml:space="preserve">In-Nepal qed jiffaċċja kriżi umanitarja enormi daqslikieku għaddej minn sitwazzjoni ta’ gwerra. Din kienet </w:t>
      </w:r>
      <w:del w:id="22" w:author="Rose Marie" w:date="2015-10-06T13:42:00Z">
        <w:r w:rsidRPr="00966CB3" w:rsidDel="003545FD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delText xml:space="preserve">wahda </w:delText>
        </w:r>
      </w:del>
      <w:ins w:id="23" w:author="Rose Marie" w:date="2015-10-06T13:42:00Z">
        <w:r w:rsidR="003545FD" w:rsidRPr="00966CB3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>wa</w:t>
        </w:r>
        <w:r w:rsidR="003545FD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>ħ</w:t>
        </w:r>
        <w:r w:rsidR="003545FD" w:rsidRPr="00966CB3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 xml:space="preserve">da </w:t>
        </w:r>
      </w:ins>
      <w:r w:rsidRPr="00966CB3">
        <w:rPr>
          <w:rFonts w:asciiTheme="minorHAnsi" w:hAnsiTheme="minorHAnsi"/>
          <w:bCs/>
          <w:color w:val="000000"/>
          <w:sz w:val="24"/>
          <w:szCs w:val="24"/>
          <w:lang w:val="mt-MT"/>
        </w:rPr>
        <w:t>mill-</w:t>
      </w:r>
      <w:del w:id="24" w:author="Rose Marie" w:date="2015-09-06T20:29:00Z">
        <w:r w:rsidRPr="00966CB3" w:rsidDel="001C4669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delText xml:space="preserve">ahhar </w:delText>
        </w:r>
      </w:del>
      <w:ins w:id="25" w:author="Rose Marie" w:date="2015-09-06T20:29:00Z">
        <w:r w:rsidR="001C4669" w:rsidRPr="00966CB3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>a</w:t>
        </w:r>
        <w:r w:rsidR="001C4669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>ħħ</w:t>
        </w:r>
        <w:r w:rsidR="001C4669" w:rsidRPr="00966CB3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 xml:space="preserve">ar </w:t>
        </w:r>
      </w:ins>
      <w:r w:rsidRPr="00966CB3">
        <w:rPr>
          <w:rFonts w:asciiTheme="minorHAnsi" w:hAnsiTheme="minorHAnsi"/>
          <w:bCs/>
          <w:color w:val="000000"/>
          <w:sz w:val="24"/>
          <w:szCs w:val="24"/>
          <w:lang w:val="mt-MT"/>
        </w:rPr>
        <w:t>reazzjonijiet tal-Prim Ministru tan-Nepal f'kummenti mal-midja.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color w:val="000000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color w:val="000000"/>
          <w:sz w:val="24"/>
          <w:szCs w:val="24"/>
          <w:lang w:val="mt-MT"/>
        </w:rPr>
      </w:pPr>
      <w:r w:rsidRPr="00966CB3">
        <w:rPr>
          <w:rFonts w:asciiTheme="minorHAnsi" w:hAnsiTheme="minorHAnsi"/>
          <w:bCs/>
          <w:color w:val="000000"/>
          <w:sz w:val="24"/>
          <w:szCs w:val="24"/>
          <w:lang w:val="mt-MT"/>
        </w:rPr>
        <w:t xml:space="preserve">In-numru tal-mejta kaġun tat-terremot s'issa </w:t>
      </w:r>
      <w:del w:id="26" w:author="Rose Marie" w:date="2015-09-06T20:30:00Z">
        <w:r w:rsidRPr="00966CB3" w:rsidDel="001C4669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delText xml:space="preserve">qabez </w:delText>
        </w:r>
      </w:del>
      <w:ins w:id="27" w:author="Rose Marie" w:date="2015-09-06T20:30:00Z">
        <w:r w:rsidR="001C4669" w:rsidRPr="00966CB3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>qabe</w:t>
        </w:r>
        <w:r w:rsidR="001C4669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>ż</w:t>
        </w:r>
        <w:r w:rsidR="001C4669" w:rsidRPr="00966CB3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 xml:space="preserve"> </w:t>
        </w:r>
      </w:ins>
      <w:r w:rsidRPr="00966CB3">
        <w:rPr>
          <w:rFonts w:asciiTheme="minorHAnsi" w:hAnsiTheme="minorHAnsi"/>
          <w:bCs/>
          <w:color w:val="000000"/>
          <w:sz w:val="24"/>
          <w:szCs w:val="24"/>
          <w:lang w:val="mt-MT"/>
        </w:rPr>
        <w:t xml:space="preserve">l-4,300 persuna, imma l-Prim </w:t>
      </w:r>
      <w:del w:id="28" w:author="Rose Marie" w:date="2015-09-06T20:31:00Z">
        <w:r w:rsidRPr="00966CB3" w:rsidDel="001C4669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delText xml:space="preserve">Ministra </w:delText>
        </w:r>
      </w:del>
      <w:ins w:id="29" w:author="Rose Marie" w:date="2015-09-06T20:31:00Z">
        <w:r w:rsidR="001C4669" w:rsidRPr="00966CB3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>Ministr</w:t>
        </w:r>
        <w:r w:rsidR="001C4669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>u</w:t>
        </w:r>
        <w:r w:rsidR="001C4669" w:rsidRPr="00966CB3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 xml:space="preserve"> </w:t>
        </w:r>
      </w:ins>
      <w:r w:rsidRPr="00966CB3">
        <w:rPr>
          <w:rFonts w:asciiTheme="minorHAnsi" w:hAnsiTheme="minorHAnsi"/>
          <w:bCs/>
          <w:color w:val="000000"/>
          <w:sz w:val="24"/>
          <w:szCs w:val="24"/>
          <w:lang w:val="mt-MT"/>
        </w:rPr>
        <w:t xml:space="preserve">qal li l-vittmi jistgħu, fil-fatt, jaqbżu l-10,000. It-terremot tas-Sibt immarka 7.8 fuq l-Iskala Richter. </w:t>
      </w:r>
      <w:del w:id="30" w:author="Rose Marie" w:date="2015-09-06T20:31:00Z">
        <w:r w:rsidRPr="00966CB3" w:rsidDel="001C4669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delText xml:space="preserve">Bhalissa </w:delText>
        </w:r>
      </w:del>
      <w:ins w:id="31" w:author="Rose Marie" w:date="2015-09-06T20:31:00Z">
        <w:r w:rsidR="001C4669" w:rsidRPr="00966CB3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>B</w:t>
        </w:r>
        <w:r w:rsidR="001C4669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>ħ</w:t>
        </w:r>
        <w:r w:rsidR="001C4669" w:rsidRPr="00966CB3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 xml:space="preserve">alissa </w:t>
        </w:r>
      </w:ins>
      <w:del w:id="32" w:author="Rose Marie" w:date="2015-09-06T20:31:00Z">
        <w:r w:rsidRPr="00966CB3" w:rsidDel="001C4669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delText>i</w:delText>
        </w:r>
      </w:del>
      <w:r w:rsidRPr="00966CB3">
        <w:rPr>
          <w:rFonts w:asciiTheme="minorHAnsi" w:hAnsiTheme="minorHAnsi"/>
          <w:bCs/>
          <w:color w:val="000000"/>
          <w:sz w:val="24"/>
          <w:szCs w:val="24"/>
          <w:lang w:val="mt-MT"/>
        </w:rPr>
        <w:t>l-Gvern qed jipprova jgħin lin-nies li salvaw mit-terremot.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color w:val="000000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color w:val="000000"/>
          <w:sz w:val="24"/>
          <w:szCs w:val="24"/>
          <w:lang w:val="mt-MT"/>
        </w:rPr>
      </w:pPr>
      <w:r w:rsidRPr="00966CB3">
        <w:rPr>
          <w:rFonts w:asciiTheme="minorHAnsi" w:hAnsiTheme="minorHAnsi"/>
          <w:bCs/>
          <w:color w:val="000000"/>
          <w:sz w:val="24"/>
          <w:szCs w:val="24"/>
          <w:lang w:val="mt-MT"/>
        </w:rPr>
        <w:t>In-Nazzjonijiet Uniti kkalkulat li t-terremot affettwa mat-tmien miljun persuna li huma aktar minn kwart tal-popolazzjoni tan-Nepal. Il-Prim Ministru Nepaliż sostna li l-Gvern tiegħu ma jistax ilaħħaq mal-kriżi ta’ emerġenza minkejja li qed jagħmel kulma jista’.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color w:val="000000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color w:val="000000"/>
          <w:sz w:val="24"/>
          <w:szCs w:val="24"/>
          <w:lang w:val="mt-MT"/>
        </w:rPr>
      </w:pPr>
      <w:r w:rsidRPr="00966CB3">
        <w:rPr>
          <w:rFonts w:asciiTheme="minorHAnsi" w:hAnsiTheme="minorHAnsi"/>
          <w:bCs/>
          <w:color w:val="000000"/>
          <w:sz w:val="24"/>
          <w:szCs w:val="24"/>
          <w:lang w:val="mt-MT"/>
        </w:rPr>
        <w:t>L-aħħar rapporti qalu li minkejja li qed tasal l-għajnuna minn barra fin-Nepal, l-inizjattivi ta’ fejda qed ikunu mfixkla mill-konġestjoni kontinwa fl-uniku ajruport li hemm fil-belt kapitali, Kathmandu.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color w:val="000000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color w:val="000000"/>
          <w:sz w:val="24"/>
          <w:szCs w:val="24"/>
          <w:lang w:val="mt-MT"/>
        </w:rPr>
      </w:pPr>
      <w:r w:rsidRPr="00966CB3">
        <w:rPr>
          <w:rFonts w:asciiTheme="minorHAnsi" w:hAnsiTheme="minorHAnsi"/>
          <w:bCs/>
          <w:color w:val="000000"/>
          <w:sz w:val="24"/>
          <w:szCs w:val="24"/>
          <w:lang w:val="mt-MT"/>
        </w:rPr>
        <w:t xml:space="preserve">Il-Gvern Nepaliż qed jistinka biex jappoġġja l-impenji tal-għajnuna u tas-salvataġġ fi </w:t>
      </w:r>
      <w:del w:id="33" w:author="Rose Marie" w:date="2015-09-06T20:33:00Z">
        <w:r w:rsidRPr="00966CB3" w:rsidDel="001C4669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delText xml:space="preserve">zmien </w:delText>
        </w:r>
      </w:del>
      <w:ins w:id="34" w:author="Rose Marie" w:date="2015-09-06T20:33:00Z">
        <w:r w:rsidR="001C4669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>ż</w:t>
        </w:r>
        <w:r w:rsidR="001C4669" w:rsidRPr="00966CB3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 xml:space="preserve">mien </w:t>
        </w:r>
      </w:ins>
      <w:r w:rsidRPr="00966CB3">
        <w:rPr>
          <w:rFonts w:asciiTheme="minorHAnsi" w:hAnsiTheme="minorHAnsi"/>
          <w:bCs/>
          <w:color w:val="000000"/>
          <w:sz w:val="24"/>
          <w:szCs w:val="24"/>
          <w:lang w:val="mt-MT"/>
        </w:rPr>
        <w:t>mill-aktar diffiċli għall-pajjiż, iżda l-istat ta</w:t>
      </w:r>
      <w:ins w:id="35" w:author="Rose Marie" w:date="2015-11-11T13:21:00Z">
        <w:r w:rsidR="00FB38C4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 xml:space="preserve">’ </w:t>
        </w:r>
      </w:ins>
      <w:del w:id="36" w:author="Rose Marie" w:date="2015-11-11T13:21:00Z">
        <w:r w:rsidRPr="00966CB3" w:rsidDel="00FB38C4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delText>l-</w:delText>
        </w:r>
      </w:del>
      <w:r w:rsidRPr="00966CB3">
        <w:rPr>
          <w:rFonts w:asciiTheme="minorHAnsi" w:hAnsiTheme="minorHAnsi"/>
          <w:bCs/>
          <w:color w:val="000000"/>
          <w:sz w:val="24"/>
          <w:szCs w:val="24"/>
          <w:lang w:val="mt-MT"/>
        </w:rPr>
        <w:t xml:space="preserve">emerġenza qed jidher kbir wisq għar-riżorsi tan-Nepal. 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color w:val="000000"/>
          <w:sz w:val="24"/>
          <w:szCs w:val="24"/>
          <w:lang w:val="mt-MT"/>
        </w:rPr>
      </w:pPr>
      <w:r w:rsidRPr="00966CB3">
        <w:rPr>
          <w:rFonts w:asciiTheme="minorHAnsi" w:hAnsiTheme="minorHAnsi"/>
          <w:bCs/>
          <w:color w:val="000000"/>
          <w:sz w:val="24"/>
          <w:szCs w:val="24"/>
          <w:lang w:val="mt-MT"/>
        </w:rPr>
        <w:t>Sadanittant, in-nuqqas ta’ tagħmir għal sitwazzjonijiet ta’ emerġenza simili u ta’ persuni speċjalizzati għal dawn is-sitwazzjonijiet ifisser li ħafna mill-appelli għall-għajnuna li deħlin minn kull zona tan-Nepal ma jistgħux jintlaqgħu, almenu għalissa.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color w:val="000000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color w:val="000000"/>
          <w:sz w:val="24"/>
          <w:szCs w:val="24"/>
          <w:lang w:val="mt-MT"/>
        </w:rPr>
      </w:pPr>
      <w:r w:rsidRPr="00966CB3">
        <w:rPr>
          <w:rFonts w:asciiTheme="minorHAnsi" w:hAnsiTheme="minorHAnsi"/>
          <w:bCs/>
          <w:color w:val="000000"/>
          <w:sz w:val="24"/>
          <w:szCs w:val="24"/>
          <w:lang w:val="mt-MT"/>
        </w:rPr>
        <w:t xml:space="preserve">It-terremot anki ħalla mat-8,000 feruti. </w:t>
      </w:r>
      <w:del w:id="37" w:author="Rose Marie" w:date="2015-09-08T13:19:00Z">
        <w:r w:rsidRPr="00966CB3" w:rsidDel="00112016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delText xml:space="preserve">Bhalissa </w:delText>
        </w:r>
      </w:del>
      <w:ins w:id="38" w:author="Rose Marie" w:date="2015-09-08T13:19:00Z">
        <w:r w:rsidR="00112016" w:rsidRPr="00966CB3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>B</w:t>
        </w:r>
        <w:r w:rsidR="00112016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>ħ</w:t>
        </w:r>
        <w:r w:rsidR="00112016" w:rsidRPr="00966CB3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 xml:space="preserve">alissa </w:t>
        </w:r>
      </w:ins>
      <w:r w:rsidRPr="00966CB3">
        <w:rPr>
          <w:rFonts w:asciiTheme="minorHAnsi" w:hAnsiTheme="minorHAnsi"/>
          <w:bCs/>
          <w:color w:val="000000"/>
          <w:sz w:val="24"/>
          <w:szCs w:val="24"/>
          <w:lang w:val="mt-MT"/>
        </w:rPr>
        <w:t>l-ilma, l-ikel u l-elettriku huma skarsi fin-Nepal u hemm il-biża’ li jfeġġu l-epidemiji tal-mard fl-inħawi affettwati mit-terremot.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color w:val="000000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color w:val="000000"/>
          <w:sz w:val="24"/>
          <w:szCs w:val="24"/>
          <w:lang w:val="mt-MT"/>
        </w:rPr>
      </w:pPr>
      <w:r w:rsidRPr="00966CB3">
        <w:rPr>
          <w:rFonts w:asciiTheme="minorHAnsi" w:hAnsiTheme="minorHAnsi"/>
          <w:bCs/>
          <w:color w:val="000000"/>
          <w:sz w:val="24"/>
          <w:szCs w:val="24"/>
          <w:lang w:val="mt-MT"/>
        </w:rPr>
        <w:t>L-awtoritajiet qalu wkoll li l-isfida saret aktar ikkumplikata minħabba l-ħalbiet tal-maltemp fir-reġjun tan-Nepal li hu ddominat mill-muntanji, bl-elementi ħorox qed ikunu wkoll konsistenti madwar l-epiċentru tat-terremot.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color w:val="000000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color w:val="000000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966CB3">
        <w:rPr>
          <w:rFonts w:asciiTheme="minorHAnsi" w:hAnsiTheme="minorHAnsi"/>
          <w:sz w:val="24"/>
          <w:szCs w:val="24"/>
          <w:lang w:val="mt-MT"/>
        </w:rPr>
        <w:t>Kollox jinsab lest għall-elezzjoni ġenerali fir-Renju Unit. Elezzjoni fejn mistenni riżultat fejn ebda partit</w:t>
      </w:r>
      <w:r w:rsidRPr="00966CB3">
        <w:rPr>
          <w:rFonts w:asciiTheme="minorHAnsi" w:hAnsiTheme="minorHAnsi" w:cs="Arial"/>
          <w:sz w:val="24"/>
          <w:szCs w:val="24"/>
          <w:lang w:val="mt-MT"/>
        </w:rPr>
        <w:t xml:space="preserve"> </w:t>
      </w:r>
      <w:r w:rsidRPr="00966CB3">
        <w:rPr>
          <w:rFonts w:asciiTheme="minorHAnsi" w:hAnsiTheme="minorHAnsi"/>
          <w:sz w:val="24"/>
          <w:szCs w:val="24"/>
          <w:lang w:val="mt-MT"/>
        </w:rPr>
        <w:t xml:space="preserve">mhu se jġib maġġoranza fil-Parlament u jkun hemm dak magħruf bħala </w:t>
      </w:r>
      <w:ins w:id="39" w:author="Rose Marie" w:date="2015-10-06T13:56:00Z">
        <w:r w:rsidR="00F34018">
          <w:rPr>
            <w:rFonts w:asciiTheme="minorHAnsi" w:hAnsiTheme="minorHAnsi"/>
            <w:sz w:val="24"/>
            <w:szCs w:val="24"/>
            <w:lang w:val="mt-MT"/>
          </w:rPr>
          <w:t>‘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>hung Parliament</w:t>
      </w:r>
      <w:ins w:id="40" w:author="Rose Marie" w:date="2015-10-06T13:56:00Z">
        <w:r w:rsidR="00F34018">
          <w:rPr>
            <w:rFonts w:asciiTheme="minorHAnsi" w:hAnsiTheme="minorHAnsi"/>
            <w:sz w:val="24"/>
            <w:szCs w:val="24"/>
            <w:lang w:val="mt-MT"/>
          </w:rPr>
          <w:t>’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 xml:space="preserve"> u l-voti se jkunu aktar mifruxa minn qatt qabel bejn partiti differenti. B</w:t>
      </w:r>
      <w:ins w:id="41" w:author="Rose Marie" w:date="2015-09-08T13:24:00Z">
        <w:r w:rsidR="0089309F">
          <w:rPr>
            <w:rFonts w:asciiTheme="minorHAnsi" w:hAnsiTheme="minorHAnsi"/>
            <w:sz w:val="24"/>
            <w:szCs w:val="24"/>
            <w:lang w:val="mt-MT"/>
          </w:rPr>
          <w:t>’h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>ekk għal darb’</w:t>
      </w:r>
      <w:del w:id="42" w:author="Rose Marie" w:date="2015-09-08T13:24:00Z">
        <w:r w:rsidRPr="00966CB3" w:rsidDel="0089309F">
          <w:rPr>
            <w:rFonts w:asciiTheme="minorHAnsi" w:hAnsiTheme="minorHAnsi"/>
            <w:sz w:val="24"/>
            <w:szCs w:val="24"/>
            <w:lang w:val="mt-MT"/>
          </w:rPr>
          <w:delText xml:space="preserve"> </w:delText>
        </w:r>
      </w:del>
      <w:r w:rsidRPr="00966CB3">
        <w:rPr>
          <w:rFonts w:asciiTheme="minorHAnsi" w:hAnsiTheme="minorHAnsi"/>
          <w:sz w:val="24"/>
          <w:szCs w:val="24"/>
          <w:lang w:val="mt-MT"/>
        </w:rPr>
        <w:t>oħra aktarx se jkun hemm Gvern ta’ koalizzjoni.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966CB3">
        <w:rPr>
          <w:rFonts w:asciiTheme="minorHAnsi" w:hAnsiTheme="minorHAnsi"/>
          <w:sz w:val="24"/>
          <w:szCs w:val="24"/>
          <w:lang w:val="mt-MT"/>
        </w:rPr>
        <w:t>Iż-żewġ partiti ewlenin, il-Partit Konservattiv u dak Laburista jinsabu ras</w:t>
      </w:r>
      <w:del w:id="43" w:author="Rose Marie" w:date="2015-09-08T13:25:00Z">
        <w:r w:rsidRPr="00966CB3" w:rsidDel="0089309F">
          <w:rPr>
            <w:rFonts w:asciiTheme="minorHAnsi" w:hAnsiTheme="minorHAnsi"/>
            <w:sz w:val="24"/>
            <w:szCs w:val="24"/>
            <w:lang w:val="mt-MT"/>
          </w:rPr>
          <w:delText>’</w:delText>
        </w:r>
      </w:del>
      <w:ins w:id="44" w:author="Rose Marie" w:date="2015-09-08T13:25:00Z">
        <w:r w:rsidR="0089309F">
          <w:rPr>
            <w:rFonts w:asciiTheme="minorHAnsi" w:hAnsiTheme="minorHAnsi"/>
            <w:sz w:val="24"/>
            <w:szCs w:val="24"/>
            <w:lang w:val="mt-MT"/>
          </w:rPr>
          <w:t xml:space="preserve"> 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 xml:space="preserve">imb ras fl-istħarriġ tal-opinjoni pubblika. Il-vot tal-Ħamis aktarx se jagħti lok għal sensiela ta’ negozjati mal-partiti </w:t>
      </w:r>
      <w:del w:id="45" w:author="Rose Marie" w:date="2015-09-08T13:26:00Z">
        <w:r w:rsidRPr="00966CB3" w:rsidDel="0089309F">
          <w:rPr>
            <w:rFonts w:asciiTheme="minorHAnsi" w:hAnsiTheme="minorHAnsi"/>
            <w:sz w:val="24"/>
            <w:szCs w:val="24"/>
            <w:lang w:val="mt-MT"/>
          </w:rPr>
          <w:delText>z</w:delText>
        </w:r>
      </w:del>
      <w:ins w:id="46" w:author="Rose Marie" w:date="2015-09-08T13:26:00Z">
        <w:r w:rsidR="0089309F">
          <w:rPr>
            <w:rFonts w:asciiTheme="minorHAnsi" w:hAnsiTheme="minorHAnsi"/>
            <w:sz w:val="24"/>
            <w:szCs w:val="24"/>
            <w:lang w:val="mt-MT"/>
          </w:rPr>
          <w:t>ż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>-</w:t>
      </w:r>
      <w:del w:id="47" w:author="Rose Marie" w:date="2015-09-08T13:26:00Z">
        <w:r w:rsidRPr="00966CB3" w:rsidDel="0089309F">
          <w:rPr>
            <w:rFonts w:asciiTheme="minorHAnsi" w:hAnsiTheme="minorHAnsi"/>
            <w:sz w:val="24"/>
            <w:szCs w:val="24"/>
            <w:lang w:val="mt-MT"/>
          </w:rPr>
          <w:delText>zgħar</w:delText>
        </w:r>
      </w:del>
      <w:ins w:id="48" w:author="Rose Marie" w:date="2015-09-08T13:26:00Z">
        <w:r w:rsidR="0089309F">
          <w:rPr>
            <w:rFonts w:asciiTheme="minorHAnsi" w:hAnsiTheme="minorHAnsi"/>
            <w:sz w:val="24"/>
            <w:szCs w:val="24"/>
            <w:lang w:val="mt-MT"/>
          </w:rPr>
          <w:t>ż</w:t>
        </w:r>
        <w:r w:rsidR="0089309F" w:rsidRPr="00966CB3">
          <w:rPr>
            <w:rFonts w:asciiTheme="minorHAnsi" w:hAnsiTheme="minorHAnsi"/>
            <w:sz w:val="24"/>
            <w:szCs w:val="24"/>
            <w:lang w:val="mt-MT"/>
          </w:rPr>
          <w:t>għar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>.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966CB3">
        <w:rPr>
          <w:rFonts w:asciiTheme="minorHAnsi" w:hAnsiTheme="minorHAnsi"/>
          <w:sz w:val="24"/>
          <w:szCs w:val="24"/>
          <w:lang w:val="mt-MT"/>
        </w:rPr>
        <w:t xml:space="preserve">La l-Konservattivi ta’ David Cameron u lanqas il-Laburisti ta’ Ed Miliband iridu jitkellmu dwar alleanzi ma’ partiti oħra u t-tnejn li huma qed isostnu li huma mexxew kampanja bl-iskop li joħorġu rebbieħa. 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 w:cs="Arial"/>
          <w:sz w:val="24"/>
          <w:szCs w:val="24"/>
          <w:lang w:val="mt-MT"/>
        </w:rPr>
      </w:pPr>
      <w:r w:rsidRPr="00966CB3">
        <w:rPr>
          <w:rFonts w:asciiTheme="minorHAnsi" w:hAnsiTheme="minorHAnsi"/>
          <w:sz w:val="24"/>
          <w:szCs w:val="24"/>
          <w:lang w:val="mt-MT"/>
        </w:rPr>
        <w:lastRenderedPageBreak/>
        <w:t xml:space="preserve">Il-Liberal </w:t>
      </w:r>
      <w:del w:id="49" w:author="Rose Marie" w:date="2015-10-06T14:02:00Z">
        <w:r w:rsidRPr="00966CB3" w:rsidDel="00F34018">
          <w:rPr>
            <w:rFonts w:asciiTheme="minorHAnsi" w:hAnsiTheme="minorHAnsi"/>
            <w:sz w:val="24"/>
            <w:szCs w:val="24"/>
            <w:lang w:val="mt-MT"/>
          </w:rPr>
          <w:delText xml:space="preserve">demokratiċi </w:delText>
        </w:r>
      </w:del>
      <w:ins w:id="50" w:author="Rose Marie" w:date="2015-10-06T14:02:00Z">
        <w:r w:rsidR="00F34018">
          <w:rPr>
            <w:rFonts w:asciiTheme="minorHAnsi" w:hAnsiTheme="minorHAnsi"/>
            <w:sz w:val="24"/>
            <w:szCs w:val="24"/>
            <w:lang w:val="mt-MT"/>
          </w:rPr>
          <w:t>D</w:t>
        </w:r>
        <w:r w:rsidR="00F34018" w:rsidRPr="00966CB3">
          <w:rPr>
            <w:rFonts w:asciiTheme="minorHAnsi" w:hAnsiTheme="minorHAnsi"/>
            <w:sz w:val="24"/>
            <w:szCs w:val="24"/>
            <w:lang w:val="mt-MT"/>
          </w:rPr>
          <w:t xml:space="preserve">emokratiċi 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 xml:space="preserve">ta’ Nick Clegg, li kien f’koalizzjoni mal-Konservattiv fil-Gvern li għadu kemm spiċċa, mhux qed jeskludi koalizzjoni ma’ ebda wieħed minn dawn </w:t>
      </w:r>
      <w:del w:id="51" w:author="Rose Marie" w:date="2015-10-06T14:03:00Z">
        <w:r w:rsidRPr="00966CB3" w:rsidDel="00F34018">
          <w:rPr>
            <w:rFonts w:asciiTheme="minorHAnsi" w:hAnsiTheme="minorHAnsi"/>
            <w:sz w:val="24"/>
            <w:szCs w:val="24"/>
            <w:lang w:val="mt-MT"/>
          </w:rPr>
          <w:delText>iz</w:delText>
        </w:r>
      </w:del>
      <w:ins w:id="52" w:author="Rose Marie" w:date="2015-10-06T14:03:00Z">
        <w:r w:rsidR="00F34018" w:rsidRPr="00966CB3">
          <w:rPr>
            <w:rFonts w:asciiTheme="minorHAnsi" w:hAnsiTheme="minorHAnsi"/>
            <w:sz w:val="24"/>
            <w:szCs w:val="24"/>
            <w:lang w:val="mt-MT"/>
          </w:rPr>
          <w:t>i</w:t>
        </w:r>
        <w:r w:rsidR="00F34018">
          <w:rPr>
            <w:rFonts w:asciiTheme="minorHAnsi" w:hAnsiTheme="minorHAnsi"/>
            <w:sz w:val="24"/>
            <w:szCs w:val="24"/>
            <w:lang w:val="mt-MT"/>
          </w:rPr>
          <w:t>ż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>-</w:t>
      </w:r>
      <w:del w:id="53" w:author="Rose Marie" w:date="2015-10-06T14:04:00Z">
        <w:r w:rsidRPr="00966CB3" w:rsidDel="00F34018">
          <w:rPr>
            <w:rFonts w:asciiTheme="minorHAnsi" w:hAnsiTheme="minorHAnsi"/>
            <w:sz w:val="24"/>
            <w:szCs w:val="24"/>
            <w:lang w:val="mt-MT"/>
          </w:rPr>
          <w:delText xml:space="preserve">zewg </w:delText>
        </w:r>
      </w:del>
      <w:ins w:id="54" w:author="Rose Marie" w:date="2015-10-06T14:04:00Z">
        <w:r w:rsidR="00F34018">
          <w:rPr>
            <w:rFonts w:asciiTheme="minorHAnsi" w:hAnsiTheme="minorHAnsi"/>
            <w:sz w:val="24"/>
            <w:szCs w:val="24"/>
            <w:lang w:val="mt-MT"/>
          </w:rPr>
          <w:t>ż</w:t>
        </w:r>
        <w:r w:rsidR="00F34018" w:rsidRPr="00966CB3">
          <w:rPr>
            <w:rFonts w:asciiTheme="minorHAnsi" w:hAnsiTheme="minorHAnsi"/>
            <w:sz w:val="24"/>
            <w:szCs w:val="24"/>
            <w:lang w:val="mt-MT"/>
          </w:rPr>
          <w:t>ew</w:t>
        </w:r>
        <w:r w:rsidR="00F34018">
          <w:rPr>
            <w:rFonts w:asciiTheme="minorHAnsi" w:hAnsiTheme="minorHAnsi"/>
            <w:sz w:val="24"/>
            <w:szCs w:val="24"/>
            <w:lang w:val="mt-MT"/>
          </w:rPr>
          <w:t>ġ</w:t>
        </w:r>
        <w:r w:rsidR="00F34018" w:rsidRPr="00966CB3">
          <w:rPr>
            <w:rFonts w:asciiTheme="minorHAnsi" w:hAnsiTheme="minorHAnsi"/>
            <w:sz w:val="24"/>
            <w:szCs w:val="24"/>
            <w:lang w:val="mt-MT"/>
          </w:rPr>
          <w:t xml:space="preserve"> 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>partiti.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 w:cs="Arial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966CB3">
        <w:rPr>
          <w:rFonts w:asciiTheme="minorHAnsi" w:hAnsiTheme="minorHAnsi"/>
          <w:sz w:val="24"/>
          <w:szCs w:val="24"/>
          <w:lang w:val="mt-MT"/>
        </w:rPr>
        <w:t xml:space="preserve">Fl-isfond tar-referendum li sar din is-sena, l-Iskozja f’din l-elezzjoni kienet importanti qabel u bi </w:t>
      </w:r>
      <w:del w:id="55" w:author="Rose Marie" w:date="2015-10-06T14:06:00Z">
        <w:r w:rsidRPr="00966CB3" w:rsidDel="00B96FAD">
          <w:rPr>
            <w:rFonts w:asciiTheme="minorHAnsi" w:hAnsiTheme="minorHAnsi"/>
            <w:sz w:val="24"/>
            <w:szCs w:val="24"/>
            <w:lang w:val="mt-MT"/>
          </w:rPr>
          <w:delText xml:space="preserve">probabbilta </w:delText>
        </w:r>
      </w:del>
      <w:ins w:id="56" w:author="Rose Marie" w:date="2015-10-06T14:06:00Z">
        <w:r w:rsidR="00B96FAD" w:rsidRPr="00966CB3">
          <w:rPr>
            <w:rFonts w:asciiTheme="minorHAnsi" w:hAnsiTheme="minorHAnsi"/>
            <w:sz w:val="24"/>
            <w:szCs w:val="24"/>
            <w:lang w:val="mt-MT"/>
          </w:rPr>
          <w:t>probabbilt</w:t>
        </w:r>
        <w:r w:rsidR="00B96FAD">
          <w:rPr>
            <w:rFonts w:asciiTheme="minorHAnsi" w:hAnsiTheme="minorHAnsi"/>
            <w:sz w:val="24"/>
            <w:szCs w:val="24"/>
            <w:lang w:val="mt-MT"/>
          </w:rPr>
          <w:t>à</w:t>
        </w:r>
        <w:r w:rsidR="00B96FAD" w:rsidRPr="00966CB3">
          <w:rPr>
            <w:rFonts w:asciiTheme="minorHAnsi" w:hAnsiTheme="minorHAnsi"/>
            <w:sz w:val="24"/>
            <w:szCs w:val="24"/>
            <w:lang w:val="mt-MT"/>
          </w:rPr>
          <w:t xml:space="preserve"> 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>kbira anki la</w:t>
      </w:r>
      <w:del w:id="57" w:author="Rose Marie" w:date="2015-10-06T14:07:00Z">
        <w:r w:rsidRPr="00966CB3" w:rsidDel="00B96FAD">
          <w:rPr>
            <w:rFonts w:asciiTheme="minorHAnsi" w:hAnsiTheme="minorHAnsi"/>
            <w:sz w:val="24"/>
            <w:szCs w:val="24"/>
            <w:lang w:val="mt-MT"/>
          </w:rPr>
          <w:delText xml:space="preserve"> </w:delText>
        </w:r>
      </w:del>
      <w:r w:rsidRPr="00966CB3">
        <w:rPr>
          <w:rFonts w:asciiTheme="minorHAnsi" w:hAnsiTheme="minorHAnsi"/>
          <w:sz w:val="24"/>
          <w:szCs w:val="24"/>
          <w:lang w:val="mt-MT"/>
        </w:rPr>
        <w:t>darba joħroġ ir-</w:t>
      </w:r>
      <w:del w:id="58" w:author="Rose Marie" w:date="2015-09-08T13:28:00Z">
        <w:r w:rsidRPr="00966CB3" w:rsidDel="0089309F">
          <w:rPr>
            <w:rFonts w:asciiTheme="minorHAnsi" w:hAnsiTheme="minorHAnsi"/>
            <w:sz w:val="24"/>
            <w:szCs w:val="24"/>
            <w:lang w:val="mt-MT"/>
          </w:rPr>
          <w:delText>rizultat</w:delText>
        </w:r>
      </w:del>
      <w:ins w:id="59" w:author="Rose Marie" w:date="2015-09-08T13:28:00Z">
        <w:r w:rsidR="0089309F" w:rsidRPr="00966CB3">
          <w:rPr>
            <w:rFonts w:asciiTheme="minorHAnsi" w:hAnsiTheme="minorHAnsi"/>
            <w:sz w:val="24"/>
            <w:szCs w:val="24"/>
            <w:lang w:val="mt-MT"/>
          </w:rPr>
          <w:t>ri</w:t>
        </w:r>
        <w:r w:rsidR="0089309F">
          <w:rPr>
            <w:rFonts w:asciiTheme="minorHAnsi" w:hAnsiTheme="minorHAnsi"/>
            <w:sz w:val="24"/>
            <w:szCs w:val="24"/>
            <w:lang w:val="mt-MT"/>
          </w:rPr>
          <w:t>ż</w:t>
        </w:r>
        <w:r w:rsidR="0089309F" w:rsidRPr="00966CB3">
          <w:rPr>
            <w:rFonts w:asciiTheme="minorHAnsi" w:hAnsiTheme="minorHAnsi"/>
            <w:sz w:val="24"/>
            <w:szCs w:val="24"/>
            <w:lang w:val="mt-MT"/>
          </w:rPr>
          <w:t>ultat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 xml:space="preserve">. Dan peress li </w:t>
      </w:r>
      <w:del w:id="60" w:author="Rose Marie" w:date="2015-11-08T11:04:00Z">
        <w:r w:rsidRPr="00966CB3" w:rsidDel="0095700B">
          <w:rPr>
            <w:rFonts w:asciiTheme="minorHAnsi" w:hAnsiTheme="minorHAnsi"/>
            <w:sz w:val="24"/>
            <w:szCs w:val="24"/>
            <w:lang w:val="mt-MT"/>
          </w:rPr>
          <w:delText xml:space="preserve">s- </w:delText>
        </w:r>
      </w:del>
      <w:ins w:id="61" w:author="Rose Marie" w:date="2015-11-08T11:04:00Z">
        <w:r w:rsidR="0095700B">
          <w:rPr>
            <w:rFonts w:asciiTheme="minorHAnsi" w:hAnsiTheme="minorHAnsi"/>
            <w:sz w:val="24"/>
            <w:szCs w:val="24"/>
            <w:lang w:val="mt-MT"/>
          </w:rPr>
          <w:t>s-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>Scottish National Party mistenni jikseb rebħa storika għad-det</w:t>
      </w:r>
      <w:del w:id="62" w:author="Rose Marie" w:date="2015-10-06T14:11:00Z">
        <w:r w:rsidRPr="00966CB3" w:rsidDel="00B96FAD">
          <w:rPr>
            <w:rFonts w:asciiTheme="minorHAnsi" w:hAnsiTheme="minorHAnsi"/>
            <w:sz w:val="24"/>
            <w:szCs w:val="24"/>
            <w:lang w:val="mt-MT"/>
          </w:rPr>
          <w:delText>e</w:delText>
        </w:r>
      </w:del>
      <w:r w:rsidRPr="00966CB3">
        <w:rPr>
          <w:rFonts w:asciiTheme="minorHAnsi" w:hAnsiTheme="minorHAnsi"/>
          <w:sz w:val="24"/>
          <w:szCs w:val="24"/>
          <w:lang w:val="mt-MT"/>
        </w:rPr>
        <w:t>riment tal-Partit Laburista.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966CB3">
        <w:rPr>
          <w:rFonts w:asciiTheme="minorHAnsi" w:hAnsiTheme="minorHAnsi"/>
          <w:sz w:val="24"/>
          <w:szCs w:val="24"/>
          <w:lang w:val="mt-MT"/>
        </w:rPr>
        <w:t>Hemm ukoll stennija għar-</w:t>
      </w:r>
      <w:del w:id="63" w:author="Rose Marie" w:date="2015-09-08T13:29:00Z">
        <w:r w:rsidRPr="00966CB3" w:rsidDel="0089309F">
          <w:rPr>
            <w:rFonts w:asciiTheme="minorHAnsi" w:hAnsiTheme="minorHAnsi"/>
            <w:sz w:val="24"/>
            <w:szCs w:val="24"/>
            <w:lang w:val="mt-MT"/>
          </w:rPr>
          <w:delText xml:space="preserve">rizultat </w:delText>
        </w:r>
      </w:del>
      <w:ins w:id="64" w:author="Rose Marie" w:date="2015-09-08T13:29:00Z">
        <w:r w:rsidR="0089309F" w:rsidRPr="00966CB3">
          <w:rPr>
            <w:rFonts w:asciiTheme="minorHAnsi" w:hAnsiTheme="minorHAnsi"/>
            <w:sz w:val="24"/>
            <w:szCs w:val="24"/>
            <w:lang w:val="mt-MT"/>
          </w:rPr>
          <w:t>ri</w:t>
        </w:r>
        <w:r w:rsidR="0089309F">
          <w:rPr>
            <w:rFonts w:asciiTheme="minorHAnsi" w:hAnsiTheme="minorHAnsi"/>
            <w:sz w:val="24"/>
            <w:szCs w:val="24"/>
            <w:lang w:val="mt-MT"/>
          </w:rPr>
          <w:t>ż</w:t>
        </w:r>
        <w:r w:rsidR="0089309F" w:rsidRPr="00966CB3">
          <w:rPr>
            <w:rFonts w:asciiTheme="minorHAnsi" w:hAnsiTheme="minorHAnsi"/>
            <w:sz w:val="24"/>
            <w:szCs w:val="24"/>
            <w:lang w:val="mt-MT"/>
          </w:rPr>
          <w:t xml:space="preserve">ultat 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>li se jikseb il-partit ribelli, l-UKIP, ta’ Nigel Farage.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 w:cs="Arial"/>
          <w:b/>
          <w:bCs/>
          <w:sz w:val="24"/>
          <w:szCs w:val="24"/>
          <w:lang w:val="mt-MT"/>
        </w:rPr>
      </w:pPr>
      <w:r w:rsidRPr="00966CB3">
        <w:rPr>
          <w:rFonts w:asciiTheme="minorHAnsi" w:hAnsiTheme="minorHAnsi"/>
          <w:sz w:val="24"/>
          <w:szCs w:val="24"/>
          <w:lang w:val="mt-MT"/>
        </w:rPr>
        <w:t>Il-</w:t>
      </w:r>
      <w:del w:id="65" w:author="Rose Marie" w:date="2015-09-08T13:29:00Z">
        <w:r w:rsidRPr="00966CB3" w:rsidDel="0089309F">
          <w:rPr>
            <w:rFonts w:asciiTheme="minorHAnsi" w:hAnsiTheme="minorHAnsi"/>
            <w:sz w:val="24"/>
            <w:szCs w:val="24"/>
            <w:lang w:val="mt-MT"/>
          </w:rPr>
          <w:delText xml:space="preserve">gurnata </w:delText>
        </w:r>
      </w:del>
      <w:ins w:id="66" w:author="Rose Marie" w:date="2015-09-08T13:29:00Z">
        <w:r w:rsidR="0089309F">
          <w:rPr>
            <w:rFonts w:asciiTheme="minorHAnsi" w:hAnsiTheme="minorHAnsi"/>
            <w:sz w:val="24"/>
            <w:szCs w:val="24"/>
            <w:lang w:val="mt-MT"/>
          </w:rPr>
          <w:t>ġ</w:t>
        </w:r>
        <w:r w:rsidR="0089309F" w:rsidRPr="00966CB3">
          <w:rPr>
            <w:rFonts w:asciiTheme="minorHAnsi" w:hAnsiTheme="minorHAnsi"/>
            <w:sz w:val="24"/>
            <w:szCs w:val="24"/>
            <w:lang w:val="mt-MT"/>
          </w:rPr>
          <w:t xml:space="preserve">urnata 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>tal-</w:t>
      </w:r>
      <w:del w:id="67" w:author="Rose Marie" w:date="2015-09-08T13:29:00Z">
        <w:r w:rsidRPr="00966CB3" w:rsidDel="0089309F">
          <w:rPr>
            <w:rFonts w:asciiTheme="minorHAnsi" w:hAnsiTheme="minorHAnsi"/>
            <w:sz w:val="24"/>
            <w:szCs w:val="24"/>
            <w:lang w:val="mt-MT"/>
          </w:rPr>
          <w:delText xml:space="preserve">Erbgha </w:delText>
        </w:r>
      </w:del>
      <w:ins w:id="68" w:author="Rose Marie" w:date="2015-09-08T13:29:00Z">
        <w:r w:rsidR="0089309F" w:rsidRPr="00966CB3">
          <w:rPr>
            <w:rFonts w:asciiTheme="minorHAnsi" w:hAnsiTheme="minorHAnsi"/>
            <w:sz w:val="24"/>
            <w:szCs w:val="24"/>
            <w:lang w:val="mt-MT"/>
          </w:rPr>
          <w:t>Erbg</w:t>
        </w:r>
        <w:r w:rsidR="0089309F">
          <w:rPr>
            <w:rFonts w:asciiTheme="minorHAnsi" w:hAnsiTheme="minorHAnsi"/>
            <w:sz w:val="24"/>
            <w:szCs w:val="24"/>
            <w:lang w:val="mt-MT"/>
          </w:rPr>
          <w:t>ħ</w:t>
        </w:r>
        <w:r w:rsidR="0089309F" w:rsidRPr="00966CB3">
          <w:rPr>
            <w:rFonts w:asciiTheme="minorHAnsi" w:hAnsiTheme="minorHAnsi"/>
            <w:sz w:val="24"/>
            <w:szCs w:val="24"/>
            <w:lang w:val="mt-MT"/>
          </w:rPr>
          <w:t xml:space="preserve">a 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>kienet dedikata għal dawk il-membri tal-elettorat li għadhom indeċiżi kif se jivvutaw peress li aktar minn qatt qabel kull vot jista’ jagħmel differenza.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B128F0" w:rsidRPr="00966CB3" w:rsidRDefault="00B128F0" w:rsidP="00966CB3">
      <w:pPr>
        <w:pStyle w:val="BodyText"/>
        <w:spacing w:line="360" w:lineRule="auto"/>
        <w:rPr>
          <w:rFonts w:asciiTheme="minorHAnsi" w:hAnsiTheme="minorHAnsi" w:cs="Times New Roman"/>
          <w:color w:val="000000"/>
          <w:szCs w:val="24"/>
          <w:lang w:val="mt-MT"/>
        </w:rPr>
      </w:pPr>
      <w:r w:rsidRPr="00966CB3">
        <w:rPr>
          <w:rFonts w:asciiTheme="minorHAnsi" w:hAnsiTheme="minorHAnsi" w:cs="Times New Roman"/>
          <w:bCs/>
          <w:color w:val="000000"/>
          <w:szCs w:val="24"/>
          <w:lang w:val="mt-MT"/>
        </w:rPr>
        <w:t>Inizjattiva fost l-istudenti tal-Istitut tal-Istudji Turistiċi, l-ITS, għandha l-għan li twassal għal prattiċi iktar b’saħħithom fost l-istudenti li jattendu din l-istituzzjoni. U dan hekk kif l-istess studenti nhar l-Erbgħa ngħataw sorpriża waqt il-brejk tagħhom f’nofsinhar, fejn ġie servut ħut frisk.</w:t>
      </w:r>
    </w:p>
    <w:p w:rsidR="00B128F0" w:rsidRPr="00966CB3" w:rsidRDefault="00B128F0" w:rsidP="00966CB3">
      <w:pPr>
        <w:pStyle w:val="BodyText"/>
        <w:spacing w:line="360" w:lineRule="auto"/>
        <w:rPr>
          <w:rFonts w:asciiTheme="minorHAnsi" w:hAnsiTheme="minorHAnsi" w:cs="Times New Roman"/>
          <w:color w:val="000000"/>
          <w:szCs w:val="24"/>
          <w:lang w:val="mt-MT"/>
        </w:rPr>
      </w:pPr>
    </w:p>
    <w:p w:rsidR="00B128F0" w:rsidRPr="00966CB3" w:rsidRDefault="00B128F0" w:rsidP="00966CB3">
      <w:pPr>
        <w:pStyle w:val="BodyText"/>
        <w:spacing w:after="225" w:line="360" w:lineRule="auto"/>
        <w:rPr>
          <w:rFonts w:asciiTheme="minorHAnsi" w:hAnsiTheme="minorHAnsi" w:cs="Times New Roman"/>
          <w:color w:val="000000"/>
          <w:szCs w:val="24"/>
          <w:lang w:val="mt-MT"/>
        </w:rPr>
      </w:pPr>
      <w:r w:rsidRPr="00966CB3">
        <w:rPr>
          <w:rFonts w:asciiTheme="minorHAnsi" w:hAnsiTheme="minorHAnsi" w:cs="Times New Roman"/>
          <w:color w:val="000000"/>
          <w:szCs w:val="24"/>
          <w:lang w:val="mt-MT"/>
        </w:rPr>
        <w:t>F’inizjattiva mlaqqma “Eat Fresh Fish”, immexxija mid-Dipartiment tas-Sajd u numru ta’ għaqdiet oħra, u ko</w:t>
      </w:r>
      <w:del w:id="69" w:author="Rose Marie" w:date="2015-10-06T14:14:00Z">
        <w:r w:rsidRPr="00966CB3" w:rsidDel="00B96FAD">
          <w:rPr>
            <w:rFonts w:asciiTheme="minorHAnsi" w:hAnsiTheme="minorHAnsi" w:cs="Times New Roman"/>
            <w:color w:val="000000"/>
            <w:szCs w:val="24"/>
            <w:lang w:val="mt-MT"/>
          </w:rPr>
          <w:delText>-</w:delText>
        </w:r>
      </w:del>
      <w:r w:rsidRPr="00966CB3">
        <w:rPr>
          <w:rFonts w:asciiTheme="minorHAnsi" w:hAnsiTheme="minorHAnsi" w:cs="Times New Roman"/>
          <w:color w:val="000000"/>
          <w:szCs w:val="24"/>
          <w:lang w:val="mt-MT"/>
        </w:rPr>
        <w:t>finanzjata mill-Unjoni Ewropea, ħut frisk se jkun servut f’diversi skejjel u lokalitajiet. Se jsiru wkoll fieri bil-ħut madwar Malta u Għawdex, b’esperti jsaj</w:t>
      </w:r>
      <w:del w:id="70" w:author="Rose Marie" w:date="2015-09-08T13:31:00Z">
        <w:r w:rsidRPr="00966CB3" w:rsidDel="00DE2DF0">
          <w:rPr>
            <w:rFonts w:asciiTheme="minorHAnsi" w:hAnsiTheme="minorHAnsi" w:cs="Times New Roman"/>
            <w:color w:val="000000"/>
            <w:szCs w:val="24"/>
            <w:lang w:val="mt-MT"/>
          </w:rPr>
          <w:delText>j</w:delText>
        </w:r>
      </w:del>
      <w:r w:rsidRPr="00966CB3">
        <w:rPr>
          <w:rFonts w:asciiTheme="minorHAnsi" w:hAnsiTheme="minorHAnsi" w:cs="Times New Roman"/>
          <w:color w:val="000000"/>
          <w:szCs w:val="24"/>
          <w:lang w:val="mt-MT"/>
        </w:rPr>
        <w:t>ru riċetti bnini quddiem il-pubbliku stess.</w:t>
      </w:r>
    </w:p>
    <w:p w:rsidR="00B128F0" w:rsidRPr="00966CB3" w:rsidRDefault="00B128F0" w:rsidP="00966CB3">
      <w:pPr>
        <w:pStyle w:val="BodyText"/>
        <w:spacing w:after="225" w:line="360" w:lineRule="auto"/>
        <w:rPr>
          <w:rFonts w:asciiTheme="minorHAnsi" w:hAnsiTheme="minorHAnsi" w:cs="Times New Roman"/>
          <w:color w:val="000000"/>
          <w:szCs w:val="24"/>
          <w:lang w:val="mt-MT"/>
        </w:rPr>
      </w:pPr>
      <w:r w:rsidRPr="00966CB3">
        <w:rPr>
          <w:rFonts w:asciiTheme="minorHAnsi" w:hAnsiTheme="minorHAnsi" w:cs="Times New Roman"/>
          <w:color w:val="000000"/>
          <w:szCs w:val="24"/>
          <w:lang w:val="mt-MT"/>
        </w:rPr>
        <w:t>L-</w:t>
      </w:r>
      <w:del w:id="71" w:author="Rose Marie" w:date="2015-10-06T14:16:00Z">
        <w:r w:rsidRPr="00966CB3" w:rsidDel="004708B2">
          <w:rPr>
            <w:rFonts w:asciiTheme="minorHAnsi" w:hAnsiTheme="minorHAnsi" w:cs="Times New Roman"/>
            <w:color w:val="000000"/>
            <w:szCs w:val="24"/>
            <w:lang w:val="mt-MT"/>
          </w:rPr>
          <w:delText xml:space="preserve">Agent </w:delText>
        </w:r>
      </w:del>
      <w:ins w:id="72" w:author="Rose Marie" w:date="2015-10-06T14:16:00Z">
        <w:r w:rsidR="004708B2" w:rsidRPr="00966CB3">
          <w:rPr>
            <w:rFonts w:asciiTheme="minorHAnsi" w:hAnsiTheme="minorHAnsi" w:cs="Times New Roman"/>
            <w:color w:val="000000"/>
            <w:szCs w:val="24"/>
            <w:lang w:val="mt-MT"/>
          </w:rPr>
          <w:t>A</w:t>
        </w:r>
        <w:r w:rsidR="004708B2">
          <w:rPr>
            <w:rFonts w:asciiTheme="minorHAnsi" w:hAnsiTheme="minorHAnsi" w:cs="Times New Roman"/>
            <w:color w:val="000000"/>
            <w:szCs w:val="24"/>
            <w:lang w:val="mt-MT"/>
          </w:rPr>
          <w:t>ġ</w:t>
        </w:r>
        <w:r w:rsidR="004708B2" w:rsidRPr="00966CB3">
          <w:rPr>
            <w:rFonts w:asciiTheme="minorHAnsi" w:hAnsiTheme="minorHAnsi" w:cs="Times New Roman"/>
            <w:color w:val="000000"/>
            <w:szCs w:val="24"/>
            <w:lang w:val="mt-MT"/>
          </w:rPr>
          <w:t xml:space="preserve">ent </w:t>
        </w:r>
      </w:ins>
      <w:r w:rsidRPr="00966CB3">
        <w:rPr>
          <w:rFonts w:asciiTheme="minorHAnsi" w:hAnsiTheme="minorHAnsi" w:cs="Times New Roman"/>
          <w:color w:val="000000"/>
          <w:szCs w:val="24"/>
          <w:lang w:val="mt-MT"/>
        </w:rPr>
        <w:t xml:space="preserve">Kap </w:t>
      </w:r>
      <w:del w:id="73" w:author="Rose Marie" w:date="2015-10-06T14:16:00Z">
        <w:r w:rsidRPr="00966CB3" w:rsidDel="004708B2">
          <w:rPr>
            <w:rFonts w:asciiTheme="minorHAnsi" w:hAnsiTheme="minorHAnsi" w:cs="Times New Roman"/>
            <w:color w:val="000000"/>
            <w:szCs w:val="24"/>
            <w:lang w:val="mt-MT"/>
          </w:rPr>
          <w:delText xml:space="preserve">Ezekuttiv </w:delText>
        </w:r>
      </w:del>
      <w:ins w:id="74" w:author="Rose Marie" w:date="2015-10-06T14:16:00Z">
        <w:r w:rsidR="004708B2" w:rsidRPr="00966CB3">
          <w:rPr>
            <w:rFonts w:asciiTheme="minorHAnsi" w:hAnsiTheme="minorHAnsi" w:cs="Times New Roman"/>
            <w:color w:val="000000"/>
            <w:szCs w:val="24"/>
            <w:lang w:val="mt-MT"/>
          </w:rPr>
          <w:t>E</w:t>
        </w:r>
        <w:r w:rsidR="004708B2">
          <w:rPr>
            <w:rFonts w:asciiTheme="minorHAnsi" w:hAnsiTheme="minorHAnsi" w:cs="Times New Roman"/>
            <w:color w:val="000000"/>
            <w:szCs w:val="24"/>
            <w:lang w:val="mt-MT"/>
          </w:rPr>
          <w:t>ż</w:t>
        </w:r>
        <w:r w:rsidR="004708B2" w:rsidRPr="00966CB3">
          <w:rPr>
            <w:rFonts w:asciiTheme="minorHAnsi" w:hAnsiTheme="minorHAnsi" w:cs="Times New Roman"/>
            <w:color w:val="000000"/>
            <w:szCs w:val="24"/>
            <w:lang w:val="mt-MT"/>
          </w:rPr>
          <w:t xml:space="preserve">ekuttiv </w:t>
        </w:r>
      </w:ins>
      <w:r w:rsidRPr="00966CB3">
        <w:rPr>
          <w:rFonts w:asciiTheme="minorHAnsi" w:hAnsiTheme="minorHAnsi" w:cs="Times New Roman"/>
          <w:color w:val="000000"/>
          <w:szCs w:val="24"/>
          <w:lang w:val="mt-MT"/>
        </w:rPr>
        <w:t xml:space="preserve">tal-ITS Pierre Fenech qal li l-enfasi qed tkun ukoll fuq platti </w:t>
      </w:r>
      <w:del w:id="75" w:author="Rose Marie" w:date="2015-09-08T13:31:00Z">
        <w:r w:rsidRPr="00966CB3" w:rsidDel="00DE2DF0">
          <w:rPr>
            <w:rFonts w:asciiTheme="minorHAnsi" w:hAnsiTheme="minorHAnsi" w:cs="Times New Roman"/>
            <w:color w:val="000000"/>
            <w:szCs w:val="24"/>
            <w:lang w:val="mt-MT"/>
          </w:rPr>
          <w:delText xml:space="preserve">b’hut </w:delText>
        </w:r>
      </w:del>
      <w:ins w:id="76" w:author="Rose Marie" w:date="2015-09-08T13:31:00Z">
        <w:r w:rsidR="00DE2DF0" w:rsidRPr="00966CB3">
          <w:rPr>
            <w:rFonts w:asciiTheme="minorHAnsi" w:hAnsiTheme="minorHAnsi" w:cs="Times New Roman"/>
            <w:color w:val="000000"/>
            <w:szCs w:val="24"/>
            <w:lang w:val="mt-MT"/>
          </w:rPr>
          <w:t>b’</w:t>
        </w:r>
        <w:r w:rsidR="00DE2DF0">
          <w:rPr>
            <w:rFonts w:asciiTheme="minorHAnsi" w:hAnsiTheme="minorHAnsi" w:cs="Times New Roman"/>
            <w:color w:val="000000"/>
            <w:szCs w:val="24"/>
            <w:lang w:val="mt-MT"/>
          </w:rPr>
          <w:t>ħ</w:t>
        </w:r>
        <w:r w:rsidR="00DE2DF0" w:rsidRPr="00966CB3">
          <w:rPr>
            <w:rFonts w:asciiTheme="minorHAnsi" w:hAnsiTheme="minorHAnsi" w:cs="Times New Roman"/>
            <w:color w:val="000000"/>
            <w:szCs w:val="24"/>
            <w:lang w:val="mt-MT"/>
          </w:rPr>
          <w:t xml:space="preserve">ut </w:t>
        </w:r>
      </w:ins>
      <w:r w:rsidRPr="00966CB3">
        <w:rPr>
          <w:rFonts w:asciiTheme="minorHAnsi" w:hAnsiTheme="minorHAnsi" w:cs="Times New Roman"/>
          <w:color w:val="000000"/>
          <w:szCs w:val="24"/>
          <w:lang w:val="mt-MT"/>
        </w:rPr>
        <w:t xml:space="preserve">li mhux daqshekk </w:t>
      </w:r>
      <w:del w:id="77" w:author="Rose Marie" w:date="2015-09-08T13:31:00Z">
        <w:r w:rsidRPr="00966CB3" w:rsidDel="00DE2DF0">
          <w:rPr>
            <w:rFonts w:asciiTheme="minorHAnsi" w:hAnsiTheme="minorHAnsi" w:cs="Times New Roman"/>
            <w:color w:val="000000"/>
            <w:szCs w:val="24"/>
            <w:lang w:val="mt-MT"/>
          </w:rPr>
          <w:delText xml:space="preserve">maghruf </w:delText>
        </w:r>
      </w:del>
      <w:ins w:id="78" w:author="Rose Marie" w:date="2015-09-08T13:31:00Z">
        <w:r w:rsidR="00DE2DF0" w:rsidRPr="00966CB3">
          <w:rPr>
            <w:rFonts w:asciiTheme="minorHAnsi" w:hAnsiTheme="minorHAnsi" w:cs="Times New Roman"/>
            <w:color w:val="000000"/>
            <w:szCs w:val="24"/>
            <w:lang w:val="mt-MT"/>
          </w:rPr>
          <w:t>mag</w:t>
        </w:r>
        <w:r w:rsidR="00DE2DF0">
          <w:rPr>
            <w:rFonts w:asciiTheme="minorHAnsi" w:hAnsiTheme="minorHAnsi" w:cs="Times New Roman"/>
            <w:color w:val="000000"/>
            <w:szCs w:val="24"/>
            <w:lang w:val="mt-MT"/>
          </w:rPr>
          <w:t>ħ</w:t>
        </w:r>
        <w:r w:rsidR="00DE2DF0" w:rsidRPr="00966CB3">
          <w:rPr>
            <w:rFonts w:asciiTheme="minorHAnsi" w:hAnsiTheme="minorHAnsi" w:cs="Times New Roman"/>
            <w:color w:val="000000"/>
            <w:szCs w:val="24"/>
            <w:lang w:val="mt-MT"/>
          </w:rPr>
          <w:t xml:space="preserve">ruf </w:t>
        </w:r>
      </w:ins>
      <w:r w:rsidRPr="00966CB3">
        <w:rPr>
          <w:rFonts w:asciiTheme="minorHAnsi" w:hAnsiTheme="minorHAnsi" w:cs="Times New Roman"/>
          <w:color w:val="000000"/>
          <w:szCs w:val="24"/>
          <w:lang w:val="mt-MT"/>
        </w:rPr>
        <w:t>mal-pubbliku</w:t>
      </w:r>
      <w:ins w:id="79" w:author="Rose Marie" w:date="2015-09-08T13:32:00Z">
        <w:r w:rsidR="00DE2DF0">
          <w:rPr>
            <w:rFonts w:asciiTheme="minorHAnsi" w:hAnsiTheme="minorHAnsi" w:cs="Times New Roman"/>
            <w:color w:val="000000"/>
            <w:szCs w:val="24"/>
            <w:lang w:val="mt-MT"/>
          </w:rPr>
          <w:t>.</w:t>
        </w:r>
      </w:ins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966CB3">
        <w:rPr>
          <w:rFonts w:asciiTheme="minorHAnsi" w:hAnsiTheme="minorHAnsi"/>
          <w:color w:val="000000"/>
          <w:sz w:val="24"/>
          <w:szCs w:val="24"/>
          <w:lang w:val="mt-MT"/>
        </w:rPr>
        <w:t>Il-ħut frisk huwa wieħed mill-iktar ikel sostanzjuż</w:t>
      </w:r>
      <w:del w:id="80" w:author="Rose Marie" w:date="2015-11-21T13:18:00Z">
        <w:r w:rsidRPr="00966CB3" w:rsidDel="000A55A1">
          <w:rPr>
            <w:rFonts w:asciiTheme="minorHAnsi" w:hAnsiTheme="minorHAnsi"/>
            <w:color w:val="000000"/>
            <w:sz w:val="24"/>
            <w:szCs w:val="24"/>
            <w:lang w:val="mt-MT"/>
          </w:rPr>
          <w:delText>i</w:delText>
        </w:r>
      </w:del>
      <w:r w:rsidRPr="00966CB3">
        <w:rPr>
          <w:rFonts w:asciiTheme="minorHAnsi" w:hAnsiTheme="minorHAnsi"/>
          <w:color w:val="000000"/>
          <w:sz w:val="24"/>
          <w:szCs w:val="24"/>
          <w:lang w:val="mt-MT"/>
        </w:rPr>
        <w:t xml:space="preserve">, tajjeb għal kull </w:t>
      </w:r>
      <w:del w:id="81" w:author="Rose Marie" w:date="2015-10-06T14:19:00Z">
        <w:r w:rsidRPr="00966CB3" w:rsidDel="004708B2">
          <w:rPr>
            <w:rFonts w:asciiTheme="minorHAnsi" w:hAnsiTheme="minorHAnsi"/>
            <w:color w:val="000000"/>
            <w:sz w:val="24"/>
            <w:szCs w:val="24"/>
            <w:lang w:val="mt-MT"/>
          </w:rPr>
          <w:delText>eta’</w:delText>
        </w:r>
      </w:del>
      <w:ins w:id="82" w:author="Rose Marie" w:date="2015-10-06T14:19:00Z">
        <w:r w:rsidR="004708B2" w:rsidRPr="00966CB3">
          <w:rPr>
            <w:rFonts w:asciiTheme="minorHAnsi" w:hAnsiTheme="minorHAnsi"/>
            <w:color w:val="000000"/>
            <w:sz w:val="24"/>
            <w:szCs w:val="24"/>
            <w:lang w:val="mt-MT"/>
          </w:rPr>
          <w:t>et</w:t>
        </w:r>
        <w:r w:rsidR="004708B2">
          <w:rPr>
            <w:rFonts w:asciiTheme="minorHAnsi" w:hAnsiTheme="minorHAnsi"/>
            <w:color w:val="000000"/>
            <w:sz w:val="24"/>
            <w:szCs w:val="24"/>
            <w:lang w:val="mt-MT"/>
          </w:rPr>
          <w:t>à</w:t>
        </w:r>
      </w:ins>
      <w:r w:rsidRPr="00966CB3">
        <w:rPr>
          <w:rFonts w:asciiTheme="minorHAnsi" w:hAnsiTheme="minorHAnsi"/>
          <w:color w:val="000000"/>
          <w:sz w:val="24"/>
          <w:szCs w:val="24"/>
          <w:lang w:val="mt-MT"/>
        </w:rPr>
        <w:t xml:space="preserve">, u </w:t>
      </w:r>
      <w:del w:id="83" w:author="Rose Marie" w:date="2015-11-21T13:17:00Z">
        <w:r w:rsidRPr="00966CB3" w:rsidDel="000A55A1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għandha </w:delText>
        </w:r>
      </w:del>
      <w:ins w:id="84" w:author="Rose Marie" w:date="2015-11-21T13:17:00Z">
        <w:r w:rsidR="000A55A1" w:rsidRPr="00966CB3">
          <w:rPr>
            <w:rFonts w:asciiTheme="minorHAnsi" w:hAnsiTheme="minorHAnsi"/>
            <w:color w:val="000000"/>
            <w:sz w:val="24"/>
            <w:szCs w:val="24"/>
            <w:lang w:val="mt-MT"/>
          </w:rPr>
          <w:t>għand</w:t>
        </w:r>
        <w:r w:rsidR="000A55A1">
          <w:rPr>
            <w:rFonts w:asciiTheme="minorHAnsi" w:hAnsiTheme="minorHAnsi"/>
            <w:color w:val="000000"/>
            <w:sz w:val="24"/>
            <w:szCs w:val="24"/>
            <w:lang w:val="mt-MT"/>
          </w:rPr>
          <w:t>u</w:t>
        </w:r>
        <w:r w:rsidR="000A55A1" w:rsidRPr="00966CB3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 </w:t>
        </w:r>
      </w:ins>
      <w:del w:id="85" w:author="Rose Marie" w:date="2015-11-21T13:17:00Z">
        <w:r w:rsidRPr="00966CB3" w:rsidDel="000A55A1">
          <w:rPr>
            <w:rFonts w:asciiTheme="minorHAnsi" w:hAnsiTheme="minorHAnsi"/>
            <w:color w:val="000000"/>
            <w:sz w:val="24"/>
            <w:szCs w:val="24"/>
            <w:lang w:val="mt-MT"/>
          </w:rPr>
          <w:delText xml:space="preserve">tkun </w:delText>
        </w:r>
      </w:del>
      <w:ins w:id="86" w:author="Rose Marie" w:date="2015-11-21T13:17:00Z">
        <w:r w:rsidR="000A55A1">
          <w:rPr>
            <w:rFonts w:asciiTheme="minorHAnsi" w:hAnsiTheme="minorHAnsi"/>
            <w:color w:val="000000"/>
            <w:sz w:val="24"/>
            <w:szCs w:val="24"/>
            <w:lang w:val="mt-MT"/>
          </w:rPr>
          <w:t>j</w:t>
        </w:r>
        <w:r w:rsidR="000A55A1" w:rsidRPr="00966CB3">
          <w:rPr>
            <w:rFonts w:asciiTheme="minorHAnsi" w:hAnsiTheme="minorHAnsi"/>
            <w:color w:val="000000"/>
            <w:sz w:val="24"/>
            <w:szCs w:val="24"/>
            <w:lang w:val="mt-MT"/>
          </w:rPr>
          <w:t xml:space="preserve">kun </w:t>
        </w:r>
      </w:ins>
      <w:r w:rsidRPr="00966CB3">
        <w:rPr>
          <w:rFonts w:asciiTheme="minorHAnsi" w:hAnsiTheme="minorHAnsi"/>
          <w:color w:val="000000"/>
          <w:sz w:val="24"/>
          <w:szCs w:val="24"/>
          <w:lang w:val="mt-MT"/>
        </w:rPr>
        <w:t>parti mid-dieta ta’ kull wieħed u waħda minna.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B128F0" w:rsidRPr="00966CB3" w:rsidRDefault="00B128F0" w:rsidP="00966CB3">
      <w:pPr>
        <w:pStyle w:val="NoSpacing"/>
        <w:snapToGrid w:val="0"/>
        <w:spacing w:line="360" w:lineRule="auto"/>
        <w:jc w:val="both"/>
        <w:rPr>
          <w:rFonts w:asciiTheme="minorHAnsi" w:hAnsiTheme="minorHAnsi" w:cs="Times New Roman"/>
          <w:color w:val="000000"/>
          <w:sz w:val="24"/>
          <w:szCs w:val="24"/>
          <w:lang w:val="mt-MT"/>
        </w:rPr>
      </w:pPr>
      <w:r w:rsidRPr="00966CB3">
        <w:rPr>
          <w:rFonts w:asciiTheme="minorHAnsi" w:hAnsiTheme="minorHAnsi" w:cs="Times New Roman"/>
          <w:color w:val="000000"/>
          <w:sz w:val="24"/>
          <w:szCs w:val="24"/>
          <w:lang w:val="mt-MT"/>
        </w:rPr>
        <w:t>Id-daqq tal-arpa mad-daħla ta’ 24 tebut li fihom kien hemm daqstant persuni mhux identifikati, inkiser mill-ilfiq tal-immigranti li nġabru biex jagħtu l-aħħar tislima lil ħuthom li ntilfu fit-traġedja fil-Mediterran.</w:t>
      </w:r>
    </w:p>
    <w:p w:rsidR="00B128F0" w:rsidRPr="00966CB3" w:rsidRDefault="00B128F0" w:rsidP="00966CB3">
      <w:pPr>
        <w:pStyle w:val="NoSpacing"/>
        <w:snapToGrid w:val="0"/>
        <w:spacing w:line="360" w:lineRule="auto"/>
        <w:jc w:val="both"/>
        <w:rPr>
          <w:rFonts w:asciiTheme="minorHAnsi" w:hAnsiTheme="minorHAnsi" w:cs="Times New Roman"/>
          <w:color w:val="000000"/>
          <w:sz w:val="24"/>
          <w:szCs w:val="24"/>
          <w:lang w:val="mt-MT"/>
        </w:rPr>
      </w:pPr>
    </w:p>
    <w:p w:rsidR="00B128F0" w:rsidRPr="00966CB3" w:rsidRDefault="00B128F0" w:rsidP="00966CB3">
      <w:pPr>
        <w:pStyle w:val="NoSpacing"/>
        <w:snapToGrid w:val="0"/>
        <w:spacing w:line="360" w:lineRule="auto"/>
        <w:jc w:val="both"/>
        <w:rPr>
          <w:rFonts w:asciiTheme="minorHAnsi" w:hAnsiTheme="minorHAnsi" w:cs="Times New Roman"/>
          <w:color w:val="000000"/>
          <w:sz w:val="24"/>
          <w:szCs w:val="24"/>
          <w:lang w:val="mt-MT"/>
        </w:rPr>
      </w:pPr>
      <w:r w:rsidRPr="00966CB3">
        <w:rPr>
          <w:rFonts w:asciiTheme="minorHAnsi" w:hAnsiTheme="minorHAnsi" w:cs="Times New Roman"/>
          <w:color w:val="000000"/>
          <w:sz w:val="24"/>
          <w:szCs w:val="24"/>
          <w:lang w:val="mt-MT"/>
        </w:rPr>
        <w:t>Xeni kommoventi u ta’ qsim il-qalb taħt tinda armata apposta fl-ispazju ta’ quddiem l-Isptar Mater Dei. Il-fjuri tal-Maltin matul il-mogħdija mill-kamra mortwarja sat-tinda laqgħu t-twiebet, li twasslu mill-membri tal-Forzi Armati ta’ Malta. It-tebut abjad ta’ tifel ta’ 10 snin jispikka fost l-oħrajn.</w:t>
      </w:r>
    </w:p>
    <w:p w:rsidR="00B128F0" w:rsidRPr="00966CB3" w:rsidRDefault="00B128F0" w:rsidP="00966CB3">
      <w:pPr>
        <w:pStyle w:val="NoSpacing"/>
        <w:snapToGrid w:val="0"/>
        <w:spacing w:line="360" w:lineRule="auto"/>
        <w:jc w:val="both"/>
        <w:rPr>
          <w:rFonts w:asciiTheme="minorHAnsi" w:hAnsiTheme="minorHAnsi" w:cs="Times New Roman"/>
          <w:color w:val="000000"/>
          <w:sz w:val="24"/>
          <w:szCs w:val="24"/>
          <w:lang w:val="mt-MT"/>
        </w:rPr>
      </w:pPr>
    </w:p>
    <w:p w:rsidR="00B128F0" w:rsidRPr="00966CB3" w:rsidRDefault="00B128F0" w:rsidP="00966CB3">
      <w:pPr>
        <w:pStyle w:val="NoSpacing"/>
        <w:snapToGrid w:val="0"/>
        <w:spacing w:line="360" w:lineRule="auto"/>
        <w:jc w:val="both"/>
        <w:rPr>
          <w:rFonts w:asciiTheme="minorHAnsi" w:hAnsiTheme="minorHAnsi" w:cs="Times New Roman"/>
          <w:color w:val="000000"/>
          <w:sz w:val="24"/>
          <w:szCs w:val="24"/>
          <w:lang w:val="mt-MT"/>
        </w:rPr>
      </w:pPr>
      <w:r w:rsidRPr="00966CB3">
        <w:rPr>
          <w:rFonts w:asciiTheme="minorHAnsi" w:hAnsiTheme="minorHAnsi" w:cs="Times New Roman"/>
          <w:color w:val="000000"/>
          <w:sz w:val="24"/>
          <w:szCs w:val="24"/>
          <w:lang w:val="mt-MT"/>
        </w:rPr>
        <w:t xml:space="preserve">Għall-ħabta tad-disgħa </w:t>
      </w:r>
      <w:del w:id="87" w:author="Rose Marie" w:date="2015-10-06T16:46:00Z">
        <w:r w:rsidRPr="00966CB3" w:rsidDel="0005444D">
          <w:rPr>
            <w:rFonts w:asciiTheme="minorHAnsi" w:hAnsiTheme="minorHAnsi" w:cs="Times New Roman"/>
            <w:color w:val="000000"/>
            <w:sz w:val="24"/>
            <w:szCs w:val="24"/>
            <w:lang w:val="mt-MT"/>
          </w:rPr>
          <w:delText>i</w:delText>
        </w:r>
      </w:del>
      <w:r w:rsidRPr="00966CB3">
        <w:rPr>
          <w:rFonts w:asciiTheme="minorHAnsi" w:hAnsiTheme="minorHAnsi" w:cs="Times New Roman"/>
          <w:color w:val="000000"/>
          <w:sz w:val="24"/>
          <w:szCs w:val="24"/>
          <w:lang w:val="mt-MT"/>
        </w:rPr>
        <w:t>mbagħad bdiet ċerimonja multi</w:t>
      </w:r>
      <w:del w:id="88" w:author="Rose Marie" w:date="2015-10-06T16:52:00Z">
        <w:r w:rsidRPr="00966CB3" w:rsidDel="0063564B">
          <w:rPr>
            <w:rFonts w:asciiTheme="minorHAnsi" w:hAnsiTheme="minorHAnsi" w:cs="Times New Roman"/>
            <w:color w:val="000000"/>
            <w:sz w:val="24"/>
            <w:szCs w:val="24"/>
            <w:lang w:val="mt-MT"/>
          </w:rPr>
          <w:delText xml:space="preserve"> </w:delText>
        </w:r>
      </w:del>
      <w:r w:rsidRPr="00966CB3">
        <w:rPr>
          <w:rFonts w:asciiTheme="minorHAnsi" w:hAnsiTheme="minorHAnsi" w:cs="Times New Roman"/>
          <w:color w:val="000000"/>
          <w:sz w:val="24"/>
          <w:szCs w:val="24"/>
          <w:lang w:val="mt-MT"/>
        </w:rPr>
        <w:t>reliġjuża mmexxija mill-Isqof ta’ Għawdex Mario Grech u l-Imam Mohammed El Sadi.</w:t>
      </w:r>
    </w:p>
    <w:p w:rsidR="00B128F0" w:rsidRPr="00966CB3" w:rsidRDefault="00B128F0" w:rsidP="00966CB3">
      <w:pPr>
        <w:pStyle w:val="NoSpacing"/>
        <w:snapToGrid w:val="0"/>
        <w:spacing w:line="360" w:lineRule="auto"/>
        <w:jc w:val="both"/>
        <w:rPr>
          <w:rFonts w:asciiTheme="minorHAnsi" w:hAnsiTheme="minorHAnsi" w:cs="Times New Roman"/>
          <w:color w:val="000000"/>
          <w:sz w:val="24"/>
          <w:szCs w:val="24"/>
          <w:lang w:val="mt-MT"/>
        </w:rPr>
      </w:pPr>
    </w:p>
    <w:p w:rsidR="00B128F0" w:rsidRPr="00966CB3" w:rsidRDefault="00B128F0" w:rsidP="00966CB3">
      <w:pPr>
        <w:pStyle w:val="NoSpacing"/>
        <w:snapToGrid w:val="0"/>
        <w:spacing w:line="360" w:lineRule="auto"/>
        <w:jc w:val="both"/>
        <w:rPr>
          <w:rFonts w:asciiTheme="minorHAnsi" w:hAnsiTheme="minorHAnsi" w:cs="Times New Roman"/>
          <w:color w:val="000000"/>
          <w:sz w:val="24"/>
          <w:szCs w:val="24"/>
          <w:lang w:val="mt-MT"/>
        </w:rPr>
      </w:pPr>
      <w:r w:rsidRPr="00966CB3">
        <w:rPr>
          <w:rFonts w:asciiTheme="minorHAnsi" w:hAnsiTheme="minorHAnsi" w:cs="Times New Roman"/>
          <w:color w:val="000000"/>
          <w:sz w:val="24"/>
          <w:szCs w:val="24"/>
          <w:lang w:val="mt-MT"/>
        </w:rPr>
        <w:t xml:space="preserve">L-Imam, filwaqt li ħares lejn it-twiebet quddiemu, dar lejn dawk preżenti u qal li aħna lkoll immigranti, mixjin vjaġġ lejn Alla. Imma staqsa jekk aħniex ngħixu t-tagħlim tiegħu. “Qed ngħinu lil ħutna li qed isofru? Qed ngħinuhom igawdu l-paċi, </w:t>
      </w:r>
      <w:del w:id="89" w:author="Rose Marie" w:date="2015-10-06T16:53:00Z">
        <w:r w:rsidRPr="00966CB3" w:rsidDel="0063564B">
          <w:rPr>
            <w:rFonts w:asciiTheme="minorHAnsi" w:hAnsiTheme="minorHAnsi" w:cs="Times New Roman"/>
            <w:color w:val="000000"/>
            <w:sz w:val="24"/>
            <w:szCs w:val="24"/>
            <w:lang w:val="mt-MT"/>
          </w:rPr>
          <w:delText xml:space="preserve">prosperita’ </w:delText>
        </w:r>
      </w:del>
      <w:ins w:id="90" w:author="Rose Marie" w:date="2015-10-06T16:53:00Z">
        <w:r w:rsidR="0063564B" w:rsidRPr="00966CB3">
          <w:rPr>
            <w:rFonts w:asciiTheme="minorHAnsi" w:hAnsiTheme="minorHAnsi" w:cs="Times New Roman"/>
            <w:color w:val="000000"/>
            <w:sz w:val="24"/>
            <w:szCs w:val="24"/>
            <w:lang w:val="mt-MT"/>
          </w:rPr>
          <w:t>prosperit</w:t>
        </w:r>
        <w:r w:rsidR="0063564B">
          <w:rPr>
            <w:rFonts w:asciiTheme="minorHAnsi" w:hAnsiTheme="minorHAnsi" w:cs="Times New Roman"/>
            <w:color w:val="000000"/>
            <w:sz w:val="24"/>
            <w:szCs w:val="24"/>
            <w:lang w:val="mt-MT"/>
          </w:rPr>
          <w:t>à</w:t>
        </w:r>
        <w:r w:rsidR="0063564B" w:rsidRPr="00966CB3">
          <w:rPr>
            <w:rFonts w:asciiTheme="minorHAnsi" w:hAnsiTheme="minorHAnsi" w:cs="Times New Roman"/>
            <w:color w:val="000000"/>
            <w:sz w:val="24"/>
            <w:szCs w:val="24"/>
            <w:lang w:val="mt-MT"/>
          </w:rPr>
          <w:t xml:space="preserve"> </w:t>
        </w:r>
      </w:ins>
      <w:r w:rsidRPr="00966CB3">
        <w:rPr>
          <w:rFonts w:asciiTheme="minorHAnsi" w:hAnsiTheme="minorHAnsi" w:cs="Times New Roman"/>
          <w:color w:val="000000"/>
          <w:sz w:val="24"/>
          <w:szCs w:val="24"/>
          <w:lang w:val="mt-MT"/>
        </w:rPr>
        <w:t>u ġustizzja?” staqsa l-Imam.</w:t>
      </w:r>
    </w:p>
    <w:p w:rsidR="00B128F0" w:rsidRPr="00966CB3" w:rsidRDefault="00B128F0" w:rsidP="00966CB3">
      <w:pPr>
        <w:pStyle w:val="NoSpacing"/>
        <w:snapToGrid w:val="0"/>
        <w:spacing w:line="360" w:lineRule="auto"/>
        <w:jc w:val="both"/>
        <w:rPr>
          <w:rFonts w:asciiTheme="minorHAnsi" w:hAnsiTheme="minorHAnsi" w:cs="Times New Roman"/>
          <w:color w:val="000000"/>
          <w:sz w:val="24"/>
          <w:szCs w:val="24"/>
          <w:lang w:val="mt-MT"/>
        </w:rPr>
      </w:pPr>
    </w:p>
    <w:p w:rsidR="00B128F0" w:rsidRPr="00966CB3" w:rsidRDefault="00B128F0" w:rsidP="00966CB3">
      <w:pPr>
        <w:pStyle w:val="NoSpacing"/>
        <w:snapToGrid w:val="0"/>
        <w:spacing w:line="360" w:lineRule="auto"/>
        <w:jc w:val="both"/>
        <w:rPr>
          <w:rFonts w:asciiTheme="minorHAnsi" w:hAnsiTheme="minorHAnsi" w:cs="Times New Roman"/>
          <w:color w:val="000000"/>
          <w:sz w:val="24"/>
          <w:szCs w:val="24"/>
          <w:lang w:val="mt-MT"/>
        </w:rPr>
      </w:pPr>
      <w:r w:rsidRPr="00966CB3">
        <w:rPr>
          <w:rFonts w:asciiTheme="minorHAnsi" w:hAnsiTheme="minorHAnsi" w:cs="Times New Roman"/>
          <w:color w:val="000000"/>
          <w:sz w:val="24"/>
          <w:szCs w:val="24"/>
          <w:lang w:val="mt-MT"/>
        </w:rPr>
        <w:t>Min</w:t>
      </w:r>
      <w:del w:id="91" w:author="Rose Marie" w:date="2015-11-08T11:11:00Z">
        <w:r w:rsidRPr="00966CB3" w:rsidDel="00596217">
          <w:rPr>
            <w:rFonts w:asciiTheme="minorHAnsi" w:hAnsiTheme="minorHAnsi" w:cs="Times New Roman"/>
            <w:color w:val="000000"/>
            <w:sz w:val="24"/>
            <w:szCs w:val="24"/>
            <w:lang w:val="mt-MT"/>
          </w:rPr>
          <w:delText xml:space="preserve">n </w:delText>
        </w:r>
      </w:del>
      <w:ins w:id="92" w:author="Rose Marie" w:date="2015-11-08T11:11:00Z">
        <w:r w:rsidR="00596217">
          <w:rPr>
            <w:rFonts w:asciiTheme="minorHAnsi" w:hAnsiTheme="minorHAnsi" w:cs="Times New Roman"/>
            <w:color w:val="000000"/>
            <w:sz w:val="24"/>
            <w:szCs w:val="24"/>
            <w:lang w:val="mt-MT"/>
          </w:rPr>
          <w:t>-</w:t>
        </w:r>
      </w:ins>
      <w:r w:rsidRPr="00966CB3">
        <w:rPr>
          <w:rFonts w:asciiTheme="minorHAnsi" w:hAnsiTheme="minorHAnsi" w:cs="Times New Roman"/>
          <w:color w:val="000000"/>
          <w:sz w:val="24"/>
          <w:szCs w:val="24"/>
          <w:lang w:val="mt-MT"/>
        </w:rPr>
        <w:t>naħa tiegħu l-Isqof Mario Grech qal li dawn huma biss 24 minn fost mijiet oħra ta’ ħajjiet mitlufa, li ħarbu minn sitwazzjoni ddisprata.</w:t>
      </w:r>
    </w:p>
    <w:p w:rsidR="00B128F0" w:rsidRPr="00966CB3" w:rsidRDefault="00B128F0" w:rsidP="00966CB3">
      <w:pPr>
        <w:pStyle w:val="NoSpacing"/>
        <w:snapToGrid w:val="0"/>
        <w:spacing w:line="360" w:lineRule="auto"/>
        <w:jc w:val="both"/>
        <w:rPr>
          <w:rFonts w:asciiTheme="minorHAnsi" w:hAnsiTheme="minorHAnsi" w:cs="Times New Roman"/>
          <w:color w:val="000000"/>
          <w:sz w:val="24"/>
          <w:szCs w:val="24"/>
          <w:lang w:val="mt-MT"/>
        </w:rPr>
      </w:pPr>
    </w:p>
    <w:p w:rsidR="00B128F0" w:rsidRPr="00966CB3" w:rsidRDefault="00B128F0" w:rsidP="00966CB3">
      <w:pPr>
        <w:pStyle w:val="NoSpacing"/>
        <w:snapToGrid w:val="0"/>
        <w:spacing w:line="360" w:lineRule="auto"/>
        <w:jc w:val="both"/>
        <w:rPr>
          <w:rFonts w:asciiTheme="minorHAnsi" w:hAnsiTheme="minorHAnsi" w:cs="Times New Roman"/>
          <w:color w:val="000000"/>
          <w:sz w:val="24"/>
          <w:szCs w:val="24"/>
          <w:lang w:val="mt-MT"/>
        </w:rPr>
      </w:pPr>
      <w:r w:rsidRPr="00966CB3">
        <w:rPr>
          <w:rFonts w:asciiTheme="minorHAnsi" w:hAnsiTheme="minorHAnsi" w:cs="Times New Roman"/>
          <w:color w:val="000000"/>
          <w:sz w:val="24"/>
          <w:szCs w:val="24"/>
          <w:lang w:val="mt-MT"/>
        </w:rPr>
        <w:t>“Nistgħu nħarsu lejn dawn il-vittmi, naqsmu t-triq u nkomplu mexjin,” qal l-Isqof Grech, “imma min hu kapaċi jisma’ l-karba ta’ nies li jridu jgħixu aħjar u jinsa</w:t>
      </w:r>
      <w:del w:id="93" w:author="Rose Marie" w:date="2015-09-08T13:35:00Z">
        <w:r w:rsidRPr="00966CB3" w:rsidDel="00DE2DF0">
          <w:rPr>
            <w:rFonts w:asciiTheme="minorHAnsi" w:hAnsiTheme="minorHAnsi" w:cs="Times New Roman"/>
            <w:color w:val="000000"/>
            <w:sz w:val="24"/>
            <w:szCs w:val="24"/>
            <w:lang w:val="mt-MT"/>
          </w:rPr>
          <w:delText>’</w:delText>
        </w:r>
      </w:del>
      <w:r w:rsidRPr="00966CB3">
        <w:rPr>
          <w:rFonts w:asciiTheme="minorHAnsi" w:hAnsiTheme="minorHAnsi" w:cs="Times New Roman"/>
          <w:color w:val="000000"/>
          <w:sz w:val="24"/>
          <w:szCs w:val="24"/>
          <w:lang w:val="mt-MT"/>
        </w:rPr>
        <w:t xml:space="preserve"> kollox.”</w:t>
      </w:r>
    </w:p>
    <w:p w:rsidR="00B128F0" w:rsidRPr="00966CB3" w:rsidRDefault="00B128F0" w:rsidP="00966CB3">
      <w:pPr>
        <w:pStyle w:val="NoSpacing"/>
        <w:snapToGrid w:val="0"/>
        <w:spacing w:line="360" w:lineRule="auto"/>
        <w:jc w:val="both"/>
        <w:rPr>
          <w:rFonts w:asciiTheme="minorHAnsi" w:hAnsiTheme="minorHAnsi" w:cs="Times New Roman"/>
          <w:color w:val="000000"/>
          <w:sz w:val="24"/>
          <w:szCs w:val="24"/>
          <w:lang w:val="mt-MT"/>
        </w:rPr>
      </w:pPr>
    </w:p>
    <w:p w:rsidR="00B128F0" w:rsidRPr="00966CB3" w:rsidRDefault="00B128F0" w:rsidP="00966CB3">
      <w:pPr>
        <w:pStyle w:val="NoSpacing"/>
        <w:snapToGrid w:val="0"/>
        <w:spacing w:line="360" w:lineRule="auto"/>
        <w:jc w:val="both"/>
        <w:rPr>
          <w:rFonts w:asciiTheme="minorHAnsi" w:hAnsiTheme="minorHAnsi" w:cs="Times New Roman"/>
          <w:color w:val="000000"/>
          <w:sz w:val="24"/>
          <w:szCs w:val="24"/>
          <w:lang w:val="mt-MT"/>
        </w:rPr>
      </w:pPr>
      <w:del w:id="94" w:author="Rose Marie" w:date="2015-10-07T09:19:00Z">
        <w:r w:rsidRPr="00966CB3" w:rsidDel="00750721">
          <w:rPr>
            <w:rFonts w:asciiTheme="minorHAnsi" w:hAnsiTheme="minorHAnsi" w:cs="Times New Roman"/>
            <w:color w:val="000000"/>
            <w:sz w:val="24"/>
            <w:szCs w:val="24"/>
            <w:lang w:val="mt-MT"/>
          </w:rPr>
          <w:delText xml:space="preserve">Soċjeta’ </w:delText>
        </w:r>
      </w:del>
      <w:ins w:id="95" w:author="Rose Marie" w:date="2015-10-07T09:19:00Z">
        <w:r w:rsidR="00750721" w:rsidRPr="00966CB3">
          <w:rPr>
            <w:rFonts w:asciiTheme="minorHAnsi" w:hAnsiTheme="minorHAnsi" w:cs="Times New Roman"/>
            <w:color w:val="000000"/>
            <w:sz w:val="24"/>
            <w:szCs w:val="24"/>
            <w:lang w:val="mt-MT"/>
          </w:rPr>
          <w:t>Soċjet</w:t>
        </w:r>
        <w:r w:rsidR="00750721">
          <w:rPr>
            <w:rFonts w:asciiTheme="minorHAnsi" w:hAnsiTheme="minorHAnsi" w:cs="Times New Roman"/>
            <w:color w:val="000000"/>
            <w:sz w:val="24"/>
            <w:szCs w:val="24"/>
            <w:lang w:val="mt-MT"/>
          </w:rPr>
          <w:t>à</w:t>
        </w:r>
        <w:r w:rsidR="00750721" w:rsidRPr="00966CB3">
          <w:rPr>
            <w:rFonts w:asciiTheme="minorHAnsi" w:hAnsiTheme="minorHAnsi" w:cs="Times New Roman"/>
            <w:color w:val="000000"/>
            <w:sz w:val="24"/>
            <w:szCs w:val="24"/>
            <w:lang w:val="mt-MT"/>
          </w:rPr>
          <w:t xml:space="preserve"> </w:t>
        </w:r>
      </w:ins>
      <w:r w:rsidRPr="00966CB3">
        <w:rPr>
          <w:rFonts w:asciiTheme="minorHAnsi" w:hAnsiTheme="minorHAnsi" w:cs="Times New Roman"/>
          <w:color w:val="000000"/>
          <w:sz w:val="24"/>
          <w:szCs w:val="24"/>
          <w:lang w:val="mt-MT"/>
        </w:rPr>
        <w:t>bla kumpassjoni ma tibqax umana, wissa</w:t>
      </w:r>
      <w:del w:id="96" w:author="Rose Marie" w:date="2015-09-08T13:36:00Z">
        <w:r w:rsidRPr="00966CB3" w:rsidDel="00DE2DF0">
          <w:rPr>
            <w:rFonts w:asciiTheme="minorHAnsi" w:hAnsiTheme="minorHAnsi" w:cs="Times New Roman"/>
            <w:color w:val="000000"/>
            <w:sz w:val="24"/>
            <w:szCs w:val="24"/>
            <w:lang w:val="mt-MT"/>
          </w:rPr>
          <w:delText>’</w:delText>
        </w:r>
      </w:del>
      <w:r w:rsidRPr="00966CB3">
        <w:rPr>
          <w:rFonts w:asciiTheme="minorHAnsi" w:hAnsiTheme="minorHAnsi" w:cs="Times New Roman"/>
          <w:color w:val="000000"/>
          <w:sz w:val="24"/>
          <w:szCs w:val="24"/>
          <w:lang w:val="mt-MT"/>
        </w:rPr>
        <w:t xml:space="preserve"> Mario Grech, li b’di</w:t>
      </w:r>
      <w:del w:id="97" w:author="Rose Marie" w:date="2015-09-08T13:36:00Z">
        <w:r w:rsidRPr="00966CB3" w:rsidDel="00DE2DF0">
          <w:rPr>
            <w:rFonts w:asciiTheme="minorHAnsi" w:hAnsiTheme="minorHAnsi" w:cs="Times New Roman"/>
            <w:color w:val="000000"/>
            <w:sz w:val="24"/>
            <w:szCs w:val="24"/>
            <w:lang w:val="mt-MT"/>
          </w:rPr>
          <w:delText>e</w:delText>
        </w:r>
      </w:del>
      <w:r w:rsidRPr="00966CB3">
        <w:rPr>
          <w:rFonts w:asciiTheme="minorHAnsi" w:hAnsiTheme="minorHAnsi" w:cs="Times New Roman"/>
          <w:color w:val="000000"/>
          <w:sz w:val="24"/>
          <w:szCs w:val="24"/>
          <w:lang w:val="mt-MT"/>
        </w:rPr>
        <w:t>qa fakkar li l-Maltin ma kellniex iċ-ċans noffru tbissima u l-</w:t>
      </w:r>
      <w:del w:id="98" w:author="Rose Marie" w:date="2015-10-07T09:20:00Z">
        <w:r w:rsidRPr="00966CB3" w:rsidDel="00750721">
          <w:rPr>
            <w:rFonts w:asciiTheme="minorHAnsi" w:hAnsiTheme="minorHAnsi" w:cs="Times New Roman"/>
            <w:color w:val="000000"/>
            <w:sz w:val="24"/>
            <w:szCs w:val="24"/>
            <w:lang w:val="mt-MT"/>
          </w:rPr>
          <w:delText xml:space="preserve">ospitalita’ </w:delText>
        </w:r>
      </w:del>
      <w:ins w:id="99" w:author="Rose Marie" w:date="2015-10-07T09:20:00Z">
        <w:r w:rsidR="00750721" w:rsidRPr="00966CB3">
          <w:rPr>
            <w:rFonts w:asciiTheme="minorHAnsi" w:hAnsiTheme="minorHAnsi" w:cs="Times New Roman"/>
            <w:color w:val="000000"/>
            <w:sz w:val="24"/>
            <w:szCs w:val="24"/>
            <w:lang w:val="mt-MT"/>
          </w:rPr>
          <w:t>ospitalit</w:t>
        </w:r>
        <w:r w:rsidR="00750721">
          <w:rPr>
            <w:rFonts w:asciiTheme="minorHAnsi" w:hAnsiTheme="minorHAnsi" w:cs="Times New Roman"/>
            <w:color w:val="000000"/>
            <w:sz w:val="24"/>
            <w:szCs w:val="24"/>
            <w:lang w:val="mt-MT"/>
          </w:rPr>
          <w:t>à</w:t>
        </w:r>
        <w:r w:rsidR="00750721" w:rsidRPr="00966CB3">
          <w:rPr>
            <w:rFonts w:asciiTheme="minorHAnsi" w:hAnsiTheme="minorHAnsi" w:cs="Times New Roman"/>
            <w:color w:val="000000"/>
            <w:sz w:val="24"/>
            <w:szCs w:val="24"/>
            <w:lang w:val="mt-MT"/>
          </w:rPr>
          <w:t xml:space="preserve"> </w:t>
        </w:r>
      </w:ins>
      <w:r w:rsidRPr="00966CB3">
        <w:rPr>
          <w:rFonts w:asciiTheme="minorHAnsi" w:hAnsiTheme="minorHAnsi" w:cs="Times New Roman"/>
          <w:color w:val="000000"/>
          <w:sz w:val="24"/>
          <w:szCs w:val="24"/>
          <w:lang w:val="mt-MT"/>
        </w:rPr>
        <w:t>tagħna lil dawn ħutna. Talab skuża lil dawn il-vittmi li ma stajniex insalvawhom.</w:t>
      </w:r>
    </w:p>
    <w:p w:rsidR="00B128F0" w:rsidRPr="00966CB3" w:rsidRDefault="00B128F0" w:rsidP="00966CB3">
      <w:pPr>
        <w:pStyle w:val="NoSpacing"/>
        <w:snapToGrid w:val="0"/>
        <w:spacing w:line="360" w:lineRule="auto"/>
        <w:jc w:val="both"/>
        <w:rPr>
          <w:rFonts w:asciiTheme="minorHAnsi" w:hAnsiTheme="minorHAnsi" w:cs="Times New Roman"/>
          <w:color w:val="000000"/>
          <w:sz w:val="24"/>
          <w:szCs w:val="24"/>
          <w:lang w:val="mt-MT"/>
        </w:rPr>
      </w:pPr>
    </w:p>
    <w:p w:rsidR="00B128F0" w:rsidRPr="00966CB3" w:rsidRDefault="00B128F0" w:rsidP="00966CB3">
      <w:pPr>
        <w:pStyle w:val="NoSpacing"/>
        <w:snapToGrid w:val="0"/>
        <w:spacing w:line="360" w:lineRule="auto"/>
        <w:jc w:val="both"/>
        <w:rPr>
          <w:rFonts w:asciiTheme="minorHAnsi" w:hAnsiTheme="minorHAnsi" w:cs="Times New Roman"/>
          <w:color w:val="000000"/>
          <w:sz w:val="24"/>
          <w:szCs w:val="24"/>
          <w:lang w:val="mt-MT"/>
        </w:rPr>
      </w:pPr>
      <w:r w:rsidRPr="00966CB3">
        <w:rPr>
          <w:rFonts w:asciiTheme="minorHAnsi" w:hAnsiTheme="minorHAnsi" w:cs="Times New Roman"/>
          <w:color w:val="000000"/>
          <w:sz w:val="24"/>
          <w:szCs w:val="24"/>
          <w:lang w:val="mt-MT"/>
        </w:rPr>
        <w:t xml:space="preserve">Għal din iċ-ċerimonja attendew l-ogħla awtoritajiet tal-pajjiż, fosthom il-President ta’ Malta Marie Louise Coleiro Preca, il-Prim Ministru Joseph Muscat, il-Kap tal-Oppożizzjoni Simon </w:t>
      </w:r>
      <w:r w:rsidRPr="00966CB3">
        <w:rPr>
          <w:rFonts w:asciiTheme="minorHAnsi" w:hAnsiTheme="minorHAnsi" w:cs="Times New Roman"/>
          <w:color w:val="000000"/>
          <w:sz w:val="24"/>
          <w:szCs w:val="24"/>
          <w:lang w:val="mt-MT"/>
        </w:rPr>
        <w:lastRenderedPageBreak/>
        <w:t>Busuttil, diversi membri parlamentari, il-Kummissarju tal-Pulizija u mexxejja reliġjużi fost l-oħrajn.</w:t>
      </w:r>
    </w:p>
    <w:p w:rsidR="00B128F0" w:rsidRPr="00966CB3" w:rsidRDefault="00B128F0" w:rsidP="00966CB3">
      <w:pPr>
        <w:pStyle w:val="NoSpacing"/>
        <w:snapToGrid w:val="0"/>
        <w:spacing w:line="360" w:lineRule="auto"/>
        <w:jc w:val="both"/>
        <w:rPr>
          <w:rFonts w:asciiTheme="minorHAnsi" w:hAnsiTheme="minorHAnsi" w:cs="Times New Roman"/>
          <w:color w:val="000000"/>
          <w:sz w:val="24"/>
          <w:szCs w:val="24"/>
          <w:lang w:val="mt-MT"/>
        </w:rPr>
      </w:pPr>
    </w:p>
    <w:p w:rsidR="00B128F0" w:rsidRPr="00966CB3" w:rsidRDefault="00B128F0" w:rsidP="00966CB3">
      <w:pPr>
        <w:pStyle w:val="NoSpacing"/>
        <w:snapToGrid w:val="0"/>
        <w:spacing w:line="360" w:lineRule="auto"/>
        <w:jc w:val="both"/>
        <w:rPr>
          <w:rFonts w:asciiTheme="minorHAnsi" w:hAnsiTheme="minorHAnsi" w:cs="Times New Roman"/>
          <w:color w:val="000000"/>
          <w:sz w:val="24"/>
          <w:szCs w:val="24"/>
          <w:lang w:val="mt-MT"/>
        </w:rPr>
      </w:pPr>
      <w:r w:rsidRPr="00966CB3">
        <w:rPr>
          <w:rFonts w:asciiTheme="minorHAnsi" w:hAnsiTheme="minorHAnsi" w:cs="Times New Roman"/>
          <w:color w:val="000000"/>
          <w:sz w:val="24"/>
          <w:szCs w:val="24"/>
          <w:lang w:val="mt-MT"/>
        </w:rPr>
        <w:t>Preżenti wkoll il-Kummissar</w:t>
      </w:r>
      <w:ins w:id="100" w:author="Rose Marie" w:date="2015-09-08T13:37:00Z">
        <w:r w:rsidR="00DE2DF0">
          <w:rPr>
            <w:rFonts w:asciiTheme="minorHAnsi" w:hAnsiTheme="minorHAnsi" w:cs="Times New Roman"/>
            <w:color w:val="000000"/>
            <w:sz w:val="24"/>
            <w:szCs w:val="24"/>
            <w:lang w:val="mt-MT"/>
          </w:rPr>
          <w:t>j</w:t>
        </w:r>
      </w:ins>
      <w:r w:rsidRPr="00966CB3">
        <w:rPr>
          <w:rFonts w:asciiTheme="minorHAnsi" w:hAnsiTheme="minorHAnsi" w:cs="Times New Roman"/>
          <w:color w:val="000000"/>
          <w:sz w:val="24"/>
          <w:szCs w:val="24"/>
          <w:lang w:val="mt-MT"/>
        </w:rPr>
        <w:t xml:space="preserve">u Ewropew għall-Migrazzjoni Dimitris Avramopoulos, il-Ministru Taljan tal-Affarijiet Interni Angelino Alfani u l-Ministru </w:t>
      </w:r>
      <w:del w:id="101" w:author="Rose Marie" w:date="2015-09-08T13:38:00Z">
        <w:r w:rsidRPr="00966CB3" w:rsidDel="00DE2DF0">
          <w:rPr>
            <w:rFonts w:asciiTheme="minorHAnsi" w:hAnsiTheme="minorHAnsi" w:cs="Times New Roman"/>
            <w:color w:val="000000"/>
            <w:sz w:val="24"/>
            <w:szCs w:val="24"/>
            <w:lang w:val="mt-MT"/>
          </w:rPr>
          <w:delText xml:space="preserve">Griek </w:delText>
        </w:r>
      </w:del>
      <w:ins w:id="102" w:author="Rose Marie" w:date="2015-09-08T13:38:00Z">
        <w:r w:rsidR="00DE2DF0" w:rsidRPr="00966CB3">
          <w:rPr>
            <w:rFonts w:asciiTheme="minorHAnsi" w:hAnsiTheme="minorHAnsi" w:cs="Times New Roman"/>
            <w:color w:val="000000"/>
            <w:sz w:val="24"/>
            <w:szCs w:val="24"/>
            <w:lang w:val="mt-MT"/>
          </w:rPr>
          <w:t>Grie</w:t>
        </w:r>
        <w:r w:rsidR="00DE2DF0">
          <w:rPr>
            <w:rFonts w:asciiTheme="minorHAnsi" w:hAnsiTheme="minorHAnsi" w:cs="Times New Roman"/>
            <w:color w:val="000000"/>
            <w:sz w:val="24"/>
            <w:szCs w:val="24"/>
            <w:lang w:val="mt-MT"/>
          </w:rPr>
          <w:t>g</w:t>
        </w:r>
        <w:r w:rsidR="00DE2DF0" w:rsidRPr="00966CB3">
          <w:rPr>
            <w:rFonts w:asciiTheme="minorHAnsi" w:hAnsiTheme="minorHAnsi" w:cs="Times New Roman"/>
            <w:color w:val="000000"/>
            <w:sz w:val="24"/>
            <w:szCs w:val="24"/>
            <w:lang w:val="mt-MT"/>
          </w:rPr>
          <w:t xml:space="preserve"> </w:t>
        </w:r>
      </w:ins>
      <w:r w:rsidRPr="00966CB3">
        <w:rPr>
          <w:rFonts w:asciiTheme="minorHAnsi" w:hAnsiTheme="minorHAnsi" w:cs="Times New Roman"/>
          <w:color w:val="000000"/>
          <w:sz w:val="24"/>
          <w:szCs w:val="24"/>
          <w:lang w:val="mt-MT"/>
        </w:rPr>
        <w:t>għas-</w:t>
      </w:r>
      <w:del w:id="103" w:author="Rose Marie" w:date="2015-10-07T09:22:00Z">
        <w:r w:rsidRPr="00966CB3" w:rsidDel="00750721">
          <w:rPr>
            <w:rFonts w:asciiTheme="minorHAnsi" w:hAnsiTheme="minorHAnsi" w:cs="Times New Roman"/>
            <w:color w:val="000000"/>
            <w:sz w:val="24"/>
            <w:szCs w:val="24"/>
            <w:lang w:val="mt-MT"/>
          </w:rPr>
          <w:delText xml:space="preserve">Solidarjeta </w:delText>
        </w:r>
      </w:del>
      <w:ins w:id="104" w:author="Rose Marie" w:date="2015-10-07T09:22:00Z">
        <w:r w:rsidR="00750721" w:rsidRPr="00966CB3">
          <w:rPr>
            <w:rFonts w:asciiTheme="minorHAnsi" w:hAnsiTheme="minorHAnsi" w:cs="Times New Roman"/>
            <w:color w:val="000000"/>
            <w:sz w:val="24"/>
            <w:szCs w:val="24"/>
            <w:lang w:val="mt-MT"/>
          </w:rPr>
          <w:t>Solidarjet</w:t>
        </w:r>
        <w:r w:rsidR="00750721">
          <w:rPr>
            <w:rFonts w:asciiTheme="minorHAnsi" w:hAnsiTheme="minorHAnsi" w:cs="Times New Roman"/>
            <w:color w:val="000000"/>
            <w:sz w:val="24"/>
            <w:szCs w:val="24"/>
            <w:lang w:val="mt-MT"/>
          </w:rPr>
          <w:t>à</w:t>
        </w:r>
        <w:r w:rsidR="00750721" w:rsidRPr="00966CB3">
          <w:rPr>
            <w:rFonts w:asciiTheme="minorHAnsi" w:hAnsiTheme="minorHAnsi" w:cs="Times New Roman"/>
            <w:color w:val="000000"/>
            <w:sz w:val="24"/>
            <w:szCs w:val="24"/>
            <w:lang w:val="mt-MT"/>
          </w:rPr>
          <w:t xml:space="preserve"> </w:t>
        </w:r>
      </w:ins>
      <w:r w:rsidRPr="00966CB3">
        <w:rPr>
          <w:rFonts w:asciiTheme="minorHAnsi" w:hAnsiTheme="minorHAnsi" w:cs="Times New Roman"/>
          <w:color w:val="000000"/>
          <w:sz w:val="24"/>
          <w:szCs w:val="24"/>
          <w:lang w:val="mt-MT"/>
        </w:rPr>
        <w:t>Theano Fotiou.</w:t>
      </w:r>
    </w:p>
    <w:p w:rsidR="00B128F0" w:rsidRPr="00966CB3" w:rsidRDefault="00B128F0" w:rsidP="00966CB3">
      <w:pPr>
        <w:pStyle w:val="NoSpacing"/>
        <w:snapToGrid w:val="0"/>
        <w:spacing w:line="360" w:lineRule="auto"/>
        <w:jc w:val="both"/>
        <w:rPr>
          <w:rFonts w:asciiTheme="minorHAnsi" w:hAnsiTheme="minorHAnsi" w:cs="Times New Roman"/>
          <w:color w:val="000000"/>
          <w:sz w:val="24"/>
          <w:szCs w:val="24"/>
          <w:lang w:val="mt-MT"/>
        </w:rPr>
      </w:pPr>
    </w:p>
    <w:p w:rsidR="00B128F0" w:rsidRPr="00966CB3" w:rsidRDefault="00B128F0" w:rsidP="00966CB3">
      <w:pPr>
        <w:pStyle w:val="NoSpacing"/>
        <w:snapToGrid w:val="0"/>
        <w:spacing w:line="360" w:lineRule="auto"/>
        <w:jc w:val="both"/>
        <w:rPr>
          <w:rFonts w:asciiTheme="minorHAnsi" w:hAnsiTheme="minorHAnsi" w:cs="Times New Roman"/>
          <w:color w:val="000000"/>
          <w:sz w:val="24"/>
          <w:szCs w:val="24"/>
          <w:lang w:val="mt-MT"/>
        </w:rPr>
      </w:pPr>
      <w:r w:rsidRPr="00966CB3">
        <w:rPr>
          <w:rFonts w:asciiTheme="minorHAnsi" w:hAnsiTheme="minorHAnsi" w:cs="Times New Roman"/>
          <w:color w:val="000000"/>
          <w:sz w:val="24"/>
          <w:szCs w:val="24"/>
          <w:lang w:val="mt-MT"/>
        </w:rPr>
        <w:t xml:space="preserve">Wara </w:t>
      </w:r>
      <w:del w:id="105" w:author="Rose Marie" w:date="2015-10-07T09:23:00Z">
        <w:r w:rsidRPr="00966CB3" w:rsidDel="00750721">
          <w:rPr>
            <w:rFonts w:asciiTheme="minorHAnsi" w:hAnsiTheme="minorHAnsi" w:cs="Times New Roman"/>
            <w:color w:val="000000"/>
            <w:sz w:val="24"/>
            <w:szCs w:val="24"/>
            <w:lang w:val="mt-MT"/>
          </w:rPr>
          <w:delText>i</w:delText>
        </w:r>
      </w:del>
      <w:r w:rsidRPr="00966CB3">
        <w:rPr>
          <w:rFonts w:asciiTheme="minorHAnsi" w:hAnsiTheme="minorHAnsi" w:cs="Times New Roman"/>
          <w:color w:val="000000"/>
          <w:sz w:val="24"/>
          <w:szCs w:val="24"/>
          <w:lang w:val="mt-MT"/>
        </w:rPr>
        <w:t>mbagħad, it-twiebet twasslu wieħed wieħed lejn iċ-ċimiterju tal-Addolorata, fejn saret id-difna, taħt għajnejn għexieren ta’ immigrant</w:t>
      </w:r>
      <w:ins w:id="106" w:author="Rose Marie" w:date="2015-09-08T13:38:00Z">
        <w:r w:rsidR="00DE2DF0">
          <w:rPr>
            <w:rFonts w:asciiTheme="minorHAnsi" w:hAnsiTheme="minorHAnsi" w:cs="Times New Roman"/>
            <w:color w:val="000000"/>
            <w:sz w:val="24"/>
            <w:szCs w:val="24"/>
            <w:lang w:val="mt-MT"/>
          </w:rPr>
          <w:t>i</w:t>
        </w:r>
      </w:ins>
      <w:r w:rsidRPr="00966CB3">
        <w:rPr>
          <w:rFonts w:asciiTheme="minorHAnsi" w:hAnsiTheme="minorHAnsi" w:cs="Times New Roman"/>
          <w:color w:val="000000"/>
          <w:sz w:val="24"/>
          <w:szCs w:val="24"/>
          <w:lang w:val="mt-MT"/>
        </w:rPr>
        <w:t xml:space="preserve"> li poġġew fjuri fuq l-oqbra ta’ dawn il-persuni.</w:t>
      </w:r>
    </w:p>
    <w:p w:rsidR="00B128F0" w:rsidRPr="00966CB3" w:rsidRDefault="00B128F0" w:rsidP="00966CB3">
      <w:pPr>
        <w:pStyle w:val="NoSpacing"/>
        <w:snapToGrid w:val="0"/>
        <w:spacing w:line="360" w:lineRule="auto"/>
        <w:jc w:val="both"/>
        <w:rPr>
          <w:rFonts w:asciiTheme="minorHAnsi" w:hAnsiTheme="minorHAnsi" w:cs="Times New Roman"/>
          <w:color w:val="000000"/>
          <w:sz w:val="24"/>
          <w:szCs w:val="24"/>
          <w:lang w:val="mt-MT"/>
        </w:rPr>
      </w:pPr>
    </w:p>
    <w:p w:rsidR="00B128F0" w:rsidRPr="00966CB3" w:rsidRDefault="00B128F0" w:rsidP="00966CB3">
      <w:pPr>
        <w:pStyle w:val="NoSpacing"/>
        <w:snapToGrid w:val="0"/>
        <w:spacing w:line="360" w:lineRule="auto"/>
        <w:jc w:val="both"/>
        <w:rPr>
          <w:rFonts w:asciiTheme="minorHAnsi" w:hAnsiTheme="minorHAnsi" w:cs="Times New Roman"/>
          <w:color w:val="000000"/>
          <w:sz w:val="24"/>
          <w:szCs w:val="24"/>
          <w:lang w:val="mt-MT"/>
        </w:rPr>
      </w:pPr>
      <w:r w:rsidRPr="00966CB3">
        <w:rPr>
          <w:rFonts w:asciiTheme="minorHAnsi" w:hAnsiTheme="minorHAnsi" w:cs="Times New Roman"/>
          <w:color w:val="000000"/>
          <w:sz w:val="24"/>
          <w:szCs w:val="24"/>
          <w:lang w:val="mt-MT"/>
        </w:rPr>
        <w:t>Immigranti bħalhom li għamlu l-istess vjaġġ, imma fortunatament waslu qawwija u sħaħ biex jibdew ħajja ġdida, bogħod mill-biża’ u l-ħruxija tal-ħajja f’pajjiżhom, kif jgħidulna wħud minnhom.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 w:cs="Arial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966CB3">
        <w:rPr>
          <w:rFonts w:asciiTheme="minorHAnsi" w:hAnsiTheme="minorHAnsi"/>
          <w:bCs/>
          <w:sz w:val="24"/>
          <w:szCs w:val="24"/>
          <w:lang w:val="mt-MT"/>
        </w:rPr>
        <w:t>U hekk kif wieħed wieħed kull tebut innumerat tniżżel għad-difna, dawk preżenti nġabru fit-talb u l-kant u poġġew il-fjuri b’rispett lejn dawn il-persuni.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966CB3">
        <w:rPr>
          <w:rFonts w:asciiTheme="minorHAnsi" w:hAnsiTheme="minorHAnsi"/>
          <w:bCs/>
          <w:sz w:val="24"/>
          <w:szCs w:val="24"/>
          <w:lang w:val="mt-MT"/>
        </w:rPr>
        <w:t xml:space="preserve">Hu car li ma jistax ikollok kumitat tal-Parlament li jezamina l-agir hazin ta’ </w:t>
      </w:r>
      <w:del w:id="107" w:author="Rose Marie" w:date="2015-10-07T09:36:00Z">
        <w:r w:rsidRPr="00966CB3" w:rsidDel="00F710F3">
          <w:rPr>
            <w:rFonts w:asciiTheme="minorHAnsi" w:hAnsiTheme="minorHAnsi"/>
            <w:bCs/>
            <w:sz w:val="24"/>
            <w:szCs w:val="24"/>
            <w:lang w:val="mt-MT"/>
          </w:rPr>
          <w:delText xml:space="preserve">Ministru </w:delText>
        </w:r>
      </w:del>
      <w:ins w:id="108" w:author="Rose Marie" w:date="2015-10-07T09:36:00Z">
        <w:r w:rsidR="00F710F3">
          <w:rPr>
            <w:rFonts w:asciiTheme="minorHAnsi" w:hAnsiTheme="minorHAnsi"/>
            <w:bCs/>
            <w:sz w:val="24"/>
            <w:szCs w:val="24"/>
            <w:lang w:val="mt-MT"/>
          </w:rPr>
          <w:t>m</w:t>
        </w:r>
        <w:r w:rsidR="00F710F3" w:rsidRPr="00966CB3">
          <w:rPr>
            <w:rFonts w:asciiTheme="minorHAnsi" w:hAnsiTheme="minorHAnsi"/>
            <w:bCs/>
            <w:sz w:val="24"/>
            <w:szCs w:val="24"/>
            <w:lang w:val="mt-MT"/>
          </w:rPr>
          <w:t xml:space="preserve">inistru </w:t>
        </w:r>
      </w:ins>
      <w:r w:rsidRPr="00966CB3">
        <w:rPr>
          <w:rFonts w:asciiTheme="minorHAnsi" w:hAnsiTheme="minorHAnsi"/>
          <w:bCs/>
          <w:sz w:val="24"/>
          <w:szCs w:val="24"/>
          <w:lang w:val="mt-MT"/>
        </w:rPr>
        <w:t xml:space="preserve">meta dan l-istess kumitat hu maghmul minn maggoranza tad-Deputati tal-Gvern. 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966CB3">
        <w:rPr>
          <w:rFonts w:asciiTheme="minorHAnsi" w:hAnsiTheme="minorHAnsi"/>
          <w:bCs/>
          <w:sz w:val="24"/>
          <w:szCs w:val="24"/>
          <w:lang w:val="mt-MT"/>
        </w:rPr>
        <w:t xml:space="preserve">Sostna dan id-Deputat Nazzjonalista George Pullicino f’kummenti ma’ dan l-istazzjon wara li iktar kmieni </w:t>
      </w:r>
      <w:del w:id="109" w:author="Rose Marie" w:date="2015-09-08T13:45:00Z">
        <w:r w:rsidRPr="00966CB3" w:rsidDel="000D6378">
          <w:rPr>
            <w:rFonts w:asciiTheme="minorHAnsi" w:hAnsiTheme="minorHAnsi"/>
            <w:bCs/>
            <w:sz w:val="24"/>
            <w:szCs w:val="24"/>
            <w:lang w:val="mt-MT"/>
          </w:rPr>
          <w:delText>i</w:delText>
        </w:r>
      </w:del>
      <w:r w:rsidRPr="00966CB3">
        <w:rPr>
          <w:rFonts w:asciiTheme="minorHAnsi" w:hAnsiTheme="minorHAnsi"/>
          <w:bCs/>
          <w:sz w:val="24"/>
          <w:szCs w:val="24"/>
          <w:lang w:val="mt-MT"/>
        </w:rPr>
        <w:t xml:space="preserve">llejla fil-Parlament irtira l-kaz ta’ ksur ta’ privilegg fil-konfront tal-Ministru tal-Energija Konrad Mizzi. L-Ispeaker tal-Kamra tad-Deputati Anglu Farrugia kien iddikjara li kien hemm </w:t>
      </w:r>
      <w:ins w:id="110" w:author="Rose Marie" w:date="2015-11-11T14:09:00Z">
        <w:r w:rsidR="0063228A">
          <w:rPr>
            <w:rFonts w:asciiTheme="minorHAnsi" w:hAnsiTheme="minorHAnsi"/>
            <w:bCs/>
            <w:sz w:val="24"/>
            <w:szCs w:val="24"/>
            <w:lang w:val="mt-MT"/>
          </w:rPr>
          <w:t>“</w:t>
        </w:r>
      </w:ins>
      <w:r w:rsidRPr="00966CB3">
        <w:rPr>
          <w:rFonts w:asciiTheme="minorHAnsi" w:hAnsiTheme="minorHAnsi"/>
          <w:bCs/>
          <w:sz w:val="24"/>
          <w:szCs w:val="24"/>
          <w:lang w:val="mt-MT"/>
        </w:rPr>
        <w:t>prima facie</w:t>
      </w:r>
      <w:ins w:id="111" w:author="Rose Marie" w:date="2015-11-11T14:09:00Z">
        <w:r w:rsidR="0063228A">
          <w:rPr>
            <w:rFonts w:asciiTheme="minorHAnsi" w:hAnsiTheme="minorHAnsi"/>
            <w:bCs/>
            <w:sz w:val="24"/>
            <w:szCs w:val="24"/>
            <w:lang w:val="mt-MT"/>
          </w:rPr>
          <w:t>”</w:t>
        </w:r>
      </w:ins>
      <w:r w:rsidRPr="00966CB3">
        <w:rPr>
          <w:rFonts w:asciiTheme="minorHAnsi" w:hAnsiTheme="minorHAnsi"/>
          <w:bCs/>
          <w:sz w:val="24"/>
          <w:szCs w:val="24"/>
          <w:lang w:val="mt-MT"/>
        </w:rPr>
        <w:t xml:space="preserve"> ksur ta’ privilegg fir-rimarki li ghamel Konrad Mizzi dwar George Pullicino. </w:t>
      </w:r>
      <w:r w:rsidRPr="00966CB3">
        <w:rPr>
          <w:rFonts w:asciiTheme="minorHAnsi" w:hAnsiTheme="minorHAnsi"/>
          <w:bCs/>
          <w:sz w:val="24"/>
          <w:szCs w:val="24"/>
          <w:lang w:val="mt-MT"/>
        </w:rPr>
        <w:br/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/>
          <w:bCs/>
          <w:sz w:val="24"/>
          <w:szCs w:val="24"/>
          <w:lang w:val="mt-MT"/>
        </w:rPr>
      </w:pPr>
      <w:r w:rsidRPr="00966CB3">
        <w:rPr>
          <w:rFonts w:asciiTheme="minorHAnsi" w:hAnsiTheme="minorHAnsi"/>
          <w:bCs/>
          <w:sz w:val="24"/>
          <w:szCs w:val="24"/>
          <w:lang w:val="mt-MT"/>
        </w:rPr>
        <w:t xml:space="preserve">Hu sfida lil Konrad Mizzi biex jirrepeti l-allegazzjonijiet tieghu barra mill-Parlament u immedjatament jibda </w:t>
      </w:r>
      <w:del w:id="112" w:author="Rose Marie" w:date="2015-09-08T13:52:00Z">
        <w:r w:rsidRPr="00966CB3" w:rsidDel="00C44632">
          <w:rPr>
            <w:rFonts w:asciiTheme="minorHAnsi" w:hAnsiTheme="minorHAnsi"/>
            <w:bCs/>
            <w:sz w:val="24"/>
            <w:szCs w:val="24"/>
            <w:lang w:val="mt-MT"/>
          </w:rPr>
          <w:delText xml:space="preserve">procedure </w:delText>
        </w:r>
      </w:del>
      <w:ins w:id="113" w:author="Rose Marie" w:date="2015-09-08T13:52:00Z">
        <w:r w:rsidR="00C44632" w:rsidRPr="00966CB3">
          <w:rPr>
            <w:rFonts w:asciiTheme="minorHAnsi" w:hAnsiTheme="minorHAnsi"/>
            <w:bCs/>
            <w:sz w:val="24"/>
            <w:szCs w:val="24"/>
            <w:lang w:val="mt-MT"/>
          </w:rPr>
          <w:t>procedur</w:t>
        </w:r>
        <w:r w:rsidR="00C44632">
          <w:rPr>
            <w:rFonts w:asciiTheme="minorHAnsi" w:hAnsiTheme="minorHAnsi"/>
            <w:bCs/>
            <w:sz w:val="24"/>
            <w:szCs w:val="24"/>
            <w:lang w:val="mt-MT"/>
          </w:rPr>
          <w:t>i</w:t>
        </w:r>
        <w:r w:rsidR="00C44632" w:rsidRPr="00966CB3">
          <w:rPr>
            <w:rFonts w:asciiTheme="minorHAnsi" w:hAnsiTheme="minorHAnsi"/>
            <w:bCs/>
            <w:sz w:val="24"/>
            <w:szCs w:val="24"/>
            <w:lang w:val="mt-MT"/>
          </w:rPr>
          <w:t xml:space="preserve"> </w:t>
        </w:r>
      </w:ins>
      <w:r w:rsidRPr="00966CB3">
        <w:rPr>
          <w:rFonts w:asciiTheme="minorHAnsi" w:hAnsiTheme="minorHAnsi"/>
          <w:bCs/>
          <w:sz w:val="24"/>
          <w:szCs w:val="24"/>
          <w:lang w:val="mt-MT"/>
        </w:rPr>
        <w:t>kontrih fil-Qorti</w:t>
      </w:r>
      <w:ins w:id="114" w:author="Rose Marie" w:date="2015-10-07T09:39:00Z">
        <w:r w:rsidR="00F710F3">
          <w:rPr>
            <w:rFonts w:asciiTheme="minorHAnsi" w:hAnsiTheme="minorHAnsi"/>
            <w:bCs/>
            <w:sz w:val="24"/>
            <w:szCs w:val="24"/>
            <w:lang w:val="mt-MT"/>
          </w:rPr>
          <w:t>.</w:t>
        </w:r>
      </w:ins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966CB3">
        <w:rPr>
          <w:rFonts w:asciiTheme="minorHAnsi" w:hAnsiTheme="minorHAnsi"/>
          <w:bCs/>
          <w:sz w:val="24"/>
          <w:szCs w:val="24"/>
          <w:lang w:val="mt-MT"/>
        </w:rPr>
        <w:lastRenderedPageBreak/>
        <w:t>Dan l-agir hu tipiku tal-Partit Laburista kif jidher anki fil-kaz li qajjem il-Prim Ministru Joseph Muscat kontra l-Kap tal-</w:t>
      </w:r>
      <w:del w:id="115" w:author="Rose Marie" w:date="2015-09-08T13:55:00Z">
        <w:r w:rsidRPr="00966CB3" w:rsidDel="00C44632">
          <w:rPr>
            <w:rFonts w:asciiTheme="minorHAnsi" w:hAnsiTheme="minorHAnsi"/>
            <w:bCs/>
            <w:sz w:val="24"/>
            <w:szCs w:val="24"/>
            <w:lang w:val="mt-MT"/>
          </w:rPr>
          <w:delText xml:space="preserve">Opposizzjoni </w:delText>
        </w:r>
      </w:del>
      <w:ins w:id="116" w:author="Rose Marie" w:date="2015-09-08T13:55:00Z">
        <w:r w:rsidR="00C44632" w:rsidRPr="00966CB3">
          <w:rPr>
            <w:rFonts w:asciiTheme="minorHAnsi" w:hAnsiTheme="minorHAnsi"/>
            <w:bCs/>
            <w:sz w:val="24"/>
            <w:szCs w:val="24"/>
            <w:lang w:val="mt-MT"/>
          </w:rPr>
          <w:t>Oppo</w:t>
        </w:r>
        <w:r w:rsidR="00C44632">
          <w:rPr>
            <w:rFonts w:asciiTheme="minorHAnsi" w:hAnsiTheme="minorHAnsi"/>
            <w:bCs/>
            <w:sz w:val="24"/>
            <w:szCs w:val="24"/>
            <w:lang w:val="mt-MT"/>
          </w:rPr>
          <w:t>z</w:t>
        </w:r>
        <w:r w:rsidR="00C44632" w:rsidRPr="00966CB3">
          <w:rPr>
            <w:rFonts w:asciiTheme="minorHAnsi" w:hAnsiTheme="minorHAnsi"/>
            <w:bCs/>
            <w:sz w:val="24"/>
            <w:szCs w:val="24"/>
            <w:lang w:val="mt-MT"/>
          </w:rPr>
          <w:t xml:space="preserve">izzjoni </w:t>
        </w:r>
      </w:ins>
      <w:r w:rsidRPr="00966CB3">
        <w:rPr>
          <w:rFonts w:asciiTheme="minorHAnsi" w:hAnsiTheme="minorHAnsi"/>
          <w:bCs/>
          <w:sz w:val="24"/>
          <w:szCs w:val="24"/>
          <w:lang w:val="mt-MT"/>
        </w:rPr>
        <w:t>Simon Busuttil quddiem il-</w:t>
      </w:r>
      <w:del w:id="117" w:author="Rose Marie" w:date="2015-11-22T19:20:00Z">
        <w:r w:rsidRPr="00966CB3" w:rsidDel="00066B6C">
          <w:rPr>
            <w:rFonts w:asciiTheme="minorHAnsi" w:hAnsiTheme="minorHAnsi"/>
            <w:bCs/>
            <w:sz w:val="24"/>
            <w:szCs w:val="24"/>
            <w:lang w:val="mt-MT"/>
          </w:rPr>
          <w:delText xml:space="preserve">kumitat </w:delText>
        </w:r>
      </w:del>
      <w:ins w:id="118" w:author="Rose Marie" w:date="2015-11-22T19:20:00Z">
        <w:r w:rsidR="00066B6C">
          <w:rPr>
            <w:rFonts w:asciiTheme="minorHAnsi" w:hAnsiTheme="minorHAnsi"/>
            <w:bCs/>
            <w:sz w:val="24"/>
            <w:szCs w:val="24"/>
            <w:lang w:val="mt-MT"/>
          </w:rPr>
          <w:t>K</w:t>
        </w:r>
        <w:r w:rsidR="00066B6C" w:rsidRPr="00966CB3">
          <w:rPr>
            <w:rFonts w:asciiTheme="minorHAnsi" w:hAnsiTheme="minorHAnsi"/>
            <w:bCs/>
            <w:sz w:val="24"/>
            <w:szCs w:val="24"/>
            <w:lang w:val="mt-MT"/>
          </w:rPr>
          <w:t xml:space="preserve">umitat </w:t>
        </w:r>
      </w:ins>
      <w:r w:rsidRPr="00966CB3">
        <w:rPr>
          <w:rFonts w:asciiTheme="minorHAnsi" w:hAnsiTheme="minorHAnsi"/>
          <w:bCs/>
          <w:sz w:val="24"/>
          <w:szCs w:val="24"/>
          <w:lang w:val="mt-MT"/>
        </w:rPr>
        <w:t>tal-Privileggi, fejn ghandu maggoranza. Dan minkejja li Simon Busuttil kien ghamel id-dikjarazzjonijiet tieghu dwar l-indhil politiku fl-investigazzjonijiet tal-Pulizija fil-konfront ta’ John Dalli barra mill-Parlament u ghaldaqstant seta</w:t>
      </w:r>
      <w:ins w:id="119" w:author="Rose Marie" w:date="2015-09-08T13:56:00Z">
        <w:r w:rsidR="00C44632">
          <w:rPr>
            <w:rFonts w:asciiTheme="minorHAnsi" w:hAnsiTheme="minorHAnsi"/>
            <w:bCs/>
            <w:sz w:val="24"/>
            <w:szCs w:val="24"/>
            <w:lang w:val="mt-MT"/>
          </w:rPr>
          <w:t>'</w:t>
        </w:r>
      </w:ins>
      <w:r w:rsidRPr="00966CB3">
        <w:rPr>
          <w:rFonts w:asciiTheme="minorHAnsi" w:hAnsiTheme="minorHAnsi"/>
          <w:bCs/>
          <w:sz w:val="24"/>
          <w:szCs w:val="24"/>
          <w:lang w:val="mt-MT"/>
        </w:rPr>
        <w:t xml:space="preserve"> jipprocedi quddiem il-Qrati.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B128F0" w:rsidRPr="00966CB3" w:rsidRDefault="00B128F0" w:rsidP="00966CB3">
      <w:pPr>
        <w:pStyle w:val="NormalWeb"/>
        <w:shd w:val="clear" w:color="auto" w:fill="FFFFFF"/>
        <w:spacing w:before="0" w:after="225" w:line="360" w:lineRule="auto"/>
        <w:jc w:val="both"/>
        <w:rPr>
          <w:rFonts w:asciiTheme="minorHAnsi" w:hAnsiTheme="minorHAnsi"/>
          <w:lang w:val="mt-MT"/>
        </w:rPr>
      </w:pPr>
      <w:r w:rsidRPr="00966CB3">
        <w:rPr>
          <w:rFonts w:asciiTheme="minorHAnsi" w:hAnsiTheme="minorHAnsi"/>
          <w:lang w:val="mt-MT"/>
        </w:rPr>
        <w:t xml:space="preserve">224 </w:t>
      </w:r>
      <w:del w:id="120" w:author="Rose Marie" w:date="2015-09-08T13:40:00Z">
        <w:r w:rsidRPr="00966CB3" w:rsidDel="00DE2DF0">
          <w:rPr>
            <w:rFonts w:asciiTheme="minorHAnsi" w:hAnsiTheme="minorHAnsi"/>
            <w:lang w:val="mt-MT"/>
          </w:rPr>
          <w:delText xml:space="preserve">Kunsillier </w:delText>
        </w:r>
      </w:del>
      <w:ins w:id="121" w:author="Rose Marie" w:date="2015-09-08T13:40:00Z">
        <w:r w:rsidR="00DE2DF0">
          <w:rPr>
            <w:rFonts w:asciiTheme="minorHAnsi" w:hAnsiTheme="minorHAnsi"/>
            <w:lang w:val="mt-MT"/>
          </w:rPr>
          <w:t>k</w:t>
        </w:r>
        <w:r w:rsidR="00DE2DF0" w:rsidRPr="00966CB3">
          <w:rPr>
            <w:rFonts w:asciiTheme="minorHAnsi" w:hAnsiTheme="minorHAnsi"/>
            <w:lang w:val="mt-MT"/>
          </w:rPr>
          <w:t xml:space="preserve">unsillier </w:t>
        </w:r>
      </w:ins>
      <w:r w:rsidRPr="00966CB3">
        <w:rPr>
          <w:rFonts w:asciiTheme="minorHAnsi" w:hAnsiTheme="minorHAnsi"/>
          <w:lang w:val="mt-MT"/>
        </w:rPr>
        <w:t xml:space="preserve">li kienu eletti fl-elezzjonijiet tal-Kunsilli Lokali fil-11 ta’ April f’34 </w:t>
      </w:r>
      <w:del w:id="122" w:author="Rose Marie" w:date="2015-09-08T14:10:00Z">
        <w:r w:rsidRPr="00966CB3" w:rsidDel="000C4832">
          <w:rPr>
            <w:rFonts w:asciiTheme="minorHAnsi" w:hAnsiTheme="minorHAnsi"/>
            <w:lang w:val="mt-MT"/>
          </w:rPr>
          <w:delText xml:space="preserve">lokalita’ </w:delText>
        </w:r>
      </w:del>
      <w:ins w:id="123" w:author="Rose Marie" w:date="2015-09-08T14:10:00Z">
        <w:r w:rsidR="000C4832" w:rsidRPr="00966CB3">
          <w:rPr>
            <w:rFonts w:asciiTheme="minorHAnsi" w:hAnsiTheme="minorHAnsi"/>
            <w:lang w:val="mt-MT"/>
          </w:rPr>
          <w:t>lokalit</w:t>
        </w:r>
        <w:r w:rsidR="000C4832">
          <w:rPr>
            <w:rFonts w:asciiTheme="minorHAnsi" w:hAnsiTheme="minorHAnsi"/>
            <w:lang w:val="mt-MT"/>
          </w:rPr>
          <w:t>à</w:t>
        </w:r>
        <w:r w:rsidR="000C4832" w:rsidRPr="00966CB3">
          <w:rPr>
            <w:rFonts w:asciiTheme="minorHAnsi" w:hAnsiTheme="minorHAnsi"/>
            <w:lang w:val="mt-MT"/>
          </w:rPr>
          <w:t xml:space="preserve"> </w:t>
        </w:r>
      </w:ins>
      <w:del w:id="124" w:author="Rose Marie" w:date="2015-10-07T09:42:00Z">
        <w:r w:rsidRPr="00966CB3" w:rsidDel="008062BF">
          <w:rPr>
            <w:rFonts w:asciiTheme="minorHAnsi" w:hAnsiTheme="minorHAnsi"/>
            <w:lang w:val="mt-MT"/>
          </w:rPr>
          <w:delText>i</w:delText>
        </w:r>
      </w:del>
      <w:r w:rsidRPr="00966CB3">
        <w:rPr>
          <w:rFonts w:asciiTheme="minorHAnsi" w:hAnsiTheme="minorHAnsi"/>
          <w:lang w:val="mt-MT"/>
        </w:rPr>
        <w:t>llum ħadu l-ġurament tal-ħatra fil-kariga tagħhom. 108 minnhom (48%) huma kunsillieri li ġew eletti għall-ewwel darba.</w:t>
      </w:r>
    </w:p>
    <w:p w:rsidR="00B128F0" w:rsidRPr="00966CB3" w:rsidRDefault="00B128F0" w:rsidP="00966CB3">
      <w:pPr>
        <w:pStyle w:val="NormalWeb"/>
        <w:shd w:val="clear" w:color="auto" w:fill="FFFFFF"/>
        <w:spacing w:before="0" w:after="225" w:line="360" w:lineRule="auto"/>
        <w:jc w:val="both"/>
        <w:rPr>
          <w:rFonts w:asciiTheme="minorHAnsi" w:hAnsiTheme="minorHAnsi"/>
          <w:lang w:val="mt-MT"/>
        </w:rPr>
      </w:pPr>
      <w:r w:rsidRPr="00966CB3">
        <w:rPr>
          <w:rFonts w:asciiTheme="minorHAnsi" w:hAnsiTheme="minorHAnsi"/>
          <w:lang w:val="mt-MT"/>
        </w:rPr>
        <w:t>Fi stqarrija, il-Partit Nazzjonalista jawgura kull suċċess fil-ħidma tagħhom fil-lokalitajiet. Il-Kunsillieri Lokali għandhom jaħdmu għall-ġid tal-lokalità, mingħajr għamad politiku, u flimkien għandhom jirsistu biex jagħmlu differenza fil-lokalità tagħhom.</w:t>
      </w:r>
    </w:p>
    <w:p w:rsidR="00B128F0" w:rsidRPr="00966CB3" w:rsidRDefault="00B128F0" w:rsidP="00966CB3">
      <w:pPr>
        <w:pStyle w:val="NormalWeb"/>
        <w:shd w:val="clear" w:color="auto" w:fill="FFFFFF"/>
        <w:spacing w:before="0" w:after="225" w:line="360" w:lineRule="auto"/>
        <w:jc w:val="both"/>
        <w:rPr>
          <w:rFonts w:asciiTheme="minorHAnsi" w:hAnsiTheme="minorHAnsi"/>
          <w:lang w:val="mt-MT"/>
        </w:rPr>
      </w:pPr>
      <w:r w:rsidRPr="00966CB3">
        <w:rPr>
          <w:rFonts w:asciiTheme="minorHAnsi" w:hAnsiTheme="minorHAnsi"/>
          <w:lang w:val="mt-MT"/>
        </w:rPr>
        <w:t>Il-Partit Nazzjonalista jinsisti mal-Gvern biex isib il-fondi neċessarji biex il-Kunsilli Lokali jkunu jistgħu jaħdmu u jwettqu proġetti għall-ġid tar-residenti kollha. Huwa importanti li l-Gvern jifhem li mingħajr flus, il-Kunsilli Lokali ma jkunux jistgħu jwettqu l-programm elettorali li ġew eletti fuqu.</w:t>
      </w:r>
    </w:p>
    <w:p w:rsidR="00B128F0" w:rsidRPr="00966CB3" w:rsidRDefault="00B128F0" w:rsidP="00966CB3">
      <w:pPr>
        <w:pStyle w:val="NormalWeb"/>
        <w:shd w:val="clear" w:color="auto" w:fill="FFFFFF"/>
        <w:spacing w:before="0" w:after="225" w:line="360" w:lineRule="auto"/>
        <w:jc w:val="both"/>
        <w:rPr>
          <w:rFonts w:asciiTheme="minorHAnsi" w:hAnsiTheme="minorHAnsi"/>
          <w:lang w:val="mt-MT"/>
        </w:rPr>
      </w:pPr>
      <w:r w:rsidRPr="00966CB3">
        <w:rPr>
          <w:rFonts w:asciiTheme="minorHAnsi" w:hAnsiTheme="minorHAnsi"/>
          <w:lang w:val="mt-MT"/>
        </w:rPr>
        <w:t xml:space="preserve">Il-Partit Nazzjonalista qed iħeġġeġ lill-Gvern ukoll biex jiddeċiedi dwar riformi importanti marbutin mal-Kunsilli Lokali, fosthom is-sistema tal-gwardjani lokali, </w:t>
      </w:r>
      <w:ins w:id="125" w:author="Rose Marie" w:date="2015-09-08T14:13:00Z">
        <w:r w:rsidR="000C4832">
          <w:rPr>
            <w:rFonts w:asciiTheme="minorHAnsi" w:hAnsiTheme="minorHAnsi"/>
            <w:lang w:val="mt-MT"/>
          </w:rPr>
          <w:t>i</w:t>
        </w:r>
      </w:ins>
      <w:r w:rsidRPr="00966CB3">
        <w:rPr>
          <w:rFonts w:asciiTheme="minorHAnsi" w:hAnsiTheme="minorHAnsi"/>
          <w:lang w:val="mt-MT"/>
        </w:rPr>
        <w:t>d-devoluzzjoni ta’ aktar poteri lill-Kunsilli Lokali, kif ukoll is-sistema tar-reġjuni.</w:t>
      </w:r>
    </w:p>
    <w:p w:rsidR="00B128F0" w:rsidRPr="00966CB3" w:rsidRDefault="00B128F0" w:rsidP="00966CB3">
      <w:pPr>
        <w:pStyle w:val="NormalWeb"/>
        <w:shd w:val="clear" w:color="auto" w:fill="FFFFFF"/>
        <w:spacing w:before="0" w:after="225" w:line="360" w:lineRule="auto"/>
        <w:jc w:val="both"/>
        <w:rPr>
          <w:rFonts w:asciiTheme="minorHAnsi" w:hAnsiTheme="minorHAnsi"/>
          <w:lang w:val="mt-MT"/>
        </w:rPr>
      </w:pPr>
      <w:r w:rsidRPr="00966CB3">
        <w:rPr>
          <w:rFonts w:asciiTheme="minorHAnsi" w:hAnsiTheme="minorHAnsi"/>
          <w:lang w:val="mt-MT"/>
        </w:rPr>
        <w:t>F’diskors qasir, il-Ministru għall-Ġustizzja, Kultura u Gvern Lokali Owen Bonnici feraħ lil dawk eletti u rringrazzja lill-kandidati li ma ġewx eletti. Hu appella lill-kunsillieri biex jinvolvu lill-kandidati li ma ġewx eletti fil-ħidma favur il-</w:t>
      </w:r>
      <w:del w:id="126" w:author="Rose Marie" w:date="2015-09-08T14:14:00Z">
        <w:r w:rsidRPr="00966CB3" w:rsidDel="000C4832">
          <w:rPr>
            <w:rFonts w:asciiTheme="minorHAnsi" w:hAnsiTheme="minorHAnsi"/>
            <w:lang w:val="mt-MT"/>
          </w:rPr>
          <w:delText>lokalita’</w:delText>
        </w:r>
      </w:del>
      <w:ins w:id="127" w:author="Rose Marie" w:date="2015-09-08T14:14:00Z">
        <w:r w:rsidR="000C4832" w:rsidRPr="00966CB3">
          <w:rPr>
            <w:rFonts w:asciiTheme="minorHAnsi" w:hAnsiTheme="minorHAnsi"/>
            <w:lang w:val="mt-MT"/>
          </w:rPr>
          <w:t>lokalit</w:t>
        </w:r>
        <w:r w:rsidR="000C4832">
          <w:rPr>
            <w:rFonts w:asciiTheme="minorHAnsi" w:hAnsiTheme="minorHAnsi"/>
            <w:lang w:val="mt-MT"/>
          </w:rPr>
          <w:t>à</w:t>
        </w:r>
      </w:ins>
      <w:r w:rsidRPr="00966CB3">
        <w:rPr>
          <w:rFonts w:asciiTheme="minorHAnsi" w:hAnsiTheme="minorHAnsi"/>
          <w:lang w:val="mt-MT"/>
        </w:rPr>
        <w:t>.</w:t>
      </w:r>
    </w:p>
    <w:p w:rsidR="00B128F0" w:rsidRPr="00966CB3" w:rsidRDefault="00B128F0" w:rsidP="00966CB3">
      <w:pPr>
        <w:pStyle w:val="NormalWeb"/>
        <w:shd w:val="clear" w:color="auto" w:fill="FFFFFF"/>
        <w:spacing w:before="0" w:after="225" w:line="360" w:lineRule="auto"/>
        <w:jc w:val="both"/>
        <w:rPr>
          <w:rFonts w:asciiTheme="minorHAnsi" w:hAnsiTheme="minorHAnsi"/>
          <w:lang w:val="mt-MT"/>
        </w:rPr>
      </w:pPr>
      <w:r w:rsidRPr="00966CB3">
        <w:rPr>
          <w:rFonts w:asciiTheme="minorHAnsi" w:hAnsiTheme="minorHAnsi"/>
          <w:lang w:val="mt-MT"/>
        </w:rPr>
        <w:t>Hu rrimarka li ż-ż</w:t>
      </w:r>
      <w:del w:id="128" w:author="Rose Marie" w:date="2015-09-08T14:14:00Z">
        <w:r w:rsidRPr="00966CB3" w:rsidDel="000C4832">
          <w:rPr>
            <w:rFonts w:asciiTheme="minorHAnsi" w:hAnsiTheme="minorHAnsi"/>
            <w:lang w:val="mt-MT"/>
          </w:rPr>
          <w:delText>a</w:delText>
        </w:r>
      </w:del>
      <w:r w:rsidRPr="00966CB3">
        <w:rPr>
          <w:rFonts w:asciiTheme="minorHAnsi" w:hAnsiTheme="minorHAnsi"/>
          <w:lang w:val="mt-MT"/>
        </w:rPr>
        <w:t>għ</w:t>
      </w:r>
      <w:ins w:id="129" w:author="Rose Marie" w:date="2015-09-08T14:15:00Z">
        <w:r w:rsidR="000C4832">
          <w:rPr>
            <w:rFonts w:asciiTheme="minorHAnsi" w:hAnsiTheme="minorHAnsi"/>
            <w:lang w:val="mt-MT"/>
          </w:rPr>
          <w:t>a</w:t>
        </w:r>
      </w:ins>
      <w:r w:rsidRPr="00966CB3">
        <w:rPr>
          <w:rFonts w:asciiTheme="minorHAnsi" w:hAnsiTheme="minorHAnsi"/>
          <w:lang w:val="mt-MT"/>
        </w:rPr>
        <w:t>żagħ marru aħjar min-nisa hekk kif 71% taż-ż</w:t>
      </w:r>
      <w:del w:id="130" w:author="Rose Marie" w:date="2015-09-08T14:15:00Z">
        <w:r w:rsidRPr="00966CB3" w:rsidDel="000C4832">
          <w:rPr>
            <w:rFonts w:asciiTheme="minorHAnsi" w:hAnsiTheme="minorHAnsi"/>
            <w:lang w:val="mt-MT"/>
          </w:rPr>
          <w:delText>a</w:delText>
        </w:r>
      </w:del>
      <w:r w:rsidRPr="00966CB3">
        <w:rPr>
          <w:rFonts w:asciiTheme="minorHAnsi" w:hAnsiTheme="minorHAnsi"/>
          <w:lang w:val="mt-MT"/>
        </w:rPr>
        <w:t>għ</w:t>
      </w:r>
      <w:ins w:id="131" w:author="Rose Marie" w:date="2015-09-08T14:15:00Z">
        <w:r w:rsidR="000C4832">
          <w:rPr>
            <w:rFonts w:asciiTheme="minorHAnsi" w:hAnsiTheme="minorHAnsi"/>
            <w:lang w:val="mt-MT"/>
          </w:rPr>
          <w:t>a</w:t>
        </w:r>
      </w:ins>
      <w:r w:rsidRPr="00966CB3">
        <w:rPr>
          <w:rFonts w:asciiTheme="minorHAnsi" w:hAnsiTheme="minorHAnsi"/>
          <w:lang w:val="mt-MT"/>
        </w:rPr>
        <w:t>żagħ li kkontestaw dawn l-elezzjonijiet kienu eletti filwaqt li 55% tan-nisa li kkontestaw kienu eletti. Owen Bonnici tkellem ukoll dwar sforz ikbar biex iktar nisa jkunu f’pożizzjonijiet ta’ tmexxija hekk kif 15%, jew 10 sindki huma nisa.</w:t>
      </w:r>
    </w:p>
    <w:p w:rsidR="00B128F0" w:rsidRPr="00966CB3" w:rsidRDefault="00B128F0" w:rsidP="00966CB3">
      <w:pPr>
        <w:pStyle w:val="NormalWeb"/>
        <w:shd w:val="clear" w:color="auto" w:fill="FFFFFF"/>
        <w:spacing w:before="0" w:after="225" w:line="360" w:lineRule="auto"/>
        <w:jc w:val="both"/>
        <w:rPr>
          <w:rFonts w:asciiTheme="minorHAnsi" w:hAnsiTheme="minorHAnsi"/>
          <w:lang w:val="mt-MT"/>
        </w:rPr>
      </w:pPr>
      <w:r w:rsidRPr="00966CB3">
        <w:rPr>
          <w:rFonts w:asciiTheme="minorHAnsi" w:hAnsiTheme="minorHAnsi"/>
          <w:lang w:val="mt-MT"/>
        </w:rPr>
        <w:lastRenderedPageBreak/>
        <w:t xml:space="preserve">Min-naħa tiegħu, is-Segretarju Parlamentari Stefan Buontempo </w:t>
      </w:r>
      <w:del w:id="132" w:author="Rose Marie" w:date="2015-10-07T09:50:00Z">
        <w:r w:rsidRPr="00966CB3" w:rsidDel="008062BF">
          <w:rPr>
            <w:rFonts w:asciiTheme="minorHAnsi" w:hAnsiTheme="minorHAnsi"/>
            <w:lang w:val="mt-MT"/>
          </w:rPr>
          <w:delText xml:space="preserve">ukoll </w:delText>
        </w:r>
      </w:del>
      <w:ins w:id="133" w:author="Rose Marie" w:date="2015-10-07T09:50:00Z">
        <w:r w:rsidR="008062BF">
          <w:rPr>
            <w:rFonts w:asciiTheme="minorHAnsi" w:hAnsiTheme="minorHAnsi"/>
            <w:lang w:val="mt-MT"/>
          </w:rPr>
          <w:t>w</w:t>
        </w:r>
        <w:r w:rsidR="008062BF" w:rsidRPr="00966CB3">
          <w:rPr>
            <w:rFonts w:asciiTheme="minorHAnsi" w:hAnsiTheme="minorHAnsi"/>
            <w:lang w:val="mt-MT"/>
          </w:rPr>
          <w:t xml:space="preserve">koll </w:t>
        </w:r>
      </w:ins>
      <w:r w:rsidRPr="00966CB3">
        <w:rPr>
          <w:rFonts w:asciiTheme="minorHAnsi" w:hAnsiTheme="minorHAnsi"/>
          <w:lang w:val="mt-MT"/>
        </w:rPr>
        <w:t xml:space="preserve">feraħ lill-kunsillieri eletti u rringrazzja lill-kunsillieri uxxenti li jew għażlu li ma jikkontestawx jew ma ġewx eletti għat-tmien </w:t>
      </w:r>
      <w:del w:id="134" w:author="Rose Marie" w:date="2015-11-22T09:48:00Z">
        <w:r w:rsidRPr="00966CB3" w:rsidDel="000A0585">
          <w:rPr>
            <w:rFonts w:asciiTheme="minorHAnsi" w:hAnsiTheme="minorHAnsi"/>
            <w:lang w:val="mt-MT"/>
          </w:rPr>
          <w:delText>leġislatura</w:delText>
        </w:r>
      </w:del>
      <w:ins w:id="135" w:author="Rose Marie" w:date="2015-11-22T09:48:00Z">
        <w:r w:rsidR="000A0585" w:rsidRPr="00966CB3">
          <w:rPr>
            <w:rFonts w:asciiTheme="minorHAnsi" w:hAnsiTheme="minorHAnsi"/>
            <w:lang w:val="mt-MT"/>
          </w:rPr>
          <w:t>leġi</w:t>
        </w:r>
        <w:r w:rsidR="000A0585">
          <w:rPr>
            <w:rFonts w:asciiTheme="minorHAnsi" w:hAnsiTheme="minorHAnsi"/>
            <w:lang w:val="mt-MT"/>
          </w:rPr>
          <w:t>ż</w:t>
        </w:r>
        <w:r w:rsidR="000A0585" w:rsidRPr="00966CB3">
          <w:rPr>
            <w:rFonts w:asciiTheme="minorHAnsi" w:hAnsiTheme="minorHAnsi"/>
            <w:lang w:val="mt-MT"/>
          </w:rPr>
          <w:t>latura</w:t>
        </w:r>
      </w:ins>
      <w:r w:rsidRPr="00966CB3">
        <w:rPr>
          <w:rFonts w:asciiTheme="minorHAnsi" w:hAnsiTheme="minorHAnsi"/>
          <w:lang w:val="mt-MT"/>
        </w:rPr>
        <w:t>.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966CB3">
        <w:rPr>
          <w:rFonts w:asciiTheme="minorHAnsi" w:hAnsiTheme="minorHAnsi"/>
          <w:sz w:val="24"/>
          <w:szCs w:val="24"/>
          <w:lang w:val="mt-MT"/>
        </w:rPr>
        <w:t>Preżenti għaż-żewġ ċerimonji tal-ġurament tal-ħatra li saru fiċ-Ċentru tal-Mediterran għall-Konferenzi kien hemm ukoll il-</w:t>
      </w:r>
      <w:del w:id="136" w:author="Rose Marie" w:date="2015-10-07T09:52:00Z">
        <w:r w:rsidRPr="00966CB3" w:rsidDel="00166DAF">
          <w:rPr>
            <w:rFonts w:asciiTheme="minorHAnsi" w:hAnsiTheme="minorHAnsi"/>
            <w:sz w:val="24"/>
            <w:szCs w:val="24"/>
            <w:lang w:val="mt-MT"/>
          </w:rPr>
          <w:delText xml:space="preserve">kelliem </w:delText>
        </w:r>
      </w:del>
      <w:ins w:id="137" w:author="Rose Marie" w:date="2015-10-07T09:52:00Z">
        <w:r w:rsidR="00166DAF">
          <w:rPr>
            <w:rFonts w:asciiTheme="minorHAnsi" w:hAnsiTheme="minorHAnsi"/>
            <w:sz w:val="24"/>
            <w:szCs w:val="24"/>
            <w:lang w:val="mt-MT"/>
          </w:rPr>
          <w:t>K</w:t>
        </w:r>
        <w:r w:rsidR="00166DAF" w:rsidRPr="00966CB3">
          <w:rPr>
            <w:rFonts w:asciiTheme="minorHAnsi" w:hAnsiTheme="minorHAnsi"/>
            <w:sz w:val="24"/>
            <w:szCs w:val="24"/>
            <w:lang w:val="mt-MT"/>
          </w:rPr>
          <w:t xml:space="preserve">elliem 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>tal-Oppożizzjoni għall-Gvern Lokali David Agius.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966CB3">
        <w:rPr>
          <w:rFonts w:asciiTheme="minorHAnsi" w:hAnsiTheme="minorHAnsi"/>
          <w:bCs/>
          <w:sz w:val="24"/>
          <w:szCs w:val="24"/>
          <w:lang w:val="mt-MT"/>
        </w:rPr>
        <w:t xml:space="preserve">Il-gimgha li ghaddiet </w:t>
      </w:r>
      <w:ins w:id="138" w:author="Rose Marie" w:date="2015-09-08T14:17:00Z">
        <w:r w:rsidR="00341E63">
          <w:rPr>
            <w:rFonts w:asciiTheme="minorHAnsi" w:hAnsiTheme="minorHAnsi"/>
            <w:bCs/>
            <w:sz w:val="24"/>
            <w:szCs w:val="24"/>
            <w:lang w:val="mt-MT"/>
          </w:rPr>
          <w:t>i</w:t>
        </w:r>
      </w:ins>
      <w:r w:rsidRPr="00966CB3">
        <w:rPr>
          <w:rFonts w:asciiTheme="minorHAnsi" w:hAnsiTheme="minorHAnsi"/>
          <w:bCs/>
          <w:sz w:val="24"/>
          <w:szCs w:val="24"/>
          <w:lang w:val="mt-MT"/>
        </w:rPr>
        <w:t>l-haddiema tax-Xatt li kienu impjegati bejn l-1973 u l-2007 jew werrieta taghhom intalbu mill-General Workers Union biex jimlew formula fuq jekk humi</w:t>
      </w:r>
      <w:ins w:id="139" w:author="Rose Marie" w:date="2015-09-08T14:18:00Z">
        <w:r w:rsidR="00341E63">
          <w:rPr>
            <w:rFonts w:asciiTheme="minorHAnsi" w:hAnsiTheme="minorHAnsi"/>
            <w:bCs/>
            <w:sz w:val="24"/>
            <w:szCs w:val="24"/>
            <w:lang w:val="mt-MT"/>
          </w:rPr>
          <w:t>e</w:t>
        </w:r>
      </w:ins>
      <w:r w:rsidRPr="00966CB3">
        <w:rPr>
          <w:rFonts w:asciiTheme="minorHAnsi" w:hAnsiTheme="minorHAnsi"/>
          <w:bCs/>
          <w:sz w:val="24"/>
          <w:szCs w:val="24"/>
          <w:lang w:val="mt-MT"/>
        </w:rPr>
        <w:t xml:space="preserve">x interessati fil-ftehim li l-Union qed taghmel mal-Gvern. Din il-formula </w:t>
      </w:r>
      <w:del w:id="140" w:author="Rose Marie" w:date="2015-09-08T14:18:00Z">
        <w:r w:rsidRPr="00966CB3" w:rsidDel="00341E63">
          <w:rPr>
            <w:rFonts w:asciiTheme="minorHAnsi" w:hAnsiTheme="minorHAnsi"/>
            <w:bCs/>
            <w:sz w:val="24"/>
            <w:szCs w:val="24"/>
            <w:lang w:val="mt-MT"/>
          </w:rPr>
          <w:delText>i</w:delText>
        </w:r>
      </w:del>
      <w:r w:rsidRPr="00966CB3">
        <w:rPr>
          <w:rFonts w:asciiTheme="minorHAnsi" w:hAnsiTheme="minorHAnsi"/>
          <w:bCs/>
          <w:sz w:val="24"/>
          <w:szCs w:val="24"/>
          <w:lang w:val="mt-MT"/>
        </w:rPr>
        <w:t>nghatat lilhom wara laqgha li fiha l-</w:t>
      </w:r>
      <w:del w:id="141" w:author="Rose Marie" w:date="2015-09-08T14:19:00Z">
        <w:r w:rsidRPr="00966CB3" w:rsidDel="00341E63">
          <w:rPr>
            <w:rFonts w:asciiTheme="minorHAnsi" w:hAnsiTheme="minorHAnsi"/>
            <w:bCs/>
            <w:sz w:val="24"/>
            <w:szCs w:val="24"/>
            <w:lang w:val="mt-MT"/>
          </w:rPr>
          <w:delText xml:space="preserve">union </w:delText>
        </w:r>
      </w:del>
      <w:ins w:id="142" w:author="Rose Marie" w:date="2015-09-08T14:19:00Z">
        <w:r w:rsidR="00341E63">
          <w:rPr>
            <w:rFonts w:asciiTheme="minorHAnsi" w:hAnsiTheme="minorHAnsi"/>
            <w:bCs/>
            <w:sz w:val="24"/>
            <w:szCs w:val="24"/>
            <w:lang w:val="mt-MT"/>
          </w:rPr>
          <w:t>U</w:t>
        </w:r>
        <w:r w:rsidR="00341E63" w:rsidRPr="00966CB3">
          <w:rPr>
            <w:rFonts w:asciiTheme="minorHAnsi" w:hAnsiTheme="minorHAnsi"/>
            <w:bCs/>
            <w:sz w:val="24"/>
            <w:szCs w:val="24"/>
            <w:lang w:val="mt-MT"/>
          </w:rPr>
          <w:t xml:space="preserve">nion </w:t>
        </w:r>
      </w:ins>
      <w:r w:rsidRPr="00966CB3">
        <w:rPr>
          <w:rFonts w:asciiTheme="minorHAnsi" w:hAnsiTheme="minorHAnsi"/>
          <w:bCs/>
          <w:sz w:val="24"/>
          <w:szCs w:val="24"/>
          <w:lang w:val="mt-MT"/>
        </w:rPr>
        <w:t xml:space="preserve">tat dettalji dwar </w:t>
      </w:r>
      <w:ins w:id="143" w:author="Rose Marie" w:date="2015-09-08T14:19:00Z">
        <w:r w:rsidR="00341E63">
          <w:rPr>
            <w:rFonts w:asciiTheme="minorHAnsi" w:hAnsiTheme="minorHAnsi"/>
            <w:bCs/>
            <w:sz w:val="24"/>
            <w:szCs w:val="24"/>
            <w:lang w:val="mt-MT"/>
          </w:rPr>
          <w:t>i</w:t>
        </w:r>
      </w:ins>
      <w:r w:rsidRPr="00966CB3">
        <w:rPr>
          <w:rFonts w:asciiTheme="minorHAnsi" w:hAnsiTheme="minorHAnsi"/>
          <w:bCs/>
          <w:sz w:val="24"/>
          <w:szCs w:val="24"/>
          <w:lang w:val="mt-MT"/>
        </w:rPr>
        <w:t xml:space="preserve">l-ftehim fuq flus  li qed jinghad li ghandhom jinghataw lil dawn </w:t>
      </w:r>
      <w:ins w:id="144" w:author="Rose Marie" w:date="2015-09-08T14:19:00Z">
        <w:r w:rsidR="00341E63">
          <w:rPr>
            <w:rFonts w:asciiTheme="minorHAnsi" w:hAnsiTheme="minorHAnsi"/>
            <w:bCs/>
            <w:sz w:val="24"/>
            <w:szCs w:val="24"/>
            <w:lang w:val="mt-MT"/>
          </w:rPr>
          <w:t>i</w:t>
        </w:r>
      </w:ins>
      <w:r w:rsidRPr="00966CB3">
        <w:rPr>
          <w:rFonts w:asciiTheme="minorHAnsi" w:hAnsiTheme="minorHAnsi"/>
          <w:bCs/>
          <w:sz w:val="24"/>
          <w:szCs w:val="24"/>
          <w:lang w:val="mt-MT"/>
        </w:rPr>
        <w:t xml:space="preserve">l-persuni mill-Fond tal-Pensjoni u Kontingenza. 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966CB3">
        <w:rPr>
          <w:rFonts w:asciiTheme="minorHAnsi" w:hAnsiTheme="minorHAnsi"/>
          <w:bCs/>
          <w:sz w:val="24"/>
          <w:szCs w:val="24"/>
          <w:lang w:val="mt-MT"/>
        </w:rPr>
        <w:t xml:space="preserve">Madankollu il-formula li </w:t>
      </w:r>
      <w:del w:id="145" w:author="Rose Marie" w:date="2015-09-08T14:20:00Z">
        <w:r w:rsidRPr="00966CB3" w:rsidDel="00341E63">
          <w:rPr>
            <w:rFonts w:asciiTheme="minorHAnsi" w:hAnsiTheme="minorHAnsi"/>
            <w:bCs/>
            <w:sz w:val="24"/>
            <w:szCs w:val="24"/>
            <w:lang w:val="mt-MT"/>
          </w:rPr>
          <w:delText>i</w:delText>
        </w:r>
      </w:del>
      <w:r w:rsidRPr="00966CB3">
        <w:rPr>
          <w:rFonts w:asciiTheme="minorHAnsi" w:hAnsiTheme="minorHAnsi"/>
          <w:bCs/>
          <w:sz w:val="24"/>
          <w:szCs w:val="24"/>
          <w:lang w:val="mt-MT"/>
        </w:rPr>
        <w:t>ntalbu jib</w:t>
      </w:r>
      <w:ins w:id="146" w:author="Rose Marie" w:date="2015-09-08T14:20:00Z">
        <w:r w:rsidR="00341E63">
          <w:rPr>
            <w:rFonts w:asciiTheme="minorHAnsi" w:hAnsiTheme="minorHAnsi"/>
            <w:bCs/>
            <w:sz w:val="24"/>
            <w:szCs w:val="24"/>
            <w:lang w:val="mt-MT"/>
          </w:rPr>
          <w:t>a</w:t>
        </w:r>
      </w:ins>
      <w:r w:rsidRPr="00966CB3">
        <w:rPr>
          <w:rFonts w:asciiTheme="minorHAnsi" w:hAnsiTheme="minorHAnsi"/>
          <w:bCs/>
          <w:sz w:val="24"/>
          <w:szCs w:val="24"/>
          <w:lang w:val="mt-MT"/>
        </w:rPr>
        <w:t>gh</w:t>
      </w:r>
      <w:del w:id="147" w:author="Rose Marie" w:date="2015-09-08T14:20:00Z">
        <w:r w:rsidRPr="00966CB3" w:rsidDel="00341E63">
          <w:rPr>
            <w:rFonts w:asciiTheme="minorHAnsi" w:hAnsiTheme="minorHAnsi"/>
            <w:bCs/>
            <w:sz w:val="24"/>
            <w:szCs w:val="24"/>
            <w:lang w:val="mt-MT"/>
          </w:rPr>
          <w:delText>a</w:delText>
        </w:r>
      </w:del>
      <w:r w:rsidRPr="00966CB3">
        <w:rPr>
          <w:rFonts w:asciiTheme="minorHAnsi" w:hAnsiTheme="minorHAnsi"/>
          <w:bCs/>
          <w:sz w:val="24"/>
          <w:szCs w:val="24"/>
          <w:lang w:val="mt-MT"/>
        </w:rPr>
        <w:t>tu lura lil</w:t>
      </w:r>
      <w:ins w:id="148" w:author="Rose Marie" w:date="2015-11-21T13:53:00Z">
        <w:r w:rsidR="00A24F2C">
          <w:rPr>
            <w:rFonts w:asciiTheme="minorHAnsi" w:hAnsiTheme="minorHAnsi"/>
            <w:bCs/>
            <w:sz w:val="24"/>
            <w:szCs w:val="24"/>
            <w:lang w:val="mt-MT"/>
          </w:rPr>
          <w:t>l-</w:t>
        </w:r>
      </w:ins>
      <w:del w:id="149" w:author="Rose Marie" w:date="2015-11-21T13:53:00Z">
        <w:r w:rsidRPr="00966CB3" w:rsidDel="00A24F2C">
          <w:rPr>
            <w:rFonts w:asciiTheme="minorHAnsi" w:hAnsiTheme="minorHAnsi"/>
            <w:bCs/>
            <w:sz w:val="24"/>
            <w:szCs w:val="24"/>
            <w:lang w:val="mt-MT"/>
          </w:rPr>
          <w:delText xml:space="preserve"> </w:delText>
        </w:r>
      </w:del>
      <w:del w:id="150" w:author="Rose Marie" w:date="2015-09-08T14:20:00Z">
        <w:r w:rsidRPr="00966CB3" w:rsidDel="00341E63">
          <w:rPr>
            <w:rFonts w:asciiTheme="minorHAnsi" w:hAnsiTheme="minorHAnsi"/>
            <w:bCs/>
            <w:sz w:val="24"/>
            <w:szCs w:val="24"/>
            <w:lang w:val="mt-MT"/>
          </w:rPr>
          <w:delText xml:space="preserve">union </w:delText>
        </w:r>
      </w:del>
      <w:ins w:id="151" w:author="Rose Marie" w:date="2015-09-08T14:20:00Z">
        <w:r w:rsidR="00341E63">
          <w:rPr>
            <w:rFonts w:asciiTheme="minorHAnsi" w:hAnsiTheme="minorHAnsi"/>
            <w:bCs/>
            <w:sz w:val="24"/>
            <w:szCs w:val="24"/>
            <w:lang w:val="mt-MT"/>
          </w:rPr>
          <w:t>U</w:t>
        </w:r>
        <w:r w:rsidR="00341E63" w:rsidRPr="00966CB3">
          <w:rPr>
            <w:rFonts w:asciiTheme="minorHAnsi" w:hAnsiTheme="minorHAnsi"/>
            <w:bCs/>
            <w:sz w:val="24"/>
            <w:szCs w:val="24"/>
            <w:lang w:val="mt-MT"/>
          </w:rPr>
          <w:t xml:space="preserve">nion </w:t>
        </w:r>
      </w:ins>
      <w:r w:rsidRPr="00966CB3">
        <w:rPr>
          <w:rFonts w:asciiTheme="minorHAnsi" w:hAnsiTheme="minorHAnsi"/>
          <w:bCs/>
          <w:sz w:val="24"/>
          <w:szCs w:val="24"/>
          <w:lang w:val="mt-MT"/>
        </w:rPr>
        <w:t>ma tinkludix mistoqsija dwar jekk jaqblux mal-ftehim jew le, bis-Segretarju Generali Tony Zarb jghid li l-mistoqsija saret bil-fomm biss waqt il-laqgha mal-haddiema. Tony Zarb qal ukoll li s’issa l-</w:t>
      </w:r>
      <w:del w:id="152" w:author="Rose Marie" w:date="2015-09-08T14:22:00Z">
        <w:r w:rsidRPr="00966CB3" w:rsidDel="00341E63">
          <w:rPr>
            <w:rFonts w:asciiTheme="minorHAnsi" w:hAnsiTheme="minorHAnsi"/>
            <w:bCs/>
            <w:sz w:val="24"/>
            <w:szCs w:val="24"/>
            <w:lang w:val="mt-MT"/>
          </w:rPr>
          <w:delText xml:space="preserve">union </w:delText>
        </w:r>
      </w:del>
      <w:ins w:id="153" w:author="Rose Marie" w:date="2015-09-08T14:22:00Z">
        <w:r w:rsidR="00341E63">
          <w:rPr>
            <w:rFonts w:asciiTheme="minorHAnsi" w:hAnsiTheme="minorHAnsi"/>
            <w:bCs/>
            <w:sz w:val="24"/>
            <w:szCs w:val="24"/>
            <w:lang w:val="mt-MT"/>
          </w:rPr>
          <w:t>U</w:t>
        </w:r>
        <w:r w:rsidR="00341E63" w:rsidRPr="00966CB3">
          <w:rPr>
            <w:rFonts w:asciiTheme="minorHAnsi" w:hAnsiTheme="minorHAnsi"/>
            <w:bCs/>
            <w:sz w:val="24"/>
            <w:szCs w:val="24"/>
            <w:lang w:val="mt-MT"/>
          </w:rPr>
          <w:t xml:space="preserve">nion </w:t>
        </w:r>
      </w:ins>
      <w:r w:rsidRPr="00966CB3">
        <w:rPr>
          <w:rFonts w:asciiTheme="minorHAnsi" w:hAnsiTheme="minorHAnsi"/>
          <w:bCs/>
          <w:sz w:val="24"/>
          <w:szCs w:val="24"/>
          <w:lang w:val="mt-MT"/>
        </w:rPr>
        <w:t>irceviet erb</w:t>
      </w:r>
      <w:del w:id="154" w:author="Rose Marie" w:date="2015-09-08T14:21:00Z">
        <w:r w:rsidRPr="00966CB3" w:rsidDel="00341E63">
          <w:rPr>
            <w:rFonts w:asciiTheme="minorHAnsi" w:hAnsiTheme="minorHAnsi"/>
            <w:bCs/>
            <w:sz w:val="24"/>
            <w:szCs w:val="24"/>
            <w:lang w:val="mt-MT"/>
          </w:rPr>
          <w:delText>g</w:delText>
        </w:r>
      </w:del>
      <w:r w:rsidRPr="00966CB3">
        <w:rPr>
          <w:rFonts w:asciiTheme="minorHAnsi" w:hAnsiTheme="minorHAnsi"/>
          <w:bCs/>
          <w:sz w:val="24"/>
          <w:szCs w:val="24"/>
          <w:lang w:val="mt-MT"/>
        </w:rPr>
        <w:t>a</w:t>
      </w:r>
      <w:ins w:id="155" w:author="Rose Marie" w:date="2015-09-08T14:21:00Z">
        <w:r w:rsidR="00341E63">
          <w:rPr>
            <w:rFonts w:asciiTheme="minorHAnsi" w:hAnsiTheme="minorHAnsi"/>
            <w:bCs/>
            <w:sz w:val="24"/>
            <w:szCs w:val="24"/>
            <w:lang w:val="mt-MT"/>
          </w:rPr>
          <w:t>’</w:t>
        </w:r>
      </w:ins>
      <w:del w:id="156" w:author="Rose Marie" w:date="2015-09-08T14:21:00Z">
        <w:r w:rsidRPr="00966CB3" w:rsidDel="00341E63">
          <w:rPr>
            <w:rFonts w:asciiTheme="minorHAnsi" w:hAnsiTheme="minorHAnsi"/>
            <w:bCs/>
            <w:sz w:val="24"/>
            <w:szCs w:val="24"/>
            <w:lang w:val="mt-MT"/>
          </w:rPr>
          <w:delText>h</w:delText>
        </w:r>
      </w:del>
      <w:r w:rsidRPr="00966CB3">
        <w:rPr>
          <w:rFonts w:asciiTheme="minorHAnsi" w:hAnsiTheme="minorHAnsi"/>
          <w:bCs/>
          <w:sz w:val="24"/>
          <w:szCs w:val="24"/>
          <w:lang w:val="mt-MT"/>
        </w:rPr>
        <w:t xml:space="preserve"> mija u hamsin formula. 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966CB3">
        <w:rPr>
          <w:rFonts w:asciiTheme="minorHAnsi" w:hAnsiTheme="minorHAnsi"/>
          <w:bCs/>
          <w:sz w:val="24"/>
          <w:szCs w:val="24"/>
          <w:lang w:val="mt-MT"/>
        </w:rPr>
        <w:t>F’konferenza tal-ahbarijiet, li ghaliha ma ki</w:t>
      </w:r>
      <w:del w:id="157" w:author="Rose Marie" w:date="2015-09-08T14:22:00Z">
        <w:r w:rsidRPr="00966CB3" w:rsidDel="00341E63">
          <w:rPr>
            <w:rFonts w:asciiTheme="minorHAnsi" w:hAnsiTheme="minorHAnsi"/>
            <w:bCs/>
            <w:sz w:val="24"/>
            <w:szCs w:val="24"/>
            <w:lang w:val="mt-MT"/>
          </w:rPr>
          <w:delText>e</w:delText>
        </w:r>
      </w:del>
      <w:r w:rsidRPr="00966CB3">
        <w:rPr>
          <w:rFonts w:asciiTheme="minorHAnsi" w:hAnsiTheme="minorHAnsi"/>
          <w:bCs/>
          <w:sz w:val="24"/>
          <w:szCs w:val="24"/>
          <w:lang w:val="mt-MT"/>
        </w:rPr>
        <w:t>nux mistiedna biss il-gurnalisti ta' dan l-istazzjon, Tony Zarb sejjah lill-Partit Nazzjonalista u lill-</w:t>
      </w:r>
      <w:ins w:id="158" w:author="Rose Marie" w:date="2015-11-11T14:28:00Z">
        <w:r w:rsidR="000C12B5">
          <w:rPr>
            <w:rFonts w:asciiTheme="minorHAnsi" w:hAnsiTheme="minorHAnsi"/>
            <w:bCs/>
            <w:sz w:val="24"/>
            <w:szCs w:val="24"/>
            <w:lang w:val="mt-MT"/>
          </w:rPr>
          <w:t>“</w:t>
        </w:r>
      </w:ins>
      <w:r w:rsidRPr="00966CB3">
        <w:rPr>
          <w:rFonts w:asciiTheme="minorHAnsi" w:hAnsiTheme="minorHAnsi"/>
          <w:bCs/>
          <w:sz w:val="24"/>
          <w:szCs w:val="24"/>
          <w:lang w:val="mt-MT"/>
        </w:rPr>
        <w:t>media</w:t>
      </w:r>
      <w:ins w:id="159" w:author="Rose Marie" w:date="2015-11-11T14:28:00Z">
        <w:r w:rsidR="000C12B5">
          <w:rPr>
            <w:rFonts w:asciiTheme="minorHAnsi" w:hAnsiTheme="minorHAnsi"/>
            <w:bCs/>
            <w:sz w:val="24"/>
            <w:szCs w:val="24"/>
            <w:lang w:val="mt-MT"/>
          </w:rPr>
          <w:t>”</w:t>
        </w:r>
      </w:ins>
      <w:r w:rsidRPr="00966CB3">
        <w:rPr>
          <w:rFonts w:asciiTheme="minorHAnsi" w:hAnsiTheme="minorHAnsi"/>
          <w:bCs/>
          <w:sz w:val="24"/>
          <w:szCs w:val="24"/>
          <w:lang w:val="mt-MT"/>
        </w:rPr>
        <w:t xml:space="preserve"> tal-Partit Nazzjonalista ip</w:t>
      </w:r>
      <w:del w:id="160" w:author="Rose Marie" w:date="2015-10-07T10:01:00Z">
        <w:r w:rsidRPr="00966CB3" w:rsidDel="00166DAF">
          <w:rPr>
            <w:rFonts w:asciiTheme="minorHAnsi" w:hAnsiTheme="minorHAnsi"/>
            <w:bCs/>
            <w:sz w:val="24"/>
            <w:szCs w:val="24"/>
            <w:lang w:val="mt-MT"/>
          </w:rPr>
          <w:delText>p</w:delText>
        </w:r>
      </w:del>
      <w:r w:rsidRPr="00966CB3">
        <w:rPr>
          <w:rFonts w:asciiTheme="minorHAnsi" w:hAnsiTheme="minorHAnsi"/>
          <w:bCs/>
          <w:sz w:val="24"/>
          <w:szCs w:val="24"/>
          <w:lang w:val="mt-MT"/>
        </w:rPr>
        <w:t xml:space="preserve">okrita minhabba li taht amministrazzjoni Nazzjonalista </w:t>
      </w:r>
      <w:del w:id="161" w:author="Rose Marie" w:date="2015-10-07T09:57:00Z">
        <w:r w:rsidRPr="00966CB3" w:rsidDel="00166DAF">
          <w:rPr>
            <w:rFonts w:asciiTheme="minorHAnsi" w:hAnsiTheme="minorHAnsi"/>
            <w:bCs/>
            <w:sz w:val="24"/>
            <w:szCs w:val="24"/>
            <w:lang w:val="mt-MT"/>
          </w:rPr>
          <w:delText>i</w:delText>
        </w:r>
      </w:del>
      <w:r w:rsidRPr="00966CB3">
        <w:rPr>
          <w:rFonts w:asciiTheme="minorHAnsi" w:hAnsiTheme="minorHAnsi"/>
          <w:bCs/>
          <w:sz w:val="24"/>
          <w:szCs w:val="24"/>
          <w:lang w:val="mt-MT"/>
        </w:rPr>
        <w:t xml:space="preserve">nghad lill-haddiema li dwar </w:t>
      </w:r>
      <w:ins w:id="162" w:author="Rose Marie" w:date="2015-09-08T14:23:00Z">
        <w:r w:rsidR="00341E63">
          <w:rPr>
            <w:rFonts w:asciiTheme="minorHAnsi" w:hAnsiTheme="minorHAnsi"/>
            <w:bCs/>
            <w:sz w:val="24"/>
            <w:szCs w:val="24"/>
            <w:lang w:val="mt-MT"/>
          </w:rPr>
          <w:t>i</w:t>
        </w:r>
      </w:ins>
      <w:r w:rsidRPr="00966CB3">
        <w:rPr>
          <w:rFonts w:asciiTheme="minorHAnsi" w:hAnsiTheme="minorHAnsi"/>
          <w:bCs/>
          <w:sz w:val="24"/>
          <w:szCs w:val="24"/>
          <w:lang w:val="mt-MT"/>
        </w:rPr>
        <w:t>l-kwistjoni kien hemm zewg kawzi pendenti fil-Qorti.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966CB3">
        <w:rPr>
          <w:rFonts w:asciiTheme="minorHAnsi" w:hAnsiTheme="minorHAnsi"/>
          <w:bCs/>
          <w:sz w:val="24"/>
          <w:szCs w:val="24"/>
          <w:lang w:val="mt-MT"/>
        </w:rPr>
        <w:t xml:space="preserve">Tony Zarb qal li l-kawzi issa gew sospizi sakemm </w:t>
      </w:r>
      <w:del w:id="163" w:author="Rose Marie" w:date="2015-09-08T14:24:00Z">
        <w:r w:rsidRPr="00966CB3" w:rsidDel="00341E63">
          <w:rPr>
            <w:rFonts w:asciiTheme="minorHAnsi" w:hAnsiTheme="minorHAnsi"/>
            <w:bCs/>
            <w:sz w:val="24"/>
            <w:szCs w:val="24"/>
            <w:lang w:val="mt-MT"/>
          </w:rPr>
          <w:delText>i</w:delText>
        </w:r>
      </w:del>
      <w:r w:rsidRPr="00966CB3">
        <w:rPr>
          <w:rFonts w:asciiTheme="minorHAnsi" w:hAnsiTheme="minorHAnsi"/>
          <w:bCs/>
          <w:sz w:val="24"/>
          <w:szCs w:val="24"/>
          <w:lang w:val="mt-MT"/>
        </w:rPr>
        <w:t>l-</w:t>
      </w:r>
      <w:del w:id="164" w:author="Rose Marie" w:date="2015-09-08T14:24:00Z">
        <w:r w:rsidRPr="00966CB3" w:rsidDel="00341E63">
          <w:rPr>
            <w:rFonts w:asciiTheme="minorHAnsi" w:hAnsiTheme="minorHAnsi"/>
            <w:bCs/>
            <w:sz w:val="24"/>
            <w:szCs w:val="24"/>
            <w:lang w:val="mt-MT"/>
          </w:rPr>
          <w:delText xml:space="preserve">union </w:delText>
        </w:r>
      </w:del>
      <w:ins w:id="165" w:author="Rose Marie" w:date="2015-09-08T14:24:00Z">
        <w:r w:rsidR="00341E63">
          <w:rPr>
            <w:rFonts w:asciiTheme="minorHAnsi" w:hAnsiTheme="minorHAnsi"/>
            <w:bCs/>
            <w:sz w:val="24"/>
            <w:szCs w:val="24"/>
            <w:lang w:val="mt-MT"/>
          </w:rPr>
          <w:t>U</w:t>
        </w:r>
        <w:r w:rsidR="00341E63" w:rsidRPr="00966CB3">
          <w:rPr>
            <w:rFonts w:asciiTheme="minorHAnsi" w:hAnsiTheme="minorHAnsi"/>
            <w:bCs/>
            <w:sz w:val="24"/>
            <w:szCs w:val="24"/>
            <w:lang w:val="mt-MT"/>
          </w:rPr>
          <w:t xml:space="preserve">nion </w:t>
        </w:r>
      </w:ins>
      <w:r w:rsidRPr="00966CB3">
        <w:rPr>
          <w:rFonts w:asciiTheme="minorHAnsi" w:hAnsiTheme="minorHAnsi"/>
          <w:bCs/>
          <w:sz w:val="24"/>
          <w:szCs w:val="24"/>
          <w:lang w:val="mt-MT"/>
        </w:rPr>
        <w:t xml:space="preserve">tilhaq ftehim mal-Gvern u qal li l-haddiema jew </w:t>
      </w:r>
      <w:ins w:id="166" w:author="Rose Marie" w:date="2015-09-08T14:24:00Z">
        <w:r w:rsidR="00341E63">
          <w:rPr>
            <w:rFonts w:asciiTheme="minorHAnsi" w:hAnsiTheme="minorHAnsi"/>
            <w:bCs/>
            <w:sz w:val="24"/>
            <w:szCs w:val="24"/>
            <w:lang w:val="mt-MT"/>
          </w:rPr>
          <w:t>i</w:t>
        </w:r>
      </w:ins>
      <w:r w:rsidRPr="00966CB3">
        <w:rPr>
          <w:rFonts w:asciiTheme="minorHAnsi" w:hAnsiTheme="minorHAnsi"/>
          <w:bCs/>
          <w:sz w:val="24"/>
          <w:szCs w:val="24"/>
          <w:lang w:val="mt-MT"/>
        </w:rPr>
        <w:t xml:space="preserve">l-werrieta taghhom se jinghataw tmienja u ghoxrin elf ewro kull wiehed. 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966CB3">
        <w:rPr>
          <w:rFonts w:asciiTheme="minorHAnsi" w:hAnsiTheme="minorHAnsi"/>
          <w:bCs/>
          <w:sz w:val="24"/>
          <w:szCs w:val="24"/>
          <w:lang w:val="mt-MT"/>
        </w:rPr>
        <w:t xml:space="preserve">Il-gimgha li ghaddiet, il-gurnal </w:t>
      </w:r>
      <w:ins w:id="167" w:author="Rose Marie" w:date="2015-11-21T14:00:00Z">
        <w:r w:rsidR="00A24F2C">
          <w:rPr>
            <w:rFonts w:asciiTheme="minorHAnsi" w:hAnsiTheme="minorHAnsi"/>
            <w:bCs/>
            <w:sz w:val="24"/>
            <w:szCs w:val="24"/>
            <w:lang w:val="mt-MT"/>
          </w:rPr>
          <w:t>“I</w:t>
        </w:r>
      </w:ins>
      <w:del w:id="168" w:author="Rose Marie" w:date="2015-11-21T14:00:00Z">
        <w:r w:rsidRPr="00966CB3" w:rsidDel="00A24F2C">
          <w:rPr>
            <w:rFonts w:asciiTheme="minorHAnsi" w:hAnsiTheme="minorHAnsi"/>
            <w:bCs/>
            <w:sz w:val="24"/>
            <w:szCs w:val="24"/>
            <w:lang w:val="mt-MT"/>
          </w:rPr>
          <w:delText>i</w:delText>
        </w:r>
      </w:del>
      <w:r w:rsidRPr="00966CB3">
        <w:rPr>
          <w:rFonts w:asciiTheme="minorHAnsi" w:hAnsiTheme="minorHAnsi"/>
          <w:bCs/>
          <w:sz w:val="24"/>
          <w:szCs w:val="24"/>
          <w:lang w:val="mt-MT"/>
        </w:rPr>
        <w:t>n-Nazzjon</w:t>
      </w:r>
      <w:ins w:id="169" w:author="Rose Marie" w:date="2015-11-21T14:00:00Z">
        <w:r w:rsidR="00A24F2C">
          <w:rPr>
            <w:rFonts w:asciiTheme="minorHAnsi" w:hAnsiTheme="minorHAnsi"/>
            <w:bCs/>
            <w:sz w:val="24"/>
            <w:szCs w:val="24"/>
            <w:lang w:val="mt-MT"/>
          </w:rPr>
          <w:t>”</w:t>
        </w:r>
      </w:ins>
      <w:r w:rsidRPr="00966CB3">
        <w:rPr>
          <w:rFonts w:asciiTheme="minorHAnsi" w:hAnsiTheme="minorHAnsi"/>
          <w:bCs/>
          <w:sz w:val="24"/>
          <w:szCs w:val="24"/>
          <w:lang w:val="mt-MT"/>
        </w:rPr>
        <w:t xml:space="preserve"> </w:t>
      </w:r>
      <w:ins w:id="170" w:author="Rose Marie" w:date="2015-09-08T14:25:00Z">
        <w:r w:rsidR="00341E63">
          <w:rPr>
            <w:rFonts w:asciiTheme="minorHAnsi" w:hAnsiTheme="minorHAnsi"/>
            <w:bCs/>
            <w:sz w:val="24"/>
            <w:szCs w:val="24"/>
            <w:lang w:val="mt-MT"/>
          </w:rPr>
          <w:t>i</w:t>
        </w:r>
      </w:ins>
      <w:r w:rsidRPr="00966CB3">
        <w:rPr>
          <w:rFonts w:asciiTheme="minorHAnsi" w:hAnsiTheme="minorHAnsi"/>
          <w:bCs/>
          <w:sz w:val="24"/>
          <w:szCs w:val="24"/>
          <w:lang w:val="mt-MT"/>
        </w:rPr>
        <w:t xml:space="preserve">rraporta </w:t>
      </w:r>
      <w:del w:id="171" w:author="Rose Marie" w:date="2015-09-08T14:26:00Z">
        <w:r w:rsidRPr="00966CB3" w:rsidDel="00341E63">
          <w:rPr>
            <w:rFonts w:asciiTheme="minorHAnsi" w:hAnsiTheme="minorHAnsi"/>
            <w:bCs/>
            <w:sz w:val="24"/>
            <w:szCs w:val="24"/>
            <w:lang w:val="mt-MT"/>
          </w:rPr>
          <w:delText>i</w:delText>
        </w:r>
      </w:del>
      <w:r w:rsidRPr="00966CB3">
        <w:rPr>
          <w:rFonts w:asciiTheme="minorHAnsi" w:hAnsiTheme="minorHAnsi"/>
          <w:bCs/>
          <w:sz w:val="24"/>
          <w:szCs w:val="24"/>
          <w:lang w:val="mt-MT"/>
        </w:rPr>
        <w:t>d-dizap</w:t>
      </w:r>
      <w:ins w:id="172" w:author="Rose Marie" w:date="2015-10-07T10:14:00Z">
        <w:r w:rsidR="00671890">
          <w:rPr>
            <w:rFonts w:asciiTheme="minorHAnsi" w:hAnsiTheme="minorHAnsi"/>
            <w:bCs/>
            <w:sz w:val="24"/>
            <w:szCs w:val="24"/>
            <w:lang w:val="mt-MT"/>
          </w:rPr>
          <w:t>p</w:t>
        </w:r>
      </w:ins>
      <w:r w:rsidRPr="00966CB3">
        <w:rPr>
          <w:rFonts w:asciiTheme="minorHAnsi" w:hAnsiTheme="minorHAnsi"/>
          <w:bCs/>
          <w:sz w:val="24"/>
          <w:szCs w:val="24"/>
          <w:lang w:val="mt-MT"/>
        </w:rPr>
        <w:t xml:space="preserve">unt u  r-rabja tal-haddiema wara l-laqgha li sejhet il-GWU.  Dan ghaliex </w:t>
      </w:r>
      <w:ins w:id="173" w:author="Rose Marie" w:date="2015-09-08T14:26:00Z">
        <w:r w:rsidR="00341E63">
          <w:rPr>
            <w:rFonts w:asciiTheme="minorHAnsi" w:hAnsiTheme="minorHAnsi"/>
            <w:bCs/>
            <w:sz w:val="24"/>
            <w:szCs w:val="24"/>
            <w:lang w:val="mt-MT"/>
          </w:rPr>
          <w:t>i</w:t>
        </w:r>
      </w:ins>
      <w:r w:rsidRPr="00966CB3">
        <w:rPr>
          <w:rFonts w:asciiTheme="minorHAnsi" w:hAnsiTheme="minorHAnsi"/>
          <w:bCs/>
          <w:sz w:val="24"/>
          <w:szCs w:val="24"/>
          <w:lang w:val="mt-MT"/>
        </w:rPr>
        <w:t>l-haddiema gew infurmati li m</w:t>
      </w:r>
      <w:del w:id="174" w:author="Rose Marie" w:date="2015-09-08T14:26:00Z">
        <w:r w:rsidRPr="00966CB3" w:rsidDel="00EB7E06">
          <w:rPr>
            <w:rFonts w:asciiTheme="minorHAnsi" w:hAnsiTheme="minorHAnsi"/>
            <w:bCs/>
            <w:sz w:val="24"/>
            <w:szCs w:val="24"/>
            <w:lang w:val="mt-MT"/>
          </w:rPr>
          <w:delText>’</w:delText>
        </w:r>
      </w:del>
      <w:r w:rsidRPr="00966CB3">
        <w:rPr>
          <w:rFonts w:asciiTheme="minorHAnsi" w:hAnsiTheme="minorHAnsi"/>
          <w:bCs/>
          <w:sz w:val="24"/>
          <w:szCs w:val="24"/>
          <w:lang w:val="mt-MT"/>
        </w:rPr>
        <w:t xml:space="preserve">huma se jinghataw xejn qabel Jannar ta’ sena ohra u fl-ebda mument waqt il-laqgha ma gew </w:t>
      </w:r>
      <w:r w:rsidRPr="00966CB3">
        <w:rPr>
          <w:rFonts w:asciiTheme="minorHAnsi" w:hAnsiTheme="minorHAnsi"/>
          <w:bCs/>
          <w:sz w:val="24"/>
          <w:szCs w:val="24"/>
          <w:lang w:val="mt-MT"/>
        </w:rPr>
        <w:lastRenderedPageBreak/>
        <w:t xml:space="preserve">mistoqsija jekk jaqblux mal-ftehim jew le imma </w:t>
      </w:r>
      <w:del w:id="175" w:author="Rose Marie" w:date="2015-09-08T14:27:00Z">
        <w:r w:rsidRPr="00966CB3" w:rsidDel="00EB7E06">
          <w:rPr>
            <w:rFonts w:asciiTheme="minorHAnsi" w:hAnsiTheme="minorHAnsi"/>
            <w:bCs/>
            <w:sz w:val="24"/>
            <w:szCs w:val="24"/>
            <w:lang w:val="mt-MT"/>
          </w:rPr>
          <w:delText>i</w:delText>
        </w:r>
      </w:del>
      <w:r w:rsidRPr="00966CB3">
        <w:rPr>
          <w:rFonts w:asciiTheme="minorHAnsi" w:hAnsiTheme="minorHAnsi"/>
          <w:bCs/>
          <w:sz w:val="24"/>
          <w:szCs w:val="24"/>
          <w:lang w:val="mt-MT"/>
        </w:rPr>
        <w:t xml:space="preserve">ntalbu jghaddu d-dettalji taghhom permezz ta’ </w:t>
      </w:r>
      <w:del w:id="176" w:author="Rose Marie" w:date="2015-10-07T10:22:00Z">
        <w:r w:rsidRPr="00966CB3" w:rsidDel="00D247A6">
          <w:rPr>
            <w:rFonts w:asciiTheme="minorHAnsi" w:hAnsiTheme="minorHAnsi"/>
            <w:bCs/>
            <w:sz w:val="24"/>
            <w:szCs w:val="24"/>
            <w:lang w:val="mt-MT"/>
          </w:rPr>
          <w:delText xml:space="preserve">formola </w:delText>
        </w:r>
      </w:del>
      <w:ins w:id="177" w:author="Rose Marie" w:date="2015-10-07T10:22:00Z">
        <w:r w:rsidR="00D247A6" w:rsidRPr="00966CB3">
          <w:rPr>
            <w:rFonts w:asciiTheme="minorHAnsi" w:hAnsiTheme="minorHAnsi"/>
            <w:bCs/>
            <w:sz w:val="24"/>
            <w:szCs w:val="24"/>
            <w:lang w:val="mt-MT"/>
          </w:rPr>
          <w:t>form</w:t>
        </w:r>
        <w:r w:rsidR="00D247A6">
          <w:rPr>
            <w:rFonts w:asciiTheme="minorHAnsi" w:hAnsiTheme="minorHAnsi"/>
            <w:bCs/>
            <w:sz w:val="24"/>
            <w:szCs w:val="24"/>
            <w:lang w:val="mt-MT"/>
          </w:rPr>
          <w:t>u</w:t>
        </w:r>
        <w:r w:rsidR="00D247A6" w:rsidRPr="00966CB3">
          <w:rPr>
            <w:rFonts w:asciiTheme="minorHAnsi" w:hAnsiTheme="minorHAnsi"/>
            <w:bCs/>
            <w:sz w:val="24"/>
            <w:szCs w:val="24"/>
            <w:lang w:val="mt-MT"/>
          </w:rPr>
          <w:t xml:space="preserve">la </w:t>
        </w:r>
      </w:ins>
      <w:r w:rsidRPr="00966CB3">
        <w:rPr>
          <w:rFonts w:asciiTheme="minorHAnsi" w:hAnsiTheme="minorHAnsi"/>
          <w:bCs/>
          <w:sz w:val="24"/>
          <w:szCs w:val="24"/>
          <w:lang w:val="mt-MT"/>
        </w:rPr>
        <w:t xml:space="preserve">sal-ahhar tax-xahar. 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966CB3">
        <w:rPr>
          <w:rFonts w:asciiTheme="minorHAnsi" w:hAnsiTheme="minorHAnsi"/>
          <w:bCs/>
          <w:sz w:val="24"/>
          <w:szCs w:val="24"/>
          <w:lang w:val="mt-MT"/>
        </w:rPr>
        <w:t xml:space="preserve">Haddiema li lmentaw ma’ </w:t>
      </w:r>
      <w:ins w:id="178" w:author="Rose Marie" w:date="2015-11-21T14:06:00Z">
        <w:r w:rsidR="002D6048">
          <w:rPr>
            <w:rFonts w:asciiTheme="minorHAnsi" w:hAnsiTheme="minorHAnsi"/>
            <w:bCs/>
            <w:sz w:val="24"/>
            <w:szCs w:val="24"/>
            <w:lang w:val="mt-MT"/>
          </w:rPr>
          <w:t>“</w:t>
        </w:r>
      </w:ins>
      <w:del w:id="179" w:author="Rose Marie" w:date="2015-10-07T10:16:00Z">
        <w:r w:rsidRPr="00966CB3" w:rsidDel="00671890">
          <w:rPr>
            <w:rFonts w:asciiTheme="minorHAnsi" w:hAnsiTheme="minorHAnsi"/>
            <w:bCs/>
            <w:sz w:val="24"/>
            <w:szCs w:val="24"/>
            <w:lang w:val="mt-MT"/>
          </w:rPr>
          <w:delText>in</w:delText>
        </w:r>
      </w:del>
      <w:ins w:id="180" w:author="Rose Marie" w:date="2015-10-07T10:16:00Z">
        <w:r w:rsidR="00671890">
          <w:rPr>
            <w:rFonts w:asciiTheme="minorHAnsi" w:hAnsiTheme="minorHAnsi"/>
            <w:bCs/>
            <w:sz w:val="24"/>
            <w:szCs w:val="24"/>
            <w:lang w:val="mt-MT"/>
          </w:rPr>
          <w:t>I</w:t>
        </w:r>
        <w:r w:rsidR="00671890" w:rsidRPr="00966CB3">
          <w:rPr>
            <w:rFonts w:asciiTheme="minorHAnsi" w:hAnsiTheme="minorHAnsi"/>
            <w:bCs/>
            <w:sz w:val="24"/>
            <w:szCs w:val="24"/>
            <w:lang w:val="mt-MT"/>
          </w:rPr>
          <w:t>n</w:t>
        </w:r>
      </w:ins>
      <w:r w:rsidRPr="00966CB3">
        <w:rPr>
          <w:rFonts w:asciiTheme="minorHAnsi" w:hAnsiTheme="minorHAnsi"/>
          <w:bCs/>
          <w:sz w:val="24"/>
          <w:szCs w:val="24"/>
          <w:lang w:val="mt-MT"/>
        </w:rPr>
        <w:t>-Nazzjon</w:t>
      </w:r>
      <w:ins w:id="181" w:author="Rose Marie" w:date="2015-11-21T14:06:00Z">
        <w:r w:rsidR="002D6048">
          <w:rPr>
            <w:rFonts w:asciiTheme="minorHAnsi" w:hAnsiTheme="minorHAnsi"/>
            <w:bCs/>
            <w:sz w:val="24"/>
            <w:szCs w:val="24"/>
            <w:lang w:val="mt-MT"/>
          </w:rPr>
          <w:t>”</w:t>
        </w:r>
      </w:ins>
      <w:r w:rsidRPr="00966CB3">
        <w:rPr>
          <w:rFonts w:asciiTheme="minorHAnsi" w:hAnsiTheme="minorHAnsi"/>
          <w:bCs/>
          <w:sz w:val="24"/>
          <w:szCs w:val="24"/>
          <w:lang w:val="mt-MT"/>
        </w:rPr>
        <w:t xml:space="preserve"> qalu wkoll li fehmu li min kien se jirritorna l-formula kien qed icedi ghal aktar hlas u beneficcji li jista’ jkollu dritt ghalih</w:t>
      </w:r>
      <w:ins w:id="182" w:author="Rose Marie" w:date="2015-11-21T14:17:00Z">
        <w:r w:rsidR="00F63D8E">
          <w:rPr>
            <w:rFonts w:asciiTheme="minorHAnsi" w:hAnsiTheme="minorHAnsi"/>
            <w:bCs/>
            <w:sz w:val="24"/>
            <w:szCs w:val="24"/>
            <w:lang w:val="mt-MT"/>
          </w:rPr>
          <w:t>om</w:t>
        </w:r>
      </w:ins>
      <w:r w:rsidRPr="00966CB3">
        <w:rPr>
          <w:rFonts w:asciiTheme="minorHAnsi" w:hAnsiTheme="minorHAnsi"/>
          <w:bCs/>
          <w:sz w:val="24"/>
          <w:szCs w:val="24"/>
          <w:lang w:val="mt-MT"/>
        </w:rPr>
        <w:t>. Dan allura jfisser li jekk jirrifjutaw li jib</w:t>
      </w:r>
      <w:ins w:id="183" w:author="Rose Marie" w:date="2015-09-08T14:29:00Z">
        <w:r w:rsidR="00EB7E06">
          <w:rPr>
            <w:rFonts w:asciiTheme="minorHAnsi" w:hAnsiTheme="minorHAnsi"/>
            <w:bCs/>
            <w:sz w:val="24"/>
            <w:szCs w:val="24"/>
            <w:lang w:val="mt-MT"/>
          </w:rPr>
          <w:t>a</w:t>
        </w:r>
      </w:ins>
      <w:r w:rsidRPr="00966CB3">
        <w:rPr>
          <w:rFonts w:asciiTheme="minorHAnsi" w:hAnsiTheme="minorHAnsi"/>
          <w:bCs/>
          <w:sz w:val="24"/>
          <w:szCs w:val="24"/>
          <w:lang w:val="mt-MT"/>
        </w:rPr>
        <w:t>gh</w:t>
      </w:r>
      <w:del w:id="184" w:author="Rose Marie" w:date="2015-09-08T14:29:00Z">
        <w:r w:rsidRPr="00966CB3" w:rsidDel="00EB7E06">
          <w:rPr>
            <w:rFonts w:asciiTheme="minorHAnsi" w:hAnsiTheme="minorHAnsi"/>
            <w:bCs/>
            <w:sz w:val="24"/>
            <w:szCs w:val="24"/>
            <w:lang w:val="mt-MT"/>
          </w:rPr>
          <w:delText>a</w:delText>
        </w:r>
      </w:del>
      <w:r w:rsidRPr="00966CB3">
        <w:rPr>
          <w:rFonts w:asciiTheme="minorHAnsi" w:hAnsiTheme="minorHAnsi"/>
          <w:bCs/>
          <w:sz w:val="24"/>
          <w:szCs w:val="24"/>
          <w:lang w:val="mt-MT"/>
        </w:rPr>
        <w:t xml:space="preserve">tu l-formula jitilfu fost l-ohrajn hames mitt ewro ghal kull sena li damu jahdmu </w:t>
      </w:r>
      <w:del w:id="185" w:author="Rose Marie" w:date="2015-09-08T14:29:00Z">
        <w:r w:rsidRPr="00966CB3" w:rsidDel="00EB7E06">
          <w:rPr>
            <w:rFonts w:asciiTheme="minorHAnsi" w:hAnsiTheme="minorHAnsi"/>
            <w:bCs/>
            <w:sz w:val="24"/>
            <w:szCs w:val="24"/>
            <w:lang w:val="mt-MT"/>
          </w:rPr>
          <w:delText>i</w:delText>
        </w:r>
      </w:del>
      <w:r w:rsidRPr="00966CB3">
        <w:rPr>
          <w:rFonts w:asciiTheme="minorHAnsi" w:hAnsiTheme="minorHAnsi"/>
          <w:bCs/>
          <w:sz w:val="24"/>
          <w:szCs w:val="24"/>
          <w:lang w:val="mt-MT"/>
        </w:rPr>
        <w:t xml:space="preserve">x-Xatt, liema somma tista’ tammonta ghal ghoxrin elf ewro f’xi kazijiet. 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  <w:r w:rsidRPr="00966CB3">
        <w:rPr>
          <w:rFonts w:asciiTheme="minorHAnsi" w:hAnsiTheme="minorHAnsi"/>
          <w:bCs/>
          <w:sz w:val="24"/>
          <w:szCs w:val="24"/>
          <w:lang w:val="mt-MT"/>
        </w:rPr>
        <w:t>Haddiema li tkellmu maghna qalu li jinsabu rrabjati ghaliex huma dejjem gew imw</w:t>
      </w:r>
      <w:ins w:id="186" w:author="Rose Marie" w:date="2015-10-07T10:25:00Z">
        <w:r w:rsidR="00D247A6">
          <w:rPr>
            <w:rFonts w:asciiTheme="minorHAnsi" w:hAnsiTheme="minorHAnsi"/>
            <w:bCs/>
            <w:sz w:val="24"/>
            <w:szCs w:val="24"/>
            <w:lang w:val="mt-MT"/>
          </w:rPr>
          <w:t>i</w:t>
        </w:r>
      </w:ins>
      <w:r w:rsidRPr="00966CB3">
        <w:rPr>
          <w:rFonts w:asciiTheme="minorHAnsi" w:hAnsiTheme="minorHAnsi"/>
          <w:bCs/>
          <w:sz w:val="24"/>
          <w:szCs w:val="24"/>
          <w:lang w:val="mt-MT"/>
        </w:rPr>
        <w:t>eghda sahansitra anke mill-Prim Ministru li se jinghataw dak kollu li kellhom dritt ghalih.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966CB3">
        <w:rPr>
          <w:rFonts w:asciiTheme="minorHAnsi" w:hAnsiTheme="minorHAnsi"/>
          <w:sz w:val="24"/>
          <w:szCs w:val="24"/>
          <w:lang w:val="mt-MT"/>
        </w:rPr>
        <w:t xml:space="preserve">L-esponent Laburista Alfred Mifsud inħatar </w:t>
      </w:r>
      <w:del w:id="187" w:author="Rose Marie" w:date="2015-09-08T14:36:00Z">
        <w:r w:rsidRPr="00966CB3" w:rsidDel="00EB7E06">
          <w:rPr>
            <w:rFonts w:asciiTheme="minorHAnsi" w:hAnsiTheme="minorHAnsi"/>
            <w:sz w:val="24"/>
            <w:szCs w:val="24"/>
            <w:lang w:val="mt-MT"/>
          </w:rPr>
          <w:delText xml:space="preserve">deputat </w:delText>
        </w:r>
      </w:del>
      <w:ins w:id="188" w:author="Rose Marie" w:date="2015-09-08T14:36:00Z">
        <w:r w:rsidR="00EB7E06">
          <w:rPr>
            <w:rFonts w:asciiTheme="minorHAnsi" w:hAnsiTheme="minorHAnsi"/>
            <w:sz w:val="24"/>
            <w:szCs w:val="24"/>
            <w:lang w:val="mt-MT"/>
          </w:rPr>
          <w:t>D</w:t>
        </w:r>
        <w:r w:rsidR="00EB7E06" w:rsidRPr="00966CB3">
          <w:rPr>
            <w:rFonts w:asciiTheme="minorHAnsi" w:hAnsiTheme="minorHAnsi"/>
            <w:sz w:val="24"/>
            <w:szCs w:val="24"/>
            <w:lang w:val="mt-MT"/>
          </w:rPr>
          <w:t xml:space="preserve">eputat </w:t>
        </w:r>
      </w:ins>
      <w:del w:id="189" w:author="Rose Marie" w:date="2015-09-08T14:36:00Z">
        <w:r w:rsidRPr="00966CB3" w:rsidDel="00EB7E06">
          <w:rPr>
            <w:rFonts w:asciiTheme="minorHAnsi" w:hAnsiTheme="minorHAnsi"/>
            <w:sz w:val="24"/>
            <w:szCs w:val="24"/>
            <w:lang w:val="mt-MT"/>
          </w:rPr>
          <w:delText xml:space="preserve">gvernatur </w:delText>
        </w:r>
      </w:del>
      <w:ins w:id="190" w:author="Rose Marie" w:date="2015-09-08T14:36:00Z">
        <w:r w:rsidR="00EB7E06">
          <w:rPr>
            <w:rFonts w:asciiTheme="minorHAnsi" w:hAnsiTheme="minorHAnsi"/>
            <w:sz w:val="24"/>
            <w:szCs w:val="24"/>
            <w:lang w:val="mt-MT"/>
          </w:rPr>
          <w:t>G</w:t>
        </w:r>
        <w:r w:rsidR="00EB7E06" w:rsidRPr="00966CB3">
          <w:rPr>
            <w:rFonts w:asciiTheme="minorHAnsi" w:hAnsiTheme="minorHAnsi"/>
            <w:sz w:val="24"/>
            <w:szCs w:val="24"/>
            <w:lang w:val="mt-MT"/>
          </w:rPr>
          <w:t xml:space="preserve">vernatur 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 xml:space="preserve">Ġenerali tal-Bank </w:t>
      </w:r>
      <w:del w:id="191" w:author="Rose Marie" w:date="2015-09-08T14:36:00Z">
        <w:r w:rsidRPr="00966CB3" w:rsidDel="0028752C">
          <w:rPr>
            <w:rFonts w:asciiTheme="minorHAnsi" w:hAnsiTheme="minorHAnsi"/>
            <w:sz w:val="24"/>
            <w:szCs w:val="24"/>
            <w:lang w:val="mt-MT"/>
          </w:rPr>
          <w:delText xml:space="preserve">centrali </w:delText>
        </w:r>
      </w:del>
      <w:ins w:id="192" w:author="Rose Marie" w:date="2015-09-08T14:36:00Z">
        <w:r w:rsidR="0028752C">
          <w:rPr>
            <w:rFonts w:asciiTheme="minorHAnsi" w:hAnsiTheme="minorHAnsi"/>
            <w:sz w:val="24"/>
            <w:szCs w:val="24"/>
            <w:lang w:val="mt-MT"/>
          </w:rPr>
          <w:t>Ċ</w:t>
        </w:r>
        <w:r w:rsidR="0028752C" w:rsidRPr="00966CB3">
          <w:rPr>
            <w:rFonts w:asciiTheme="minorHAnsi" w:hAnsiTheme="minorHAnsi"/>
            <w:sz w:val="24"/>
            <w:szCs w:val="24"/>
            <w:lang w:val="mt-MT"/>
          </w:rPr>
          <w:t xml:space="preserve">entrali 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>mill-Gvern Laburista tal-Prim Ministru Joseph Muscat għal perjodu ta' ħames snin.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966CB3">
        <w:rPr>
          <w:rFonts w:asciiTheme="minorHAnsi" w:hAnsiTheme="minorHAnsi"/>
          <w:sz w:val="24"/>
          <w:szCs w:val="24"/>
          <w:lang w:val="mt-MT"/>
        </w:rPr>
        <w:t>L-</w:t>
      </w:r>
      <w:del w:id="193" w:author="Rose Marie" w:date="2015-09-08T14:35:00Z">
        <w:r w:rsidRPr="00966CB3" w:rsidDel="00EB7E06">
          <w:rPr>
            <w:rFonts w:asciiTheme="minorHAnsi" w:hAnsiTheme="minorHAnsi"/>
            <w:sz w:val="24"/>
            <w:szCs w:val="24"/>
            <w:lang w:val="mt-MT"/>
          </w:rPr>
          <w:delText xml:space="preserve">ekonomista </w:delText>
        </w:r>
      </w:del>
      <w:ins w:id="194" w:author="Rose Marie" w:date="2015-09-08T14:35:00Z">
        <w:r w:rsidR="00EB7E06">
          <w:rPr>
            <w:rFonts w:asciiTheme="minorHAnsi" w:hAnsiTheme="minorHAnsi"/>
            <w:sz w:val="24"/>
            <w:szCs w:val="24"/>
            <w:lang w:val="mt-MT"/>
          </w:rPr>
          <w:t>E</w:t>
        </w:r>
        <w:r w:rsidR="00EB7E06" w:rsidRPr="00966CB3">
          <w:rPr>
            <w:rFonts w:asciiTheme="minorHAnsi" w:hAnsiTheme="minorHAnsi"/>
            <w:sz w:val="24"/>
            <w:szCs w:val="24"/>
            <w:lang w:val="mt-MT"/>
          </w:rPr>
          <w:t xml:space="preserve">konomista 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 xml:space="preserve">Alfred Mifsud, li fil-passat kien ukoll </w:t>
      </w:r>
      <w:del w:id="195" w:author="Rose Marie" w:date="2015-09-08T14:35:00Z">
        <w:r w:rsidRPr="00966CB3" w:rsidDel="00EB7E06">
          <w:rPr>
            <w:rFonts w:asciiTheme="minorHAnsi" w:hAnsiTheme="minorHAnsi"/>
            <w:sz w:val="24"/>
            <w:szCs w:val="24"/>
            <w:lang w:val="mt-MT"/>
          </w:rPr>
          <w:delText>ic</w:delText>
        </w:r>
      </w:del>
      <w:ins w:id="196" w:author="Rose Marie" w:date="2015-09-08T14:35:00Z">
        <w:r w:rsidR="00EB7E06" w:rsidRPr="00966CB3">
          <w:rPr>
            <w:rFonts w:asciiTheme="minorHAnsi" w:hAnsiTheme="minorHAnsi"/>
            <w:sz w:val="24"/>
            <w:szCs w:val="24"/>
            <w:lang w:val="mt-MT"/>
          </w:rPr>
          <w:t>i</w:t>
        </w:r>
        <w:r w:rsidR="00EB7E06">
          <w:rPr>
            <w:rFonts w:asciiTheme="minorHAnsi" w:hAnsiTheme="minorHAnsi"/>
            <w:sz w:val="24"/>
            <w:szCs w:val="24"/>
            <w:lang w:val="mt-MT"/>
          </w:rPr>
          <w:t>ċ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>-Chairman ta' dak li kien il-Mid Med Bank u</w:t>
      </w:r>
      <w:del w:id="197" w:author="Rose Marie" w:date="2015-10-07T10:27:00Z">
        <w:r w:rsidRPr="00966CB3" w:rsidDel="00D247A6">
          <w:rPr>
            <w:rFonts w:asciiTheme="minorHAnsi" w:hAnsiTheme="minorHAnsi"/>
            <w:sz w:val="24"/>
            <w:szCs w:val="24"/>
            <w:lang w:val="mt-MT"/>
          </w:rPr>
          <w:delText>s</w:delText>
        </w:r>
      </w:del>
      <w:r w:rsidRPr="00966CB3">
        <w:rPr>
          <w:rFonts w:asciiTheme="minorHAnsi" w:hAnsiTheme="minorHAnsi"/>
          <w:sz w:val="24"/>
          <w:szCs w:val="24"/>
          <w:lang w:val="mt-MT"/>
        </w:rPr>
        <w:t xml:space="preserve"> </w:t>
      </w:r>
      <w:ins w:id="198" w:author="Rose Marie" w:date="2015-10-07T10:27:00Z">
        <w:r w:rsidR="00D247A6">
          <w:rPr>
            <w:rFonts w:asciiTheme="minorHAnsi" w:hAnsiTheme="minorHAnsi"/>
            <w:sz w:val="24"/>
            <w:szCs w:val="24"/>
            <w:lang w:val="mt-MT"/>
          </w:rPr>
          <w:t>s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>e</w:t>
      </w:r>
      <w:ins w:id="199" w:author="Rose Marie" w:date="2015-10-07T10:27:00Z">
        <w:r w:rsidR="00D247A6">
          <w:rPr>
            <w:rFonts w:asciiTheme="minorHAnsi" w:hAnsiTheme="minorHAnsi"/>
            <w:sz w:val="24"/>
            <w:szCs w:val="24"/>
            <w:lang w:val="mt-MT"/>
          </w:rPr>
          <w:t>r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>va f'diversi istituzzjonijiet finanzjarji,  ilu snin twal b'rabtiet mill-qrib mal-Partit Laburista u kien involut fil-ġbir tal-fondi biex fil-passat il-Partit Laburista bena l-</w:t>
      </w:r>
      <w:del w:id="200" w:author="Rose Marie" w:date="2015-09-08T14:38:00Z">
        <w:r w:rsidRPr="00966CB3" w:rsidDel="0028752C">
          <w:rPr>
            <w:rFonts w:asciiTheme="minorHAnsi" w:hAnsiTheme="minorHAnsi"/>
            <w:sz w:val="24"/>
            <w:szCs w:val="24"/>
            <w:lang w:val="mt-MT"/>
          </w:rPr>
          <w:delText xml:space="preserve">kwartier </w:delText>
        </w:r>
      </w:del>
      <w:ins w:id="201" w:author="Rose Marie" w:date="2015-09-08T14:38:00Z">
        <w:r w:rsidR="0028752C">
          <w:rPr>
            <w:rFonts w:asciiTheme="minorHAnsi" w:hAnsiTheme="minorHAnsi"/>
            <w:sz w:val="24"/>
            <w:szCs w:val="24"/>
            <w:lang w:val="mt-MT"/>
          </w:rPr>
          <w:t>K</w:t>
        </w:r>
        <w:r w:rsidR="0028752C" w:rsidRPr="00966CB3">
          <w:rPr>
            <w:rFonts w:asciiTheme="minorHAnsi" w:hAnsiTheme="minorHAnsi"/>
            <w:sz w:val="24"/>
            <w:szCs w:val="24"/>
            <w:lang w:val="mt-MT"/>
          </w:rPr>
          <w:t xml:space="preserve">wartier 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 xml:space="preserve">Ġenerali tal-Partit fil-Ħamrun. 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966CB3">
        <w:rPr>
          <w:rFonts w:asciiTheme="minorHAnsi" w:hAnsiTheme="minorHAnsi"/>
          <w:sz w:val="24"/>
          <w:szCs w:val="24"/>
          <w:lang w:val="mt-MT"/>
        </w:rPr>
        <w:t>Wara dik il-ħidma Alfred Mifsud baqa' involut fl-attivitajiet u fl-istrutturi tal-PL u hu esponent ewlieni tal-Partit f'diversi setturi. Hu kien ukoll appuntat Chairman ta' Super One.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966CB3">
        <w:rPr>
          <w:rFonts w:asciiTheme="minorHAnsi" w:hAnsiTheme="minorHAnsi"/>
          <w:sz w:val="24"/>
          <w:szCs w:val="24"/>
          <w:lang w:val="mt-MT"/>
        </w:rPr>
        <w:t xml:space="preserve">Fil-professjoni tiegħu Mifsud hu l-propjetarju </w:t>
      </w:r>
      <w:del w:id="202" w:author="Rose Marie" w:date="2015-09-08T14:39:00Z">
        <w:r w:rsidRPr="00966CB3" w:rsidDel="0028752C">
          <w:rPr>
            <w:rFonts w:asciiTheme="minorHAnsi" w:hAnsiTheme="minorHAnsi"/>
            <w:sz w:val="24"/>
            <w:szCs w:val="24"/>
            <w:lang w:val="mt-MT"/>
          </w:rPr>
          <w:delText xml:space="preserve">u </w:delText>
        </w:r>
      </w:del>
      <w:r w:rsidRPr="00966CB3">
        <w:rPr>
          <w:rFonts w:asciiTheme="minorHAnsi" w:hAnsiTheme="minorHAnsi"/>
          <w:sz w:val="24"/>
          <w:szCs w:val="24"/>
          <w:lang w:val="mt-MT"/>
        </w:rPr>
        <w:t xml:space="preserve">tal-kumpanija Crystal Investment Services, li magħha kien impjegat Joseph Muscat fil-passat qabel daħal fil-politika </w:t>
      </w:r>
      <w:del w:id="203" w:author="Rose Marie" w:date="2015-09-08T14:41:00Z">
        <w:r w:rsidRPr="00966CB3" w:rsidDel="0028752C">
          <w:rPr>
            <w:rFonts w:asciiTheme="minorHAnsi" w:hAnsiTheme="minorHAnsi"/>
            <w:sz w:val="24"/>
            <w:szCs w:val="24"/>
            <w:lang w:val="mt-MT"/>
          </w:rPr>
          <w:delText xml:space="preserve">bhala </w:delText>
        </w:r>
      </w:del>
      <w:ins w:id="204" w:author="Rose Marie" w:date="2015-09-08T14:41:00Z">
        <w:r w:rsidR="0028752C" w:rsidRPr="00966CB3">
          <w:rPr>
            <w:rFonts w:asciiTheme="minorHAnsi" w:hAnsiTheme="minorHAnsi"/>
            <w:sz w:val="24"/>
            <w:szCs w:val="24"/>
            <w:lang w:val="mt-MT"/>
          </w:rPr>
          <w:t>b</w:t>
        </w:r>
        <w:r w:rsidR="0028752C">
          <w:rPr>
            <w:rFonts w:asciiTheme="minorHAnsi" w:hAnsiTheme="minorHAnsi"/>
            <w:sz w:val="24"/>
            <w:szCs w:val="24"/>
            <w:lang w:val="mt-MT"/>
          </w:rPr>
          <w:t>ħ</w:t>
        </w:r>
        <w:r w:rsidR="0028752C" w:rsidRPr="00966CB3">
          <w:rPr>
            <w:rFonts w:asciiTheme="minorHAnsi" w:hAnsiTheme="minorHAnsi"/>
            <w:sz w:val="24"/>
            <w:szCs w:val="24"/>
            <w:lang w:val="mt-MT"/>
          </w:rPr>
          <w:t xml:space="preserve">ala 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 xml:space="preserve">membru parlamentari </w:t>
      </w:r>
      <w:del w:id="205" w:author="Rose Marie" w:date="2015-09-08T14:41:00Z">
        <w:r w:rsidRPr="00966CB3" w:rsidDel="0028752C">
          <w:rPr>
            <w:rFonts w:asciiTheme="minorHAnsi" w:hAnsiTheme="minorHAnsi"/>
            <w:sz w:val="24"/>
            <w:szCs w:val="24"/>
            <w:lang w:val="mt-MT"/>
          </w:rPr>
          <w:delText>ewropej</w:delText>
        </w:r>
      </w:del>
      <w:ins w:id="206" w:author="Rose Marie" w:date="2015-09-08T14:41:00Z">
        <w:r w:rsidR="0028752C">
          <w:rPr>
            <w:rFonts w:asciiTheme="minorHAnsi" w:hAnsiTheme="minorHAnsi"/>
            <w:sz w:val="24"/>
            <w:szCs w:val="24"/>
            <w:lang w:val="mt-MT"/>
          </w:rPr>
          <w:t>E</w:t>
        </w:r>
        <w:r w:rsidR="0028752C" w:rsidRPr="00966CB3">
          <w:rPr>
            <w:rFonts w:asciiTheme="minorHAnsi" w:hAnsiTheme="minorHAnsi"/>
            <w:sz w:val="24"/>
            <w:szCs w:val="24"/>
            <w:lang w:val="mt-MT"/>
          </w:rPr>
          <w:t>wrope</w:t>
        </w:r>
        <w:r w:rsidR="0028752C">
          <w:rPr>
            <w:rFonts w:asciiTheme="minorHAnsi" w:hAnsiTheme="minorHAnsi"/>
            <w:sz w:val="24"/>
            <w:szCs w:val="24"/>
            <w:lang w:val="mt-MT"/>
          </w:rPr>
          <w:t>w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>.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966CB3">
        <w:rPr>
          <w:rFonts w:asciiTheme="minorHAnsi" w:hAnsiTheme="minorHAnsi"/>
          <w:sz w:val="24"/>
          <w:szCs w:val="24"/>
          <w:lang w:val="mt-MT"/>
        </w:rPr>
        <w:t>Il-</w:t>
      </w:r>
      <w:del w:id="207" w:author="Rose Marie" w:date="2015-11-08T15:54:00Z">
        <w:r w:rsidRPr="00966CB3" w:rsidDel="006E70E2">
          <w:rPr>
            <w:rFonts w:asciiTheme="minorHAnsi" w:hAnsiTheme="minorHAnsi"/>
            <w:sz w:val="24"/>
            <w:szCs w:val="24"/>
            <w:lang w:val="mt-MT"/>
          </w:rPr>
          <w:delText xml:space="preserve">hatra </w:delText>
        </w:r>
      </w:del>
      <w:ins w:id="208" w:author="Rose Marie" w:date="2015-11-08T15:54:00Z">
        <w:r w:rsidR="006E70E2">
          <w:rPr>
            <w:rFonts w:asciiTheme="minorHAnsi" w:hAnsiTheme="minorHAnsi"/>
            <w:sz w:val="24"/>
            <w:szCs w:val="24"/>
            <w:lang w:val="mt-MT"/>
          </w:rPr>
          <w:t>ħ</w:t>
        </w:r>
        <w:r w:rsidR="006E70E2" w:rsidRPr="00966CB3">
          <w:rPr>
            <w:rFonts w:asciiTheme="minorHAnsi" w:hAnsiTheme="minorHAnsi"/>
            <w:sz w:val="24"/>
            <w:szCs w:val="24"/>
            <w:lang w:val="mt-MT"/>
          </w:rPr>
          <w:t xml:space="preserve">atra 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 xml:space="preserve">ta' Alfred Mifsud qed tkun ikkunsidrata  </w:t>
      </w:r>
      <w:del w:id="209" w:author="Rose Marie" w:date="2015-11-08T15:55:00Z">
        <w:r w:rsidRPr="00966CB3" w:rsidDel="006E70E2">
          <w:rPr>
            <w:rFonts w:asciiTheme="minorHAnsi" w:hAnsiTheme="minorHAnsi"/>
            <w:sz w:val="24"/>
            <w:szCs w:val="24"/>
            <w:lang w:val="mt-MT"/>
          </w:rPr>
          <w:delText xml:space="preserve">bhala </w:delText>
        </w:r>
      </w:del>
      <w:ins w:id="210" w:author="Rose Marie" w:date="2015-11-08T15:55:00Z">
        <w:r w:rsidR="006E70E2" w:rsidRPr="00966CB3">
          <w:rPr>
            <w:rFonts w:asciiTheme="minorHAnsi" w:hAnsiTheme="minorHAnsi"/>
            <w:sz w:val="24"/>
            <w:szCs w:val="24"/>
            <w:lang w:val="mt-MT"/>
          </w:rPr>
          <w:t>b</w:t>
        </w:r>
        <w:r w:rsidR="006E70E2">
          <w:rPr>
            <w:rFonts w:asciiTheme="minorHAnsi" w:hAnsiTheme="minorHAnsi"/>
            <w:sz w:val="24"/>
            <w:szCs w:val="24"/>
            <w:lang w:val="mt-MT"/>
          </w:rPr>
          <w:t>ħ</w:t>
        </w:r>
        <w:r w:rsidR="006E70E2" w:rsidRPr="00966CB3">
          <w:rPr>
            <w:rFonts w:asciiTheme="minorHAnsi" w:hAnsiTheme="minorHAnsi"/>
            <w:sz w:val="24"/>
            <w:szCs w:val="24"/>
            <w:lang w:val="mt-MT"/>
          </w:rPr>
          <w:t xml:space="preserve">ala </w:t>
        </w:r>
      </w:ins>
      <w:del w:id="211" w:author="Rose Marie" w:date="2015-11-08T15:55:00Z">
        <w:r w:rsidRPr="00966CB3" w:rsidDel="006E70E2">
          <w:rPr>
            <w:rFonts w:asciiTheme="minorHAnsi" w:hAnsiTheme="minorHAnsi"/>
            <w:sz w:val="24"/>
            <w:szCs w:val="24"/>
            <w:lang w:val="mt-MT"/>
          </w:rPr>
          <w:delText xml:space="preserve">hatra </w:delText>
        </w:r>
      </w:del>
      <w:ins w:id="212" w:author="Rose Marie" w:date="2015-11-08T15:55:00Z">
        <w:r w:rsidR="006E70E2">
          <w:rPr>
            <w:rFonts w:asciiTheme="minorHAnsi" w:hAnsiTheme="minorHAnsi"/>
            <w:sz w:val="24"/>
            <w:szCs w:val="24"/>
            <w:lang w:val="mt-MT"/>
          </w:rPr>
          <w:t>ħ</w:t>
        </w:r>
        <w:r w:rsidR="006E70E2" w:rsidRPr="00966CB3">
          <w:rPr>
            <w:rFonts w:asciiTheme="minorHAnsi" w:hAnsiTheme="minorHAnsi"/>
            <w:sz w:val="24"/>
            <w:szCs w:val="24"/>
            <w:lang w:val="mt-MT"/>
          </w:rPr>
          <w:t xml:space="preserve">atra 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 xml:space="preserve">li se </w:t>
      </w:r>
      <w:del w:id="213" w:author="Rose Marie" w:date="2015-11-08T15:55:00Z">
        <w:r w:rsidRPr="00966CB3" w:rsidDel="006E70E2">
          <w:rPr>
            <w:rFonts w:asciiTheme="minorHAnsi" w:hAnsiTheme="minorHAnsi"/>
            <w:sz w:val="24"/>
            <w:szCs w:val="24"/>
            <w:lang w:val="mt-MT"/>
          </w:rPr>
          <w:delText xml:space="preserve">tippoliticizza </w:delText>
        </w:r>
      </w:del>
      <w:ins w:id="214" w:author="Rose Marie" w:date="2015-11-08T15:55:00Z">
        <w:r w:rsidR="006E70E2" w:rsidRPr="00966CB3">
          <w:rPr>
            <w:rFonts w:asciiTheme="minorHAnsi" w:hAnsiTheme="minorHAnsi"/>
            <w:sz w:val="24"/>
            <w:szCs w:val="24"/>
            <w:lang w:val="mt-MT"/>
          </w:rPr>
          <w:t>tippoliti</w:t>
        </w:r>
        <w:r w:rsidR="006E70E2">
          <w:rPr>
            <w:rFonts w:asciiTheme="minorHAnsi" w:hAnsiTheme="minorHAnsi"/>
            <w:sz w:val="24"/>
            <w:szCs w:val="24"/>
            <w:lang w:val="mt-MT"/>
          </w:rPr>
          <w:t>ċ</w:t>
        </w:r>
        <w:r w:rsidR="006E70E2" w:rsidRPr="00966CB3">
          <w:rPr>
            <w:rFonts w:asciiTheme="minorHAnsi" w:hAnsiTheme="minorHAnsi"/>
            <w:sz w:val="24"/>
            <w:szCs w:val="24"/>
            <w:lang w:val="mt-MT"/>
          </w:rPr>
          <w:t xml:space="preserve">izza 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>l-</w:t>
      </w:r>
      <w:del w:id="215" w:author="Rose Marie" w:date="2015-10-07T10:33:00Z">
        <w:r w:rsidRPr="00966CB3" w:rsidDel="00221524">
          <w:rPr>
            <w:rFonts w:asciiTheme="minorHAnsi" w:hAnsiTheme="minorHAnsi"/>
            <w:sz w:val="24"/>
            <w:szCs w:val="24"/>
            <w:lang w:val="mt-MT"/>
          </w:rPr>
          <w:delText xml:space="preserve">bank </w:delText>
        </w:r>
      </w:del>
      <w:ins w:id="216" w:author="Rose Marie" w:date="2015-10-07T10:33:00Z">
        <w:r w:rsidR="00221524">
          <w:rPr>
            <w:rFonts w:asciiTheme="minorHAnsi" w:hAnsiTheme="minorHAnsi"/>
            <w:sz w:val="24"/>
            <w:szCs w:val="24"/>
            <w:lang w:val="mt-MT"/>
          </w:rPr>
          <w:t>B</w:t>
        </w:r>
        <w:r w:rsidR="00221524" w:rsidRPr="00966CB3">
          <w:rPr>
            <w:rFonts w:asciiTheme="minorHAnsi" w:hAnsiTheme="minorHAnsi"/>
            <w:sz w:val="24"/>
            <w:szCs w:val="24"/>
            <w:lang w:val="mt-MT"/>
          </w:rPr>
          <w:t xml:space="preserve">ank </w:t>
        </w:r>
      </w:ins>
      <w:ins w:id="217" w:author="Rose Marie" w:date="2015-11-08T15:56:00Z">
        <w:r w:rsidR="006E70E2">
          <w:rPr>
            <w:rFonts w:asciiTheme="minorHAnsi" w:hAnsiTheme="minorHAnsi"/>
            <w:sz w:val="24"/>
            <w:szCs w:val="24"/>
            <w:lang w:val="mt-MT"/>
          </w:rPr>
          <w:t>Ċ</w:t>
        </w:r>
      </w:ins>
      <w:del w:id="218" w:author="Rose Marie" w:date="2015-10-07T10:33:00Z">
        <w:r w:rsidRPr="00966CB3" w:rsidDel="00221524">
          <w:rPr>
            <w:rFonts w:asciiTheme="minorHAnsi" w:hAnsiTheme="minorHAnsi"/>
            <w:sz w:val="24"/>
            <w:szCs w:val="24"/>
            <w:lang w:val="mt-MT"/>
          </w:rPr>
          <w:delText>c</w:delText>
        </w:r>
      </w:del>
      <w:r w:rsidRPr="00966CB3">
        <w:rPr>
          <w:rFonts w:asciiTheme="minorHAnsi" w:hAnsiTheme="minorHAnsi"/>
          <w:sz w:val="24"/>
          <w:szCs w:val="24"/>
          <w:lang w:val="mt-MT"/>
        </w:rPr>
        <w:t>entrali bl-iskop li l</w:t>
      </w:r>
      <w:del w:id="219" w:author="Rose Marie" w:date="2015-10-07T10:33:00Z">
        <w:r w:rsidRPr="00966CB3" w:rsidDel="00221524">
          <w:rPr>
            <w:rFonts w:asciiTheme="minorHAnsi" w:hAnsiTheme="minorHAnsi"/>
            <w:sz w:val="24"/>
            <w:szCs w:val="24"/>
            <w:lang w:val="mt-MT"/>
          </w:rPr>
          <w:delText>i</w:delText>
        </w:r>
      </w:del>
      <w:ins w:id="220" w:author="Rose Marie" w:date="2015-10-07T10:33:00Z">
        <w:r w:rsidR="00221524">
          <w:rPr>
            <w:rFonts w:asciiTheme="minorHAnsi" w:hAnsiTheme="minorHAnsi"/>
            <w:sz w:val="24"/>
            <w:szCs w:val="24"/>
            <w:lang w:val="mt-MT"/>
          </w:rPr>
          <w:t>-</w:t>
        </w:r>
      </w:ins>
      <w:del w:id="221" w:author="Rose Marie" w:date="2015-10-07T10:34:00Z">
        <w:r w:rsidRPr="00966CB3" w:rsidDel="00221524">
          <w:rPr>
            <w:rFonts w:asciiTheme="minorHAnsi" w:hAnsiTheme="minorHAnsi"/>
            <w:sz w:val="24"/>
            <w:szCs w:val="24"/>
            <w:lang w:val="mt-MT"/>
          </w:rPr>
          <w:delText xml:space="preserve"> </w:delText>
        </w:r>
      </w:del>
      <w:r w:rsidRPr="00966CB3">
        <w:rPr>
          <w:rFonts w:asciiTheme="minorHAnsi" w:hAnsiTheme="minorHAnsi"/>
          <w:sz w:val="24"/>
          <w:szCs w:val="24"/>
          <w:lang w:val="mt-MT"/>
        </w:rPr>
        <w:t xml:space="preserve">Gvern qed </w:t>
      </w:r>
      <w:del w:id="222" w:author="Rose Marie" w:date="2015-11-08T15:56:00Z">
        <w:r w:rsidRPr="00966CB3" w:rsidDel="006E70E2">
          <w:rPr>
            <w:rFonts w:asciiTheme="minorHAnsi" w:hAnsiTheme="minorHAnsi"/>
            <w:sz w:val="24"/>
            <w:szCs w:val="24"/>
            <w:lang w:val="mt-MT"/>
          </w:rPr>
          <w:delText xml:space="preserve">johloq </w:delText>
        </w:r>
      </w:del>
      <w:ins w:id="223" w:author="Rose Marie" w:date="2015-11-08T15:56:00Z">
        <w:r w:rsidR="006E70E2" w:rsidRPr="00966CB3">
          <w:rPr>
            <w:rFonts w:asciiTheme="minorHAnsi" w:hAnsiTheme="minorHAnsi"/>
            <w:sz w:val="24"/>
            <w:szCs w:val="24"/>
            <w:lang w:val="mt-MT"/>
          </w:rPr>
          <w:t>jo</w:t>
        </w:r>
        <w:r w:rsidR="006E70E2">
          <w:rPr>
            <w:rFonts w:asciiTheme="minorHAnsi" w:hAnsiTheme="minorHAnsi"/>
            <w:sz w:val="24"/>
            <w:szCs w:val="24"/>
            <w:lang w:val="mt-MT"/>
          </w:rPr>
          <w:t>ħ</w:t>
        </w:r>
        <w:r w:rsidR="006E70E2" w:rsidRPr="00966CB3">
          <w:rPr>
            <w:rFonts w:asciiTheme="minorHAnsi" w:hAnsiTheme="minorHAnsi"/>
            <w:sz w:val="24"/>
            <w:szCs w:val="24"/>
            <w:lang w:val="mt-MT"/>
          </w:rPr>
          <w:t xml:space="preserve">loq 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 xml:space="preserve">il-karigi </w:t>
      </w:r>
      <w:r w:rsidRPr="00966CB3">
        <w:rPr>
          <w:rFonts w:asciiTheme="minorHAnsi" w:hAnsiTheme="minorHAnsi"/>
          <w:sz w:val="24"/>
          <w:szCs w:val="24"/>
          <w:lang w:val="mt-MT"/>
        </w:rPr>
        <w:lastRenderedPageBreak/>
        <w:t xml:space="preserve">apposta biex </w:t>
      </w:r>
      <w:del w:id="224" w:author="Rose Marie" w:date="2015-11-08T15:56:00Z">
        <w:r w:rsidRPr="00966CB3" w:rsidDel="006E70E2">
          <w:rPr>
            <w:rFonts w:asciiTheme="minorHAnsi" w:hAnsiTheme="minorHAnsi"/>
            <w:sz w:val="24"/>
            <w:szCs w:val="24"/>
            <w:lang w:val="mt-MT"/>
          </w:rPr>
          <w:delText xml:space="preserve">jagevola </w:delText>
        </w:r>
      </w:del>
      <w:ins w:id="225" w:author="Rose Marie" w:date="2015-11-08T15:56:00Z">
        <w:r w:rsidR="006E70E2" w:rsidRPr="00966CB3">
          <w:rPr>
            <w:rFonts w:asciiTheme="minorHAnsi" w:hAnsiTheme="minorHAnsi"/>
            <w:sz w:val="24"/>
            <w:szCs w:val="24"/>
            <w:lang w:val="mt-MT"/>
          </w:rPr>
          <w:t>ja</w:t>
        </w:r>
        <w:r w:rsidR="006E70E2">
          <w:rPr>
            <w:rFonts w:asciiTheme="minorHAnsi" w:hAnsiTheme="minorHAnsi"/>
            <w:sz w:val="24"/>
            <w:szCs w:val="24"/>
            <w:lang w:val="mt-MT"/>
          </w:rPr>
          <w:t>ġ</w:t>
        </w:r>
        <w:r w:rsidR="006E70E2" w:rsidRPr="00966CB3">
          <w:rPr>
            <w:rFonts w:asciiTheme="minorHAnsi" w:hAnsiTheme="minorHAnsi"/>
            <w:sz w:val="24"/>
            <w:szCs w:val="24"/>
            <w:lang w:val="mt-MT"/>
          </w:rPr>
          <w:t xml:space="preserve">evola 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 xml:space="preserve">lil tal-qalba. Il-kariga ta' </w:t>
      </w:r>
      <w:del w:id="226" w:author="Rose Marie" w:date="2015-10-07T10:35:00Z">
        <w:r w:rsidRPr="00966CB3" w:rsidDel="00221524">
          <w:rPr>
            <w:rFonts w:asciiTheme="minorHAnsi" w:hAnsiTheme="minorHAnsi"/>
            <w:sz w:val="24"/>
            <w:szCs w:val="24"/>
            <w:lang w:val="mt-MT"/>
          </w:rPr>
          <w:delText xml:space="preserve">deputat </w:delText>
        </w:r>
      </w:del>
      <w:ins w:id="227" w:author="Rose Marie" w:date="2015-10-07T10:35:00Z">
        <w:r w:rsidR="00221524">
          <w:rPr>
            <w:rFonts w:asciiTheme="minorHAnsi" w:hAnsiTheme="minorHAnsi"/>
            <w:sz w:val="24"/>
            <w:szCs w:val="24"/>
            <w:lang w:val="mt-MT"/>
          </w:rPr>
          <w:t>D</w:t>
        </w:r>
        <w:r w:rsidR="00221524" w:rsidRPr="00966CB3">
          <w:rPr>
            <w:rFonts w:asciiTheme="minorHAnsi" w:hAnsiTheme="minorHAnsi"/>
            <w:sz w:val="24"/>
            <w:szCs w:val="24"/>
            <w:lang w:val="mt-MT"/>
          </w:rPr>
          <w:t xml:space="preserve">eputat 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 xml:space="preserve">Gvernatur tal-Bank </w:t>
      </w:r>
      <w:del w:id="228" w:author="Rose Marie" w:date="2015-11-08T15:57:00Z">
        <w:r w:rsidRPr="00966CB3" w:rsidDel="006E70E2">
          <w:rPr>
            <w:rFonts w:asciiTheme="minorHAnsi" w:hAnsiTheme="minorHAnsi"/>
            <w:sz w:val="24"/>
            <w:szCs w:val="24"/>
            <w:lang w:val="mt-MT"/>
          </w:rPr>
          <w:delText xml:space="preserve">Centrali </w:delText>
        </w:r>
      </w:del>
      <w:ins w:id="229" w:author="Rose Marie" w:date="2015-11-08T15:57:00Z">
        <w:r w:rsidR="006E70E2">
          <w:rPr>
            <w:rFonts w:asciiTheme="minorHAnsi" w:hAnsiTheme="minorHAnsi"/>
            <w:sz w:val="24"/>
            <w:szCs w:val="24"/>
            <w:lang w:val="mt-MT"/>
          </w:rPr>
          <w:t>Ċ</w:t>
        </w:r>
        <w:r w:rsidR="006E70E2" w:rsidRPr="00966CB3">
          <w:rPr>
            <w:rFonts w:asciiTheme="minorHAnsi" w:hAnsiTheme="minorHAnsi"/>
            <w:sz w:val="24"/>
            <w:szCs w:val="24"/>
            <w:lang w:val="mt-MT"/>
          </w:rPr>
          <w:t xml:space="preserve">entrali </w:t>
        </w:r>
      </w:ins>
      <w:del w:id="230" w:author="Rose Marie" w:date="2015-11-21T14:25:00Z">
        <w:r w:rsidRPr="00966CB3" w:rsidDel="00645F93">
          <w:rPr>
            <w:rFonts w:asciiTheme="minorHAnsi" w:hAnsiTheme="minorHAnsi"/>
            <w:sz w:val="24"/>
            <w:szCs w:val="24"/>
            <w:lang w:val="mt-MT"/>
          </w:rPr>
          <w:delText xml:space="preserve">giet </w:delText>
        </w:r>
      </w:del>
      <w:ins w:id="231" w:author="Rose Marie" w:date="2015-11-21T14:25:00Z">
        <w:r w:rsidR="00645F93">
          <w:rPr>
            <w:rFonts w:asciiTheme="minorHAnsi" w:hAnsiTheme="minorHAnsi"/>
            <w:sz w:val="24"/>
            <w:szCs w:val="24"/>
            <w:lang w:val="mt-MT"/>
          </w:rPr>
          <w:t>ġ</w:t>
        </w:r>
        <w:r w:rsidR="00645F93" w:rsidRPr="00966CB3">
          <w:rPr>
            <w:rFonts w:asciiTheme="minorHAnsi" w:hAnsiTheme="minorHAnsi"/>
            <w:sz w:val="24"/>
            <w:szCs w:val="24"/>
            <w:lang w:val="mt-MT"/>
          </w:rPr>
          <w:t xml:space="preserve">iet </w:t>
        </w:r>
      </w:ins>
      <w:del w:id="232" w:author="Rose Marie" w:date="2015-11-08T15:56:00Z">
        <w:r w:rsidRPr="00966CB3" w:rsidDel="006E70E2">
          <w:rPr>
            <w:rFonts w:asciiTheme="minorHAnsi" w:hAnsiTheme="minorHAnsi"/>
            <w:sz w:val="24"/>
            <w:szCs w:val="24"/>
            <w:lang w:val="mt-MT"/>
          </w:rPr>
          <w:delText xml:space="preserve">mahluqa </w:delText>
        </w:r>
      </w:del>
      <w:ins w:id="233" w:author="Rose Marie" w:date="2015-11-08T15:56:00Z">
        <w:r w:rsidR="006E70E2" w:rsidRPr="00966CB3">
          <w:rPr>
            <w:rFonts w:asciiTheme="minorHAnsi" w:hAnsiTheme="minorHAnsi"/>
            <w:sz w:val="24"/>
            <w:szCs w:val="24"/>
            <w:lang w:val="mt-MT"/>
          </w:rPr>
          <w:t>ma</w:t>
        </w:r>
        <w:r w:rsidR="006E70E2">
          <w:rPr>
            <w:rFonts w:asciiTheme="minorHAnsi" w:hAnsiTheme="minorHAnsi"/>
            <w:sz w:val="24"/>
            <w:szCs w:val="24"/>
            <w:lang w:val="mt-MT"/>
          </w:rPr>
          <w:t>ħ</w:t>
        </w:r>
        <w:r w:rsidR="006E70E2" w:rsidRPr="00966CB3">
          <w:rPr>
            <w:rFonts w:asciiTheme="minorHAnsi" w:hAnsiTheme="minorHAnsi"/>
            <w:sz w:val="24"/>
            <w:szCs w:val="24"/>
            <w:lang w:val="mt-MT"/>
          </w:rPr>
          <w:t xml:space="preserve">luqa 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>p</w:t>
      </w:r>
      <w:del w:id="234" w:author="Rose Marie" w:date="2015-09-08T14:42:00Z">
        <w:r w:rsidRPr="00966CB3" w:rsidDel="0028752C">
          <w:rPr>
            <w:rFonts w:asciiTheme="minorHAnsi" w:hAnsiTheme="minorHAnsi"/>
            <w:sz w:val="24"/>
            <w:szCs w:val="24"/>
            <w:lang w:val="mt-MT"/>
          </w:rPr>
          <w:delText>o</w:delText>
        </w:r>
      </w:del>
      <w:r w:rsidRPr="00966CB3">
        <w:rPr>
          <w:rFonts w:asciiTheme="minorHAnsi" w:hAnsiTheme="minorHAnsi"/>
          <w:sz w:val="24"/>
          <w:szCs w:val="24"/>
          <w:lang w:val="mt-MT"/>
        </w:rPr>
        <w:t>ropju minn dan il-</w:t>
      </w:r>
      <w:del w:id="235" w:author="Rose Marie" w:date="2015-10-07T10:34:00Z">
        <w:r w:rsidRPr="00966CB3" w:rsidDel="00221524">
          <w:rPr>
            <w:rFonts w:asciiTheme="minorHAnsi" w:hAnsiTheme="minorHAnsi"/>
            <w:sz w:val="24"/>
            <w:szCs w:val="24"/>
            <w:lang w:val="mt-MT"/>
          </w:rPr>
          <w:delText>gvern</w:delText>
        </w:r>
      </w:del>
      <w:ins w:id="236" w:author="Rose Marie" w:date="2015-10-07T10:34:00Z">
        <w:r w:rsidR="00221524">
          <w:rPr>
            <w:rFonts w:asciiTheme="minorHAnsi" w:hAnsiTheme="minorHAnsi"/>
            <w:sz w:val="24"/>
            <w:szCs w:val="24"/>
            <w:lang w:val="mt-MT"/>
          </w:rPr>
          <w:t>G</w:t>
        </w:r>
        <w:r w:rsidR="00221524" w:rsidRPr="00966CB3">
          <w:rPr>
            <w:rFonts w:asciiTheme="minorHAnsi" w:hAnsiTheme="minorHAnsi"/>
            <w:sz w:val="24"/>
            <w:szCs w:val="24"/>
            <w:lang w:val="mt-MT"/>
          </w:rPr>
          <w:t>vern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>.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966CB3">
        <w:rPr>
          <w:rFonts w:asciiTheme="minorHAnsi" w:hAnsiTheme="minorHAnsi"/>
          <w:bCs/>
          <w:sz w:val="24"/>
          <w:szCs w:val="24"/>
          <w:lang w:val="mt-MT"/>
        </w:rPr>
        <w:t>L-Unjoni Ewropea  għandha tagħmel dak kollu li hu possibbli biex tevita li jintilfu aktar ħajjiet fil-</w:t>
      </w:r>
      <w:del w:id="237" w:author="Rose Marie" w:date="2015-10-07T10:36:00Z">
        <w:r w:rsidRPr="00966CB3" w:rsidDel="00221524">
          <w:rPr>
            <w:rFonts w:asciiTheme="minorHAnsi" w:hAnsiTheme="minorHAnsi"/>
            <w:bCs/>
            <w:sz w:val="24"/>
            <w:szCs w:val="24"/>
            <w:lang w:val="mt-MT"/>
          </w:rPr>
          <w:delText xml:space="preserve">baħar </w:delText>
        </w:r>
      </w:del>
      <w:ins w:id="238" w:author="Rose Marie" w:date="2015-10-07T10:36:00Z">
        <w:r w:rsidR="00221524">
          <w:rPr>
            <w:rFonts w:asciiTheme="minorHAnsi" w:hAnsiTheme="minorHAnsi"/>
            <w:bCs/>
            <w:sz w:val="24"/>
            <w:szCs w:val="24"/>
            <w:lang w:val="mt-MT"/>
          </w:rPr>
          <w:t>B</w:t>
        </w:r>
        <w:r w:rsidR="00221524" w:rsidRPr="00966CB3">
          <w:rPr>
            <w:rFonts w:asciiTheme="minorHAnsi" w:hAnsiTheme="minorHAnsi"/>
            <w:bCs/>
            <w:sz w:val="24"/>
            <w:szCs w:val="24"/>
            <w:lang w:val="mt-MT"/>
          </w:rPr>
          <w:t xml:space="preserve">aħar </w:t>
        </w:r>
      </w:ins>
      <w:r w:rsidRPr="00966CB3">
        <w:rPr>
          <w:rFonts w:asciiTheme="minorHAnsi" w:hAnsiTheme="minorHAnsi"/>
          <w:bCs/>
          <w:sz w:val="24"/>
          <w:szCs w:val="24"/>
          <w:lang w:val="mt-MT"/>
        </w:rPr>
        <w:t xml:space="preserve">Mediterran billi fost oħrajn twessa' l-mandat tal-operazzjoni </w:t>
      </w:r>
      <w:del w:id="239" w:author="Rose Marie" w:date="2015-09-08T14:52:00Z">
        <w:r w:rsidRPr="00966CB3" w:rsidDel="008C2DCB">
          <w:rPr>
            <w:rFonts w:asciiTheme="minorHAnsi" w:hAnsiTheme="minorHAnsi"/>
            <w:bCs/>
            <w:sz w:val="24"/>
            <w:szCs w:val="24"/>
            <w:lang w:val="mt-MT"/>
          </w:rPr>
          <w:delText xml:space="preserve">taghha </w:delText>
        </w:r>
      </w:del>
      <w:ins w:id="240" w:author="Rose Marie" w:date="2015-09-08T14:52:00Z">
        <w:r w:rsidR="008C2DCB" w:rsidRPr="00966CB3">
          <w:rPr>
            <w:rFonts w:asciiTheme="minorHAnsi" w:hAnsiTheme="minorHAnsi"/>
            <w:bCs/>
            <w:sz w:val="24"/>
            <w:szCs w:val="24"/>
            <w:lang w:val="mt-MT"/>
          </w:rPr>
          <w:t>tag</w:t>
        </w:r>
        <w:r w:rsidR="008C2DCB">
          <w:rPr>
            <w:rFonts w:asciiTheme="minorHAnsi" w:hAnsiTheme="minorHAnsi"/>
            <w:bCs/>
            <w:sz w:val="24"/>
            <w:szCs w:val="24"/>
            <w:lang w:val="mt-MT"/>
          </w:rPr>
          <w:t>ħ</w:t>
        </w:r>
        <w:r w:rsidR="008C2DCB" w:rsidRPr="00966CB3">
          <w:rPr>
            <w:rFonts w:asciiTheme="minorHAnsi" w:hAnsiTheme="minorHAnsi"/>
            <w:bCs/>
            <w:sz w:val="24"/>
            <w:szCs w:val="24"/>
            <w:lang w:val="mt-MT"/>
          </w:rPr>
          <w:t xml:space="preserve">ha </w:t>
        </w:r>
      </w:ins>
      <w:r w:rsidRPr="00966CB3">
        <w:rPr>
          <w:rFonts w:asciiTheme="minorHAnsi" w:hAnsiTheme="minorHAnsi"/>
          <w:bCs/>
          <w:sz w:val="24"/>
          <w:szCs w:val="24"/>
          <w:lang w:val="mt-MT"/>
        </w:rPr>
        <w:t>mlaq</w:t>
      </w:r>
      <w:ins w:id="241" w:author="Rose Marie" w:date="2015-09-08T14:52:00Z">
        <w:r w:rsidR="008C2DCB">
          <w:rPr>
            <w:rFonts w:asciiTheme="minorHAnsi" w:hAnsiTheme="minorHAnsi"/>
            <w:bCs/>
            <w:sz w:val="24"/>
            <w:szCs w:val="24"/>
            <w:lang w:val="mt-MT"/>
          </w:rPr>
          <w:t>q</w:t>
        </w:r>
      </w:ins>
      <w:r w:rsidRPr="00966CB3">
        <w:rPr>
          <w:rFonts w:asciiTheme="minorHAnsi" w:hAnsiTheme="minorHAnsi"/>
          <w:bCs/>
          <w:sz w:val="24"/>
          <w:szCs w:val="24"/>
          <w:lang w:val="mt-MT"/>
        </w:rPr>
        <w:t xml:space="preserve">ma </w:t>
      </w:r>
      <w:del w:id="242" w:author="Rose Marie" w:date="2015-11-22T19:31:00Z">
        <w:r w:rsidRPr="00966CB3" w:rsidDel="003071AC">
          <w:rPr>
            <w:rFonts w:asciiTheme="minorHAnsi" w:hAnsiTheme="minorHAnsi"/>
            <w:bCs/>
            <w:sz w:val="24"/>
            <w:szCs w:val="24"/>
            <w:lang w:val="mt-MT"/>
          </w:rPr>
          <w:delText>"</w:delText>
        </w:r>
      </w:del>
      <w:r w:rsidRPr="00966CB3">
        <w:rPr>
          <w:rFonts w:asciiTheme="minorHAnsi" w:hAnsiTheme="minorHAnsi"/>
          <w:bCs/>
          <w:sz w:val="24"/>
          <w:szCs w:val="24"/>
          <w:lang w:val="mt-MT"/>
        </w:rPr>
        <w:t>Triton</w:t>
      </w:r>
      <w:del w:id="243" w:author="Rose Marie" w:date="2015-11-22T19:31:00Z">
        <w:r w:rsidRPr="00966CB3" w:rsidDel="003071AC">
          <w:rPr>
            <w:rFonts w:asciiTheme="minorHAnsi" w:hAnsiTheme="minorHAnsi"/>
            <w:bCs/>
            <w:sz w:val="24"/>
            <w:szCs w:val="24"/>
            <w:lang w:val="mt-MT"/>
          </w:rPr>
          <w:delText>"</w:delText>
        </w:r>
      </w:del>
      <w:r w:rsidRPr="00966CB3">
        <w:rPr>
          <w:rFonts w:asciiTheme="minorHAnsi" w:hAnsiTheme="minorHAnsi"/>
          <w:bCs/>
          <w:sz w:val="24"/>
          <w:szCs w:val="24"/>
          <w:lang w:val="mt-MT"/>
        </w:rPr>
        <w:t xml:space="preserve">. Dan biex din tkun tinkludi </w:t>
      </w:r>
      <w:del w:id="244" w:author="Rose Marie" w:date="2015-09-08T14:53:00Z">
        <w:r w:rsidRPr="00966CB3" w:rsidDel="008C2DCB">
          <w:rPr>
            <w:rFonts w:asciiTheme="minorHAnsi" w:hAnsiTheme="minorHAnsi"/>
            <w:bCs/>
            <w:sz w:val="24"/>
            <w:szCs w:val="24"/>
            <w:lang w:val="mt-MT"/>
          </w:rPr>
          <w:delText>"</w:delText>
        </w:r>
      </w:del>
      <w:del w:id="245" w:author="Rose Marie" w:date="2015-09-08T14:52:00Z">
        <w:r w:rsidRPr="00966CB3" w:rsidDel="008C2DCB">
          <w:rPr>
            <w:rFonts w:asciiTheme="minorHAnsi" w:hAnsiTheme="minorHAnsi"/>
            <w:bCs/>
            <w:sz w:val="24"/>
            <w:szCs w:val="24"/>
            <w:lang w:val="mt-MT"/>
          </w:rPr>
          <w:delText xml:space="preserve">hidma  </w:delText>
        </w:r>
      </w:del>
      <w:ins w:id="246" w:author="Rose Marie" w:date="2015-09-08T14:52:00Z">
        <w:r w:rsidR="008C2DCB">
          <w:rPr>
            <w:rFonts w:asciiTheme="minorHAnsi" w:hAnsiTheme="minorHAnsi"/>
            <w:bCs/>
            <w:sz w:val="24"/>
            <w:szCs w:val="24"/>
            <w:lang w:val="mt-MT"/>
          </w:rPr>
          <w:t>ħ</w:t>
        </w:r>
        <w:r w:rsidR="008C2DCB" w:rsidRPr="00966CB3">
          <w:rPr>
            <w:rFonts w:asciiTheme="minorHAnsi" w:hAnsiTheme="minorHAnsi"/>
            <w:bCs/>
            <w:sz w:val="24"/>
            <w:szCs w:val="24"/>
            <w:lang w:val="mt-MT"/>
          </w:rPr>
          <w:t xml:space="preserve">idma  </w:t>
        </w:r>
      </w:ins>
      <w:r w:rsidRPr="00966CB3">
        <w:rPr>
          <w:rFonts w:asciiTheme="minorHAnsi" w:hAnsiTheme="minorHAnsi"/>
          <w:bCs/>
          <w:sz w:val="24"/>
          <w:szCs w:val="24"/>
          <w:lang w:val="mt-MT"/>
        </w:rPr>
        <w:t xml:space="preserve">ta' tiftix u salvataġġ. Dan intqal f'riżoluzzjoni li l-Parlament Ewropew fi </w:t>
      </w:r>
      <w:del w:id="247" w:author="Rose Marie" w:date="2015-10-07T10:38:00Z">
        <w:r w:rsidRPr="00966CB3" w:rsidDel="00221524">
          <w:rPr>
            <w:rFonts w:asciiTheme="minorHAnsi" w:hAnsiTheme="minorHAnsi"/>
            <w:bCs/>
            <w:sz w:val="24"/>
            <w:szCs w:val="24"/>
            <w:lang w:val="mt-MT"/>
          </w:rPr>
          <w:delText xml:space="preserve">Strasburgu </w:delText>
        </w:r>
      </w:del>
      <w:ins w:id="248" w:author="Rose Marie" w:date="2015-10-07T10:38:00Z">
        <w:r w:rsidR="00221524" w:rsidRPr="00966CB3">
          <w:rPr>
            <w:rFonts w:asciiTheme="minorHAnsi" w:hAnsiTheme="minorHAnsi"/>
            <w:bCs/>
            <w:sz w:val="24"/>
            <w:szCs w:val="24"/>
            <w:lang w:val="mt-MT"/>
          </w:rPr>
          <w:t>Stra</w:t>
        </w:r>
        <w:r w:rsidR="00221524">
          <w:rPr>
            <w:rFonts w:asciiTheme="minorHAnsi" w:hAnsiTheme="minorHAnsi"/>
            <w:bCs/>
            <w:sz w:val="24"/>
            <w:szCs w:val="24"/>
            <w:lang w:val="mt-MT"/>
          </w:rPr>
          <w:t>ż</w:t>
        </w:r>
        <w:r w:rsidR="00221524" w:rsidRPr="00966CB3">
          <w:rPr>
            <w:rFonts w:asciiTheme="minorHAnsi" w:hAnsiTheme="minorHAnsi"/>
            <w:bCs/>
            <w:sz w:val="24"/>
            <w:szCs w:val="24"/>
            <w:lang w:val="mt-MT"/>
          </w:rPr>
          <w:t xml:space="preserve">burgu </w:t>
        </w:r>
      </w:ins>
      <w:del w:id="249" w:author="Rose Marie" w:date="2015-09-08T14:53:00Z">
        <w:r w:rsidRPr="00966CB3" w:rsidDel="008C2DCB">
          <w:rPr>
            <w:rFonts w:asciiTheme="minorHAnsi" w:hAnsiTheme="minorHAnsi"/>
            <w:bCs/>
            <w:sz w:val="24"/>
            <w:szCs w:val="24"/>
            <w:lang w:val="mt-MT"/>
          </w:rPr>
          <w:delText>i</w:delText>
        </w:r>
      </w:del>
      <w:r w:rsidRPr="00966CB3">
        <w:rPr>
          <w:rFonts w:asciiTheme="minorHAnsi" w:hAnsiTheme="minorHAnsi"/>
          <w:bCs/>
          <w:sz w:val="24"/>
          <w:szCs w:val="24"/>
          <w:lang w:val="mt-MT"/>
        </w:rPr>
        <w:t xml:space="preserve">vvota fuqha. </w:t>
      </w:r>
      <w:r w:rsidRPr="00966CB3">
        <w:rPr>
          <w:rFonts w:asciiTheme="minorHAnsi" w:hAnsiTheme="minorHAnsi"/>
          <w:sz w:val="24"/>
          <w:szCs w:val="24"/>
          <w:lang w:val="mt-MT"/>
        </w:rPr>
        <w:t>Is-sessjoni tal-Parlament Ewropew tal-</w:t>
      </w:r>
      <w:del w:id="250" w:author="Rose Marie" w:date="2015-09-08T14:54:00Z">
        <w:r w:rsidRPr="00966CB3" w:rsidDel="008C2DCB">
          <w:rPr>
            <w:rFonts w:asciiTheme="minorHAnsi" w:hAnsiTheme="minorHAnsi"/>
            <w:sz w:val="24"/>
            <w:szCs w:val="24"/>
            <w:lang w:val="mt-MT"/>
          </w:rPr>
          <w:delText xml:space="preserve">Erbgha </w:delText>
        </w:r>
      </w:del>
      <w:ins w:id="251" w:author="Rose Marie" w:date="2015-09-08T14:54:00Z">
        <w:r w:rsidR="008C2DCB" w:rsidRPr="00966CB3">
          <w:rPr>
            <w:rFonts w:asciiTheme="minorHAnsi" w:hAnsiTheme="minorHAnsi"/>
            <w:sz w:val="24"/>
            <w:szCs w:val="24"/>
            <w:lang w:val="mt-MT"/>
          </w:rPr>
          <w:t>Erbg</w:t>
        </w:r>
        <w:r w:rsidR="008C2DCB">
          <w:rPr>
            <w:rFonts w:asciiTheme="minorHAnsi" w:hAnsiTheme="minorHAnsi"/>
            <w:sz w:val="24"/>
            <w:szCs w:val="24"/>
            <w:lang w:val="mt-MT"/>
          </w:rPr>
          <w:t>ħ</w:t>
        </w:r>
        <w:r w:rsidR="008C2DCB" w:rsidRPr="00966CB3">
          <w:rPr>
            <w:rFonts w:asciiTheme="minorHAnsi" w:hAnsiTheme="minorHAnsi"/>
            <w:sz w:val="24"/>
            <w:szCs w:val="24"/>
            <w:lang w:val="mt-MT"/>
          </w:rPr>
          <w:t xml:space="preserve">a 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>kienet dedikata lill-</w:t>
      </w:r>
      <w:del w:id="252" w:author="Rose Marie" w:date="2015-09-08T14:55:00Z">
        <w:r w:rsidRPr="00966CB3" w:rsidDel="008C2DCB">
          <w:rPr>
            <w:rFonts w:asciiTheme="minorHAnsi" w:hAnsiTheme="minorHAnsi"/>
            <w:sz w:val="24"/>
            <w:szCs w:val="24"/>
            <w:lang w:val="mt-MT"/>
          </w:rPr>
          <w:delText xml:space="preserve">krizi </w:delText>
        </w:r>
      </w:del>
      <w:ins w:id="253" w:author="Rose Marie" w:date="2015-09-08T14:55:00Z">
        <w:r w:rsidR="008C2DCB" w:rsidRPr="00966CB3">
          <w:rPr>
            <w:rFonts w:asciiTheme="minorHAnsi" w:hAnsiTheme="minorHAnsi"/>
            <w:sz w:val="24"/>
            <w:szCs w:val="24"/>
            <w:lang w:val="mt-MT"/>
          </w:rPr>
          <w:t>kri</w:t>
        </w:r>
        <w:r w:rsidR="008C2DCB">
          <w:rPr>
            <w:rFonts w:asciiTheme="minorHAnsi" w:hAnsiTheme="minorHAnsi"/>
            <w:sz w:val="24"/>
            <w:szCs w:val="24"/>
            <w:lang w:val="mt-MT"/>
          </w:rPr>
          <w:t>ż</w:t>
        </w:r>
        <w:r w:rsidR="008C2DCB" w:rsidRPr="00966CB3">
          <w:rPr>
            <w:rFonts w:asciiTheme="minorHAnsi" w:hAnsiTheme="minorHAnsi"/>
            <w:sz w:val="24"/>
            <w:szCs w:val="24"/>
            <w:lang w:val="mt-MT"/>
          </w:rPr>
          <w:t xml:space="preserve">i 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>tal-immigrazzjoni fil-Mediterran.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color w:val="000000"/>
          <w:sz w:val="24"/>
          <w:szCs w:val="24"/>
          <w:lang w:val="mt-MT"/>
        </w:rPr>
      </w:pPr>
      <w:del w:id="254" w:author="Rose Marie" w:date="2015-09-08T14:55:00Z">
        <w:r w:rsidRPr="00966CB3" w:rsidDel="008C2DCB">
          <w:rPr>
            <w:rFonts w:asciiTheme="minorHAnsi" w:hAnsiTheme="minorHAnsi"/>
            <w:sz w:val="24"/>
            <w:szCs w:val="24"/>
            <w:lang w:val="mt-MT"/>
          </w:rPr>
          <w:delText xml:space="preserve">Laqgha </w:delText>
        </w:r>
      </w:del>
      <w:ins w:id="255" w:author="Rose Marie" w:date="2015-09-08T14:55:00Z">
        <w:r w:rsidR="008C2DCB" w:rsidRPr="00966CB3">
          <w:rPr>
            <w:rFonts w:asciiTheme="minorHAnsi" w:hAnsiTheme="minorHAnsi"/>
            <w:sz w:val="24"/>
            <w:szCs w:val="24"/>
            <w:lang w:val="mt-MT"/>
          </w:rPr>
          <w:t>Laqg</w:t>
        </w:r>
        <w:r w:rsidR="008C2DCB">
          <w:rPr>
            <w:rFonts w:asciiTheme="minorHAnsi" w:hAnsiTheme="minorHAnsi"/>
            <w:sz w:val="24"/>
            <w:szCs w:val="24"/>
            <w:lang w:val="mt-MT"/>
          </w:rPr>
          <w:t>ħ</w:t>
        </w:r>
        <w:r w:rsidR="008C2DCB" w:rsidRPr="00966CB3">
          <w:rPr>
            <w:rFonts w:asciiTheme="minorHAnsi" w:hAnsiTheme="minorHAnsi"/>
            <w:sz w:val="24"/>
            <w:szCs w:val="24"/>
            <w:lang w:val="mt-MT"/>
          </w:rPr>
          <w:t xml:space="preserve">a 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 xml:space="preserve">fejn Jean Claude Juncker, il-President tal-Kummissjoni Ewropea qal li kien </w:t>
      </w:r>
      <w:del w:id="256" w:author="Rose Marie" w:date="2015-09-08T14:56:00Z">
        <w:r w:rsidRPr="00966CB3" w:rsidDel="008C2DCB">
          <w:rPr>
            <w:rFonts w:asciiTheme="minorHAnsi" w:hAnsiTheme="minorHAnsi"/>
            <w:sz w:val="24"/>
            <w:szCs w:val="24"/>
            <w:lang w:val="mt-MT"/>
          </w:rPr>
          <w:delText xml:space="preserve">deluz </w:delText>
        </w:r>
      </w:del>
      <w:ins w:id="257" w:author="Rose Marie" w:date="2015-09-08T14:56:00Z">
        <w:r w:rsidR="008C2DCB" w:rsidRPr="00966CB3">
          <w:rPr>
            <w:rFonts w:asciiTheme="minorHAnsi" w:hAnsiTheme="minorHAnsi"/>
            <w:sz w:val="24"/>
            <w:szCs w:val="24"/>
            <w:lang w:val="mt-MT"/>
          </w:rPr>
          <w:t>delu</w:t>
        </w:r>
        <w:r w:rsidR="008C2DCB">
          <w:rPr>
            <w:rFonts w:asciiTheme="minorHAnsi" w:hAnsiTheme="minorHAnsi"/>
            <w:sz w:val="24"/>
            <w:szCs w:val="24"/>
            <w:lang w:val="mt-MT"/>
          </w:rPr>
          <w:t>ż</w:t>
        </w:r>
        <w:r w:rsidR="008C2DCB" w:rsidRPr="00966CB3">
          <w:rPr>
            <w:rFonts w:asciiTheme="minorHAnsi" w:hAnsiTheme="minorHAnsi"/>
            <w:sz w:val="24"/>
            <w:szCs w:val="24"/>
            <w:lang w:val="mt-MT"/>
          </w:rPr>
          <w:t xml:space="preserve"> 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>mis-</w:t>
      </w:r>
      <w:ins w:id="258" w:author="Rose Marie" w:date="2015-11-11T15:11:00Z">
        <w:r w:rsidR="00276DF8">
          <w:rPr>
            <w:rFonts w:asciiTheme="minorHAnsi" w:hAnsiTheme="minorHAnsi"/>
            <w:sz w:val="24"/>
            <w:szCs w:val="24"/>
            <w:lang w:val="mt-MT"/>
          </w:rPr>
          <w:t>“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>summit</w:t>
      </w:r>
      <w:ins w:id="259" w:author="Rose Marie" w:date="2015-11-11T15:11:00Z">
        <w:r w:rsidR="00276DF8">
          <w:rPr>
            <w:rFonts w:asciiTheme="minorHAnsi" w:hAnsiTheme="minorHAnsi"/>
            <w:sz w:val="24"/>
            <w:szCs w:val="24"/>
            <w:lang w:val="mt-MT"/>
          </w:rPr>
          <w:t>”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 xml:space="preserve"> tal-</w:t>
      </w:r>
      <w:del w:id="260" w:author="Rose Marie" w:date="2015-09-08T14:56:00Z">
        <w:r w:rsidRPr="00966CB3" w:rsidDel="008C2DCB">
          <w:rPr>
            <w:rFonts w:asciiTheme="minorHAnsi" w:hAnsiTheme="minorHAnsi"/>
            <w:sz w:val="24"/>
            <w:szCs w:val="24"/>
            <w:lang w:val="mt-MT"/>
          </w:rPr>
          <w:delText xml:space="preserve">gimgha </w:delText>
        </w:r>
      </w:del>
      <w:ins w:id="261" w:author="Rose Marie" w:date="2015-09-08T14:56:00Z">
        <w:r w:rsidR="008C2DCB">
          <w:rPr>
            <w:rFonts w:asciiTheme="minorHAnsi" w:hAnsiTheme="minorHAnsi"/>
            <w:sz w:val="24"/>
            <w:szCs w:val="24"/>
            <w:lang w:val="mt-MT"/>
          </w:rPr>
          <w:t>ġ</w:t>
        </w:r>
        <w:r w:rsidR="008C2DCB" w:rsidRPr="00966CB3">
          <w:rPr>
            <w:rFonts w:asciiTheme="minorHAnsi" w:hAnsiTheme="minorHAnsi"/>
            <w:sz w:val="24"/>
            <w:szCs w:val="24"/>
            <w:lang w:val="mt-MT"/>
          </w:rPr>
          <w:t>img</w:t>
        </w:r>
        <w:r w:rsidR="008C2DCB">
          <w:rPr>
            <w:rFonts w:asciiTheme="minorHAnsi" w:hAnsiTheme="minorHAnsi"/>
            <w:sz w:val="24"/>
            <w:szCs w:val="24"/>
            <w:lang w:val="mt-MT"/>
          </w:rPr>
          <w:t>ħ</w:t>
        </w:r>
        <w:r w:rsidR="008C2DCB" w:rsidRPr="00966CB3">
          <w:rPr>
            <w:rFonts w:asciiTheme="minorHAnsi" w:hAnsiTheme="minorHAnsi"/>
            <w:sz w:val="24"/>
            <w:szCs w:val="24"/>
            <w:lang w:val="mt-MT"/>
          </w:rPr>
          <w:t xml:space="preserve">a 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 xml:space="preserve">li </w:t>
      </w:r>
      <w:del w:id="262" w:author="Rose Marie" w:date="2015-09-08T14:56:00Z">
        <w:r w:rsidRPr="00966CB3" w:rsidDel="008C2DCB">
          <w:rPr>
            <w:rFonts w:asciiTheme="minorHAnsi" w:hAnsiTheme="minorHAnsi"/>
            <w:sz w:val="24"/>
            <w:szCs w:val="24"/>
            <w:lang w:val="mt-MT"/>
          </w:rPr>
          <w:delText xml:space="preserve">ghaddiet </w:delText>
        </w:r>
      </w:del>
      <w:ins w:id="263" w:author="Rose Marie" w:date="2015-09-08T14:56:00Z">
        <w:r w:rsidR="008C2DCB" w:rsidRPr="00966CB3">
          <w:rPr>
            <w:rFonts w:asciiTheme="minorHAnsi" w:hAnsiTheme="minorHAnsi"/>
            <w:sz w:val="24"/>
            <w:szCs w:val="24"/>
            <w:lang w:val="mt-MT"/>
          </w:rPr>
          <w:t>g</w:t>
        </w:r>
        <w:r w:rsidR="008C2DCB">
          <w:rPr>
            <w:rFonts w:asciiTheme="minorHAnsi" w:hAnsiTheme="minorHAnsi"/>
            <w:sz w:val="24"/>
            <w:szCs w:val="24"/>
            <w:lang w:val="mt-MT"/>
          </w:rPr>
          <w:t>ħ</w:t>
        </w:r>
        <w:r w:rsidR="008C2DCB" w:rsidRPr="00966CB3">
          <w:rPr>
            <w:rFonts w:asciiTheme="minorHAnsi" w:hAnsiTheme="minorHAnsi"/>
            <w:sz w:val="24"/>
            <w:szCs w:val="24"/>
            <w:lang w:val="mt-MT"/>
          </w:rPr>
          <w:t xml:space="preserve">addiet 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>tal-mexxejja tal-Unjoni Ewropea għan-nuqqas ta’ impenn lejn il-</w:t>
      </w:r>
      <w:del w:id="264" w:author="Rose Marie" w:date="2015-09-08T14:57:00Z">
        <w:r w:rsidRPr="00966CB3" w:rsidDel="00A25ED1">
          <w:rPr>
            <w:rFonts w:asciiTheme="minorHAnsi" w:hAnsiTheme="minorHAnsi"/>
            <w:sz w:val="24"/>
            <w:szCs w:val="24"/>
            <w:lang w:val="mt-MT"/>
          </w:rPr>
          <w:delText xml:space="preserve">krizi </w:delText>
        </w:r>
      </w:del>
      <w:ins w:id="265" w:author="Rose Marie" w:date="2015-09-08T14:57:00Z">
        <w:r w:rsidR="00A25ED1" w:rsidRPr="00966CB3">
          <w:rPr>
            <w:rFonts w:asciiTheme="minorHAnsi" w:hAnsiTheme="minorHAnsi"/>
            <w:sz w:val="24"/>
            <w:szCs w:val="24"/>
            <w:lang w:val="mt-MT"/>
          </w:rPr>
          <w:t>kri</w:t>
        </w:r>
        <w:r w:rsidR="00A25ED1">
          <w:rPr>
            <w:rFonts w:asciiTheme="minorHAnsi" w:hAnsiTheme="minorHAnsi"/>
            <w:sz w:val="24"/>
            <w:szCs w:val="24"/>
            <w:lang w:val="mt-MT"/>
          </w:rPr>
          <w:t>ż</w:t>
        </w:r>
        <w:r w:rsidR="00A25ED1" w:rsidRPr="00966CB3">
          <w:rPr>
            <w:rFonts w:asciiTheme="minorHAnsi" w:hAnsiTheme="minorHAnsi"/>
            <w:sz w:val="24"/>
            <w:szCs w:val="24"/>
            <w:lang w:val="mt-MT"/>
          </w:rPr>
          <w:t xml:space="preserve">i 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 xml:space="preserve">tal-immigrazzjoni imma faħħar </w:t>
      </w:r>
      <w:ins w:id="266" w:author="Rose Marie" w:date="2015-11-21T14:37:00Z">
        <w:r w:rsidR="00D070A9">
          <w:rPr>
            <w:rFonts w:asciiTheme="minorHAnsi" w:hAnsiTheme="minorHAnsi"/>
            <w:sz w:val="24"/>
            <w:szCs w:val="24"/>
            <w:lang w:val="mt-MT"/>
          </w:rPr>
          <w:t>lil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>l-</w:t>
      </w:r>
      <w:del w:id="267" w:author="Rose Marie" w:date="2015-09-08T14:57:00Z">
        <w:r w:rsidRPr="00966CB3" w:rsidDel="00A25ED1">
          <w:rPr>
            <w:rFonts w:asciiTheme="minorHAnsi" w:hAnsiTheme="minorHAnsi"/>
            <w:sz w:val="24"/>
            <w:szCs w:val="24"/>
            <w:lang w:val="mt-MT"/>
          </w:rPr>
          <w:delText xml:space="preserve">italja </w:delText>
        </w:r>
      </w:del>
      <w:ins w:id="268" w:author="Rose Marie" w:date="2015-09-08T14:57:00Z">
        <w:r w:rsidR="00A25ED1">
          <w:rPr>
            <w:rFonts w:asciiTheme="minorHAnsi" w:hAnsiTheme="minorHAnsi"/>
            <w:sz w:val="24"/>
            <w:szCs w:val="24"/>
            <w:lang w:val="mt-MT"/>
          </w:rPr>
          <w:t>I</w:t>
        </w:r>
        <w:r w:rsidR="00A25ED1" w:rsidRPr="00966CB3">
          <w:rPr>
            <w:rFonts w:asciiTheme="minorHAnsi" w:hAnsiTheme="minorHAnsi"/>
            <w:sz w:val="24"/>
            <w:szCs w:val="24"/>
            <w:lang w:val="mt-MT"/>
          </w:rPr>
          <w:t xml:space="preserve">talja 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 xml:space="preserve">għall-impenn tagħha </w:t>
      </w:r>
      <w:del w:id="269" w:author="Rose Marie" w:date="2015-10-07T10:42:00Z">
        <w:r w:rsidRPr="00966CB3" w:rsidDel="000E2087">
          <w:rPr>
            <w:rFonts w:asciiTheme="minorHAnsi" w:hAnsiTheme="minorHAnsi"/>
            <w:sz w:val="24"/>
            <w:szCs w:val="24"/>
            <w:lang w:val="mt-MT"/>
          </w:rPr>
          <w:delText xml:space="preserve">beix </w:delText>
        </w:r>
      </w:del>
      <w:ins w:id="270" w:author="Rose Marie" w:date="2015-10-07T10:42:00Z">
        <w:r w:rsidR="000E2087" w:rsidRPr="00966CB3">
          <w:rPr>
            <w:rFonts w:asciiTheme="minorHAnsi" w:hAnsiTheme="minorHAnsi"/>
            <w:sz w:val="24"/>
            <w:szCs w:val="24"/>
            <w:lang w:val="mt-MT"/>
          </w:rPr>
          <w:t>b</w:t>
        </w:r>
        <w:r w:rsidR="000E2087">
          <w:rPr>
            <w:rFonts w:asciiTheme="minorHAnsi" w:hAnsiTheme="minorHAnsi"/>
            <w:sz w:val="24"/>
            <w:szCs w:val="24"/>
            <w:lang w:val="mt-MT"/>
          </w:rPr>
          <w:t>ie</w:t>
        </w:r>
        <w:r w:rsidR="000E2087" w:rsidRPr="00966CB3">
          <w:rPr>
            <w:rFonts w:asciiTheme="minorHAnsi" w:hAnsiTheme="minorHAnsi"/>
            <w:sz w:val="24"/>
            <w:szCs w:val="24"/>
            <w:lang w:val="mt-MT"/>
          </w:rPr>
          <w:t xml:space="preserve">x 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>issalva l-immigranti.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color w:val="000000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color w:val="000000"/>
          <w:sz w:val="24"/>
          <w:szCs w:val="24"/>
          <w:lang w:val="mt-MT"/>
        </w:rPr>
      </w:pPr>
      <w:r w:rsidRPr="00966CB3">
        <w:rPr>
          <w:rFonts w:asciiTheme="minorHAnsi" w:hAnsiTheme="minorHAnsi"/>
          <w:bCs/>
          <w:color w:val="000000"/>
          <w:sz w:val="24"/>
          <w:szCs w:val="24"/>
          <w:lang w:val="mt-MT"/>
        </w:rPr>
        <w:t xml:space="preserve">Il-Membri Parlamentari </w:t>
      </w:r>
      <w:del w:id="271" w:author="Rose Marie" w:date="2015-09-08T14:57:00Z">
        <w:r w:rsidRPr="00966CB3" w:rsidDel="00A25ED1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delText xml:space="preserve">Ewropei </w:delText>
        </w:r>
      </w:del>
      <w:ins w:id="272" w:author="Rose Marie" w:date="2015-09-08T14:57:00Z">
        <w:r w:rsidR="00A25ED1" w:rsidRPr="00966CB3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>Ewrope</w:t>
        </w:r>
        <w:r w:rsidR="00A25ED1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>j</w:t>
        </w:r>
        <w:r w:rsidR="00A25ED1" w:rsidRPr="00966CB3">
          <w:rPr>
            <w:rFonts w:asciiTheme="minorHAnsi" w:hAnsiTheme="minorHAnsi"/>
            <w:bCs/>
            <w:color w:val="000000"/>
            <w:sz w:val="24"/>
            <w:szCs w:val="24"/>
            <w:lang w:val="mt-MT"/>
          </w:rPr>
          <w:t xml:space="preserve"> </w:t>
        </w:r>
      </w:ins>
      <w:r w:rsidRPr="00966CB3">
        <w:rPr>
          <w:rFonts w:asciiTheme="minorHAnsi" w:hAnsiTheme="minorHAnsi"/>
          <w:bCs/>
          <w:color w:val="000000"/>
          <w:sz w:val="24"/>
          <w:szCs w:val="24"/>
          <w:lang w:val="mt-MT"/>
        </w:rPr>
        <w:t>talbu wkoll li jkun hemm kwota obbligatorja għat-tqassim ta' persuni li jkunu qed ifittxu ażil fost il-pajjiżi kollha tal-UE u miżuri aktar stretti kontra t-traffikanti tal-persuni.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bCs/>
          <w:color w:val="000000"/>
          <w:sz w:val="24"/>
          <w:szCs w:val="24"/>
          <w:lang w:val="mt-MT"/>
        </w:rPr>
      </w:pPr>
    </w:p>
    <w:p w:rsidR="00B128F0" w:rsidRPr="00966CB3" w:rsidRDefault="00B128F0" w:rsidP="00966CB3">
      <w:pPr>
        <w:pStyle w:val="BodyText"/>
        <w:spacing w:line="360" w:lineRule="auto"/>
        <w:rPr>
          <w:rFonts w:asciiTheme="minorHAnsi" w:hAnsiTheme="minorHAnsi" w:cs="Times New Roman"/>
          <w:bCs/>
          <w:color w:val="000000"/>
          <w:szCs w:val="24"/>
          <w:lang w:val="mt-MT"/>
        </w:rPr>
      </w:pPr>
      <w:r w:rsidRPr="00966CB3">
        <w:rPr>
          <w:rFonts w:asciiTheme="minorHAnsi" w:hAnsiTheme="minorHAnsi" w:cs="Times New Roman"/>
          <w:bCs/>
          <w:color w:val="000000"/>
          <w:szCs w:val="24"/>
          <w:lang w:val="mt-MT"/>
        </w:rPr>
        <w:t>L-Ewro Parlamentari Malti David Casa, f’dibattitu fil-Parlament Ewropew dwar l-immigrazzjoni, saħaq li waqt li hemm ħtieġa ta’ soluzzjoni Ewropea għall-problema, l-Ewropa ma tistax issolviha weħidha u jeħtieġ li pajjiżi ġirien, li huma ġeografikament u kulturalment qrib minn fejn toriġina l-problema, jintervjenu</w:t>
      </w:r>
      <w:ins w:id="273" w:author="Rose Marie" w:date="2015-11-21T14:46:00Z">
        <w:r w:rsidR="00F16BED">
          <w:rPr>
            <w:rFonts w:asciiTheme="minorHAnsi" w:hAnsiTheme="minorHAnsi" w:cs="Times New Roman"/>
            <w:bCs/>
            <w:color w:val="000000"/>
            <w:szCs w:val="24"/>
            <w:lang w:val="mt-MT"/>
          </w:rPr>
          <w:t xml:space="preserve"> u</w:t>
        </w:r>
      </w:ins>
      <w:del w:id="274" w:author="Rose Marie" w:date="2015-11-21T14:46:00Z">
        <w:r w:rsidRPr="00966CB3" w:rsidDel="00F16BED">
          <w:rPr>
            <w:rFonts w:asciiTheme="minorHAnsi" w:hAnsiTheme="minorHAnsi" w:cs="Times New Roman"/>
            <w:bCs/>
            <w:color w:val="000000"/>
            <w:szCs w:val="24"/>
            <w:lang w:val="mt-MT"/>
          </w:rPr>
          <w:delText>,</w:delText>
        </w:r>
      </w:del>
      <w:r w:rsidRPr="00966CB3">
        <w:rPr>
          <w:rFonts w:asciiTheme="minorHAnsi" w:hAnsiTheme="minorHAnsi" w:cs="Times New Roman"/>
          <w:bCs/>
          <w:color w:val="000000"/>
          <w:szCs w:val="24"/>
          <w:lang w:val="mt-MT"/>
        </w:rPr>
        <w:t xml:space="preserve"> jikkontribwixxu biex isalvaw il-ħajjiet u jagħtu l-ħarsien lil min verament jeħtieġ</w:t>
      </w:r>
      <w:del w:id="275" w:author="Rose Marie" w:date="2015-11-21T14:45:00Z">
        <w:r w:rsidRPr="00966CB3" w:rsidDel="00F16BED">
          <w:rPr>
            <w:rFonts w:asciiTheme="minorHAnsi" w:hAnsiTheme="minorHAnsi" w:cs="Times New Roman"/>
            <w:bCs/>
            <w:color w:val="000000"/>
            <w:szCs w:val="24"/>
            <w:lang w:val="mt-MT"/>
          </w:rPr>
          <w:delText>u</w:delText>
        </w:r>
      </w:del>
      <w:r w:rsidRPr="00966CB3">
        <w:rPr>
          <w:rFonts w:asciiTheme="minorHAnsi" w:hAnsiTheme="minorHAnsi" w:cs="Times New Roman"/>
          <w:bCs/>
          <w:color w:val="000000"/>
          <w:szCs w:val="24"/>
          <w:lang w:val="mt-MT"/>
        </w:rPr>
        <w:t>.</w:t>
      </w:r>
    </w:p>
    <w:p w:rsidR="00B128F0" w:rsidRPr="00966CB3" w:rsidRDefault="00B128F0" w:rsidP="00966CB3">
      <w:pPr>
        <w:pStyle w:val="BodyText"/>
        <w:spacing w:line="360" w:lineRule="auto"/>
        <w:rPr>
          <w:rFonts w:asciiTheme="minorHAnsi" w:hAnsiTheme="minorHAnsi" w:cs="Times New Roman"/>
          <w:bCs/>
          <w:color w:val="000000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  <w:r w:rsidRPr="00966CB3">
        <w:rPr>
          <w:rFonts w:asciiTheme="minorHAnsi" w:hAnsiTheme="minorHAnsi"/>
          <w:color w:val="000000"/>
          <w:sz w:val="24"/>
          <w:szCs w:val="24"/>
          <w:lang w:val="mt-MT"/>
        </w:rPr>
        <w:t>David Casa saħaq li waqt li l-Ewropa taqbel li immigranti m’għandhomx jintbagħtu lura minn fejn ikunu ġew, il-problema trid tiġi indirizzata minn fejn toriġina li ħafna drabi hu lil hinn mill-Mediterran.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color w:val="000000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966CB3">
        <w:rPr>
          <w:rFonts w:asciiTheme="minorHAnsi" w:hAnsiTheme="minorHAnsi"/>
          <w:sz w:val="24"/>
          <w:szCs w:val="24"/>
          <w:lang w:val="mt-MT"/>
        </w:rPr>
        <w:t>Dan ir-rikonoxximent ghall-vizjoni tal-eks</w:t>
      </w:r>
      <w:ins w:id="276" w:author="Rose Marie" w:date="2015-11-11T15:36:00Z">
        <w:r w:rsidR="00163281">
          <w:rPr>
            <w:rFonts w:asciiTheme="minorHAnsi" w:hAnsiTheme="minorHAnsi"/>
            <w:sz w:val="24"/>
            <w:szCs w:val="24"/>
            <w:lang w:val="mt-MT"/>
          </w:rPr>
          <w:t>-</w:t>
        </w:r>
      </w:ins>
      <w:del w:id="277" w:author="Rose Marie" w:date="2015-11-11T15:36:00Z">
        <w:r w:rsidRPr="00966CB3" w:rsidDel="00163281">
          <w:rPr>
            <w:rFonts w:asciiTheme="minorHAnsi" w:hAnsiTheme="minorHAnsi"/>
            <w:sz w:val="24"/>
            <w:szCs w:val="24"/>
            <w:lang w:val="mt-MT"/>
          </w:rPr>
          <w:delText xml:space="preserve"> </w:delText>
        </w:r>
      </w:del>
      <w:r w:rsidRPr="00966CB3">
        <w:rPr>
          <w:rFonts w:asciiTheme="minorHAnsi" w:hAnsiTheme="minorHAnsi"/>
          <w:sz w:val="24"/>
          <w:szCs w:val="24"/>
          <w:lang w:val="mt-MT"/>
        </w:rPr>
        <w:t>PM Lawrence Gonzi wasal mill-PM Joseph Muscat fl-inawgurazzjoni ufficjali tal-progett tal-</w:t>
      </w:r>
      <w:ins w:id="278" w:author="Rose Marie" w:date="2015-11-11T15:37:00Z">
        <w:r w:rsidR="00163281">
          <w:rPr>
            <w:rFonts w:asciiTheme="minorHAnsi" w:hAnsiTheme="minorHAnsi"/>
            <w:sz w:val="24"/>
            <w:szCs w:val="24"/>
            <w:lang w:val="mt-MT"/>
          </w:rPr>
          <w:t>“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>interconnector</w:t>
      </w:r>
      <w:ins w:id="279" w:author="Rose Marie" w:date="2015-11-11T15:37:00Z">
        <w:r w:rsidR="00163281">
          <w:rPr>
            <w:rFonts w:asciiTheme="minorHAnsi" w:hAnsiTheme="minorHAnsi"/>
            <w:sz w:val="24"/>
            <w:szCs w:val="24"/>
            <w:lang w:val="mt-MT"/>
          </w:rPr>
          <w:t>”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>, fil-prezenza tal-istess Lawrence Gonzi u l-PM Taljan Matteo Renzi.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966CB3">
        <w:rPr>
          <w:rFonts w:asciiTheme="minorHAnsi" w:hAnsiTheme="minorHAnsi"/>
          <w:sz w:val="24"/>
          <w:szCs w:val="24"/>
          <w:lang w:val="mt-MT"/>
        </w:rPr>
        <w:t xml:space="preserve">Progett li permezz tieghu, Malta </w:t>
      </w:r>
      <w:del w:id="280" w:author="Rose Marie" w:date="2015-09-08T15:01:00Z">
        <w:r w:rsidRPr="00966CB3" w:rsidDel="00A25ED1">
          <w:rPr>
            <w:rFonts w:asciiTheme="minorHAnsi" w:hAnsiTheme="minorHAnsi"/>
            <w:sz w:val="24"/>
            <w:szCs w:val="24"/>
            <w:lang w:val="mt-MT"/>
          </w:rPr>
          <w:delText>i</w:delText>
        </w:r>
      </w:del>
      <w:r w:rsidRPr="00966CB3">
        <w:rPr>
          <w:rFonts w:asciiTheme="minorHAnsi" w:hAnsiTheme="minorHAnsi"/>
          <w:sz w:val="24"/>
          <w:szCs w:val="24"/>
          <w:lang w:val="mt-MT"/>
        </w:rPr>
        <w:t xml:space="preserve">nghaqdet mal-grid Ewropew tal-energija u fi kliem Joseph Muscat stess, jaghti iktar </w:t>
      </w:r>
      <w:del w:id="281" w:author="Rose Marie" w:date="2015-09-08T15:00:00Z">
        <w:r w:rsidRPr="00966CB3" w:rsidDel="00A25ED1">
          <w:rPr>
            <w:rFonts w:asciiTheme="minorHAnsi" w:hAnsiTheme="minorHAnsi"/>
            <w:sz w:val="24"/>
            <w:szCs w:val="24"/>
            <w:lang w:val="mt-MT"/>
          </w:rPr>
          <w:delText xml:space="preserve">flessibilita’ </w:delText>
        </w:r>
      </w:del>
      <w:ins w:id="282" w:author="Rose Marie" w:date="2015-09-08T15:00:00Z">
        <w:r w:rsidR="00A25ED1" w:rsidRPr="00966CB3">
          <w:rPr>
            <w:rFonts w:asciiTheme="minorHAnsi" w:hAnsiTheme="minorHAnsi"/>
            <w:sz w:val="24"/>
            <w:szCs w:val="24"/>
            <w:lang w:val="mt-MT"/>
          </w:rPr>
          <w:t>flessibilit</w:t>
        </w:r>
        <w:r w:rsidR="00A25ED1">
          <w:rPr>
            <w:rFonts w:asciiTheme="minorHAnsi" w:hAnsiTheme="minorHAnsi"/>
            <w:sz w:val="24"/>
            <w:szCs w:val="24"/>
            <w:lang w:val="mt-MT"/>
          </w:rPr>
          <w:t>à</w:t>
        </w:r>
        <w:r w:rsidR="00A25ED1" w:rsidRPr="00966CB3">
          <w:rPr>
            <w:rFonts w:asciiTheme="minorHAnsi" w:hAnsiTheme="minorHAnsi"/>
            <w:sz w:val="24"/>
            <w:szCs w:val="24"/>
            <w:lang w:val="mt-MT"/>
          </w:rPr>
          <w:t xml:space="preserve"> 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 xml:space="preserve">u jnaqqas id-dipendenza ta’ Malta. 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966CB3">
        <w:rPr>
          <w:rFonts w:asciiTheme="minorHAnsi" w:hAnsiTheme="minorHAnsi"/>
          <w:sz w:val="24"/>
          <w:szCs w:val="24"/>
          <w:lang w:val="mt-MT"/>
        </w:rPr>
        <w:t>Hu kompla li l-</w:t>
      </w:r>
      <w:ins w:id="283" w:author="Rose Marie" w:date="2015-11-11T15:38:00Z">
        <w:r w:rsidR="00163281">
          <w:rPr>
            <w:rFonts w:asciiTheme="minorHAnsi" w:hAnsiTheme="minorHAnsi"/>
            <w:sz w:val="24"/>
            <w:szCs w:val="24"/>
            <w:lang w:val="mt-MT"/>
          </w:rPr>
          <w:t>“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>interconnector</w:t>
      </w:r>
      <w:ins w:id="284" w:author="Rose Marie" w:date="2015-11-11T15:38:00Z">
        <w:r w:rsidR="00163281">
          <w:rPr>
            <w:rFonts w:asciiTheme="minorHAnsi" w:hAnsiTheme="minorHAnsi"/>
            <w:sz w:val="24"/>
            <w:szCs w:val="24"/>
            <w:lang w:val="mt-MT"/>
          </w:rPr>
          <w:t>”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 xml:space="preserve"> hu pass importanti izda mhux l-uniku wiehed. Hu qal li l-pass li jmiss hu li jkun hemm </w:t>
      </w:r>
      <w:ins w:id="285" w:author="Rose Marie" w:date="2015-11-11T15:39:00Z">
        <w:r w:rsidR="00163281">
          <w:rPr>
            <w:rFonts w:asciiTheme="minorHAnsi" w:hAnsiTheme="minorHAnsi"/>
            <w:sz w:val="24"/>
            <w:szCs w:val="24"/>
            <w:lang w:val="mt-MT"/>
          </w:rPr>
          <w:t>“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>pipeline</w:t>
      </w:r>
      <w:ins w:id="286" w:author="Rose Marie" w:date="2015-11-11T15:39:00Z">
        <w:r w:rsidR="00163281">
          <w:rPr>
            <w:rFonts w:asciiTheme="minorHAnsi" w:hAnsiTheme="minorHAnsi"/>
            <w:sz w:val="24"/>
            <w:szCs w:val="24"/>
            <w:lang w:val="mt-MT"/>
          </w:rPr>
          <w:t>”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 xml:space="preserve"> tal-gass bejn Malta u Sqallija li studji preliminari dwaru jinsabu fi stadju avvanzat. Eventwalment, Malta qed thares ghal iktar konnessjonijiet mal-Afrika ta’ Fuq meta s-sitwazzjoni politika fir-regjun tkun iktar stabbli.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966CB3">
        <w:rPr>
          <w:rFonts w:asciiTheme="minorHAnsi" w:hAnsiTheme="minorHAnsi"/>
          <w:sz w:val="24"/>
          <w:szCs w:val="24"/>
          <w:lang w:val="mt-MT"/>
        </w:rPr>
        <w:t xml:space="preserve">Joseph Muscat irringrazzja wkoll lill-PM Taljan Matteo Renzi kif ukoll lill-predecessur tieghu Enrico Letta li hadu interess dirett biex jaqtghu </w:t>
      </w:r>
      <w:del w:id="287" w:author="Rose Marie" w:date="2015-10-07T10:54:00Z">
        <w:r w:rsidRPr="00966CB3" w:rsidDel="00DC19B9">
          <w:rPr>
            <w:rFonts w:asciiTheme="minorHAnsi" w:hAnsiTheme="minorHAnsi"/>
            <w:sz w:val="24"/>
            <w:szCs w:val="24"/>
            <w:lang w:val="mt-MT"/>
          </w:rPr>
          <w:delText>i</w:delText>
        </w:r>
      </w:del>
      <w:r w:rsidRPr="00966CB3">
        <w:rPr>
          <w:rFonts w:asciiTheme="minorHAnsi" w:hAnsiTheme="minorHAnsi"/>
          <w:sz w:val="24"/>
          <w:szCs w:val="24"/>
          <w:lang w:val="mt-MT"/>
        </w:rPr>
        <w:t xml:space="preserve">x-xbieki tal-burokrazija. Irringrazzja lill-Ministru tal-Energija Konrad Mizzi, </w:t>
      </w:r>
      <w:ins w:id="288" w:author="Rose Marie" w:date="2015-11-21T14:56:00Z">
        <w:r w:rsidR="00170481">
          <w:rPr>
            <w:rFonts w:asciiTheme="minorHAnsi" w:hAnsiTheme="minorHAnsi"/>
            <w:sz w:val="24"/>
            <w:szCs w:val="24"/>
            <w:lang w:val="mt-MT"/>
          </w:rPr>
          <w:t>l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>i</w:t>
      </w:r>
      <w:ins w:id="289" w:author="Rose Marie" w:date="2015-11-21T14:56:00Z">
        <w:r w:rsidR="00170481">
          <w:rPr>
            <w:rFonts w:asciiTheme="minorHAnsi" w:hAnsiTheme="minorHAnsi"/>
            <w:sz w:val="24"/>
            <w:szCs w:val="24"/>
            <w:lang w:val="mt-MT"/>
          </w:rPr>
          <w:t>l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 xml:space="preserve">l-haddiema tal-Enemalta, Terna u Enel tal-Italja, kif ukoll </w:t>
      </w:r>
      <w:ins w:id="290" w:author="Rose Marie" w:date="2015-11-21T14:56:00Z">
        <w:r w:rsidR="00170481">
          <w:rPr>
            <w:rFonts w:asciiTheme="minorHAnsi" w:hAnsiTheme="minorHAnsi"/>
            <w:sz w:val="24"/>
            <w:szCs w:val="24"/>
            <w:lang w:val="mt-MT"/>
          </w:rPr>
          <w:t>lil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>l-Ambaxxaturi rispettivi taz-zewg pajjizi.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966CB3">
        <w:rPr>
          <w:rFonts w:asciiTheme="minorHAnsi" w:hAnsiTheme="minorHAnsi"/>
          <w:sz w:val="24"/>
          <w:szCs w:val="24"/>
          <w:lang w:val="mt-MT"/>
        </w:rPr>
        <w:t>Fil-messag</w:t>
      </w:r>
      <w:ins w:id="291" w:author="Rose Marie" w:date="2015-10-07T10:55:00Z">
        <w:r w:rsidR="00DC19B9">
          <w:rPr>
            <w:rFonts w:asciiTheme="minorHAnsi" w:hAnsiTheme="minorHAnsi"/>
            <w:sz w:val="24"/>
            <w:szCs w:val="24"/>
            <w:lang w:val="mt-MT"/>
          </w:rPr>
          <w:t>g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 xml:space="preserve"> tieghu, il-PM Taljan Matteo Renzi qal li fi zmien meta qed jerga’ jfegg diskors ta’ bini ta’ hitan, hu jippreferi li jinvesti f’pont u mhux f’hitan. 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966CB3">
        <w:rPr>
          <w:rFonts w:asciiTheme="minorHAnsi" w:hAnsiTheme="minorHAnsi"/>
          <w:sz w:val="24"/>
          <w:szCs w:val="24"/>
          <w:lang w:val="mt-MT"/>
        </w:rPr>
        <w:t>L-</w:t>
      </w:r>
      <w:ins w:id="292" w:author="Rose Marie" w:date="2015-11-11T15:41:00Z">
        <w:r w:rsidR="00163281">
          <w:rPr>
            <w:rFonts w:asciiTheme="minorHAnsi" w:hAnsiTheme="minorHAnsi"/>
            <w:sz w:val="24"/>
            <w:szCs w:val="24"/>
            <w:lang w:val="mt-MT"/>
          </w:rPr>
          <w:t>“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>interconnector</w:t>
      </w:r>
      <w:ins w:id="293" w:author="Rose Marie" w:date="2015-11-11T15:41:00Z">
        <w:r w:rsidR="00163281">
          <w:rPr>
            <w:rFonts w:asciiTheme="minorHAnsi" w:hAnsiTheme="minorHAnsi"/>
            <w:sz w:val="24"/>
            <w:szCs w:val="24"/>
            <w:lang w:val="mt-MT"/>
          </w:rPr>
          <w:t>”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 xml:space="preserve"> mhux biss ta’ valur fuq livell tekniku u ghall-iskop dirett tieghu, izda wkoll hu ghazla kulturali. L-ikbar valur ta’ dan il-progett, tenna Renzi, hi l-kollaborazzjoni strategika bejn zewg pajjizi. Hu esprima wkoll l-apprezzament ghall-isforzi biex tkun miggielda l-famuza burokrazija Taljana.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966CB3">
        <w:rPr>
          <w:rFonts w:asciiTheme="minorHAnsi" w:hAnsiTheme="minorHAnsi"/>
          <w:sz w:val="24"/>
          <w:szCs w:val="24"/>
          <w:lang w:val="mt-MT"/>
        </w:rPr>
        <w:t xml:space="preserve">Il-PM Taljan qal li sfortunatament, il-Mediterran jintwera biss bhala bahar ta’ problemi u ta’ firda meta t-triq </w:t>
      </w:r>
      <w:del w:id="294" w:author="Rose Marie" w:date="2015-10-07T10:58:00Z">
        <w:r w:rsidRPr="00966CB3" w:rsidDel="00DC19B9">
          <w:rPr>
            <w:rFonts w:asciiTheme="minorHAnsi" w:hAnsiTheme="minorHAnsi"/>
            <w:sz w:val="24"/>
            <w:szCs w:val="24"/>
            <w:lang w:val="mt-MT"/>
          </w:rPr>
          <w:delText>‘</w:delText>
        </w:r>
      </w:del>
      <w:ins w:id="295" w:author="Rose Marie" w:date="2015-10-07T10:58:00Z">
        <w:r w:rsidR="00DC19B9">
          <w:rPr>
            <w:rFonts w:asciiTheme="minorHAnsi" w:hAnsiTheme="minorHAnsi"/>
            <w:sz w:val="24"/>
            <w:szCs w:val="24"/>
            <w:lang w:val="mt-MT"/>
          </w:rPr>
          <w:t>’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>il quddiem ghall-Ewropa hi li</w:t>
      </w:r>
      <w:ins w:id="296" w:author="Rose Marie" w:date="2015-09-08T15:04:00Z">
        <w:r w:rsidR="00A25ED1">
          <w:rPr>
            <w:rFonts w:asciiTheme="minorHAnsi" w:hAnsiTheme="minorHAnsi"/>
            <w:sz w:val="24"/>
            <w:szCs w:val="24"/>
            <w:lang w:val="mt-MT"/>
          </w:rPr>
          <w:t xml:space="preserve"> 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>t</w:t>
      </w:r>
      <w:del w:id="297" w:author="Rose Marie" w:date="2015-09-08T15:04:00Z">
        <w:r w:rsidRPr="00966CB3" w:rsidDel="00A25ED1">
          <w:rPr>
            <w:rFonts w:asciiTheme="minorHAnsi" w:hAnsiTheme="minorHAnsi"/>
            <w:sz w:val="24"/>
            <w:szCs w:val="24"/>
            <w:lang w:val="mt-MT"/>
          </w:rPr>
          <w:delText xml:space="preserve"> </w:delText>
        </w:r>
      </w:del>
      <w:r w:rsidRPr="00966CB3">
        <w:rPr>
          <w:rFonts w:asciiTheme="minorHAnsi" w:hAnsiTheme="minorHAnsi"/>
          <w:sz w:val="24"/>
          <w:szCs w:val="24"/>
          <w:lang w:val="mt-MT"/>
        </w:rPr>
        <w:t>hares lejn il-Mediterran bhala regjun ta’ kulhadd li jkun fil-qalba tal-Ewropa.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966CB3">
        <w:rPr>
          <w:rFonts w:asciiTheme="minorHAnsi" w:hAnsiTheme="minorHAnsi"/>
          <w:sz w:val="24"/>
          <w:szCs w:val="24"/>
          <w:lang w:val="mt-MT"/>
        </w:rPr>
        <w:lastRenderedPageBreak/>
        <w:t>It-tema tal-Mediterran spikkat ukoll waqt it-</w:t>
      </w:r>
      <w:del w:id="298" w:author="Rose Marie" w:date="2015-11-21T14:59:00Z">
        <w:r w:rsidRPr="00966CB3" w:rsidDel="00170481">
          <w:rPr>
            <w:rFonts w:asciiTheme="minorHAnsi" w:hAnsiTheme="minorHAnsi"/>
            <w:sz w:val="24"/>
            <w:szCs w:val="24"/>
            <w:lang w:val="mt-MT"/>
          </w:rPr>
          <w:delText xml:space="preserve">tahdidiet </w:delText>
        </w:r>
      </w:del>
      <w:ins w:id="299" w:author="Rose Marie" w:date="2015-11-21T14:59:00Z">
        <w:r w:rsidR="00170481" w:rsidRPr="00966CB3">
          <w:rPr>
            <w:rFonts w:asciiTheme="minorHAnsi" w:hAnsiTheme="minorHAnsi"/>
            <w:sz w:val="24"/>
            <w:szCs w:val="24"/>
            <w:lang w:val="mt-MT"/>
          </w:rPr>
          <w:t>tahdi</w:t>
        </w:r>
        <w:r w:rsidR="00170481">
          <w:rPr>
            <w:rFonts w:asciiTheme="minorHAnsi" w:hAnsiTheme="minorHAnsi"/>
            <w:sz w:val="24"/>
            <w:szCs w:val="24"/>
            <w:lang w:val="mt-MT"/>
          </w:rPr>
          <w:t>t</w:t>
        </w:r>
        <w:r w:rsidR="00170481" w:rsidRPr="00966CB3">
          <w:rPr>
            <w:rFonts w:asciiTheme="minorHAnsi" w:hAnsiTheme="minorHAnsi"/>
            <w:sz w:val="24"/>
            <w:szCs w:val="24"/>
            <w:lang w:val="mt-MT"/>
          </w:rPr>
          <w:t xml:space="preserve">iet 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>bilaterali iktar kmieni fil-Berga ta’ Kastilja. F’konferenza tal-ahbarijiet kongunta, kemm Joseph Muscat kif ukoll Matteo Renzi tkellmu dwar is-sitwazzjoni tal-Libja u l-immigrazzjoni.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966CB3">
        <w:rPr>
          <w:rFonts w:asciiTheme="minorHAnsi" w:hAnsiTheme="minorHAnsi"/>
          <w:sz w:val="24"/>
          <w:szCs w:val="24"/>
          <w:lang w:val="mt-MT"/>
        </w:rPr>
        <w:t>Matteo Renzi qal li l-</w:t>
      </w:r>
      <w:del w:id="300" w:author="Rose Marie" w:date="2015-09-08T15:05:00Z">
        <w:r w:rsidRPr="00966CB3" w:rsidDel="00A25ED1">
          <w:rPr>
            <w:rFonts w:asciiTheme="minorHAnsi" w:hAnsiTheme="minorHAnsi"/>
            <w:sz w:val="24"/>
            <w:szCs w:val="24"/>
            <w:lang w:val="mt-MT"/>
          </w:rPr>
          <w:delText xml:space="preserve">priorita’ </w:delText>
        </w:r>
      </w:del>
      <w:ins w:id="301" w:author="Rose Marie" w:date="2015-09-08T15:05:00Z">
        <w:r w:rsidR="00A25ED1" w:rsidRPr="00966CB3">
          <w:rPr>
            <w:rFonts w:asciiTheme="minorHAnsi" w:hAnsiTheme="minorHAnsi"/>
            <w:sz w:val="24"/>
            <w:szCs w:val="24"/>
            <w:lang w:val="mt-MT"/>
          </w:rPr>
          <w:t>pri</w:t>
        </w:r>
      </w:ins>
      <w:ins w:id="302" w:author="Rose Marie" w:date="2015-11-08T16:15:00Z">
        <w:r w:rsidR="002B47A8">
          <w:rPr>
            <w:rFonts w:asciiTheme="minorHAnsi" w:hAnsiTheme="minorHAnsi"/>
            <w:sz w:val="24"/>
            <w:szCs w:val="24"/>
            <w:lang w:val="mt-MT"/>
          </w:rPr>
          <w:t>j</w:t>
        </w:r>
      </w:ins>
      <w:ins w:id="303" w:author="Rose Marie" w:date="2015-09-08T15:05:00Z">
        <w:r w:rsidR="00A25ED1" w:rsidRPr="00966CB3">
          <w:rPr>
            <w:rFonts w:asciiTheme="minorHAnsi" w:hAnsiTheme="minorHAnsi"/>
            <w:sz w:val="24"/>
            <w:szCs w:val="24"/>
            <w:lang w:val="mt-MT"/>
          </w:rPr>
          <w:t>orit</w:t>
        </w:r>
        <w:r w:rsidR="00A25ED1">
          <w:rPr>
            <w:rFonts w:asciiTheme="minorHAnsi" w:hAnsiTheme="minorHAnsi"/>
            <w:sz w:val="24"/>
            <w:szCs w:val="24"/>
            <w:lang w:val="mt-MT"/>
          </w:rPr>
          <w:t>à</w:t>
        </w:r>
        <w:r w:rsidR="00A25ED1" w:rsidRPr="00966CB3">
          <w:rPr>
            <w:rFonts w:asciiTheme="minorHAnsi" w:hAnsiTheme="minorHAnsi"/>
            <w:sz w:val="24"/>
            <w:szCs w:val="24"/>
            <w:lang w:val="mt-MT"/>
          </w:rPr>
          <w:t xml:space="preserve"> 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>hi li l-Libja terga’ tikseb l-</w:t>
      </w:r>
      <w:del w:id="304" w:author="Rose Marie" w:date="2015-09-08T15:05:00Z">
        <w:r w:rsidRPr="00966CB3" w:rsidDel="00A25ED1">
          <w:rPr>
            <w:rFonts w:asciiTheme="minorHAnsi" w:hAnsiTheme="minorHAnsi"/>
            <w:sz w:val="24"/>
            <w:szCs w:val="24"/>
            <w:lang w:val="mt-MT"/>
          </w:rPr>
          <w:delText>istabbilita’</w:delText>
        </w:r>
      </w:del>
      <w:ins w:id="305" w:author="Rose Marie" w:date="2015-09-08T15:05:00Z">
        <w:r w:rsidR="00A25ED1" w:rsidRPr="00966CB3">
          <w:rPr>
            <w:rFonts w:asciiTheme="minorHAnsi" w:hAnsiTheme="minorHAnsi"/>
            <w:sz w:val="24"/>
            <w:szCs w:val="24"/>
            <w:lang w:val="mt-MT"/>
          </w:rPr>
          <w:t>istabilit</w:t>
        </w:r>
        <w:r w:rsidR="00A25ED1">
          <w:rPr>
            <w:rFonts w:asciiTheme="minorHAnsi" w:hAnsiTheme="minorHAnsi"/>
            <w:sz w:val="24"/>
            <w:szCs w:val="24"/>
            <w:lang w:val="mt-MT"/>
          </w:rPr>
          <w:t>à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>. Il-problema tal-immigrazzjoni tkun m</w:t>
      </w:r>
      <w:ins w:id="306" w:author="Rose Marie" w:date="2015-11-08T16:17:00Z">
        <w:r w:rsidR="002B47A8">
          <w:rPr>
            <w:rFonts w:asciiTheme="minorHAnsi" w:hAnsiTheme="minorHAnsi"/>
            <w:sz w:val="24"/>
            <w:szCs w:val="24"/>
            <w:lang w:val="mt-MT"/>
          </w:rPr>
          <w:t>e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>gh</w:t>
      </w:r>
      <w:del w:id="307" w:author="Rose Marie" w:date="2015-11-08T16:18:00Z">
        <w:r w:rsidRPr="00966CB3" w:rsidDel="002B47A8">
          <w:rPr>
            <w:rFonts w:asciiTheme="minorHAnsi" w:hAnsiTheme="minorHAnsi"/>
            <w:sz w:val="24"/>
            <w:szCs w:val="24"/>
            <w:lang w:val="mt-MT"/>
          </w:rPr>
          <w:delText>e</w:delText>
        </w:r>
      </w:del>
      <w:r w:rsidRPr="00966CB3">
        <w:rPr>
          <w:rFonts w:asciiTheme="minorHAnsi" w:hAnsiTheme="minorHAnsi"/>
          <w:sz w:val="24"/>
          <w:szCs w:val="24"/>
          <w:lang w:val="mt-MT"/>
        </w:rPr>
        <w:t>juna b’din l-</w:t>
      </w:r>
      <w:del w:id="308" w:author="Rose Marie" w:date="2015-09-08T15:06:00Z">
        <w:r w:rsidRPr="00966CB3" w:rsidDel="00A25ED1">
          <w:rPr>
            <w:rFonts w:asciiTheme="minorHAnsi" w:hAnsiTheme="minorHAnsi"/>
            <w:sz w:val="24"/>
            <w:szCs w:val="24"/>
            <w:lang w:val="mt-MT"/>
          </w:rPr>
          <w:delText>istabilita</w:delText>
        </w:r>
      </w:del>
      <w:ins w:id="309" w:author="Rose Marie" w:date="2015-09-08T15:06:00Z">
        <w:r w:rsidR="00A25ED1" w:rsidRPr="00966CB3">
          <w:rPr>
            <w:rFonts w:asciiTheme="minorHAnsi" w:hAnsiTheme="minorHAnsi"/>
            <w:sz w:val="24"/>
            <w:szCs w:val="24"/>
            <w:lang w:val="mt-MT"/>
          </w:rPr>
          <w:t>istabilit</w:t>
        </w:r>
        <w:r w:rsidR="00A25ED1">
          <w:rPr>
            <w:rFonts w:asciiTheme="minorHAnsi" w:hAnsiTheme="minorHAnsi"/>
            <w:sz w:val="24"/>
            <w:szCs w:val="24"/>
            <w:lang w:val="mt-MT"/>
          </w:rPr>
          <w:t>à</w:t>
        </w:r>
      </w:ins>
      <w:r w:rsidRPr="00966CB3">
        <w:rPr>
          <w:rFonts w:asciiTheme="minorHAnsi" w:hAnsiTheme="minorHAnsi"/>
          <w:sz w:val="24"/>
          <w:szCs w:val="24"/>
          <w:lang w:val="mt-MT"/>
        </w:rPr>
        <w:t xml:space="preserve">. Hu fakkar kif mijiet ta’ dghajjes bl-immigranti qasmu mit-Tunezija lejn l-Italja. 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  <w:r w:rsidRPr="00966CB3">
        <w:rPr>
          <w:rFonts w:asciiTheme="minorHAnsi" w:hAnsiTheme="minorHAnsi"/>
          <w:sz w:val="24"/>
          <w:szCs w:val="24"/>
          <w:lang w:val="mt-MT"/>
        </w:rPr>
        <w:t>Hekk kif l-affarijiet regghu ghan-normal, id-dghajjes bl-immigranti mit-Tunezija prattikament spiccaw fix-xejn.</w:t>
      </w: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p w:rsidR="00B128F0" w:rsidRPr="00966CB3" w:rsidRDefault="00B128F0" w:rsidP="00966CB3">
      <w:pPr>
        <w:spacing w:line="360" w:lineRule="auto"/>
        <w:jc w:val="both"/>
        <w:rPr>
          <w:rFonts w:asciiTheme="minorHAnsi" w:hAnsiTheme="minorHAnsi"/>
          <w:sz w:val="24"/>
          <w:szCs w:val="24"/>
          <w:lang w:val="mt-MT"/>
        </w:rPr>
      </w:pPr>
    </w:p>
    <w:sectPr w:rsidR="00B128F0" w:rsidRPr="00966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times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8F0"/>
    <w:rsid w:val="0005444D"/>
    <w:rsid w:val="00066B6C"/>
    <w:rsid w:val="000A0585"/>
    <w:rsid w:val="000A55A1"/>
    <w:rsid w:val="000C12B5"/>
    <w:rsid w:val="000C4832"/>
    <w:rsid w:val="000D6378"/>
    <w:rsid w:val="000E2087"/>
    <w:rsid w:val="00112016"/>
    <w:rsid w:val="00163281"/>
    <w:rsid w:val="00166DAF"/>
    <w:rsid w:val="00170481"/>
    <w:rsid w:val="001C4669"/>
    <w:rsid w:val="001D70C5"/>
    <w:rsid w:val="00221524"/>
    <w:rsid w:val="00276DF8"/>
    <w:rsid w:val="0028752C"/>
    <w:rsid w:val="002B47A8"/>
    <w:rsid w:val="002D5BCA"/>
    <w:rsid w:val="002D6048"/>
    <w:rsid w:val="002E45E7"/>
    <w:rsid w:val="003071AC"/>
    <w:rsid w:val="00311F4B"/>
    <w:rsid w:val="00341E63"/>
    <w:rsid w:val="003545FD"/>
    <w:rsid w:val="004274BF"/>
    <w:rsid w:val="004708B2"/>
    <w:rsid w:val="004C00FD"/>
    <w:rsid w:val="00527AAE"/>
    <w:rsid w:val="00537E3B"/>
    <w:rsid w:val="00541F9C"/>
    <w:rsid w:val="00596217"/>
    <w:rsid w:val="0063228A"/>
    <w:rsid w:val="0063564B"/>
    <w:rsid w:val="00645F93"/>
    <w:rsid w:val="00671890"/>
    <w:rsid w:val="006E70E2"/>
    <w:rsid w:val="00750721"/>
    <w:rsid w:val="0078757D"/>
    <w:rsid w:val="008062BF"/>
    <w:rsid w:val="0089309F"/>
    <w:rsid w:val="008C2DCB"/>
    <w:rsid w:val="008D6792"/>
    <w:rsid w:val="009128F4"/>
    <w:rsid w:val="0095700B"/>
    <w:rsid w:val="00966CB3"/>
    <w:rsid w:val="009F5129"/>
    <w:rsid w:val="00A02C9D"/>
    <w:rsid w:val="00A24F2C"/>
    <w:rsid w:val="00A25ED1"/>
    <w:rsid w:val="00A409A6"/>
    <w:rsid w:val="00AB346A"/>
    <w:rsid w:val="00B128F0"/>
    <w:rsid w:val="00B96FAD"/>
    <w:rsid w:val="00C114D7"/>
    <w:rsid w:val="00C44632"/>
    <w:rsid w:val="00C57637"/>
    <w:rsid w:val="00CE38B9"/>
    <w:rsid w:val="00D070A9"/>
    <w:rsid w:val="00D247A6"/>
    <w:rsid w:val="00DC19B9"/>
    <w:rsid w:val="00DE2DF0"/>
    <w:rsid w:val="00E13F57"/>
    <w:rsid w:val="00EB7E06"/>
    <w:rsid w:val="00F16BED"/>
    <w:rsid w:val="00F34018"/>
    <w:rsid w:val="00F63D8E"/>
    <w:rsid w:val="00F710F3"/>
    <w:rsid w:val="00FB38C4"/>
    <w:rsid w:val="00FD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8F0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128F0"/>
    <w:pPr>
      <w:spacing w:line="480" w:lineRule="auto"/>
      <w:jc w:val="both"/>
    </w:pPr>
    <w:rPr>
      <w:rFonts w:ascii="Mtimes" w:hAnsi="Mtimes" w:cs="Mtimes"/>
      <w:color w:val="000080"/>
      <w:sz w:val="24"/>
    </w:rPr>
  </w:style>
  <w:style w:type="character" w:customStyle="1" w:styleId="BodyTextChar">
    <w:name w:val="Body Text Char"/>
    <w:basedOn w:val="DefaultParagraphFont"/>
    <w:link w:val="BodyText"/>
    <w:rsid w:val="00B128F0"/>
    <w:rPr>
      <w:rFonts w:ascii="Mtimes" w:eastAsia="Times New Roman" w:hAnsi="Mtimes" w:cs="Mtimes"/>
      <w:color w:val="000080"/>
      <w:sz w:val="24"/>
      <w:szCs w:val="28"/>
      <w:lang w:val="en-US" w:eastAsia="ar-SA"/>
    </w:rPr>
  </w:style>
  <w:style w:type="paragraph" w:styleId="NoSpacing">
    <w:name w:val="No Spacing"/>
    <w:qFormat/>
    <w:rsid w:val="00B128F0"/>
    <w:pPr>
      <w:suppressAutoHyphens/>
      <w:spacing w:after="0" w:line="240" w:lineRule="auto"/>
    </w:pPr>
    <w:rPr>
      <w:rFonts w:ascii="Calibri" w:eastAsia="Calibri" w:hAnsi="Calibri" w:cs="Calibri"/>
      <w:kern w:val="2"/>
      <w:lang w:val="en-US" w:eastAsia="ar-SA"/>
    </w:rPr>
  </w:style>
  <w:style w:type="paragraph" w:styleId="NormalWeb">
    <w:name w:val="Normal (Web)"/>
    <w:basedOn w:val="Normal"/>
    <w:rsid w:val="00B128F0"/>
    <w:pPr>
      <w:suppressAutoHyphens w:val="0"/>
      <w:spacing w:before="280" w:after="280"/>
    </w:pPr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4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46A"/>
    <w:rPr>
      <w:rFonts w:ascii="Tahoma" w:eastAsia="Times New Roman" w:hAnsi="Tahoma" w:cs="Tahoma"/>
      <w:sz w:val="16"/>
      <w:szCs w:val="16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8F0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128F0"/>
    <w:pPr>
      <w:spacing w:line="480" w:lineRule="auto"/>
      <w:jc w:val="both"/>
    </w:pPr>
    <w:rPr>
      <w:rFonts w:ascii="Mtimes" w:hAnsi="Mtimes" w:cs="Mtimes"/>
      <w:color w:val="000080"/>
      <w:sz w:val="24"/>
    </w:rPr>
  </w:style>
  <w:style w:type="character" w:customStyle="1" w:styleId="BodyTextChar">
    <w:name w:val="Body Text Char"/>
    <w:basedOn w:val="DefaultParagraphFont"/>
    <w:link w:val="BodyText"/>
    <w:rsid w:val="00B128F0"/>
    <w:rPr>
      <w:rFonts w:ascii="Mtimes" w:eastAsia="Times New Roman" w:hAnsi="Mtimes" w:cs="Mtimes"/>
      <w:color w:val="000080"/>
      <w:sz w:val="24"/>
      <w:szCs w:val="28"/>
      <w:lang w:val="en-US" w:eastAsia="ar-SA"/>
    </w:rPr>
  </w:style>
  <w:style w:type="paragraph" w:styleId="NoSpacing">
    <w:name w:val="No Spacing"/>
    <w:qFormat/>
    <w:rsid w:val="00B128F0"/>
    <w:pPr>
      <w:suppressAutoHyphens/>
      <w:spacing w:after="0" w:line="240" w:lineRule="auto"/>
    </w:pPr>
    <w:rPr>
      <w:rFonts w:ascii="Calibri" w:eastAsia="Calibri" w:hAnsi="Calibri" w:cs="Calibri"/>
      <w:kern w:val="2"/>
      <w:lang w:val="en-US" w:eastAsia="ar-SA"/>
    </w:rPr>
  </w:style>
  <w:style w:type="paragraph" w:styleId="NormalWeb">
    <w:name w:val="Normal (Web)"/>
    <w:basedOn w:val="Normal"/>
    <w:rsid w:val="00B128F0"/>
    <w:pPr>
      <w:suppressAutoHyphens w:val="0"/>
      <w:spacing w:before="280" w:after="280"/>
    </w:pPr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4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46A"/>
    <w:rPr>
      <w:rFonts w:ascii="Tahoma" w:eastAsia="Times New Roman" w:hAnsi="Tahoma" w:cs="Tahoma"/>
      <w:sz w:val="16"/>
      <w:szCs w:val="1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0F0A3-5A54-49C1-B83D-A7EC887D2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12</Pages>
  <Words>2834</Words>
  <Characters>16154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Rose Marie</cp:lastModifiedBy>
  <cp:revision>25</cp:revision>
  <cp:lastPrinted>2015-11-24T21:29:00Z</cp:lastPrinted>
  <dcterms:created xsi:type="dcterms:W3CDTF">2015-07-16T19:06:00Z</dcterms:created>
  <dcterms:modified xsi:type="dcterms:W3CDTF">2015-11-25T17:30:00Z</dcterms:modified>
</cp:coreProperties>
</file>