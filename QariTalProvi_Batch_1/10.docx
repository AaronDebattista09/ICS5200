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Id-di</w:t>
      </w:r>
      <w:ins w:id="0" w:author="Gabriella Cassar" w:date="2015-07-17T16:01:00Z">
        <w:r w:rsidR="000A7600">
          <w:rPr>
            <w:rFonts w:asciiTheme="minorHAnsi" w:hAnsiTheme="minorHAnsi"/>
            <w:sz w:val="24"/>
            <w:szCs w:val="24"/>
            <w:lang w:val="mt-MT"/>
          </w:rPr>
          <w:t>j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abete hi kundizzjoni medika li g</w:t>
      </w:r>
      <w:ins w:id="1" w:author="Gabriella Cassar" w:date="2015-08-31T16:49:00Z">
        <w:r w:rsidR="003B4ABD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2" w:author="Gabriella Cassar" w:date="2015-08-31T16:49:00Z">
        <w:r w:rsidRPr="00695371" w:rsidDel="003B4ABD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andha tittie</w:t>
      </w:r>
      <w:ins w:id="3" w:author="Gabriella Cassar" w:date="2015-08-31T16:49:00Z">
        <w:r w:rsidR="003B4ABD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4" w:author="Gabriella Cassar" w:date="2015-08-31T16:49:00Z">
        <w:r w:rsidRPr="00695371" w:rsidDel="003B4ABD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ed bis-serjeta</w:t>
      </w:r>
      <w:ins w:id="5" w:author="Gabriella Cassar" w:date="2015-07-17T16:03:00Z">
        <w:r w:rsidR="000A7600">
          <w:rPr>
            <w:rFonts w:asciiTheme="minorHAnsi" w:hAnsiTheme="minorHAnsi"/>
            <w:sz w:val="24"/>
            <w:szCs w:val="24"/>
            <w:lang w:val="mt-MT"/>
          </w:rPr>
          <w:t>`</w:t>
        </w:r>
      </w:ins>
      <w:del w:id="6" w:author="Gabriella Cassar" w:date="2015-07-17T16:03:00Z">
        <w:r w:rsidRPr="00695371" w:rsidDel="000A7600">
          <w:rPr>
            <w:rFonts w:asciiTheme="minorHAnsi" w:hAnsiTheme="minorHAnsi"/>
            <w:sz w:val="24"/>
            <w:szCs w:val="24"/>
            <w:lang w:val="mt-MT"/>
          </w:rPr>
          <w:delText>'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 u g</w:t>
      </w:r>
      <w:ins w:id="7" w:author="Gabriella Cassar" w:date="2015-09-11T16:57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8" w:author="Gabriella Cassar" w:date="2015-09-11T16:57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alhekk hu importanti li wie</w:t>
      </w:r>
      <w:ins w:id="9" w:author="Gabriella Cassar" w:date="2015-09-11T16:57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0" w:author="Gabriella Cassar" w:date="2015-09-11T16:57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ed ma jinjorax l-istrate</w:t>
      </w:r>
      <w:ins w:id="11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12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ija li Malta g</w:t>
      </w:r>
      <w:ins w:id="13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4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andha g</w:t>
      </w:r>
      <w:ins w:id="15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6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al din il-kundizzjoni, id-dijabete.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Dan qalitu Anne Marie Felton, li hi l-President tal-Fondazzjoni Ewropea  tal-infermiera g</w:t>
      </w:r>
      <w:ins w:id="17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8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ad-dijabete, il-FEND.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Ma</w:t>
      </w:r>
      <w:ins w:id="19" w:author="Gabriella Cassar" w:date="2015-07-17T15:43:00Z">
        <w:r w:rsidR="00E11419">
          <w:rPr>
            <w:rFonts w:asciiTheme="minorHAnsi" w:hAnsiTheme="minorHAnsi"/>
            <w:sz w:val="24"/>
            <w:szCs w:val="24"/>
            <w:lang w:val="mt-MT"/>
          </w:rPr>
          <w:t>’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 xml:space="preserve"> Net News Anne Marie Felton, li g</w:t>
      </w:r>
      <w:ins w:id="20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21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andha aktar minn 20 sena ta' esperjenza f'dan il-qasam spjegat li Malta hi mill-ftit pajji</w:t>
      </w:r>
      <w:ins w:id="22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ż</w:t>
        </w:r>
      </w:ins>
      <w:del w:id="23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 fl-Ewropa li g</w:t>
      </w:r>
      <w:ins w:id="24" w:author="Gabriella Cassar" w:date="2015-09-11T16:58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25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andha st</w:t>
      </w:r>
      <w:del w:id="26" w:author="Gabriella Cassar" w:date="2015-09-11T16:58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r</w:t>
      </w:r>
      <w:ins w:id="27" w:author="Gabriella Cassar" w:date="2015-09-11T16:59:00Z">
        <w:r w:rsidR="005C6C2B">
          <w:rPr>
            <w:rFonts w:asciiTheme="minorHAnsi" w:hAnsiTheme="minorHAnsi"/>
            <w:sz w:val="24"/>
            <w:szCs w:val="24"/>
            <w:lang w:val="mt-MT"/>
          </w:rPr>
          <w:t>a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te</w:t>
      </w:r>
      <w:ins w:id="28" w:author="Gabriella Cassar" w:date="2015-09-11T16:59:00Z">
        <w:r w:rsidR="005C6C2B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29" w:author="Gabriella Cassar" w:date="2015-09-11T16:59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ija effettiva g</w:t>
      </w:r>
      <w:ins w:id="30" w:author="Gabriella Cassar" w:date="2015-09-11T16:59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31" w:author="Gabriella Cassar" w:date="2015-09-11T16:59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ad-dijabete. Strate</w:t>
      </w:r>
      <w:ins w:id="32" w:author="Gabriella Cassar" w:date="2015-09-11T16:59:00Z">
        <w:r w:rsidR="005C6C2B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33" w:author="Gabriella Cassar" w:date="2015-09-11T16:59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ija li bdiet mill-inizjattiva tal-Kap tal-Partit Nazzjonalista, Simon Busuttil. Strate</w:t>
      </w:r>
      <w:ins w:id="34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35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ija li g</w:t>
      </w:r>
      <w:ins w:id="36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37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andu jkollha sinifikat hekk kif Malta g</w:t>
      </w:r>
      <w:ins w:id="38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39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andha wa</w:t>
      </w:r>
      <w:ins w:id="40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41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da mill-og</w:t>
      </w:r>
      <w:ins w:id="42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43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la rati ta' persuni li g</w:t>
      </w:r>
      <w:ins w:id="44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45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andhom din il-kundizzjoni.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Ma' Anne Marie Felton tkellim</w:t>
      </w:r>
      <w:ins w:id="46" w:author="Gabriella Cassar" w:date="2015-07-17T15:50:00Z">
        <w:r w:rsidR="0002436D">
          <w:rPr>
            <w:rFonts w:asciiTheme="minorHAnsi" w:hAnsiTheme="minorHAnsi"/>
            <w:sz w:val="24"/>
            <w:szCs w:val="24"/>
            <w:lang w:val="mt-MT"/>
          </w:rPr>
          <w:t>n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 xml:space="preserve">a fuq kif matul is-snin fuq livell </w:t>
      </w:r>
      <w:ins w:id="47" w:author="Gabriella Cassar" w:date="2015-09-11T17:00:00Z">
        <w:r w:rsidR="005C6C2B">
          <w:rPr>
            <w:rFonts w:asciiTheme="minorHAnsi" w:hAnsiTheme="minorHAnsi"/>
            <w:sz w:val="24"/>
            <w:szCs w:val="24"/>
            <w:lang w:val="mt-MT"/>
          </w:rPr>
          <w:t>E</w:t>
        </w:r>
      </w:ins>
      <w:del w:id="48" w:author="Gabriella Cassar" w:date="2015-09-11T17:00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wropew evolviet il-kundizzjoni tad-dijabete.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 xml:space="preserve">Anne Marie Felton tkellmet </w:t>
      </w:r>
      <w:ins w:id="49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u</w:t>
        </w:r>
      </w:ins>
      <w:del w:id="50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w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koll dwar kif il-pajji</w:t>
      </w:r>
      <w:ins w:id="51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ż</w:t>
        </w:r>
      </w:ins>
      <w:del w:id="52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 jistg</w:t>
      </w:r>
      <w:ins w:id="53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54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u jo</w:t>
      </w:r>
      <w:ins w:id="55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56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olqu aktar kuxjenza dwar din il-kundizzjoni o</w:t>
      </w:r>
      <w:ins w:id="57" w:author="Gabriella Cassar" w:date="2015-07-17T16:22:00Z">
        <w:r w:rsidR="0068276D">
          <w:rPr>
            <w:rFonts w:asciiTheme="minorHAnsi" w:hAnsiTheme="minorHAnsi"/>
            <w:sz w:val="24"/>
            <w:szCs w:val="24"/>
            <w:lang w:val="mt-MT"/>
          </w:rPr>
          <w:t>v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vjament biex inqas nies jimirdu bid-dijabete li hi pi</w:t>
      </w:r>
      <w:ins w:id="58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ż</w:t>
        </w:r>
      </w:ins>
      <w:del w:id="59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 fuq l-infi</w:t>
      </w:r>
      <w:del w:id="60" w:author="Gabriella Cassar" w:date="2015-07-17T16:24:00Z">
        <w:r w:rsidRPr="00695371" w:rsidDel="0068276D">
          <w:rPr>
            <w:rFonts w:asciiTheme="minorHAnsi" w:hAnsiTheme="minorHAnsi"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q ta' kull gvern fil-qasam tas-sa</w:t>
      </w:r>
      <w:ins w:id="61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ħħ</w:t>
        </w:r>
      </w:ins>
      <w:del w:id="62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Mag</w:t>
      </w:r>
      <w:ins w:id="63" w:author="Gabriella Cassar" w:date="2015-07-17T15:43:00Z">
        <w:r w:rsidR="00E11419">
          <w:rPr>
            <w:rFonts w:asciiTheme="minorHAnsi" w:hAnsiTheme="minorHAnsi"/>
            <w:sz w:val="24"/>
            <w:szCs w:val="24"/>
            <w:lang w:val="mt-MT"/>
          </w:rPr>
          <w:t>ħ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ha tkellimna wkoll dwar x'inhuma l-isfidi g</w:t>
      </w:r>
      <w:ins w:id="64" w:author="Gabriella Cassar" w:date="2015-09-11T17:01:00Z">
        <w:r w:rsidR="005C6C2B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65" w:author="Gabriella Cassar" w:date="2015-09-11T17:01:00Z">
        <w:r w:rsidRPr="00695371" w:rsidDel="005C6C2B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all-futur, fuq livell Ewropew.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>F'Ottubru tas-sena l-o</w:t>
      </w:r>
      <w:ins w:id="66" w:author="Gabriella Cassar" w:date="2015-09-11T17:01:00Z">
        <w:r w:rsidR="005C6C2B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t>ħ</w:t>
        </w:r>
      </w:ins>
      <w:del w:id="67" w:author="Gabriella Cassar" w:date="2015-09-11T17:01:00Z">
        <w:r w:rsidRPr="00695371" w:rsidDel="005C6C2B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>ra kien pre</w:t>
      </w:r>
      <w:ins w:id="68" w:author="Gabriella Cassar" w:date="2015-09-11T17:02:00Z">
        <w:r w:rsidR="005C6C2B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t>ż</w:t>
        </w:r>
      </w:ins>
      <w:del w:id="69" w:author="Gabriella Cassar" w:date="2015-09-11T17:02:00Z">
        <w:r w:rsidRPr="00695371" w:rsidDel="005C6C2B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>entat qafas għal</w:t>
      </w:r>
      <w:ins w:id="70" w:author="Gabriella Cassar" w:date="2015-07-17T16:45:00Z">
        <w:r w:rsidR="007F5D44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t>l-</w:t>
        </w:r>
      </w:ins>
      <w:del w:id="71" w:author="Gabriella Cassar" w:date="2015-07-17T16:45:00Z">
        <w:r w:rsidRPr="00695371" w:rsidDel="007F5D44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>mudell leġiżlattiv u għal</w:t>
      </w:r>
      <w:ins w:id="72" w:author="Gabriella Cassar" w:date="2015-07-17T16:45:00Z">
        <w:r w:rsidR="007F5D44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t>l-</w:t>
        </w:r>
      </w:ins>
      <w:del w:id="73" w:author="Gabriella Cassar" w:date="2015-07-17T16:45:00Z">
        <w:r w:rsidRPr="00695371" w:rsidDel="007F5D44">
          <w:rPr>
            <w:rFonts w:asciiTheme="minorHAnsi" w:hAnsiTheme="minorHAnsi"/>
            <w:color w:val="000000"/>
            <w:sz w:val="24"/>
            <w:szCs w:val="24"/>
            <w:shd w:val="clear" w:color="auto" w:fill="FFFFFF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>politika u strateġija nazzjonali tas-saħħa għall-kundizzjoni tad-dijabete mill-</w:t>
      </w:r>
      <w:r w:rsidRPr="007F5D44">
        <w:rPr>
          <w:rFonts w:asciiTheme="minorHAnsi" w:hAnsiTheme="minorHAnsi"/>
          <w:i/>
          <w:color w:val="000000"/>
          <w:sz w:val="24"/>
          <w:szCs w:val="24"/>
          <w:shd w:val="clear" w:color="auto" w:fill="FFFFFF"/>
          <w:lang w:val="mt-MT"/>
          <w:rPrChange w:id="74" w:author="Gabriella Cassar" w:date="2015-07-17T16:44:00Z">
            <w:rPr>
              <w:rFonts w:asciiTheme="minorHAnsi" w:hAnsiTheme="minorHAnsi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Working Group</w:t>
      </w:r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 xml:space="preserve"> Parlamentari dwar id-Dijabete lill-Ispeaker tal-Parlament Anġlu Farrugia.</w:t>
      </w:r>
    </w:p>
    <w:p w:rsidR="002D104D" w:rsidRPr="00695371" w:rsidRDefault="002D104D" w:rsidP="002D104D">
      <w:pPr>
        <w:pStyle w:val="BodyText"/>
        <w:spacing w:after="225" w:line="360" w:lineRule="auto"/>
        <w:rPr>
          <w:rFonts w:asciiTheme="minorHAnsi" w:hAnsiTheme="minorHAnsi" w:cs="Times New Roman"/>
          <w:color w:val="000000"/>
          <w:szCs w:val="24"/>
          <w:shd w:val="clear" w:color="auto" w:fill="FFFFFF"/>
          <w:lang w:val="mt-MT"/>
        </w:rPr>
      </w:pPr>
    </w:p>
    <w:p w:rsidR="002D104D" w:rsidRPr="00695371" w:rsidRDefault="002D104D" w:rsidP="002D104D">
      <w:pPr>
        <w:pStyle w:val="BodyText"/>
        <w:spacing w:after="225" w:line="360" w:lineRule="auto"/>
        <w:rPr>
          <w:rFonts w:asciiTheme="minorHAnsi" w:hAnsiTheme="minorHAnsi" w:cs="Times New Roman"/>
          <w:color w:val="000000"/>
          <w:szCs w:val="24"/>
          <w:shd w:val="clear" w:color="auto" w:fill="FFFFFF"/>
          <w:lang w:val="mt-MT"/>
        </w:rPr>
      </w:pPr>
      <w:r w:rsidRPr="00695371">
        <w:rPr>
          <w:rFonts w:asciiTheme="minorHAnsi" w:hAnsiTheme="minorHAnsi" w:cs="Times New Roman"/>
          <w:color w:val="000000"/>
          <w:szCs w:val="24"/>
          <w:shd w:val="clear" w:color="auto" w:fill="FFFFFF"/>
          <w:lang w:val="mt-MT"/>
        </w:rPr>
        <w:t>Il-</w:t>
      </w:r>
      <w:r w:rsidRPr="007F5D44">
        <w:rPr>
          <w:rFonts w:asciiTheme="minorHAnsi" w:hAnsiTheme="minorHAnsi" w:cs="Times New Roman"/>
          <w:i/>
          <w:color w:val="000000"/>
          <w:szCs w:val="24"/>
          <w:shd w:val="clear" w:color="auto" w:fill="FFFFFF"/>
          <w:lang w:val="mt-MT"/>
          <w:rPrChange w:id="75" w:author="Gabriella Cassar" w:date="2015-07-17T16:44:00Z">
            <w:rPr>
              <w:rFonts w:asciiTheme="minorHAnsi" w:hAnsiTheme="minorHAnsi" w:cs="Times New Roman"/>
              <w:color w:val="000000"/>
              <w:sz w:val="28"/>
              <w:szCs w:val="24"/>
              <w:shd w:val="clear" w:color="auto" w:fill="FFFFFF"/>
              <w:lang w:val="mt-MT"/>
            </w:rPr>
          </w:rPrChange>
        </w:rPr>
        <w:t>Working Group</w:t>
      </w:r>
      <w:r w:rsidRPr="00695371">
        <w:rPr>
          <w:rFonts w:asciiTheme="minorHAnsi" w:hAnsiTheme="minorHAnsi" w:cs="Times New Roman"/>
          <w:color w:val="000000"/>
          <w:szCs w:val="24"/>
          <w:shd w:val="clear" w:color="auto" w:fill="FFFFFF"/>
          <w:lang w:val="mt-MT"/>
        </w:rPr>
        <w:t xml:space="preserve"> dwar id-Dijabete fl-istruttura tal-ħidma tal-Parlament, twaqqaf fuq inizjattiva tal-Kap tal-Oppożizzjoni Simon Busuttil.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shd w:val="clear" w:color="auto" w:fill="FFFFFF"/>
          <w:lang w:val="mt-MT"/>
        </w:rPr>
        <w:t>Dakinhar il-Kap tal-Oppożizzjoni Simon Busuttil fisser kif din hi ħidma li fiha l-Parlament ingħaqad flimkien f’ambjent politiku mhux ta’ konfrontazzjoni, u qed jippreżenta wkoll mudell ġdid kif issir il-politika fl-interess u għall-ġid tal-poplu tagħna.</w:t>
      </w:r>
    </w:p>
    <w:p w:rsidR="002D104D" w:rsidRPr="00695371" w:rsidRDefault="002D104D" w:rsidP="002D104D">
      <w:pPr>
        <w:rPr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Il-President ta' Malta Marie Louise Coleiro Preca tag</w:t>
      </w:r>
      <w:ins w:id="76" w:author="Gabriella Cassar" w:date="2015-09-11T17:02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77" w:author="Gabriella Cassar" w:date="2015-09-11T17:02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mel dikjarazzjoni qawwija fil-konfront tal-persuni li qed idawru wi</w:t>
      </w:r>
      <w:ins w:id="78" w:author="Gabriella Cassar" w:date="2015-09-11T17:02:00Z">
        <w:r w:rsidR="006775B4">
          <w:rPr>
            <w:rFonts w:asciiTheme="minorHAnsi" w:hAnsiTheme="minorHAnsi"/>
            <w:sz w:val="24"/>
            <w:szCs w:val="24"/>
            <w:lang w:val="mt-MT"/>
          </w:rPr>
          <w:t>ċċ</w:t>
        </w:r>
      </w:ins>
      <w:del w:id="79" w:author="Gabriella Cassar" w:date="2015-09-11T17:02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cc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hom quddiem it-tra</w:t>
      </w:r>
      <w:ins w:id="80" w:author="Gabriella Cassar" w:date="2015-09-11T17:02:00Z">
        <w:r w:rsidR="006775B4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81" w:author="Gabriella Cassar" w:date="2015-09-11T17:02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edji tal-immigranti fil-Mediterran.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Meta kienet qed tie</w:t>
      </w:r>
      <w:ins w:id="82" w:author="Gabriella Cassar" w:date="2015-09-11T17:02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83" w:author="Gabriella Cassar" w:date="2015-09-11T17:02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u sehem fil-programm 'iswed fuq l-abjad' fuq </w:t>
      </w:r>
      <w:ins w:id="84" w:author="Gabriella Cassar" w:date="2015-09-11T17:37:00Z">
        <w:r w:rsidR="00A553BD">
          <w:rPr>
            <w:rFonts w:asciiTheme="minorHAnsi" w:hAnsiTheme="minorHAnsi"/>
            <w:sz w:val="24"/>
            <w:szCs w:val="24"/>
            <w:lang w:val="mt-MT"/>
          </w:rPr>
          <w:t>N</w:t>
        </w:r>
      </w:ins>
      <w:del w:id="85" w:author="Gabriella Cassar" w:date="2015-09-11T17:37:00Z">
        <w:r w:rsidRPr="00695371" w:rsidDel="00A553BD">
          <w:rPr>
            <w:rFonts w:asciiTheme="minorHAnsi" w:hAnsiTheme="minorHAnsi"/>
            <w:sz w:val="24"/>
            <w:szCs w:val="24"/>
            <w:lang w:val="mt-MT"/>
          </w:rPr>
          <w:delText>n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et </w:t>
      </w:r>
      <w:ins w:id="86" w:author="Gabriella Cassar" w:date="2015-09-19T14:54:00Z">
        <w:r w:rsidR="003A24EC">
          <w:rPr>
            <w:rFonts w:asciiTheme="minorHAnsi" w:hAnsiTheme="minorHAnsi"/>
            <w:sz w:val="24"/>
            <w:szCs w:val="24"/>
            <w:lang w:val="mt-MT"/>
          </w:rPr>
          <w:t>TV</w:t>
        </w:r>
      </w:ins>
      <w:del w:id="87" w:author="Gabriella Cassar" w:date="2015-09-19T14:54:00Z">
        <w:r w:rsidRPr="00695371" w:rsidDel="003A24EC">
          <w:rPr>
            <w:rFonts w:asciiTheme="minorHAnsi" w:hAnsiTheme="minorHAnsi"/>
            <w:sz w:val="24"/>
            <w:szCs w:val="24"/>
            <w:lang w:val="mt-MT"/>
          </w:rPr>
          <w:delText>tv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, il-</w:t>
      </w:r>
      <w:ins w:id="88" w:author="Gabriella Cassar" w:date="2015-10-28T16:11:00Z">
        <w:r w:rsidR="002F38DD">
          <w:rPr>
            <w:rFonts w:asciiTheme="minorHAnsi" w:hAnsiTheme="minorHAnsi"/>
            <w:sz w:val="24"/>
            <w:szCs w:val="24"/>
            <w:lang w:val="mt-MT"/>
          </w:rPr>
          <w:t>P</w:t>
        </w:r>
      </w:ins>
      <w:del w:id="89" w:author="Gabriella Cassar" w:date="2015-10-28T16:11:00Z">
        <w:r w:rsidRPr="00695371" w:rsidDel="002F38DD">
          <w:rPr>
            <w:rFonts w:asciiTheme="minorHAnsi" w:hAnsiTheme="minorHAnsi"/>
            <w:sz w:val="24"/>
            <w:szCs w:val="24"/>
            <w:lang w:val="mt-MT"/>
          </w:rPr>
          <w:delText>p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resident Marie Louise Coleiro Preca sostniet li hi lesta tag</w:t>
      </w:r>
      <w:ins w:id="90" w:author="Gabriella Cassar" w:date="2015-09-11T17:02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91" w:author="Gabriella Cassar" w:date="2015-09-11T17:02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mel id-dikjarazzjonijiet favur is-sol</w:t>
      </w:r>
      <w:del w:id="92" w:author="Gabriella Cassar" w:date="2015-07-17T17:04:00Z">
        <w:r w:rsidRPr="00695371" w:rsidDel="000C2C46">
          <w:rPr>
            <w:rFonts w:asciiTheme="minorHAnsi" w:hAnsiTheme="minorHAnsi"/>
            <w:sz w:val="24"/>
            <w:szCs w:val="24"/>
            <w:lang w:val="mt-MT"/>
          </w:rPr>
          <w:delText>d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</w:t>
      </w:r>
      <w:ins w:id="93" w:author="Gabriella Cassar" w:date="2015-07-17T17:04:00Z">
        <w:r w:rsidR="000C2C46">
          <w:rPr>
            <w:rFonts w:asciiTheme="minorHAnsi" w:hAnsiTheme="minorHAnsi"/>
            <w:sz w:val="24"/>
            <w:szCs w:val="24"/>
            <w:lang w:val="mt-MT"/>
          </w:rPr>
          <w:t>d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arjeta</w:t>
      </w:r>
      <w:ins w:id="94" w:author="Gabriella Cassar" w:date="2015-07-17T17:05:00Z">
        <w:r w:rsidR="000C2C46">
          <w:rPr>
            <w:rFonts w:asciiTheme="minorHAnsi" w:hAnsiTheme="minorHAnsi"/>
            <w:sz w:val="24"/>
            <w:szCs w:val="24"/>
            <w:lang w:val="mt-MT"/>
          </w:rPr>
          <w:t>`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 xml:space="preserve"> mal-immigranti g</w:t>
      </w:r>
      <w:ins w:id="95" w:author="Gabriella Cassar" w:date="2015-09-11T17:03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96" w:author="Gabriella Cassar" w:date="2015-09-11T17:03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aliex l-iskop tag</w:t>
      </w:r>
      <w:ins w:id="97" w:author="Gabriella Cassar" w:date="2015-09-11T17:03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98" w:author="Gabriella Cassar" w:date="2015-09-11T17:03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ha mhix li tkun popolari. Dan bla ma tfisser li taqbel li f'M</w:t>
      </w:r>
      <w:del w:id="99" w:author="Gabriella Cassar" w:date="2015-07-17T15:51:00Z">
        <w:r w:rsidRPr="00695371" w:rsidDel="0002436D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alta g</w:t>
      </w:r>
      <w:ins w:id="100" w:author="Gabriella Cassar" w:date="2015-09-11T17:03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01" w:author="Gabriella Cassar" w:date="2015-09-11T17:03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andhom jid</w:t>
      </w:r>
      <w:ins w:id="102" w:author="Gabriella Cassar" w:date="2015-09-11T17:03:00Z">
        <w:r w:rsidR="006775B4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03" w:author="Gabriella Cassar" w:date="2015-09-11T17:03:00Z">
        <w:r w:rsidRPr="00695371" w:rsidDel="006775B4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lu mijiet ta' eluf ta' immigranti.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Il-Kap tal-Oppo</w:t>
      </w:r>
      <w:ins w:id="104" w:author="Gabriella Cassar" w:date="2015-09-11T17:05:00Z">
        <w:r w:rsidR="00613F5C">
          <w:rPr>
            <w:rFonts w:asciiTheme="minorHAnsi" w:hAnsiTheme="minorHAnsi"/>
            <w:sz w:val="24"/>
            <w:szCs w:val="24"/>
            <w:lang w:val="mt-MT"/>
          </w:rPr>
          <w:t>ż</w:t>
        </w:r>
      </w:ins>
      <w:del w:id="105" w:author="Gabriella Cassar" w:date="2015-09-11T17:05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izzjoni Simon </w:t>
      </w:r>
      <w:ins w:id="106" w:author="Gabriella Cassar" w:date="2015-09-19T14:55:00Z">
        <w:r w:rsidR="003A24EC">
          <w:rPr>
            <w:rFonts w:asciiTheme="minorHAnsi" w:hAnsiTheme="minorHAnsi"/>
            <w:sz w:val="24"/>
            <w:szCs w:val="24"/>
            <w:lang w:val="mt-MT"/>
          </w:rPr>
          <w:t>B</w:t>
        </w:r>
      </w:ins>
      <w:del w:id="107" w:author="Gabriella Cassar" w:date="2015-09-19T14:55:00Z">
        <w:r w:rsidRPr="00695371" w:rsidDel="003A24EC">
          <w:rPr>
            <w:rFonts w:asciiTheme="minorHAnsi" w:hAnsiTheme="minorHAnsi"/>
            <w:sz w:val="24"/>
            <w:szCs w:val="24"/>
            <w:lang w:val="mt-MT"/>
          </w:rPr>
          <w:delText>b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usuttil tkellem dwa</w:t>
      </w:r>
      <w:del w:id="108" w:author="Gabriella Cassar" w:date="2015-07-17T15:51:00Z">
        <w:r w:rsidRPr="00695371" w:rsidDel="0002436D">
          <w:rPr>
            <w:rFonts w:asciiTheme="minorHAnsi" w:hAnsiTheme="minorHAnsi"/>
            <w:sz w:val="24"/>
            <w:szCs w:val="24"/>
            <w:lang w:val="mt-MT"/>
          </w:rPr>
          <w:delText>r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r il-proposti li g</w:t>
      </w:r>
      <w:ins w:id="109" w:author="Gabriella Cassar" w:date="2015-09-11T17:05:00Z">
        <w:r w:rsidR="00613F5C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10" w:author="Gabriella Cassar" w:date="2015-09-11T17:05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andha quddiemha l-UE biex effettivament tkun mi</w:t>
      </w:r>
      <w:ins w:id="111" w:author="Gabriella Cassar" w:date="2015-09-11T17:05:00Z">
        <w:r w:rsidR="00613F5C">
          <w:rPr>
            <w:rFonts w:asciiTheme="minorHAnsi" w:hAnsiTheme="minorHAnsi"/>
            <w:sz w:val="24"/>
            <w:szCs w:val="24"/>
            <w:lang w:val="mt-MT"/>
          </w:rPr>
          <w:t>ġġ</w:t>
        </w:r>
      </w:ins>
      <w:del w:id="112" w:author="Gabriella Cassar" w:date="2015-09-11T17:05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gg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ielda l-immigrazzjoni </w:t>
      </w:r>
      <w:ins w:id="113" w:author="Gabriella Cassar" w:date="2015-09-11T17:06:00Z">
        <w:r w:rsidR="00613F5C">
          <w:rPr>
            <w:rFonts w:asciiTheme="minorHAnsi" w:hAnsiTheme="minorHAnsi"/>
            <w:sz w:val="24"/>
            <w:szCs w:val="24"/>
            <w:lang w:val="mt-MT"/>
          </w:rPr>
          <w:t>i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rregolari.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Fil-programm il-Kap tal-PN tkellem dwar il-kunsilli lokali u qal li l-PN hu determinat li jkompli ja</w:t>
      </w:r>
      <w:ins w:id="114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15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dem biex jikseb iktar appo</w:t>
      </w:r>
      <w:ins w:id="116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ġġ</w:t>
        </w:r>
      </w:ins>
      <w:del w:id="117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gg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 u jsir iktar partit tan-nies. Minn partit ta' oppo</w:t>
      </w:r>
      <w:ins w:id="118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ż</w:t>
        </w:r>
      </w:ins>
      <w:del w:id="119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izzjoni l-PN issa se jimxi g</w:t>
      </w:r>
      <w:ins w:id="120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21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al gvern alternattiv.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Il-Kap tal-PN sostna li l-PN qed jibni fuq politika ta' onesta</w:t>
      </w:r>
      <w:ins w:id="122" w:author="Gabriella Cassar" w:date="2015-07-17T17:07:00Z">
        <w:r w:rsidR="000C2C46">
          <w:rPr>
            <w:rFonts w:asciiTheme="minorHAnsi" w:hAnsiTheme="minorHAnsi"/>
            <w:sz w:val="24"/>
            <w:szCs w:val="24"/>
            <w:lang w:val="mt-MT"/>
          </w:rPr>
          <w:t>`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 xml:space="preserve"> li fiha jisma</w:t>
      </w:r>
      <w:ins w:id="123" w:author="Gabriella Cassar" w:date="2015-07-17T17:08:00Z">
        <w:r w:rsidR="000C2C46">
          <w:rPr>
            <w:rFonts w:asciiTheme="minorHAnsi" w:hAnsiTheme="minorHAnsi"/>
            <w:sz w:val="24"/>
            <w:szCs w:val="24"/>
            <w:lang w:val="mt-MT"/>
          </w:rPr>
          <w:t>’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 xml:space="preserve"> lin-nies u jo</w:t>
      </w:r>
      <w:ins w:id="124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25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ro</w:t>
      </w:r>
      <w:ins w:id="126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127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 bi p</w:t>
      </w:r>
      <w:del w:id="128" w:author="Gabriella Cassar" w:date="2015-07-17T17:08:00Z">
        <w:r w:rsidRPr="00695371" w:rsidDel="000C2C46">
          <w:rPr>
            <w:rFonts w:asciiTheme="minorHAnsi" w:hAnsiTheme="minorHAnsi"/>
            <w:sz w:val="24"/>
            <w:szCs w:val="24"/>
            <w:lang w:val="mt-MT"/>
          </w:rPr>
          <w:delText>o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r</w:t>
      </w:r>
      <w:ins w:id="129" w:author="Gabriella Cassar" w:date="2015-07-17T17:08:00Z">
        <w:r w:rsidR="000C2C46">
          <w:rPr>
            <w:rFonts w:asciiTheme="minorHAnsi" w:hAnsiTheme="minorHAnsi"/>
            <w:sz w:val="24"/>
            <w:szCs w:val="24"/>
            <w:lang w:val="mt-MT"/>
          </w:rPr>
          <w:t>o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 xml:space="preserve">posti </w:t>
      </w:r>
      <w:ins w:id="130" w:author="Gabriella Cassar" w:date="2015-09-11T17:07:00Z">
        <w:r w:rsidR="00613F5C">
          <w:rPr>
            <w:rFonts w:asciiTheme="minorHAnsi" w:hAnsiTheme="minorHAnsi"/>
            <w:sz w:val="24"/>
            <w:szCs w:val="24"/>
            <w:lang w:val="mt-MT"/>
          </w:rPr>
          <w:t>ġ</w:t>
        </w:r>
      </w:ins>
      <w:del w:id="131" w:author="Gabriella Cassar" w:date="2015-09-11T17:07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odda g</w:t>
      </w:r>
      <w:ins w:id="132" w:author="Gabriella Cassar" w:date="2015-09-11T17:08:00Z">
        <w:r w:rsidR="00613F5C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133" w:author="Gabriella Cassar" w:date="2015-09-11T17:08:00Z">
        <w:r w:rsidRPr="00695371" w:rsidDel="00613F5C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all-futur.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Il-Fondazzjoni Valletta 2018 tibqa’ konsistenti u ssostni li l-monti mhux postu maġenb il-Parlament il-ġdid, li se jibda jopera mill-ġimgħa d-dieħla.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Sostna dan iċ-Ċermen ta’ din il-</w:t>
      </w:r>
      <w:ins w:id="134" w:author="Gabriella Cassar" w:date="2015-07-17T17:11:00Z">
        <w:r w:rsidR="000C2C46">
          <w:rPr>
            <w:rFonts w:asciiTheme="minorHAnsi" w:hAnsiTheme="minorHAnsi"/>
            <w:bCs/>
            <w:sz w:val="24"/>
            <w:szCs w:val="24"/>
            <w:lang w:val="mt-MT"/>
          </w:rPr>
          <w:t>F</w:t>
        </w:r>
      </w:ins>
      <w:del w:id="135" w:author="Gabriella Cassar" w:date="2015-07-17T17:11:00Z">
        <w:r w:rsidRPr="00695371" w:rsidDel="000C2C46">
          <w:rPr>
            <w:rFonts w:asciiTheme="minorHAnsi" w:hAnsiTheme="minorHAnsi"/>
            <w:bCs/>
            <w:sz w:val="24"/>
            <w:szCs w:val="24"/>
            <w:lang w:val="mt-MT"/>
          </w:rPr>
          <w:delText>f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ondazzjoni, Jason Micallef, meta mistoqsi minn dan l-istazzjon ftit jiem qabel l-inawgurazzjoni ta’ dan il-proġett mibdi minn Gvern Nazzjonalista.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Jason Micallef, li hu nkarigat minn din il-Fondazzjoni li twaqqfet bl-għan li tirr</w:t>
      </w:r>
      <w:del w:id="136" w:author="Gabriella Cassar" w:date="2015-07-17T17:11:00Z">
        <w:r w:rsidRPr="00695371" w:rsidDel="000C2C46">
          <w:rPr>
            <w:rFonts w:asciiTheme="minorHAnsi" w:hAnsiTheme="minorHAnsi"/>
            <w:bCs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iġenera l-Belt Valletta, kompla li l-monti f’dan is-sit jistona.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Din il-kritika tingħaqad mhux biss ma’ dik tal-Oppożizzjoni Nazzjonalista imma wkoll ma’ numru ta’ entitajiet oħra fosthom Din l-Art Ħelwa, l-Assoċjazzjoni Ewrope</w:t>
      </w:r>
      <w:del w:id="137" w:author="Gabriella Cassar" w:date="2015-07-17T17:12:00Z">
        <w:r w:rsidRPr="00695371" w:rsidDel="000C2C46">
          <w:rPr>
            <w:rFonts w:asciiTheme="minorHAnsi" w:hAnsiTheme="minorHAnsi"/>
            <w:bCs/>
            <w:sz w:val="24"/>
            <w:szCs w:val="24"/>
            <w:lang w:val="mt-MT"/>
          </w:rPr>
          <w:delText>j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a tal-Ibliet, it-Teatru Manoel, l-Orkestra Filarmonika Nazzjonali, il-Kunsill Malti għall-Arti, Heritage Malta, il-Kavallier ta’ San </w:t>
      </w:r>
      <w:ins w:id="138" w:author="Gabriella Cassar" w:date="2015-07-17T17:12:00Z">
        <w:r w:rsidR="000C2C46">
          <w:rPr>
            <w:rFonts w:asciiTheme="minorHAnsi" w:hAnsiTheme="minorHAnsi"/>
            <w:bCs/>
            <w:sz w:val="24"/>
            <w:szCs w:val="24"/>
            <w:lang w:val="mt-MT"/>
          </w:rPr>
          <w:t>Ġ</w:t>
        </w:r>
      </w:ins>
      <w:del w:id="139" w:author="Gabriella Cassar" w:date="2015-07-17T17:12:00Z">
        <w:r w:rsidRPr="00695371" w:rsidDel="000C2C46">
          <w:rPr>
            <w:rFonts w:asciiTheme="minorHAnsi" w:hAnsiTheme="minorHAnsi"/>
            <w:bCs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akbu, Pjazza Teatru Rjal, il-Kamra tal-Kummerċ u l-Kamra tal-Periti.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Dwar din il-kwistjoni kien tkellem ukoll l-Ispeaker Anġlu Farrugia li fisser ruħu mħasseb dwar kwistjoni ta’ sigurta</w:t>
      </w:r>
      <w:ins w:id="140" w:author="Gabriella Cassar" w:date="2015-09-11T17:51:00Z">
        <w:r w:rsidR="00B07E01">
          <w:rPr>
            <w:rFonts w:asciiTheme="minorHAnsi" w:hAnsiTheme="minorHAnsi"/>
            <w:bCs/>
            <w:sz w:val="24"/>
            <w:szCs w:val="24"/>
            <w:lang w:val="mt-MT"/>
          </w:rPr>
          <w:t>`</w:t>
        </w:r>
      </w:ins>
      <w:del w:id="141" w:author="Gabriella Cassar" w:date="2015-09-11T17:51:00Z">
        <w:r w:rsidRPr="00695371" w:rsidDel="00B07E01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jekk il-monti jitpoġġa maġenb il-bini tal-Parlament.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L-arkitett Malti Richard England ukoll kien tkellem pubblikament kontra din l-ide</w:t>
      </w:r>
      <w:del w:id="142" w:author="Gabriella Cassar" w:date="2015-07-17T17:13:00Z">
        <w:r w:rsidRPr="00695371" w:rsidDel="000C2C46">
          <w:rPr>
            <w:rFonts w:asciiTheme="minorHAnsi" w:hAnsiTheme="minorHAnsi"/>
            <w:bCs/>
            <w:sz w:val="24"/>
            <w:szCs w:val="24"/>
            <w:lang w:val="mt-MT"/>
          </w:rPr>
          <w:delText>j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a, u qal ukoll li l-arkitett famuż Taljan Renzo Piano, li ddisinja l-proġett tal-Parlament u d-daħla tal-Belt Valletta jinsab imweġġa’.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Imma minkejja din il-kritika, jidher li l-Gvern hu deċiż li jinjora dawn l-appelli u jkompli għaddej bil-pjani tiegħu li l-monti jiċċaqlaq għal Triq l-Ordinanza.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Kienet biss il-General Workers’ Union li fi Frar li ddefendiet lill-Gvern meta il-President tal-</w:t>
      </w:r>
      <w:r w:rsidRPr="00AB56F2">
        <w:rPr>
          <w:rFonts w:asciiTheme="minorHAnsi" w:hAnsiTheme="minorHAnsi"/>
          <w:bCs/>
          <w:i/>
          <w:sz w:val="24"/>
          <w:szCs w:val="24"/>
          <w:lang w:val="mt-MT"/>
          <w:rPrChange w:id="143" w:author="Gabriella Cassar" w:date="2015-07-17T17:15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union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Victor Carachi kiteb artiklu li fih</w:t>
      </w:r>
      <w:del w:id="144" w:author="Gabriella Cassar" w:date="2015-09-19T15:03:00Z">
        <w:r w:rsidRPr="00695371" w:rsidDel="00AA4751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qal li n-nies mhux japprezzaw biżżejjed il-ġid li jista’ jħalli monti.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L-Abbozz ta' Liġi li l-Oppożizzjoni ressqet fil-Parlament u diġà ġie approvat mill-Ewwel Qari dwar id-Domanju Pubbliku – il-liġi dwar il-wirt komuni li tipproteġi l-wirt naturali, kulturali u storiku – tfisser mis-Segretarju Parlamentari Josè Herrera bħala inizjattiva tajba li dwarha kien hemm diġà </w:t>
      </w:r>
      <w:r w:rsidRPr="00F24E56">
        <w:rPr>
          <w:rFonts w:asciiTheme="minorHAnsi" w:hAnsiTheme="minorHAnsi"/>
          <w:i/>
          <w:color w:val="000000"/>
          <w:sz w:val="24"/>
          <w:szCs w:val="24"/>
          <w:lang w:val="mt-MT"/>
          <w:rPrChange w:id="145" w:author="Gabriella Cassar" w:date="2015-08-16T12:39:00Z">
            <w:rPr>
              <w:rFonts w:asciiTheme="minorHAnsi" w:hAnsiTheme="minorHAnsi"/>
              <w:color w:val="000000"/>
              <w:sz w:val="24"/>
              <w:szCs w:val="24"/>
              <w:lang w:val="mt-MT"/>
            </w:rPr>
          </w:rPrChange>
        </w:rPr>
        <w:t xml:space="preserve">white paper </w:t>
      </w: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mill-Gvern Nazzjonalista, u li hu jaqbel magħha kemm fis-sustanza kif ukoll fil-prinċipju.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Ikkritika iżda, li l-mod li bih tressaq dan l-Ab</w:t>
      </w:r>
      <w:ins w:id="146" w:author="Gabriella Cassar" w:date="2015-08-16T12:39:00Z">
        <w:r w:rsidR="00F24E56">
          <w:rPr>
            <w:rFonts w:asciiTheme="minorHAnsi" w:hAnsiTheme="minorHAnsi"/>
            <w:color w:val="000000"/>
            <w:sz w:val="24"/>
            <w:szCs w:val="24"/>
            <w:lang w:val="mt-MT"/>
          </w:rPr>
          <w:t>b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ozz ta' Liġi mill-O</w:t>
      </w:r>
      <w:ins w:id="147" w:author="Gabriella Cassar" w:date="2015-09-11T17:08:00Z">
        <w:r w:rsidR="00613F5C">
          <w:rPr>
            <w:rFonts w:asciiTheme="minorHAnsi" w:hAnsiTheme="minorHAnsi"/>
            <w:color w:val="000000"/>
            <w:sz w:val="24"/>
            <w:szCs w:val="24"/>
            <w:lang w:val="mt-MT"/>
          </w:rPr>
          <w:t>pp</w:t>
        </w:r>
      </w:ins>
      <w:del w:id="148" w:author="Gabriella Cassar" w:date="2015-09-11T17:08:00Z">
        <w:r w:rsidRPr="00695371" w:rsidDel="00613F5C">
          <w:rPr>
            <w:rFonts w:asciiTheme="minorHAnsi" w:hAnsiTheme="minorHAnsi"/>
            <w:color w:val="000000"/>
            <w:sz w:val="24"/>
            <w:szCs w:val="24"/>
            <w:lang w:val="mt-MT"/>
          </w:rPr>
          <w:delText>ġ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ożizzjoni llum hu skorrett għaliex dan hu xogħol li kien sar meta l-Partit Nazzjonalista kien fil-Gvern.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Is-Segretarju Parlamentari spjega li l-Abbozz propost mill-Oppożizzjoni u li qieg</w:t>
      </w:r>
      <w:ins w:id="149" w:author="Gabriella Cassar" w:date="2015-08-03T15:57:00Z">
        <w:r w:rsidR="0043495F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ed quddiem il-Parlament, il-Gvern illum irid li jkun parti mill-politika ħolisitika marittima li qal li hi lesta i</w:t>
      </w:r>
      <w:ins w:id="150" w:author="Gabriella Cassar" w:date="2015-09-11T17:08:00Z">
        <w:r w:rsidR="00613F5C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151" w:author="Gabriella Cassar" w:date="2015-09-11T17:08:00Z">
        <w:r w:rsidRPr="00695371" w:rsidDel="00613F5C">
          <w:rPr>
            <w:rFonts w:asciiTheme="minorHAnsi" w:hAnsiTheme="minorHAnsi"/>
            <w:color w:val="000000"/>
            <w:sz w:val="24"/>
            <w:szCs w:val="24"/>
            <w:lang w:val="mt-MT"/>
          </w:rPr>
          <w:delText>'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da li għad trid titla' għall-approvazzjoni tal-Kabinett tal-Gvern.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Dwar din il-politika ħolistika, Josè Herrera qal li kkonsulta diġà ma' kulħadd, iżda mhux mal-Oppożizzjoni li qal li issa se jistedinha </w:t>
      </w:r>
      <w:del w:id="152" w:author="Gabriella Cassar" w:date="2015-08-03T15:57:00Z">
        <w:r w:rsidRPr="00695371" w:rsidDel="0043495F">
          <w:rPr>
            <w:rFonts w:asciiTheme="minorHAnsi" w:hAnsiTheme="minorHAnsi"/>
            <w:color w:val="000000"/>
            <w:sz w:val="24"/>
            <w:szCs w:val="24"/>
            <w:lang w:val="mt-MT"/>
          </w:rPr>
          <w:delText>l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biex magħha jiftaħ dibattitu dwar din il-politika marittima.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lastRenderedPageBreak/>
        <w:t>Mistoqsi jekk hux se jkun qiegħed jivvota favur jew kontra l-Abbozz imressaq mill-Oppożizzjoni li issa hu quddiem il-Parlament, Josè Herrera qal li din hi deċiżjoni tal-Grupp Parlamentari tal-Gvern.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Lanqas ma ta raġuni valida għaliex il-Gvern ma ħariġx b'din ir-reazzjoni meta l-Oppożizzjoni ħabbret din il-mozzjoni privata u qiegħed jagħmel dan wara għaxart ijiem u wara li l-Abbozz tal-Oppożizzjoni diġà kien approvat mill-ewwel stadji fil-Parlament.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G</w:t>
      </w:r>
      <w:ins w:id="153" w:author="Gabriella Cassar" w:date="2015-09-11T17:11:00Z">
        <w:r w:rsidR="00B96E27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ħ</w:t>
        </w:r>
      </w:ins>
      <w:del w:id="154" w:author="Gabriella Cassar" w:date="2015-09-11T17:11:00Z">
        <w:r w:rsidRPr="00695371" w:rsidDel="00B96E27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h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all-Prim Ministru Joseph Muscat ir-ri</w:t>
      </w:r>
      <w:ins w:id="155" w:author="Gabriella Cassar" w:date="2015-09-11T17:12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56" w:author="Gabriella Cassar" w:date="2015-09-11T17:12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ultat tal-elezzjoni tal-Kunsill Lokali hu sinjal li l-familji qed jib</w:t>
      </w:r>
      <w:ins w:id="157" w:author="Gabriella Cassar" w:date="2015-09-11T17:12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a</w:t>
        </w:r>
      </w:ins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g</w:t>
      </w:r>
      <w:ins w:id="158" w:author="Gabriella Cassar" w:date="2015-09-11T17:12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ħ</w:t>
        </w:r>
      </w:ins>
      <w:del w:id="159" w:author="Gabriella Cassar" w:date="2015-09-11T17:12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ha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tu messaġġ </w:t>
      </w:r>
      <w:ins w:id="160" w:author="Gabriella Cassar" w:date="2015-09-11T17:12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ċ</w:t>
        </w:r>
      </w:ins>
      <w:del w:id="161" w:author="Gabriella Cassar" w:date="2015-09-11T17:12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c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ar ta' ottimi</w:t>
      </w:r>
      <w:ins w:id="162" w:author="Gabriella Cassar" w:date="2015-09-11T17:12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63" w:author="Gabriella Cassar" w:date="2015-09-11T17:12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mu. Joseph Muscat sostna li dan ir-ri</w:t>
      </w:r>
      <w:ins w:id="164" w:author="Gabriella Cassar" w:date="2015-09-11T17:13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65" w:author="Gabriella Cassar" w:date="2015-09-11T17:13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ultat hu fuq l-istess livelli tar-ri</w:t>
      </w:r>
      <w:ins w:id="166" w:author="Gabriella Cassar" w:date="2015-09-11T17:13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67" w:author="Gabriella Cassar" w:date="2015-09-11T17:13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ultati tal-elezzjoni </w:t>
      </w:r>
      <w:ins w:id="168" w:author="Gabriella Cassar" w:date="2015-09-11T17:13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ġ</w:t>
        </w:r>
      </w:ins>
      <w:del w:id="169" w:author="Gabriella Cassar" w:date="2015-09-11T17:13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g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enerali u tal-</w:t>
      </w:r>
      <w:ins w:id="170" w:author="Gabriella Cassar" w:date="2015-09-11T17:13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P</w:t>
        </w:r>
      </w:ins>
      <w:del w:id="171" w:author="Gabriella Cassar" w:date="2015-09-11T17:13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p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arlament Ewropej.</w:t>
      </w: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I</w:t>
      </w:r>
      <w:ins w:id="172" w:author="Gabriella Cassar" w:date="2015-09-11T17:17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73" w:author="Gabriella Cassar" w:date="2015-09-11T17:17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da r-ri</w:t>
      </w:r>
      <w:ins w:id="174" w:author="Gabriella Cassar" w:date="2015-09-11T17:17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75" w:author="Gabriella Cassar" w:date="2015-09-11T17:17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ultat mhux ji</w:t>
      </w:r>
      <w:ins w:id="176" w:author="Gabriella Cassar" w:date="2015-09-11T17:17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ġ</w:t>
        </w:r>
      </w:ins>
      <w:del w:id="177" w:author="Gabriella Cassar" w:date="2015-09-11T17:17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g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i </w:t>
      </w:r>
      <w:ins w:id="178" w:author="Gabriella Cassar" w:date="2015-09-11T17:17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i</w:t>
        </w:r>
      </w:ins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nterpretat l-istess minn persuni fil-kamp tal-</w:t>
      </w:r>
      <w:ins w:id="179" w:author="Gabriella Cassar" w:date="2015-09-11T17:17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P</w:t>
        </w:r>
      </w:ins>
      <w:del w:id="180" w:author="Gabriella Cassar" w:date="2015-09-11T17:17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p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artit </w:t>
      </w:r>
      <w:ins w:id="181" w:author="Gabriella Cassar" w:date="2015-09-11T17:17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L</w:t>
        </w:r>
      </w:ins>
      <w:del w:id="182" w:author="Gabriella Cassar" w:date="2015-09-11T17:17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l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aburista.</w:t>
      </w: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Fuq Facebook l-eks</w:t>
      </w:r>
      <w:ins w:id="183" w:author="Gabriella Cassar" w:date="2015-09-19T16:03:00Z">
        <w:r w:rsidR="0001142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-</w:t>
        </w:r>
      </w:ins>
      <w:del w:id="184" w:author="Gabriella Cassar" w:date="2015-09-19T16:03:00Z">
        <w:r w:rsidRPr="00695371" w:rsidDel="0001142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Membru Parlamentari Ewropew Laburista, Joseph Cuschieri, kiteb li ma jistax jiġi </w:t>
      </w:r>
      <w:ins w:id="185" w:author="Gabriella Cassar" w:date="2015-08-16T12:53:00Z">
        <w:r w:rsidR="00723174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i</w:t>
        </w:r>
      </w:ins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njorat il-fatt li kien hemm tnaqqis ta' voti għal</w:t>
      </w:r>
      <w:ins w:id="186" w:author="Gabriella Cassar" w:date="2015-08-16T12:53:00Z">
        <w:r w:rsidR="00723174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l-</w:t>
        </w:r>
      </w:ins>
      <w:del w:id="187" w:author="Gabriella Cassar" w:date="2015-08-16T12:53:00Z">
        <w:r w:rsidRPr="00695371" w:rsidDel="00723174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Partit fil-maġġoranza tal-lokalitajiet.  Ri</w:t>
      </w:r>
      <w:ins w:id="188" w:author="Gabriella Cassar" w:date="2015-09-11T17:18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ż</w:t>
        </w:r>
      </w:ins>
      <w:del w:id="189" w:author="Gabriella Cassar" w:date="2015-09-11T17:18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ultat li jaqta' d-distakk bin-nofs.</w:t>
      </w: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Joseph Cuschieri kiteb li biex ti</w:t>
      </w:r>
      <w:ins w:id="190" w:author="Gabriella Cassar" w:date="2015-09-11T17:18:00Z">
        <w:r w:rsidR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ġ</w:t>
        </w:r>
      </w:ins>
      <w:del w:id="191" w:author="Gabriella Cassar" w:date="2015-09-11T17:18:00Z">
        <w:r w:rsidRPr="00695371" w:rsidDel="00EE075B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g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i </w:t>
      </w:r>
      <w:r w:rsidRPr="00695371">
        <w:rPr>
          <w:rFonts w:asciiTheme="minorHAnsi" w:hAnsiTheme="minorHAnsi" w:cs="Times New Roman"/>
          <w:color w:val="000000"/>
          <w:szCs w:val="24"/>
          <w:lang w:val="mt-MT"/>
        </w:rPr>
        <w:t>evitata aktar emor</w:t>
      </w:r>
      <w:ins w:id="192" w:author="Gabriella Cassar" w:date="2015-08-16T12:55:00Z">
        <w:r w:rsidR="00A333F7">
          <w:rPr>
            <w:rFonts w:asciiTheme="minorHAnsi" w:hAnsiTheme="minorHAnsi" w:cs="Times New Roman"/>
            <w:color w:val="000000"/>
            <w:szCs w:val="24"/>
            <w:lang w:val="mt-MT"/>
          </w:rPr>
          <w:t>r</w:t>
        </w:r>
      </w:ins>
      <w:del w:id="193" w:author="Gabriella Cassar" w:date="2015-08-16T12:55:00Z">
        <w:r w:rsidRPr="00695371" w:rsidDel="00A333F7">
          <w:rPr>
            <w:rFonts w:asciiTheme="minorHAnsi" w:hAnsiTheme="minorHAnsi" w:cs="Times New Roman"/>
            <w:color w:val="000000"/>
            <w:szCs w:val="24"/>
            <w:lang w:val="mt-MT"/>
          </w:rPr>
          <w:delText>o</w:delText>
        </w:r>
      </w:del>
      <w:ins w:id="194" w:author="Gabriella Cassar" w:date="2015-08-16T12:55:00Z">
        <w:r w:rsidR="00A333F7">
          <w:rPr>
            <w:rFonts w:asciiTheme="minorHAnsi" w:hAnsiTheme="minorHAnsi" w:cs="Times New Roman"/>
            <w:color w:val="000000"/>
            <w:szCs w:val="24"/>
            <w:lang w:val="mt-MT"/>
          </w:rPr>
          <w:t>a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>ġija ta' voti ov</w:t>
      </w:r>
      <w:ins w:id="195" w:author="Gabriella Cassar" w:date="2015-08-16T12:55:00Z">
        <w:r w:rsidR="00A333F7">
          <w:rPr>
            <w:rFonts w:asciiTheme="minorHAnsi" w:hAnsiTheme="minorHAnsi" w:cs="Times New Roman"/>
            <w:color w:val="000000"/>
            <w:szCs w:val="24"/>
            <w:lang w:val="mt-MT"/>
          </w:rPr>
          <w:t>v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>jament g</w:t>
      </w:r>
      <w:ins w:id="196" w:author="Gabriella Cassar" w:date="2015-09-11T17:18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ħ</w:t>
        </w:r>
      </w:ins>
      <w:del w:id="197" w:author="Gabriella Cassar" w:date="2015-09-11T17:18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h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all-</w:t>
      </w:r>
      <w:ins w:id="198" w:author="Gabriella Cassar" w:date="2015-09-11T17:18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P</w:t>
        </w:r>
      </w:ins>
      <w:del w:id="199" w:author="Gabriella Cassar" w:date="2015-09-11T17:18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p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artit </w:t>
      </w:r>
      <w:ins w:id="200" w:author="Gabriella Cassar" w:date="2015-09-11T17:50:00Z">
        <w:r w:rsidR="00B912DC">
          <w:rPr>
            <w:rFonts w:asciiTheme="minorHAnsi" w:hAnsiTheme="minorHAnsi" w:cs="Times New Roman"/>
            <w:color w:val="000000"/>
            <w:szCs w:val="24"/>
            <w:lang w:val="mt-MT"/>
          </w:rPr>
          <w:t>L</w:t>
        </w:r>
      </w:ins>
      <w:del w:id="201" w:author="Gabriella Cassar" w:date="2015-08-16T12:55:00Z">
        <w:r w:rsidRPr="00695371" w:rsidDel="00A333F7">
          <w:rPr>
            <w:rFonts w:asciiTheme="minorHAnsi" w:hAnsiTheme="minorHAnsi" w:cs="Times New Roman"/>
            <w:color w:val="000000"/>
            <w:szCs w:val="24"/>
            <w:lang w:val="mt-MT"/>
          </w:rPr>
          <w:delText>l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aburista: Hemm b</w:t>
      </w:r>
      <w:ins w:id="202" w:author="Gabriella Cassar" w:date="2015-09-11T17:18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ż</w:t>
        </w:r>
      </w:ins>
      <w:del w:id="203" w:author="Gabriella Cassar" w:date="2015-09-11T17:18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z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onn li jinfetħu l-widnej</w:t>
      </w:r>
      <w:ins w:id="204" w:author="Gabriella Cassar" w:date="2015-08-16T12:56:00Z">
        <w:r w:rsidR="00A333F7">
          <w:rPr>
            <w:rFonts w:asciiTheme="minorHAnsi" w:hAnsiTheme="minorHAnsi" w:cs="Times New Roman"/>
            <w:color w:val="000000"/>
            <w:szCs w:val="24"/>
            <w:lang w:val="mt-MT"/>
          </w:rPr>
          <w:t>n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 għal dawk li l-wegħ</w:t>
      </w:r>
      <w:del w:id="205" w:author="Gabriella Cassar" w:date="2015-08-16T12:59:00Z">
        <w:r w:rsidRPr="00695371" w:rsidDel="00CA4299">
          <w:rPr>
            <w:rFonts w:asciiTheme="minorHAnsi" w:hAnsiTheme="minorHAnsi" w:cs="Times New Roman"/>
            <w:color w:val="000000"/>
            <w:szCs w:val="24"/>
            <w:lang w:val="mt-MT"/>
          </w:rPr>
          <w:delText>e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diet lilhom jew il-ġustizzja magħhom għadhom sa issa ma ġewx mismu</w:t>
      </w:r>
      <w:ins w:id="206" w:author="Gabriella Cassar" w:date="2015-09-11T17:18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għ</w:t>
        </w:r>
      </w:ins>
      <w:del w:id="207" w:author="Gabriella Cassar" w:date="2015-09-11T17:18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h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a u fuq kollox solvuti.</w:t>
      </w:r>
    </w:p>
    <w:p w:rsidR="002D104D" w:rsidRPr="00695371" w:rsidRDefault="002D104D" w:rsidP="002D104D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</w:p>
    <w:p w:rsidR="002D104D" w:rsidRPr="00695371" w:rsidRDefault="002D104D" w:rsidP="002D104D">
      <w:pPr>
        <w:pStyle w:val="BodyText"/>
        <w:spacing w:after="90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Kiteb </w:t>
      </w:r>
      <w:ins w:id="208" w:author="Gabriella Cassar" w:date="2015-09-11T17:19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u</w:t>
        </w:r>
      </w:ins>
      <w:del w:id="209" w:author="Gabriella Cassar" w:date="2015-09-11T17:19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w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koll li dawk sa issa </w:t>
      </w:r>
      <w:ins w:id="210" w:author="Gabriella Cassar" w:date="2015-08-16T13:01:00Z">
        <w:r w:rsidR="00CA4299">
          <w:rPr>
            <w:rFonts w:asciiTheme="minorHAnsi" w:hAnsiTheme="minorHAnsi" w:cs="Times New Roman"/>
            <w:color w:val="000000"/>
            <w:szCs w:val="24"/>
            <w:lang w:val="mt-MT"/>
          </w:rPr>
          <w:t>i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>njorati u li dejjem kienu hemm għal</w:t>
      </w:r>
      <w:ins w:id="211" w:author="Gabriella Cassar" w:date="2015-08-16T13:01:00Z">
        <w:r w:rsidR="00CA4299">
          <w:rPr>
            <w:rFonts w:asciiTheme="minorHAnsi" w:hAnsiTheme="minorHAnsi" w:cs="Times New Roman"/>
            <w:color w:val="000000"/>
            <w:szCs w:val="24"/>
            <w:lang w:val="mt-MT"/>
          </w:rPr>
          <w:t>l-</w:t>
        </w:r>
      </w:ins>
      <w:del w:id="212" w:author="Gabriella Cassar" w:date="2015-08-16T13:01:00Z">
        <w:r w:rsidRPr="00695371" w:rsidDel="00CA4299">
          <w:rPr>
            <w:rFonts w:asciiTheme="minorHAnsi" w:hAnsiTheme="minorHAnsi" w:cs="Times New Roman"/>
            <w:color w:val="000000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Partit għandhom jingħataw l-attenzjoni meħtieġa u li tixirqilhom.</w:t>
      </w:r>
    </w:p>
    <w:p w:rsidR="002D104D" w:rsidRPr="00695371" w:rsidRDefault="002D104D" w:rsidP="002D104D">
      <w:pPr>
        <w:pStyle w:val="BodyText"/>
        <w:spacing w:after="90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color w:val="000000"/>
          <w:szCs w:val="24"/>
          <w:lang w:val="mt-MT"/>
        </w:rPr>
        <w:t>It-tielet punt li kiteb kien li għandhom jiġu mraż</w:t>
      </w:r>
      <w:ins w:id="213" w:author="Gabriella Cassar" w:date="2015-08-16T13:30:00Z">
        <w:r w:rsidR="00197E48">
          <w:rPr>
            <w:rFonts w:asciiTheme="minorHAnsi" w:hAnsiTheme="minorHAnsi" w:cs="Times New Roman"/>
            <w:color w:val="000000"/>
            <w:szCs w:val="24"/>
            <w:lang w:val="mt-MT"/>
          </w:rPr>
          <w:t>ż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>na dawk l-elementi jew individwi fil-Partit li tel</w:t>
      </w:r>
      <w:del w:id="214" w:author="Gabriella Cassar" w:date="2015-08-16T13:51:00Z">
        <w:r w:rsidRPr="00695371" w:rsidDel="00604EBE">
          <w:rPr>
            <w:rFonts w:asciiTheme="minorHAnsi" w:hAnsiTheme="minorHAnsi" w:cs="Times New Roman"/>
            <w:color w:val="000000"/>
            <w:szCs w:val="24"/>
            <w:lang w:val="mt-MT"/>
          </w:rPr>
          <w:delText>l</w:delText>
        </w:r>
      </w:del>
      <w:del w:id="215" w:author="Gabriella Cassar" w:date="2015-08-16T13:52:00Z">
        <w:r w:rsidRPr="00695371" w:rsidDel="00604EBE">
          <w:rPr>
            <w:rFonts w:asciiTheme="minorHAnsi" w:hAnsiTheme="minorHAnsi" w:cs="Times New Roman"/>
            <w:color w:val="000000"/>
            <w:szCs w:val="24"/>
            <w:lang w:val="mt-MT"/>
          </w:rPr>
          <w:delText>a</w:delText>
        </w:r>
      </w:del>
      <w:ins w:id="216" w:author="Gabriella Cassar" w:date="2015-08-16T13:50:00Z">
        <w:r w:rsidR="00604EBE">
          <w:rPr>
            <w:rFonts w:asciiTheme="minorHAnsi" w:hAnsiTheme="minorHAnsi" w:cs="Times New Roman"/>
            <w:color w:val="000000"/>
            <w:szCs w:val="24"/>
            <w:lang w:val="mt-MT"/>
          </w:rPr>
          <w:t>għ</w:t>
        </w:r>
      </w:ins>
      <w:ins w:id="217" w:author="Gabriella Cassar" w:date="2015-08-16T13:52:00Z">
        <w:r w:rsidR="00604EBE">
          <w:rPr>
            <w:rFonts w:asciiTheme="minorHAnsi" w:hAnsiTheme="minorHAnsi" w:cs="Times New Roman"/>
            <w:color w:val="000000"/>
            <w:szCs w:val="24"/>
            <w:lang w:val="mt-MT"/>
          </w:rPr>
          <w:t>a</w:t>
        </w:r>
      </w:ins>
      <w:ins w:id="218" w:author="Gabriella Cassar" w:date="2015-08-16T13:51:00Z">
        <w:r w:rsidR="00604EBE">
          <w:rPr>
            <w:rFonts w:asciiTheme="minorHAnsi" w:hAnsiTheme="minorHAnsi" w:cs="Times New Roman"/>
            <w:color w:val="000000"/>
            <w:szCs w:val="24"/>
            <w:lang w:val="mt-MT"/>
          </w:rPr>
          <w:t>l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>hom għal rashom u bdew jaġixxu b'arroganza u biex il-Partit Laburista jibqa</w:t>
      </w:r>
      <w:ins w:id="219" w:author="Gabriella Cassar" w:date="2015-08-16T13:51:00Z">
        <w:r w:rsidR="00604EBE">
          <w:rPr>
            <w:rFonts w:asciiTheme="minorHAnsi" w:hAnsiTheme="minorHAnsi" w:cs="Times New Roman"/>
            <w:color w:val="000000"/>
            <w:szCs w:val="24"/>
            <w:lang w:val="mt-MT"/>
          </w:rPr>
          <w:t>’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 vi</w:t>
      </w:r>
      <w:ins w:id="220" w:author="Gabriella Cassar" w:date="2015-09-11T17:19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ċ</w:t>
        </w:r>
      </w:ins>
      <w:del w:id="221" w:author="Gabriella Cassar" w:date="2015-09-11T17:19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c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in in-nies.</w:t>
      </w:r>
    </w:p>
    <w:p w:rsidR="002D104D" w:rsidRPr="00695371" w:rsidRDefault="002D104D" w:rsidP="002D104D">
      <w:pPr>
        <w:pStyle w:val="BodyText"/>
        <w:spacing w:before="90" w:after="90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F'dak li kiteb Joseph Cuschieri, </w:t>
      </w:r>
      <w:ins w:id="222" w:author="Gabriella Cassar" w:date="2015-09-11T17:19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ġ</w:t>
        </w:r>
      </w:ins>
      <w:del w:id="223" w:author="Gabriella Cassar" w:date="2015-09-11T17:19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g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ie kkonfermat li l-istrate</w:t>
      </w:r>
      <w:ins w:id="224" w:author="Gabriella Cassar" w:date="2015-09-11T17:19:00Z">
        <w:r w:rsidR="00EE075B">
          <w:rPr>
            <w:rFonts w:asciiTheme="minorHAnsi" w:hAnsiTheme="minorHAnsi" w:cs="Times New Roman"/>
            <w:color w:val="000000"/>
            <w:szCs w:val="24"/>
            <w:lang w:val="mt-MT"/>
          </w:rPr>
          <w:t>ġ</w:t>
        </w:r>
      </w:ins>
      <w:del w:id="225" w:author="Gabriella Cassar" w:date="2015-09-11T17:19:00Z">
        <w:r w:rsidRPr="00695371" w:rsidDel="00EE075B">
          <w:rPr>
            <w:rFonts w:asciiTheme="minorHAnsi" w:hAnsiTheme="minorHAnsi" w:cs="Times New Roman"/>
            <w:color w:val="000000"/>
            <w:szCs w:val="24"/>
            <w:lang w:val="mt-MT"/>
          </w:rPr>
          <w:delText>g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ija tal-Gvern Laburista hi li jir</w:t>
      </w:r>
      <w:del w:id="226" w:author="Gabriella Cassar" w:date="2015-08-16T14:02:00Z">
        <w:r w:rsidRPr="00695371" w:rsidDel="00CE1E2E">
          <w:rPr>
            <w:rFonts w:asciiTheme="minorHAnsi" w:hAnsiTheme="minorHAnsi" w:cs="Times New Roman"/>
            <w:color w:val="000000"/>
            <w:szCs w:val="24"/>
            <w:lang w:val="mt-MT"/>
          </w:rPr>
          <w:delText>r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redikolaw lil</w:t>
      </w:r>
      <w:ins w:id="227" w:author="Gabriella Cassar" w:date="2015-08-16T14:02:00Z">
        <w:r w:rsidR="00CE1E2E">
          <w:rPr>
            <w:rFonts w:asciiTheme="minorHAnsi" w:hAnsiTheme="minorHAnsi" w:cs="Times New Roman"/>
            <w:color w:val="000000"/>
            <w:szCs w:val="24"/>
            <w:lang w:val="mt-MT"/>
          </w:rPr>
          <w:t xml:space="preserve"> </w:t>
        </w:r>
      </w:ins>
      <w:del w:id="228" w:author="Gabriella Cassar" w:date="2015-08-16T14:02:00Z">
        <w:r w:rsidRPr="00695371" w:rsidDel="00CE1E2E">
          <w:rPr>
            <w:rFonts w:asciiTheme="minorHAnsi" w:hAnsiTheme="minorHAnsi" w:cs="Times New Roman"/>
            <w:color w:val="000000"/>
            <w:szCs w:val="24"/>
            <w:lang w:val="mt-MT"/>
          </w:rPr>
          <w:delText>-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>Simon Busuttil. Infatti Cuschieri kiteb: Għandna nieqfu nirredikolaw u nissot</w:t>
      </w:r>
      <w:ins w:id="229" w:author="Gabriella Cassar" w:date="2015-08-16T14:03:00Z">
        <w:r w:rsidR="00CE1E2E">
          <w:rPr>
            <w:rFonts w:asciiTheme="minorHAnsi" w:hAnsiTheme="minorHAnsi" w:cs="Times New Roman"/>
            <w:color w:val="000000"/>
            <w:szCs w:val="24"/>
            <w:lang w:val="mt-MT"/>
          </w:rPr>
          <w:t>t</w:t>
        </w:r>
      </w:ins>
      <w:r w:rsidRPr="00695371">
        <w:rPr>
          <w:rFonts w:asciiTheme="minorHAnsi" w:hAnsiTheme="minorHAnsi" w:cs="Times New Roman"/>
          <w:color w:val="000000"/>
          <w:szCs w:val="24"/>
          <w:lang w:val="mt-MT"/>
        </w:rPr>
        <w:t>ovalutaw lil</w:t>
      </w:r>
      <w:del w:id="230" w:author="Gabriella Cassar" w:date="2015-08-16T14:03:00Z">
        <w:r w:rsidRPr="00695371" w:rsidDel="00CE1E2E">
          <w:rPr>
            <w:rFonts w:asciiTheme="minorHAnsi" w:hAnsiTheme="minorHAnsi" w:cs="Times New Roman"/>
            <w:color w:val="000000"/>
            <w:szCs w:val="24"/>
            <w:lang w:val="mt-MT"/>
          </w:rPr>
          <w:delText>l</w:delText>
        </w:r>
      </w:del>
      <w:r w:rsidRPr="00695371">
        <w:rPr>
          <w:rFonts w:asciiTheme="minorHAnsi" w:hAnsiTheme="minorHAnsi" w:cs="Times New Roman"/>
          <w:color w:val="000000"/>
          <w:szCs w:val="24"/>
          <w:lang w:val="mt-MT"/>
        </w:rPr>
        <w:t xml:space="preserve"> Simon Busuttil u lill-Partit Nazzjonalista. Nemmen li din qed isservi biss ta' ħsara.</w:t>
      </w:r>
    </w:p>
    <w:p w:rsidR="002D104D" w:rsidRPr="00695371" w:rsidRDefault="002D104D" w:rsidP="002D104D">
      <w:pPr>
        <w:pStyle w:val="BodyText"/>
        <w:spacing w:before="90" w:after="90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Il-</w:t>
      </w:r>
      <w:ins w:id="231" w:author="Gabriella Cassar" w:date="2015-10-28T16:36:00Z">
        <w:r w:rsidR="00802477">
          <w:rPr>
            <w:rFonts w:asciiTheme="minorHAnsi" w:hAnsiTheme="minorHAnsi"/>
            <w:color w:val="000000"/>
            <w:sz w:val="24"/>
            <w:szCs w:val="24"/>
            <w:lang w:val="mt-MT"/>
          </w:rPr>
          <w:t>k</w:t>
        </w:r>
      </w:ins>
      <w:del w:id="232" w:author="Gabriella Cassar" w:date="2015-10-28T16:36:00Z">
        <w:r w:rsidRPr="00695371" w:rsidDel="00802477">
          <w:rPr>
            <w:rFonts w:asciiTheme="minorHAnsi" w:hAnsiTheme="minorHAnsi"/>
            <w:color w:val="000000"/>
            <w:sz w:val="24"/>
            <w:szCs w:val="24"/>
            <w:lang w:val="mt-MT"/>
          </w:rPr>
          <w:delText>K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umment ta' Joseph Cuschieri jsa</w:t>
      </w:r>
      <w:ins w:id="233" w:author="Gabriella Cassar" w:date="2015-09-11T17:20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ħħ</w:t>
        </w:r>
      </w:ins>
      <w:del w:id="234" w:author="Gabriella Cassar" w:date="2015-09-11T17:20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</w:t>
      </w:r>
      <w:ins w:id="235" w:author="Gabriella Cassar" w:date="2015-09-19T15:27:00Z">
        <w:r w:rsidR="00AE6C35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36" w:author="Gabriella Cassar" w:date="2015-09-19T15:27:00Z">
        <w:r w:rsidRPr="00695371" w:rsidDel="00AE6C35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 l-argument li Joseph Muscat m</w:t>
      </w:r>
      <w:ins w:id="237" w:author="Gabriella Cassar" w:date="2015-09-11T17:20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’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g</w:t>
      </w:r>
      <w:ins w:id="238" w:author="Gabriella Cassar" w:date="2015-09-11T17:20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39" w:author="Gabriella Cassar" w:date="2015-09-11T17:20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adux saqajh mal-art u li r-ri</w:t>
      </w:r>
      <w:ins w:id="240" w:author="Gabriella Cassar" w:date="2015-09-11T17:20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241" w:author="Gabriella Cassar" w:date="2015-09-11T17:20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ultat qed jinterpretah kif irid hu.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Matul is-sena li ghaddiet, f’Malta sehhew mal-400 kaz ta’ avvelenament u mard mill-ikel. Kuntrarju ghal dak li hu mahsub, kwazi zewg terzi minn dawn il-kazi – 63 fil-mija – sehhew fid-djar.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Waqt konferenza tal-ahbarijiet fl-okkazjoni tal-Jum Dinji tas-Sahha </w:t>
      </w:r>
      <w:del w:id="242" w:author="Gabriella Cassar" w:date="2015-08-16T14:09:00Z">
        <w:r w:rsidRPr="00695371" w:rsidDel="00CE1E2E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d-Direttur tad-Direttorat ghall-Promozzjoni tas-Sahha u l-Prevenzjoni tal-Mard Charmaine Gauci qalet li dawn il-figuri huma  dwar kazi severi li jkunu gew rappurtati u ghaldaqstant ir-realta</w:t>
      </w:r>
      <w:del w:id="243" w:author="Gabriella Cassar" w:date="2015-10-28T16:37:00Z">
        <w:r w:rsidRPr="00695371" w:rsidDel="00802477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ins w:id="244" w:author="Gabriella Cassar" w:date="2015-10-28T16:37:00Z">
        <w:r w:rsidR="00802477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</w:ins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hi li din l-okkorrenza hi ferm ikbar.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Dr Gauci spjegat li hafna minn dawn il-kazi huma nuqqas ta’ preparazzjoni tajba ghall-ikel li jaghtu</w:t>
      </w:r>
      <w:ins w:id="245" w:author="Gabriella Cassar" w:date="2015-10-28T16:39:00Z">
        <w:r w:rsidR="00802477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lok ghal kontaminazzjoni minn mikrobi bhal </w:t>
      </w:r>
      <w:r w:rsidRPr="00802477">
        <w:rPr>
          <w:rFonts w:asciiTheme="minorHAnsi" w:hAnsiTheme="minorHAnsi"/>
          <w:bCs/>
          <w:i/>
          <w:sz w:val="24"/>
          <w:szCs w:val="24"/>
          <w:lang w:val="mt-MT"/>
          <w:rPrChange w:id="246" w:author="Gabriella Cassar" w:date="2015-10-28T16:40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salmonella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u </w:t>
      </w:r>
      <w:r w:rsidRPr="00802477">
        <w:rPr>
          <w:rFonts w:asciiTheme="minorHAnsi" w:hAnsiTheme="minorHAnsi"/>
          <w:bCs/>
          <w:i/>
          <w:sz w:val="24"/>
          <w:szCs w:val="24"/>
          <w:lang w:val="mt-MT"/>
          <w:rPrChange w:id="247" w:author="Gabriella Cassar" w:date="2015-10-28T16:40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campylobacter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t>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Ghal dan il-ghan, id-Direttorat tas-Sahha u l-Prevenzjoni tal-Mard flimkien mad-Direttorat ghas-Sahha Ambjentali hejjew fuljett dwar prattici favur l-igjene li jnaqqas ir-riskju ta’ infe</w:t>
      </w:r>
      <w:ins w:id="248" w:author="Gabriella Cassar" w:date="2015-08-17T16:15:00Z">
        <w:r w:rsidR="00C06089">
          <w:rPr>
            <w:rFonts w:asciiTheme="minorHAnsi" w:hAnsiTheme="minorHAnsi"/>
            <w:bCs/>
            <w:sz w:val="24"/>
            <w:szCs w:val="24"/>
            <w:lang w:val="mt-MT"/>
          </w:rPr>
          <w:t>z</w:t>
        </w:r>
      </w:ins>
      <w:r w:rsidRPr="00695371">
        <w:rPr>
          <w:rFonts w:asciiTheme="minorHAnsi" w:hAnsiTheme="minorHAnsi"/>
          <w:bCs/>
          <w:sz w:val="24"/>
          <w:szCs w:val="24"/>
          <w:lang w:val="mt-MT"/>
        </w:rPr>
        <w:t>zjoni minn dawn il-mikrobi.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L-iktar sors komuni ta’ dawn il-mikrobi hu l-laham tat-tigieg u tjur iehor u l-iktar metodu komuni ta’ trasmissjoni ta’ dawn il-mikrobi hi </w:t>
      </w:r>
      <w:r w:rsidRPr="00C06089">
        <w:rPr>
          <w:rFonts w:asciiTheme="minorHAnsi" w:hAnsiTheme="minorHAnsi"/>
          <w:bCs/>
          <w:i/>
          <w:sz w:val="24"/>
          <w:szCs w:val="24"/>
          <w:lang w:val="mt-MT"/>
          <w:rPrChange w:id="249" w:author="Gabriella Cassar" w:date="2015-08-17T16:16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cross-contamination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fejn jintuzaw l-istess skieken u bords ta’ tqatti</w:t>
      </w:r>
      <w:del w:id="250" w:author="Gabriella Cassar" w:date="2015-08-17T16:18:00Z">
        <w:r w:rsidRPr="00695371" w:rsidDel="00C06089">
          <w:rPr>
            <w:rFonts w:asciiTheme="minorHAnsi" w:hAnsiTheme="minorHAnsi"/>
            <w:bCs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gh bejn ikel li se jissajjar u ikel li mhux se jissajjar bhal per ezempju haxix. Biex wiehed jevita dan ir-riskju, ghandhom jintuzaw ghodod u spazji separati ghal ikel li se jissajjar u ikel li jkun lest biex jittiekel.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Parir iehor hu li jinhaslu sew l-ghodod tal-kcina, bords tat-tqattigh u l-ucuh uzati waqt il-manigg ta’ tjur nej.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L-ikel ghandu jinzamm f’temperaturi sikuri; ikel imkessah ghandu jinzamm f’temperaturi ta’ 8 gradi celsius jew inqas. Ikel iffrizat ghandu jinzamm f’temperatura ta’ 18-il grad taht iz-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lastRenderedPageBreak/>
        <w:t>zero jew inqas filwaqt li ikel ghandu jissajjar f’temperatura ta’ mhux inqas minn 75 grad celsius.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Appell ghal</w:t>
      </w:r>
      <w:del w:id="251" w:author="Gabriella Cassar" w:date="2015-08-17T16:22:00Z">
        <w:r w:rsidRPr="00695371" w:rsidDel="00C06089">
          <w:rPr>
            <w:rFonts w:asciiTheme="minorHAnsi" w:hAnsiTheme="minorHAnsi"/>
            <w:bCs/>
            <w:sz w:val="24"/>
            <w:szCs w:val="24"/>
            <w:lang w:val="mt-MT"/>
          </w:rPr>
          <w:delText>l-</w:delText>
        </w:r>
      </w:del>
      <w:ins w:id="252" w:author="Gabriella Cassar" w:date="2015-08-17T16:22:00Z">
        <w:r w:rsidR="00C06089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  <w:r w:rsidRPr="00695371">
        <w:rPr>
          <w:rFonts w:asciiTheme="minorHAnsi" w:hAnsiTheme="minorHAnsi"/>
          <w:bCs/>
          <w:sz w:val="24"/>
          <w:szCs w:val="24"/>
          <w:lang w:val="mt-MT"/>
        </w:rPr>
        <w:t>prattici tajbin sar ukoll minn Jason Mifsud, ufficjal tad-Direttorat tas-Sahha Ambjentali. Hu qal li issa jibda diehel l-istagun tal-</w:t>
      </w:r>
      <w:r w:rsidRPr="00F241AE">
        <w:rPr>
          <w:rFonts w:asciiTheme="minorHAnsi" w:hAnsiTheme="minorHAnsi"/>
          <w:bCs/>
          <w:i/>
          <w:sz w:val="24"/>
          <w:szCs w:val="24"/>
          <w:lang w:val="mt-MT"/>
          <w:rPrChange w:id="253" w:author="Gabriella Cassar" w:date="2015-08-17T16:23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barbeques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u l-appell hu sabiex il-laham jissajjar sew u ikel m’ghandux jinzamm fil-coolers ghal tul ta’ zmien.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Spjega wkoll li d-Direttorat tas-Sahha Ambjentali </w:t>
      </w:r>
      <w:ins w:id="254" w:author="Gabriella Cassar" w:date="2015-09-11T17:20:00Z">
        <w:r w:rsidR="00EE075B">
          <w:rPr>
            <w:rFonts w:asciiTheme="minorHAnsi" w:hAnsiTheme="minorHAnsi"/>
            <w:bCs/>
            <w:sz w:val="24"/>
            <w:szCs w:val="24"/>
            <w:lang w:val="mt-MT"/>
          </w:rPr>
          <w:t>j</w:t>
        </w:r>
      </w:ins>
      <w:del w:id="255" w:author="Gabriella Cassar" w:date="2015-09-11T17:20:00Z">
        <w:r w:rsidRPr="00695371" w:rsidDel="00EE075B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ins w:id="256" w:author="Gabriella Cassar" w:date="2015-09-11T17:20:00Z">
        <w:r w:rsidR="00EE075B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</w:ins>
      <w:del w:id="257" w:author="Gabriella Cassar" w:date="2015-09-11T17:20:00Z">
        <w:r w:rsidRPr="00695371" w:rsidDel="00EE075B">
          <w:rPr>
            <w:rFonts w:asciiTheme="minorHAnsi" w:hAnsiTheme="minorHAnsi"/>
            <w:bCs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addem sistema ta’ </w:t>
      </w:r>
      <w:r w:rsidRPr="00F241AE">
        <w:rPr>
          <w:rFonts w:asciiTheme="minorHAnsi" w:hAnsiTheme="minorHAnsi"/>
          <w:bCs/>
          <w:i/>
          <w:sz w:val="24"/>
          <w:szCs w:val="24"/>
          <w:lang w:val="mt-MT"/>
          <w:rPrChange w:id="258" w:author="Gabriella Cassar" w:date="2015-08-17T16:24:00Z">
            <w:rPr>
              <w:rFonts w:asciiTheme="minorHAnsi" w:hAnsiTheme="minorHAnsi"/>
              <w:bCs/>
              <w:sz w:val="24"/>
              <w:szCs w:val="24"/>
              <w:lang w:val="mt-MT"/>
            </w:rPr>
          </w:rPrChange>
        </w:rPr>
        <w:t>grading</w:t>
      </w: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u ta’ infurzar sabiex ikunu garantiti l-ghola standards tal-igjene.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Kirstin Mifsud, ka</w:t>
      </w:r>
      <w:ins w:id="259" w:author="Gabriella Cassar" w:date="2015-09-11T16:57:00Z">
        <w:r w:rsidR="005C6C2B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</w:ins>
      <w:del w:id="260" w:author="Gabriella Cassar" w:date="2015-09-11T16:57:00Z">
        <w:r w:rsidRPr="00695371" w:rsidDel="005C6C2B">
          <w:rPr>
            <w:rFonts w:asciiTheme="minorHAnsi" w:hAnsiTheme="minorHAnsi"/>
            <w:color w:val="000000"/>
            <w:sz w:val="24"/>
            <w:szCs w:val="24"/>
            <w:lang w:val="mt-MT"/>
          </w:rPr>
          <w:delText>cc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atur ta' 25 sena minn Bormla, intbag</w:t>
      </w:r>
      <w:ins w:id="261" w:author="Gabriella Cassar" w:date="2015-09-11T16:57:00Z">
        <w:r w:rsidR="005C6C2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62" w:author="Gabriella Cassar" w:date="2015-09-11T16:57:00Z">
        <w:r w:rsidRPr="00695371" w:rsidDel="005C6C2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at sena </w:t>
      </w:r>
      <w:ins w:id="263" w:author="Gabriella Cassar" w:date="2015-09-11T16:57:00Z">
        <w:r w:rsidR="005C6C2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64" w:author="Gabriella Cassar" w:date="2015-09-11T16:57:00Z">
        <w:r w:rsidRPr="00695371" w:rsidDel="005C6C2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abs u we</w:t>
      </w:r>
      <w:ins w:id="265" w:author="Gabriella Cassar" w:date="2015-09-11T16:57:00Z">
        <w:r w:rsidR="005C6C2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66" w:author="Gabriella Cassar" w:date="2015-09-11T16:57:00Z">
        <w:r w:rsidRPr="00695371" w:rsidDel="005C6C2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el multa ta' 5000 ewro mill-Ma</w:t>
      </w:r>
      <w:ins w:id="267" w:author="Gabriella Cassar" w:date="2015-09-11T17:22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</w:ins>
      <w:del w:id="268" w:author="Gabriella Cassar" w:date="2015-09-11T17:22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istrat Fr</w:t>
      </w:r>
      <w:ins w:id="269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</w:ins>
      <w:del w:id="270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ncesco Depasqu</w:t>
      </w:r>
      <w:del w:id="271" w:author="Gabriella Cassar" w:date="2015-08-17T16:26:00Z">
        <w:r w:rsidRPr="00695371" w:rsidDel="00DB5786">
          <w:rPr>
            <w:rFonts w:asciiTheme="minorHAnsi" w:hAnsiTheme="minorHAnsi"/>
            <w:color w:val="000000"/>
            <w:sz w:val="24"/>
            <w:szCs w:val="24"/>
            <w:lang w:val="mt-MT"/>
          </w:rPr>
          <w:delText>el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</w:t>
      </w:r>
      <w:ins w:id="272" w:author="Gabriella Cassar" w:date="2015-08-17T16:26:00Z">
        <w:r w:rsidR="00DB5786">
          <w:rPr>
            <w:rFonts w:asciiTheme="minorHAnsi" w:hAnsiTheme="minorHAnsi"/>
            <w:color w:val="000000"/>
            <w:sz w:val="24"/>
            <w:szCs w:val="24"/>
            <w:lang w:val="mt-MT"/>
          </w:rPr>
          <w:t>le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 wara li t-Tlieta tressaq il-Qorti akku</w:t>
      </w:r>
      <w:ins w:id="273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274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at li kmieni </w:t>
      </w:r>
      <w:del w:id="275" w:author="Gabriella Cassar" w:date="2015-08-17T16:26:00Z">
        <w:r w:rsidRPr="00695371" w:rsidDel="00DB5786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t-Tnejn waranofsinhar spara lejn tajra protetta, bil-</w:t>
      </w:r>
      <w:del w:id="276" w:author="Gabriella Cassar" w:date="2015-08-17T16:47:00Z">
        <w:r w:rsidRPr="00695371" w:rsidDel="009279E9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kaz </w:delText>
        </w:r>
      </w:del>
      <w:ins w:id="277" w:author="Gabriella Cassar" w:date="2015-08-17T16:47:00Z">
        <w:r w:rsidR="009279E9" w:rsidRPr="00695371">
          <w:rPr>
            <w:rFonts w:asciiTheme="minorHAnsi" w:hAnsiTheme="minorHAnsi"/>
            <w:color w:val="000000"/>
            <w:sz w:val="24"/>
            <w:szCs w:val="24"/>
            <w:lang w:val="mt-MT"/>
          </w:rPr>
          <w:t>ka</w:t>
        </w:r>
        <w:r w:rsidR="009279E9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  <w:r w:rsidR="009279E9" w:rsidRPr="00695371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iwassal g</w:t>
      </w:r>
      <w:ins w:id="278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79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all-g</w:t>
      </w:r>
      <w:ins w:id="280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81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eluq prematur tal-ista</w:t>
      </w:r>
      <w:ins w:id="282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</w:ins>
      <w:del w:id="283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un tal-Ka</w:t>
      </w:r>
      <w:ins w:id="284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</w:ins>
      <w:del w:id="285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cc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 fir-Rebbieg</w:t>
      </w:r>
      <w:ins w:id="286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87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a. Barra min</w:t>
      </w:r>
      <w:ins w:id="288" w:author="Gabriella Cassar" w:date="2015-08-17T16:28:00Z">
        <w:r w:rsidR="00DB5786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n 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hekk, kien ordnat li Mifsud, mag</w:t>
      </w:r>
      <w:ins w:id="289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90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ruf b</w:t>
      </w:r>
      <w:ins w:id="291" w:author="Gabriella Cassar" w:date="2015-09-11T17:23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292" w:author="Gabriella Cassar" w:date="2015-09-11T17:23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ala "Il-Benghazi", titti</w:t>
      </w:r>
      <w:del w:id="293" w:author="Gabriella Cassar" w:date="2015-08-17T16:47:00Z">
        <w:r w:rsidRPr="00695371" w:rsidDel="009279E9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ins w:id="294" w:author="Gabriella Cassar" w:date="2015-08-17T16:47:00Z">
        <w:r w:rsidR="009279E9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</w:t>
      </w:r>
      <w:del w:id="295" w:author="Gabriella Cassar" w:date="2015-08-17T16:42:00Z">
        <w:r w:rsidRPr="00695371" w:rsidDel="00AF3F4F">
          <w:rPr>
            <w:rFonts w:asciiTheme="minorHAnsi" w:hAnsiTheme="minorHAnsi"/>
            <w:color w:val="000000"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dlu l-li</w:t>
      </w:r>
      <w:ins w:id="296" w:author="Gabriella Cassar" w:date="2015-09-11T17:22:00Z">
        <w:r w:rsidR="00EE075B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</w:ins>
      <w:del w:id="297" w:author="Gabriella Cassar" w:date="2015-09-11T17:22:00Z">
        <w:r w:rsidRPr="00695371" w:rsidDel="00EE075B">
          <w:rPr>
            <w:rFonts w:asciiTheme="minorHAnsi" w:hAnsiTheme="minorHAnsi"/>
            <w:color w:val="000000"/>
            <w:sz w:val="24"/>
            <w:szCs w:val="24"/>
            <w:lang w:val="mt-MT"/>
          </w:rPr>
          <w:delText>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enzja.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Kienu </w:t>
      </w:r>
      <w:ins w:id="298" w:author="Gabriella Cassar" w:date="2015-08-31T16:50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299" w:author="Gabriella Cassar" w:date="2015-08-31T16:50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ew</w:t>
      </w:r>
      <w:ins w:id="300" w:author="Gabriella Cassar" w:date="2015-08-31T16:50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</w:ins>
      <w:del w:id="301" w:author="Gabriella Cassar" w:date="2015-08-31T16:50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 ka</w:t>
      </w:r>
      <w:ins w:id="302" w:author="Gabriella Cassar" w:date="2015-08-31T16:50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</w:ins>
      <w:del w:id="303" w:author="Gabriella Cassar" w:date="2015-08-31T16:50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cc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aturi o</w:t>
      </w:r>
      <w:ins w:id="304" w:author="Gabriella Cassar" w:date="2015-08-31T16:50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305" w:author="Gabriella Cassar" w:date="2015-08-31T16:50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ra li identifikaw lil Mifsud b</w:t>
      </w:r>
      <w:ins w:id="306" w:author="Gabriella Cassar" w:date="2015-08-31T16:50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307" w:author="Gabriella Cassar" w:date="2015-08-31T16:50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ala l-ka</w:t>
      </w:r>
      <w:ins w:id="308" w:author="Gabriella Cassar" w:date="2015-08-31T16:51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</w:ins>
      <w:del w:id="309" w:author="Gabriella Cassar" w:date="2015-08-31T16:51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cc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atur li spara lejn is-seqer protett f'</w:t>
      </w:r>
      <w:ins w:id="310" w:author="Gabriella Cassar" w:date="2015-08-31T16:51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311" w:author="Gabriella Cassar" w:date="2015-08-31T16:51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</w:t>
      </w:r>
      <w:ins w:id="312" w:author="Gabriella Cassar" w:date="2015-08-31T16:51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13" w:author="Gabriella Cassar" w:date="2015-08-31T16:51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 </w:t>
      </w:r>
      <w:ins w:id="314" w:author="Gabriella Cassar" w:date="2015-08-31T16:51:00Z">
        <w:r w:rsidR="003B4ABD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15" w:author="Gabriella Cassar" w:date="2015-08-31T16:51:00Z">
        <w:r w:rsidRPr="00695371" w:rsidDel="003B4ABD">
          <w:rPr>
            <w:rFonts w:asciiTheme="minorHAnsi" w:hAnsiTheme="minorHAnsi"/>
            <w:color w:val="000000"/>
            <w:sz w:val="24"/>
            <w:szCs w:val="24"/>
            <w:lang w:val="mt-MT"/>
          </w:rPr>
          <w:delText>Za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abbar. Ka</w:t>
      </w:r>
      <w:ins w:id="316" w:author="Gabriella Cassar" w:date="2015-08-31T16:53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ċċ</w:t>
        </w:r>
      </w:ins>
      <w:del w:id="317" w:author="Gabriella Cassar" w:date="2015-08-31T16:53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cc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atur minnhom qal lill-</w:t>
      </w:r>
      <w:ins w:id="318" w:author="Gabriella Cassar" w:date="2015-10-28T16:44:00Z">
        <w:r w:rsidR="001A4DD3">
          <w:rPr>
            <w:rFonts w:asciiTheme="minorHAnsi" w:hAnsiTheme="minorHAnsi"/>
            <w:color w:val="000000"/>
            <w:sz w:val="24"/>
            <w:szCs w:val="24"/>
            <w:lang w:val="mt-MT"/>
          </w:rPr>
          <w:t>Q</w:t>
        </w:r>
      </w:ins>
      <w:del w:id="319" w:author="Gabriella Cassar" w:date="2015-10-28T16:44:00Z">
        <w:r w:rsidRPr="00695371" w:rsidDel="001A4DD3">
          <w:rPr>
            <w:rFonts w:asciiTheme="minorHAnsi" w:hAnsiTheme="minorHAnsi"/>
            <w:color w:val="000000"/>
            <w:sz w:val="24"/>
            <w:szCs w:val="24"/>
            <w:lang w:val="mt-MT"/>
          </w:rPr>
          <w:delText>q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orti li l-akku</w:t>
      </w:r>
      <w:ins w:id="320" w:author="Gabriella Cassar" w:date="2015-08-31T16:53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21" w:author="Gabriella Cassar" w:date="2015-08-31T16:53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 qallu li kien g</w:t>
      </w:r>
      <w:ins w:id="322" w:author="Gabriella Cassar" w:date="2015-08-31T16:53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323" w:author="Gabriella Cassar" w:date="2015-08-31T16:53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ama meta ra s-seqer.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Il-Ma</w:t>
      </w:r>
      <w:ins w:id="324" w:author="Gabriella Cassar" w:date="2015-08-31T16:53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ġ</w:t>
        </w:r>
      </w:ins>
      <w:del w:id="325" w:author="Gabriella Cassar" w:date="2015-08-31T16:53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istrat Fran</w:t>
      </w:r>
      <w:del w:id="326" w:author="Gabriella Cassar" w:date="2015-08-16T13:30:00Z">
        <w:r w:rsidRPr="00695371" w:rsidDel="00197E48">
          <w:rPr>
            <w:rFonts w:asciiTheme="minorHAnsi" w:hAnsiTheme="minorHAnsi"/>
            <w:color w:val="000000"/>
            <w:sz w:val="24"/>
            <w:szCs w:val="24"/>
            <w:lang w:val="mt-MT"/>
          </w:rPr>
          <w:delText>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co Depasquale qal li l-</w:t>
      </w:r>
      <w:ins w:id="327" w:author="Gabriella Cassar" w:date="2015-08-31T16:28:00Z">
        <w:r w:rsidR="00864D51">
          <w:rPr>
            <w:rFonts w:asciiTheme="minorHAnsi" w:hAnsiTheme="minorHAnsi"/>
            <w:color w:val="000000"/>
            <w:sz w:val="24"/>
            <w:szCs w:val="24"/>
            <w:lang w:val="mt-MT"/>
          </w:rPr>
          <w:t>Q</w:t>
        </w:r>
      </w:ins>
      <w:del w:id="328" w:author="Gabriella Cassar" w:date="2015-08-31T16:28:00Z">
        <w:r w:rsidRPr="00695371" w:rsidDel="00864D51">
          <w:rPr>
            <w:rFonts w:asciiTheme="minorHAnsi" w:hAnsiTheme="minorHAnsi"/>
            <w:color w:val="000000"/>
            <w:sz w:val="24"/>
            <w:szCs w:val="24"/>
            <w:lang w:val="mt-MT"/>
          </w:rPr>
          <w:delText>q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orti g</w:t>
      </w:r>
      <w:ins w:id="329" w:author="Gabriella Cassar" w:date="2015-08-31T16:54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330" w:author="Gabriella Cassar" w:date="2015-08-31T16:54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andha obbligu li tibg</w:t>
      </w:r>
      <w:ins w:id="331" w:author="Gabriella Cassar" w:date="2015-08-31T16:54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ħ</w:t>
        </w:r>
      </w:ins>
      <w:del w:id="332" w:author="Gabriella Cassar" w:date="2015-08-31T16:54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 messa</w:t>
      </w:r>
      <w:ins w:id="333" w:author="Gabriella Cassar" w:date="2015-08-31T16:54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ġġ</w:t>
        </w:r>
      </w:ins>
      <w:del w:id="334" w:author="Gabriella Cassar" w:date="2015-08-31T16:54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gg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 quddiem dawn il-ka</w:t>
      </w:r>
      <w:ins w:id="335" w:author="Gabriella Cassar" w:date="2015-08-31T16:26:00Z">
        <w:r w:rsidR="00864D51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36" w:author="Gabriella Cassar" w:date="2015-08-31T16:26:00Z">
        <w:r w:rsidRPr="00695371" w:rsidDel="00864D51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 aktar u aktar meta dan hu ka</w:t>
      </w:r>
      <w:ins w:id="337" w:author="Gabriella Cassar" w:date="2015-08-31T16:54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38" w:author="Gabriella Cassar" w:date="2015-08-31T16:54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 ta' sparar vi</w:t>
      </w:r>
      <w:ins w:id="339" w:author="Gabriella Cassar" w:date="2015-08-31T16:26:00Z">
        <w:r w:rsidR="00864D51">
          <w:rPr>
            <w:rFonts w:asciiTheme="minorHAnsi" w:hAnsiTheme="minorHAnsi"/>
            <w:color w:val="000000"/>
            <w:sz w:val="24"/>
            <w:szCs w:val="24"/>
            <w:lang w:val="mt-MT"/>
          </w:rPr>
          <w:t>ċ</w:t>
        </w:r>
      </w:ins>
      <w:del w:id="340" w:author="Gabriella Cassar" w:date="2015-08-31T16:26:00Z">
        <w:r w:rsidRPr="00695371" w:rsidDel="00864D51">
          <w:rPr>
            <w:rFonts w:asciiTheme="minorHAnsi" w:hAnsiTheme="minorHAnsi"/>
            <w:color w:val="000000"/>
            <w:sz w:val="24"/>
            <w:szCs w:val="24"/>
            <w:lang w:val="mt-MT"/>
          </w:rPr>
          <w:delText>c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in skola. Il-qorti qalet li ma kellha l-ebda dubju li kien l-akku</w:t>
      </w:r>
      <w:ins w:id="341" w:author="Gabriella Cassar" w:date="2015-08-31T16:54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42" w:author="Gabriella Cassar" w:date="2015-08-31T16:54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 li spara u laqat lit-tajra protetta.  L-akku</w:t>
      </w:r>
      <w:ins w:id="343" w:author="Gabriella Cassar" w:date="2015-08-31T16:54:00Z">
        <w:r w:rsidR="00E47C90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344" w:author="Gabriella Cassar" w:date="2015-08-31T16:54:00Z">
        <w:r w:rsidRPr="00695371" w:rsidDel="00E47C90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at se jappella.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</w:p>
    <w:p w:rsidR="002D104D" w:rsidRPr="00695371" w:rsidRDefault="002D104D" w:rsidP="002D104D">
      <w:pPr>
        <w:suppressAutoHyphens w:val="0"/>
        <w:spacing w:line="360" w:lineRule="auto"/>
        <w:jc w:val="both"/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  <w:t>Sadanittant il-Prim Ministru Joseph Muscat fl-aħħar sigħat f’kummenti li ta lix-xandir nazzjonali minn Baku fl-Ażerbajġan qal li jekk il-Kumitat ORNIS jerġa’ jirrakkomanda l-ftuħ tal-istaġun tal-kaċċa fir-rebbiegħa s-sena d-dieħla, il-</w:t>
      </w:r>
      <w:ins w:id="345" w:author="Gabriella Cassar" w:date="2015-10-28T16:13:00Z">
        <w:r w:rsidR="002F38DD">
          <w:rPr>
            <w:rFonts w:asciiTheme="minorHAnsi" w:hAnsiTheme="minorHAnsi"/>
            <w:bCs/>
            <w:color w:val="000000"/>
            <w:kern w:val="1"/>
            <w:sz w:val="24"/>
            <w:szCs w:val="24"/>
            <w:lang w:val="mt-MT"/>
          </w:rPr>
          <w:t>G</w:t>
        </w:r>
      </w:ins>
      <w:del w:id="346" w:author="Gabriella Cassar" w:date="2015-10-28T16:13:00Z">
        <w:r w:rsidRPr="00695371" w:rsidDel="002F38DD">
          <w:rPr>
            <w:rFonts w:asciiTheme="minorHAnsi" w:hAnsiTheme="minorHAnsi"/>
            <w:bCs/>
            <w:color w:val="000000"/>
            <w:kern w:val="1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  <w:t>vern ma jsib l-ebda problema li jerġa’ jiftħu.</w:t>
      </w:r>
    </w:p>
    <w:p w:rsidR="002D104D" w:rsidRPr="00695371" w:rsidRDefault="002D104D" w:rsidP="002D104D">
      <w:pPr>
        <w:suppressAutoHyphens w:val="0"/>
        <w:spacing w:line="360" w:lineRule="auto"/>
        <w:jc w:val="both"/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</w:pPr>
    </w:p>
    <w:p w:rsidR="002D104D" w:rsidRPr="00695371" w:rsidRDefault="002D104D" w:rsidP="002D104D">
      <w:pPr>
        <w:suppressAutoHyphens w:val="0"/>
        <w:spacing w:line="360" w:lineRule="auto"/>
        <w:jc w:val="both"/>
        <w:rPr>
          <w:rFonts w:asciiTheme="minorHAnsi" w:hAnsiTheme="minorHAnsi" w:cs="Arial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  <w:lastRenderedPageBreak/>
        <w:t>Dan jikkuntrasta mad-dikjarazzjoni li għamel il-PM Muscat malli ħareġ ir-riżultat tar-referendum dwar il-kaċċa li ntreba</w:t>
      </w:r>
      <w:ins w:id="347" w:author="Gabriella Cassar" w:date="2015-08-31T16:39:00Z">
        <w:r w:rsidR="005F0D17">
          <w:rPr>
            <w:rFonts w:asciiTheme="minorHAnsi" w:hAnsiTheme="minorHAnsi"/>
            <w:bCs/>
            <w:color w:val="000000"/>
            <w:kern w:val="1"/>
            <w:sz w:val="24"/>
            <w:szCs w:val="24"/>
            <w:lang w:val="mt-MT"/>
          </w:rPr>
          <w:t>ħ</w:t>
        </w:r>
      </w:ins>
      <w:del w:id="348" w:author="Gabriella Cassar" w:date="2015-08-31T16:39:00Z">
        <w:r w:rsidRPr="00695371" w:rsidDel="005F0D17">
          <w:rPr>
            <w:rFonts w:asciiTheme="minorHAnsi" w:hAnsiTheme="minorHAnsi"/>
            <w:bCs/>
            <w:color w:val="000000"/>
            <w:kern w:val="1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  <w:t xml:space="preserve"> mill-IVA bi ftit aktar minn 2,000 vot.</w:t>
      </w:r>
    </w:p>
    <w:p w:rsidR="002D104D" w:rsidRPr="00695371" w:rsidRDefault="002D104D" w:rsidP="002D104D">
      <w:pPr>
        <w:suppressAutoHyphens w:val="0"/>
        <w:spacing w:line="360" w:lineRule="auto"/>
        <w:jc w:val="both"/>
        <w:rPr>
          <w:rFonts w:asciiTheme="minorHAnsi" w:hAnsiTheme="minorHAnsi" w:cs="Arial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  <w:t>Dakinhar Muscat, fir-reazzjoni tiegħu, kien qal li dan hu l-aħħar ċans għall-kaċċaturi.  Fil-bidu ta’ din il-ġimgħa l-Prim Ministru għalaq l-istaġun tal-kaċċa fir-rebbiegħa tlett ijiem qabel kellu jagħlaq, wara numru ta’ każi ta’ illegalitajiet li laħqu l-qofol tagħhom bl-isparatura fuq Spanjulett li spiċċa ferut f’bitħa mimlija tfal tal-iskola.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kern w:val="1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L-</w:t>
      </w:r>
      <w:ins w:id="349" w:author="Gabriella Cassar" w:date="2015-08-31T16:42:00Z">
        <w:r w:rsidR="003B4ABD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del w:id="350" w:author="Gabriella Cassar" w:date="2015-08-31T16:41:00Z">
        <w:r w:rsidRPr="00695371" w:rsidDel="003B4ABD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mmigrazzjoni, l-</w:t>
      </w:r>
      <w:ins w:id="351" w:author="Gabriella Cassar" w:date="2015-08-31T16:41:00Z">
        <w:r w:rsidR="003B4ABD">
          <w:rPr>
            <w:rFonts w:asciiTheme="minorHAnsi" w:hAnsiTheme="minorHAnsi"/>
            <w:bCs/>
            <w:sz w:val="24"/>
            <w:szCs w:val="24"/>
            <w:lang w:val="mt-MT"/>
          </w:rPr>
          <w:t>ew</w:t>
        </w:r>
      </w:ins>
      <w:del w:id="352" w:author="Gabriella Cassar" w:date="2015-08-31T16:41:00Z">
        <w:r w:rsidRPr="00695371" w:rsidDel="003B4ABD">
          <w:rPr>
            <w:rFonts w:asciiTheme="minorHAnsi" w:hAnsiTheme="minorHAnsi"/>
            <w:bCs/>
            <w:sz w:val="24"/>
            <w:szCs w:val="24"/>
            <w:lang w:val="mt-MT"/>
          </w:rPr>
          <w:delText>Eu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ro u l-krizi tal-Ukrajna kienu fost it-temi diskussi waqt laqgha bejn il-Kap tal-Oppo</w:t>
      </w:r>
      <w:ins w:id="353" w:author="Gabriella Cassar" w:date="2015-08-31T16:42:00Z">
        <w:r w:rsidR="003B4ABD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</w:ins>
      <w:del w:id="354" w:author="Gabriella Cassar" w:date="2015-08-31T16:42:00Z">
        <w:r w:rsidRPr="00695371" w:rsidDel="003B4ABD">
          <w:rPr>
            <w:rFonts w:asciiTheme="minorHAnsi" w:hAnsiTheme="minorHAnsi"/>
            <w:bCs/>
            <w:sz w:val="24"/>
            <w:szCs w:val="24"/>
            <w:lang w:val="mt-MT"/>
          </w:rPr>
          <w:delText>s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izzjoni u tal-PN Simon Busuttil u l-Vici President tal-Kummissjoni Ewropea Valdis Dombrovskis li jinsab fuq zjara f’Malta.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Simon Busuttil qal li sfortunatament, irid ikun telf ta’ hajjiet biex l-immigrazzjoni titla’ fuq l-agenda </w:t>
      </w:r>
      <w:ins w:id="355" w:author="Gabriella Cassar" w:date="2015-09-19T14:31:00Z">
        <w:r w:rsidR="00AE68C7">
          <w:rPr>
            <w:rFonts w:asciiTheme="minorHAnsi" w:hAnsiTheme="minorHAnsi"/>
            <w:bCs/>
            <w:sz w:val="24"/>
            <w:szCs w:val="24"/>
            <w:lang w:val="mt-MT"/>
          </w:rPr>
          <w:t>E</w:t>
        </w:r>
      </w:ins>
      <w:del w:id="356" w:author="Gabriella Cassar" w:date="2015-09-19T14:31:00Z">
        <w:r w:rsidRPr="00695371" w:rsidDel="00AE68C7">
          <w:rPr>
            <w:rFonts w:asciiTheme="minorHAnsi" w:hAnsiTheme="minorHAnsi"/>
            <w:bCs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wropea. Hu jaf li kemm Dombrovskis kif ukoll il-President tal-Kummissjoni Ewropea Jean Claude Juncker huma konxji tal-problema u qed jahdmu fuq soluzzjoni fit-tul.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Dwar l-ewro, li taqa’ taht il-kompetenza tal-Kummissarju Dombrovskis, Simon Busuttil qal li l-munita ghandha diversi sfidi, fosthom il-kwistjoni tal-Grecja. Hu qal li l-UE ghandha turi solidarjet</w:t>
      </w:r>
      <w:ins w:id="357" w:author="Gabriella Cassar" w:date="2015-10-28T16:46:00Z">
        <w:r w:rsidR="001A4DD3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</w:ins>
      <w:del w:id="358" w:author="Gabriella Cassar" w:date="2015-10-28T16:46:00Z">
        <w:r w:rsidRPr="00695371" w:rsidDel="001A4DD3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del w:id="359" w:author="Gabriella Cassar" w:date="2015-08-31T16:47:00Z">
        <w:r w:rsidRPr="00695371" w:rsidDel="003B4ABD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imma ghandu jkun hemm responsabbilt</w:t>
      </w:r>
      <w:del w:id="360" w:author="Gabriella Cassar" w:date="2015-10-28T16:47:00Z">
        <w:r w:rsidRPr="00695371" w:rsidDel="001A4DD3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ins w:id="361" w:author="Gabriella Cassar" w:date="2015-10-28T16:46:00Z">
        <w:r w:rsidR="001A4DD3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</w:ins>
      <w:del w:id="362" w:author="Gabriella Cassar" w:date="2015-08-31T16:48:00Z">
        <w:r w:rsidRPr="00695371" w:rsidDel="003B4ABD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. Kompla li l-Gvern </w:t>
      </w:r>
      <w:ins w:id="363" w:author="Gabriella Cassar" w:date="2015-08-31T16:56:00Z">
        <w:r w:rsidR="00E47C90">
          <w:rPr>
            <w:rFonts w:asciiTheme="minorHAnsi" w:hAnsiTheme="minorHAnsi"/>
            <w:bCs/>
            <w:sz w:val="24"/>
            <w:szCs w:val="24"/>
            <w:lang w:val="mt-MT"/>
          </w:rPr>
          <w:t>G</w:t>
        </w:r>
      </w:ins>
      <w:del w:id="364" w:author="Gabriella Cassar" w:date="2015-08-31T16:56:00Z">
        <w:r w:rsidRPr="00695371" w:rsidDel="00E47C90">
          <w:rPr>
            <w:rFonts w:asciiTheme="minorHAnsi" w:hAnsiTheme="minorHAnsi"/>
            <w:bCs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>rieg ghandu jevita l-populizmu u jagixxi b’mod responsabbli.</w:t>
      </w:r>
      <w:ins w:id="365" w:author="Gabriella Cassar" w:date="2015-08-31T16:47:00Z">
        <w:r w:rsidR="003B4ABD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Dwar l-Ukrajna, Simon Busuttil qal li l-PN jappoggja bis-shih il-pozizzjoni tal-UE u favur li</w:t>
      </w:r>
      <w:del w:id="366" w:author="Gabriella Cassar" w:date="2015-08-31T16:57:00Z">
        <w:r w:rsidRPr="00695371" w:rsidDel="00E47C90">
          <w:rPr>
            <w:rFonts w:asciiTheme="minorHAnsi" w:hAnsiTheme="minorHAnsi"/>
            <w:bCs/>
            <w:sz w:val="24"/>
            <w:szCs w:val="24"/>
            <w:lang w:val="mt-MT"/>
          </w:rPr>
          <w:delText>t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</w:t>
      </w:r>
      <w:ins w:id="367" w:author="Gabriella Cassar" w:date="2015-08-31T16:57:00Z">
        <w:r w:rsidR="00E47C90">
          <w:rPr>
            <w:rFonts w:asciiTheme="minorHAnsi" w:hAnsiTheme="minorHAnsi"/>
            <w:bCs/>
            <w:sz w:val="24"/>
            <w:szCs w:val="24"/>
            <w:lang w:val="mt-MT"/>
          </w:rPr>
          <w:t>t</w:t>
        </w:r>
      </w:ins>
      <w:r w:rsidRPr="00695371">
        <w:rPr>
          <w:rFonts w:asciiTheme="minorHAnsi" w:hAnsiTheme="minorHAnsi"/>
          <w:bCs/>
          <w:sz w:val="24"/>
          <w:szCs w:val="24"/>
          <w:lang w:val="mt-MT"/>
        </w:rPr>
        <w:t>kun rispettata l-integrit</w:t>
      </w:r>
      <w:ins w:id="368" w:author="Gabriella Cassar" w:date="2015-10-28T16:47:00Z">
        <w:r w:rsidR="001A4DD3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</w:ins>
      <w:del w:id="369" w:author="Gabriella Cassar" w:date="2015-10-28T16:47:00Z">
        <w:r w:rsidRPr="00695371" w:rsidDel="001A4DD3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del w:id="370" w:author="Gabriella Cassar" w:date="2015-08-31T16:57:00Z">
        <w:r w:rsidRPr="00695371" w:rsidDel="00E47C90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territorjali tal-Ukrajna</w:t>
      </w:r>
      <w:ins w:id="371" w:author="Gabriella Cassar" w:date="2015-08-31T16:57:00Z">
        <w:r w:rsidR="00E47C90">
          <w:rPr>
            <w:rFonts w:asciiTheme="minorHAnsi" w:hAnsiTheme="minorHAnsi"/>
            <w:bCs/>
            <w:sz w:val="24"/>
            <w:szCs w:val="24"/>
            <w:lang w:val="mt-MT"/>
          </w:rPr>
          <w:t>.</w:t>
        </w:r>
      </w:ins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Min-naha tieghu, il-Vici President Dombrovskis qal li parti kbira mill-hidma tieghu biex ikun hemm koperazzjoni iktar mill-qrib mal-Gvernijiet u l-Parlamenti. Dwar il-qasam ekonomiku, Dombrovskis qal li r-rizultati jidhru tajbin izda ghad hemm mistoqsijiet dwar is-sostenibbilit</w:t>
      </w:r>
      <w:ins w:id="372" w:author="Gabriella Cassar" w:date="2015-10-28T16:47:00Z">
        <w:r w:rsidR="001A4DD3">
          <w:rPr>
            <w:rFonts w:asciiTheme="minorHAnsi" w:hAnsiTheme="minorHAnsi"/>
            <w:bCs/>
            <w:sz w:val="24"/>
            <w:szCs w:val="24"/>
            <w:lang w:val="mt-MT"/>
          </w:rPr>
          <w:t>à</w:t>
        </w:r>
      </w:ins>
      <w:del w:id="373" w:author="Gabriella Cassar" w:date="2015-10-28T16:47:00Z">
        <w:r w:rsidRPr="00695371" w:rsidDel="001A4DD3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del w:id="374" w:author="Gabriella Cassar" w:date="2015-08-31T17:01:00Z">
        <w:r w:rsidRPr="00695371" w:rsidDel="00E47C90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 tas-sistema tal-pensjonijiet.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 xml:space="preserve">Hu qal li l-gimgha d-diehla ghandha tibda diskussjoni dwar il-proposta gdida tal-UE ghall-politika tal-migrazzjoni.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sz w:val="24"/>
          <w:szCs w:val="24"/>
          <w:lang w:val="mt-MT"/>
        </w:rPr>
        <w:t>Dwar l-Ukrajna, Dombrovskis qal li l-UE ghandha zzomm sod fil-pozizzjoni taghha u turi li certu agir mhux accettabbli fl-Ewropa tas-seklu 21.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L-e</w:t>
      </w:r>
      <w:ins w:id="375" w:author="Gabriella Cassar" w:date="2015-09-19T15:55:00Z">
        <w:r w:rsidR="00A843D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ks</w:t>
        </w:r>
      </w:ins>
      <w:del w:id="376" w:author="Gabriella Cassar" w:date="2015-09-19T15:55:00Z">
        <w:r w:rsidRPr="00695371" w:rsidDel="00A843D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x</w:delText>
        </w:r>
      </w:del>
      <w:ins w:id="377" w:author="Gabriella Cassar" w:date="2015-09-19T16:03:00Z">
        <w:r w:rsidR="0001142B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-</w:t>
        </w:r>
      </w:ins>
      <w:del w:id="378" w:author="Gabriella Cassar" w:date="2015-09-19T16:03:00Z">
        <w:r w:rsidRPr="00695371" w:rsidDel="0001142B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Kummissarju Ewropew, John Dalli tilef il-kawza li kellu kontra l-Kummissjoni tal-Unjoni Ewropea.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Il-Qorti Ewropea tal-Gustizzja fid-decizjoni li ppu</w:t>
      </w:r>
      <w:ins w:id="379" w:author="Gabriella Cassar" w:date="2015-08-31T17:05:00Z">
        <w:r w:rsidR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b</w:t>
        </w:r>
      </w:ins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blikat it-Tlieta 12 ta' Mejju qalet li John Dalli rr</w:t>
      </w:r>
      <w:ins w:id="380" w:author="Gabriella Cassar" w:date="2015-08-31T17:07:00Z">
        <w:r w:rsidR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i</w:t>
        </w:r>
      </w:ins>
      <w:del w:id="381" w:author="Gabriella Cassar" w:date="2015-08-31T17:07:00Z">
        <w:r w:rsidRPr="00695371" w:rsidDel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e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zenja minn jeddu wara laqgha li kell</w:t>
      </w:r>
      <w:ins w:id="382" w:author="Gabriella Cassar" w:date="2015-08-31T17:06:00Z">
        <w:r w:rsidR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u</w:t>
        </w:r>
      </w:ins>
      <w:del w:id="383" w:author="Gabriella Cassar" w:date="2015-08-31T17:06:00Z">
        <w:r w:rsidRPr="00695371" w:rsidDel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i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 ma' Jose Manuel Barroso meta dak iz-zmien kien il-President tal-Kummissjoni Ewropea, u ghalhekk qatt ma kien hemm talba formali min</w:t>
      </w:r>
      <w:ins w:id="384" w:author="Gabriella Cassar" w:date="2015-08-31T17:07:00Z">
        <w:r w:rsidR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-</w:t>
        </w:r>
      </w:ins>
      <w:del w:id="385" w:author="Gabriella Cassar" w:date="2015-08-31T17:06:00Z">
        <w:r w:rsidRPr="00695371" w:rsidDel="00F414F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n 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naha ta' Barroso biex Dalli jirrizenja.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Fir-reazzjoni tieghu ghal din id-decizjoni l-Kap tal-Oppozizzjoni Simon Busuttil qal li din kienet decizjoni li fiha harget il-verit</w:t>
      </w:r>
      <w:ins w:id="386" w:author="Gabriella Cassar" w:date="2015-10-28T16:51:00Z">
        <w:r w:rsidR="00EB5BFF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à</w:t>
        </w:r>
      </w:ins>
      <w:del w:id="387" w:author="Gabriella Cassar" w:date="2015-10-28T16:51:00Z">
        <w:r w:rsidRPr="00695371" w:rsidDel="00EB5BFF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a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Fil-Qorti Ewropea, mix-xhieda, hareg li l-e</w:t>
      </w:r>
      <w:ins w:id="388" w:author="Gabriella Cassar" w:date="2015-09-19T15:55:00Z">
        <w:r w:rsidR="00A843D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ks</w:t>
        </w:r>
      </w:ins>
      <w:del w:id="389" w:author="Gabriella Cassar" w:date="2015-09-19T15:55:00Z">
        <w:r w:rsidRPr="00695371" w:rsidDel="00A843D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x</w:delText>
        </w:r>
      </w:del>
      <w:ins w:id="390" w:author="Gabriella Cassar" w:date="2015-09-19T16:03:00Z">
        <w:r w:rsidR="0001142B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-</w:t>
        </w:r>
      </w:ins>
      <w:del w:id="391" w:author="Gabriella Cassar" w:date="2015-09-19T16:03:00Z">
        <w:r w:rsidRPr="00695371" w:rsidDel="0001142B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Kummissarju Ewropew </w:t>
      </w:r>
      <w:ins w:id="392" w:author="Gabriella Cassar" w:date="2015-08-17T16:43:00Z">
        <w:r w:rsidR="00AF3F4F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i</w:t>
        </w:r>
      </w:ins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rrizenja wara laqgha li damet madwar 90 minuta ma' Barroso. Laqgha li matul</w:t>
      </w:r>
      <w:del w:id="393" w:author="Gabriella Cassar" w:date="2015-10-28T16:54:00Z">
        <w:r w:rsidRPr="00695371" w:rsidDel="005571D2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a kienu diskussi l-konkluzjonijiet tal-Olaf li hi l-</w:t>
      </w:r>
      <w:ins w:id="394" w:author="Gabriella Cassar" w:date="2015-10-28T16:52:00Z">
        <w:r w:rsidR="00EB5BFF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A</w:t>
        </w:r>
      </w:ins>
      <w:del w:id="395" w:author="Gabriella Cassar" w:date="2015-10-28T16:52:00Z">
        <w:r w:rsidRPr="00695371" w:rsidDel="00EB5BFF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a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genzija tal-Unjoni Ewropea ghal kontra l-frodi.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Dan il-kaz ta' John Dalli jmur lura ghall-2012 meta rapport tal-Olaf kien jghid li John Dalli kien involut f'numru ta' irregolaritajiet f'laqghat li kellu ma' rapprezentanti tal-industrija tat-tabakk biex tinbidel direttiva tal-Unjoni Ewropea, bl-involviment anke tal-e</w:t>
      </w:r>
      <w:ins w:id="396" w:author="Gabriella Cassar" w:date="2015-09-19T15:55:00Z">
        <w:r w:rsidR="00A843D3">
          <w:rPr>
            <w:rFonts w:asciiTheme="minorHAnsi" w:hAnsiTheme="minorHAnsi"/>
            <w:color w:val="000000"/>
            <w:sz w:val="24"/>
            <w:szCs w:val="24"/>
            <w:lang w:val="mt-MT"/>
          </w:rPr>
          <w:t>ks</w:t>
        </w:r>
      </w:ins>
      <w:del w:id="397" w:author="Gabriella Cassar" w:date="2015-09-19T15:55:00Z">
        <w:r w:rsidRPr="00695371" w:rsidDel="00A843D3">
          <w:rPr>
            <w:rFonts w:asciiTheme="minorHAnsi" w:hAnsiTheme="minorHAnsi"/>
            <w:color w:val="000000"/>
            <w:sz w:val="24"/>
            <w:szCs w:val="24"/>
            <w:lang w:val="mt-MT"/>
          </w:rPr>
          <w:delText>x</w:delText>
        </w:r>
      </w:del>
      <w:del w:id="398" w:author="Gabriella Cassar" w:date="2015-09-19T16:04:00Z">
        <w:r w:rsidRPr="00695371" w:rsidDel="0001142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kanvasser ta' Dalli, Silvio Zammit.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Zammit qed ikun akkuzat b'tixhim ta' €60 miljun mill-kumpanija biex fid-direttiva tal-UE tat-tabakk ikun hemm xi tibdil biex ma jkunx ipprojbit il-bejgh tal-isnus fil-pajjizi tal-Unjoni Ewropea.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Dwar dan il-kaz John Dalli dejjem cahad l-allegazzjonijiet fil-konfront tieghu u kien ghalhekk li fetah kawza kontra l-Kummissjoni Ewropea minhabba li skont hu tkecca minn Kummissarju Ewropew b'mod ingust u kien qed jitlob </w:t>
      </w:r>
      <w:ins w:id="399" w:author="Gabriella Cassar" w:date="2015-09-11T17:28:00Z">
        <w:r w:rsidR="006900C5">
          <w:rPr>
            <w:rFonts w:asciiTheme="minorHAnsi" w:hAnsiTheme="minorHAnsi"/>
            <w:color w:val="000000"/>
            <w:sz w:val="24"/>
            <w:szCs w:val="24"/>
            <w:lang w:val="mt-MT"/>
          </w:rPr>
          <w:t>u</w:t>
        </w:r>
      </w:ins>
      <w:del w:id="400" w:author="Gabriella Cassar" w:date="2015-09-11T17:28:00Z">
        <w:r w:rsidRPr="00695371" w:rsidDel="006900C5">
          <w:rPr>
            <w:rFonts w:asciiTheme="minorHAnsi" w:hAnsiTheme="minorHAnsi"/>
            <w:color w:val="000000"/>
            <w:sz w:val="24"/>
            <w:szCs w:val="24"/>
            <w:lang w:val="mt-MT"/>
          </w:rPr>
          <w:delText>w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koll kumpens ghad-danni li sofra kemm morali kif </w:t>
      </w:r>
      <w:ins w:id="401" w:author="Gabriella Cassar" w:date="2015-09-11T17:28:00Z">
        <w:r w:rsidR="006900C5">
          <w:rPr>
            <w:rFonts w:asciiTheme="minorHAnsi" w:hAnsiTheme="minorHAnsi"/>
            <w:color w:val="000000"/>
            <w:sz w:val="24"/>
            <w:szCs w:val="24"/>
            <w:lang w:val="mt-MT"/>
          </w:rPr>
          <w:t>u</w:t>
        </w:r>
      </w:ins>
      <w:del w:id="402" w:author="Gabriella Cassar" w:date="2015-09-11T17:28:00Z">
        <w:r w:rsidRPr="00695371" w:rsidDel="006900C5">
          <w:rPr>
            <w:rFonts w:asciiTheme="minorHAnsi" w:hAnsiTheme="minorHAnsi"/>
            <w:color w:val="000000"/>
            <w:sz w:val="24"/>
            <w:szCs w:val="24"/>
            <w:lang w:val="mt-MT"/>
          </w:rPr>
          <w:delText>w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koll materjali. Talba li min</w:t>
      </w:r>
      <w:del w:id="403" w:author="Gabriella Cassar" w:date="2015-08-31T17:09:00Z">
        <w:r w:rsidRPr="00695371" w:rsidDel="00F414F9">
          <w:rPr>
            <w:rFonts w:asciiTheme="minorHAnsi" w:hAnsiTheme="minorHAnsi"/>
            <w:color w:val="000000"/>
            <w:sz w:val="24"/>
            <w:szCs w:val="24"/>
            <w:lang w:val="mt-MT"/>
          </w:rPr>
          <w:delText>n</w:delText>
        </w:r>
      </w:del>
      <w:ins w:id="404" w:author="Gabriella Cassar" w:date="2015-08-31T17:09:00Z">
        <w:r w:rsidR="00F414F9">
          <w:rPr>
            <w:rFonts w:asciiTheme="minorHAnsi" w:hAnsiTheme="minorHAnsi"/>
            <w:color w:val="000000"/>
            <w:sz w:val="24"/>
            <w:szCs w:val="24"/>
            <w:lang w:val="mt-MT"/>
          </w:rPr>
          <w:t>-</w:t>
        </w:r>
      </w:ins>
      <w:del w:id="405" w:author="Gabriella Cassar" w:date="2015-08-31T17:09:00Z">
        <w:r w:rsidRPr="00695371" w:rsidDel="00F414F9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naha taghha l-Qorti Ewropea ma laqghetx.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Xhur ilu l-Partit Nazzjonalista ressaq rikors fil-Qorti, f'isem anke d-Deputati Nazzjonalisti Claudette Buttigieg, Frederick Azzop</w:t>
      </w:r>
      <w:ins w:id="406" w:author="Gabriella Cassar" w:date="2015-09-11T17:34:00Z">
        <w:r w:rsidR="00A553BD">
          <w:rPr>
            <w:rFonts w:asciiTheme="minorHAnsi" w:hAnsiTheme="minorHAnsi"/>
            <w:color w:val="000000"/>
            <w:sz w:val="24"/>
            <w:szCs w:val="24"/>
            <w:lang w:val="mt-MT"/>
          </w:rPr>
          <w:t>a</w:t>
        </w:r>
      </w:ins>
      <w:del w:id="407" w:author="Gabriella Cassar" w:date="2015-09-11T17:34:00Z">
        <w:r w:rsidRPr="00695371" w:rsidDel="00A553BD">
          <w:rPr>
            <w:rFonts w:asciiTheme="minorHAnsi" w:hAnsiTheme="minorHAnsi"/>
            <w:color w:val="000000"/>
            <w:sz w:val="24"/>
            <w:szCs w:val="24"/>
            <w:lang w:val="mt-MT"/>
          </w:rPr>
          <w:delText>o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>rdi, kif ukoll mill-Kandidat Nazzjonalista Edwin Vassallo, dwar ir-ri</w:t>
      </w:r>
      <w:ins w:id="408" w:author="Gabriella Cassar" w:date="2015-09-11T17:35:00Z">
        <w:r w:rsidR="00A553BD">
          <w:rPr>
            <w:rFonts w:asciiTheme="minorHAnsi" w:hAnsiTheme="minorHAnsi"/>
            <w:color w:val="000000"/>
            <w:sz w:val="24"/>
            <w:szCs w:val="24"/>
            <w:lang w:val="mt-MT"/>
          </w:rPr>
          <w:t>ż</w:t>
        </w:r>
      </w:ins>
      <w:del w:id="409" w:author="Gabriella Cassar" w:date="2015-09-11T17:35:00Z">
        <w:r w:rsidRPr="00695371" w:rsidDel="00A553BD">
          <w:rPr>
            <w:rFonts w:asciiTheme="minorHAnsi" w:hAnsiTheme="minorHAnsi"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color w:val="000000"/>
          <w:sz w:val="24"/>
          <w:szCs w:val="24"/>
          <w:lang w:val="mt-MT"/>
        </w:rPr>
        <w:t xml:space="preserve">ultat </w:t>
      </w: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tal-elezzjoni ġenerali li ma jirriflettix ir-rieda tal-votanti fil-konfront tat-tl</w:t>
      </w:r>
      <w:ins w:id="410" w:author="Gabriella Cassar" w:date="2015-09-11T17:35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i</w:t>
        </w:r>
      </w:ins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et</w:t>
      </w:r>
      <w:del w:id="411" w:author="Gabriella Cassar" w:date="2015-09-11T17:35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t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 </w:t>
      </w:r>
      <w:ins w:id="412" w:author="Gabriella Cassar" w:date="2015-09-19T16:09:00Z">
        <w:r w:rsidR="0001142B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D</w:t>
        </w:r>
      </w:ins>
      <w:del w:id="413" w:author="Gabriella Cassar" w:date="2015-09-19T16:09:00Z">
        <w:r w:rsidRPr="00695371" w:rsidDel="0001142B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d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eputati, li kkontestaw fit-tmien u t-13-il distrett.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pStyle w:val="BodyText"/>
        <w:spacing w:after="225"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Il-Partit Nazzjonalista qed isostni l-50 vot mormija ta’ Claudette Buttigieg u l-10 voti fuq id-distrett ta’ Għawdex kienu jagħtu stampa differenti tar-rappreżentanza Parlamentari. Il-Partit Nazzjonalista qed jg</w:t>
      </w:r>
      <w:ins w:id="414" w:author="Gabriella Cassar" w:date="2015-09-11T17:36:00Z">
        <w:r w:rsidR="00A553BD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>ħ</w:t>
        </w:r>
      </w:ins>
      <w:del w:id="415" w:author="Gabriella Cassar" w:date="2015-09-11T17:36:00Z">
        <w:r w:rsidRPr="00695371" w:rsidDel="00A553BD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h</w:delText>
        </w:r>
      </w:del>
      <w:r w:rsidRPr="00695371">
        <w:rPr>
          <w:rFonts w:asciiTheme="minorHAnsi" w:hAnsiTheme="minorHAnsi" w:cs="Times New Roman"/>
          <w:bCs/>
          <w:color w:val="000000"/>
          <w:szCs w:val="24"/>
          <w:lang w:val="mt-MT"/>
        </w:rPr>
        <w:t>id li dawn il-voti ma nħlewx iżda ntremew għalxejn.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Dan wassal biex minflok ir-rieda tal-votanti, li jkunu eletti Claudette Buttigieg u Frederick Azzopardi bħala kandidati tal-Partit Nazzjonalista, ġew eletti Edward Scicluna u Justyne Caruana f’isem il-Partit Laburista.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Dwar l-a</w:t>
      </w:r>
      <w:ins w:id="416" w:author="Gabriella Cassar" w:date="2015-09-11T17:37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ħħ</w:t>
        </w:r>
      </w:ins>
      <w:del w:id="417" w:author="Gabriella Cassar" w:date="2015-09-11T17:37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hh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ar </w:t>
      </w:r>
      <w:ins w:id="418" w:author="Gabriella Cassar" w:date="2015-09-11T17:37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ż</w:t>
        </w:r>
      </w:ins>
      <w:del w:id="419" w:author="Gabriella Cassar" w:date="2015-09-11T17:37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viluppi fit-trattazzjonijiet tal-kaw</w:t>
      </w:r>
      <w:ins w:id="420" w:author="Gabriella Cassar" w:date="2015-09-11T17:37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ż</w:t>
        </w:r>
      </w:ins>
      <w:del w:id="421" w:author="Gabriella Cassar" w:date="2015-09-11T17:37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a, Net News tkellem mal-avukat Therese Comodini Cachia.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Dwar din il-kaw</w:t>
      </w:r>
      <w:ins w:id="422" w:author="Gabriella Cassar" w:date="2015-09-11T17:38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ż</w:t>
        </w:r>
      </w:ins>
      <w:del w:id="423" w:author="Gabriella Cassar" w:date="2015-09-11T17:38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a fix-xhur li g</w:t>
      </w:r>
      <w:ins w:id="424" w:author="Gabriella Cassar" w:date="2015-09-11T17:38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</w:t>
        </w:r>
      </w:ins>
      <w:del w:id="425" w:author="Gabriella Cassar" w:date="2015-09-11T17:38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addew il-Qorti kienet tat lill-Partit Nazzjonalista </w:t>
      </w:r>
      <w:ins w:id="426" w:author="Gabriella Cassar" w:date="2015-09-11T17:38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ż</w:t>
        </w:r>
      </w:ins>
      <w:del w:id="427" w:author="Gabriella Cassar" w:date="2015-09-11T17:38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z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ew</w:t>
      </w:r>
      <w:ins w:id="428" w:author="Gabriella Cassar" w:date="2015-09-11T17:38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ġ</w:t>
        </w:r>
      </w:ins>
      <w:del w:id="429" w:author="Gabriella Cassar" w:date="2015-09-11T17:38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g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 si</w:t>
      </w:r>
      <w:ins w:id="430" w:author="Gabriella Cassar" w:date="2015-09-11T17:38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ġġ</w:t>
        </w:r>
      </w:ins>
      <w:del w:id="431" w:author="Gabriella Cassar" w:date="2015-09-11T17:38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gg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ijiet o</w:t>
      </w:r>
      <w:ins w:id="432" w:author="Gabriella Cassar" w:date="2015-09-11T17:38:00Z">
        <w:r w:rsidR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</w:t>
        </w:r>
      </w:ins>
      <w:del w:id="433" w:author="Gabriella Cassar" w:date="2015-09-11T17:38:00Z">
        <w:r w:rsidRPr="00695371" w:rsidDel="00A553B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bCs/>
          <w:color w:val="000000"/>
          <w:sz w:val="24"/>
          <w:szCs w:val="24"/>
          <w:lang w:val="mt-MT"/>
        </w:rPr>
        <w:t>ra fil-Parlament. Bil-Partit Laburista jappella mid-deċiżjoni li ngħatat mill-Qorti b’ġurisdizzjoni Kostituzzjonali.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Fl-istadju tal-appell, Therese Comodini Cachia, spjegat x'inhuma l-argumenti li ressaq il-Partit Nazzjonalista.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>Therese Comodini Cachia qalet li s-sentenza ta' din il-Qorti mistennija ting</w:t>
      </w:r>
      <w:ins w:id="434" w:author="Gabriella Cassar" w:date="2015-09-11T17:40:00Z">
        <w:r w:rsidR="00A553BD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435" w:author="Gabriella Cassar" w:date="2015-09-11T17:40:00Z">
        <w:r w:rsidRPr="00695371" w:rsidDel="00A553BD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ata lejn l-a</w:t>
      </w:r>
      <w:ins w:id="436" w:author="Gabriella Cassar" w:date="2015-09-11T17:40:00Z">
        <w:r w:rsidR="00A553BD">
          <w:rPr>
            <w:rFonts w:asciiTheme="minorHAnsi" w:hAnsiTheme="minorHAnsi"/>
            <w:sz w:val="24"/>
            <w:szCs w:val="24"/>
            <w:lang w:val="mt-MT"/>
          </w:rPr>
          <w:t>ħħ</w:t>
        </w:r>
      </w:ins>
      <w:del w:id="437" w:author="Gabriella Cassar" w:date="2015-09-11T17:40:00Z">
        <w:r w:rsidRPr="00695371" w:rsidDel="00A553BD">
          <w:rPr>
            <w:rFonts w:asciiTheme="minorHAnsi" w:hAnsiTheme="minorHAnsi"/>
            <w:sz w:val="24"/>
            <w:szCs w:val="24"/>
            <w:lang w:val="mt-MT"/>
          </w:rPr>
          <w:delText>hh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ar ta' Mejju, dejjem jekk il-Qorti  ma jkoll</w:t>
      </w:r>
      <w:ins w:id="438" w:author="Gabriella Cassar" w:date="2015-09-11T17:40:00Z">
        <w:r w:rsidR="00A553BD">
          <w:rPr>
            <w:rFonts w:asciiTheme="minorHAnsi" w:hAnsiTheme="minorHAnsi"/>
            <w:sz w:val="24"/>
            <w:szCs w:val="24"/>
            <w:lang w:val="mt-MT"/>
          </w:rPr>
          <w:t>h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i</w:t>
      </w:r>
      <w:ins w:id="439" w:author="Gabriella Cassar" w:date="2015-09-11T17:40:00Z">
        <w:r w:rsidR="00A553BD">
          <w:rPr>
            <w:rFonts w:asciiTheme="minorHAnsi" w:hAnsiTheme="minorHAnsi"/>
            <w:sz w:val="24"/>
            <w:szCs w:val="24"/>
            <w:lang w:val="mt-MT"/>
          </w:rPr>
          <w:t>e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x xi domandi o</w:t>
      </w:r>
      <w:ins w:id="440" w:author="Gabriella Cassar" w:date="2015-09-11T17:40:00Z">
        <w:r w:rsidR="00A553BD">
          <w:rPr>
            <w:rFonts w:asciiTheme="minorHAnsi" w:hAnsiTheme="minorHAnsi"/>
            <w:sz w:val="24"/>
            <w:szCs w:val="24"/>
            <w:lang w:val="mt-MT"/>
          </w:rPr>
          <w:t>ħ</w:t>
        </w:r>
      </w:ins>
      <w:del w:id="441" w:author="Gabriella Cassar" w:date="2015-09-11T17:40:00Z">
        <w:r w:rsidRPr="00695371" w:rsidDel="00A553BD">
          <w:rPr>
            <w:rFonts w:asciiTheme="minorHAnsi" w:hAnsiTheme="minorHAnsi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ra xi tressaq lill-Partijiet.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 xml:space="preserve">L-eks-Kummissarju tal-Pulizija Peter Paul Zammit kien hu li ordna, bhala Kummissarju, li jigu sospizi l-proceduri u l-akkuzi kontra persuna li kienet klijenta tieghu dwar incident li sehh fl-Ghassa tal-Pulizija ta’ </w:t>
      </w:r>
      <w:ins w:id="442" w:author="Gabriella Cassar" w:date="2015-09-11T17:41:00Z">
        <w:r w:rsidR="00A553BD">
          <w:rPr>
            <w:rFonts w:asciiTheme="minorHAnsi" w:hAnsiTheme="minorHAnsi"/>
            <w:color w:val="111111"/>
            <w:sz w:val="24"/>
            <w:szCs w:val="24"/>
            <w:lang w:val="mt-MT"/>
          </w:rPr>
          <w:t>Ħ</w:t>
        </w:r>
      </w:ins>
      <w:del w:id="443" w:author="Gabriella Cassar" w:date="2015-09-11T17:41:00Z">
        <w:r w:rsidRPr="00695371" w:rsidDel="00A553BD">
          <w:rPr>
            <w:rFonts w:asciiTheme="minorHAnsi" w:hAnsiTheme="minorHAnsi"/>
            <w:color w:val="111111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az-Zabbar.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 xml:space="preserve">Dan jirrizulta mill-konkluzjonijiet tar-rapport ta’ Bord ta’ Investigazzjoni mahtur mill-Ministeru ghall-Intern u s-Sigurtà Nazzjonali dwar l-allegat irtirar ta’ akkuzi kontra persuna f’ghassa tal-Pulizija dwar incident li kien sehh f’Gunju tal-2013. </w:t>
      </w:r>
      <w:r w:rsidRPr="0001142B">
        <w:rPr>
          <w:rStyle w:val="Strong"/>
          <w:rFonts w:asciiTheme="minorHAnsi" w:hAnsiTheme="minorHAnsi"/>
          <w:b w:val="0"/>
          <w:color w:val="111111"/>
          <w:sz w:val="24"/>
          <w:szCs w:val="24"/>
          <w:lang w:val="mt-MT"/>
          <w:rPrChange w:id="444" w:author="Gabriella Cassar" w:date="2015-09-19T16:02:00Z">
            <w:rPr>
              <w:rStyle w:val="Strong"/>
              <w:rFonts w:asciiTheme="minorHAnsi" w:hAnsiTheme="minorHAnsi"/>
              <w:color w:val="111111"/>
              <w:sz w:val="24"/>
              <w:szCs w:val="24"/>
              <w:lang w:val="mt-MT"/>
            </w:rPr>
          </w:rPrChange>
        </w:rPr>
        <w:t>L-investigazzjoni saret fuq talba tax-</w:t>
      </w:r>
      <w:r w:rsidRPr="0001142B">
        <w:rPr>
          <w:rStyle w:val="Strong"/>
          <w:rFonts w:asciiTheme="minorHAnsi" w:hAnsiTheme="minorHAnsi"/>
          <w:b w:val="0"/>
          <w:i/>
          <w:iCs/>
          <w:color w:val="111111"/>
          <w:sz w:val="24"/>
          <w:szCs w:val="24"/>
          <w:lang w:val="mt-MT"/>
          <w:rPrChange w:id="445" w:author="Gabriella Cassar" w:date="2015-09-19T16:02:00Z">
            <w:rPr>
              <w:rStyle w:val="Strong"/>
              <w:rFonts w:asciiTheme="minorHAnsi" w:hAnsiTheme="minorHAnsi"/>
              <w:i/>
              <w:iCs/>
              <w:color w:val="111111"/>
              <w:sz w:val="24"/>
              <w:szCs w:val="24"/>
              <w:lang w:val="mt-MT"/>
            </w:rPr>
          </w:rPrChange>
        </w:rPr>
        <w:t>Shadow Minister</w:t>
      </w:r>
      <w:r w:rsidRPr="0001142B">
        <w:rPr>
          <w:rStyle w:val="Strong"/>
          <w:rFonts w:asciiTheme="minorHAnsi" w:hAnsiTheme="minorHAnsi"/>
          <w:b w:val="0"/>
          <w:color w:val="111111"/>
          <w:sz w:val="24"/>
          <w:szCs w:val="24"/>
          <w:lang w:val="mt-MT"/>
          <w:rPrChange w:id="446" w:author="Gabriella Cassar" w:date="2015-09-19T16:02:00Z">
            <w:rPr>
              <w:rStyle w:val="Strong"/>
              <w:rFonts w:asciiTheme="minorHAnsi" w:hAnsiTheme="minorHAnsi"/>
              <w:color w:val="111111"/>
              <w:sz w:val="24"/>
              <w:szCs w:val="24"/>
              <w:lang w:val="mt-MT"/>
            </w:rPr>
          </w:rPrChange>
        </w:rPr>
        <w:t xml:space="preserve"> Jason Azzopardi. </w:t>
      </w: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Ir-rapport tqieghed fuq il-mejda tal-Kamra tad-Deputati  kwazi sentejn wara li sehh dan l-incident.  Dwar dan il-kaz ikkummenta l-</w:t>
      </w:r>
      <w:ins w:id="447" w:author="Gabriella Cassar" w:date="2015-09-11T17:43:00Z">
        <w:r w:rsidR="00A553BD">
          <w:rPr>
            <w:rFonts w:asciiTheme="minorHAnsi" w:hAnsiTheme="minorHAnsi"/>
            <w:color w:val="111111"/>
            <w:sz w:val="24"/>
            <w:szCs w:val="24"/>
            <w:lang w:val="mt-MT"/>
          </w:rPr>
          <w:t>K</w:t>
        </w:r>
      </w:ins>
      <w:del w:id="448" w:author="Gabriella Cassar" w:date="2015-09-11T17:43:00Z">
        <w:r w:rsidRPr="00695371" w:rsidDel="00A553BD">
          <w:rPr>
            <w:rFonts w:asciiTheme="minorHAnsi" w:hAnsiTheme="minorHAnsi"/>
            <w:color w:val="111111"/>
            <w:sz w:val="24"/>
            <w:szCs w:val="24"/>
            <w:lang w:val="mt-MT"/>
          </w:rPr>
          <w:delText>k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ap tal-Oppoziz</w:t>
      </w:r>
      <w:del w:id="449" w:author="Gabriella Cassar" w:date="2015-09-11T17:42:00Z">
        <w:r w:rsidRPr="00695371" w:rsidDel="00A553BD">
          <w:rPr>
            <w:rFonts w:asciiTheme="minorHAnsi" w:hAnsiTheme="minorHAnsi"/>
            <w:color w:val="111111"/>
            <w:sz w:val="24"/>
            <w:szCs w:val="24"/>
            <w:lang w:val="mt-MT"/>
          </w:rPr>
          <w:delText>j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z</w:t>
      </w:r>
      <w:ins w:id="450" w:author="Gabriella Cassar" w:date="2015-09-11T17:42:00Z">
        <w:r w:rsidR="00A553BD">
          <w:rPr>
            <w:rFonts w:asciiTheme="minorHAnsi" w:hAnsiTheme="minorHAnsi"/>
            <w:color w:val="111111"/>
            <w:sz w:val="24"/>
            <w:szCs w:val="24"/>
            <w:lang w:val="mt-MT"/>
          </w:rPr>
          <w:t>j</w:t>
        </w:r>
      </w:ins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oni Simon Busuttil.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Ix-</w:t>
      </w:r>
      <w:r w:rsidRPr="00695371">
        <w:rPr>
          <w:rStyle w:val="Emphasis"/>
          <w:rFonts w:asciiTheme="minorHAnsi" w:hAnsiTheme="minorHAnsi"/>
          <w:color w:val="111111"/>
          <w:sz w:val="24"/>
          <w:szCs w:val="24"/>
          <w:lang w:val="mt-MT"/>
        </w:rPr>
        <w:t xml:space="preserve">Shadow Minister </w:t>
      </w: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Jason Azzo</w:t>
      </w:r>
      <w:del w:id="451" w:author="Gabriella Cassar" w:date="2015-09-11T17:43:00Z">
        <w:r w:rsidRPr="00695371" w:rsidDel="00A553BD">
          <w:rPr>
            <w:rFonts w:asciiTheme="minorHAnsi" w:hAnsiTheme="minorHAnsi"/>
            <w:color w:val="111111"/>
            <w:sz w:val="24"/>
            <w:szCs w:val="24"/>
            <w:lang w:val="mt-MT"/>
          </w:rPr>
          <w:delText>p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pardi kien iddikjara sena ilu, li l-Kummissarju ta’ dak iz-zmien Peter Paul Zammit kien qed jigdeb dwar il-kaz, u kien sejjah ghal investigazzjonijiet biex toh</w:t>
      </w:r>
      <w:del w:id="452" w:author="Gabriella Cassar" w:date="2015-09-11T17:43:00Z">
        <w:r w:rsidRPr="00695371" w:rsidDel="00A553BD">
          <w:rPr>
            <w:rFonts w:asciiTheme="minorHAnsi" w:hAnsiTheme="minorHAnsi"/>
            <w:color w:val="111111"/>
            <w:sz w:val="24"/>
            <w:szCs w:val="24"/>
            <w:lang w:val="mt-MT"/>
          </w:rPr>
          <w:delText>t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rog il-verità.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L-akkuzi kienu fil-konfront ta’ Josmar Agius, li kien allegat li kien urtat ghall-mod kif hass li giet trattata bintu minorenni meta marret taghmel rapport dwar mowbajl mitluf jew misruq. Jirrizulta li Agius kien eks</w:t>
      </w:r>
      <w:del w:id="453" w:author="Gabriella Cassar" w:date="2015-09-19T16:04:00Z">
        <w:r w:rsidRPr="00695371" w:rsidDel="0001142B">
          <w:rPr>
            <w:rFonts w:asciiTheme="minorHAnsi" w:hAnsiTheme="minorHAnsi"/>
            <w:color w:val="111111"/>
            <w:sz w:val="24"/>
            <w:szCs w:val="24"/>
            <w:lang w:val="mt-MT"/>
          </w:rPr>
          <w:delText>-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klijent tal-Kummissarju ta’ dak iz-zmien, Peter Paul Zammit.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 xml:space="preserve">Jirrizulta li Agius ma riedx jistenna wara n-nies prezenti, beda jgholli lehnu, dahal wara l-iskrivanija tal-pulizija minn bieb iehor, sabbat il-kaxxa tal-mowbajl fuq id-desk u beda jghid li se jirrappurtahom.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 xml:space="preserve">Is-Surgent qal lill-Bord li Agius qal li se jcempel lil Pietru Pawl, u nstema’ jaghmel telefonata u jikkummenta kontra x-xift fl-ghassa ta’ </w:t>
      </w:r>
      <w:ins w:id="454" w:author="Gabriella Cassar" w:date="2015-09-11T17:45:00Z">
        <w:r w:rsidR="00B912DC">
          <w:rPr>
            <w:rFonts w:asciiTheme="minorHAnsi" w:hAnsiTheme="minorHAnsi"/>
            <w:color w:val="111111"/>
            <w:sz w:val="24"/>
            <w:szCs w:val="24"/>
            <w:lang w:val="mt-MT"/>
          </w:rPr>
          <w:t>Ħ</w:t>
        </w:r>
      </w:ins>
      <w:del w:id="455" w:author="Gabriella Cassar" w:date="2015-09-11T17:45:00Z">
        <w:r w:rsidRPr="00695371" w:rsidDel="00B912DC">
          <w:rPr>
            <w:rFonts w:asciiTheme="minorHAnsi" w:hAnsiTheme="minorHAnsi"/>
            <w:color w:val="111111"/>
            <w:sz w:val="24"/>
            <w:szCs w:val="24"/>
            <w:lang w:val="mt-MT"/>
          </w:rPr>
          <w:delText>h</w:delText>
        </w:r>
      </w:del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az-Zabbar.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>Ftit minuti wara li sehh l-incident, sar  rapport dettaljat dwar l-incident, u l-akkuzi f’dan ir-rigward kienu se jinhargu.</w:t>
      </w:r>
      <w:r w:rsidRPr="00695371">
        <w:rPr>
          <w:rFonts w:asciiTheme="minorHAnsi" w:hAnsiTheme="minorHAnsi"/>
          <w:b/>
          <w:color w:val="111111"/>
          <w:sz w:val="24"/>
          <w:szCs w:val="24"/>
          <w:lang w:val="mt-MT"/>
        </w:rPr>
        <w:t xml:space="preserve"> </w:t>
      </w:r>
      <w:r w:rsidRPr="00695371">
        <w:rPr>
          <w:rStyle w:val="Strong"/>
          <w:rFonts w:asciiTheme="minorHAnsi" w:hAnsiTheme="minorHAnsi"/>
          <w:b w:val="0"/>
          <w:color w:val="111111"/>
          <w:sz w:val="24"/>
          <w:szCs w:val="24"/>
          <w:lang w:val="mt-MT"/>
        </w:rPr>
        <w:t>Il-Kummissarju ta struzzjonij</w:t>
      </w:r>
      <w:ins w:id="456" w:author="Gabriella Cassar" w:date="2015-09-11T17:45:00Z">
        <w:r w:rsidR="00B912DC">
          <w:rPr>
            <w:rStyle w:val="Strong"/>
            <w:rFonts w:asciiTheme="minorHAnsi" w:hAnsiTheme="minorHAnsi"/>
            <w:b w:val="0"/>
            <w:color w:val="111111"/>
            <w:sz w:val="24"/>
            <w:szCs w:val="24"/>
            <w:lang w:val="mt-MT"/>
          </w:rPr>
          <w:t>i</w:t>
        </w:r>
      </w:ins>
      <w:r w:rsidRPr="00695371">
        <w:rPr>
          <w:rStyle w:val="Strong"/>
          <w:rFonts w:asciiTheme="minorHAnsi" w:hAnsiTheme="minorHAnsi"/>
          <w:b w:val="0"/>
          <w:color w:val="111111"/>
          <w:sz w:val="24"/>
          <w:szCs w:val="24"/>
          <w:lang w:val="mt-MT"/>
        </w:rPr>
        <w:t xml:space="preserve">et biex jinzamm kollox wara li talab ghar-rapport li sar fl-Ghassa ta’ </w:t>
      </w:r>
      <w:ins w:id="457" w:author="Gabriella Cassar" w:date="2015-09-11T17:45:00Z">
        <w:r w:rsidR="00B912DC">
          <w:rPr>
            <w:rStyle w:val="Strong"/>
            <w:rFonts w:asciiTheme="minorHAnsi" w:hAnsiTheme="minorHAnsi"/>
            <w:b w:val="0"/>
            <w:color w:val="111111"/>
            <w:sz w:val="24"/>
            <w:szCs w:val="24"/>
            <w:lang w:val="mt-MT"/>
          </w:rPr>
          <w:t>Ħ</w:t>
        </w:r>
      </w:ins>
      <w:del w:id="458" w:author="Gabriella Cassar" w:date="2015-09-11T17:45:00Z">
        <w:r w:rsidRPr="00695371" w:rsidDel="00B912DC">
          <w:rPr>
            <w:rStyle w:val="Strong"/>
            <w:rFonts w:asciiTheme="minorHAnsi" w:hAnsiTheme="minorHAnsi"/>
            <w:b w:val="0"/>
            <w:color w:val="111111"/>
            <w:sz w:val="24"/>
            <w:szCs w:val="24"/>
            <w:lang w:val="mt-MT"/>
          </w:rPr>
          <w:delText>h</w:delText>
        </w:r>
      </w:del>
      <w:r w:rsidRPr="00695371">
        <w:rPr>
          <w:rStyle w:val="Strong"/>
          <w:rFonts w:asciiTheme="minorHAnsi" w:hAnsiTheme="minorHAnsi"/>
          <w:b w:val="0"/>
          <w:color w:val="111111"/>
          <w:sz w:val="24"/>
          <w:szCs w:val="24"/>
          <w:lang w:val="mt-MT"/>
        </w:rPr>
        <w:t>az-Zabbar. Il-proceduri kienu sospizi kontra kull parir li kellu l-Kummissarju tal-Pulizija u aktar tard</w:t>
      </w:r>
      <w:r w:rsidRPr="00695371">
        <w:rPr>
          <w:rFonts w:asciiTheme="minorHAnsi" w:hAnsiTheme="minorHAnsi"/>
          <w:b/>
          <w:color w:val="111111"/>
          <w:sz w:val="24"/>
          <w:szCs w:val="24"/>
          <w:lang w:val="mt-MT"/>
        </w:rPr>
        <w:t xml:space="preserve"> </w:t>
      </w:r>
      <w:r w:rsidRPr="0001142B">
        <w:rPr>
          <w:rFonts w:asciiTheme="minorHAnsi" w:hAnsiTheme="minorHAnsi"/>
          <w:color w:val="111111"/>
          <w:sz w:val="24"/>
          <w:szCs w:val="24"/>
          <w:lang w:val="mt-MT"/>
          <w:rPrChange w:id="459" w:author="Gabriella Cassar" w:date="2015-09-19T16:08:00Z">
            <w:rPr>
              <w:rFonts w:asciiTheme="minorHAnsi" w:hAnsiTheme="minorHAnsi"/>
              <w:b/>
              <w:color w:val="111111"/>
              <w:sz w:val="24"/>
              <w:szCs w:val="24"/>
              <w:lang w:val="mt-MT"/>
            </w:rPr>
          </w:rPrChange>
        </w:rPr>
        <w:t>i</w:t>
      </w:r>
      <w:r w:rsidRPr="00695371">
        <w:rPr>
          <w:rFonts w:asciiTheme="minorHAnsi" w:hAnsiTheme="minorHAnsi"/>
          <w:color w:val="111111"/>
          <w:sz w:val="24"/>
          <w:szCs w:val="24"/>
          <w:lang w:val="mt-MT"/>
        </w:rPr>
        <w:t xml:space="preserve">l-Kummissarju kiteb biex jaqghu l-akkuzi kollha kontra Agius.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111111"/>
          <w:sz w:val="24"/>
          <w:szCs w:val="24"/>
          <w:lang w:val="mt-MT"/>
        </w:rPr>
      </w:pPr>
      <w:r w:rsidRPr="00695371">
        <w:rPr>
          <w:rFonts w:asciiTheme="minorHAnsi" w:hAnsiTheme="minorHAnsi"/>
          <w:bCs/>
          <w:color w:val="111111"/>
          <w:sz w:val="24"/>
          <w:szCs w:val="24"/>
          <w:lang w:val="mt-MT"/>
        </w:rPr>
        <w:br/>
        <w:t xml:space="preserve">Il-Bord, immexxi mill-Imhallef Franco Depasquale, ikkonkluda li d-decizjoni tal-Kummissarju kienet unilaterali u wahda arbitrarja, specjalment meta jitqiesu l-pariri kollha kuntrarji li nghataw. 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Cs/>
          <w:color w:val="111111"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lastRenderedPageBreak/>
        <w:t>Dejjem b'rabta ma' dan il-kaz il-Ministru responsabbli mill-Gustizzja Owen Bonnici, mistoqsi jekk jahsibx li l-e</w:t>
      </w:r>
      <w:ins w:id="460" w:author="Gabriella Cassar" w:date="2015-09-19T15:56:00Z">
        <w:r w:rsidR="00A843D3">
          <w:rPr>
            <w:rFonts w:asciiTheme="minorHAnsi" w:hAnsiTheme="minorHAnsi"/>
            <w:sz w:val="24"/>
            <w:szCs w:val="24"/>
            <w:lang w:val="mt-MT"/>
          </w:rPr>
          <w:t>ks</w:t>
        </w:r>
      </w:ins>
      <w:del w:id="461" w:author="Gabriella Cassar" w:date="2015-09-19T15:56:00Z">
        <w:r w:rsidRPr="00695371" w:rsidDel="00A843D3">
          <w:rPr>
            <w:rFonts w:asciiTheme="minorHAnsi" w:hAnsiTheme="minorHAnsi"/>
            <w:sz w:val="24"/>
            <w:szCs w:val="24"/>
            <w:lang w:val="mt-MT"/>
          </w:rPr>
          <w:delText>x</w:delText>
        </w:r>
      </w:del>
      <w:ins w:id="462" w:author="Gabriella Cassar" w:date="2015-09-19T16:05:00Z">
        <w:r w:rsidR="0001142B">
          <w:rPr>
            <w:rFonts w:asciiTheme="minorHAnsi" w:hAnsiTheme="minorHAnsi"/>
            <w:sz w:val="24"/>
            <w:szCs w:val="24"/>
            <w:lang w:val="mt-MT"/>
          </w:rPr>
          <w:t>-</w:t>
        </w:r>
      </w:ins>
      <w:del w:id="463" w:author="Gabriella Cassar" w:date="2015-09-19T16:05:00Z">
        <w:r w:rsidRPr="00695371" w:rsidDel="0001142B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Ministru Manuel Mallia ghandux jirrizenja minn </w:t>
      </w:r>
      <w:ins w:id="464" w:author="Gabriella Cassar" w:date="2015-09-19T16:10:00Z">
        <w:r w:rsidR="0001142B">
          <w:rPr>
            <w:rFonts w:asciiTheme="minorHAnsi" w:hAnsiTheme="minorHAnsi"/>
            <w:sz w:val="24"/>
            <w:szCs w:val="24"/>
            <w:lang w:val="mt-MT"/>
          </w:rPr>
          <w:t>D</w:t>
        </w:r>
      </w:ins>
      <w:del w:id="465" w:author="Gabriella Cassar" w:date="2015-09-19T16:10:00Z">
        <w:r w:rsidRPr="00695371" w:rsidDel="0001142B">
          <w:rPr>
            <w:rFonts w:asciiTheme="minorHAnsi" w:hAnsiTheme="minorHAnsi"/>
            <w:sz w:val="24"/>
            <w:szCs w:val="24"/>
            <w:lang w:val="mt-MT"/>
          </w:rPr>
          <w:delText>d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eputat tal-Partit Laburista, hekk kif ir-rapport baqa' ma kienx ippu</w:t>
      </w:r>
      <w:ins w:id="466" w:author="Gabriella Cassar" w:date="2015-09-11T17:47:00Z">
        <w:r w:rsidR="00B912DC">
          <w:rPr>
            <w:rFonts w:asciiTheme="minorHAnsi" w:hAnsiTheme="minorHAnsi"/>
            <w:sz w:val="24"/>
            <w:szCs w:val="24"/>
            <w:lang w:val="mt-MT"/>
          </w:rPr>
          <w:t>b</w:t>
        </w:r>
      </w:ins>
      <w:r w:rsidRPr="00695371">
        <w:rPr>
          <w:rFonts w:asciiTheme="minorHAnsi" w:hAnsiTheme="minorHAnsi"/>
          <w:sz w:val="24"/>
          <w:szCs w:val="24"/>
          <w:lang w:val="mt-MT"/>
        </w:rPr>
        <w:t>blikat meta Mallia kien ghadu Ministru, Bonnici qal li Mallia m'ghandux x'jaqsam mal-kaz.</w:t>
      </w: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</w:p>
    <w:p w:rsidR="002D104D" w:rsidRPr="00695371" w:rsidRDefault="002D104D" w:rsidP="002D104D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695371">
        <w:rPr>
          <w:rFonts w:asciiTheme="minorHAnsi" w:hAnsiTheme="minorHAnsi"/>
          <w:sz w:val="24"/>
          <w:szCs w:val="24"/>
          <w:lang w:val="mt-MT"/>
        </w:rPr>
        <w:t xml:space="preserve">Il-Ministru Owen Bonnici qal </w:t>
      </w:r>
      <w:ins w:id="467" w:author="Gabriella Cassar" w:date="2015-09-11T17:47:00Z">
        <w:r w:rsidR="00B912DC">
          <w:rPr>
            <w:rFonts w:asciiTheme="minorHAnsi" w:hAnsiTheme="minorHAnsi"/>
            <w:sz w:val="24"/>
            <w:szCs w:val="24"/>
            <w:lang w:val="mt-MT"/>
          </w:rPr>
          <w:t>u</w:t>
        </w:r>
      </w:ins>
      <w:del w:id="468" w:author="Gabriella Cassar" w:date="2015-09-11T17:47:00Z">
        <w:r w:rsidRPr="00695371" w:rsidDel="00B912DC">
          <w:rPr>
            <w:rFonts w:asciiTheme="minorHAnsi" w:hAnsiTheme="minorHAnsi"/>
            <w:sz w:val="24"/>
            <w:szCs w:val="24"/>
            <w:lang w:val="mt-MT"/>
          </w:rPr>
          <w:delText>w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koll li ma jara l-ebda raguni ghalfejn l-eks</w:t>
      </w:r>
      <w:ins w:id="469" w:author="Gabriella Cassar" w:date="2015-09-19T16:05:00Z">
        <w:r w:rsidR="0001142B">
          <w:rPr>
            <w:rFonts w:asciiTheme="minorHAnsi" w:hAnsiTheme="minorHAnsi"/>
            <w:sz w:val="24"/>
            <w:szCs w:val="24"/>
            <w:lang w:val="mt-MT"/>
          </w:rPr>
          <w:t>-</w:t>
        </w:r>
      </w:ins>
      <w:del w:id="470" w:author="Gabriella Cassar" w:date="2015-09-19T16:05:00Z">
        <w:r w:rsidRPr="00695371" w:rsidDel="0001142B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ins w:id="471" w:author="Gabriella Cassar" w:date="2015-09-11T17:47:00Z">
        <w:r w:rsidR="00B912DC">
          <w:rPr>
            <w:rFonts w:asciiTheme="minorHAnsi" w:hAnsiTheme="minorHAnsi"/>
            <w:sz w:val="24"/>
            <w:szCs w:val="24"/>
            <w:lang w:val="mt-MT"/>
          </w:rPr>
          <w:t>K</w:t>
        </w:r>
      </w:ins>
      <w:del w:id="472" w:author="Gabriella Cassar" w:date="2015-09-11T17:47:00Z">
        <w:r w:rsidRPr="00695371" w:rsidDel="00B912DC">
          <w:rPr>
            <w:rFonts w:asciiTheme="minorHAnsi" w:hAnsiTheme="minorHAnsi"/>
            <w:sz w:val="24"/>
            <w:szCs w:val="24"/>
            <w:lang w:val="mt-MT"/>
          </w:rPr>
          <w:delText>k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>ummissarju tal-Pulizija Peter Paul Zammit ghandu jirrizenja mill-hatra l-gdida tieghu bhala ko-ordinatur ghas-sigurt</w:t>
      </w:r>
      <w:ins w:id="473" w:author="Gabriella Cassar" w:date="2015-10-28T17:27:00Z">
        <w:r w:rsidR="00761BE5">
          <w:rPr>
            <w:rFonts w:asciiTheme="minorHAnsi" w:hAnsiTheme="minorHAnsi"/>
            <w:sz w:val="24"/>
            <w:szCs w:val="24"/>
            <w:lang w:val="mt-MT"/>
          </w:rPr>
          <w:t>à</w:t>
        </w:r>
      </w:ins>
      <w:bookmarkStart w:id="474" w:name="_GoBack"/>
      <w:bookmarkEnd w:id="474"/>
      <w:del w:id="475" w:author="Gabriella Cassar" w:date="2015-10-28T17:27:00Z">
        <w:r w:rsidRPr="00695371" w:rsidDel="00761BE5">
          <w:rPr>
            <w:rFonts w:asciiTheme="minorHAnsi" w:hAnsiTheme="minorHAnsi"/>
            <w:sz w:val="24"/>
            <w:szCs w:val="24"/>
            <w:lang w:val="mt-MT"/>
          </w:rPr>
          <w:delText>a</w:delText>
        </w:r>
      </w:del>
      <w:r w:rsidRPr="00695371">
        <w:rPr>
          <w:rFonts w:asciiTheme="minorHAnsi" w:hAnsiTheme="minorHAnsi"/>
          <w:sz w:val="24"/>
          <w:szCs w:val="24"/>
          <w:lang w:val="mt-MT"/>
        </w:rPr>
        <w:t xml:space="preserve"> nazzjonali.</w:t>
      </w:r>
    </w:p>
    <w:p w:rsidR="00C57637" w:rsidRPr="00695371" w:rsidRDefault="00C57637">
      <w:pPr>
        <w:rPr>
          <w:lang w:val="mt-MT"/>
        </w:rPr>
      </w:pPr>
    </w:p>
    <w:sectPr w:rsidR="00C57637" w:rsidRPr="00695371" w:rsidSect="002D104D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ime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4D"/>
    <w:rsid w:val="0001142B"/>
    <w:rsid w:val="0002436D"/>
    <w:rsid w:val="000A7600"/>
    <w:rsid w:val="000C2C46"/>
    <w:rsid w:val="00197E48"/>
    <w:rsid w:val="001A4DD3"/>
    <w:rsid w:val="00273128"/>
    <w:rsid w:val="002D104D"/>
    <w:rsid w:val="002F38DD"/>
    <w:rsid w:val="003A24EC"/>
    <w:rsid w:val="003B4ABD"/>
    <w:rsid w:val="003F1302"/>
    <w:rsid w:val="0043495F"/>
    <w:rsid w:val="005571D2"/>
    <w:rsid w:val="005A70E2"/>
    <w:rsid w:val="005C6C2B"/>
    <w:rsid w:val="005F0D17"/>
    <w:rsid w:val="00604EBE"/>
    <w:rsid w:val="00613F5C"/>
    <w:rsid w:val="006775B4"/>
    <w:rsid w:val="0068276D"/>
    <w:rsid w:val="006900C5"/>
    <w:rsid w:val="00695371"/>
    <w:rsid w:val="0072172B"/>
    <w:rsid w:val="00723174"/>
    <w:rsid w:val="00761BE5"/>
    <w:rsid w:val="007F5D44"/>
    <w:rsid w:val="00802477"/>
    <w:rsid w:val="00864D51"/>
    <w:rsid w:val="009279E9"/>
    <w:rsid w:val="00A22740"/>
    <w:rsid w:val="00A333F7"/>
    <w:rsid w:val="00A553BD"/>
    <w:rsid w:val="00A83F83"/>
    <w:rsid w:val="00A843D3"/>
    <w:rsid w:val="00AA4751"/>
    <w:rsid w:val="00AB56F2"/>
    <w:rsid w:val="00AE68C7"/>
    <w:rsid w:val="00AE6C35"/>
    <w:rsid w:val="00AF3F4F"/>
    <w:rsid w:val="00B07E01"/>
    <w:rsid w:val="00B912DC"/>
    <w:rsid w:val="00B96E27"/>
    <w:rsid w:val="00C06089"/>
    <w:rsid w:val="00C57637"/>
    <w:rsid w:val="00CA4299"/>
    <w:rsid w:val="00CE1E2E"/>
    <w:rsid w:val="00DB5786"/>
    <w:rsid w:val="00E11419"/>
    <w:rsid w:val="00E47C90"/>
    <w:rsid w:val="00EB5BFF"/>
    <w:rsid w:val="00EE075B"/>
    <w:rsid w:val="00F241AE"/>
    <w:rsid w:val="00F24E56"/>
    <w:rsid w:val="00F414F9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4D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104D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2D104D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character" w:styleId="Emphasis">
    <w:name w:val="Emphasis"/>
    <w:qFormat/>
    <w:rsid w:val="002D104D"/>
    <w:rPr>
      <w:i/>
      <w:iCs/>
    </w:rPr>
  </w:style>
  <w:style w:type="character" w:styleId="Strong">
    <w:name w:val="Strong"/>
    <w:basedOn w:val="DefaultParagraphFont"/>
    <w:qFormat/>
    <w:rsid w:val="002D10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D44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4D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104D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2D104D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character" w:styleId="Emphasis">
    <w:name w:val="Emphasis"/>
    <w:qFormat/>
    <w:rsid w:val="002D104D"/>
    <w:rPr>
      <w:i/>
      <w:iCs/>
    </w:rPr>
  </w:style>
  <w:style w:type="character" w:styleId="Strong">
    <w:name w:val="Strong"/>
    <w:basedOn w:val="DefaultParagraphFont"/>
    <w:qFormat/>
    <w:rsid w:val="002D10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D44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C86EF-BB65-4255-980D-491BDE18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11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Gabriella Cassar</cp:lastModifiedBy>
  <cp:revision>23</cp:revision>
  <dcterms:created xsi:type="dcterms:W3CDTF">2015-07-16T19:09:00Z</dcterms:created>
  <dcterms:modified xsi:type="dcterms:W3CDTF">2015-10-28T16:28:00Z</dcterms:modified>
</cp:coreProperties>
</file>