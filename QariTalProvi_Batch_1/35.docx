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267AF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bookmarkStart w:id="0" w:name="_GoBack"/>
      <w:bookmarkEnd w:id="0"/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Inizjattiva li biha l-Air Malta se tiffranka €4 miljun ġiet irridikolata mill-midja tal-PN</w:t>
      </w:r>
    </w:p>
    <w:p w14:paraId="687085C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tat-Turiżmu Edward Zammit Lewis fil-programm Reporter</w:t>
      </w:r>
    </w:p>
    <w:p w14:paraId="3FC82D8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D86996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Waqt il-programm Reporter immexxi minn Saviour Balzan li kien qed jit</w:t>
      </w:r>
      <w:ins w:id="1" w:author="Jonathan" w:date="2015-11-05T09:02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ratta t-turiżmu f’Malta, il-Ministru tat-Turiżmu Zammit Lewis wera l-ġurnal il-Mument li fuq il-paġna ta’ quddiem waqq</w:t>
      </w:r>
      <w:ins w:id="2" w:author="Jonathan" w:date="2015-11-05T09:03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3" w:author="Jonathan" w:date="2015-11-05T09:03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għaċ-ċajt u rridikola lill-AirMalta għal</w:t>
      </w:r>
      <w:ins w:id="4" w:author="Jonathan" w:date="2015-11-05T09:04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5" w:author="Jonathan" w:date="2015-11-05T09:04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kwalit</w:t>
      </w:r>
      <w:ins w:id="6" w:author="Jonathan" w:date="2015-11-05T09:04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7" w:author="Jonathan" w:date="2015-11-05T09:04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</w:t>
      </w:r>
      <w:ins w:id="8" w:author="Jonathan" w:date="2015-11-05T09:06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baquettes</w:t>
      </w:r>
      <w:ins w:id="9" w:author="Jonathan" w:date="2015-11-05T09:06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qed jiġu offruti l-passi</w:t>
      </w:r>
      <w:ins w:id="10" w:author="Jonathan" w:date="2015-11-05T09:05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1" w:author="Jonathan" w:date="2015-11-05T09:05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ieri fl-‘economy class’. Skont il-ministru dan se jiffranka lill-AirMalta €4 miljun, “Insofru jekk ma nibdewx nikkumerċjalizzaw l-AirMalta, iżda </w:t>
      </w:r>
      <w:del w:id="12" w:author="Jonathan" w:date="2015-11-05T09:05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rridu s-s</w:t>
      </w:r>
      <w:ins w:id="13" w:author="Jonathan" w:date="2015-11-05T09:05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14" w:author="Jonathan" w:date="2015-11-05T09:05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pport tal-oppożizzjoni.”</w:t>
      </w:r>
    </w:p>
    <w:p w14:paraId="2FB7378B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Robert Arrigo fuq in-naħa tal-Partit Nazzjonalista qal li n-nies illum qed imorru għal titjiriet aktar ‘cheap’ u jemmen li “anzi l-AirMalta jmissha tbi</w:t>
      </w:r>
      <w:del w:id="15" w:author="Jonathan" w:date="2015-11-05T09:06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 il-</w:t>
      </w:r>
      <w:ins w:id="16" w:author="Jonathan" w:date="2015-11-05T09:06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baguettes</w:t>
      </w:r>
      <w:ins w:id="17" w:author="Jonathan" w:date="2015-11-05T09:06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mhux tagħtihom b’xejn” qal Arrigo, “Iżda dan il-fatt </w:t>
      </w:r>
      <w:ins w:id="18" w:author="Jonathan" w:date="2015-11-05T09:06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9" w:author="Jonathan" w:date="2015-11-05T09:06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rid jiġi rifless ukoll fil-prezz tal-biljett tal-ajru.”</w:t>
      </w:r>
    </w:p>
    <w:p w14:paraId="22DA9B8D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Zammit Tabona qal li d-deċiżjoni taċ-ċerpers</w:t>
      </w:r>
      <w:ins w:id="20" w:author="Jonathan" w:date="2015-11-05T09:07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1" w:author="Jonathan" w:date="2015-11-05T09:07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n, Maria Micallef li tibda tbi</w:t>
      </w:r>
      <w:del w:id="22" w:author="Jonathan" w:date="2015-11-05T09:07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għ l-ikel sħun uriet kemm għandha </w:t>
      </w:r>
      <w:ins w:id="23" w:author="Jonathan" w:date="2015-11-05T09:07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guts</w:t>
      </w:r>
      <w:ins w:id="24" w:author="Jonathan" w:date="2015-11-05T09:07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tara li l-affarijiet jibdew mexjin bis-serjet</w:t>
      </w:r>
      <w:ins w:id="25" w:author="Jonathan" w:date="2015-11-05T09:07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26" w:author="Jonathan" w:date="2015-11-05T09:07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“Il-mentalit</w:t>
      </w:r>
      <w:ins w:id="27" w:author="Jonathan" w:date="2015-11-05T09:07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28" w:author="Jonathan" w:date="2015-11-05T09:07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ins w:id="29" w:author="Jonathan" w:date="2015-11-05T09:07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management</w:t>
      </w:r>
      <w:ins w:id="30" w:author="Jonathan" w:date="2015-11-05T09:07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l-ħaddiema tal-AirMalta għandha bżonn bidla kbira fil-mentalit</w:t>
      </w:r>
      <w:ins w:id="31" w:author="Jonathan" w:date="2015-11-05T09:08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32" w:author="Jonathan" w:date="2015-11-05T09:08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tagħhom u hemm bżonn li nies b’mentalit</w:t>
      </w:r>
      <w:ins w:id="33" w:author="Jonathan" w:date="2015-11-05T09:08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34" w:author="Jonathan" w:date="2015-11-05T09:08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40 sena ilu jitilqu u jidħlu żgħażagħ b’mentalit</w:t>
      </w:r>
      <w:ins w:id="35" w:author="Jonathan" w:date="2015-11-05T09:08:00Z">
        <w:r w:rsidR="00FD7356" w:rsidRPr="000A2F30">
          <w:rPr>
            <w:rFonts w:ascii="Lucida Grande" w:hAnsi="Lucida Grande" w:cs="Lucida Grande"/>
            <w:b/>
            <w:color w:val="000000"/>
          </w:rPr>
          <w:t>à</w:t>
        </w:r>
      </w:ins>
      <w:del w:id="36" w:author="Jonathan" w:date="2015-11-05T09:08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aktar moderna.”</w:t>
      </w:r>
    </w:p>
    <w:p w14:paraId="378E31B6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6515E383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3C614F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311F5C04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Ċekk ta’ bi</w:t>
      </w:r>
      <w:del w:id="37" w:author="Jonathan" w:date="2015-11-05T09:08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ljun dol</w:t>
      </w:r>
      <w:ins w:id="38" w:author="Jonathan" w:date="2015-11-05T09:09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aru ma khi</w:t>
      </w:r>
      <w:del w:id="39" w:author="Jonathan" w:date="2015-11-05T09:09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nx biżżejjed għal</w:t>
      </w:r>
      <w:ins w:id="40" w:author="Jonathan" w:date="2015-11-05T09:09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-eks mara ta’ bil</w:t>
      </w:r>
      <w:del w:id="41" w:author="Jonathan" w:date="2015-11-05T09:09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junarju</w:t>
      </w:r>
    </w:p>
    <w:p w14:paraId="1B19CAD7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Sue Ann Arnall qed tikkontendi li l-fortuna ta’ Harold Hamm li tiswa 18</w:t>
      </w:r>
      <w:ins w:id="42" w:author="Jonathan" w:date="2015-11-05T09:09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3" w:author="Jonathan" w:date="2015-11-05T09:09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ins w:id="44" w:author="Jonathan" w:date="2015-11-05T09:09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45" w:author="Jonathan" w:date="2015-11-05T09:09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biljun dollaru  </w:t>
      </w:r>
    </w:p>
    <w:p w14:paraId="4787553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2DDD519C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Wieħed mill-akbar każi ta’ divorzju fl-Istati Uniti reġa' ġibed l-attenzjoni tal-pubbliku meta l-eks mara tat-‘tycoon’ taż-żejt Harold Hamm irrifjutat ċekk ta’ kważi biljun dollaru.</w:t>
      </w:r>
    </w:p>
    <w:p w14:paraId="1E90A8B6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Tant hi kbira l-figura li kważi lanqas toqgħod fiċ-ċekk u dan iddeċidieh imħallef f’Oklahoma li kien qed imexxi l-kawża tad-divorzju ta’ din il-kop</w:t>
      </w:r>
      <w:ins w:id="46" w:author="Jonathan" w:date="2015-11-05T09:10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ja.</w:t>
      </w:r>
    </w:p>
    <w:p w14:paraId="2EA51C3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F3767FC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L-eks mara ta’ Hamm qalet li jekk taċċetta din is-somma tkun qed titlef id-dritt li titlob għal iżjed. Min-naħa tiegħu Hamm qed jgħid li anke s-somma ta’ biljun hi wisq, speċjalment minħabba l-waqgħa fil-prezz taż-żejt.</w:t>
      </w:r>
    </w:p>
    <w:p w14:paraId="5B9CDC67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Arnall, li hi avukat u kienet taħdem mal-istess kumpanija ta’ Hamm (żewġha) kienet ilha miżżewġa għal 26 sena miegħu u qed tikkontendi li l-imperu ta’ żewġha jiswa 18-il biljun dollaru u dan l-akbar proprjetarju taż-żejt Amerikan għamel il-flus flimkien magħha f’dawn l-aħħar 25 sena. </w:t>
      </w:r>
    </w:p>
    <w:p w14:paraId="2BC03B8D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8B96BCA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C68D68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6CFA26EB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53B40293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Laqgħa tal-kabinett f'Għawdex swiet €7,000, elf fuq it-trasport ta' mejda</w:t>
      </w:r>
    </w:p>
    <w:p w14:paraId="3BD3AF53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Kważi elf minnhom kienu minfuqa fit-trasport ta' mejda</w:t>
      </w:r>
    </w:p>
    <w:p w14:paraId="42F9C88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38F114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F'laqgħa tal-kabinett li saret is-sena l-oħra f'Għawdex, intefqet is-somma ta' €6,827.95. Din l-informazzjoni ġiet </w:t>
      </w:r>
      <w:ins w:id="47" w:author="Jonathan" w:date="2015-11-05T09:10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ip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preżentata fil-Parlament mill-Prim Ministru Joseph Muscat, wara l-mistoqsija tal-</w:t>
      </w:r>
      <w:ins w:id="48" w:author="Jonathan" w:date="2015-11-05T09:10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49" w:author="Jonathan" w:date="2015-11-05T09:10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embru </w:t>
      </w:r>
      <w:ins w:id="50" w:author="Jonathan" w:date="2015-11-05T09:10:00Z">
        <w:r w:rsidR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51" w:author="Jonathan" w:date="2015-11-05T09:10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arlamentari Għawdxi Chris Said.</w:t>
      </w:r>
    </w:p>
    <w:p w14:paraId="2295AA28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Mill-informazzjoni preżentata jidher li l-gvern ne</w:t>
      </w:r>
      <w:del w:id="52" w:author="Jonathan" w:date="2015-11-05T09:10:00Z">
        <w:r w:rsidRPr="002857E1" w:rsidDel="00FD73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faq €991.20 biex jittrasporta, jarma u jżarma l-mejda użata mill-membri tal-Kabinett.</w:t>
      </w:r>
    </w:p>
    <w:p w14:paraId="62AD7534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€992,85 kienu minfuqa biex jiġi ntramat it-tagħmir u l-kirja tal-</w:t>
      </w:r>
      <w:ins w:id="53" w:author="Jonathan" w:date="2015-11-05T09:34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monitors</w:t>
      </w:r>
      <w:ins w:id="54" w:author="Jonathan" w:date="2015-11-05T09:34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swiet €1,893.90.</w:t>
      </w:r>
    </w:p>
    <w:p w14:paraId="33764055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ins w:id="55" w:author="Jonathan" w:date="2015-11-05T09:34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56" w:author="Jonathan" w:date="2015-11-05T09:34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vern ħallas ukoll €2,950 għall-użu tal-arja kkundizzjonata.</w:t>
      </w:r>
    </w:p>
    <w:p w14:paraId="5A8EBAB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ħareġ minn mistoqsija parlamentari li ġiet imwieġba lbieraħ fil-</w:t>
      </w:r>
      <w:ins w:id="57" w:author="Jonathan" w:date="2015-11-05T09:34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58" w:author="Jonathan" w:date="2015-11-05T09:34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arlament.</w:t>
      </w:r>
    </w:p>
    <w:p w14:paraId="309D12E2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Il-laqgħa li saret f'Lulju li għadda kienet fir-Rabat Għawdex, bħala parti minn inizjattiva tal-Gvern biex jorganizza laqgħat tal-kabinett madwar Malta u Għawdex. Fil-laqgħa kien hemm preżenti wkoll membri mill-Kumitat Reġjonali t'Għawdex li jifforma parti mill-MCESD.</w:t>
      </w:r>
    </w:p>
    <w:p w14:paraId="14EA483D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AE2015B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B5AFEE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CF21E6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Eks </w:t>
      </w:r>
      <w:ins w:id="59" w:author="Jonathan" w:date="2015-11-05T09:34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60" w:author="Jonathan" w:date="2015-11-05T09:34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ap fl-Awtorit</w:t>
      </w:r>
      <w:ins w:id="61" w:author="Jonathan" w:date="2015-11-05T09:35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62" w:author="Jonathan" w:date="2015-11-05T09:34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Maltija tar-riżorsi aċċetta biljetti tal-</w:t>
      </w:r>
      <w:del w:id="63" w:author="Jonathan" w:date="2015-11-05T09:35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Football </w:delText>
        </w:r>
      </w:del>
      <w:ins w:id="64" w:author="Jonathan" w:date="2015-11-05T09:35:00Z">
        <w:r w:rsidR="00563320" w:rsidRPr="002857E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utbol</w:t>
        </w:r>
        <w:r w:rsidR="00563320" w:rsidRPr="002857E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Ingliż mingħand George Farrugia</w:t>
      </w:r>
    </w:p>
    <w:p w14:paraId="6F85A65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</w:t>
      </w:r>
      <w:ins w:id="65" w:author="Jonathan" w:date="2015-11-05T09:35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is</w:t>
        </w:r>
      </w:ins>
      <w:del w:id="66" w:author="Jonathan" w:date="2015-11-05T09:35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si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tru tal-</w:t>
      </w:r>
      <w:ins w:id="67" w:author="Jonathan" w:date="2015-11-05T09:35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68" w:author="Jonathan" w:date="2015-11-05T09:35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nerġija ssospenda lil Godwin Sant</w:t>
      </w:r>
    </w:p>
    <w:p w14:paraId="754A5B26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097A608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tal-</w:t>
      </w:r>
      <w:ins w:id="69" w:author="Jonathan" w:date="2015-11-05T09:35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70" w:author="Jonathan" w:date="2015-11-05T09:35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nerġija Konrad Mizzi </w:t>
      </w:r>
      <w:del w:id="71" w:author="Jonathan" w:date="2015-11-05T09:35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ssospenda lil Godwin Sant li hu impjegat taċ-ċivil talli aċċetta biljetti tal-gr</w:t>
      </w:r>
      <w:ins w:id="72" w:author="Jonathan" w:date="2015-11-05T09:36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awnd</w:t>
        </w:r>
      </w:ins>
      <w:del w:id="73" w:author="Jonathan" w:date="2015-11-05T09:36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ound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del w:id="74" w:author="Jonathan" w:date="2015-11-05T09:36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Football </w:delText>
        </w:r>
      </w:del>
      <w:ins w:id="75" w:author="Jonathan" w:date="2015-11-05T09:36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futbol</w:t>
        </w:r>
        <w:r w:rsidR="00563320" w:rsidRPr="002857E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Ingliż mingħand Trafigura li hi l-kumpanija mmexxija min-negozjant taż-żejt George Farrugia. </w:t>
      </w:r>
    </w:p>
    <w:p w14:paraId="14C96A0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Godwin Sant kien il-kap tar-regolatur tal-enerġija fi ħdan l-Awtorit</w:t>
      </w:r>
      <w:ins w:id="76" w:author="Jonathan" w:date="2015-11-05T09:36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77" w:author="Jonathan" w:date="2015-11-05T09:36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Maltija tar-</w:t>
      </w:r>
      <w:ins w:id="78" w:author="Jonathan" w:date="2015-11-05T09:36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</w:t>
        </w:r>
      </w:ins>
      <w:del w:id="79" w:author="Jonathan" w:date="2015-11-05T09:36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iżorsi. Dan ġie żvelat dalgħodu fil-ġurnal Malta Today minn Saviour Balzan. Sant ġie sospiż b'mod immedjat sakemm tinqat</w:t>
      </w:r>
      <w:ins w:id="80" w:author="Jonathan" w:date="2015-11-05T09:37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81" w:author="Jonathan" w:date="2015-11-05T09:37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l-investigazzjoni li għaddejja.</w:t>
      </w:r>
    </w:p>
    <w:p w14:paraId="0DF588AE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Dan kollu ħareġ meta l-MaltaToday </w:t>
      </w:r>
      <w:ins w:id="82" w:author="Jonathan" w:date="2015-11-05T09:37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ppublikat </w:t>
      </w:r>
      <w:ins w:id="83" w:author="Jonathan" w:date="2015-11-05T09:37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e-mails</w:t>
      </w:r>
      <w:ins w:id="84" w:author="Jonathan" w:date="2015-11-05T09:37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juru li Sant aċċetta biljetti tal-gr</w:t>
      </w:r>
      <w:ins w:id="85" w:author="Jonathan" w:date="2015-11-05T09:37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awnd</w:t>
        </w:r>
      </w:ins>
      <w:del w:id="86" w:author="Jonathan" w:date="2015-11-05T09:37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ound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b'xejn fl-2007. Farrugia </w:t>
      </w:r>
      <w:del w:id="87" w:author="Jonathan" w:date="2015-11-05T09:37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ngħata l-proklama mill-istat bil-kundizzjoni li jgħid dak kollu li ta</w:t>
      </w:r>
      <w:del w:id="88" w:author="Jonathan" w:date="2015-11-05T09:37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minn taħt fl-Enemalta biex toħroġ il-verit</w:t>
      </w:r>
      <w:ins w:id="89" w:author="Jonathan" w:date="2015-11-05T09:37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90" w:author="Jonathan" w:date="2015-11-05T09:37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kollha. Sant kien 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responsabbli li jixgħel il-bozza l-ħadra biex jiżgura li l-kunsinni kienu jaqgħu taħt l-ispeċifikazzjonijiet regulati mill-istat.</w:t>
      </w:r>
    </w:p>
    <w:p w14:paraId="1F89318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6D3E22B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3C5DCE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58B88CD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ZEKZIK</w:t>
      </w:r>
    </w:p>
    <w:p w14:paraId="3AFF1447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Nisa b'warrani kbir iwelldu tfal aktar intelliġenti</w:t>
      </w:r>
    </w:p>
    <w:p w14:paraId="66B9C647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L-iżvilupp ta' moħħ ta' tarbija jiddependi mix-xaħam li hemm fil-warrani u fil-ġenbejn tal-omm</w:t>
      </w:r>
    </w:p>
    <w:p w14:paraId="7FF86D80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88DD44A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skont studju xjentifiku li l-</w:t>
      </w:r>
      <w:ins w:id="91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92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rofessuri William Lassek u Steven Gaulin mill-Universit</w:t>
      </w:r>
      <w:ins w:id="93" w:author="Jonathan" w:date="2015-11-05T09:38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94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Amerikana ta' Pittsburgh għamlu wara li ilhom ħafna jistudjaw il-warrani tan-nisa. Huma jemmnu li dan it-tagħrif li ħarġu juri għaliex mara għandha warrani tradizzjonalment aktar mibrum minn ta' raġel.</w:t>
      </w:r>
    </w:p>
    <w:p w14:paraId="74160068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Huma sabu li biex tibni sistema nervuża għandek bżonn ħafna xaħam u x-xaħam li jeżisti fin-naħat tal-warrani hu ferm importanti għal</w:t>
      </w:r>
      <w:ins w:id="95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96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moħħ tal-bniedem. Jidher li n-nisa evolvew b'mod li jakkumulaw dan ix-xaħam, iżommuh sa ma jkollhom it-tarbija.</w:t>
      </w:r>
    </w:p>
    <w:p w14:paraId="0B1A9AC8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ins w:id="97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98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_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Professur Lassek qal li fost il-</w:t>
      </w:r>
      <w:ins w:id="99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mammals</w:t>
      </w:r>
      <w:ins w:id="100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il-livell tax-xaħam fil-ġisem hu ta' bejn il-5 u 10%, iżda fin-nida dan jitl</w:t>
      </w:r>
      <w:ins w:id="101" w:author="Jonathan" w:date="2015-11-05T09:38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102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 30%, eżatt daqs</w:t>
      </w:r>
      <w:del w:id="103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kemm ikollu ors qabel jidħol biex jagħmel il-'hibernation' tiegħ</w:t>
      </w:r>
      <w:r>
        <w:rPr>
          <w:rFonts w:ascii="Tahoma" w:eastAsia="Times New Roman" w:hAnsi="Tahoma" w:cs="Tahoma"/>
          <w:color w:val="000000"/>
          <w:sz w:val="24"/>
          <w:szCs w:val="24"/>
          <w:lang w:val="mt-MT"/>
        </w:rPr>
        <w:t>u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inkella l-baleni li jgħixu fil-baħar kiesaħ tal-Artiku. </w:t>
      </w:r>
    </w:p>
    <w:p w14:paraId="16B0AE05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David Bainbridge, </w:t>
      </w:r>
      <w:ins w:id="104" w:author="Jonathan" w:date="2015-11-05T09:38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05" w:author="Jonathan" w:date="2015-11-05T09:38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rofessur fl-Universit</w:t>
      </w:r>
      <w:ins w:id="106" w:author="Jonathan" w:date="2015-11-05T09:39:00Z">
        <w:r w:rsidR="00563320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107" w:author="Jonathan" w:date="2015-11-05T09:39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ta' Cambridge qabel ma' dawn l-istudji u qal li dawn it-tip ta' nisa huma l-aktar li jattiraw lir-raġel, u dawk b'warrani mibrum hemm </w:t>
      </w:r>
      <w:ins w:id="108" w:author="Jonathan" w:date="2015-11-05T09:39:00Z">
        <w:r w:rsidR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09" w:author="Jonathan" w:date="2015-11-05T09:39:00Z">
        <w:r w:rsidRPr="002857E1" w:rsidDel="0056332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1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ans li jwelldu tfal aktar b'saħħithom u aktar intelliġenti. Anke jekk ammetta wkoll li hemm fatturi oħra li jgħinu f'dan il-lat. </w:t>
      </w:r>
    </w:p>
    <w:p w14:paraId="1310B49C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2ED8065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6C634D40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Il-BOV iwissi dwar 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0" w:author="Jonathan" w:date="2015-11-05T0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email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qarrieqa li titlob validazzjoni tal-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1" w:author="Jonathan" w:date="2015-11-05T0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SecureKey</w:t>
      </w:r>
    </w:p>
    <w:p w14:paraId="389770B0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Il-Bank jisħaq li huwa qatt ma jitlob infomazzjoni ta’ dan it-tip permezz ta’ 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2" w:author="Jonathan" w:date="2015-11-05T0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email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telefon jew mezzi oħra ta’ komunikazzjoni diġitali</w:t>
      </w:r>
    </w:p>
    <w:p w14:paraId="24CAD1A7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3D9B29C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Il-Bank of Valletta jinsab informat li qed tiġi ċċirkolata 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3" w:author="Jonathan" w:date="2015-11-05T0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email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titlob il-klijenti jissinkronizzaw il-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4" w:author="Jonathan" w:date="2015-11-05T09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SecureKey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billi jaċċessaw link provduta.</w:t>
      </w:r>
    </w:p>
    <w:p w14:paraId="21A5D454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Għalkemm dawn l-</w:t>
      </w:r>
      <w:r w:rsidRPr="0056332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5" w:author="Jonathan" w:date="2015-11-05T09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emails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jidhru awtentiċi, il-Bank ifakkar lill-klijenti li għandhom dejjem jinjoraw komunikazzjonijiet ta’ din ix-xorta, li tagħti l-impressjoni li hija mibgħuta mill-Bank of Valletta u titlob informazzjoni finanzjarja jew personali bħalma huma il-PIN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6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Cashlink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dettalji tal-kards ta’ kreditu jew debitu, numri tal-kontijiet,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7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user ID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8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Internet Banking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jew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9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passcodes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iġġenerati permezz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0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SecureKey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14:paraId="71CF6331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Il-Bank jisħaq li huwa qatt ma jitlob infomazzjoni ta’ dan it-tip mill-klijenti permezz ta’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1" w:author="Jonathan" w:date="2015-11-05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email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telefon jew mezzi oħra ta’ komunikazzjoni diġitali.</w:t>
      </w:r>
    </w:p>
    <w:p w14:paraId="3C1D5659" w14:textId="77777777" w:rsidR="00014108" w:rsidRPr="002857E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Il-Bank stqarr li għandu sistemi ta’ sigurt</w:t>
      </w:r>
      <w:ins w:id="122" w:author="Jonathan" w:date="2015-11-05T09:42:00Z">
        <w:r w:rsidR="00F74704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123" w:author="Jonathan" w:date="2015-11-05T09:41:00Z">
        <w:r w:rsidRPr="002857E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robusti u li, permezz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4" w:author="Jonathan" w:date="2015-11-05T09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SecureKey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il-klijenti għandhom aċċess għal mekkaniżmu biex jawtentikaw it-tranżazzjonijiet tagħhom b’mod sigur perme</w:t>
      </w:r>
      <w:ins w:id="125" w:author="Jonathan" w:date="2015-11-05T09:42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zz</w:t>
        </w:r>
      </w:ins>
      <w:del w:id="126" w:author="Jonathan" w:date="2015-11-05T09:42:00Z">
        <w:r w:rsidRPr="002857E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ss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7" w:author="Jonathan" w:date="2015-11-05T09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BOV Internet Banking</w:t>
      </w: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B’danakollu, il-klijenti għandhom jibqgħu dejjem attenti dwar theddid ta’ dan it-tip u huwa importanti li jżommu ma’ prattiki stabbiliti.</w:t>
      </w:r>
    </w:p>
    <w:p w14:paraId="4C865E70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 aktar informazzjoni jew f’każ ta’ diffikult</w:t>
      </w:r>
      <w:ins w:id="128" w:author="Jonathan" w:date="2015-11-05T09:42:00Z">
        <w:r w:rsidR="00F74704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129" w:author="Jonathan" w:date="2015-11-05T09:42:00Z">
        <w:r w:rsidRPr="002857E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2857E1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il-klijenti huma mistiedna jikkuntattjaw il-BOV Customer Service Centre fuq 21312020.</w:t>
      </w:r>
    </w:p>
    <w:p w14:paraId="59E1BAD0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3C8AC62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</w:pPr>
    </w:p>
    <w:p w14:paraId="0489F7E2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  <w:t>Tal-Monti: Il-Gvern ‘daħaq bina u ngannana’</w:t>
      </w:r>
    </w:p>
    <w:p w14:paraId="3BF74922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  <w:lastRenderedPageBreak/>
        <w:t>Bejjiegħa tal-monti jgħidu li l-Gvern daħaq bihom wara d-deċiżjoni sabiex il-monti jiġi rilokat fit-tieni parti biss ta' Tri</w:t>
      </w:r>
      <w:r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  <w:t>q l-Ordinanza fil-Belt Valletta</w:t>
      </w:r>
    </w:p>
    <w:p w14:paraId="18BD6164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</w:pPr>
    </w:p>
    <w:p w14:paraId="344DEA1C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b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F’ kummenti esklussivi mal-ILLUM ftit sigħat biss wara li ħarġet l-aħbar li l-gvern mhux se jirriloka l-monti ħdejn il-parlament, kif kien wiegħed li se jagħmel qabel l-elezzjoni, numru </w:t>
      </w:r>
      <w:ins w:id="130" w:author="Jonathan" w:date="2015-11-05T09:42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ta’ 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bejjiegħa tal-monti esprimew ir-rabja u s-sens qawwi tad-diżappunt  tagħhom.</w:t>
      </w:r>
    </w:p>
    <w:p w14:paraId="2C1AF12A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20A2AC8E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Illum, il-</w:t>
      </w:r>
      <w:ins w:id="131" w:author="Jonathan" w:date="2015-11-05T09:42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32" w:author="Jonathan" w:date="2015-11-05T09:42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tal-</w:t>
      </w:r>
      <w:ins w:id="133" w:author="Jonathan" w:date="2015-11-05T09:42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134" w:author="Jonathan" w:date="2015-11-05T09:42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konomija Chris Cardona ħabbar kif, kuntrarjament għall-wegħda elettorali, </w:t>
      </w:r>
      <w:ins w:id="135" w:author="Jonathan" w:date="2015-11-05T09:42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l-bejjiegħa tal-monti mhux se jiġu rilokati ħdejn il-parlament il-ġdid, iżda għat-tieni parti biss ta’ Triq </w:t>
      </w:r>
      <w:ins w:id="136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Ordinanza. Il-Ministru Cardona qal ukoll li huwa impossib</w:t>
      </w:r>
      <w:ins w:id="137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 li l-bejjiegħa tal-monti joq</w:t>
      </w:r>
      <w:ins w:id="138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139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du kollha f’</w:t>
      </w:r>
      <w:del w:id="140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parti daqshekk żgħira, u li għalhekk bejn għaxra u</w:t>
      </w:r>
      <w:ins w:id="141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ħmistax</w:t>
        </w:r>
      </w:ins>
      <w:del w:id="142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15</w:delText>
        </w:r>
      </w:del>
      <w:ins w:id="143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44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ins w:id="145" w:author="Jonathan" w:date="2015-11-05T09:43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46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bejjiegħ</w:t>
      </w:r>
      <w:del w:id="147" w:author="Jonathan" w:date="2015-11-05T09:43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 jiġu mitluba sabiex iċedu l-liċenzja tagħhom u li dawn tal-aħħar jingħataw kumpens finanzjarju.</w:t>
      </w:r>
    </w:p>
    <w:p w14:paraId="1BC28454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05B3B99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Madankollu, membri fi ħdan il-Kumitat tal-Monti qalu li minkejja li dawn il-proposti se jinfluwenza</w:t>
      </w:r>
      <w:ins w:id="148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hom b’</w:t>
      </w:r>
      <w:del w:id="149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mod dirett, ma kinux ikkonsultati jew imqar mgħarrfa b’ dan.</w:t>
      </w:r>
    </w:p>
    <w:p w14:paraId="170A0F16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Iktar u iktar, bejjiegħa tal-monti li ġew mistoqsija għall-kumment sostnew li din l-omertà tal-gvern ħalli</w:t>
      </w:r>
      <w:ins w:id="150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thom fil-għama u li għaldaqstant ma setgħux jagħtu kumment. Oħrajn qalu li ma xtaqux jidhru fil-filmat.</w:t>
      </w:r>
    </w:p>
    <w:p w14:paraId="77F182CD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733DB14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Madankollu, bejjiegħa tal-monti li tkellmu mal-ILLUM kienu voċiferi fir-rabja tagħhom. Huma sostnew li t-tieni parti ta’ Triq </w:t>
      </w:r>
      <w:ins w:id="151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Ordinanza hija biss “għar-rimi” u li għaldaqstant, il-monti se jmur lura minflok ma jmur ‘il quddiem.</w:t>
      </w:r>
    </w:p>
    <w:p w14:paraId="6B683141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“Kulħadd maħruq, kulħadd da</w:t>
      </w:r>
      <w:ins w:id="152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53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 bina. A</w:t>
      </w:r>
      <w:ins w:id="154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55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 se mmorru għall-agħar u mhux għall-aħjar. Minflok il-gvern qed jgħin</w:t>
      </w:r>
      <w:ins w:id="156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a, te</w:t>
      </w:r>
      <w:ins w:id="157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158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ana minn ġot-taġen għal ġon-nar,” sostniet bejjiegħa tal-monti.</w:t>
      </w:r>
    </w:p>
    <w:p w14:paraId="17368426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21787142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Huma sostnew li qabel l-elezzjoni ġenerali ta’ Marzu tal-2013, l-Oppożizzjoni Laburista ta’ dak iż–żmien kienet wegħdithom li l-monti se jiġi rilokat maż-żewġ naħat ta’ Triq </w:t>
      </w:r>
      <w:ins w:id="159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Ordinanza, u li l-gvern kien “preparat li jilqa’ kull kritika.”</w:t>
      </w:r>
    </w:p>
    <w:p w14:paraId="249DC772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“Meta konna qed naslu sabiex nilħqu ftehim mal-</w:t>
      </w:r>
      <w:ins w:id="160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61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rim </w:t>
      </w:r>
      <w:ins w:id="162" w:author="Jonathan" w:date="2015-11-05T09:44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63" w:author="Jonathan" w:date="2015-11-05T09:44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u dan qal li ma jsibx problema,” tenna jgħid Julian Buhagiar, membru fi ħdan il-</w:t>
      </w:r>
      <w:ins w:id="164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65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umitat tal-</w:t>
      </w:r>
      <w:ins w:id="166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67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onti. Bejjiegħa oħra spje</w:t>
      </w:r>
      <w:ins w:id="168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aw kif illum huma “diżgustati”</w:t>
      </w:r>
      <w:r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li qed iħossuhom “ingannati” </w:t>
      </w: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għall-atteġġjament tal-gvern.</w:t>
      </w:r>
    </w:p>
    <w:p w14:paraId="53F92B6B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9037AE5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“Suppost ilna li ġejna rilokati sena u nofs iżda aħna bqajna kwieti, u ma qlajniex kwistjoni. U issa minflok ma niġu rilokati, il-gvern qed jgħidilna li ħa nkunu fuq naħa waħda. Dan ingann, aħna mhux hekk ftehm</w:t>
      </w:r>
      <w:ins w:id="169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a,” sostna bejjiegħ li tkellem ma’ dan il-ġurnal.</w:t>
      </w:r>
    </w:p>
    <w:p w14:paraId="358E608F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321B1EB9" w14:textId="77777777" w:rsidR="00014108" w:rsidRPr="00950E3C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“Għadna ma nafux x’ se jiġri, ma ġejniex ikkonsultati b’</w:t>
      </w:r>
      <w:del w:id="170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xejn. Se nitolbu laqgħa mal-</w:t>
      </w:r>
      <w:ins w:id="171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72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ħa naraw għalxiex ħareġ il-proposta mingħajr ebda konsultazzjoni magħna,” qal Roderick Mangion, membru fi ħdan il-</w:t>
      </w:r>
      <w:ins w:id="173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74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umitat tal-</w:t>
      </w:r>
      <w:ins w:id="175" w:author="Jonathan" w:date="2015-11-05T09:45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76" w:author="Jonathan" w:date="2015-11-05T09:45:00Z">
        <w:r w:rsidRPr="00950E3C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onti.</w:t>
      </w:r>
    </w:p>
    <w:p w14:paraId="557671B4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3BF4DFB5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Mistoqsija jekk humiex lesti li jċedu l-liċenzja tagħhom, il-bejjiegħa qalu li din il-proposta tagħmel sens biss għal min hu anzjan. Saħansitra huma qalu li bejn “erba’ u ħames persuni” biss huma lesti li jċedu l-liċenzja tagħhom, hekk kif il-maġġoranza tal-bejjiegħa għadhom żgħar. Mistoqsija jekk humiex lesti li jaċċettaw posti (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7" w:author="Jonathan" w:date="2015-11-05T09:4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stalls</w:t>
      </w: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) </w:t>
      </w:r>
      <w:r w:rsidRPr="00950E3C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iżgħar sabiex ikun hemm biżżejjed spazju għall-bejjiegħa l-oħrajn, persuni li tkellmu mal-ILLUM qalu li dan ma jkunx biżże</w:t>
      </w:r>
      <w:r>
        <w:rPr>
          <w:rFonts w:ascii="Tahoma" w:eastAsia="Times New Roman" w:hAnsi="Tahoma" w:cs="Tahoma"/>
          <w:color w:val="000000"/>
          <w:sz w:val="24"/>
          <w:szCs w:val="24"/>
          <w:lang w:val="mt-MT"/>
        </w:rPr>
        <w:t>jjed biex ilaħħqu mal-ispejjeż.</w:t>
      </w:r>
    </w:p>
    <w:p w14:paraId="3C36EA03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21BC44F7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EAE8355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7F13849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 jirriżultax kontaminazzjoni ta' dijżil fil-Bajja s-Sabiħa</w:t>
      </w:r>
    </w:p>
    <w:p w14:paraId="1C090B48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</w:t>
      </w:r>
      <w:ins w:id="178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79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irettorat tas-Saħħa jgħid li l-bajja se tinżamm miftuħa għall-għawm</w:t>
      </w:r>
    </w:p>
    <w:p w14:paraId="22029CEE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594B0CC8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Wara rapporti dwar ħruġ ta’ d</w:t>
      </w:r>
      <w:ins w:id="180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ijsil</w:t>
        </w:r>
      </w:ins>
      <w:del w:id="181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iesel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fil-baħar f'Birżebbuġa, id-</w:t>
      </w:r>
      <w:ins w:id="182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83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irettorat tas-Saħħa Ambjentali għamel kuntatt immedjat mal-awtoritajiet ikkonċernati.</w:t>
      </w:r>
    </w:p>
    <w:p w14:paraId="2F3648F2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Il-każ inkwistjoni seħħ ilbieraħ filgħaxija hekk kif il-vapur Santa Marija kien qed jingħata d-di</w:t>
      </w:r>
      <w:ins w:id="184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jsil</w:t>
        </w:r>
      </w:ins>
      <w:del w:id="185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esel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minn fuq id-Dolphin.</w:t>
      </w:r>
    </w:p>
    <w:p w14:paraId="50994228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Minn investigazzjonijiet li saru dalgħodu, kemm minn uffiċjali tad-Direttorat Saħħa Ambjentali, uffiċjali mill-Protezzjoni Ċivili u Transport Malta, ma jirriżultax li tul il-kosta ta’ Birżebbuġa kien hemm xi kontaminazzjoni minn dan id-di</w:t>
      </w:r>
      <w:ins w:id="186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jsil</w:t>
        </w:r>
      </w:ins>
      <w:del w:id="187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esel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14:paraId="228BD4FF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Għaldaqstant, din il-bajja se tinżamm miftuħa għall-għawm. Madankollu, se tibqa’ ssir sorveljanza, kemm mid-</w:t>
      </w:r>
      <w:ins w:id="188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89" w:author="Jonathan" w:date="2015-11-05T09:46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irettorat tas-Saħħa Ambjentali, b'kollaborazzjoni mal-awtoritajiet konċernati.</w:t>
      </w:r>
    </w:p>
    <w:p w14:paraId="6976F3A8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36E56A4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0AFE868E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Artist jikteb lil</w:t>
      </w:r>
      <w:ins w:id="190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91" w:author="Jonathan" w:date="2015-11-05T09:46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ins w:id="192" w:author="Jonathan" w:date="2015-11-05T09:46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93" w:author="Jonathan" w:date="2015-11-05T09:46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George Vella dwar parkeġġ illegali fi Strada Merkanti</w:t>
      </w:r>
    </w:p>
    <w:p w14:paraId="617CB92B" w14:textId="77777777" w:rsidR="00014108" w:rsidRPr="007B33E8" w:rsidRDefault="00F74704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ins w:id="194" w:author="Jonathan" w:date="2015-11-05T09:46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95" w:author="Jonathan" w:date="2015-11-05T09:46:00Z">
        <w:r w:rsidR="00014108"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="00014108"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</w:t>
      </w:r>
      <w:del w:id="196" w:author="Jonathan" w:date="2015-11-05T09:46:00Z">
        <w:r w:rsidR="00014108"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="00014108"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ozzi tal-Ministeru qed jippark</w:t>
      </w:r>
      <w:del w:id="197" w:author="Jonathan" w:date="2015-11-05T09:47:00Z">
        <w:r w:rsidR="00014108"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="00014108"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jaw fi </w:t>
      </w:r>
      <w:ins w:id="198" w:author="Jonathan" w:date="2015-11-05T09:47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99" w:author="Jonathan" w:date="2015-11-05T09:47:00Z">
        <w:r w:rsidR="00014108"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="00014108"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trada Merkanti b'mod regolari mingħajr ma jkellimhom ħadd </w:t>
      </w:r>
    </w:p>
    <w:p w14:paraId="08D8A0AF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99908ED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L-artist James Vella Clark kiteb fuq il-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0" w:author="Jonathan" w:date="2015-11-05T09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facebook</w:t>
      </w: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tal-Ministru George Vella dwar parkeġġ illegali li qed isir mix-xufiera u l-ministeru tiegħu fi Strada Merkanti. Triq li hu pprojbit li jkun hemm parkeġġ fih iżda kif juri r-ritratt hu nvażat b'kar</w:t>
      </w:r>
      <w:del w:id="201" w:author="Jonathan" w:date="2015-11-05T09:47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ozzi tal-</w:t>
      </w:r>
      <w:ins w:id="202" w:author="Jonathan" w:date="2015-11-05T09:47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203" w:author="Jonathan" w:date="2015-11-05T09:47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pparkjati hemm. Dan ir-ritratt li qed jiġri fuq is-siti soċjali qed iqajjem rabja kbira fost il-poplu Malti li biċ-ċar qed jiġi mogħti speċi ta' messaġġ żbaljat li l-liġijiet mhux qegħdin hemm għal kulħadd.</w:t>
      </w:r>
    </w:p>
    <w:p w14:paraId="7EF86481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1A34A52C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0B149A5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Id-dulliegħa tajba ħafna għas-saħħa iżda tist</w:t>
      </w:r>
      <w:ins w:id="204" w:author="Jonathan" w:date="2015-11-05T09:47:00Z">
        <w:r w:rsidR="00F74704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205" w:author="Jonathan" w:date="2015-11-05T09:47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tħaxxen jekk..</w:t>
      </w:r>
    </w:p>
    <w:p w14:paraId="5C6335C7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Frotta bnina li tist</w:t>
      </w:r>
      <w:ins w:id="206" w:author="Jonathan" w:date="2015-11-05T09:47:00Z">
        <w:r w:rsidR="00F74704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207" w:author="Jonathan" w:date="2015-11-05T09:47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titqies ukoll bħala Viagra naturali</w:t>
      </w:r>
    </w:p>
    <w:p w14:paraId="6512F06D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229E7D56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Il-frotta protagonista tas-sajf għal ħafna hi d-dulliegħa li barra li taqt</w:t>
      </w:r>
      <w:ins w:id="208" w:author="Jonathan" w:date="2015-11-05T09:47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209" w:author="Jonathan" w:date="2015-11-05T09:47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lek l-għatx tagħmel ħafna benefiċċji għal</w:t>
      </w:r>
      <w:ins w:id="210" w:author="Jonathan" w:date="2015-11-05T09:48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11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ġisem tal-bniedem</w:t>
      </w:r>
    </w:p>
    <w:p w14:paraId="353B09C2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Fiha biss 16-il kalorija għal kull 100 gramma iżda tist</w:t>
      </w:r>
      <w:ins w:id="212" w:author="Jonathan" w:date="2015-11-05T09:48:00Z">
        <w:r w:rsidR="00F74704" w:rsidRPr="004B2FC1">
          <w:rPr>
            <w:rFonts w:ascii="Lucida Grande" w:hAnsi="Lucida Grande" w:cs="Lucida Grande"/>
            <w:b/>
            <w:color w:val="000000"/>
          </w:rPr>
          <w:t>à</w:t>
        </w:r>
      </w:ins>
      <w:del w:id="213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tħaxxnek jekk tikolha viċin </w:t>
      </w:r>
      <w:del w:id="214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ikel ieħor għax tant timlik bl-ilma li tirrendi l-indiġistjoni</w:t>
      </w:r>
      <w:ins w:id="215" w:author="Jonathan" w:date="2015-11-05T09:48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taħdem aktar bil-mod u tbati u b’hekk dan il-fatt iħaxxnek. Iżda meta tikolha mhux bħala deżerta eżatt wara l-ikel tagħtik dawn il-benefiċċji:-</w:t>
      </w:r>
    </w:p>
    <w:p w14:paraId="34F23630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Tipproteġik  mir-raġġi UV</w:t>
      </w:r>
    </w:p>
    <w:p w14:paraId="4B1599B1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Tgħin fis-sistema ċirkolatorja u tnaddaf l-arterji</w:t>
      </w:r>
    </w:p>
    <w:p w14:paraId="16B5F55E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Tnaqqas il-kolesterol kattiv</w:t>
      </w:r>
    </w:p>
    <w:p w14:paraId="5D92D75C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Tnaqqas il-pressjoni</w:t>
      </w:r>
    </w:p>
    <w:p w14:paraId="655CD7CF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Tgħin biex id-demm jimxi aħjar lejn l-organi sesswali u dan jagħmilha speċi ta’ Viagra naturali</w:t>
      </w:r>
    </w:p>
    <w:p w14:paraId="35D015EA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Tgħin biex tnaqqaslek iċ-ċans għal</w:t>
      </w:r>
      <w:ins w:id="216" w:author="Jonathan" w:date="2015-11-05T09:48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17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kataretti</w:t>
      </w:r>
    </w:p>
    <w:p w14:paraId="0AE57333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Tnaddaf il-kliewi u tgħinek kontra ċ-ċistite u li jintefħu s-saqajn</w:t>
      </w:r>
    </w:p>
    <w:p w14:paraId="1F81200E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Hi alleat kontra l-anemija għax mimlija ħadid u vi</w:t>
      </w:r>
      <w:ins w:id="218" w:author="Jonathan" w:date="2015-11-05T09:48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219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amini A u C</w:t>
      </w:r>
    </w:p>
    <w:p w14:paraId="37B7793A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Tiġġieled kontra l-murliti u ż-żerriegħa tgħin ħafn</w:t>
      </w:r>
      <w:del w:id="220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biex tmexxi l-ikel aħjar mill-imsaren.</w:t>
      </w:r>
    </w:p>
    <w:p w14:paraId="14B26C22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Għandha sustanza bħat-tadam (frotta ħamra) li tgħin kontra xi forom ta’ tumuri speċjalment tal-prostata.</w:t>
      </w:r>
    </w:p>
    <w:p w14:paraId="1BEB0176" w14:textId="77777777" w:rsidR="00014108" w:rsidRPr="00871931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Tgħin lin-nisa tqal anke waqt li jkunu jreddgħu</w:t>
      </w:r>
    </w:p>
    <w:p w14:paraId="21A3CCAF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Iżda mhi</w:t>
      </w:r>
      <w:ins w:id="221" w:author="Jonathan" w:date="2015-11-05T09:48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222" w:author="Jonathan" w:date="2015-11-05T09:48:00Z">
        <w:r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ej</w:delText>
        </w:r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x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tajba għal min iba</w:t>
      </w:r>
      <w:del w:id="223" w:author="Jonathan" w:date="2015-11-05T09:48:00Z">
        <w:r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 bl</w:t>
      </w:r>
      <w:ins w:id="224" w:author="Jonathan" w:date="2015-11-05T09:49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-i</w:t>
        </w:r>
      </w:ins>
      <w:del w:id="225" w:author="Jonathan" w:date="2015-11-05T09:48:00Z">
        <w:r w:rsidRPr="00871931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 </w:delText>
        </w:r>
      </w:del>
      <w:r w:rsidRPr="00871931">
        <w:rPr>
          <w:rFonts w:ascii="Tahoma" w:eastAsia="Times New Roman" w:hAnsi="Tahoma" w:cs="Tahoma"/>
          <w:color w:val="000000"/>
          <w:sz w:val="24"/>
          <w:szCs w:val="24"/>
          <w:lang w:val="mt-MT"/>
        </w:rPr>
        <w:t>stonku u b’xi problema fil-musrana</w:t>
      </w:r>
    </w:p>
    <w:p w14:paraId="23F00D9F" w14:textId="77777777" w:rsidR="0001410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4B476181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Iktar minn 9,500 ruħ iżuru l-Forti Sant Iermu</w:t>
      </w:r>
    </w:p>
    <w:p w14:paraId="0C747C6A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Attendenza sabiħa waqt 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6" w:author="Jonathan" w:date="2015-11-05T0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organizzata minn Heritage Malta</w:t>
      </w:r>
    </w:p>
    <w:p w14:paraId="6BD5AD38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14:paraId="7F633ED1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Waqt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7" w:author="Jonathan" w:date="2015-11-05T0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organizzata minn Heritage Malta, il-Ħadd 10 ta’ Mejju, attendew iktar minn 9,500 ruħ. Din kienet l-ewwel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8" w:author="Jonathan" w:date="2015-11-05T0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tal-Forti Sant Iermu wara xogħol ta’ restawr estensiv li sar fuq l</w:t>
      </w:r>
      <w:ins w:id="229" w:author="Jonathan" w:date="2015-11-05T09:49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istess forti.</w:t>
      </w:r>
    </w:p>
    <w:p w14:paraId="1D6DD356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Kienet ini</w:t>
      </w:r>
      <w:del w:id="230" w:author="Jonathan" w:date="2015-11-05T09:49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zjattiva li niżlet tajjeb ħafna mal-pubbliku Malti, tant li għal din l-okkażjoni in-nu</w:t>
      </w:r>
      <w:ins w:id="231" w:author="Jonathan" w:date="2015-11-05T09:50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mr</w:t>
        </w:r>
      </w:ins>
      <w:del w:id="232" w:author="Jonathan" w:date="2015-11-05T09:50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rm</w:delText>
        </w:r>
      </w:del>
      <w:ins w:id="233" w:author="Jonathan" w:date="2015-11-05T09:49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234" w:author="Jonathan" w:date="2015-11-05T09:49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tal-viżitaturi qab</w:t>
      </w:r>
      <w:ins w:id="235" w:author="Jonathan" w:date="2015-11-05T09:50:00Z">
        <w:r w:rsidR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eż</w:t>
        </w:r>
      </w:ins>
      <w:del w:id="236" w:author="Jonathan" w:date="2015-11-05T09:50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żet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id-9,500 ruħ.</w:t>
      </w:r>
    </w:p>
    <w:p w14:paraId="19514404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37" w:author="Jonathan" w:date="2015-11-05T09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saret wara proġett ta’ restawr estensiv li tlesta riċentement u wara li sar il-ftuħ uffiċjali fit-8 ta’ Mejju.</w:t>
      </w:r>
    </w:p>
    <w:p w14:paraId="5DAB02A7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Dawk li żaru </w:t>
      </w:r>
      <w:del w:id="238" w:author="Jonathan" w:date="2015-11-05T09:50:00Z">
        <w:r w:rsidRPr="007B33E8" w:rsidDel="00F747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l-Forti Sant Iermu waqt 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39" w:author="Jonathan" w:date="2015-11-05T09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setgħu jassistu b’xejn għall-parata tal-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0" w:author="Jonathan" w:date="2015-11-05T09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In Guardia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suq t’artiġjanat, </w:t>
      </w:r>
      <w:r w:rsidRPr="00F7470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1" w:author="Jonathan" w:date="2015-11-05T09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tours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tas-sit u tal-Mużew Nazzjonali tal-Gwerra ġdid u </w:t>
      </w:r>
      <w:r w:rsidRPr="00A52F7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2" w:author="Jonathan" w:date="2015-11-05T09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reenactments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filwaqt li kienu fost l-ewwel li esperjenzaw il-preżentazzjonijiet awdjoviżivi ta’ livell għoli ferm li jifformaw parti minn dan is-sit.</w:t>
      </w:r>
    </w:p>
    <w:p w14:paraId="0491992A" w14:textId="77777777" w:rsidR="00014108" w:rsidRPr="007B33E8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Is-suċċess ta’ din l-</w:t>
      </w:r>
      <w:r w:rsidRPr="00A52F7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3" w:author="Jonathan" w:date="2015-11-05T09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Open Day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ġie wara dak tas-siti kollha li sar f’Jannar u ġimgħa qabel attività kbira fil-Birgu nhar is-17 ta’ Mejju bl-isem “Dawn of the Great Siege – Life at Sea 2015”. Din l-attività se tkun l-ewwel minn serje t’attivitaj</w:t>
      </w:r>
      <w:del w:id="244" w:author="Jonathan" w:date="2015-11-05T09:51:00Z">
        <w:r w:rsidRPr="007B33E8" w:rsidDel="00A52F7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iet li q</w:t>
      </w:r>
      <w:ins w:id="245" w:author="Jonathan" w:date="2015-11-05T09:51:00Z">
        <w:r w:rsidR="00A52F7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egħda 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tħejji Heritage Malta sabiex jiġi mfakkar l-450 anniversarju mill-Assedju l-Kbir tal-1565.</w:t>
      </w:r>
    </w:p>
    <w:p w14:paraId="60AD8139" w14:textId="77777777" w:rsidR="00014108" w:rsidRPr="0079621B" w:rsidRDefault="00014108" w:rsidP="000141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Attivitajiet bħal dawn huma mezz wieħed biss li permezz tagħhom, Heritage Malta, tagħmel il-wirt kulturali nazzjonali aċċessibli għal kulħadd. Inizjattivi oħra li torganizza Heritage Malta minn żmien għal żmien jinkludu wirjiet, </w:t>
      </w:r>
      <w:r w:rsidRPr="00A52F7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6" w:author="Jonathan" w:date="2015-11-05T09:5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lectures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r w:rsidRPr="00A52F7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7" w:author="Jonathan" w:date="2015-11-05T09:5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heritage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r w:rsidRPr="00A52F7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8" w:author="Jonathan" w:date="2015-11-05T09:5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trails</w:t>
      </w:r>
      <w:r w:rsidRPr="007B33E8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konferenzi, programmi edukattivi u publikazzjonijiet.</w:t>
      </w:r>
    </w:p>
    <w:p w14:paraId="7B4364E9" w14:textId="77777777" w:rsidR="00CF6A9F" w:rsidRDefault="00CF6A9F"/>
    <w:sectPr w:rsidR="00CF6A9F" w:rsidSect="00FD7356">
      <w:pgSz w:w="11907" w:h="16840" w:code="9"/>
      <w:pgMar w:top="1440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08"/>
    <w:rsid w:val="00014108"/>
    <w:rsid w:val="00563320"/>
    <w:rsid w:val="009A606C"/>
    <w:rsid w:val="00A52F73"/>
    <w:rsid w:val="00CF6A9F"/>
    <w:rsid w:val="00F74704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E9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1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3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56"/>
    <w:rPr>
      <w:rFonts w:ascii="Lucida Grande" w:eastAsia="Calibri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1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3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56"/>
    <w:rPr>
      <w:rFonts w:ascii="Lucida Grande" w:eastAsia="Calibri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2200</Words>
  <Characters>12546</Characters>
  <Application>Microsoft Macintosh Word</Application>
  <DocSecurity>0</DocSecurity>
  <Lines>104</Lines>
  <Paragraphs>29</Paragraphs>
  <ScaleCrop>false</ScaleCrop>
  <Company/>
  <LinksUpToDate>false</LinksUpToDate>
  <CharactersWithSpaces>14717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Jonathan</cp:lastModifiedBy>
  <cp:revision>2</cp:revision>
  <dcterms:created xsi:type="dcterms:W3CDTF">2015-11-24T19:57:00Z</dcterms:created>
  <dcterms:modified xsi:type="dcterms:W3CDTF">2015-11-24T19:57:00Z</dcterms:modified>
</cp:coreProperties>
</file>