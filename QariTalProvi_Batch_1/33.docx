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F3A" w:rsidRPr="00AC4CBB" w:rsidRDefault="006C2F3A" w:rsidP="006C2F3A">
      <w:pPr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>L-ishma ta’ Tigne Mall telg</w:t>
      </w:r>
      <w:ins w:id="0" w:author="Mario Azzopardi" w:date="2015-11-12T10:35:00Z">
        <w:r w:rsidR="00F67E98">
          <w:rPr>
            <w:rFonts w:ascii="Tahoma" w:eastAsia="Times New Roman" w:hAnsi="Tahoma" w:cs="Tahoma"/>
            <w:color w:val="000000"/>
            <w:sz w:val="24"/>
            <w:szCs w:val="24"/>
            <w:shd w:val="clear" w:color="auto" w:fill="FFFFFF"/>
            <w:lang w:val="mt-MT"/>
          </w:rPr>
          <w:t>ħ</w:t>
        </w:r>
      </w:ins>
      <w:del w:id="1" w:author="Mario Azzopardi" w:date="2015-11-12T10:35:00Z">
        <w:r w:rsidRPr="00AC4CBB" w:rsidDel="00F67E98">
          <w:rPr>
            <w:rFonts w:ascii="Tahoma" w:eastAsia="Times New Roman" w:hAnsi="Tahoma" w:cs="Tahoma"/>
            <w:color w:val="000000"/>
            <w:sz w:val="24"/>
            <w:szCs w:val="24"/>
            <w:shd w:val="clear" w:color="auto" w:fill="FFFFFF"/>
            <w:lang w:val="mt-MT"/>
          </w:rPr>
          <w:delText>h</w:delText>
        </w:r>
      </w:del>
      <w:ins w:id="2" w:author="Mario Azzopardi" w:date="2015-11-12T10:35:00Z">
        <w:r w:rsidR="00F67E98">
          <w:rPr>
            <w:rFonts w:ascii="Tahoma" w:eastAsia="Times New Roman" w:hAnsi="Tahoma" w:cs="Tahoma"/>
            <w:color w:val="000000"/>
            <w:sz w:val="24"/>
            <w:szCs w:val="24"/>
            <w:shd w:val="clear" w:color="auto" w:fill="FFFFFF"/>
            <w:lang w:val="mt-MT"/>
          </w:rPr>
          <w:t>h</w:t>
        </w:r>
      </w:ins>
      <w:del w:id="3" w:author="Mario Azzopardi" w:date="2015-11-12T10:35:00Z">
        <w:r w:rsidRPr="00AC4CBB" w:rsidDel="00F67E98">
          <w:rPr>
            <w:rFonts w:ascii="Tahoma" w:eastAsia="Times New Roman" w:hAnsi="Tahoma" w:cs="Tahoma"/>
            <w:color w:val="000000"/>
            <w:sz w:val="24"/>
            <w:szCs w:val="24"/>
            <w:shd w:val="clear" w:color="auto" w:fill="FFFFFF"/>
            <w:lang w:val="mt-MT"/>
          </w:rPr>
          <w:delText>ħ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>u b’4.3%</w:t>
      </w: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Id-Dollaru Amerikan</w:t>
      </w:r>
      <w:del w:id="4" w:author="Mario Azzopardi" w:date="2015-11-12T10:35:00Z">
        <w:r w:rsidRPr="00AC4CBB" w:rsidDel="00F67E9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tbaxxa kontra basket ta’ muniti llum wara li l-President tal-Federal Reserve, Janet Yellen, </w:t>
      </w:r>
      <w:ins w:id="5" w:author="Mario Azzopardi" w:date="2015-11-12T10:35:00Z">
        <w:r w:rsidR="00F67E9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u</w:t>
        </w:r>
      </w:ins>
      <w:del w:id="6" w:author="Mario Azzopardi" w:date="2015-11-12T10:35:00Z">
        <w:r w:rsidRPr="00AC4CBB" w:rsidDel="00F67E9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w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riet il-fehma li l-bank ċent</w:t>
      </w:r>
      <w:del w:id="7" w:author="Mario Azzopardi" w:date="2015-11-12T10:36:00Z">
        <w:r w:rsidRPr="00AC4CBB" w:rsidDel="00F67E9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t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rali mhux se jkun mgħaġġel biex jgħolli r-rati ta’ interessi</w:t>
      </w:r>
      <w:ins w:id="8" w:author="Mario Azzopardi" w:date="2015-11-12T10:36:00Z">
        <w:r w:rsidR="00F67E9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.</w:t>
        </w:r>
      </w:ins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L-Isterlina </w:t>
      </w:r>
      <w:del w:id="9" w:author="Mario Azzopardi" w:date="2015-11-12T10:36:00Z">
        <w:r w:rsidRPr="00AC4CBB" w:rsidDel="00F67E9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llum laħqet l-ogħla rata kontra d-dollaru,  sostnuta minn ottimiżmu dwar il-qagħda ekonomika fir-Renju Unit imqabbla ma’ sħabha fl-Ewropa. Dan għen lill-ishma Ingliżi jilħqu prezzijiet rekord.</w:t>
      </w: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Muniti ta’ pajjiżi emerġenti </w:t>
      </w:r>
      <w:del w:id="10" w:author="Mario Azzopardi" w:date="2015-11-12T10:36:00Z">
        <w:r w:rsidRPr="00AC4CBB" w:rsidDel="00F67E9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ssaħħew kontra d-Dollaru Amerikan</w:t>
      </w:r>
      <w:del w:id="11" w:author="Mario Azzopardi" w:date="2015-11-12T10:36:00Z">
        <w:r w:rsidRPr="00AC4CBB" w:rsidDel="00F67E9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u l-ishma laħqu l-ogħla livell fi 12-il ġimgħa. Dan minħabba dejta tajba dwar il-manifattura fiċ-Ċina li kienet aħjar milli mistennija u minħabba li l-Feder</w:t>
      </w:r>
      <w:del w:id="12" w:author="Mario Azzopardi" w:date="2015-11-12T10:37:00Z">
        <w:r w:rsidRPr="00AC4CBB" w:rsidDel="00F67E9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r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al Reserve wera li ma għandu ebda għaġ</w:t>
      </w:r>
      <w:del w:id="13" w:author="Mario Azzopardi" w:date="2015-11-12T10:37:00Z">
        <w:r w:rsidRPr="00AC4CBB" w:rsidDel="00F67E9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ġ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la biex jgħolli l-interessi.</w:t>
      </w: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Indi</w:t>
      </w:r>
      <w:ins w:id="14" w:author="Mario Azzopardi" w:date="2015-11-12T10:37:00Z">
        <w:r w:rsidR="00F67E9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ċ</w:t>
        </w:r>
      </w:ins>
      <w:del w:id="15" w:author="Mario Azzopardi" w:date="2015-11-12T10:37:00Z">
        <w:r w:rsidRPr="00AC4CBB" w:rsidDel="00F67E9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c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i</w:t>
      </w: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L-indiċi tas-swieq finanzjarji llum kollha tbaxxew, l-aktar il-FTSE 100 li tilef 0.38%. L-indiċi ewlieni fl-Ingilterra </w:t>
      </w:r>
      <w:del w:id="16" w:author="Mario Azzopardi" w:date="2015-11-12T10:38:00Z">
        <w:r w:rsidRPr="00AC4CBB" w:rsidDel="00F67E9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rtira mil-livell rekord tas-sessjoni ta’ qabel, b’telf fl-ishma tal-grupp tal-inġinerija Weir Group wara twissija dwar waq</w:t>
      </w:r>
      <w:ins w:id="17" w:author="Mario Azzopardi" w:date="2015-11-12T10:38:00Z">
        <w:r w:rsidR="00F67E9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għ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a</w:t>
      </w:r>
      <w:del w:id="18" w:author="Mario Azzopardi" w:date="2015-11-12T10:38:00Z">
        <w:r w:rsidRPr="00AC4CBB" w:rsidDel="00F67E9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’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sinifikattiva fid-dħul tiegħu matul din is-sena. Id-Dow Jones u n-Nasdaq tilfu 0.08% u 0.12% rispettivament.</w:t>
      </w:r>
    </w:p>
    <w:p w:rsidR="006C2F3A" w:rsidRPr="00AC4CBB" w:rsidRDefault="006C2F3A" w:rsidP="006C2F3A">
      <w:pPr>
        <w:spacing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</w:pPr>
    </w:p>
    <w:p w:rsidR="006C2F3A" w:rsidRPr="00AC4CBB" w:rsidRDefault="006C2F3A" w:rsidP="006C2F3A">
      <w:pPr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</w:pPr>
    </w:p>
    <w:p w:rsidR="006C2F3A" w:rsidRPr="00AC4CBB" w:rsidRDefault="006C2F3A" w:rsidP="006C2F3A">
      <w:pPr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>Min kien il-“Papa t-Twajjeb”?</w:t>
      </w: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Angelo Roncalli twieled nhar il-25 ta’ Novembru 1881 f’Sotto il Monte, fil-provinċja ta’ Bergamo fin-naħa t</w:t>
      </w:r>
      <w:ins w:id="19" w:author="Mario Azzopardi" w:date="2015-11-12T10:38:00Z">
        <w:r w:rsidR="00F67E9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a’</w:t>
        </w:r>
      </w:ins>
      <w:del w:id="20" w:author="Mario Azzopardi" w:date="2015-11-12T10:38:00Z">
        <w:r w:rsidRPr="00AC4CBB" w:rsidDel="00F67E9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à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fuq tal-Italja. Kien ir-raba’ wild fost 13-il aħwa f’familja ta’ bdiewa li hu stess sejjaħ bħala “fqira, iżda mimlija dinjit</w:t>
      </w:r>
      <w:ins w:id="21" w:author="Mario Azzopardi" w:date="2015-11-12T10:39:00Z">
        <w:r w:rsidR="00F67E98" w:rsidRPr="00F67E98">
          <w:rPr>
            <w:rFonts w:ascii="Tahoma" w:eastAsia="Times New Roman" w:hAnsi="Tahoma" w:cs="Tahoma"/>
            <w:color w:val="000000"/>
            <w:sz w:val="24"/>
            <w:szCs w:val="24"/>
            <w:lang w:val="mt-MT"/>
            <w:rPrChange w:id="22" w:author="Mario Azzopardi" w:date="2015-11-12T10:39:00Z">
              <w:rPr>
                <w:rFonts w:ascii="Times New Roman" w:eastAsia="Times New Roman" w:hAnsi="Times New Roman"/>
                <w:color w:val="000000"/>
                <w:sz w:val="24"/>
                <w:szCs w:val="24"/>
                <w:lang w:val="mt-MT"/>
              </w:rPr>
            </w:rPrChange>
          </w:rPr>
          <w:t>à</w:t>
        </w:r>
      </w:ins>
      <w:del w:id="23" w:author="Mario Azzopardi" w:date="2015-11-12T10:39:00Z">
        <w:r w:rsidRPr="00F67E98" w:rsidDel="00F67E9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F67E98">
        <w:rPr>
          <w:rFonts w:ascii="Tahoma" w:eastAsia="Times New Roman" w:hAnsi="Tahoma" w:cs="Tahoma"/>
          <w:color w:val="000000"/>
          <w:sz w:val="24"/>
          <w:szCs w:val="24"/>
          <w:lang w:val="mt-MT"/>
        </w:rPr>
        <w:t>’</w:t>
      </w: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”.</w:t>
      </w: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Hu ġie ordnat saċerdot fl-1904. Ftit qabel ma qaddes għamel riflessjoni li bid</w:t>
      </w:r>
      <w:del w:id="24" w:author="Mario Azzopardi" w:date="2015-11-12T10:41:00Z">
        <w:r w:rsidRPr="00AC4CBB" w:rsidDel="00F67E9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d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litu kompletament. Hu jgħid li ma jistax ikun kopja ta’ xi qaddis bħal Sant</w:t>
      </w:r>
      <w:ins w:id="25" w:author="Mario Azzopardi" w:date="2015-11-12T10:41:00Z">
        <w:r w:rsidR="00F67E9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del w:id="26" w:author="Mario Azzopardi" w:date="2015-11-12T10:41:00Z">
        <w:r w:rsidRPr="00AC4CBB" w:rsidDel="00F67E9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’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Injazju ta’ Loyola, jew San Stanislaw Kostka: jista’ jkun biss Angelo Roncalli li jsir qaddis. Fehem li l-bidu tal-qdusija huwa l-persuna fiha nnifisha. Minn hawn inbidel u beda joħroġ il-karattru tiegħu li ħafna għadhom jiftakruh miż-żmien li mexxa l-Knisja.</w:t>
      </w: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Fl-Ewwel Gwerra Dinjija bagħtuh fl-isptar ta’ Bergamo bħala surġent. Ftit wara sar Kappillan militari u wara l-gwerra ġie inkarigat mill-ġbir ta’ fondi għall-għajnuna lit-Taljani.</w:t>
      </w: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Fl-1925 ġie ordnat Isqof u għażel bħala motto “Ubbidjenza u Paċi”.  Minnufih wara serva bħala Nunzju fil-Bulgarija, it-Turkija u Franza.  Meta kien Franza, il-Prim Ministru Robert Schuman iddeskrivi</w:t>
      </w:r>
      <w:ins w:id="27" w:author="Mario Azzopardi" w:date="2015-11-12T10:42:00Z">
        <w:r w:rsidR="00F67E9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e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h hekk:  “Hu l-unika persuna f’Pariġi li fil-preżenza tagħha jien inħoss sensazzjoni fiżika ta’ paċi.”</w:t>
      </w: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Fl-1953 </w:t>
      </w:r>
      <w:ins w:id="28" w:author="Mario Azzopardi" w:date="2015-11-12T10:42:00Z">
        <w:r w:rsidR="00F67E9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nħatar Patrijarka ta’ Venezja minn fejn ħames snin wara telaq għall-Konċistorju li kellu jagħżel Papa ġdid suċċess</w:t>
      </w:r>
      <w:ins w:id="29" w:author="Mario Azzopardi" w:date="2015-11-12T10:43:00Z">
        <w:r w:rsidR="00F67E9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u</w:t>
        </w:r>
      </w:ins>
      <w:del w:id="30" w:author="Mario Azzopardi" w:date="2015-11-12T10:43:00Z">
        <w:r w:rsidRPr="00AC4CBB" w:rsidDel="00F67E9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o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r ta’ Papa Piju XII. Il-Kardinal Angelo </w:t>
      </w: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lastRenderedPageBreak/>
        <w:t>Roncalli ġie elett Papa nhar it-28 ta’ Ottubru</w:t>
      </w:r>
      <w:ins w:id="31" w:author="Mario Azzopardi" w:date="2015-11-12T10:43:00Z">
        <w:r w:rsidR="00F67E9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1958 fl-età ta’ 77 sena. Ħa l-isem ta’ Ġwanni XXIII u l-poplu beda jsej</w:t>
      </w:r>
      <w:ins w:id="32" w:author="Mario Azzopardi" w:date="2015-11-12T10:43:00Z">
        <w:r w:rsidR="00F67E9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jaħ</w:t>
        </w:r>
      </w:ins>
      <w:del w:id="33" w:author="Mario Azzopardi" w:date="2015-11-12T10:43:00Z">
        <w:r w:rsidRPr="00AC4CBB" w:rsidDel="00F67E9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ħa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lu l-“Papa buono” – il-“Papa t-Twajjeb.”  Il-karattru ċajtier u d-daħka fuq fommu kienet tispikka l-ħin kollu, anke f’mumenti ta’ serjetà. F’jum l-għażla tiegħu, iċ-ċerimonier ħassu mifxul għax intebaħ li ma kellux libsa ta’ Papa li tiġih. Il-ħajjat kien lesta tlitt ilbiesi iżda l-kbira kienet twila wisq għalih u ż-żgħira dejqa ħafna.  F’dak il-mument, f’nofs ċajta l-Papa qalilhom: “Kulħadd riedni nsir Papa barra l-ħajjat!”  Darba xi ħadd staqsa lill-Papa Ġwanni XXIII kemm għandu nies jaħdmu l-Vatikan. Bi tbissima hu weġibhom: “mhux aktar min</w:t>
      </w:r>
      <w:ins w:id="34" w:author="Mario Azzopardi" w:date="2015-11-12T10:44:00Z">
        <w:r w:rsidR="00F67E9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n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nofshom!”</w:t>
      </w: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Lil dan il-Papa bin il-bdiewa, ċajtier u xwejjaħ, għall-ewwel ħafna bdew jarawh bħala “Papa ta’ tranżizzjoni”, sakemm jinstab xi ħadd aħjar minnu! Fi ftit ġimgħat, malajr intebħu li ma kellhomx raġun!  Tliet xhur mill-bidu tal-pontifikat, Ġwanni XXIII ħabbar proċess ta’ tiġdid fil-Knisja Kattolika permezz tal-Konċilju Vatikan II.  Il-Konċilju beda jiltaqa’ f’Ottubru 1962.  Baqa’ popolari d-diskors li għamel fil-ftuħ tal-Konċilju Vatikan II, diskors spontanju mit-tieqa tal-Palazz Appostoliku waqt purċissjoni </w:t>
      </w:r>
      <w:ins w:id="35" w:author="Mario Azzopardi" w:date="2015-11-22T11:29:00Z">
        <w:r w:rsidR="004A71D0" w:rsidRPr="004A71D0">
          <w:rPr>
            <w:rFonts w:ascii="Tahoma" w:eastAsia="Times New Roman" w:hAnsi="Tahoma" w:cs="Tahoma"/>
            <w:i/>
            <w:color w:val="000000"/>
            <w:sz w:val="24"/>
            <w:szCs w:val="24"/>
            <w:lang w:val="mt-MT"/>
            <w:rPrChange w:id="36" w:author="Mario Azzopardi" w:date="2015-11-22T11:29:00Z">
              <w:rPr>
                <w:rFonts w:ascii="Tahoma" w:eastAsia="Times New Roman" w:hAnsi="Tahoma" w:cs="Tahoma"/>
                <w:color w:val="000000"/>
                <w:sz w:val="24"/>
                <w:szCs w:val="24"/>
                <w:lang w:val="mt-MT"/>
              </w:rPr>
            </w:rPrChange>
          </w:rPr>
          <w:t>a</w:t>
        </w:r>
      </w:ins>
      <w:del w:id="37" w:author="Mario Azzopardi" w:date="2015-11-22T11:29:00Z">
        <w:r w:rsidRPr="004A71D0" w:rsidDel="004A71D0">
          <w:rPr>
            <w:rFonts w:ascii="Tahoma" w:eastAsia="Times New Roman" w:hAnsi="Tahoma" w:cs="Tahoma"/>
            <w:i/>
            <w:color w:val="000000"/>
            <w:sz w:val="24"/>
            <w:szCs w:val="24"/>
            <w:lang w:val="mt-MT"/>
            <w:rPrChange w:id="38" w:author="Mario Azzopardi" w:date="2015-11-22T11:29:00Z">
              <w:rPr>
                <w:rFonts w:ascii="Tahoma" w:eastAsia="Times New Roman" w:hAnsi="Tahoma" w:cs="Tahoma"/>
                <w:color w:val="000000"/>
                <w:sz w:val="24"/>
                <w:szCs w:val="24"/>
                <w:lang w:val="mt-MT"/>
              </w:rPr>
            </w:rPrChange>
          </w:rPr>
          <w:delText>A</w:delText>
        </w:r>
      </w:del>
      <w:r w:rsidRPr="004A71D0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39" w:author="Mario Azzopardi" w:date="2015-11-22T11:29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 xml:space="preserve">ux </w:t>
      </w:r>
      <w:ins w:id="40" w:author="Mario Azzopardi" w:date="2015-11-22T11:29:00Z">
        <w:r w:rsidR="004A71D0" w:rsidRPr="004A71D0">
          <w:rPr>
            <w:rFonts w:ascii="Tahoma" w:eastAsia="Times New Roman" w:hAnsi="Tahoma" w:cs="Tahoma"/>
            <w:i/>
            <w:color w:val="000000"/>
            <w:sz w:val="24"/>
            <w:szCs w:val="24"/>
            <w:lang w:val="mt-MT"/>
            <w:rPrChange w:id="41" w:author="Mario Azzopardi" w:date="2015-11-22T11:29:00Z">
              <w:rPr>
                <w:rFonts w:ascii="Tahoma" w:eastAsia="Times New Roman" w:hAnsi="Tahoma" w:cs="Tahoma"/>
                <w:color w:val="000000"/>
                <w:sz w:val="24"/>
                <w:szCs w:val="24"/>
                <w:lang w:val="mt-MT"/>
              </w:rPr>
            </w:rPrChange>
          </w:rPr>
          <w:t>f</w:t>
        </w:r>
      </w:ins>
      <w:del w:id="42" w:author="Mario Azzopardi" w:date="2015-11-22T11:29:00Z">
        <w:r w:rsidRPr="004A71D0" w:rsidDel="004A71D0">
          <w:rPr>
            <w:rFonts w:ascii="Tahoma" w:eastAsia="Times New Roman" w:hAnsi="Tahoma" w:cs="Tahoma"/>
            <w:i/>
            <w:color w:val="000000"/>
            <w:sz w:val="24"/>
            <w:szCs w:val="24"/>
            <w:lang w:val="mt-MT"/>
            <w:rPrChange w:id="43" w:author="Mario Azzopardi" w:date="2015-11-22T11:29:00Z">
              <w:rPr>
                <w:rFonts w:ascii="Tahoma" w:eastAsia="Times New Roman" w:hAnsi="Tahoma" w:cs="Tahoma"/>
                <w:color w:val="000000"/>
                <w:sz w:val="24"/>
                <w:szCs w:val="24"/>
                <w:lang w:val="mt-MT"/>
              </w:rPr>
            </w:rPrChange>
          </w:rPr>
          <w:delText>F</w:delText>
        </w:r>
      </w:del>
      <w:r w:rsidRPr="004A71D0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44" w:author="Mario Azzopardi" w:date="2015-11-22T11:29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lambeaux</w:t>
      </w: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, diskors lil folla kbira fid-dawl tal-qamar li baqa’ magħruf bħala d-‘diskors tal-qamar’.</w:t>
      </w: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Il-Konċilju Vatikan II kompla u ntemm fi żmien is-suċċessur tiegħu, il-Papa Pawlu VI.</w:t>
      </w: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Kien bniedem ta’ djalogu ma’ kulħadd, ma kienx iżomm lura mid-djalogu ma’ reliġjonijiet oħra u ħadem ħafna għad-djalogu b</w:t>
      </w:r>
      <w:ins w:id="45" w:author="Mario Azzopardi" w:date="2015-11-12T10:44:00Z">
        <w:r w:rsidR="007F692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ej</w:t>
        </w:r>
      </w:ins>
      <w:del w:id="46" w:author="Mario Azzopardi" w:date="2015-11-12T10:44:00Z">
        <w:r w:rsidRPr="00AC4CBB" w:rsidDel="007F692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je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n l-Insara u l-Lhud.</w:t>
      </w: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lastRenderedPageBreak/>
        <w:t>Kien l-ewwel wieħed li ħareġ mill-Istat tal-Vatikan u mar f’pelle</w:t>
      </w:r>
      <w:ins w:id="47" w:author="Mario Azzopardi" w:date="2015-11-12T10:45:00Z">
        <w:r w:rsidR="007F692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g</w:t>
        </w:r>
      </w:ins>
      <w:del w:id="48" w:author="Mario Azzopardi" w:date="2015-11-12T10:45:00Z">
        <w:r w:rsidRPr="00AC4CBB" w:rsidDel="007F692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ġ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rinaġġ lejn Loreto u Assisi.</w:t>
      </w: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Il-Papa Ġwanni XXIII wera preokkupazzjoni għall-problemi soċjali ta’ żmienu. Kien Papa ta’ kulħadd. Fil-Milied tal-1958 mar jara t-tfal morda fi sptar u l-għada  żar lill-priġunieri fil-</w:t>
      </w:r>
      <w:ins w:id="49" w:author="Mario Azzopardi" w:date="2015-11-22T11:32:00Z">
        <w:r w:rsidR="004A71D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ħ</w:t>
        </w:r>
      </w:ins>
      <w:del w:id="50" w:author="Mario Azzopardi" w:date="2015-11-22T11:32:00Z">
        <w:r w:rsidRPr="00AC4CBB" w:rsidDel="004A71D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Ħ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abs Reġina Coeli f’Ruma.  Ikkanonizza lil San Martin de Porres li kien iben barra ż-żwieġ ta’ waħda qaddejja ta’ ġilda sewda u ta’ nobbli Spanjol.  Hu l-awtur ta’ tmien enċikliċi fosthom tnejn soċjali: </w:t>
      </w:r>
      <w:ins w:id="51" w:author="Mario Azzopardi" w:date="2015-11-22T11:35:00Z">
        <w:r w:rsidR="00656D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“</w:t>
        </w:r>
      </w:ins>
      <w:del w:id="52" w:author="Mario Azzopardi" w:date="2015-11-22T11:35:00Z">
        <w:r w:rsidRPr="00AC4CBB" w:rsidDel="004A71D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‘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Mater et Maġistra</w:t>
      </w:r>
      <w:ins w:id="53" w:author="Mario Azzopardi" w:date="2015-11-22T11:35:00Z">
        <w:r w:rsidR="00656D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”</w:t>
        </w:r>
      </w:ins>
      <w:del w:id="54" w:author="Mario Azzopardi" w:date="2015-11-22T11:35:00Z">
        <w:r w:rsidRPr="00AC4CBB" w:rsidDel="00656D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’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u “Pacem in Terris”, li hu indirizza mhux biss lill-Insara iżda wkoll lill-“bnedmin kollha ta’ rieda tajba.”</w:t>
      </w: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Kien Papa maħbub minn kul</w:t>
      </w:r>
      <w:del w:id="55" w:author="Mario Azzopardi" w:date="2015-11-12T10:45:00Z">
        <w:r w:rsidRPr="00AC4CBB" w:rsidDel="00E24A3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l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ħadd. Miet nhar it-3 ta’ Ġunju 1963 wara biss ħames snin bħala suċċessur ta’ San Pietru.  Kien ibbeati</w:t>
      </w:r>
      <w:ins w:id="56" w:author="Mario Azzopardi" w:date="2015-11-12T10:45:00Z">
        <w:r w:rsidR="00E24A3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fi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kat mill-Papa Ġwanni Pawlu II fit-3 ta’ Settembru, 2000.</w:t>
      </w:r>
    </w:p>
    <w:p w:rsidR="006C2F3A" w:rsidRPr="00AC4CBB" w:rsidRDefault="006C2F3A" w:rsidP="006C2F3A">
      <w:pPr>
        <w:spacing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pacing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pacing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Koppja Ingliża ilha 40 sena żżur ‘l Għawdex kull sena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In-numru ta’ ljieli fi stabbilimenti turistiċi f’Għawdex, is-sena l-oħra laħħaq  ‘l fuq minn 320,000, li ssarraf fi tkabbir ta’ kważi 4% fuq l-2013. Il-koppja Ingliża Robert u </w:t>
      </w: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lastRenderedPageBreak/>
        <w:t>Marlies Salmond ilhom iżuru Għawdex kull sena għal dawn l-aħħar 40 sena, u l-għeruq li għandhom f’din il-gżira llum il-ġurnata jagħmilhom residenti tal-post.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Hekk iddeskriviet is-sinjura Anna Farrugia lil Robert Salmond, Ingliż ta’ 77 sena li flimkien ma’ martu Marlese iqattgħu l-btajjel tagħhom f’Għawdex  biss. Ir-relazzjoni tal-koppja Salmond ma’ din il-gżira tat-tliet għoljiet bdiet 40 sena</w:t>
      </w:r>
      <w:ins w:id="57" w:author="Mario Azzopardi" w:date="2015-11-12T10:46:00Z">
        <w:r w:rsidR="00E24A3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ilu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f’nofs ta’ lejl li matulu f’baħar imqalleb waslu Għawdex għall-ewwel żjara tagħhom.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Il-koppja Salmond iqattgħu daqs tmien ġimgħat fis-sena Għawdex</w:t>
      </w:r>
      <w:ins w:id="58" w:author="Mario Azzopardi" w:date="2015-11-12T10:47:00Z">
        <w:r w:rsidR="00E24A3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,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u dejjem f’Marsalforn.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Is-seħer ta’ din il-gżira Għawdxija </w:t>
      </w:r>
      <w:del w:id="59" w:author="Mario Azzopardi" w:date="2015-11-12T10:47:00Z">
        <w:r w:rsidRPr="00AC4CBB" w:rsidDel="00E24A3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s-sena l-oħra wassal biex ikomplu jiżdiedu t-turisti lejha. Minn 2.3 miljun passiġġier li qas</w:t>
      </w:r>
      <w:del w:id="60" w:author="Mario Azzopardi" w:date="2015-11-12T10:47:00Z">
        <w:r w:rsidRPr="00AC4CBB" w:rsidDel="00E24A3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s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mu lejn Għawdex is-sena l-oħra, madwar 945,000 kienu turisti jew viżitaturi barranin.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Ċifri uffiċjali dwar il-kontribut tal-industrija tat-turiżmu fl-ekonomija Maltija juru li s-sehem tal-industrija tat-turiżmu f’Għawdex f’termini ta’ nfi</w:t>
      </w:r>
      <w:del w:id="61" w:author="Mario Azzopardi" w:date="2015-11-12T10:48:00Z">
        <w:r w:rsidRPr="00AC4CBB" w:rsidDel="00E24A3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e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q għas-sena l-oħra ammonta</w:t>
      </w:r>
      <w:del w:id="62" w:author="Mario Azzopardi" w:date="2015-11-22T11:42:00Z">
        <w:r w:rsidRPr="00AC4CBB" w:rsidDel="00656D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t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għal kważi nofs il-prodott gross domestiku Għawdxi – jew madwar €180 miljun.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Imma x’jibqa’ jħajjar lil Robert u martu Marlese jiġu Għawdex? Għall-mistoqsija, wiċċhom jixgħel</w:t>
      </w:r>
      <w:ins w:id="63" w:author="Mario Azzopardi" w:date="2015-11-12T10:48:00Z">
        <w:r w:rsidR="00E24A3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:</w:t>
        </w:r>
      </w:ins>
      <w:del w:id="64" w:author="Mario Azzopardi" w:date="2015-11-12T10:48:00Z">
        <w:r w:rsidRPr="00AC4CBB" w:rsidDel="00E24A3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,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għax m’hemmx sema kaħlani u xemx isbaħ milli jsibu hawn.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lastRenderedPageBreak/>
        <w:t>Il-koppja Salmond, tul dawn is-snin għamlu ħafna ħbieb, imma l-iktar mal-koppja Renato u Anna Farrugia, li matul is-snin</w:t>
      </w:r>
      <w:ins w:id="65" w:author="Mario Azzopardi" w:date="2015-11-12T10:49:00Z">
        <w:r w:rsidR="00E24A3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,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sa mill-ewwel żjara tagħhom f’Għawdex</w:t>
      </w:r>
      <w:ins w:id="66" w:author="Mario Azzopardi" w:date="2015-11-12T10:49:00Z">
        <w:r w:rsidR="00E24A3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,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baqgħu jqisu lil xulxin bħala parti mill-familja. Ħallejnihom Marsalforn, fejn Robert għadu jiftakar kull tibdila li saret f’dan il-villaġġ Għawdxi mal-baħar. Li ma tbiddlitx iżda, hija l-ħerqa li biha huwa u martu Marlese jibqgħu jiġu lejn Għawdex sena wara l-oħra.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Default="006C2F3A" w:rsidP="006C2F3A">
      <w:pPr>
        <w:spacing w:after="0" w:line="480" w:lineRule="auto"/>
        <w:rPr>
          <w:ins w:id="67" w:author="Mario Azzopardi" w:date="2015-11-22T11:47:00Z"/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Skandlu fil-votazzjoni tal-ġurija mill-Montenegro u l-Maċedonja għall-Eurovision</w:t>
      </w:r>
    </w:p>
    <w:p w:rsidR="00E44E0B" w:rsidRPr="00AC4CBB" w:rsidRDefault="00E44E0B" w:rsidP="006C2F3A">
      <w:pPr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Ir-riżultati tal-voti tal-ġurija tal-Eurovision mill-Montenegro u </w:t>
      </w:r>
      <w:ins w:id="68" w:author="Mario Azzopardi" w:date="2015-11-12T10:49:00Z">
        <w:r w:rsidR="00E24A3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l-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Maċedonja allegatament mhumiex jingħaddu mal-voti finali wara </w:t>
      </w:r>
      <w:ins w:id="69" w:author="Mario Azzopardi" w:date="2015-11-12T10:50:00Z">
        <w:r w:rsidR="00E24A3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rregolaritajiet. Għaldaqstant il-voti ta’ dawn iż-żewġ pajjiżi ttieħdu kompletament minn dawk tat-</w:t>
      </w:r>
      <w:r w:rsidRPr="00E24A3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70" w:author="Mario Azzopardi" w:date="2015-11-12T10:50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televoting</w:t>
      </w: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, minflok nofs tat-</w:t>
      </w:r>
      <w:r w:rsidRPr="00E24A3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71" w:author="Mario Azzopardi" w:date="2015-11-12T10:51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televoting</w:t>
      </w: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u nofs tal-ġurija, kif suppost isir.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Fi </w:t>
      </w:r>
      <w:r w:rsidRPr="00E24A3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72" w:author="Mario Azzopardi" w:date="2015-11-12T10:51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tweets</w:t>
      </w: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, l-uffiċċju tal-istampa tal-Eurovision wara li kkonfermaw ir-rebħa tal-Iżvezja</w:t>
      </w:r>
      <w:ins w:id="73" w:author="Mario Azzopardi" w:date="2015-11-22T11:48:00Z">
        <w:r w:rsidR="00E44E0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,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qalu li l-voti ta’ dawn iż-żewġ pajjiżi ma jistgħux jgħoddu mal-voti finali. L-istqarrija tgħid li r-riżultati tal-ġurija tal-Maċedonja u l-Montenegro għas-serata finali kellhom jiġu esklużi wara konsultazzjoni ma’ Pricewaterhouse Coopers,  l-osservatur independenti tal-votazzjoni tal-Eurovision. Qalet ukoll li d-deċiżjoni ttieħdet mis-</w:t>
      </w:r>
      <w:r w:rsidRPr="00E24A3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74" w:author="Mario Azzopardi" w:date="2015-11-12T10:51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supervisor</w:t>
      </w: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eżekuttiv u ċ-</w:t>
      </w:r>
      <w:r w:rsidRPr="00E24A3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75" w:author="Mario Azzopardi" w:date="2015-11-12T10:51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chairman</w:t>
      </w: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tal-grupp tar-referenza. Qalet ukoll li l-esklużjoni taż-żewġ ġurij</w:t>
      </w:r>
      <w:ins w:id="76" w:author="Mario Azzopardi" w:date="2015-11-12T10:52:00Z">
        <w:r w:rsidR="00E24A3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del w:id="77" w:author="Mario Azzopardi" w:date="2015-11-12T10:52:00Z">
        <w:r w:rsidRPr="00AC4CBB" w:rsidDel="00E24A3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se tiġi diskussa f’aktar dettall fil-laqgħa li jmiss tal-grupp tar-referenza f’Ġunju.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lastRenderedPageBreak/>
        <w:t>Dawn ir-riżultati mhumiex se jaffettwaw lill-kanzunetta rebbieħa.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Default="006C2F3A" w:rsidP="006C2F3A">
      <w:pPr>
        <w:spacing w:after="0" w:line="480" w:lineRule="auto"/>
        <w:rPr>
          <w:ins w:id="78" w:author="Mario Azzopardi" w:date="2015-11-22T11:50:00Z"/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Dilettanti tal-għasafar jitpaxxew b’Black Wing Stilts u Monakella fir-ri</w:t>
      </w:r>
      <w:ins w:id="79" w:author="Mario Azzopardi" w:date="2015-11-12T10:54:00Z">
        <w:r w:rsidR="00D53CA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ż</w:t>
        </w:r>
      </w:ins>
      <w:del w:id="80" w:author="Mario Azzopardi" w:date="2015-11-12T10:54:00Z">
        <w:r w:rsidRPr="00AC4CBB" w:rsidDel="00D53CA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s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erva tal-Għadira</w:t>
      </w:r>
    </w:p>
    <w:p w:rsidR="00E44E0B" w:rsidRPr="00AC4CBB" w:rsidRDefault="00E44E0B" w:rsidP="006C2F3A">
      <w:pPr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Hija waħda mill-aktar riżervi naturali sbieħ fil-gżejjer Maltin: dik tal-Għadira li </w:t>
      </w:r>
      <w:del w:id="81" w:author="Mario Azzopardi" w:date="2015-11-12T10:55:00Z">
        <w:r w:rsidRPr="00AC4CBB" w:rsidDel="00D53CA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llum </w:t>
      </w:r>
      <w:ins w:id="82" w:author="Mario Azzopardi" w:date="2015-11-12T10:55:00Z">
        <w:r w:rsidR="00D53CA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nfetħet għall-membri tal-pubbliku biex ikun</w:t>
      </w:r>
      <w:ins w:id="83" w:author="Mario Azzopardi" w:date="2015-11-22T11:52:00Z">
        <w:r w:rsidR="00E44E0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u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jist</w:t>
      </w:r>
      <w:ins w:id="84" w:author="Mario Azzopardi" w:date="2015-11-22T11:52:00Z">
        <w:r w:rsidR="00E44E0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għu</w:t>
        </w:r>
      </w:ins>
      <w:del w:id="85" w:author="Mario Azzopardi" w:date="2015-11-22T11:52:00Z">
        <w:r w:rsidRPr="00AC4CBB" w:rsidDel="00E44E0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a’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josservaw mill-qrib l-għasafar fir-riżerva.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Nicholas Galea li huwa membru tal-Birdlife spjega li r-riżerva hija speċjali minħabba l-kundizzjonijiet klimatiċi speċifiċi ta’ din iż-żona, li fiha jiltaqgħu flimkien bajja u wied.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Iż-żona ilha taħt il-protezzjoni tal-awtoritajiet mill-1978.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Nicholas spjega li l-għadira tattira bosta għasafar li jużaw din ir-ri</w:t>
      </w:r>
      <w:ins w:id="86" w:author="Mario Azzopardi" w:date="2015-11-12T10:56:00Z">
        <w:r w:rsidR="00D53CA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ż</w:t>
        </w:r>
      </w:ins>
      <w:del w:id="87" w:author="Mario Azzopardi" w:date="2015-11-12T10:56:00Z">
        <w:r w:rsidRPr="00AC4CBB" w:rsidDel="00D53CA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s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erva naturali biex jieqfu għal</w:t>
      </w:r>
      <w:ins w:id="88" w:author="Mario Azzopardi" w:date="2015-11-12T10:56:00Z">
        <w:r w:rsidR="00D53CA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l-</w:t>
        </w:r>
      </w:ins>
      <w:del w:id="89" w:author="Mario Azzopardi" w:date="2015-11-12T10:56:00Z">
        <w:r w:rsidRPr="00AC4CBB" w:rsidDel="00D53CA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mistrieħ waqt li jkunu qed ipassu</w:t>
      </w:r>
      <w:ins w:id="90" w:author="Mario Azzopardi" w:date="2015-11-12T10:56:00Z">
        <w:r w:rsidR="00D53CA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,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u biex ibejtu. Qal li bħalissa hemm attrazzjoni speċjali minħabba li hemm żewġ speċi ta’ għasafar tal-plajja li qed ibejtu. Dawn huma l-</w:t>
      </w:r>
      <w:ins w:id="91" w:author="Mario Azzopardi" w:date="2015-11-12T10:57:00Z">
        <w:r w:rsidR="00D53CA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B</w:t>
        </w:r>
      </w:ins>
      <w:del w:id="92" w:author="Mario Azzopardi" w:date="2015-11-12T10:57:00Z">
        <w:r w:rsidRPr="00AC4CBB" w:rsidDel="00D53CA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b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lack </w:t>
      </w:r>
      <w:ins w:id="93" w:author="Mario Azzopardi" w:date="2015-11-12T10:57:00Z">
        <w:r w:rsidR="00D53CA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W</w:t>
        </w:r>
      </w:ins>
      <w:del w:id="94" w:author="Mario Azzopardi" w:date="2015-11-12T10:57:00Z">
        <w:r w:rsidRPr="00AC4CBB" w:rsidDel="00D53CA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w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inged </w:t>
      </w:r>
      <w:ins w:id="95" w:author="Mario Azzopardi" w:date="2015-11-12T10:57:00Z">
        <w:r w:rsidR="00D53CA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S</w:t>
        </w:r>
      </w:ins>
      <w:del w:id="96" w:author="Mario Azzopardi" w:date="2015-11-12T10:57:00Z">
        <w:r w:rsidRPr="00AC4CBB" w:rsidDel="00D53CA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s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tilts li bdew ibejtu xi snin ilu u din is-sena għandhom erbat ifrieħ …  u l-</w:t>
      </w:r>
      <w:ins w:id="97" w:author="Mario Azzopardi" w:date="2015-11-12T10:58:00Z">
        <w:r w:rsidR="00D53CA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M</w:t>
        </w:r>
      </w:ins>
      <w:del w:id="98" w:author="Mario Azzopardi" w:date="2015-11-12T10:58:00Z">
        <w:r w:rsidRPr="00AC4CBB" w:rsidDel="00D53CA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m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onakella li huma speċi ta’ għasafar li ilhom </w:t>
      </w:r>
      <w:ins w:id="99" w:author="Mario Azzopardi" w:date="2015-11-12T10:58:00Z">
        <w:r w:rsidR="00D53CA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del w:id="100" w:author="Mario Azzopardi" w:date="2015-11-12T10:58:00Z">
        <w:r w:rsidRPr="00AC4CBB" w:rsidDel="00D53CA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j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bejtu għal</w:t>
      </w:r>
      <w:ins w:id="101" w:author="Mario Azzopardi" w:date="2015-11-12T10:58:00Z">
        <w:r w:rsidR="00D53CA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del w:id="102" w:author="Mario Azzopardi" w:date="2015-11-12T10:58:00Z">
        <w:r w:rsidRPr="00AC4CBB" w:rsidDel="00D53CA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l-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aktar minn 25 sena fir-riżerva. L-uffiċjal tal-Birdlife spjega li kieku ma kienx għar-riżerva, l-għasafar ma kienx ikollhom fejn ibejtu.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lastRenderedPageBreak/>
        <w:t>Matul il-ġurnata saru att ta’ attivitajiet fosthom fejn tpoġġew ċrieket ma</w:t>
      </w:r>
      <w:ins w:id="103" w:author="Mario Azzopardi" w:date="2015-11-12T10:59:00Z">
        <w:r w:rsidR="00D53CA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saqajn l-għasafar biex wieħed ikun jista’ jsegwi l-vjaġġi li jagħmlu; passiġġat</w:t>
      </w:r>
      <w:del w:id="104" w:author="Mario Azzopardi" w:date="2015-11-22T11:55:00Z">
        <w:r w:rsidRPr="00AC4CBB" w:rsidDel="00E44E0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t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i li tmexxew minn gwida u taħdi</w:t>
      </w:r>
      <w:ins w:id="105" w:author="Mario Azzopardi" w:date="2015-11-12T10:59:00Z">
        <w:r w:rsidR="00D53CA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t</w:t>
        </w:r>
      </w:ins>
      <w:del w:id="106" w:author="Mario Azzopardi" w:date="2015-11-12T10:59:00Z">
        <w:r w:rsidRPr="00AC4CBB" w:rsidDel="00D53CA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d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iet dwar il-karatteristiċi tal-ispeċi tal-għasafar li hemm fir-riżerva naturali.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Għada jibda x-xogħol ta’ manutenzjoni fuq il-bajja ta’ San Ġorġ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Minn għada jibda x-xogħol ta’ manute</w:t>
      </w:r>
      <w:ins w:id="107" w:author="Mario Azzopardi" w:date="2015-11-22T11:56:00Z">
        <w:r w:rsidR="00DD2E3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n</w:t>
        </w:r>
      </w:ins>
      <w:del w:id="108" w:author="Mario Azzopardi" w:date="2015-11-22T11:56:00Z">
        <w:r w:rsidRPr="00AC4CBB" w:rsidDel="00DD2E3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z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zjoni fuq il-bajja ta’ San Ġorġ, f’San Ġiljan. Dawn ix-xogħlijiet se jsiru bejn it-Tnejn 25 u l-Ħamis 28 ta’ Mejju.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Min-naħa l-oħra</w:t>
      </w:r>
      <w:ins w:id="109" w:author="Mario Azzopardi" w:date="2015-11-12T11:00:00Z">
        <w:r w:rsidR="00D53CA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,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</w:t>
      </w:r>
      <w:ins w:id="110" w:author="Mario Azzopardi" w:date="2015-11-12T11:00:00Z">
        <w:r w:rsidR="00D53CA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x-xogħol fuq il-</w:t>
      </w:r>
      <w:r w:rsidRPr="00D53CAA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11" w:author="Mario Azzopardi" w:date="2015-11-12T11:00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perched beach</w:t>
      </w: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ta’ Buġibba mistenni jsir bejn il-Ħamis 28 u s-Sibt 30 ta’ Mejju.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L-MTA fi stqarrija qalet li minħabba li dawn il-bajjiet huma artifiċjali huwa importanti li ssirilhom manutenzjoni regolari</w:t>
      </w:r>
      <w:ins w:id="112" w:author="Mario Azzopardi" w:date="2015-11-12T11:02:00Z">
        <w:r w:rsidR="00D53CA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.</w:t>
        </w:r>
      </w:ins>
      <w:del w:id="113" w:author="Mario Azzopardi" w:date="2015-11-12T11:02:00Z">
        <w:r w:rsidRPr="00AC4CBB" w:rsidDel="00D53CA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,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</w:t>
      </w:r>
      <w:ins w:id="114" w:author="Mario Azzopardi" w:date="2015-11-12T11:02:00Z">
        <w:r w:rsidR="00D53CA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G</w:t>
        </w:r>
      </w:ins>
      <w:del w:id="115" w:author="Mario Azzopardi" w:date="2015-11-12T11:02:00Z">
        <w:r w:rsidRPr="00AC4CBB" w:rsidDel="00D53CA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g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ħaldaqstant allokat dawn il-per</w:t>
      </w:r>
      <w:ins w:id="116" w:author="Mario Azzopardi" w:date="2015-11-12T11:02:00Z">
        <w:r w:rsidR="00D53CA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j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od</w:t>
      </w:r>
      <w:del w:id="117" w:author="Mario Azzopardi" w:date="2015-11-12T11:02:00Z">
        <w:r w:rsidRPr="00AC4CBB" w:rsidDel="00D53CA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j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i biex isir dan ix-xogħol. Din il-manutenzjoni ssir billi jżidu r-ramel fil-bajjiet.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L-MTA qalet ukoll li minħabba r-regoli tas-sigurtà tat-toroq, meta r-ramel ikun qed jitpoġġa fil-bajja, it-toroq li jmissu mal-bajja – Triq ix-Xatt ta’ San Ġorġ u parti minn Dawret il-Gżejjer – se jinżammu magħluqa wkoll.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lastRenderedPageBreak/>
        <w:t>Qalet li x-xogħlijiet se jsiru kemm matul il-ġurnata kif ukoll matul il-lejl sabiex jitlesta fl-iqsar żmien possibbli.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Bil-filmat: Mara l-isptar wara li ttaj</w:t>
      </w:r>
      <w:del w:id="118" w:author="Mario Azzopardi" w:date="2015-11-12T11:03:00Z">
        <w:r w:rsidRPr="00AC4CBB" w:rsidDel="00C96F6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j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ret fil-Gżira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Mara ta’ 34 sena ttieħdet l-</w:t>
      </w:r>
      <w:ins w:id="119" w:author="Mario Azzopardi" w:date="2015-11-22T11:59:00Z">
        <w:r w:rsidR="00DD2E3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del w:id="120" w:author="Mario Azzopardi" w:date="2015-11-22T11:59:00Z">
        <w:r w:rsidRPr="00AC4CBB" w:rsidDel="00DD2E3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sptar Mater Dei għall-kura wara li ttaj</w:t>
      </w:r>
      <w:del w:id="121" w:author="Mario Azzopardi" w:date="2015-11-22T11:59:00Z">
        <w:r w:rsidRPr="00AC4CBB" w:rsidDel="00DD2E3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j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ret fil-Gżira.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L-inċident seħħ fi Triq Tas-Sliema, għall-ħabta tan-12.30 ta’ wara</w:t>
      </w:r>
      <w:del w:id="122" w:author="Mario Azzopardi" w:date="2015-11-12T11:04:00Z">
        <w:r w:rsidRPr="00AC4CBB" w:rsidDel="00C96F6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nofsinhar. Il-mara ttaj</w:t>
      </w:r>
      <w:del w:id="123" w:author="Mario Azzopardi" w:date="2015-11-12T11:04:00Z">
        <w:r w:rsidRPr="00AC4CBB" w:rsidDel="00C96F6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j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ret minn raġel ta’ 32 sena minn tas-Sliema li kien qed isuq karozza tat-tip Peugeot.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Fuq il-post issejħet ambulanza li ħadet lill-mara l-</w:t>
      </w:r>
      <w:ins w:id="124" w:author="Mario Azzopardi" w:date="2015-11-22T12:00:00Z">
        <w:r w:rsidR="00DD2E3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del w:id="125" w:author="Mario Azzopardi" w:date="2015-11-22T12:00:00Z">
        <w:r w:rsidRPr="00AC4CBB" w:rsidDel="00DD2E3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sptar Mater Dei għall-kura. Il-kundizzjoni tagħha għadha mh</w:t>
      </w:r>
      <w:ins w:id="126" w:author="Mario Azzopardi" w:date="2015-11-22T12:01:00Z">
        <w:r w:rsidR="00DD2E3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del w:id="127" w:author="Mario Azzopardi" w:date="2015-11-22T12:01:00Z">
        <w:r w:rsidRPr="00AC4CBB" w:rsidDel="00DD2E3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u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x magħrufa.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Raġel akkużat li ġiegħel kelb isofri wara li tefgħu f’bir mimli bl-ilma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Raġel ta’ 56 sena mill-Isla ngħata l-ħelsien mill-arrest wara li ġie akkużat li tefa’ kelb f’bir bl-ilma.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lastRenderedPageBreak/>
        <w:t>Eugenio Galea, li qal li jaħdem ma’ Kunsill Lokali, ammetta li ġiegħel il-kelb isofri minn uġigħ, tbatija u dwejjaq mingħajr bżonn. Il-kelb ġie salvat wara azzjoni immedjata mill-pul</w:t>
      </w:r>
      <w:ins w:id="128" w:author="Mario Azzopardi" w:date="2015-11-22T12:02:00Z">
        <w:r w:rsidR="00DD2E3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del w:id="129" w:author="Mario Azzopardi" w:date="2015-11-12T11:04:00Z">
        <w:r w:rsidRPr="00AC4CBB" w:rsidDel="00C96F6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zija.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Il-Maġi</w:t>
      </w:r>
      <w:ins w:id="130" w:author="Mario Azzopardi" w:date="2015-11-12T11:05:00Z">
        <w:r w:rsidR="00C96F6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st</w:t>
        </w:r>
      </w:ins>
      <w:del w:id="131" w:author="Mario Azzopardi" w:date="2015-11-12T11:05:00Z">
        <w:r w:rsidRPr="00AC4CBB" w:rsidDel="00C96F6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ts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rat Antonio Mizzi wissa lill-akkużat li kien se jintbagħat il-ħabs jekk ma jweġibx li hu ħati u għalhekk biddel id-deċiżjoni tiegħu. Galea ngħata ħelsien mill-arrest fuq garanzija personali ta’ €1,000.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Jipprotestaw kontra l-użu ta’ pestiċidi f’postijiet pubbliċ</w:t>
      </w:r>
      <w:del w:id="132" w:author="Mario Azzopardi" w:date="2015-11-12T11:05:00Z">
        <w:r w:rsidRPr="00AC4CBB" w:rsidDel="00C96F6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j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i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Membri tal-Clean Food Move</w:t>
      </w:r>
      <w:ins w:id="133" w:author="Mario Azzopardi" w:date="2015-11-12T11:06:00Z">
        <w:r w:rsidR="00C96F6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m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ent ipprotestaw fil-Belt kontra l-użu ta’ pestiċidi f’postijiet pubbliċi. Armati b’kartelluni b’messaġġi kontra prodotti ġenetikament modifikati u l-użu tal-pestiċidi, huma mxew tul Triq ir-Repubblika biex joħolqu kuxjenza dwar il-perikli li jinħolqu bl-użu ta’ dawn is-sustanzi li jintu</w:t>
      </w:r>
      <w:ins w:id="134" w:author="Mario Azzopardi" w:date="2015-11-12T11:06:00Z">
        <w:r w:rsidR="00C96F6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ż</w:t>
        </w:r>
      </w:ins>
      <w:del w:id="135" w:author="Mario Azzopardi" w:date="2015-11-12T11:06:00Z">
        <w:r w:rsidRPr="00AC4CBB" w:rsidDel="00C96F6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z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aw fil-bexx.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Il-kelliem tal-</w:t>
      </w:r>
      <w:ins w:id="136" w:author="Mario Azzopardi" w:date="2015-11-22T12:16:00Z">
        <w:r w:rsidR="00182A4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M</w:t>
        </w:r>
      </w:ins>
      <w:del w:id="137" w:author="Mario Azzopardi" w:date="2015-11-22T12:16:00Z">
        <w:r w:rsidRPr="00AC4CBB" w:rsidDel="00182A4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m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oviment John Portelli qal li kien sorpriż li minn stħarriġ li wettaq il-</w:t>
      </w:r>
      <w:ins w:id="138" w:author="Mario Azzopardi" w:date="2015-11-12T11:06:00Z">
        <w:r w:rsidR="00C96F6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M</w:t>
        </w:r>
      </w:ins>
      <w:del w:id="139" w:author="Mario Azzopardi" w:date="2015-11-12T11:06:00Z">
        <w:r w:rsidRPr="00AC4CBB" w:rsidDel="00C96F6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m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oviment kien hemm sitt Kunsilli Lokali li qalu li jagħmlu użu minn pestiċidi f’postijiet pubbliċi. Dawn huma l-Kunsilli taż-Żejtun, in-Naxxar, Marsascala, il-Kalkara, il-Furjana u Ħal Balzan.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lastRenderedPageBreak/>
        <w:t xml:space="preserve">Dsatax-il Kunsill Lokali qalu li jużaw apparat motorizzat biex jaqtgħu </w:t>
      </w:r>
      <w:del w:id="140" w:author="Mario Azzopardi" w:date="2015-11-12T11:06:00Z">
        <w:r w:rsidRPr="00AC4CBB" w:rsidDel="00C96F6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l-ħaxix ħażin tagħhom filwaqt li l-maġġoranza tal-Kunsilli Lokali ma w</w:t>
      </w:r>
      <w:del w:id="141" w:author="Mario Azzopardi" w:date="2015-11-12T11:06:00Z">
        <w:r w:rsidRPr="00AC4CBB" w:rsidDel="00C96F6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eġbux</w:t>
      </w:r>
      <w:ins w:id="142" w:author="Mario Azzopardi" w:date="2015-11-12T11:07:00Z">
        <w:r w:rsidR="00C96F6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jekk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jużawx pestiċidi.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“Il-kanċer f’Malta dejjem tiela</w:t>
      </w:r>
      <w:ins w:id="143" w:author="Mario Azzopardi" w:date="2015-11-12T11:07:00Z">
        <w:r w:rsidR="00C96F6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bħall-kumplament tal-Ewropa u tad-dinja</w:t>
      </w:r>
      <w:ins w:id="144" w:author="Mario Azzopardi" w:date="2015-11-12T11:07:00Z">
        <w:r w:rsidR="00C96F6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,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u nafu </w:t>
      </w:r>
      <w:del w:id="145" w:author="Mario Azzopardi" w:date="2015-11-12T11:07:00Z">
        <w:r w:rsidRPr="00AC4CBB" w:rsidDel="00C96F6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llum fiċ-ċert li ħafna mill-kawża ta’ dan il-mard speċjalment tal-kanċer ġej minn dawk is-sustanzi u kimika pestiċidi li qed jintuża</w:t>
      </w:r>
      <w:ins w:id="146" w:author="Mario Azzopardi" w:date="2015-11-12T11:08:00Z">
        <w:r w:rsidR="00C96F6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w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fis-sistema tal-ikel u fl-ambjent ta’ madwarna biex jikkontrollaw l-insetti.”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Mistoqsi għaliex l-attività ngħatat l-isem ta’ Mixja </w:t>
      </w:r>
      <w:ins w:id="147" w:author="Mario Azzopardi" w:date="2015-11-12T11:08:00Z">
        <w:r w:rsidR="00C96F6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K</w:t>
        </w:r>
      </w:ins>
      <w:del w:id="148" w:author="Mario Azzopardi" w:date="2015-11-12T11:08:00Z">
        <w:r w:rsidRPr="00AC4CBB" w:rsidDel="00C96F6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k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ontra Monsanto, is-Sur Portelli spjega li </w:t>
      </w:r>
      <w:del w:id="149" w:author="Mario Azzopardi" w:date="2015-11-12T11:09:00Z">
        <w:r w:rsidRPr="00AC4CBB" w:rsidDel="00C96F6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l-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Monsanto hija korporazzjoni Amerikana li tipproduċi pestiċidi u prodotti ġenetikament modifikati. Qal li hemm provi li dawn il-pestiċidi jagħmlu l-ħsara u l-konsegwenzi tagħhom jistgħu </w:t>
      </w:r>
      <w:ins w:id="150" w:author="Mario Azzopardi" w:date="2015-11-12T11:09:00Z">
        <w:r w:rsidR="00C96F6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j</w:t>
        </w:r>
      </w:ins>
      <w:del w:id="151" w:author="Mario Azzopardi" w:date="2015-11-12T11:09:00Z">
        <w:r w:rsidRPr="00AC4CBB" w:rsidDel="00C96F6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kunu fatali għal dawk li jmissu direttament magħhom.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Spjega li l-</w:t>
      </w:r>
      <w:ins w:id="152" w:author="Mario Azzopardi" w:date="2015-11-22T12:21:00Z">
        <w:r w:rsidR="00DC093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M</w:t>
        </w:r>
      </w:ins>
      <w:bookmarkStart w:id="153" w:name="_GoBack"/>
      <w:bookmarkEnd w:id="153"/>
      <w:del w:id="154" w:author="Mario Azzopardi" w:date="2015-11-22T12:21:00Z">
        <w:r w:rsidRPr="00AC4CBB" w:rsidDel="00DC093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m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oviment qed jitlob lill-Gvern biex jimplimenta pjan ta’ azzjoni nazzjonali dwar l-użu tajjeb tal-pestiċidi, b’mod li dawn jonqsu jew ikunu evitati kompletament, l-aktar f’żoni residenzjali u f’postijiet pubbliċi.</w:t>
      </w:r>
    </w:p>
    <w:p w:rsidR="00CF6A9F" w:rsidRPr="00AC4CBB" w:rsidRDefault="00CF6A9F">
      <w:pPr>
        <w:rPr>
          <w:lang w:val="mt-MT"/>
        </w:rPr>
      </w:pPr>
    </w:p>
    <w:sectPr w:rsidR="00CF6A9F" w:rsidRPr="00AC4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F3A"/>
    <w:rsid w:val="00114505"/>
    <w:rsid w:val="00182A4F"/>
    <w:rsid w:val="004A71D0"/>
    <w:rsid w:val="00656DDA"/>
    <w:rsid w:val="006C2F3A"/>
    <w:rsid w:val="006F3AA2"/>
    <w:rsid w:val="007F692E"/>
    <w:rsid w:val="00AC4CBB"/>
    <w:rsid w:val="00C20477"/>
    <w:rsid w:val="00C62F13"/>
    <w:rsid w:val="00C96F64"/>
    <w:rsid w:val="00CF6A9F"/>
    <w:rsid w:val="00D53CAA"/>
    <w:rsid w:val="00DC0930"/>
    <w:rsid w:val="00DD2E3E"/>
    <w:rsid w:val="00E24A3C"/>
    <w:rsid w:val="00E44E0B"/>
    <w:rsid w:val="00F6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F3A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E98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F3A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E98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11</Pages>
  <Words>1909</Words>
  <Characters>10886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Mario Azzopardi</cp:lastModifiedBy>
  <cp:revision>9</cp:revision>
  <dcterms:created xsi:type="dcterms:W3CDTF">2015-11-12T09:34:00Z</dcterms:created>
  <dcterms:modified xsi:type="dcterms:W3CDTF">2015-11-22T11:21:00Z</dcterms:modified>
</cp:coreProperties>
</file>