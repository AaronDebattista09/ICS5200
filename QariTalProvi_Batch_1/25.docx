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F5A1C2" w14:textId="77777777" w:rsidR="00357381" w:rsidRPr="004E0A1A" w:rsidRDefault="00357381" w:rsidP="00701FF6">
      <w:pPr>
        <w:spacing w:line="360" w:lineRule="auto"/>
        <w:jc w:val="both"/>
        <w:rPr>
          <w:ins w:id="0" w:author="Nadette Refalo" w:date="2015-07-27T12:21:00Z"/>
          <w:rFonts w:ascii="Arial" w:eastAsia="Cambria" w:hAnsi="Arial" w:cs="Arial"/>
          <w:color w:val="000000"/>
          <w:sz w:val="24"/>
          <w:szCs w:val="24"/>
          <w:lang w:val="mt-MT"/>
          <w:rPrChange w:id="1" w:author="Nadette Refalo" w:date="2015-10-04T19:45:00Z">
            <w:rPr>
              <w:ins w:id="2" w:author="Nadette Refalo" w:date="2015-07-27T12:21:00Z"/>
              <w:rFonts w:ascii="Tahoma" w:eastAsia="Cambria" w:hAnsi="Tahoma" w:cs="Tahoma"/>
              <w:color w:val="000000"/>
              <w:sz w:val="24"/>
              <w:szCs w:val="24"/>
              <w:lang w:val="mt-MT"/>
            </w:rPr>
          </w:rPrChange>
        </w:rPr>
      </w:pPr>
    </w:p>
    <w:p w14:paraId="4BABB5B8" w14:textId="77777777" w:rsidR="007D3B45" w:rsidRPr="004E0A1A" w:rsidRDefault="007D3B45" w:rsidP="00701FF6">
      <w:pPr>
        <w:spacing w:line="360" w:lineRule="auto"/>
        <w:jc w:val="both"/>
        <w:rPr>
          <w:rFonts w:ascii="Arial" w:eastAsia="Cambria" w:hAnsi="Arial" w:cs="Arial"/>
          <w:color w:val="000000"/>
          <w:sz w:val="24"/>
          <w:szCs w:val="24"/>
          <w:lang w:val="mt-MT"/>
          <w:rPrChange w:id="3" w:author="Nadette Refalo" w:date="2015-10-04T19:45:00Z">
            <w:rPr>
              <w:rFonts w:ascii="Tahoma" w:eastAsia="Cambria" w:hAnsi="Tahoma" w:cs="Tahoma"/>
              <w:color w:val="000000"/>
              <w:sz w:val="24"/>
              <w:szCs w:val="24"/>
              <w:lang w:val="mt-MT"/>
            </w:rPr>
          </w:rPrChange>
        </w:rPr>
      </w:pPr>
    </w:p>
    <w:p w14:paraId="7CB3C7AF" w14:textId="391E8CED" w:rsidR="008B6ECF" w:rsidRPr="004E0A1A" w:rsidRDefault="008B6ECF" w:rsidP="00701FF6">
      <w:pPr>
        <w:spacing w:line="360" w:lineRule="auto"/>
        <w:jc w:val="both"/>
        <w:rPr>
          <w:rFonts w:ascii="Arial" w:hAnsi="Arial" w:cs="Arial"/>
          <w:sz w:val="24"/>
          <w:szCs w:val="24"/>
          <w:lang w:val="mt-MT"/>
          <w:rPrChange w:id="4" w:author="Nadette Refalo" w:date="2015-10-04T19:45:00Z">
            <w:rPr>
              <w:rFonts w:ascii="Tahoma" w:hAnsi="Tahoma" w:cs="Tahoma"/>
              <w:sz w:val="24"/>
              <w:szCs w:val="24"/>
              <w:lang w:val="mt-MT"/>
            </w:rPr>
          </w:rPrChange>
        </w:rPr>
      </w:pPr>
      <w:r w:rsidRPr="004E0A1A">
        <w:rPr>
          <w:rFonts w:ascii="Arial" w:hAnsi="Arial" w:cs="Arial"/>
          <w:sz w:val="24"/>
          <w:szCs w:val="24"/>
          <w:lang w:val="mt-MT"/>
          <w:rPrChange w:id="5" w:author="Nadette Refalo" w:date="2015-10-04T19:45:00Z">
            <w:rPr>
              <w:rFonts w:ascii="Tahoma" w:hAnsi="Tahoma" w:cs="Tahoma"/>
              <w:sz w:val="24"/>
              <w:szCs w:val="24"/>
              <w:lang w:val="mt-MT"/>
            </w:rPr>
          </w:rPrChange>
        </w:rPr>
        <w:t>Deskritt bhala 'Missier id-demo</w:t>
      </w:r>
      <w:ins w:id="6" w:author="Nadette Refalo" w:date="2015-07-23T13:14:00Z">
        <w:r w:rsidR="000A5ACD" w:rsidRPr="004E0A1A">
          <w:rPr>
            <w:rFonts w:ascii="Arial" w:hAnsi="Arial" w:cs="Arial"/>
            <w:sz w:val="24"/>
            <w:szCs w:val="24"/>
            <w:lang w:val="mt-MT"/>
            <w:rPrChange w:id="7" w:author="Nadette Refalo" w:date="2015-10-04T19:45:00Z">
              <w:rPr>
                <w:rFonts w:ascii="Tahoma" w:hAnsi="Tahoma" w:cs="Tahoma"/>
                <w:sz w:val="24"/>
                <w:szCs w:val="24"/>
                <w:lang w:val="mt-MT"/>
              </w:rPr>
            </w:rPrChange>
          </w:rPr>
          <w:t>kr</w:t>
        </w:r>
      </w:ins>
      <w:del w:id="8" w:author="Nadette Refalo" w:date="2015-07-23T13:14:00Z">
        <w:r w:rsidRPr="004E0A1A" w:rsidDel="000A5ACD">
          <w:rPr>
            <w:rFonts w:ascii="Arial" w:hAnsi="Arial" w:cs="Arial"/>
            <w:sz w:val="24"/>
            <w:szCs w:val="24"/>
            <w:lang w:val="mt-MT"/>
            <w:rPrChange w:id="9" w:author="Nadette Refalo" w:date="2015-10-04T19:45:00Z">
              <w:rPr>
                <w:rFonts w:ascii="Tahoma" w:hAnsi="Tahoma" w:cs="Tahoma"/>
                <w:sz w:val="24"/>
                <w:szCs w:val="24"/>
                <w:lang w:val="mt-MT"/>
              </w:rPr>
            </w:rPrChange>
          </w:rPr>
          <w:delText>rk</w:delText>
        </w:r>
      </w:del>
      <w:r w:rsidRPr="004E0A1A">
        <w:rPr>
          <w:rFonts w:ascii="Arial" w:hAnsi="Arial" w:cs="Arial"/>
          <w:sz w:val="24"/>
          <w:szCs w:val="24"/>
          <w:lang w:val="mt-MT"/>
          <w:rPrChange w:id="10" w:author="Nadette Refalo" w:date="2015-10-04T19:45:00Z">
            <w:rPr>
              <w:rFonts w:ascii="Tahoma" w:hAnsi="Tahoma" w:cs="Tahoma"/>
              <w:sz w:val="24"/>
              <w:szCs w:val="24"/>
              <w:lang w:val="mt-MT"/>
            </w:rPr>
          </w:rPrChange>
        </w:rPr>
        <w:t xml:space="preserve">azija u l-libertà f'Malta' Eddie Fenech Adami </w:t>
      </w:r>
      <w:del w:id="11" w:author="Nadette Refalo" w:date="2015-07-24T17:11:00Z">
        <w:r w:rsidRPr="004E0A1A" w:rsidDel="00475AC4">
          <w:rPr>
            <w:rFonts w:ascii="Arial" w:hAnsi="Arial" w:cs="Arial"/>
            <w:sz w:val="24"/>
            <w:szCs w:val="24"/>
            <w:lang w:val="mt-MT"/>
            <w:rPrChange w:id="12" w:author="Nadette Refalo" w:date="2015-10-04T19:45:00Z">
              <w:rPr>
                <w:rFonts w:ascii="Tahoma" w:hAnsi="Tahoma" w:cs="Tahoma"/>
                <w:sz w:val="24"/>
                <w:szCs w:val="24"/>
                <w:lang w:val="mt-MT"/>
              </w:rPr>
            </w:rPrChange>
          </w:rPr>
          <w:delText>i</w:delText>
        </w:r>
      </w:del>
      <w:r w:rsidRPr="004E0A1A">
        <w:rPr>
          <w:rFonts w:ascii="Arial" w:hAnsi="Arial" w:cs="Arial"/>
          <w:sz w:val="24"/>
          <w:szCs w:val="24"/>
          <w:lang w:val="mt-MT"/>
          <w:rPrChange w:id="13" w:author="Nadette Refalo" w:date="2015-10-04T19:45:00Z">
            <w:rPr>
              <w:rFonts w:ascii="Tahoma" w:hAnsi="Tahoma" w:cs="Tahoma"/>
              <w:sz w:val="24"/>
              <w:szCs w:val="24"/>
              <w:lang w:val="mt-MT"/>
            </w:rPr>
          </w:rPrChange>
        </w:rPr>
        <w:t>ntlaqa</w:t>
      </w:r>
      <w:ins w:id="14" w:author="Nadette Refalo" w:date="2015-07-24T17:11:00Z">
        <w:r w:rsidR="00475AC4" w:rsidRPr="004E0A1A">
          <w:rPr>
            <w:rFonts w:ascii="Arial" w:hAnsi="Arial" w:cs="Arial"/>
            <w:sz w:val="24"/>
            <w:szCs w:val="24"/>
            <w:lang w:val="mt-MT"/>
            <w:rPrChange w:id="15" w:author="Nadette Refalo" w:date="2015-10-04T19:45:00Z">
              <w:rPr>
                <w:rFonts w:ascii="Tahoma" w:hAnsi="Tahoma" w:cs="Tahoma"/>
                <w:sz w:val="24"/>
                <w:szCs w:val="24"/>
                <w:lang w:val="mt-MT"/>
              </w:rPr>
            </w:rPrChange>
          </w:rPr>
          <w:t>’</w:t>
        </w:r>
      </w:ins>
      <w:r w:rsidR="00701FF6" w:rsidRPr="004E0A1A">
        <w:rPr>
          <w:rFonts w:ascii="Arial" w:hAnsi="Arial" w:cs="Arial"/>
          <w:sz w:val="24"/>
          <w:szCs w:val="24"/>
          <w:lang w:val="mt-MT"/>
          <w:rPrChange w:id="16" w:author="Nadette Refalo" w:date="2015-10-04T19:45:00Z">
            <w:rPr>
              <w:rFonts w:ascii="Tahoma" w:hAnsi="Tahoma" w:cs="Tahoma"/>
              <w:sz w:val="24"/>
              <w:szCs w:val="24"/>
              <w:lang w:val="mt-MT"/>
            </w:rPr>
          </w:rPrChange>
        </w:rPr>
        <w:t xml:space="preserve">  </w:t>
      </w:r>
      <w:r w:rsidRPr="004E0A1A">
        <w:rPr>
          <w:rFonts w:ascii="Arial" w:hAnsi="Arial" w:cs="Arial"/>
          <w:sz w:val="24"/>
          <w:szCs w:val="24"/>
          <w:lang w:val="mt-MT"/>
          <w:rPrChange w:id="17" w:author="Nadette Refalo" w:date="2015-10-04T19:45:00Z">
            <w:rPr>
              <w:rFonts w:ascii="Tahoma" w:hAnsi="Tahoma" w:cs="Tahoma"/>
              <w:sz w:val="24"/>
              <w:szCs w:val="24"/>
              <w:lang w:val="mt-MT"/>
            </w:rPr>
          </w:rPrChange>
        </w:rPr>
        <w:t xml:space="preserve">fil-bini l-ġdid tal-Parlament mill-Kap tal-Oppożizzjoni u kap tal-Partit Nazzjonalista </w:t>
      </w:r>
      <w:r w:rsidR="00701FF6" w:rsidRPr="004E0A1A">
        <w:rPr>
          <w:rFonts w:ascii="Arial" w:hAnsi="Arial" w:cs="Arial"/>
          <w:sz w:val="24"/>
          <w:szCs w:val="24"/>
          <w:lang w:val="mt-MT"/>
          <w:rPrChange w:id="18" w:author="Nadette Refalo" w:date="2015-10-04T19:45:00Z">
            <w:rPr>
              <w:rFonts w:ascii="Tahoma" w:hAnsi="Tahoma" w:cs="Tahoma"/>
              <w:sz w:val="24"/>
              <w:szCs w:val="24"/>
              <w:lang w:val="mt-MT"/>
            </w:rPr>
          </w:rPrChange>
        </w:rPr>
        <w:t xml:space="preserve"> </w:t>
      </w:r>
      <w:r w:rsidRPr="004E0A1A">
        <w:rPr>
          <w:rFonts w:ascii="Arial" w:hAnsi="Arial" w:cs="Arial"/>
          <w:sz w:val="24"/>
          <w:szCs w:val="24"/>
          <w:lang w:val="mt-MT"/>
          <w:rPrChange w:id="19" w:author="Nadette Refalo" w:date="2015-10-04T19:45:00Z">
            <w:rPr>
              <w:rFonts w:ascii="Tahoma" w:hAnsi="Tahoma" w:cs="Tahoma"/>
              <w:sz w:val="24"/>
              <w:szCs w:val="24"/>
              <w:lang w:val="mt-MT"/>
            </w:rPr>
          </w:rPrChange>
        </w:rPr>
        <w:t>Simon Busuttil.</w:t>
      </w:r>
    </w:p>
    <w:p w14:paraId="18009005" w14:textId="77777777" w:rsidR="008B6ECF" w:rsidRPr="004E0A1A" w:rsidRDefault="008B6ECF" w:rsidP="00701FF6">
      <w:pPr>
        <w:spacing w:line="360" w:lineRule="auto"/>
        <w:jc w:val="both"/>
        <w:rPr>
          <w:rFonts w:ascii="Arial" w:hAnsi="Arial" w:cs="Arial"/>
          <w:sz w:val="24"/>
          <w:szCs w:val="24"/>
          <w:lang w:val="mt-MT"/>
          <w:rPrChange w:id="20" w:author="Nadette Refalo" w:date="2015-10-04T19:45:00Z">
            <w:rPr>
              <w:rFonts w:ascii="Tahoma" w:hAnsi="Tahoma" w:cs="Tahoma"/>
              <w:sz w:val="24"/>
              <w:szCs w:val="24"/>
              <w:lang w:val="mt-MT"/>
            </w:rPr>
          </w:rPrChange>
        </w:rPr>
      </w:pPr>
    </w:p>
    <w:p w14:paraId="30271092" w14:textId="67594787" w:rsidR="008B6ECF" w:rsidRPr="004E0A1A" w:rsidRDefault="008B6ECF" w:rsidP="00701FF6">
      <w:pPr>
        <w:spacing w:line="360" w:lineRule="auto"/>
        <w:jc w:val="both"/>
        <w:rPr>
          <w:rFonts w:ascii="Arial" w:hAnsi="Arial" w:cs="Arial"/>
          <w:sz w:val="24"/>
          <w:szCs w:val="24"/>
          <w:lang w:val="mt-MT"/>
          <w:rPrChange w:id="21" w:author="Nadette Refalo" w:date="2015-10-04T19:45:00Z">
            <w:rPr>
              <w:rFonts w:ascii="Tahoma" w:hAnsi="Tahoma" w:cs="Tahoma"/>
              <w:sz w:val="24"/>
              <w:szCs w:val="24"/>
              <w:lang w:val="mt-MT"/>
            </w:rPr>
          </w:rPrChange>
        </w:rPr>
      </w:pPr>
      <w:r w:rsidRPr="004E0A1A">
        <w:rPr>
          <w:rFonts w:ascii="Arial" w:hAnsi="Arial" w:cs="Arial"/>
          <w:sz w:val="24"/>
          <w:szCs w:val="24"/>
          <w:lang w:val="mt-MT"/>
          <w:rPrChange w:id="22" w:author="Nadette Refalo" w:date="2015-10-04T19:45:00Z">
            <w:rPr>
              <w:rFonts w:ascii="Tahoma" w:hAnsi="Tahoma" w:cs="Tahoma"/>
              <w:sz w:val="24"/>
              <w:szCs w:val="24"/>
              <w:lang w:val="mt-MT"/>
            </w:rPr>
          </w:rPrChange>
        </w:rPr>
        <w:t>Kien Simon Busuttil li ddeskri</w:t>
      </w:r>
      <w:del w:id="23" w:author="Nadette Refalo" w:date="2015-07-24T17:12:00Z">
        <w:r w:rsidRPr="004E0A1A" w:rsidDel="00475AC4">
          <w:rPr>
            <w:rFonts w:ascii="Arial" w:hAnsi="Arial" w:cs="Arial"/>
            <w:sz w:val="24"/>
            <w:szCs w:val="24"/>
            <w:lang w:val="mt-MT"/>
            <w:rPrChange w:id="24" w:author="Nadette Refalo" w:date="2015-10-04T19:45:00Z">
              <w:rPr>
                <w:rFonts w:ascii="Tahoma" w:hAnsi="Tahoma" w:cs="Tahoma"/>
                <w:sz w:val="24"/>
                <w:szCs w:val="24"/>
                <w:lang w:val="mt-MT"/>
              </w:rPr>
            </w:rPrChange>
          </w:rPr>
          <w:delText>e</w:delText>
        </w:r>
      </w:del>
      <w:r w:rsidRPr="004E0A1A">
        <w:rPr>
          <w:rFonts w:ascii="Arial" w:hAnsi="Arial" w:cs="Arial"/>
          <w:sz w:val="24"/>
          <w:szCs w:val="24"/>
          <w:lang w:val="mt-MT"/>
          <w:rPrChange w:id="25" w:author="Nadette Refalo" w:date="2015-10-04T19:45:00Z">
            <w:rPr>
              <w:rFonts w:ascii="Tahoma" w:hAnsi="Tahoma" w:cs="Tahoma"/>
              <w:sz w:val="24"/>
              <w:szCs w:val="24"/>
              <w:lang w:val="mt-MT"/>
            </w:rPr>
          </w:rPrChange>
        </w:rPr>
        <w:t xml:space="preserve">va lill-President Emeritus u </w:t>
      </w:r>
      <w:ins w:id="26" w:author="Nadette Refalo" w:date="2015-07-25T09:39:00Z">
        <w:r w:rsidR="00091CC5" w:rsidRPr="004E0A1A">
          <w:rPr>
            <w:rFonts w:ascii="Arial" w:hAnsi="Arial" w:cs="Arial"/>
            <w:sz w:val="24"/>
            <w:szCs w:val="24"/>
            <w:lang w:val="mt-MT"/>
            <w:rPrChange w:id="27" w:author="Nadette Refalo" w:date="2015-10-04T19:45:00Z">
              <w:rPr>
                <w:rFonts w:ascii="Tahoma" w:hAnsi="Tahoma" w:cs="Tahoma"/>
                <w:sz w:val="24"/>
                <w:szCs w:val="24"/>
                <w:lang w:val="mt-MT"/>
              </w:rPr>
            </w:rPrChange>
          </w:rPr>
          <w:t>eks-</w:t>
        </w:r>
      </w:ins>
      <w:del w:id="28" w:author="Nadette Refalo" w:date="2015-07-25T09:39:00Z">
        <w:r w:rsidRPr="004E0A1A" w:rsidDel="00091CC5">
          <w:rPr>
            <w:rFonts w:ascii="Arial" w:hAnsi="Arial" w:cs="Arial"/>
            <w:sz w:val="24"/>
            <w:szCs w:val="24"/>
            <w:lang w:val="mt-MT"/>
            <w:rPrChange w:id="29" w:author="Nadette Refalo" w:date="2015-10-04T19:45:00Z">
              <w:rPr>
                <w:rFonts w:ascii="Tahoma" w:hAnsi="Tahoma" w:cs="Tahoma"/>
                <w:sz w:val="24"/>
                <w:szCs w:val="24"/>
                <w:lang w:val="mt-MT"/>
              </w:rPr>
            </w:rPrChange>
          </w:rPr>
          <w:delText xml:space="preserve">ex </w:delText>
        </w:r>
      </w:del>
      <w:r w:rsidRPr="004E0A1A">
        <w:rPr>
          <w:rFonts w:ascii="Arial" w:hAnsi="Arial" w:cs="Arial"/>
          <w:sz w:val="24"/>
          <w:szCs w:val="24"/>
          <w:lang w:val="mt-MT"/>
          <w:rPrChange w:id="30" w:author="Nadette Refalo" w:date="2015-10-04T19:45:00Z">
            <w:rPr>
              <w:rFonts w:ascii="Tahoma" w:hAnsi="Tahoma" w:cs="Tahoma"/>
              <w:sz w:val="24"/>
              <w:szCs w:val="24"/>
              <w:lang w:val="mt-MT"/>
            </w:rPr>
          </w:rPrChange>
        </w:rPr>
        <w:t>Prim Ministru Eddie</w:t>
      </w:r>
      <w:r w:rsidR="00701FF6" w:rsidRPr="004E0A1A">
        <w:rPr>
          <w:rFonts w:ascii="Arial" w:hAnsi="Arial" w:cs="Arial"/>
          <w:sz w:val="24"/>
          <w:szCs w:val="24"/>
          <w:lang w:val="mt-MT"/>
          <w:rPrChange w:id="31" w:author="Nadette Refalo" w:date="2015-10-04T19:45:00Z">
            <w:rPr>
              <w:rFonts w:ascii="Tahoma" w:hAnsi="Tahoma" w:cs="Tahoma"/>
              <w:sz w:val="24"/>
              <w:szCs w:val="24"/>
              <w:lang w:val="mt-MT"/>
            </w:rPr>
          </w:rPrChange>
        </w:rPr>
        <w:t xml:space="preserve"> </w:t>
      </w:r>
      <w:r w:rsidRPr="004E0A1A">
        <w:rPr>
          <w:rFonts w:ascii="Arial" w:hAnsi="Arial" w:cs="Arial"/>
          <w:sz w:val="24"/>
          <w:szCs w:val="24"/>
          <w:lang w:val="mt-MT"/>
          <w:rPrChange w:id="32" w:author="Nadette Refalo" w:date="2015-10-04T19:45:00Z">
            <w:rPr>
              <w:rFonts w:ascii="Tahoma" w:hAnsi="Tahoma" w:cs="Tahoma"/>
              <w:sz w:val="24"/>
              <w:szCs w:val="24"/>
              <w:lang w:val="mt-MT"/>
            </w:rPr>
          </w:rPrChange>
        </w:rPr>
        <w:t>Fenech Adami bħala 'missier id-demokrazija f'Malta', f'diskors ta' introduzzjoni fil-</w:t>
      </w:r>
      <w:r w:rsidR="00701FF6" w:rsidRPr="004E0A1A">
        <w:rPr>
          <w:rFonts w:ascii="Arial" w:hAnsi="Arial" w:cs="Arial"/>
          <w:sz w:val="24"/>
          <w:szCs w:val="24"/>
          <w:lang w:val="mt-MT"/>
          <w:rPrChange w:id="33" w:author="Nadette Refalo" w:date="2015-10-04T19:45:00Z">
            <w:rPr>
              <w:rFonts w:ascii="Tahoma" w:hAnsi="Tahoma" w:cs="Tahoma"/>
              <w:sz w:val="24"/>
              <w:szCs w:val="24"/>
              <w:lang w:val="mt-MT"/>
            </w:rPr>
          </w:rPrChange>
        </w:rPr>
        <w:t xml:space="preserve"> </w:t>
      </w:r>
      <w:r w:rsidRPr="004E0A1A">
        <w:rPr>
          <w:rFonts w:ascii="Arial" w:hAnsi="Arial" w:cs="Arial"/>
          <w:sz w:val="24"/>
          <w:szCs w:val="24"/>
          <w:lang w:val="mt-MT"/>
          <w:rPrChange w:id="34" w:author="Nadette Refalo" w:date="2015-10-04T19:45:00Z">
            <w:rPr>
              <w:rFonts w:ascii="Tahoma" w:hAnsi="Tahoma" w:cs="Tahoma"/>
              <w:sz w:val="24"/>
              <w:szCs w:val="24"/>
              <w:lang w:val="mt-MT"/>
            </w:rPr>
          </w:rPrChange>
        </w:rPr>
        <w:t>laqgħa li hu kellu mal-</w:t>
      </w:r>
      <w:ins w:id="35" w:author="Nadette Refalo" w:date="2015-07-25T09:39:00Z">
        <w:r w:rsidR="00091CC5" w:rsidRPr="004E0A1A">
          <w:rPr>
            <w:rFonts w:ascii="Arial" w:hAnsi="Arial" w:cs="Arial"/>
            <w:sz w:val="24"/>
            <w:szCs w:val="24"/>
            <w:lang w:val="mt-MT"/>
            <w:rPrChange w:id="36" w:author="Nadette Refalo" w:date="2015-10-04T19:45:00Z">
              <w:rPr>
                <w:rFonts w:ascii="Tahoma" w:hAnsi="Tahoma" w:cs="Tahoma"/>
                <w:sz w:val="24"/>
                <w:szCs w:val="24"/>
                <w:lang w:val="mt-MT"/>
              </w:rPr>
            </w:rPrChange>
          </w:rPr>
          <w:t>eks-</w:t>
        </w:r>
      </w:ins>
      <w:del w:id="37" w:author="Nadette Refalo" w:date="2015-07-25T09:39:00Z">
        <w:r w:rsidRPr="004E0A1A" w:rsidDel="00091CC5">
          <w:rPr>
            <w:rFonts w:ascii="Arial" w:hAnsi="Arial" w:cs="Arial"/>
            <w:sz w:val="24"/>
            <w:szCs w:val="24"/>
            <w:lang w:val="mt-MT"/>
            <w:rPrChange w:id="38" w:author="Nadette Refalo" w:date="2015-10-04T19:45:00Z">
              <w:rPr>
                <w:rFonts w:ascii="Tahoma" w:hAnsi="Tahoma" w:cs="Tahoma"/>
                <w:sz w:val="24"/>
                <w:szCs w:val="24"/>
                <w:lang w:val="mt-MT"/>
              </w:rPr>
            </w:rPrChange>
          </w:rPr>
          <w:delText xml:space="preserve">ex </w:delText>
        </w:r>
      </w:del>
      <w:r w:rsidRPr="004E0A1A">
        <w:rPr>
          <w:rFonts w:ascii="Arial" w:hAnsi="Arial" w:cs="Arial"/>
          <w:sz w:val="24"/>
          <w:szCs w:val="24"/>
          <w:lang w:val="mt-MT"/>
          <w:rPrChange w:id="39" w:author="Nadette Refalo" w:date="2015-10-04T19:45:00Z">
            <w:rPr>
              <w:rFonts w:ascii="Tahoma" w:hAnsi="Tahoma" w:cs="Tahoma"/>
              <w:sz w:val="24"/>
              <w:szCs w:val="24"/>
              <w:lang w:val="mt-MT"/>
            </w:rPr>
          </w:rPrChange>
        </w:rPr>
        <w:t>Kap tal-PN fl-uffiċċju tal-Kap tal-Oppożizzjoni fil-Parlament.</w:t>
      </w:r>
    </w:p>
    <w:p w14:paraId="4A0478AC" w14:textId="77777777" w:rsidR="00701FF6" w:rsidRPr="004E0A1A" w:rsidRDefault="00701FF6" w:rsidP="00701FF6">
      <w:pPr>
        <w:spacing w:line="360" w:lineRule="auto"/>
        <w:jc w:val="both"/>
        <w:rPr>
          <w:rFonts w:ascii="Arial" w:hAnsi="Arial" w:cs="Arial"/>
          <w:sz w:val="24"/>
          <w:szCs w:val="24"/>
          <w:lang w:val="mt-MT"/>
          <w:rPrChange w:id="40" w:author="Nadette Refalo" w:date="2015-10-04T19:45:00Z">
            <w:rPr>
              <w:rFonts w:ascii="Tahoma" w:hAnsi="Tahoma" w:cs="Tahoma"/>
              <w:sz w:val="24"/>
              <w:szCs w:val="24"/>
              <w:lang w:val="mt-MT"/>
            </w:rPr>
          </w:rPrChange>
        </w:rPr>
      </w:pPr>
    </w:p>
    <w:p w14:paraId="6EE71AB0" w14:textId="2515D025" w:rsidR="008B6ECF" w:rsidRPr="004E0A1A" w:rsidRDefault="008B6ECF" w:rsidP="00701FF6">
      <w:pPr>
        <w:spacing w:line="360" w:lineRule="auto"/>
        <w:jc w:val="both"/>
        <w:rPr>
          <w:rFonts w:ascii="Arial" w:hAnsi="Arial" w:cs="Arial"/>
          <w:sz w:val="24"/>
          <w:szCs w:val="24"/>
          <w:lang w:val="mt-MT"/>
          <w:rPrChange w:id="41" w:author="Nadette Refalo" w:date="2015-10-04T19:45:00Z">
            <w:rPr>
              <w:rFonts w:ascii="Tahoma" w:hAnsi="Tahoma" w:cs="Tahoma"/>
              <w:sz w:val="24"/>
              <w:szCs w:val="24"/>
              <w:lang w:val="mt-MT"/>
            </w:rPr>
          </w:rPrChange>
        </w:rPr>
      </w:pPr>
      <w:r w:rsidRPr="004E0A1A">
        <w:rPr>
          <w:rFonts w:ascii="Arial" w:hAnsi="Arial" w:cs="Arial"/>
          <w:sz w:val="24"/>
          <w:szCs w:val="24"/>
          <w:lang w:val="mt-MT"/>
          <w:rPrChange w:id="42" w:author="Nadette Refalo" w:date="2015-10-04T19:45:00Z">
            <w:rPr>
              <w:rFonts w:ascii="Tahoma" w:hAnsi="Tahoma" w:cs="Tahoma"/>
              <w:sz w:val="24"/>
              <w:szCs w:val="24"/>
              <w:lang w:val="mt-MT"/>
            </w:rPr>
          </w:rPrChange>
        </w:rPr>
        <w:t xml:space="preserve">Il-Kap tal-Oppożizzjoni Simon Busuttil qal li hu sinifikattiv li propju f'għeluq it-28 sena </w:t>
      </w:r>
      <w:r w:rsidR="00701FF6" w:rsidRPr="004E0A1A">
        <w:rPr>
          <w:rFonts w:ascii="Arial" w:hAnsi="Arial" w:cs="Arial"/>
          <w:sz w:val="24"/>
          <w:szCs w:val="24"/>
          <w:lang w:val="mt-MT"/>
          <w:rPrChange w:id="43" w:author="Nadette Refalo" w:date="2015-10-04T19:45:00Z">
            <w:rPr>
              <w:rFonts w:ascii="Tahoma" w:hAnsi="Tahoma" w:cs="Tahoma"/>
              <w:sz w:val="24"/>
              <w:szCs w:val="24"/>
              <w:lang w:val="mt-MT"/>
            </w:rPr>
          </w:rPrChange>
        </w:rPr>
        <w:t xml:space="preserve"> </w:t>
      </w:r>
      <w:r w:rsidRPr="004E0A1A">
        <w:rPr>
          <w:rFonts w:ascii="Arial" w:hAnsi="Arial" w:cs="Arial"/>
          <w:sz w:val="24"/>
          <w:szCs w:val="24"/>
          <w:lang w:val="mt-MT"/>
          <w:rPrChange w:id="44" w:author="Nadette Refalo" w:date="2015-10-04T19:45:00Z">
            <w:rPr>
              <w:rFonts w:ascii="Tahoma" w:hAnsi="Tahoma" w:cs="Tahoma"/>
              <w:sz w:val="24"/>
              <w:szCs w:val="24"/>
              <w:lang w:val="mt-MT"/>
            </w:rPr>
          </w:rPrChange>
        </w:rPr>
        <w:t xml:space="preserve">mill-ewwel darba li Eddie Fenech Adami ħa l-ġurament ta' Prim Ministru fit-12 ta' </w:t>
      </w:r>
      <w:r w:rsidR="00701FF6" w:rsidRPr="004E0A1A">
        <w:rPr>
          <w:rFonts w:ascii="Arial" w:hAnsi="Arial" w:cs="Arial"/>
          <w:sz w:val="24"/>
          <w:szCs w:val="24"/>
          <w:lang w:val="mt-MT"/>
          <w:rPrChange w:id="45" w:author="Nadette Refalo" w:date="2015-10-04T19:45:00Z">
            <w:rPr>
              <w:rFonts w:ascii="Tahoma" w:hAnsi="Tahoma" w:cs="Tahoma"/>
              <w:sz w:val="24"/>
              <w:szCs w:val="24"/>
              <w:lang w:val="mt-MT"/>
            </w:rPr>
          </w:rPrChange>
        </w:rPr>
        <w:t xml:space="preserve"> </w:t>
      </w:r>
      <w:r w:rsidRPr="004E0A1A">
        <w:rPr>
          <w:rFonts w:ascii="Arial" w:hAnsi="Arial" w:cs="Arial"/>
          <w:sz w:val="24"/>
          <w:szCs w:val="24"/>
          <w:lang w:val="mt-MT"/>
          <w:rPrChange w:id="46" w:author="Nadette Refalo" w:date="2015-10-04T19:45:00Z">
            <w:rPr>
              <w:rFonts w:ascii="Tahoma" w:hAnsi="Tahoma" w:cs="Tahoma"/>
              <w:sz w:val="24"/>
              <w:szCs w:val="24"/>
              <w:lang w:val="mt-MT"/>
            </w:rPr>
          </w:rPrChange>
        </w:rPr>
        <w:t>Mejju 1987 hu kien qed iżur il-Parlament il-ġdid.</w:t>
      </w:r>
    </w:p>
    <w:p w14:paraId="32F7C601" w14:textId="77777777" w:rsidR="008B6ECF" w:rsidRPr="004E0A1A" w:rsidRDefault="008B6ECF" w:rsidP="00701FF6">
      <w:pPr>
        <w:spacing w:line="360" w:lineRule="auto"/>
        <w:jc w:val="both"/>
        <w:rPr>
          <w:rFonts w:ascii="Arial" w:hAnsi="Arial" w:cs="Arial"/>
          <w:sz w:val="24"/>
          <w:szCs w:val="24"/>
          <w:lang w:val="mt-MT"/>
          <w:rPrChange w:id="47" w:author="Nadette Refalo" w:date="2015-10-04T19:45:00Z">
            <w:rPr>
              <w:rFonts w:ascii="Tahoma" w:hAnsi="Tahoma" w:cs="Tahoma"/>
              <w:sz w:val="24"/>
              <w:szCs w:val="24"/>
              <w:lang w:val="mt-MT"/>
            </w:rPr>
          </w:rPrChange>
        </w:rPr>
      </w:pPr>
    </w:p>
    <w:p w14:paraId="5349B8D7" w14:textId="071BABDC" w:rsidR="008B6ECF" w:rsidRPr="004E0A1A" w:rsidRDefault="008B6ECF" w:rsidP="00701FF6">
      <w:pPr>
        <w:spacing w:line="360" w:lineRule="auto"/>
        <w:jc w:val="both"/>
        <w:rPr>
          <w:rFonts w:ascii="Arial" w:hAnsi="Arial" w:cs="Arial"/>
          <w:sz w:val="24"/>
          <w:szCs w:val="24"/>
          <w:lang w:val="mt-MT"/>
          <w:rPrChange w:id="48" w:author="Nadette Refalo" w:date="2015-10-04T19:45:00Z">
            <w:rPr>
              <w:rFonts w:ascii="Tahoma" w:hAnsi="Tahoma" w:cs="Tahoma"/>
              <w:sz w:val="24"/>
              <w:szCs w:val="24"/>
              <w:lang w:val="mt-MT"/>
            </w:rPr>
          </w:rPrChange>
        </w:rPr>
      </w:pPr>
      <w:r w:rsidRPr="004E0A1A">
        <w:rPr>
          <w:rFonts w:ascii="Arial" w:hAnsi="Arial" w:cs="Arial"/>
          <w:sz w:val="24"/>
          <w:szCs w:val="24"/>
          <w:lang w:val="mt-MT"/>
          <w:rPrChange w:id="49" w:author="Nadette Refalo" w:date="2015-10-04T19:45:00Z">
            <w:rPr>
              <w:rFonts w:ascii="Tahoma" w:hAnsi="Tahoma" w:cs="Tahoma"/>
              <w:sz w:val="24"/>
              <w:szCs w:val="24"/>
              <w:lang w:val="mt-MT"/>
            </w:rPr>
          </w:rPrChange>
        </w:rPr>
        <w:t>Simon Busuttil sostna li hu propju minhabba r-rabta bejn Eddie Fenech Adami, id-demokrazija u l-libert</w:t>
      </w:r>
      <w:ins w:id="50" w:author="Nadette Refalo" w:date="2015-07-24T17:13:00Z">
        <w:r w:rsidR="00475AC4" w:rsidRPr="004E0A1A">
          <w:rPr>
            <w:rFonts w:ascii="Arial" w:hAnsi="Arial" w:cs="Arial"/>
            <w:sz w:val="24"/>
            <w:szCs w:val="24"/>
            <w:lang w:val="mt-MT"/>
            <w:rPrChange w:id="51" w:author="Nadette Refalo" w:date="2015-10-04T19:45:00Z">
              <w:rPr>
                <w:rFonts w:ascii="Tahoma" w:hAnsi="Tahoma" w:cs="Tahoma"/>
                <w:sz w:val="24"/>
                <w:szCs w:val="24"/>
                <w:lang w:val="mt-MT"/>
              </w:rPr>
            </w:rPrChange>
          </w:rPr>
          <w:t>à</w:t>
        </w:r>
      </w:ins>
      <w:del w:id="52" w:author="Nadette Refalo" w:date="2015-07-24T17:13:00Z">
        <w:r w:rsidRPr="004E0A1A" w:rsidDel="00475AC4">
          <w:rPr>
            <w:rFonts w:ascii="Arial" w:hAnsi="Arial" w:cs="Arial"/>
            <w:sz w:val="24"/>
            <w:szCs w:val="24"/>
            <w:lang w:val="mt-MT"/>
            <w:rPrChange w:id="53" w:author="Nadette Refalo" w:date="2015-10-04T19:45:00Z">
              <w:rPr>
                <w:rFonts w:ascii="Tahoma" w:hAnsi="Tahoma" w:cs="Tahoma"/>
                <w:sz w:val="24"/>
                <w:szCs w:val="24"/>
                <w:lang w:val="mt-MT"/>
              </w:rPr>
            </w:rPrChange>
          </w:rPr>
          <w:delText>a</w:delText>
        </w:r>
      </w:del>
      <w:r w:rsidRPr="004E0A1A">
        <w:rPr>
          <w:rFonts w:ascii="Arial" w:hAnsi="Arial" w:cs="Arial"/>
          <w:sz w:val="24"/>
          <w:szCs w:val="24"/>
          <w:lang w:val="mt-MT"/>
          <w:rPrChange w:id="54" w:author="Nadette Refalo" w:date="2015-10-04T19:45:00Z">
            <w:rPr>
              <w:rFonts w:ascii="Tahoma" w:hAnsi="Tahoma" w:cs="Tahoma"/>
              <w:sz w:val="24"/>
              <w:szCs w:val="24"/>
              <w:lang w:val="mt-MT"/>
            </w:rPr>
          </w:rPrChange>
        </w:rPr>
        <w:t xml:space="preserve">  li hu b</w:t>
      </w:r>
      <w:ins w:id="55" w:author="Nadette Refalo" w:date="2015-07-24T20:41:00Z">
        <w:r w:rsidR="00666F9D" w:rsidRPr="004E0A1A">
          <w:rPr>
            <w:rFonts w:ascii="Arial" w:hAnsi="Arial" w:cs="Arial"/>
            <w:sz w:val="24"/>
            <w:szCs w:val="24"/>
            <w:lang w:val="mt-MT"/>
            <w:rPrChange w:id="56" w:author="Nadette Refalo" w:date="2015-10-04T19:45:00Z">
              <w:rPr>
                <w:lang w:val="mt-MT"/>
              </w:rPr>
            </w:rPrChange>
          </w:rPr>
          <w:t>ħ</w:t>
        </w:r>
      </w:ins>
      <w:del w:id="57" w:author="Nadette Refalo" w:date="2015-07-24T20:41:00Z">
        <w:r w:rsidRPr="004E0A1A" w:rsidDel="00666F9D">
          <w:rPr>
            <w:rFonts w:ascii="Arial" w:hAnsi="Arial" w:cs="Arial"/>
            <w:sz w:val="24"/>
            <w:szCs w:val="24"/>
            <w:lang w:val="mt-MT"/>
            <w:rPrChange w:id="58" w:author="Nadette Refalo" w:date="2015-10-04T19:45:00Z">
              <w:rPr>
                <w:rFonts w:ascii="Tahoma" w:hAnsi="Tahoma" w:cs="Tahoma"/>
                <w:sz w:val="24"/>
                <w:szCs w:val="24"/>
                <w:lang w:val="mt-MT"/>
              </w:rPr>
            </w:rPrChange>
          </w:rPr>
          <w:delText>h</w:delText>
        </w:r>
      </w:del>
      <w:r w:rsidRPr="004E0A1A">
        <w:rPr>
          <w:rFonts w:ascii="Arial" w:hAnsi="Arial" w:cs="Arial"/>
          <w:sz w:val="24"/>
          <w:szCs w:val="24"/>
          <w:lang w:val="mt-MT"/>
          <w:rPrChange w:id="59" w:author="Nadette Refalo" w:date="2015-10-04T19:45:00Z">
            <w:rPr>
              <w:rFonts w:ascii="Tahoma" w:hAnsi="Tahoma" w:cs="Tahoma"/>
              <w:sz w:val="24"/>
              <w:szCs w:val="24"/>
              <w:lang w:val="mt-MT"/>
            </w:rPr>
          </w:rPrChange>
        </w:rPr>
        <w:t>ala kap tal-oppo</w:t>
      </w:r>
      <w:ins w:id="60" w:author="Nadette Refalo" w:date="2015-07-24T17:14:00Z">
        <w:r w:rsidR="00475AC4" w:rsidRPr="004E0A1A">
          <w:rPr>
            <w:rFonts w:ascii="Arial" w:hAnsi="Arial" w:cs="Arial"/>
            <w:sz w:val="24"/>
            <w:szCs w:val="24"/>
            <w:lang w:val="mt-MT"/>
            <w:rPrChange w:id="61" w:author="Nadette Refalo" w:date="2015-10-04T19:45:00Z">
              <w:rPr>
                <w:lang w:val="mt-MT"/>
              </w:rPr>
            </w:rPrChange>
          </w:rPr>
          <w:t>ż</w:t>
        </w:r>
      </w:ins>
      <w:del w:id="62" w:author="Nadette Refalo" w:date="2015-07-24T17:14:00Z">
        <w:r w:rsidRPr="004E0A1A" w:rsidDel="00475AC4">
          <w:rPr>
            <w:rFonts w:ascii="Arial" w:hAnsi="Arial" w:cs="Arial"/>
            <w:sz w:val="24"/>
            <w:szCs w:val="24"/>
            <w:lang w:val="mt-MT"/>
            <w:rPrChange w:id="63" w:author="Nadette Refalo" w:date="2015-10-04T19:45:00Z">
              <w:rPr>
                <w:rFonts w:ascii="Tahoma" w:hAnsi="Tahoma" w:cs="Tahoma"/>
                <w:sz w:val="24"/>
                <w:szCs w:val="24"/>
                <w:lang w:val="mt-MT"/>
              </w:rPr>
            </w:rPrChange>
          </w:rPr>
          <w:delText>z</w:delText>
        </w:r>
      </w:del>
      <w:r w:rsidRPr="004E0A1A">
        <w:rPr>
          <w:rFonts w:ascii="Arial" w:hAnsi="Arial" w:cs="Arial"/>
          <w:sz w:val="24"/>
          <w:szCs w:val="24"/>
          <w:lang w:val="mt-MT"/>
          <w:rPrChange w:id="64" w:author="Nadette Refalo" w:date="2015-10-04T19:45:00Z">
            <w:rPr>
              <w:rFonts w:ascii="Tahoma" w:hAnsi="Tahoma" w:cs="Tahoma"/>
              <w:sz w:val="24"/>
              <w:szCs w:val="24"/>
              <w:lang w:val="mt-MT"/>
            </w:rPr>
          </w:rPrChange>
        </w:rPr>
        <w:t>i</w:t>
      </w:r>
      <w:ins w:id="65" w:author="Nadette Refalo" w:date="2015-07-26T16:13:00Z">
        <w:r w:rsidR="00FF35BB" w:rsidRPr="004E0A1A">
          <w:rPr>
            <w:rFonts w:ascii="Arial" w:hAnsi="Arial" w:cs="Arial"/>
            <w:sz w:val="24"/>
            <w:szCs w:val="24"/>
            <w:lang w:val="mt-MT"/>
            <w:rPrChange w:id="66" w:author="Nadette Refalo" w:date="2015-10-04T19:45:00Z">
              <w:rPr>
                <w:rFonts w:ascii="Tahoma" w:hAnsi="Tahoma" w:cs="Tahoma"/>
                <w:sz w:val="24"/>
                <w:szCs w:val="24"/>
                <w:lang w:val="mt-MT"/>
              </w:rPr>
            </w:rPrChange>
          </w:rPr>
          <w:t>izzj</w:t>
        </w:r>
      </w:ins>
      <w:del w:id="67" w:author="Nadette Refalo" w:date="2015-07-26T16:13:00Z">
        <w:r w:rsidRPr="004E0A1A" w:rsidDel="00FF35BB">
          <w:rPr>
            <w:rFonts w:ascii="Arial" w:hAnsi="Arial" w:cs="Arial"/>
            <w:sz w:val="24"/>
            <w:szCs w:val="24"/>
            <w:lang w:val="mt-MT"/>
            <w:rPrChange w:id="68" w:author="Nadette Refalo" w:date="2015-10-04T19:45:00Z">
              <w:rPr>
                <w:rFonts w:ascii="Tahoma" w:hAnsi="Tahoma" w:cs="Tahoma"/>
                <w:sz w:val="24"/>
                <w:szCs w:val="24"/>
                <w:lang w:val="mt-MT"/>
              </w:rPr>
            </w:rPrChange>
          </w:rPr>
          <w:delText>zjz</w:delText>
        </w:r>
      </w:del>
      <w:r w:rsidRPr="004E0A1A">
        <w:rPr>
          <w:rFonts w:ascii="Arial" w:hAnsi="Arial" w:cs="Arial"/>
          <w:sz w:val="24"/>
          <w:szCs w:val="24"/>
          <w:lang w:val="mt-MT"/>
          <w:rPrChange w:id="69" w:author="Nadette Refalo" w:date="2015-10-04T19:45:00Z">
            <w:rPr>
              <w:rFonts w:ascii="Tahoma" w:hAnsi="Tahoma" w:cs="Tahoma"/>
              <w:sz w:val="24"/>
              <w:szCs w:val="24"/>
              <w:lang w:val="mt-MT"/>
            </w:rPr>
          </w:rPrChange>
        </w:rPr>
        <w:t xml:space="preserve">oni u tal-PN kien qed jilqa' lil </w:t>
      </w:r>
      <w:r w:rsidR="00701FF6" w:rsidRPr="004E0A1A">
        <w:rPr>
          <w:rFonts w:ascii="Arial" w:hAnsi="Arial" w:cs="Arial"/>
          <w:sz w:val="24"/>
          <w:szCs w:val="24"/>
          <w:lang w:val="mt-MT"/>
          <w:rPrChange w:id="70" w:author="Nadette Refalo" w:date="2015-10-04T19:45:00Z">
            <w:rPr>
              <w:rFonts w:ascii="Tahoma" w:hAnsi="Tahoma" w:cs="Tahoma"/>
              <w:sz w:val="24"/>
              <w:szCs w:val="24"/>
              <w:lang w:val="mt-MT"/>
            </w:rPr>
          </w:rPrChange>
        </w:rPr>
        <w:t xml:space="preserve"> </w:t>
      </w:r>
      <w:r w:rsidRPr="004E0A1A">
        <w:rPr>
          <w:rFonts w:ascii="Arial" w:hAnsi="Arial" w:cs="Arial"/>
          <w:sz w:val="24"/>
          <w:szCs w:val="24"/>
          <w:lang w:val="mt-MT"/>
          <w:rPrChange w:id="71" w:author="Nadette Refalo" w:date="2015-10-04T19:45:00Z">
            <w:rPr>
              <w:rFonts w:ascii="Tahoma" w:hAnsi="Tahoma" w:cs="Tahoma"/>
              <w:sz w:val="24"/>
              <w:szCs w:val="24"/>
              <w:lang w:val="mt-MT"/>
            </w:rPr>
          </w:rPrChange>
        </w:rPr>
        <w:t>Eddie Fenech Adami, missier id-demokrazija f'Malta, fid-dar il-ġdida tad-demokrazija; il-Parlament.</w:t>
      </w:r>
    </w:p>
    <w:p w14:paraId="4E44F8A1" w14:textId="77777777" w:rsidR="008B6ECF" w:rsidRPr="004E0A1A" w:rsidRDefault="008B6ECF" w:rsidP="00701FF6">
      <w:pPr>
        <w:spacing w:line="360" w:lineRule="auto"/>
        <w:jc w:val="both"/>
        <w:rPr>
          <w:rFonts w:ascii="Arial" w:hAnsi="Arial" w:cs="Arial"/>
          <w:sz w:val="24"/>
          <w:szCs w:val="24"/>
          <w:lang w:val="mt-MT"/>
          <w:rPrChange w:id="72" w:author="Nadette Refalo" w:date="2015-10-04T19:45:00Z">
            <w:rPr>
              <w:rFonts w:ascii="Tahoma" w:hAnsi="Tahoma" w:cs="Tahoma"/>
              <w:sz w:val="24"/>
              <w:szCs w:val="24"/>
              <w:lang w:val="mt-MT"/>
            </w:rPr>
          </w:rPrChange>
        </w:rPr>
      </w:pPr>
    </w:p>
    <w:p w14:paraId="51BD7BB5" w14:textId="66CAF114" w:rsidR="008B6ECF" w:rsidRPr="004E0A1A" w:rsidRDefault="008B6ECF" w:rsidP="00701FF6">
      <w:pPr>
        <w:spacing w:line="360" w:lineRule="auto"/>
        <w:jc w:val="both"/>
        <w:rPr>
          <w:rFonts w:ascii="Arial" w:hAnsi="Arial" w:cs="Arial"/>
          <w:sz w:val="24"/>
          <w:szCs w:val="24"/>
          <w:lang w:val="mt-MT"/>
          <w:rPrChange w:id="73" w:author="Nadette Refalo" w:date="2015-10-04T19:45:00Z">
            <w:rPr>
              <w:rFonts w:ascii="Tahoma" w:hAnsi="Tahoma" w:cs="Tahoma"/>
              <w:sz w:val="24"/>
              <w:szCs w:val="24"/>
              <w:lang w:val="mt-MT"/>
            </w:rPr>
          </w:rPrChange>
        </w:rPr>
      </w:pPr>
      <w:r w:rsidRPr="004E0A1A">
        <w:rPr>
          <w:rFonts w:ascii="Arial" w:hAnsi="Arial" w:cs="Arial"/>
          <w:sz w:val="24"/>
          <w:szCs w:val="24"/>
          <w:lang w:val="mt-MT"/>
          <w:rPrChange w:id="74" w:author="Nadette Refalo" w:date="2015-10-04T19:45:00Z">
            <w:rPr>
              <w:rFonts w:ascii="Tahoma" w:hAnsi="Tahoma" w:cs="Tahoma"/>
              <w:sz w:val="24"/>
              <w:szCs w:val="24"/>
              <w:lang w:val="mt-MT"/>
            </w:rPr>
          </w:rPrChange>
        </w:rPr>
        <w:t>Il-President Emeritus Eddie Fenech Adami qal li dan il-bini ġdid għandu j</w:t>
      </w:r>
      <w:ins w:id="75" w:author="Nadette Refalo" w:date="2015-07-24T20:44:00Z">
        <w:r w:rsidR="00666F9D" w:rsidRPr="004E0A1A">
          <w:rPr>
            <w:rFonts w:ascii="Arial" w:hAnsi="Arial" w:cs="Arial"/>
            <w:sz w:val="24"/>
            <w:szCs w:val="24"/>
            <w:lang w:val="mt-MT"/>
            <w:rPrChange w:id="76" w:author="Nadette Refalo" w:date="2015-10-04T19:45:00Z">
              <w:rPr>
                <w:sz w:val="24"/>
                <w:szCs w:val="24"/>
                <w:lang w:val="mt-MT"/>
              </w:rPr>
            </w:rPrChange>
          </w:rPr>
          <w:t>ġ</w:t>
        </w:r>
      </w:ins>
      <w:del w:id="77" w:author="Nadette Refalo" w:date="2015-07-24T20:44:00Z">
        <w:r w:rsidRPr="004E0A1A" w:rsidDel="00666F9D">
          <w:rPr>
            <w:rFonts w:ascii="Arial" w:hAnsi="Arial" w:cs="Arial"/>
            <w:sz w:val="24"/>
            <w:szCs w:val="24"/>
            <w:lang w:val="mt-MT"/>
            <w:rPrChange w:id="78" w:author="Nadette Refalo" w:date="2015-10-04T19:45:00Z">
              <w:rPr>
                <w:rFonts w:ascii="Tahoma" w:hAnsi="Tahoma" w:cs="Tahoma"/>
                <w:sz w:val="24"/>
                <w:szCs w:val="24"/>
                <w:lang w:val="mt-MT"/>
              </w:rPr>
            </w:rPrChange>
          </w:rPr>
          <w:delText>g</w:delText>
        </w:r>
      </w:del>
      <w:r w:rsidRPr="004E0A1A">
        <w:rPr>
          <w:rFonts w:ascii="Arial" w:hAnsi="Arial" w:cs="Arial"/>
          <w:sz w:val="24"/>
          <w:szCs w:val="24"/>
          <w:lang w:val="mt-MT"/>
          <w:rPrChange w:id="79" w:author="Nadette Refalo" w:date="2015-10-04T19:45:00Z">
            <w:rPr>
              <w:rFonts w:ascii="Tahoma" w:hAnsi="Tahoma" w:cs="Tahoma"/>
              <w:sz w:val="24"/>
              <w:szCs w:val="24"/>
              <w:lang w:val="mt-MT"/>
            </w:rPr>
          </w:rPrChange>
        </w:rPr>
        <w:t xml:space="preserve">ib qabża </w:t>
      </w:r>
      <w:r w:rsidR="00701FF6" w:rsidRPr="004E0A1A">
        <w:rPr>
          <w:rFonts w:ascii="Arial" w:hAnsi="Arial" w:cs="Arial"/>
          <w:sz w:val="24"/>
          <w:szCs w:val="24"/>
          <w:lang w:val="mt-MT"/>
          <w:rPrChange w:id="80" w:author="Nadette Refalo" w:date="2015-10-04T19:45:00Z">
            <w:rPr>
              <w:rFonts w:ascii="Tahoma" w:hAnsi="Tahoma" w:cs="Tahoma"/>
              <w:sz w:val="24"/>
              <w:szCs w:val="24"/>
              <w:lang w:val="mt-MT"/>
            </w:rPr>
          </w:rPrChange>
        </w:rPr>
        <w:t xml:space="preserve"> </w:t>
      </w:r>
      <w:r w:rsidRPr="004E0A1A">
        <w:rPr>
          <w:rFonts w:ascii="Arial" w:hAnsi="Arial" w:cs="Arial"/>
          <w:sz w:val="24"/>
          <w:szCs w:val="24"/>
          <w:lang w:val="mt-MT"/>
          <w:rPrChange w:id="81" w:author="Nadette Refalo" w:date="2015-10-04T19:45:00Z">
            <w:rPr>
              <w:rFonts w:ascii="Tahoma" w:hAnsi="Tahoma" w:cs="Tahoma"/>
              <w:sz w:val="24"/>
              <w:szCs w:val="24"/>
              <w:lang w:val="mt-MT"/>
            </w:rPr>
          </w:rPrChange>
        </w:rPr>
        <w:t>fil-kwalità u appella biex din il-binja tgħin fit-tisħiħ tad-dibattitu u tad-demokrazija fil-pajji</w:t>
      </w:r>
      <w:ins w:id="82" w:author="Nadette Refalo" w:date="2015-07-24T20:44:00Z">
        <w:r w:rsidR="00666F9D" w:rsidRPr="004E0A1A">
          <w:rPr>
            <w:rFonts w:ascii="Arial" w:hAnsi="Arial" w:cs="Arial"/>
            <w:sz w:val="24"/>
            <w:szCs w:val="24"/>
            <w:lang w:val="mt-MT"/>
            <w:rPrChange w:id="83" w:author="Nadette Refalo" w:date="2015-10-04T19:45:00Z">
              <w:rPr>
                <w:sz w:val="24"/>
                <w:szCs w:val="24"/>
                <w:lang w:val="mt-MT"/>
              </w:rPr>
            </w:rPrChange>
          </w:rPr>
          <w:t>ż</w:t>
        </w:r>
      </w:ins>
      <w:del w:id="84" w:author="Nadette Refalo" w:date="2015-07-24T20:44:00Z">
        <w:r w:rsidRPr="004E0A1A" w:rsidDel="00666F9D">
          <w:rPr>
            <w:rFonts w:ascii="Arial" w:hAnsi="Arial" w:cs="Arial"/>
            <w:sz w:val="24"/>
            <w:szCs w:val="24"/>
            <w:lang w:val="mt-MT"/>
            <w:rPrChange w:id="85" w:author="Nadette Refalo" w:date="2015-10-04T19:45:00Z">
              <w:rPr>
                <w:rFonts w:ascii="Tahoma" w:hAnsi="Tahoma" w:cs="Tahoma"/>
                <w:sz w:val="24"/>
                <w:szCs w:val="24"/>
                <w:lang w:val="mt-MT"/>
              </w:rPr>
            </w:rPrChange>
          </w:rPr>
          <w:delText>z</w:delText>
        </w:r>
      </w:del>
      <w:r w:rsidRPr="004E0A1A">
        <w:rPr>
          <w:rFonts w:ascii="Arial" w:hAnsi="Arial" w:cs="Arial"/>
          <w:sz w:val="24"/>
          <w:szCs w:val="24"/>
          <w:lang w:val="mt-MT"/>
          <w:rPrChange w:id="86" w:author="Nadette Refalo" w:date="2015-10-04T19:45:00Z">
            <w:rPr>
              <w:rFonts w:ascii="Tahoma" w:hAnsi="Tahoma" w:cs="Tahoma"/>
              <w:sz w:val="24"/>
              <w:szCs w:val="24"/>
              <w:lang w:val="mt-MT"/>
            </w:rPr>
          </w:rPrChange>
        </w:rPr>
        <w:t>.</w:t>
      </w:r>
    </w:p>
    <w:p w14:paraId="6D3F9F26" w14:textId="77777777" w:rsidR="008B6ECF" w:rsidRPr="004E0A1A" w:rsidRDefault="008B6ECF" w:rsidP="00701FF6">
      <w:pPr>
        <w:spacing w:line="360" w:lineRule="auto"/>
        <w:jc w:val="both"/>
        <w:rPr>
          <w:rFonts w:ascii="Arial" w:hAnsi="Arial" w:cs="Arial"/>
          <w:sz w:val="24"/>
          <w:szCs w:val="24"/>
          <w:lang w:val="mt-MT"/>
          <w:rPrChange w:id="87" w:author="Nadette Refalo" w:date="2015-10-04T19:45:00Z">
            <w:rPr>
              <w:rFonts w:ascii="Tahoma" w:hAnsi="Tahoma" w:cs="Tahoma"/>
              <w:sz w:val="24"/>
              <w:szCs w:val="24"/>
              <w:lang w:val="mt-MT"/>
            </w:rPr>
          </w:rPrChange>
        </w:rPr>
      </w:pPr>
    </w:p>
    <w:p w14:paraId="0B804783" w14:textId="77777777" w:rsidR="00701FF6" w:rsidRPr="004E0A1A" w:rsidRDefault="00701FF6" w:rsidP="00701FF6">
      <w:pPr>
        <w:spacing w:line="360" w:lineRule="auto"/>
        <w:jc w:val="both"/>
        <w:rPr>
          <w:rFonts w:ascii="Arial" w:hAnsi="Arial" w:cs="Arial"/>
          <w:sz w:val="24"/>
          <w:szCs w:val="24"/>
          <w:lang w:val="mt-MT"/>
          <w:rPrChange w:id="88" w:author="Nadette Refalo" w:date="2015-10-04T19:45:00Z">
            <w:rPr>
              <w:rFonts w:ascii="Tahoma" w:hAnsi="Tahoma" w:cs="Tahoma"/>
              <w:sz w:val="24"/>
              <w:szCs w:val="24"/>
              <w:lang w:val="mt-MT"/>
            </w:rPr>
          </w:rPrChange>
        </w:rPr>
      </w:pPr>
    </w:p>
    <w:p w14:paraId="62681C2D" w14:textId="77777777" w:rsidR="00701FF6" w:rsidRPr="004E0A1A" w:rsidRDefault="00701FF6" w:rsidP="00701FF6">
      <w:pPr>
        <w:spacing w:line="360" w:lineRule="auto"/>
        <w:jc w:val="both"/>
        <w:rPr>
          <w:rFonts w:ascii="Arial" w:hAnsi="Arial" w:cs="Arial"/>
          <w:sz w:val="24"/>
          <w:szCs w:val="24"/>
          <w:lang w:val="mt-MT"/>
          <w:rPrChange w:id="89" w:author="Nadette Refalo" w:date="2015-10-04T19:45:00Z">
            <w:rPr>
              <w:rFonts w:ascii="Tahoma" w:hAnsi="Tahoma" w:cs="Tahoma"/>
              <w:sz w:val="24"/>
              <w:szCs w:val="24"/>
              <w:lang w:val="mt-MT"/>
            </w:rPr>
          </w:rPrChange>
        </w:rPr>
      </w:pPr>
    </w:p>
    <w:p w14:paraId="4F0DD139" w14:textId="77777777" w:rsidR="00701FF6" w:rsidRPr="004E0A1A" w:rsidRDefault="00701FF6" w:rsidP="00701FF6">
      <w:pPr>
        <w:spacing w:line="360" w:lineRule="auto"/>
        <w:jc w:val="both"/>
        <w:rPr>
          <w:rFonts w:ascii="Arial" w:hAnsi="Arial" w:cs="Arial"/>
          <w:sz w:val="24"/>
          <w:szCs w:val="24"/>
          <w:lang w:val="mt-MT"/>
          <w:rPrChange w:id="90" w:author="Nadette Refalo" w:date="2015-10-04T19:45:00Z">
            <w:rPr>
              <w:rFonts w:ascii="Tahoma" w:hAnsi="Tahoma" w:cs="Tahoma"/>
              <w:sz w:val="24"/>
              <w:szCs w:val="24"/>
              <w:lang w:val="mt-MT"/>
            </w:rPr>
          </w:rPrChange>
        </w:rPr>
      </w:pPr>
    </w:p>
    <w:p w14:paraId="1675FBB8" w14:textId="4FC4F22B" w:rsidR="00701FF6" w:rsidRPr="004E0A1A" w:rsidRDefault="008B6ECF" w:rsidP="00701FF6">
      <w:pPr>
        <w:spacing w:line="360" w:lineRule="auto"/>
        <w:jc w:val="both"/>
        <w:rPr>
          <w:rFonts w:ascii="Arial" w:hAnsi="Arial" w:cs="Arial"/>
          <w:sz w:val="24"/>
          <w:szCs w:val="24"/>
          <w:lang w:val="mt-MT"/>
          <w:rPrChange w:id="91" w:author="Nadette Refalo" w:date="2015-10-04T19:45:00Z">
            <w:rPr>
              <w:rFonts w:ascii="Tahoma" w:hAnsi="Tahoma" w:cs="Tahoma"/>
              <w:sz w:val="24"/>
              <w:szCs w:val="24"/>
              <w:lang w:val="mt-MT"/>
            </w:rPr>
          </w:rPrChange>
        </w:rPr>
      </w:pPr>
      <w:r w:rsidRPr="004E0A1A">
        <w:rPr>
          <w:rFonts w:ascii="Arial" w:hAnsi="Arial" w:cs="Arial"/>
          <w:sz w:val="24"/>
          <w:szCs w:val="24"/>
          <w:lang w:val="mt-MT"/>
          <w:rPrChange w:id="92" w:author="Nadette Refalo" w:date="2015-10-04T19:45:00Z">
            <w:rPr>
              <w:rFonts w:ascii="Tahoma" w:hAnsi="Tahoma" w:cs="Tahoma"/>
              <w:sz w:val="24"/>
              <w:szCs w:val="24"/>
              <w:lang w:val="mt-MT"/>
            </w:rPr>
          </w:rPrChange>
        </w:rPr>
        <w:t>Li l-Parlament issa g</w:t>
      </w:r>
      <w:ins w:id="93" w:author="Nadette Refalo" w:date="2015-07-25T09:05:00Z">
        <w:r w:rsidR="00C41716" w:rsidRPr="004E0A1A">
          <w:rPr>
            <w:rFonts w:ascii="Arial" w:hAnsi="Arial" w:cs="Arial"/>
            <w:sz w:val="24"/>
            <w:szCs w:val="24"/>
            <w:lang w:val="mt-MT"/>
            <w:rPrChange w:id="94" w:author="Nadette Refalo" w:date="2015-10-04T19:45:00Z">
              <w:rPr>
                <w:sz w:val="24"/>
                <w:szCs w:val="24"/>
                <w:lang w:val="mt-MT"/>
              </w:rPr>
            </w:rPrChange>
          </w:rPr>
          <w:t>ħ</w:t>
        </w:r>
      </w:ins>
      <w:del w:id="95" w:author="Nadette Refalo" w:date="2015-07-25T09:05:00Z">
        <w:r w:rsidRPr="004E0A1A" w:rsidDel="00C41716">
          <w:rPr>
            <w:rFonts w:ascii="Arial" w:hAnsi="Arial" w:cs="Arial"/>
            <w:sz w:val="24"/>
            <w:szCs w:val="24"/>
            <w:lang w:val="mt-MT"/>
            <w:rPrChange w:id="96" w:author="Nadette Refalo" w:date="2015-10-04T19:45:00Z">
              <w:rPr>
                <w:rFonts w:ascii="Tahoma" w:hAnsi="Tahoma" w:cs="Tahoma"/>
                <w:sz w:val="24"/>
                <w:szCs w:val="24"/>
                <w:lang w:val="mt-MT"/>
              </w:rPr>
            </w:rPrChange>
          </w:rPr>
          <w:delText>h</w:delText>
        </w:r>
      </w:del>
      <w:r w:rsidRPr="004E0A1A">
        <w:rPr>
          <w:rFonts w:ascii="Arial" w:hAnsi="Arial" w:cs="Arial"/>
          <w:sz w:val="24"/>
          <w:szCs w:val="24"/>
          <w:lang w:val="mt-MT"/>
          <w:rPrChange w:id="97" w:author="Nadette Refalo" w:date="2015-10-04T19:45:00Z">
            <w:rPr>
              <w:rFonts w:ascii="Tahoma" w:hAnsi="Tahoma" w:cs="Tahoma"/>
              <w:sz w:val="24"/>
              <w:szCs w:val="24"/>
              <w:lang w:val="mt-MT"/>
            </w:rPr>
          </w:rPrChange>
        </w:rPr>
        <w:t>andu d-dar tieg</w:t>
      </w:r>
      <w:ins w:id="98" w:author="Nadette Refalo" w:date="2015-07-24T20:46:00Z">
        <w:r w:rsidR="00666F9D" w:rsidRPr="004E0A1A">
          <w:rPr>
            <w:rFonts w:ascii="Arial" w:hAnsi="Arial" w:cs="Arial"/>
            <w:sz w:val="24"/>
            <w:szCs w:val="24"/>
            <w:lang w:val="mt-MT"/>
            <w:rPrChange w:id="99" w:author="Nadette Refalo" w:date="2015-10-04T19:45:00Z">
              <w:rPr>
                <w:sz w:val="24"/>
                <w:szCs w:val="24"/>
                <w:lang w:val="mt-MT"/>
              </w:rPr>
            </w:rPrChange>
          </w:rPr>
          <w:t>ħ</w:t>
        </w:r>
      </w:ins>
      <w:del w:id="100" w:author="Nadette Refalo" w:date="2015-07-24T20:46:00Z">
        <w:r w:rsidRPr="004E0A1A" w:rsidDel="00666F9D">
          <w:rPr>
            <w:rFonts w:ascii="Arial" w:hAnsi="Arial" w:cs="Arial"/>
            <w:sz w:val="24"/>
            <w:szCs w:val="24"/>
            <w:lang w:val="mt-MT"/>
            <w:rPrChange w:id="101" w:author="Nadette Refalo" w:date="2015-10-04T19:45:00Z">
              <w:rPr>
                <w:rFonts w:ascii="Tahoma" w:hAnsi="Tahoma" w:cs="Tahoma"/>
                <w:sz w:val="24"/>
                <w:szCs w:val="24"/>
                <w:lang w:val="mt-MT"/>
              </w:rPr>
            </w:rPrChange>
          </w:rPr>
          <w:delText>h</w:delText>
        </w:r>
      </w:del>
      <w:r w:rsidRPr="004E0A1A">
        <w:rPr>
          <w:rFonts w:ascii="Arial" w:hAnsi="Arial" w:cs="Arial"/>
          <w:sz w:val="24"/>
          <w:szCs w:val="24"/>
          <w:lang w:val="mt-MT"/>
          <w:rPrChange w:id="102" w:author="Nadette Refalo" w:date="2015-10-04T19:45:00Z">
            <w:rPr>
              <w:rFonts w:ascii="Tahoma" w:hAnsi="Tahoma" w:cs="Tahoma"/>
              <w:sz w:val="24"/>
              <w:szCs w:val="24"/>
              <w:lang w:val="mt-MT"/>
            </w:rPr>
          </w:rPrChange>
        </w:rPr>
        <w:t>u hu pass importanti fil-mixja tieg</w:t>
      </w:r>
      <w:ins w:id="103" w:author="Nadette Refalo" w:date="2015-07-24T20:46:00Z">
        <w:r w:rsidR="00666F9D" w:rsidRPr="004E0A1A">
          <w:rPr>
            <w:rFonts w:ascii="Arial" w:hAnsi="Arial" w:cs="Arial"/>
            <w:sz w:val="24"/>
            <w:szCs w:val="24"/>
            <w:lang w:val="mt-MT"/>
            <w:rPrChange w:id="104" w:author="Nadette Refalo" w:date="2015-10-04T19:45:00Z">
              <w:rPr>
                <w:sz w:val="24"/>
                <w:szCs w:val="24"/>
                <w:lang w:val="mt-MT"/>
              </w:rPr>
            </w:rPrChange>
          </w:rPr>
          <w:t>ħ</w:t>
        </w:r>
      </w:ins>
      <w:del w:id="105" w:author="Nadette Refalo" w:date="2015-07-24T20:46:00Z">
        <w:r w:rsidRPr="004E0A1A" w:rsidDel="00666F9D">
          <w:rPr>
            <w:rFonts w:ascii="Arial" w:hAnsi="Arial" w:cs="Arial"/>
            <w:sz w:val="24"/>
            <w:szCs w:val="24"/>
            <w:lang w:val="mt-MT"/>
            <w:rPrChange w:id="106" w:author="Nadette Refalo" w:date="2015-10-04T19:45:00Z">
              <w:rPr>
                <w:rFonts w:ascii="Tahoma" w:hAnsi="Tahoma" w:cs="Tahoma"/>
                <w:sz w:val="24"/>
                <w:szCs w:val="24"/>
                <w:lang w:val="mt-MT"/>
              </w:rPr>
            </w:rPrChange>
          </w:rPr>
          <w:delText>h</w:delText>
        </w:r>
      </w:del>
      <w:r w:rsidRPr="004E0A1A">
        <w:rPr>
          <w:rFonts w:ascii="Arial" w:hAnsi="Arial" w:cs="Arial"/>
          <w:sz w:val="24"/>
          <w:szCs w:val="24"/>
          <w:lang w:val="mt-MT"/>
          <w:rPrChange w:id="107" w:author="Nadette Refalo" w:date="2015-10-04T19:45:00Z">
            <w:rPr>
              <w:rFonts w:ascii="Tahoma" w:hAnsi="Tahoma" w:cs="Tahoma"/>
              <w:sz w:val="24"/>
              <w:szCs w:val="24"/>
              <w:lang w:val="mt-MT"/>
            </w:rPr>
          </w:rPrChange>
        </w:rPr>
        <w:t xml:space="preserve">u lejn </w:t>
      </w:r>
      <w:r w:rsidR="00701FF6" w:rsidRPr="004E0A1A">
        <w:rPr>
          <w:rFonts w:ascii="Arial" w:hAnsi="Arial" w:cs="Arial"/>
          <w:sz w:val="24"/>
          <w:szCs w:val="24"/>
          <w:lang w:val="mt-MT"/>
          <w:rPrChange w:id="108" w:author="Nadette Refalo" w:date="2015-10-04T19:45:00Z">
            <w:rPr>
              <w:rFonts w:ascii="Tahoma" w:hAnsi="Tahoma" w:cs="Tahoma"/>
              <w:sz w:val="24"/>
              <w:szCs w:val="24"/>
              <w:lang w:val="mt-MT"/>
            </w:rPr>
          </w:rPrChange>
        </w:rPr>
        <w:t xml:space="preserve"> </w:t>
      </w:r>
      <w:r w:rsidRPr="004E0A1A">
        <w:rPr>
          <w:rFonts w:ascii="Arial" w:hAnsi="Arial" w:cs="Arial"/>
          <w:sz w:val="24"/>
          <w:szCs w:val="24"/>
          <w:lang w:val="mt-MT"/>
          <w:rPrChange w:id="109" w:author="Nadette Refalo" w:date="2015-10-04T19:45:00Z">
            <w:rPr>
              <w:rFonts w:ascii="Tahoma" w:hAnsi="Tahoma" w:cs="Tahoma"/>
              <w:sz w:val="24"/>
              <w:szCs w:val="24"/>
              <w:lang w:val="mt-MT"/>
            </w:rPr>
          </w:rPrChange>
        </w:rPr>
        <w:t>awtonomija s</w:t>
      </w:r>
      <w:ins w:id="110" w:author="Nadette Refalo" w:date="2015-07-25T09:05:00Z">
        <w:r w:rsidR="00C41716" w:rsidRPr="004E0A1A">
          <w:rPr>
            <w:rFonts w:ascii="Arial" w:hAnsi="Arial" w:cs="Arial"/>
            <w:sz w:val="24"/>
            <w:szCs w:val="24"/>
            <w:lang w:val="mt-MT"/>
            <w:rPrChange w:id="111" w:author="Nadette Refalo" w:date="2015-10-04T19:45:00Z">
              <w:rPr>
                <w:sz w:val="24"/>
                <w:szCs w:val="24"/>
                <w:lang w:val="mt-MT"/>
              </w:rPr>
            </w:rPrChange>
          </w:rPr>
          <w:t>ħ</w:t>
        </w:r>
      </w:ins>
      <w:del w:id="112" w:author="Nadette Refalo" w:date="2015-07-25T09:05:00Z">
        <w:r w:rsidRPr="004E0A1A" w:rsidDel="00C41716">
          <w:rPr>
            <w:rFonts w:ascii="Arial" w:hAnsi="Arial" w:cs="Arial"/>
            <w:sz w:val="24"/>
            <w:szCs w:val="24"/>
            <w:lang w:val="mt-MT"/>
            <w:rPrChange w:id="113" w:author="Nadette Refalo" w:date="2015-10-04T19:45:00Z">
              <w:rPr>
                <w:rFonts w:ascii="Tahoma" w:hAnsi="Tahoma" w:cs="Tahoma"/>
                <w:sz w:val="24"/>
                <w:szCs w:val="24"/>
                <w:lang w:val="mt-MT"/>
              </w:rPr>
            </w:rPrChange>
          </w:rPr>
          <w:delText>h</w:delText>
        </w:r>
      </w:del>
      <w:r w:rsidRPr="004E0A1A">
        <w:rPr>
          <w:rFonts w:ascii="Arial" w:hAnsi="Arial" w:cs="Arial"/>
          <w:sz w:val="24"/>
          <w:szCs w:val="24"/>
          <w:lang w:val="mt-MT"/>
          <w:rPrChange w:id="114" w:author="Nadette Refalo" w:date="2015-10-04T19:45:00Z">
            <w:rPr>
              <w:rFonts w:ascii="Tahoma" w:hAnsi="Tahoma" w:cs="Tahoma"/>
              <w:sz w:val="24"/>
              <w:szCs w:val="24"/>
              <w:lang w:val="mt-MT"/>
            </w:rPr>
          </w:rPrChange>
        </w:rPr>
        <w:t>i</w:t>
      </w:r>
      <w:ins w:id="115" w:author="Nadette Refalo" w:date="2015-07-25T09:05:00Z">
        <w:r w:rsidR="00C41716" w:rsidRPr="004E0A1A">
          <w:rPr>
            <w:rFonts w:ascii="Arial" w:hAnsi="Arial" w:cs="Arial"/>
            <w:sz w:val="24"/>
            <w:szCs w:val="24"/>
            <w:lang w:val="mt-MT"/>
            <w:rPrChange w:id="116" w:author="Nadette Refalo" w:date="2015-10-04T19:45:00Z">
              <w:rPr>
                <w:sz w:val="24"/>
                <w:szCs w:val="24"/>
                <w:lang w:val="mt-MT"/>
              </w:rPr>
            </w:rPrChange>
          </w:rPr>
          <w:t>ħ</w:t>
        </w:r>
      </w:ins>
      <w:del w:id="117" w:author="Nadette Refalo" w:date="2015-07-25T09:05:00Z">
        <w:r w:rsidRPr="004E0A1A" w:rsidDel="00C41716">
          <w:rPr>
            <w:rFonts w:ascii="Arial" w:hAnsi="Arial" w:cs="Arial"/>
            <w:sz w:val="24"/>
            <w:szCs w:val="24"/>
            <w:lang w:val="mt-MT"/>
            <w:rPrChange w:id="118" w:author="Nadette Refalo" w:date="2015-10-04T19:45:00Z">
              <w:rPr>
                <w:rFonts w:ascii="Tahoma" w:hAnsi="Tahoma" w:cs="Tahoma"/>
                <w:sz w:val="24"/>
                <w:szCs w:val="24"/>
                <w:lang w:val="mt-MT"/>
              </w:rPr>
            </w:rPrChange>
          </w:rPr>
          <w:delText>h</w:delText>
        </w:r>
      </w:del>
      <w:r w:rsidRPr="004E0A1A">
        <w:rPr>
          <w:rFonts w:ascii="Arial" w:hAnsi="Arial" w:cs="Arial"/>
          <w:sz w:val="24"/>
          <w:szCs w:val="24"/>
          <w:lang w:val="mt-MT"/>
          <w:rPrChange w:id="119" w:author="Nadette Refalo" w:date="2015-10-04T19:45:00Z">
            <w:rPr>
              <w:rFonts w:ascii="Tahoma" w:hAnsi="Tahoma" w:cs="Tahoma"/>
              <w:sz w:val="24"/>
              <w:szCs w:val="24"/>
              <w:lang w:val="mt-MT"/>
            </w:rPr>
          </w:rPrChange>
        </w:rPr>
        <w:t>a.</w:t>
      </w:r>
      <w:r w:rsidR="00701FF6" w:rsidRPr="004E0A1A">
        <w:rPr>
          <w:rFonts w:ascii="Arial" w:hAnsi="Arial" w:cs="Arial"/>
          <w:sz w:val="24"/>
          <w:szCs w:val="24"/>
          <w:lang w:val="mt-MT"/>
          <w:rPrChange w:id="120" w:author="Nadette Refalo" w:date="2015-10-04T19:45:00Z">
            <w:rPr>
              <w:rFonts w:ascii="Tahoma" w:hAnsi="Tahoma" w:cs="Tahoma"/>
              <w:sz w:val="24"/>
              <w:szCs w:val="24"/>
              <w:lang w:val="mt-MT"/>
            </w:rPr>
          </w:rPrChange>
        </w:rPr>
        <w:t xml:space="preserve"> </w:t>
      </w:r>
    </w:p>
    <w:p w14:paraId="7873B567" w14:textId="77777777" w:rsidR="00701FF6" w:rsidRPr="004E0A1A" w:rsidRDefault="00701FF6" w:rsidP="00701FF6">
      <w:pPr>
        <w:spacing w:line="360" w:lineRule="auto"/>
        <w:jc w:val="both"/>
        <w:rPr>
          <w:rFonts w:ascii="Arial" w:hAnsi="Arial" w:cs="Arial"/>
          <w:sz w:val="24"/>
          <w:szCs w:val="24"/>
          <w:lang w:val="mt-MT"/>
          <w:rPrChange w:id="121" w:author="Nadette Refalo" w:date="2015-10-04T19:45:00Z">
            <w:rPr>
              <w:rFonts w:ascii="Tahoma" w:hAnsi="Tahoma" w:cs="Tahoma"/>
              <w:sz w:val="24"/>
              <w:szCs w:val="24"/>
              <w:lang w:val="mt-MT"/>
            </w:rPr>
          </w:rPrChange>
        </w:rPr>
      </w:pPr>
    </w:p>
    <w:p w14:paraId="34A742FE" w14:textId="53CB5FB2" w:rsidR="008B6ECF" w:rsidRPr="004E0A1A" w:rsidRDefault="008B6ECF" w:rsidP="00701FF6">
      <w:pPr>
        <w:spacing w:line="360" w:lineRule="auto"/>
        <w:jc w:val="both"/>
        <w:rPr>
          <w:rFonts w:ascii="Arial" w:hAnsi="Arial" w:cs="Arial"/>
          <w:sz w:val="24"/>
          <w:szCs w:val="24"/>
          <w:lang w:val="mt-MT"/>
          <w:rPrChange w:id="122" w:author="Nadette Refalo" w:date="2015-10-04T19:45:00Z">
            <w:rPr>
              <w:rFonts w:ascii="Tahoma" w:hAnsi="Tahoma" w:cs="Tahoma"/>
              <w:sz w:val="24"/>
              <w:szCs w:val="24"/>
              <w:lang w:val="mt-MT"/>
            </w:rPr>
          </w:rPrChange>
        </w:rPr>
      </w:pPr>
      <w:r w:rsidRPr="004E0A1A">
        <w:rPr>
          <w:rFonts w:ascii="Arial" w:hAnsi="Arial" w:cs="Arial"/>
          <w:sz w:val="24"/>
          <w:szCs w:val="24"/>
          <w:lang w:val="mt-MT"/>
          <w:rPrChange w:id="123" w:author="Nadette Refalo" w:date="2015-10-04T19:45:00Z">
            <w:rPr>
              <w:rFonts w:ascii="Tahoma" w:hAnsi="Tahoma" w:cs="Tahoma"/>
              <w:sz w:val="24"/>
              <w:szCs w:val="24"/>
              <w:lang w:val="mt-MT"/>
            </w:rPr>
          </w:rPrChange>
        </w:rPr>
        <w:t>Stqarr dan l-Ispeaker tal-Kamra tar-Rappre</w:t>
      </w:r>
      <w:ins w:id="124" w:author="Nadette Refalo" w:date="2015-07-24T20:46:00Z">
        <w:r w:rsidR="00666F9D" w:rsidRPr="004E0A1A">
          <w:rPr>
            <w:rFonts w:ascii="Arial" w:hAnsi="Arial" w:cs="Arial"/>
            <w:sz w:val="24"/>
            <w:szCs w:val="24"/>
            <w:lang w:val="mt-MT"/>
            <w:rPrChange w:id="125" w:author="Nadette Refalo" w:date="2015-10-04T19:45:00Z">
              <w:rPr>
                <w:sz w:val="24"/>
                <w:szCs w:val="24"/>
                <w:lang w:val="mt-MT"/>
              </w:rPr>
            </w:rPrChange>
          </w:rPr>
          <w:t>ż</w:t>
        </w:r>
      </w:ins>
      <w:del w:id="126" w:author="Nadette Refalo" w:date="2015-07-24T20:46:00Z">
        <w:r w:rsidRPr="004E0A1A" w:rsidDel="00666F9D">
          <w:rPr>
            <w:rFonts w:ascii="Arial" w:hAnsi="Arial" w:cs="Arial"/>
            <w:sz w:val="24"/>
            <w:szCs w:val="24"/>
            <w:lang w:val="mt-MT"/>
            <w:rPrChange w:id="127" w:author="Nadette Refalo" w:date="2015-10-04T19:45:00Z">
              <w:rPr>
                <w:rFonts w:ascii="Tahoma" w:hAnsi="Tahoma" w:cs="Tahoma"/>
                <w:sz w:val="24"/>
                <w:szCs w:val="24"/>
                <w:lang w:val="mt-MT"/>
              </w:rPr>
            </w:rPrChange>
          </w:rPr>
          <w:delText>z</w:delText>
        </w:r>
      </w:del>
      <w:r w:rsidRPr="004E0A1A">
        <w:rPr>
          <w:rFonts w:ascii="Arial" w:hAnsi="Arial" w:cs="Arial"/>
          <w:sz w:val="24"/>
          <w:szCs w:val="24"/>
          <w:lang w:val="mt-MT"/>
          <w:rPrChange w:id="128" w:author="Nadette Refalo" w:date="2015-10-04T19:45:00Z">
            <w:rPr>
              <w:rFonts w:ascii="Tahoma" w:hAnsi="Tahoma" w:cs="Tahoma"/>
              <w:sz w:val="24"/>
              <w:szCs w:val="24"/>
              <w:lang w:val="mt-MT"/>
            </w:rPr>
          </w:rPrChange>
        </w:rPr>
        <w:t>entanti An</w:t>
      </w:r>
      <w:ins w:id="129" w:author="Nadette Refalo" w:date="2015-07-24T20:49:00Z">
        <w:r w:rsidR="00666F9D" w:rsidRPr="004E0A1A">
          <w:rPr>
            <w:rFonts w:ascii="Arial" w:hAnsi="Arial" w:cs="Arial"/>
            <w:sz w:val="24"/>
            <w:szCs w:val="24"/>
            <w:lang w:val="mt-MT"/>
            <w:rPrChange w:id="130" w:author="Nadette Refalo" w:date="2015-10-04T19:45:00Z">
              <w:rPr>
                <w:sz w:val="24"/>
                <w:szCs w:val="24"/>
                <w:lang w:val="mt-MT"/>
              </w:rPr>
            </w:rPrChange>
          </w:rPr>
          <w:t>ġ</w:t>
        </w:r>
      </w:ins>
      <w:del w:id="131" w:author="Nadette Refalo" w:date="2015-07-24T20:49:00Z">
        <w:r w:rsidRPr="004E0A1A" w:rsidDel="00666F9D">
          <w:rPr>
            <w:rFonts w:ascii="Arial" w:hAnsi="Arial" w:cs="Arial"/>
            <w:sz w:val="24"/>
            <w:szCs w:val="24"/>
            <w:lang w:val="mt-MT"/>
            <w:rPrChange w:id="132" w:author="Nadette Refalo" w:date="2015-10-04T19:45:00Z">
              <w:rPr>
                <w:rFonts w:ascii="Tahoma" w:hAnsi="Tahoma" w:cs="Tahoma"/>
                <w:sz w:val="24"/>
                <w:szCs w:val="24"/>
                <w:lang w:val="mt-MT"/>
              </w:rPr>
            </w:rPrChange>
          </w:rPr>
          <w:delText>g</w:delText>
        </w:r>
      </w:del>
      <w:r w:rsidRPr="004E0A1A">
        <w:rPr>
          <w:rFonts w:ascii="Arial" w:hAnsi="Arial" w:cs="Arial"/>
          <w:sz w:val="24"/>
          <w:szCs w:val="24"/>
          <w:lang w:val="mt-MT"/>
          <w:rPrChange w:id="133" w:author="Nadette Refalo" w:date="2015-10-04T19:45:00Z">
            <w:rPr>
              <w:rFonts w:ascii="Tahoma" w:hAnsi="Tahoma" w:cs="Tahoma"/>
              <w:sz w:val="24"/>
              <w:szCs w:val="24"/>
              <w:lang w:val="mt-MT"/>
            </w:rPr>
          </w:rPrChange>
        </w:rPr>
        <w:t xml:space="preserve">lu Farrugia meta laqa’ grupp </w:t>
      </w:r>
      <w:r w:rsidR="00701FF6" w:rsidRPr="004E0A1A">
        <w:rPr>
          <w:rFonts w:ascii="Arial" w:hAnsi="Arial" w:cs="Arial"/>
          <w:sz w:val="24"/>
          <w:szCs w:val="24"/>
          <w:lang w:val="mt-MT"/>
          <w:rPrChange w:id="134" w:author="Nadette Refalo" w:date="2015-10-04T19:45:00Z">
            <w:rPr>
              <w:rFonts w:ascii="Tahoma" w:hAnsi="Tahoma" w:cs="Tahoma"/>
              <w:sz w:val="24"/>
              <w:szCs w:val="24"/>
              <w:lang w:val="mt-MT"/>
            </w:rPr>
          </w:rPrChange>
        </w:rPr>
        <w:t xml:space="preserve"> </w:t>
      </w:r>
      <w:r w:rsidRPr="004E0A1A">
        <w:rPr>
          <w:rFonts w:ascii="Arial" w:hAnsi="Arial" w:cs="Arial"/>
          <w:sz w:val="24"/>
          <w:szCs w:val="24"/>
          <w:lang w:val="mt-MT"/>
          <w:rPrChange w:id="135" w:author="Nadette Refalo" w:date="2015-10-04T19:45:00Z">
            <w:rPr>
              <w:rFonts w:ascii="Tahoma" w:hAnsi="Tahoma" w:cs="Tahoma"/>
              <w:sz w:val="24"/>
              <w:szCs w:val="24"/>
              <w:lang w:val="mt-MT"/>
            </w:rPr>
          </w:rPrChange>
        </w:rPr>
        <w:t>ta’ studenti mis-Sixth Form Sir Mik</w:t>
      </w:r>
      <w:del w:id="136" w:author="Nadette Refalo" w:date="2015-07-25T09:06:00Z">
        <w:r w:rsidRPr="004E0A1A" w:rsidDel="00C41716">
          <w:rPr>
            <w:rFonts w:ascii="Arial" w:hAnsi="Arial" w:cs="Arial"/>
            <w:sz w:val="24"/>
            <w:szCs w:val="24"/>
            <w:lang w:val="mt-MT"/>
            <w:rPrChange w:id="137" w:author="Nadette Refalo" w:date="2015-10-04T19:45:00Z">
              <w:rPr>
                <w:rFonts w:ascii="Tahoma" w:hAnsi="Tahoma" w:cs="Tahoma"/>
                <w:sz w:val="24"/>
                <w:szCs w:val="24"/>
                <w:lang w:val="mt-MT"/>
              </w:rPr>
            </w:rPrChange>
          </w:rPr>
          <w:delText>i</w:delText>
        </w:r>
      </w:del>
      <w:r w:rsidRPr="004E0A1A">
        <w:rPr>
          <w:rFonts w:ascii="Arial" w:hAnsi="Arial" w:cs="Arial"/>
          <w:sz w:val="24"/>
          <w:szCs w:val="24"/>
          <w:lang w:val="mt-MT"/>
          <w:rPrChange w:id="138" w:author="Nadette Refalo" w:date="2015-10-04T19:45:00Z">
            <w:rPr>
              <w:rFonts w:ascii="Tahoma" w:hAnsi="Tahoma" w:cs="Tahoma"/>
              <w:sz w:val="24"/>
              <w:szCs w:val="24"/>
              <w:lang w:val="mt-MT"/>
            </w:rPr>
          </w:rPrChange>
        </w:rPr>
        <w:t>el</w:t>
      </w:r>
      <w:ins w:id="139" w:author="Nadette Refalo" w:date="2015-07-25T09:07:00Z">
        <w:r w:rsidR="00FF35BB" w:rsidRPr="004E0A1A">
          <w:rPr>
            <w:rFonts w:ascii="Arial" w:hAnsi="Arial" w:cs="Arial"/>
            <w:sz w:val="24"/>
            <w:szCs w:val="24"/>
            <w:lang w:val="mt-MT"/>
            <w:rPrChange w:id="140" w:author="Nadette Refalo" w:date="2015-10-04T19:45:00Z">
              <w:rPr>
                <w:rFonts w:ascii="Tahoma" w:hAnsi="Tahoma" w:cs="Tahoma"/>
                <w:sz w:val="24"/>
                <w:szCs w:val="24"/>
                <w:lang w:val="mt-MT"/>
              </w:rPr>
            </w:rPrChange>
          </w:rPr>
          <w:t>an</w:t>
        </w:r>
      </w:ins>
      <w:ins w:id="141" w:author="Nadette Refalo" w:date="2015-07-26T16:14:00Z">
        <w:r w:rsidR="00FF35BB" w:rsidRPr="004E0A1A">
          <w:rPr>
            <w:rFonts w:ascii="Arial" w:hAnsi="Arial" w:cs="Arial"/>
            <w:sz w:val="24"/>
            <w:szCs w:val="24"/>
            <w:lang w:val="mt-MT"/>
            <w:rPrChange w:id="142" w:author="Nadette Refalo" w:date="2015-10-04T19:45:00Z">
              <w:rPr>
                <w:sz w:val="24"/>
                <w:szCs w:val="24"/>
                <w:lang w:val="mt-MT"/>
              </w:rPr>
            </w:rPrChange>
          </w:rPr>
          <w:t>ġ</w:t>
        </w:r>
      </w:ins>
      <w:del w:id="143" w:author="Nadette Refalo" w:date="2015-07-25T09:07:00Z">
        <w:r w:rsidRPr="004E0A1A" w:rsidDel="00C41716">
          <w:rPr>
            <w:rFonts w:ascii="Arial" w:hAnsi="Arial" w:cs="Arial"/>
            <w:sz w:val="24"/>
            <w:szCs w:val="24"/>
            <w:lang w:val="mt-MT"/>
            <w:rPrChange w:id="144" w:author="Nadette Refalo" w:date="2015-10-04T19:45:00Z">
              <w:rPr>
                <w:rFonts w:ascii="Tahoma" w:hAnsi="Tahoma" w:cs="Tahoma"/>
                <w:sz w:val="24"/>
                <w:szCs w:val="24"/>
                <w:lang w:val="mt-MT"/>
              </w:rPr>
            </w:rPrChange>
          </w:rPr>
          <w:delText xml:space="preserve"> An</w:delText>
        </w:r>
      </w:del>
      <w:del w:id="145" w:author="Nadette Refalo" w:date="2015-07-25T09:06:00Z">
        <w:r w:rsidRPr="004E0A1A" w:rsidDel="00C41716">
          <w:rPr>
            <w:rFonts w:ascii="Arial" w:hAnsi="Arial" w:cs="Arial"/>
            <w:sz w:val="24"/>
            <w:szCs w:val="24"/>
            <w:lang w:val="mt-MT"/>
            <w:rPrChange w:id="146" w:author="Nadette Refalo" w:date="2015-10-04T19:45:00Z">
              <w:rPr>
                <w:rFonts w:ascii="Tahoma" w:hAnsi="Tahoma" w:cs="Tahoma"/>
                <w:sz w:val="24"/>
                <w:szCs w:val="24"/>
                <w:lang w:val="mt-MT"/>
              </w:rPr>
            </w:rPrChange>
          </w:rPr>
          <w:delText>g</w:delText>
        </w:r>
      </w:del>
      <w:r w:rsidRPr="004E0A1A">
        <w:rPr>
          <w:rFonts w:ascii="Arial" w:hAnsi="Arial" w:cs="Arial"/>
          <w:sz w:val="24"/>
          <w:szCs w:val="24"/>
          <w:lang w:val="mt-MT"/>
          <w:rPrChange w:id="147" w:author="Nadette Refalo" w:date="2015-10-04T19:45:00Z">
            <w:rPr>
              <w:rFonts w:ascii="Tahoma" w:hAnsi="Tahoma" w:cs="Tahoma"/>
              <w:sz w:val="24"/>
              <w:szCs w:val="24"/>
              <w:lang w:val="mt-MT"/>
            </w:rPr>
          </w:rPrChange>
        </w:rPr>
        <w:t xml:space="preserve"> Refalo ta</w:t>
      </w:r>
      <w:ins w:id="148" w:author="Nadette Refalo" w:date="2015-07-24T20:47:00Z">
        <w:r w:rsidR="00666F9D" w:rsidRPr="004E0A1A">
          <w:rPr>
            <w:rFonts w:ascii="Arial" w:hAnsi="Arial" w:cs="Arial"/>
            <w:sz w:val="24"/>
            <w:szCs w:val="24"/>
            <w:lang w:val="mt-MT"/>
            <w:rPrChange w:id="149" w:author="Nadette Refalo" w:date="2015-10-04T19:45:00Z">
              <w:rPr>
                <w:rFonts w:ascii="Tahoma" w:hAnsi="Tahoma" w:cs="Tahoma"/>
                <w:sz w:val="24"/>
                <w:szCs w:val="24"/>
                <w:lang w:val="mt-MT"/>
              </w:rPr>
            </w:rPrChange>
          </w:rPr>
          <w:t>’</w:t>
        </w:r>
      </w:ins>
      <w:r w:rsidRPr="004E0A1A">
        <w:rPr>
          <w:rFonts w:ascii="Arial" w:hAnsi="Arial" w:cs="Arial"/>
          <w:sz w:val="24"/>
          <w:szCs w:val="24"/>
          <w:lang w:val="mt-MT"/>
          <w:rPrChange w:id="150" w:author="Nadette Refalo" w:date="2015-10-04T19:45:00Z">
            <w:rPr>
              <w:rFonts w:ascii="Tahoma" w:hAnsi="Tahoma" w:cs="Tahoma"/>
              <w:sz w:val="24"/>
              <w:szCs w:val="24"/>
              <w:lang w:val="mt-MT"/>
            </w:rPr>
          </w:rPrChange>
        </w:rPr>
        <w:t xml:space="preserve"> Ghawdex. I</w:t>
      </w:r>
      <w:ins w:id="151" w:author="Nadette Refalo" w:date="2015-07-24T20:47:00Z">
        <w:r w:rsidR="00666F9D" w:rsidRPr="004E0A1A">
          <w:rPr>
            <w:rFonts w:ascii="Arial" w:hAnsi="Arial" w:cs="Arial"/>
            <w:sz w:val="24"/>
            <w:szCs w:val="24"/>
            <w:lang w:val="mt-MT"/>
            <w:rPrChange w:id="152" w:author="Nadette Refalo" w:date="2015-10-04T19:45:00Z">
              <w:rPr>
                <w:sz w:val="24"/>
                <w:szCs w:val="24"/>
                <w:lang w:val="mt-MT"/>
              </w:rPr>
            </w:rPrChange>
          </w:rPr>
          <w:t>ż</w:t>
        </w:r>
      </w:ins>
      <w:del w:id="153" w:author="Nadette Refalo" w:date="2015-07-24T20:47:00Z">
        <w:r w:rsidRPr="004E0A1A" w:rsidDel="00666F9D">
          <w:rPr>
            <w:rFonts w:ascii="Arial" w:hAnsi="Arial" w:cs="Arial"/>
            <w:sz w:val="24"/>
            <w:szCs w:val="24"/>
            <w:lang w:val="mt-MT"/>
            <w:rPrChange w:id="154" w:author="Nadette Refalo" w:date="2015-10-04T19:45:00Z">
              <w:rPr>
                <w:rFonts w:ascii="Tahoma" w:hAnsi="Tahoma" w:cs="Tahoma"/>
                <w:sz w:val="24"/>
                <w:szCs w:val="24"/>
                <w:lang w:val="mt-MT"/>
              </w:rPr>
            </w:rPrChange>
          </w:rPr>
          <w:delText>z</w:delText>
        </w:r>
      </w:del>
      <w:r w:rsidRPr="004E0A1A">
        <w:rPr>
          <w:rFonts w:ascii="Arial" w:hAnsi="Arial" w:cs="Arial"/>
          <w:sz w:val="24"/>
          <w:szCs w:val="24"/>
          <w:lang w:val="mt-MT"/>
          <w:rPrChange w:id="155" w:author="Nadette Refalo" w:date="2015-10-04T19:45:00Z">
            <w:rPr>
              <w:rFonts w:ascii="Tahoma" w:hAnsi="Tahoma" w:cs="Tahoma"/>
              <w:sz w:val="24"/>
              <w:szCs w:val="24"/>
              <w:lang w:val="mt-MT"/>
            </w:rPr>
          </w:rPrChange>
        </w:rPr>
        <w:t>-</w:t>
      </w:r>
      <w:ins w:id="156" w:author="Nadette Refalo" w:date="2015-07-24T20:47:00Z">
        <w:r w:rsidR="00666F9D" w:rsidRPr="004E0A1A">
          <w:rPr>
            <w:rFonts w:ascii="Arial" w:hAnsi="Arial" w:cs="Arial"/>
            <w:sz w:val="24"/>
            <w:szCs w:val="24"/>
            <w:lang w:val="mt-MT"/>
            <w:rPrChange w:id="157" w:author="Nadette Refalo" w:date="2015-10-04T19:45:00Z">
              <w:rPr>
                <w:sz w:val="24"/>
                <w:szCs w:val="24"/>
                <w:lang w:val="mt-MT"/>
              </w:rPr>
            </w:rPrChange>
          </w:rPr>
          <w:t>ż</w:t>
        </w:r>
      </w:ins>
      <w:del w:id="158" w:author="Nadette Refalo" w:date="2015-07-24T20:47:00Z">
        <w:r w:rsidRPr="004E0A1A" w:rsidDel="00666F9D">
          <w:rPr>
            <w:rFonts w:ascii="Arial" w:hAnsi="Arial" w:cs="Arial"/>
            <w:sz w:val="24"/>
            <w:szCs w:val="24"/>
            <w:lang w:val="mt-MT"/>
            <w:rPrChange w:id="159" w:author="Nadette Refalo" w:date="2015-10-04T19:45:00Z">
              <w:rPr>
                <w:rFonts w:ascii="Tahoma" w:hAnsi="Tahoma" w:cs="Tahoma"/>
                <w:sz w:val="24"/>
                <w:szCs w:val="24"/>
                <w:lang w:val="mt-MT"/>
              </w:rPr>
            </w:rPrChange>
          </w:rPr>
          <w:delText>z</w:delText>
        </w:r>
      </w:del>
      <w:r w:rsidRPr="004E0A1A">
        <w:rPr>
          <w:rFonts w:ascii="Arial" w:hAnsi="Arial" w:cs="Arial"/>
          <w:sz w:val="24"/>
          <w:szCs w:val="24"/>
          <w:lang w:val="mt-MT"/>
          <w:rPrChange w:id="160" w:author="Nadette Refalo" w:date="2015-10-04T19:45:00Z">
            <w:rPr>
              <w:rFonts w:ascii="Tahoma" w:hAnsi="Tahoma" w:cs="Tahoma"/>
              <w:sz w:val="24"/>
              <w:szCs w:val="24"/>
              <w:lang w:val="mt-MT"/>
            </w:rPr>
          </w:rPrChange>
        </w:rPr>
        <w:t xml:space="preserve">jara kienet </w:t>
      </w:r>
      <w:r w:rsidR="00701FF6" w:rsidRPr="004E0A1A">
        <w:rPr>
          <w:rFonts w:ascii="Arial" w:hAnsi="Arial" w:cs="Arial"/>
          <w:sz w:val="24"/>
          <w:szCs w:val="24"/>
          <w:lang w:val="mt-MT"/>
          <w:rPrChange w:id="161" w:author="Nadette Refalo" w:date="2015-10-04T19:45:00Z">
            <w:rPr>
              <w:rFonts w:ascii="Tahoma" w:hAnsi="Tahoma" w:cs="Tahoma"/>
              <w:sz w:val="24"/>
              <w:szCs w:val="24"/>
              <w:lang w:val="mt-MT"/>
            </w:rPr>
          </w:rPrChange>
        </w:rPr>
        <w:t xml:space="preserve"> </w:t>
      </w:r>
      <w:r w:rsidRPr="004E0A1A">
        <w:rPr>
          <w:rFonts w:ascii="Arial" w:hAnsi="Arial" w:cs="Arial"/>
          <w:sz w:val="24"/>
          <w:szCs w:val="24"/>
          <w:lang w:val="mt-MT"/>
          <w:rPrChange w:id="162" w:author="Nadette Refalo" w:date="2015-10-04T19:45:00Z">
            <w:rPr>
              <w:rFonts w:ascii="Tahoma" w:hAnsi="Tahoma" w:cs="Tahoma"/>
              <w:sz w:val="24"/>
              <w:szCs w:val="24"/>
              <w:lang w:val="mt-MT"/>
            </w:rPr>
          </w:rPrChange>
        </w:rPr>
        <w:t>organizzata b</w:t>
      </w:r>
      <w:ins w:id="163" w:author="Nadette Refalo" w:date="2015-07-25T09:07:00Z">
        <w:r w:rsidR="00C41716" w:rsidRPr="004E0A1A">
          <w:rPr>
            <w:rFonts w:ascii="Arial" w:hAnsi="Arial" w:cs="Arial"/>
            <w:sz w:val="24"/>
            <w:szCs w:val="24"/>
            <w:lang w:val="mt-MT"/>
            <w:rPrChange w:id="164" w:author="Nadette Refalo" w:date="2015-10-04T19:45:00Z">
              <w:rPr>
                <w:sz w:val="24"/>
                <w:szCs w:val="24"/>
                <w:lang w:val="mt-MT"/>
              </w:rPr>
            </w:rPrChange>
          </w:rPr>
          <w:t>ħ</w:t>
        </w:r>
      </w:ins>
      <w:del w:id="165" w:author="Nadette Refalo" w:date="2015-07-25T09:07:00Z">
        <w:r w:rsidRPr="004E0A1A" w:rsidDel="00C41716">
          <w:rPr>
            <w:rFonts w:ascii="Arial" w:hAnsi="Arial" w:cs="Arial"/>
            <w:sz w:val="24"/>
            <w:szCs w:val="24"/>
            <w:lang w:val="mt-MT"/>
            <w:rPrChange w:id="166" w:author="Nadette Refalo" w:date="2015-10-04T19:45:00Z">
              <w:rPr>
                <w:rFonts w:ascii="Tahoma" w:hAnsi="Tahoma" w:cs="Tahoma"/>
                <w:sz w:val="24"/>
                <w:szCs w:val="24"/>
                <w:lang w:val="mt-MT"/>
              </w:rPr>
            </w:rPrChange>
          </w:rPr>
          <w:delText>h</w:delText>
        </w:r>
      </w:del>
      <w:r w:rsidRPr="004E0A1A">
        <w:rPr>
          <w:rFonts w:ascii="Arial" w:hAnsi="Arial" w:cs="Arial"/>
          <w:sz w:val="24"/>
          <w:szCs w:val="24"/>
          <w:lang w:val="mt-MT"/>
          <w:rPrChange w:id="167" w:author="Nadette Refalo" w:date="2015-10-04T19:45:00Z">
            <w:rPr>
              <w:rFonts w:ascii="Tahoma" w:hAnsi="Tahoma" w:cs="Tahoma"/>
              <w:sz w:val="24"/>
              <w:szCs w:val="24"/>
              <w:lang w:val="mt-MT"/>
            </w:rPr>
          </w:rPrChange>
        </w:rPr>
        <w:t>ala parti mill-istudji tag</w:t>
      </w:r>
      <w:ins w:id="168" w:author="Nadette Refalo" w:date="2015-07-24T20:47:00Z">
        <w:r w:rsidR="00666F9D" w:rsidRPr="004E0A1A">
          <w:rPr>
            <w:rFonts w:ascii="Arial" w:hAnsi="Arial" w:cs="Arial"/>
            <w:sz w:val="24"/>
            <w:szCs w:val="24"/>
            <w:lang w:val="mt-MT"/>
            <w:rPrChange w:id="169" w:author="Nadette Refalo" w:date="2015-10-04T19:45:00Z">
              <w:rPr>
                <w:sz w:val="24"/>
                <w:szCs w:val="24"/>
                <w:lang w:val="mt-MT"/>
              </w:rPr>
            </w:rPrChange>
          </w:rPr>
          <w:t>ħ</w:t>
        </w:r>
      </w:ins>
      <w:del w:id="170" w:author="Nadette Refalo" w:date="2015-07-24T20:47:00Z">
        <w:r w:rsidRPr="004E0A1A" w:rsidDel="00666F9D">
          <w:rPr>
            <w:rFonts w:ascii="Arial" w:hAnsi="Arial" w:cs="Arial"/>
            <w:sz w:val="24"/>
            <w:szCs w:val="24"/>
            <w:lang w:val="mt-MT"/>
            <w:rPrChange w:id="171" w:author="Nadette Refalo" w:date="2015-10-04T19:45:00Z">
              <w:rPr>
                <w:rFonts w:ascii="Tahoma" w:hAnsi="Tahoma" w:cs="Tahoma"/>
                <w:sz w:val="24"/>
                <w:szCs w:val="24"/>
                <w:lang w:val="mt-MT"/>
              </w:rPr>
            </w:rPrChange>
          </w:rPr>
          <w:delText>h</w:delText>
        </w:r>
      </w:del>
      <w:r w:rsidRPr="004E0A1A">
        <w:rPr>
          <w:rFonts w:ascii="Arial" w:hAnsi="Arial" w:cs="Arial"/>
          <w:sz w:val="24"/>
          <w:szCs w:val="24"/>
          <w:lang w:val="mt-MT"/>
          <w:rPrChange w:id="172" w:author="Nadette Refalo" w:date="2015-10-04T19:45:00Z">
            <w:rPr>
              <w:rFonts w:ascii="Tahoma" w:hAnsi="Tahoma" w:cs="Tahoma"/>
              <w:sz w:val="24"/>
              <w:szCs w:val="24"/>
              <w:lang w:val="mt-MT"/>
            </w:rPr>
          </w:rPrChange>
        </w:rPr>
        <w:t>hom fis-Systems of Knowledge.</w:t>
      </w:r>
    </w:p>
    <w:p w14:paraId="0FC1EA69" w14:textId="77777777" w:rsidR="008B6ECF" w:rsidRPr="004E0A1A" w:rsidRDefault="008B6ECF" w:rsidP="00701FF6">
      <w:pPr>
        <w:spacing w:line="360" w:lineRule="auto"/>
        <w:jc w:val="both"/>
        <w:rPr>
          <w:rFonts w:ascii="Arial" w:hAnsi="Arial" w:cs="Arial"/>
          <w:sz w:val="24"/>
          <w:szCs w:val="24"/>
          <w:lang w:val="mt-MT"/>
          <w:rPrChange w:id="173" w:author="Nadette Refalo" w:date="2015-10-04T19:45:00Z">
            <w:rPr>
              <w:rFonts w:ascii="Tahoma" w:hAnsi="Tahoma" w:cs="Tahoma"/>
              <w:sz w:val="24"/>
              <w:szCs w:val="24"/>
              <w:lang w:val="mt-MT"/>
            </w:rPr>
          </w:rPrChange>
        </w:rPr>
      </w:pPr>
    </w:p>
    <w:p w14:paraId="01A563FF" w14:textId="0A41AE61" w:rsidR="008B6ECF" w:rsidRPr="004E0A1A" w:rsidRDefault="008B6ECF" w:rsidP="00701FF6">
      <w:pPr>
        <w:spacing w:line="360" w:lineRule="auto"/>
        <w:jc w:val="both"/>
        <w:rPr>
          <w:rFonts w:ascii="Arial" w:hAnsi="Arial" w:cs="Arial"/>
          <w:sz w:val="24"/>
          <w:szCs w:val="24"/>
          <w:lang w:val="mt-MT"/>
          <w:rPrChange w:id="174" w:author="Nadette Refalo" w:date="2015-10-04T19:45:00Z">
            <w:rPr>
              <w:rFonts w:ascii="Tahoma" w:hAnsi="Tahoma" w:cs="Tahoma"/>
              <w:sz w:val="24"/>
              <w:szCs w:val="24"/>
              <w:lang w:val="mt-MT"/>
            </w:rPr>
          </w:rPrChange>
        </w:rPr>
      </w:pPr>
      <w:r w:rsidRPr="004E0A1A">
        <w:rPr>
          <w:rFonts w:ascii="Arial" w:hAnsi="Arial" w:cs="Arial"/>
          <w:sz w:val="24"/>
          <w:szCs w:val="24"/>
          <w:lang w:val="mt-MT"/>
          <w:rPrChange w:id="175" w:author="Nadette Refalo" w:date="2015-10-04T19:45:00Z">
            <w:rPr>
              <w:rFonts w:ascii="Tahoma" w:hAnsi="Tahoma" w:cs="Tahoma"/>
              <w:sz w:val="24"/>
              <w:szCs w:val="24"/>
              <w:lang w:val="mt-MT"/>
            </w:rPr>
          </w:rPrChange>
        </w:rPr>
        <w:t>An</w:t>
      </w:r>
      <w:ins w:id="176" w:author="Nadette Refalo" w:date="2015-07-24T20:49:00Z">
        <w:r w:rsidR="00666F9D" w:rsidRPr="004E0A1A">
          <w:rPr>
            <w:rFonts w:ascii="Arial" w:hAnsi="Arial" w:cs="Arial"/>
            <w:sz w:val="24"/>
            <w:szCs w:val="24"/>
            <w:lang w:val="mt-MT"/>
            <w:rPrChange w:id="177" w:author="Nadette Refalo" w:date="2015-10-04T19:45:00Z">
              <w:rPr>
                <w:sz w:val="24"/>
                <w:szCs w:val="24"/>
                <w:lang w:val="mt-MT"/>
              </w:rPr>
            </w:rPrChange>
          </w:rPr>
          <w:t>ġ</w:t>
        </w:r>
      </w:ins>
      <w:del w:id="178" w:author="Nadette Refalo" w:date="2015-07-24T20:49:00Z">
        <w:r w:rsidRPr="004E0A1A" w:rsidDel="00666F9D">
          <w:rPr>
            <w:rFonts w:ascii="Arial" w:hAnsi="Arial" w:cs="Arial"/>
            <w:sz w:val="24"/>
            <w:szCs w:val="24"/>
            <w:lang w:val="mt-MT"/>
            <w:rPrChange w:id="179" w:author="Nadette Refalo" w:date="2015-10-04T19:45:00Z">
              <w:rPr>
                <w:rFonts w:ascii="Tahoma" w:hAnsi="Tahoma" w:cs="Tahoma"/>
                <w:sz w:val="24"/>
                <w:szCs w:val="24"/>
                <w:lang w:val="mt-MT"/>
              </w:rPr>
            </w:rPrChange>
          </w:rPr>
          <w:delText>g</w:delText>
        </w:r>
      </w:del>
      <w:r w:rsidRPr="004E0A1A">
        <w:rPr>
          <w:rFonts w:ascii="Arial" w:hAnsi="Arial" w:cs="Arial"/>
          <w:sz w:val="24"/>
          <w:szCs w:val="24"/>
          <w:lang w:val="mt-MT"/>
          <w:rPrChange w:id="180" w:author="Nadette Refalo" w:date="2015-10-04T19:45:00Z">
            <w:rPr>
              <w:rFonts w:ascii="Tahoma" w:hAnsi="Tahoma" w:cs="Tahoma"/>
              <w:sz w:val="24"/>
              <w:szCs w:val="24"/>
              <w:lang w:val="mt-MT"/>
            </w:rPr>
          </w:rPrChange>
        </w:rPr>
        <w:t>lu Farrugia kompla li b</w:t>
      </w:r>
      <w:ins w:id="181" w:author="Nadette Refalo" w:date="2015-07-24T20:49:00Z">
        <w:r w:rsidR="00666F9D" w:rsidRPr="004E0A1A">
          <w:rPr>
            <w:rFonts w:ascii="Arial" w:hAnsi="Arial" w:cs="Arial"/>
            <w:sz w:val="24"/>
            <w:szCs w:val="24"/>
            <w:lang w:val="mt-MT"/>
            <w:rPrChange w:id="182" w:author="Nadette Refalo" w:date="2015-10-04T19:45:00Z">
              <w:rPr>
                <w:sz w:val="24"/>
                <w:szCs w:val="24"/>
                <w:lang w:val="mt-MT"/>
              </w:rPr>
            </w:rPrChange>
          </w:rPr>
          <w:t>ħ</w:t>
        </w:r>
      </w:ins>
      <w:del w:id="183" w:author="Nadette Refalo" w:date="2015-07-24T20:49:00Z">
        <w:r w:rsidRPr="004E0A1A" w:rsidDel="00666F9D">
          <w:rPr>
            <w:rFonts w:ascii="Arial" w:hAnsi="Arial" w:cs="Arial"/>
            <w:sz w:val="24"/>
            <w:szCs w:val="24"/>
            <w:lang w:val="mt-MT"/>
            <w:rPrChange w:id="184" w:author="Nadette Refalo" w:date="2015-10-04T19:45:00Z">
              <w:rPr>
                <w:rFonts w:ascii="Tahoma" w:hAnsi="Tahoma" w:cs="Tahoma"/>
                <w:sz w:val="24"/>
                <w:szCs w:val="24"/>
                <w:lang w:val="mt-MT"/>
              </w:rPr>
            </w:rPrChange>
          </w:rPr>
          <w:delText>h</w:delText>
        </w:r>
      </w:del>
      <w:r w:rsidRPr="004E0A1A">
        <w:rPr>
          <w:rFonts w:ascii="Arial" w:hAnsi="Arial" w:cs="Arial"/>
          <w:sz w:val="24"/>
          <w:szCs w:val="24"/>
          <w:lang w:val="mt-MT"/>
          <w:rPrChange w:id="185" w:author="Nadette Refalo" w:date="2015-10-04T19:45:00Z">
            <w:rPr>
              <w:rFonts w:ascii="Tahoma" w:hAnsi="Tahoma" w:cs="Tahoma"/>
              <w:sz w:val="24"/>
              <w:szCs w:val="24"/>
              <w:lang w:val="mt-MT"/>
            </w:rPr>
          </w:rPrChange>
        </w:rPr>
        <w:t>alissa hemm abbozz ta’ ligi dwar is-servizzi parlamentari, li permezz tieg</w:t>
      </w:r>
      <w:ins w:id="186" w:author="Nadette Refalo" w:date="2015-07-24T20:50:00Z">
        <w:r w:rsidR="00666F9D" w:rsidRPr="004E0A1A">
          <w:rPr>
            <w:rFonts w:ascii="Arial" w:hAnsi="Arial" w:cs="Arial"/>
            <w:sz w:val="24"/>
            <w:szCs w:val="24"/>
            <w:lang w:val="mt-MT"/>
            <w:rPrChange w:id="187" w:author="Nadette Refalo" w:date="2015-10-04T19:45:00Z">
              <w:rPr>
                <w:sz w:val="24"/>
                <w:szCs w:val="24"/>
                <w:lang w:val="mt-MT"/>
              </w:rPr>
            </w:rPrChange>
          </w:rPr>
          <w:t>ħ</w:t>
        </w:r>
      </w:ins>
      <w:del w:id="188" w:author="Nadette Refalo" w:date="2015-07-24T20:50:00Z">
        <w:r w:rsidRPr="004E0A1A" w:rsidDel="00666F9D">
          <w:rPr>
            <w:rFonts w:ascii="Arial" w:hAnsi="Arial" w:cs="Arial"/>
            <w:sz w:val="24"/>
            <w:szCs w:val="24"/>
            <w:lang w:val="mt-MT"/>
            <w:rPrChange w:id="189" w:author="Nadette Refalo" w:date="2015-10-04T19:45:00Z">
              <w:rPr>
                <w:rFonts w:ascii="Tahoma" w:hAnsi="Tahoma" w:cs="Tahoma"/>
                <w:sz w:val="24"/>
                <w:szCs w:val="24"/>
                <w:lang w:val="mt-MT"/>
              </w:rPr>
            </w:rPrChange>
          </w:rPr>
          <w:delText>h</w:delText>
        </w:r>
      </w:del>
      <w:r w:rsidRPr="004E0A1A">
        <w:rPr>
          <w:rFonts w:ascii="Arial" w:hAnsi="Arial" w:cs="Arial"/>
          <w:sz w:val="24"/>
          <w:szCs w:val="24"/>
          <w:lang w:val="mt-MT"/>
          <w:rPrChange w:id="190" w:author="Nadette Refalo" w:date="2015-10-04T19:45:00Z">
            <w:rPr>
              <w:rFonts w:ascii="Tahoma" w:hAnsi="Tahoma" w:cs="Tahoma"/>
              <w:sz w:val="24"/>
              <w:szCs w:val="24"/>
              <w:lang w:val="mt-MT"/>
            </w:rPr>
          </w:rPrChange>
        </w:rPr>
        <w:t>u, il-Parlament ikompli jikseb iktar awtonomija, spe</w:t>
      </w:r>
      <w:ins w:id="191" w:author="Nadette Refalo" w:date="2015-07-24T20:50:00Z">
        <w:r w:rsidR="00666F9D" w:rsidRPr="004E0A1A">
          <w:rPr>
            <w:rFonts w:ascii="Arial" w:hAnsi="Arial" w:cs="Arial"/>
            <w:sz w:val="24"/>
            <w:szCs w:val="24"/>
            <w:lang w:val="mt-MT"/>
            <w:rPrChange w:id="192" w:author="Nadette Refalo" w:date="2015-10-04T19:45:00Z">
              <w:rPr>
                <w:sz w:val="24"/>
                <w:szCs w:val="24"/>
                <w:lang w:val="mt-MT"/>
              </w:rPr>
            </w:rPrChange>
          </w:rPr>
          <w:t>ċ</w:t>
        </w:r>
      </w:ins>
      <w:del w:id="193" w:author="Nadette Refalo" w:date="2015-07-24T20:50:00Z">
        <w:r w:rsidRPr="004E0A1A" w:rsidDel="00666F9D">
          <w:rPr>
            <w:rFonts w:ascii="Arial" w:hAnsi="Arial" w:cs="Arial"/>
            <w:sz w:val="24"/>
            <w:szCs w:val="24"/>
            <w:lang w:val="mt-MT"/>
            <w:rPrChange w:id="194" w:author="Nadette Refalo" w:date="2015-10-04T19:45:00Z">
              <w:rPr>
                <w:rFonts w:ascii="Tahoma" w:hAnsi="Tahoma" w:cs="Tahoma"/>
                <w:sz w:val="24"/>
                <w:szCs w:val="24"/>
                <w:lang w:val="mt-MT"/>
              </w:rPr>
            </w:rPrChange>
          </w:rPr>
          <w:delText>c</w:delText>
        </w:r>
      </w:del>
      <w:r w:rsidRPr="004E0A1A">
        <w:rPr>
          <w:rFonts w:ascii="Arial" w:hAnsi="Arial" w:cs="Arial"/>
          <w:sz w:val="24"/>
          <w:szCs w:val="24"/>
          <w:lang w:val="mt-MT"/>
          <w:rPrChange w:id="195" w:author="Nadette Refalo" w:date="2015-10-04T19:45:00Z">
            <w:rPr>
              <w:rFonts w:ascii="Tahoma" w:hAnsi="Tahoma" w:cs="Tahoma"/>
              <w:sz w:val="24"/>
              <w:szCs w:val="24"/>
              <w:lang w:val="mt-MT"/>
            </w:rPr>
          </w:rPrChange>
        </w:rPr>
        <w:t>jalment fil-</w:t>
      </w:r>
      <w:r w:rsidR="00701FF6" w:rsidRPr="004E0A1A">
        <w:rPr>
          <w:rFonts w:ascii="Arial" w:hAnsi="Arial" w:cs="Arial"/>
          <w:sz w:val="24"/>
          <w:szCs w:val="24"/>
          <w:lang w:val="mt-MT"/>
          <w:rPrChange w:id="196" w:author="Nadette Refalo" w:date="2015-10-04T19:45:00Z">
            <w:rPr>
              <w:rFonts w:ascii="Tahoma" w:hAnsi="Tahoma" w:cs="Tahoma"/>
              <w:sz w:val="24"/>
              <w:szCs w:val="24"/>
              <w:lang w:val="mt-MT"/>
            </w:rPr>
          </w:rPrChange>
        </w:rPr>
        <w:t xml:space="preserve"> </w:t>
      </w:r>
      <w:r w:rsidRPr="004E0A1A">
        <w:rPr>
          <w:rFonts w:ascii="Arial" w:hAnsi="Arial" w:cs="Arial"/>
          <w:sz w:val="24"/>
          <w:szCs w:val="24"/>
          <w:lang w:val="mt-MT"/>
          <w:rPrChange w:id="197" w:author="Nadette Refalo" w:date="2015-10-04T19:45:00Z">
            <w:rPr>
              <w:rFonts w:ascii="Tahoma" w:hAnsi="Tahoma" w:cs="Tahoma"/>
              <w:sz w:val="24"/>
              <w:szCs w:val="24"/>
              <w:lang w:val="mt-MT"/>
            </w:rPr>
          </w:rPrChange>
        </w:rPr>
        <w:t>finanzjament tieg</w:t>
      </w:r>
      <w:ins w:id="198" w:author="Nadette Refalo" w:date="2015-07-24T20:50:00Z">
        <w:r w:rsidR="00666F9D" w:rsidRPr="004E0A1A">
          <w:rPr>
            <w:rFonts w:ascii="Arial" w:hAnsi="Arial" w:cs="Arial"/>
            <w:sz w:val="24"/>
            <w:szCs w:val="24"/>
            <w:lang w:val="mt-MT"/>
            <w:rPrChange w:id="199" w:author="Nadette Refalo" w:date="2015-10-04T19:45:00Z">
              <w:rPr>
                <w:sz w:val="24"/>
                <w:szCs w:val="24"/>
                <w:lang w:val="mt-MT"/>
              </w:rPr>
            </w:rPrChange>
          </w:rPr>
          <w:t>ħ</w:t>
        </w:r>
      </w:ins>
      <w:del w:id="200" w:author="Nadette Refalo" w:date="2015-07-24T20:50:00Z">
        <w:r w:rsidRPr="004E0A1A" w:rsidDel="00666F9D">
          <w:rPr>
            <w:rFonts w:ascii="Arial" w:hAnsi="Arial" w:cs="Arial"/>
            <w:sz w:val="24"/>
            <w:szCs w:val="24"/>
            <w:lang w:val="mt-MT"/>
            <w:rPrChange w:id="201" w:author="Nadette Refalo" w:date="2015-10-04T19:45:00Z">
              <w:rPr>
                <w:rFonts w:ascii="Tahoma" w:hAnsi="Tahoma" w:cs="Tahoma"/>
                <w:sz w:val="24"/>
                <w:szCs w:val="24"/>
                <w:lang w:val="mt-MT"/>
              </w:rPr>
            </w:rPrChange>
          </w:rPr>
          <w:delText>h</w:delText>
        </w:r>
      </w:del>
      <w:r w:rsidRPr="004E0A1A">
        <w:rPr>
          <w:rFonts w:ascii="Arial" w:hAnsi="Arial" w:cs="Arial"/>
          <w:sz w:val="24"/>
          <w:szCs w:val="24"/>
          <w:lang w:val="mt-MT"/>
          <w:rPrChange w:id="202" w:author="Nadette Refalo" w:date="2015-10-04T19:45:00Z">
            <w:rPr>
              <w:rFonts w:ascii="Tahoma" w:hAnsi="Tahoma" w:cs="Tahoma"/>
              <w:sz w:val="24"/>
              <w:szCs w:val="24"/>
              <w:lang w:val="mt-MT"/>
            </w:rPr>
          </w:rPrChange>
        </w:rPr>
        <w:t>u.</w:t>
      </w:r>
    </w:p>
    <w:p w14:paraId="53D32C17" w14:textId="77777777" w:rsidR="00701FF6" w:rsidRPr="004E0A1A" w:rsidRDefault="00701FF6" w:rsidP="00701FF6">
      <w:pPr>
        <w:spacing w:line="360" w:lineRule="auto"/>
        <w:jc w:val="both"/>
        <w:rPr>
          <w:rFonts w:ascii="Arial" w:hAnsi="Arial" w:cs="Arial"/>
          <w:sz w:val="24"/>
          <w:szCs w:val="24"/>
          <w:lang w:val="mt-MT"/>
          <w:rPrChange w:id="203" w:author="Nadette Refalo" w:date="2015-10-04T19:45:00Z">
            <w:rPr>
              <w:rFonts w:ascii="Tahoma" w:hAnsi="Tahoma" w:cs="Tahoma"/>
              <w:sz w:val="24"/>
              <w:szCs w:val="24"/>
              <w:lang w:val="mt-MT"/>
            </w:rPr>
          </w:rPrChange>
        </w:rPr>
      </w:pPr>
    </w:p>
    <w:p w14:paraId="39526265" w14:textId="4B4293C0" w:rsidR="008B6ECF" w:rsidRPr="004E0A1A" w:rsidRDefault="008B6ECF" w:rsidP="00701FF6">
      <w:pPr>
        <w:spacing w:line="360" w:lineRule="auto"/>
        <w:jc w:val="both"/>
        <w:rPr>
          <w:rFonts w:ascii="Arial" w:hAnsi="Arial" w:cs="Arial"/>
          <w:sz w:val="24"/>
          <w:szCs w:val="24"/>
          <w:lang w:val="mt-MT"/>
          <w:rPrChange w:id="204" w:author="Nadette Refalo" w:date="2015-10-04T19:45:00Z">
            <w:rPr>
              <w:rFonts w:ascii="Tahoma" w:hAnsi="Tahoma" w:cs="Tahoma"/>
              <w:sz w:val="24"/>
              <w:szCs w:val="24"/>
              <w:lang w:val="mt-MT"/>
            </w:rPr>
          </w:rPrChange>
        </w:rPr>
      </w:pPr>
      <w:r w:rsidRPr="004E0A1A">
        <w:rPr>
          <w:rFonts w:ascii="Arial" w:hAnsi="Arial" w:cs="Arial"/>
          <w:sz w:val="24"/>
          <w:szCs w:val="24"/>
          <w:lang w:val="mt-MT"/>
          <w:rPrChange w:id="205" w:author="Nadette Refalo" w:date="2015-10-04T19:45:00Z">
            <w:rPr>
              <w:rFonts w:ascii="Tahoma" w:hAnsi="Tahoma" w:cs="Tahoma"/>
              <w:sz w:val="24"/>
              <w:szCs w:val="24"/>
              <w:lang w:val="mt-MT"/>
            </w:rPr>
          </w:rPrChange>
        </w:rPr>
        <w:t>Hu qal li d-da</w:t>
      </w:r>
      <w:ins w:id="206" w:author="Nadette Refalo" w:date="2015-07-24T20:50:00Z">
        <w:r w:rsidR="00666F9D" w:rsidRPr="004E0A1A">
          <w:rPr>
            <w:rFonts w:ascii="Arial" w:hAnsi="Arial" w:cs="Arial"/>
            <w:sz w:val="24"/>
            <w:szCs w:val="24"/>
            <w:lang w:val="mt-MT"/>
            <w:rPrChange w:id="207" w:author="Nadette Refalo" w:date="2015-10-04T19:45:00Z">
              <w:rPr>
                <w:sz w:val="24"/>
                <w:szCs w:val="24"/>
                <w:lang w:val="mt-MT"/>
              </w:rPr>
            </w:rPrChange>
          </w:rPr>
          <w:t>ħ</w:t>
        </w:r>
      </w:ins>
      <w:del w:id="208" w:author="Nadette Refalo" w:date="2015-07-24T20:50:00Z">
        <w:r w:rsidRPr="004E0A1A" w:rsidDel="00666F9D">
          <w:rPr>
            <w:rFonts w:ascii="Arial" w:hAnsi="Arial" w:cs="Arial"/>
            <w:sz w:val="24"/>
            <w:szCs w:val="24"/>
            <w:lang w:val="mt-MT"/>
            <w:rPrChange w:id="209" w:author="Nadette Refalo" w:date="2015-10-04T19:45:00Z">
              <w:rPr>
                <w:rFonts w:ascii="Tahoma" w:hAnsi="Tahoma" w:cs="Tahoma"/>
                <w:sz w:val="24"/>
                <w:szCs w:val="24"/>
                <w:lang w:val="mt-MT"/>
              </w:rPr>
            </w:rPrChange>
          </w:rPr>
          <w:delText>h</w:delText>
        </w:r>
      </w:del>
      <w:r w:rsidRPr="004E0A1A">
        <w:rPr>
          <w:rFonts w:ascii="Arial" w:hAnsi="Arial" w:cs="Arial"/>
          <w:sz w:val="24"/>
          <w:szCs w:val="24"/>
          <w:lang w:val="mt-MT"/>
          <w:rPrChange w:id="210" w:author="Nadette Refalo" w:date="2015-10-04T19:45:00Z">
            <w:rPr>
              <w:rFonts w:ascii="Tahoma" w:hAnsi="Tahoma" w:cs="Tahoma"/>
              <w:sz w:val="24"/>
              <w:szCs w:val="24"/>
              <w:lang w:val="mt-MT"/>
            </w:rPr>
          </w:rPrChange>
        </w:rPr>
        <w:t xml:space="preserve">la tal-Parlament se tkun qed tospita esibizzjoni permanenti u </w:t>
      </w:r>
      <w:r w:rsidR="00701FF6" w:rsidRPr="004E0A1A">
        <w:rPr>
          <w:rFonts w:ascii="Arial" w:hAnsi="Arial" w:cs="Arial"/>
          <w:sz w:val="24"/>
          <w:szCs w:val="24"/>
          <w:lang w:val="mt-MT"/>
          <w:rPrChange w:id="211" w:author="Nadette Refalo" w:date="2015-10-04T19:45:00Z">
            <w:rPr>
              <w:rFonts w:ascii="Tahoma" w:hAnsi="Tahoma" w:cs="Tahoma"/>
              <w:sz w:val="24"/>
              <w:szCs w:val="24"/>
              <w:lang w:val="mt-MT"/>
            </w:rPr>
          </w:rPrChange>
        </w:rPr>
        <w:t xml:space="preserve"> </w:t>
      </w:r>
      <w:r w:rsidRPr="004E0A1A">
        <w:rPr>
          <w:rFonts w:ascii="Arial" w:hAnsi="Arial" w:cs="Arial"/>
          <w:sz w:val="24"/>
          <w:szCs w:val="24"/>
          <w:lang w:val="mt-MT"/>
          <w:rPrChange w:id="212" w:author="Nadette Refalo" w:date="2015-10-04T19:45:00Z">
            <w:rPr>
              <w:rFonts w:ascii="Tahoma" w:hAnsi="Tahoma" w:cs="Tahoma"/>
              <w:sz w:val="24"/>
              <w:szCs w:val="24"/>
              <w:lang w:val="mt-MT"/>
            </w:rPr>
          </w:rPrChange>
        </w:rPr>
        <w:t>interattiva dwar l-istorja tal-Parlament Malti sa mill-g</w:t>
      </w:r>
      <w:ins w:id="213" w:author="Nadette Refalo" w:date="2015-07-26T16:15:00Z">
        <w:r w:rsidR="009E66EC" w:rsidRPr="004E0A1A">
          <w:rPr>
            <w:rFonts w:ascii="Arial" w:hAnsi="Arial" w:cs="Arial"/>
            <w:sz w:val="24"/>
            <w:szCs w:val="24"/>
            <w:lang w:val="mt-MT"/>
            <w:rPrChange w:id="214" w:author="Nadette Refalo" w:date="2015-10-04T19:45:00Z">
              <w:rPr>
                <w:sz w:val="24"/>
                <w:szCs w:val="24"/>
                <w:lang w:val="mt-MT"/>
              </w:rPr>
            </w:rPrChange>
          </w:rPr>
          <w:t>ħ</w:t>
        </w:r>
      </w:ins>
      <w:del w:id="215" w:author="Nadette Refalo" w:date="2015-07-26T16:15:00Z">
        <w:r w:rsidRPr="004E0A1A" w:rsidDel="009E66EC">
          <w:rPr>
            <w:rFonts w:ascii="Arial" w:hAnsi="Arial" w:cs="Arial"/>
            <w:sz w:val="24"/>
            <w:szCs w:val="24"/>
            <w:lang w:val="mt-MT"/>
            <w:rPrChange w:id="216" w:author="Nadette Refalo" w:date="2015-10-04T19:45:00Z">
              <w:rPr>
                <w:rFonts w:ascii="Tahoma" w:hAnsi="Tahoma" w:cs="Tahoma"/>
                <w:sz w:val="24"/>
                <w:szCs w:val="24"/>
                <w:lang w:val="mt-MT"/>
              </w:rPr>
            </w:rPrChange>
          </w:rPr>
          <w:delText>h</w:delText>
        </w:r>
      </w:del>
      <w:r w:rsidRPr="004E0A1A">
        <w:rPr>
          <w:rFonts w:ascii="Arial" w:hAnsi="Arial" w:cs="Arial"/>
          <w:sz w:val="24"/>
          <w:szCs w:val="24"/>
          <w:lang w:val="mt-MT"/>
          <w:rPrChange w:id="217" w:author="Nadette Refalo" w:date="2015-10-04T19:45:00Z">
            <w:rPr>
              <w:rFonts w:ascii="Tahoma" w:hAnsi="Tahoma" w:cs="Tahoma"/>
              <w:sz w:val="24"/>
              <w:szCs w:val="24"/>
              <w:lang w:val="mt-MT"/>
            </w:rPr>
          </w:rPrChange>
        </w:rPr>
        <w:t>oti tal-Kostituzzjoni tal-1921 li wasslet ghall-ewwel assemblea b’rappr</w:t>
      </w:r>
      <w:ins w:id="218" w:author="Nadette Refalo" w:date="2015-07-26T16:15:00Z">
        <w:r w:rsidR="009E66EC" w:rsidRPr="004E0A1A">
          <w:rPr>
            <w:rFonts w:ascii="Arial" w:hAnsi="Arial" w:cs="Arial"/>
            <w:sz w:val="24"/>
            <w:szCs w:val="24"/>
            <w:lang w:val="mt-MT"/>
            <w:rPrChange w:id="219" w:author="Nadette Refalo" w:date="2015-10-04T19:45:00Z">
              <w:rPr>
                <w:sz w:val="24"/>
                <w:szCs w:val="24"/>
                <w:lang w:val="mt-MT"/>
              </w:rPr>
            </w:rPrChange>
          </w:rPr>
          <w:t>eż</w:t>
        </w:r>
      </w:ins>
      <w:del w:id="220" w:author="Nadette Refalo" w:date="2015-07-25T09:17:00Z">
        <w:r w:rsidRPr="004E0A1A" w:rsidDel="00C41716">
          <w:rPr>
            <w:rFonts w:ascii="Arial" w:hAnsi="Arial" w:cs="Arial"/>
            <w:sz w:val="24"/>
            <w:szCs w:val="24"/>
            <w:lang w:val="mt-MT"/>
            <w:rPrChange w:id="221" w:author="Nadette Refalo" w:date="2015-10-04T19:45:00Z">
              <w:rPr>
                <w:rFonts w:ascii="Tahoma" w:hAnsi="Tahoma" w:cs="Tahoma"/>
                <w:sz w:val="24"/>
                <w:szCs w:val="24"/>
                <w:lang w:val="mt-MT"/>
              </w:rPr>
            </w:rPrChange>
          </w:rPr>
          <w:delText>e</w:delText>
        </w:r>
      </w:del>
      <w:del w:id="222" w:author="Nadette Refalo" w:date="2015-07-25T09:08:00Z">
        <w:r w:rsidRPr="004E0A1A" w:rsidDel="00C41716">
          <w:rPr>
            <w:rFonts w:ascii="Arial" w:hAnsi="Arial" w:cs="Arial"/>
            <w:sz w:val="24"/>
            <w:szCs w:val="24"/>
            <w:lang w:val="mt-MT"/>
            <w:rPrChange w:id="223" w:author="Nadette Refalo" w:date="2015-10-04T19:45:00Z">
              <w:rPr>
                <w:rFonts w:ascii="Tahoma" w:hAnsi="Tahoma" w:cs="Tahoma"/>
                <w:sz w:val="24"/>
                <w:szCs w:val="24"/>
                <w:lang w:val="mt-MT"/>
              </w:rPr>
            </w:rPrChange>
          </w:rPr>
          <w:delText>z</w:delText>
        </w:r>
      </w:del>
      <w:r w:rsidRPr="004E0A1A">
        <w:rPr>
          <w:rFonts w:ascii="Arial" w:hAnsi="Arial" w:cs="Arial"/>
          <w:sz w:val="24"/>
          <w:szCs w:val="24"/>
          <w:lang w:val="mt-MT"/>
          <w:rPrChange w:id="224" w:author="Nadette Refalo" w:date="2015-10-04T19:45:00Z">
            <w:rPr>
              <w:rFonts w:ascii="Tahoma" w:hAnsi="Tahoma" w:cs="Tahoma"/>
              <w:sz w:val="24"/>
              <w:szCs w:val="24"/>
              <w:lang w:val="mt-MT"/>
            </w:rPr>
          </w:rPrChange>
        </w:rPr>
        <w:t>entanti eletti mill-Maltin.</w:t>
      </w:r>
    </w:p>
    <w:p w14:paraId="27F5867F" w14:textId="77777777" w:rsidR="00701FF6" w:rsidRPr="004E0A1A" w:rsidRDefault="00701FF6" w:rsidP="00701FF6">
      <w:pPr>
        <w:spacing w:line="360" w:lineRule="auto"/>
        <w:jc w:val="both"/>
        <w:rPr>
          <w:rFonts w:ascii="Arial" w:hAnsi="Arial" w:cs="Arial"/>
          <w:sz w:val="24"/>
          <w:szCs w:val="24"/>
          <w:lang w:val="mt-MT"/>
          <w:rPrChange w:id="225" w:author="Nadette Refalo" w:date="2015-10-04T19:45:00Z">
            <w:rPr>
              <w:rFonts w:ascii="Tahoma" w:hAnsi="Tahoma" w:cs="Tahoma"/>
              <w:sz w:val="24"/>
              <w:szCs w:val="24"/>
              <w:lang w:val="mt-MT"/>
            </w:rPr>
          </w:rPrChange>
        </w:rPr>
      </w:pPr>
    </w:p>
    <w:p w14:paraId="03DAEB3D" w14:textId="32F3CFF4" w:rsidR="008B6ECF" w:rsidRPr="004E0A1A" w:rsidRDefault="008B6ECF" w:rsidP="00701FF6">
      <w:pPr>
        <w:spacing w:line="360" w:lineRule="auto"/>
        <w:jc w:val="both"/>
        <w:rPr>
          <w:rFonts w:ascii="Arial" w:hAnsi="Arial" w:cs="Arial"/>
          <w:sz w:val="24"/>
          <w:szCs w:val="24"/>
          <w:lang w:val="mt-MT"/>
          <w:rPrChange w:id="226" w:author="Nadette Refalo" w:date="2015-10-04T19:45:00Z">
            <w:rPr>
              <w:rFonts w:ascii="Tahoma" w:hAnsi="Tahoma" w:cs="Tahoma"/>
              <w:sz w:val="24"/>
              <w:szCs w:val="24"/>
              <w:lang w:val="mt-MT"/>
            </w:rPr>
          </w:rPrChange>
        </w:rPr>
      </w:pPr>
      <w:r w:rsidRPr="004E0A1A">
        <w:rPr>
          <w:rFonts w:ascii="Arial" w:hAnsi="Arial" w:cs="Arial"/>
          <w:sz w:val="24"/>
          <w:szCs w:val="24"/>
          <w:lang w:val="mt-MT"/>
          <w:rPrChange w:id="227" w:author="Nadette Refalo" w:date="2015-10-04T19:45:00Z">
            <w:rPr>
              <w:rFonts w:ascii="Tahoma" w:hAnsi="Tahoma" w:cs="Tahoma"/>
              <w:sz w:val="24"/>
              <w:szCs w:val="24"/>
              <w:lang w:val="mt-MT"/>
            </w:rPr>
          </w:rPrChange>
        </w:rPr>
        <w:t xml:space="preserve">L-istudenti </w:t>
      </w:r>
      <w:ins w:id="228" w:author="Nadette Refalo" w:date="2015-07-24T20:51:00Z">
        <w:r w:rsidR="00666F9D" w:rsidRPr="004E0A1A">
          <w:rPr>
            <w:rFonts w:ascii="Arial" w:hAnsi="Arial" w:cs="Arial"/>
            <w:sz w:val="24"/>
            <w:szCs w:val="24"/>
            <w:lang w:val="mt-MT"/>
            <w:rPrChange w:id="229" w:author="Nadette Refalo" w:date="2015-10-04T19:45:00Z">
              <w:rPr>
                <w:sz w:val="24"/>
                <w:szCs w:val="24"/>
                <w:lang w:val="mt-MT"/>
              </w:rPr>
            </w:rPrChange>
          </w:rPr>
          <w:t>ż</w:t>
        </w:r>
      </w:ins>
      <w:del w:id="230" w:author="Nadette Refalo" w:date="2015-07-24T20:51:00Z">
        <w:r w:rsidRPr="004E0A1A" w:rsidDel="00666F9D">
          <w:rPr>
            <w:rFonts w:ascii="Arial" w:hAnsi="Arial" w:cs="Arial"/>
            <w:sz w:val="24"/>
            <w:szCs w:val="24"/>
            <w:lang w:val="mt-MT"/>
            <w:rPrChange w:id="231" w:author="Nadette Refalo" w:date="2015-10-04T19:45:00Z">
              <w:rPr>
                <w:rFonts w:ascii="Tahoma" w:hAnsi="Tahoma" w:cs="Tahoma"/>
                <w:sz w:val="24"/>
                <w:szCs w:val="24"/>
                <w:lang w:val="mt-MT"/>
              </w:rPr>
            </w:rPrChange>
          </w:rPr>
          <w:delText>z</w:delText>
        </w:r>
      </w:del>
      <w:r w:rsidRPr="004E0A1A">
        <w:rPr>
          <w:rFonts w:ascii="Arial" w:hAnsi="Arial" w:cs="Arial"/>
          <w:sz w:val="24"/>
          <w:szCs w:val="24"/>
          <w:lang w:val="mt-MT"/>
          <w:rPrChange w:id="232" w:author="Nadette Refalo" w:date="2015-10-04T19:45:00Z">
            <w:rPr>
              <w:rFonts w:ascii="Tahoma" w:hAnsi="Tahoma" w:cs="Tahoma"/>
              <w:sz w:val="24"/>
              <w:szCs w:val="24"/>
              <w:lang w:val="mt-MT"/>
            </w:rPr>
          </w:rPrChange>
        </w:rPr>
        <w:t xml:space="preserve">aru wkoll il-Kamra tad-Deputati fejn issir is-sessjoni plenarja. Hawnhekk, l-ispeaker beda jispjega </w:t>
      </w:r>
      <w:del w:id="233" w:author="Nadette Refalo" w:date="2015-07-24T20:51:00Z">
        <w:r w:rsidRPr="004E0A1A" w:rsidDel="00666F9D">
          <w:rPr>
            <w:rFonts w:ascii="Arial" w:hAnsi="Arial" w:cs="Arial"/>
            <w:sz w:val="24"/>
            <w:szCs w:val="24"/>
            <w:lang w:val="mt-MT"/>
            <w:rPrChange w:id="234" w:author="Nadette Refalo" w:date="2015-10-04T19:45:00Z">
              <w:rPr>
                <w:rFonts w:ascii="Tahoma" w:hAnsi="Tahoma" w:cs="Tahoma"/>
                <w:sz w:val="24"/>
                <w:szCs w:val="24"/>
                <w:lang w:val="mt-MT"/>
              </w:rPr>
            </w:rPrChange>
          </w:rPr>
          <w:delText>i</w:delText>
        </w:r>
      </w:del>
      <w:r w:rsidRPr="004E0A1A">
        <w:rPr>
          <w:rFonts w:ascii="Arial" w:hAnsi="Arial" w:cs="Arial"/>
          <w:sz w:val="24"/>
          <w:szCs w:val="24"/>
          <w:lang w:val="mt-MT"/>
          <w:rPrChange w:id="235" w:author="Nadette Refalo" w:date="2015-10-04T19:45:00Z">
            <w:rPr>
              <w:rFonts w:ascii="Tahoma" w:hAnsi="Tahoma" w:cs="Tahoma"/>
              <w:sz w:val="24"/>
              <w:szCs w:val="24"/>
              <w:lang w:val="mt-MT"/>
            </w:rPr>
          </w:rPrChange>
        </w:rPr>
        <w:t>l-pro</w:t>
      </w:r>
      <w:ins w:id="236" w:author="Nadette Refalo" w:date="2015-07-26T16:16:00Z">
        <w:r w:rsidR="00930841" w:rsidRPr="004E0A1A">
          <w:rPr>
            <w:rFonts w:ascii="Arial" w:hAnsi="Arial" w:cs="Arial"/>
            <w:sz w:val="24"/>
            <w:szCs w:val="24"/>
            <w:lang w:val="mt-MT"/>
            <w:rPrChange w:id="237" w:author="Nadette Refalo" w:date="2015-10-04T19:45:00Z">
              <w:rPr>
                <w:sz w:val="24"/>
                <w:szCs w:val="24"/>
                <w:lang w:val="mt-MT"/>
              </w:rPr>
            </w:rPrChange>
          </w:rPr>
          <w:t>ċ</w:t>
        </w:r>
      </w:ins>
      <w:del w:id="238" w:author="Nadette Refalo" w:date="2015-07-26T16:16:00Z">
        <w:r w:rsidRPr="004E0A1A" w:rsidDel="00930841">
          <w:rPr>
            <w:rFonts w:ascii="Arial" w:hAnsi="Arial" w:cs="Arial"/>
            <w:sz w:val="24"/>
            <w:szCs w:val="24"/>
            <w:lang w:val="mt-MT"/>
            <w:rPrChange w:id="239" w:author="Nadette Refalo" w:date="2015-10-04T19:45:00Z">
              <w:rPr>
                <w:rFonts w:ascii="Tahoma" w:hAnsi="Tahoma" w:cs="Tahoma"/>
                <w:sz w:val="24"/>
                <w:szCs w:val="24"/>
                <w:lang w:val="mt-MT"/>
              </w:rPr>
            </w:rPrChange>
          </w:rPr>
          <w:delText>c</w:delText>
        </w:r>
      </w:del>
      <w:r w:rsidRPr="004E0A1A">
        <w:rPr>
          <w:rFonts w:ascii="Arial" w:hAnsi="Arial" w:cs="Arial"/>
          <w:sz w:val="24"/>
          <w:szCs w:val="24"/>
          <w:lang w:val="mt-MT"/>
          <w:rPrChange w:id="240" w:author="Nadette Refalo" w:date="2015-10-04T19:45:00Z">
            <w:rPr>
              <w:rFonts w:ascii="Tahoma" w:hAnsi="Tahoma" w:cs="Tahoma"/>
              <w:sz w:val="24"/>
              <w:szCs w:val="24"/>
              <w:lang w:val="mt-MT"/>
            </w:rPr>
          </w:rPrChange>
        </w:rPr>
        <w:t>ess ta’ kif tg</w:t>
      </w:r>
      <w:ins w:id="241" w:author="Nadette Refalo" w:date="2015-07-24T20:51:00Z">
        <w:r w:rsidR="00666F9D" w:rsidRPr="004E0A1A">
          <w:rPr>
            <w:rFonts w:ascii="Arial" w:hAnsi="Arial" w:cs="Arial"/>
            <w:sz w:val="24"/>
            <w:szCs w:val="24"/>
            <w:lang w:val="mt-MT"/>
            <w:rPrChange w:id="242" w:author="Nadette Refalo" w:date="2015-10-04T19:45:00Z">
              <w:rPr>
                <w:sz w:val="24"/>
                <w:szCs w:val="24"/>
                <w:lang w:val="mt-MT"/>
              </w:rPr>
            </w:rPrChange>
          </w:rPr>
          <w:t>ħ</w:t>
        </w:r>
      </w:ins>
      <w:del w:id="243" w:author="Nadette Refalo" w:date="2015-07-24T20:51:00Z">
        <w:r w:rsidRPr="004E0A1A" w:rsidDel="00666F9D">
          <w:rPr>
            <w:rFonts w:ascii="Arial" w:hAnsi="Arial" w:cs="Arial"/>
            <w:sz w:val="24"/>
            <w:szCs w:val="24"/>
            <w:lang w:val="mt-MT"/>
            <w:rPrChange w:id="244" w:author="Nadette Refalo" w:date="2015-10-04T19:45:00Z">
              <w:rPr>
                <w:rFonts w:ascii="Tahoma" w:hAnsi="Tahoma" w:cs="Tahoma"/>
                <w:sz w:val="24"/>
                <w:szCs w:val="24"/>
                <w:lang w:val="mt-MT"/>
              </w:rPr>
            </w:rPrChange>
          </w:rPr>
          <w:delText>h</w:delText>
        </w:r>
      </w:del>
      <w:r w:rsidRPr="004E0A1A">
        <w:rPr>
          <w:rFonts w:ascii="Arial" w:hAnsi="Arial" w:cs="Arial"/>
          <w:sz w:val="24"/>
          <w:szCs w:val="24"/>
          <w:lang w:val="mt-MT"/>
          <w:rPrChange w:id="245" w:author="Nadette Refalo" w:date="2015-10-04T19:45:00Z">
            <w:rPr>
              <w:rFonts w:ascii="Tahoma" w:hAnsi="Tahoma" w:cs="Tahoma"/>
              <w:sz w:val="24"/>
              <w:szCs w:val="24"/>
              <w:lang w:val="mt-MT"/>
            </w:rPr>
          </w:rPrChange>
        </w:rPr>
        <w:t>addi li</w:t>
      </w:r>
      <w:ins w:id="246" w:author="Nadette Refalo" w:date="2015-07-24T20:51:00Z">
        <w:r w:rsidR="00666F9D" w:rsidRPr="004E0A1A">
          <w:rPr>
            <w:rFonts w:ascii="Arial" w:hAnsi="Arial" w:cs="Arial"/>
            <w:sz w:val="24"/>
            <w:szCs w:val="24"/>
            <w:lang w:val="mt-MT"/>
            <w:rPrChange w:id="247" w:author="Nadette Refalo" w:date="2015-10-04T19:45:00Z">
              <w:rPr>
                <w:sz w:val="24"/>
                <w:szCs w:val="24"/>
                <w:lang w:val="mt-MT"/>
              </w:rPr>
            </w:rPrChange>
          </w:rPr>
          <w:t>ġ</w:t>
        </w:r>
      </w:ins>
      <w:del w:id="248" w:author="Nadette Refalo" w:date="2015-07-24T20:51:00Z">
        <w:r w:rsidRPr="004E0A1A" w:rsidDel="00666F9D">
          <w:rPr>
            <w:rFonts w:ascii="Arial" w:hAnsi="Arial" w:cs="Arial"/>
            <w:sz w:val="24"/>
            <w:szCs w:val="24"/>
            <w:lang w:val="mt-MT"/>
            <w:rPrChange w:id="249" w:author="Nadette Refalo" w:date="2015-10-04T19:45:00Z">
              <w:rPr>
                <w:rFonts w:ascii="Tahoma" w:hAnsi="Tahoma" w:cs="Tahoma"/>
                <w:sz w:val="24"/>
                <w:szCs w:val="24"/>
                <w:lang w:val="mt-MT"/>
              </w:rPr>
            </w:rPrChange>
          </w:rPr>
          <w:delText>g</w:delText>
        </w:r>
      </w:del>
      <w:r w:rsidRPr="004E0A1A">
        <w:rPr>
          <w:rFonts w:ascii="Arial" w:hAnsi="Arial" w:cs="Arial"/>
          <w:sz w:val="24"/>
          <w:szCs w:val="24"/>
          <w:lang w:val="mt-MT"/>
          <w:rPrChange w:id="250" w:author="Nadette Refalo" w:date="2015-10-04T19:45:00Z">
            <w:rPr>
              <w:rFonts w:ascii="Tahoma" w:hAnsi="Tahoma" w:cs="Tahoma"/>
              <w:sz w:val="24"/>
              <w:szCs w:val="24"/>
              <w:lang w:val="mt-MT"/>
            </w:rPr>
          </w:rPrChange>
        </w:rPr>
        <w:t>i, il-votazzjoni, kif abbozz jitpo</w:t>
      </w:r>
      <w:ins w:id="251" w:author="Nadette Refalo" w:date="2015-07-24T20:51:00Z">
        <w:r w:rsidR="00666F9D" w:rsidRPr="004E0A1A">
          <w:rPr>
            <w:rFonts w:ascii="Arial" w:hAnsi="Arial" w:cs="Arial"/>
            <w:sz w:val="24"/>
            <w:szCs w:val="24"/>
            <w:lang w:val="mt-MT"/>
            <w:rPrChange w:id="252" w:author="Nadette Refalo" w:date="2015-10-04T19:45:00Z">
              <w:rPr>
                <w:sz w:val="24"/>
                <w:szCs w:val="24"/>
                <w:lang w:val="mt-MT"/>
              </w:rPr>
            </w:rPrChange>
          </w:rPr>
          <w:t>ġġ</w:t>
        </w:r>
      </w:ins>
      <w:del w:id="253" w:author="Nadette Refalo" w:date="2015-07-24T20:51:00Z">
        <w:r w:rsidRPr="004E0A1A" w:rsidDel="00666F9D">
          <w:rPr>
            <w:rFonts w:ascii="Arial" w:hAnsi="Arial" w:cs="Arial"/>
            <w:sz w:val="24"/>
            <w:szCs w:val="24"/>
            <w:lang w:val="mt-MT"/>
            <w:rPrChange w:id="254" w:author="Nadette Refalo" w:date="2015-10-04T19:45:00Z">
              <w:rPr>
                <w:rFonts w:ascii="Tahoma" w:hAnsi="Tahoma" w:cs="Tahoma"/>
                <w:sz w:val="24"/>
                <w:szCs w:val="24"/>
                <w:lang w:val="mt-MT"/>
              </w:rPr>
            </w:rPrChange>
          </w:rPr>
          <w:delText>gg</w:delText>
        </w:r>
      </w:del>
      <w:r w:rsidRPr="004E0A1A">
        <w:rPr>
          <w:rFonts w:ascii="Arial" w:hAnsi="Arial" w:cs="Arial"/>
          <w:sz w:val="24"/>
          <w:szCs w:val="24"/>
          <w:lang w:val="mt-MT"/>
          <w:rPrChange w:id="255" w:author="Nadette Refalo" w:date="2015-10-04T19:45:00Z">
            <w:rPr>
              <w:rFonts w:ascii="Tahoma" w:hAnsi="Tahoma" w:cs="Tahoma"/>
              <w:sz w:val="24"/>
              <w:szCs w:val="24"/>
              <w:lang w:val="mt-MT"/>
            </w:rPr>
          </w:rPrChange>
        </w:rPr>
        <w:t>a fuq l-a</w:t>
      </w:r>
      <w:ins w:id="256" w:author="Nadette Refalo" w:date="2015-07-26T16:16:00Z">
        <w:r w:rsidR="00930841" w:rsidRPr="004E0A1A">
          <w:rPr>
            <w:rFonts w:ascii="Arial" w:hAnsi="Arial" w:cs="Arial"/>
            <w:sz w:val="24"/>
            <w:szCs w:val="24"/>
            <w:lang w:val="mt-MT"/>
            <w:rPrChange w:id="257" w:author="Nadette Refalo" w:date="2015-10-04T19:45:00Z">
              <w:rPr>
                <w:sz w:val="24"/>
                <w:szCs w:val="24"/>
                <w:lang w:val="mt-MT"/>
              </w:rPr>
            </w:rPrChange>
          </w:rPr>
          <w:t>ġ</w:t>
        </w:r>
      </w:ins>
      <w:del w:id="258" w:author="Nadette Refalo" w:date="2015-07-26T16:16:00Z">
        <w:r w:rsidRPr="004E0A1A" w:rsidDel="00930841">
          <w:rPr>
            <w:rFonts w:ascii="Arial" w:hAnsi="Arial" w:cs="Arial"/>
            <w:sz w:val="24"/>
            <w:szCs w:val="24"/>
            <w:lang w:val="mt-MT"/>
            <w:rPrChange w:id="259" w:author="Nadette Refalo" w:date="2015-10-04T19:45:00Z">
              <w:rPr>
                <w:rFonts w:ascii="Tahoma" w:hAnsi="Tahoma" w:cs="Tahoma"/>
                <w:sz w:val="24"/>
                <w:szCs w:val="24"/>
                <w:lang w:val="mt-MT"/>
              </w:rPr>
            </w:rPrChange>
          </w:rPr>
          <w:delText>g</w:delText>
        </w:r>
      </w:del>
      <w:r w:rsidRPr="004E0A1A">
        <w:rPr>
          <w:rFonts w:ascii="Arial" w:hAnsi="Arial" w:cs="Arial"/>
          <w:sz w:val="24"/>
          <w:szCs w:val="24"/>
          <w:lang w:val="mt-MT"/>
          <w:rPrChange w:id="260" w:author="Nadette Refalo" w:date="2015-10-04T19:45:00Z">
            <w:rPr>
              <w:rFonts w:ascii="Tahoma" w:hAnsi="Tahoma" w:cs="Tahoma"/>
              <w:sz w:val="24"/>
              <w:szCs w:val="24"/>
              <w:lang w:val="mt-MT"/>
            </w:rPr>
          </w:rPrChange>
        </w:rPr>
        <w:t>enda tal-Kamra, kif ukoll il-</w:t>
      </w:r>
      <w:ins w:id="261" w:author="Nadette Refalo" w:date="2015-07-24T20:51:00Z">
        <w:r w:rsidR="00666F9D" w:rsidRPr="004E0A1A">
          <w:rPr>
            <w:rFonts w:ascii="Arial" w:hAnsi="Arial" w:cs="Arial"/>
            <w:sz w:val="24"/>
            <w:szCs w:val="24"/>
            <w:lang w:val="mt-MT"/>
            <w:rPrChange w:id="262" w:author="Nadette Refalo" w:date="2015-10-04T19:45:00Z">
              <w:rPr>
                <w:sz w:val="24"/>
                <w:szCs w:val="24"/>
                <w:lang w:val="mt-MT"/>
              </w:rPr>
            </w:rPrChange>
          </w:rPr>
          <w:t>ħ</w:t>
        </w:r>
      </w:ins>
      <w:del w:id="263" w:author="Nadette Refalo" w:date="2015-07-24T20:51:00Z">
        <w:r w:rsidRPr="004E0A1A" w:rsidDel="00666F9D">
          <w:rPr>
            <w:rFonts w:ascii="Arial" w:hAnsi="Arial" w:cs="Arial"/>
            <w:sz w:val="24"/>
            <w:szCs w:val="24"/>
            <w:lang w:val="mt-MT"/>
            <w:rPrChange w:id="264" w:author="Nadette Refalo" w:date="2015-10-04T19:45:00Z">
              <w:rPr>
                <w:rFonts w:ascii="Tahoma" w:hAnsi="Tahoma" w:cs="Tahoma"/>
                <w:sz w:val="24"/>
                <w:szCs w:val="24"/>
                <w:lang w:val="mt-MT"/>
              </w:rPr>
            </w:rPrChange>
          </w:rPr>
          <w:delText>h</w:delText>
        </w:r>
      </w:del>
      <w:r w:rsidRPr="004E0A1A">
        <w:rPr>
          <w:rFonts w:ascii="Arial" w:hAnsi="Arial" w:cs="Arial"/>
          <w:sz w:val="24"/>
          <w:szCs w:val="24"/>
          <w:lang w:val="mt-MT"/>
          <w:rPrChange w:id="265" w:author="Nadette Refalo" w:date="2015-10-04T19:45:00Z">
            <w:rPr>
              <w:rFonts w:ascii="Tahoma" w:hAnsi="Tahoma" w:cs="Tahoma"/>
              <w:sz w:val="24"/>
              <w:szCs w:val="24"/>
              <w:lang w:val="mt-MT"/>
            </w:rPr>
          </w:rPrChange>
        </w:rPr>
        <w:t>idma tal-Kumitati Parlamentari.</w:t>
      </w:r>
    </w:p>
    <w:p w14:paraId="007F42B4" w14:textId="77777777" w:rsidR="008B6ECF" w:rsidRPr="004E0A1A" w:rsidRDefault="008B6ECF" w:rsidP="00701FF6">
      <w:pPr>
        <w:spacing w:line="360" w:lineRule="auto"/>
        <w:jc w:val="both"/>
        <w:rPr>
          <w:rFonts w:ascii="Arial" w:hAnsi="Arial" w:cs="Arial"/>
          <w:sz w:val="24"/>
          <w:szCs w:val="24"/>
          <w:lang w:val="mt-MT"/>
          <w:rPrChange w:id="266" w:author="Nadette Refalo" w:date="2015-10-04T19:45:00Z">
            <w:rPr>
              <w:rFonts w:ascii="Tahoma" w:hAnsi="Tahoma" w:cs="Tahoma"/>
              <w:sz w:val="24"/>
              <w:szCs w:val="24"/>
              <w:lang w:val="mt-MT"/>
            </w:rPr>
          </w:rPrChange>
        </w:rPr>
      </w:pPr>
    </w:p>
    <w:p w14:paraId="11357D9F" w14:textId="77777777" w:rsidR="00701FF6" w:rsidRPr="004E0A1A" w:rsidRDefault="00701FF6" w:rsidP="00701FF6">
      <w:pPr>
        <w:spacing w:line="360" w:lineRule="auto"/>
        <w:jc w:val="both"/>
        <w:rPr>
          <w:rFonts w:ascii="Arial" w:hAnsi="Arial" w:cs="Arial"/>
          <w:sz w:val="24"/>
          <w:szCs w:val="24"/>
          <w:lang w:val="mt-MT"/>
          <w:rPrChange w:id="267" w:author="Nadette Refalo" w:date="2015-10-04T19:45:00Z">
            <w:rPr>
              <w:rFonts w:ascii="Tahoma" w:hAnsi="Tahoma" w:cs="Tahoma"/>
              <w:sz w:val="24"/>
              <w:szCs w:val="24"/>
              <w:lang w:val="mt-MT"/>
            </w:rPr>
          </w:rPrChange>
        </w:rPr>
      </w:pPr>
    </w:p>
    <w:p w14:paraId="7AB020ED" w14:textId="168B4EA8" w:rsidR="008B6ECF" w:rsidRPr="004E0A1A" w:rsidRDefault="008B6ECF" w:rsidP="00701FF6">
      <w:pPr>
        <w:spacing w:line="360" w:lineRule="auto"/>
        <w:jc w:val="both"/>
        <w:rPr>
          <w:rFonts w:ascii="Arial" w:hAnsi="Arial" w:cs="Arial"/>
          <w:sz w:val="24"/>
          <w:szCs w:val="24"/>
          <w:lang w:val="mt-MT"/>
          <w:rPrChange w:id="268" w:author="Nadette Refalo" w:date="2015-10-04T19:45:00Z">
            <w:rPr>
              <w:rFonts w:ascii="Tahoma" w:hAnsi="Tahoma" w:cs="Tahoma"/>
              <w:sz w:val="24"/>
              <w:szCs w:val="24"/>
              <w:lang w:val="mt-MT"/>
            </w:rPr>
          </w:rPrChange>
        </w:rPr>
      </w:pPr>
      <w:r w:rsidRPr="004E0A1A">
        <w:rPr>
          <w:rFonts w:ascii="Arial" w:hAnsi="Arial" w:cs="Arial"/>
          <w:sz w:val="24"/>
          <w:szCs w:val="24"/>
          <w:lang w:val="mt-MT"/>
          <w:rPrChange w:id="269" w:author="Nadette Refalo" w:date="2015-10-04T19:45:00Z">
            <w:rPr>
              <w:rFonts w:ascii="Tahoma" w:hAnsi="Tahoma" w:cs="Tahoma"/>
              <w:sz w:val="24"/>
              <w:szCs w:val="24"/>
              <w:lang w:val="mt-MT"/>
            </w:rPr>
          </w:rPrChange>
        </w:rPr>
        <w:t>Fl-a</w:t>
      </w:r>
      <w:ins w:id="270" w:author="Nadette Refalo" w:date="2015-07-24T20:52:00Z">
        <w:r w:rsidR="00666F9D" w:rsidRPr="004E0A1A">
          <w:rPr>
            <w:rFonts w:ascii="Arial" w:hAnsi="Arial" w:cs="Arial"/>
            <w:sz w:val="24"/>
            <w:szCs w:val="24"/>
            <w:lang w:val="mt-MT"/>
            <w:rPrChange w:id="271" w:author="Nadette Refalo" w:date="2015-10-04T19:45:00Z">
              <w:rPr>
                <w:sz w:val="24"/>
                <w:szCs w:val="24"/>
                <w:lang w:val="mt-MT"/>
              </w:rPr>
            </w:rPrChange>
          </w:rPr>
          <w:t>ħħ</w:t>
        </w:r>
      </w:ins>
      <w:del w:id="272" w:author="Nadette Refalo" w:date="2015-07-24T20:52:00Z">
        <w:r w:rsidRPr="004E0A1A" w:rsidDel="00666F9D">
          <w:rPr>
            <w:rFonts w:ascii="Arial" w:hAnsi="Arial" w:cs="Arial"/>
            <w:sz w:val="24"/>
            <w:szCs w:val="24"/>
            <w:lang w:val="mt-MT"/>
            <w:rPrChange w:id="273" w:author="Nadette Refalo" w:date="2015-10-04T19:45:00Z">
              <w:rPr>
                <w:rFonts w:ascii="Tahoma" w:hAnsi="Tahoma" w:cs="Tahoma"/>
                <w:sz w:val="24"/>
                <w:szCs w:val="24"/>
                <w:lang w:val="mt-MT"/>
              </w:rPr>
            </w:rPrChange>
          </w:rPr>
          <w:delText>hh</w:delText>
        </w:r>
      </w:del>
      <w:r w:rsidRPr="004E0A1A">
        <w:rPr>
          <w:rFonts w:ascii="Arial" w:hAnsi="Arial" w:cs="Arial"/>
          <w:sz w:val="24"/>
          <w:szCs w:val="24"/>
          <w:lang w:val="mt-MT"/>
          <w:rPrChange w:id="274" w:author="Nadette Refalo" w:date="2015-10-04T19:45:00Z">
            <w:rPr>
              <w:rFonts w:ascii="Tahoma" w:hAnsi="Tahoma" w:cs="Tahoma"/>
              <w:sz w:val="24"/>
              <w:szCs w:val="24"/>
              <w:lang w:val="mt-MT"/>
            </w:rPr>
          </w:rPrChange>
        </w:rPr>
        <w:t>ar ta</w:t>
      </w:r>
      <w:ins w:id="275" w:author="Nadette Refalo" w:date="2015-07-24T20:52:00Z">
        <w:r w:rsidR="00666F9D" w:rsidRPr="004E0A1A">
          <w:rPr>
            <w:rFonts w:ascii="Arial" w:hAnsi="Arial" w:cs="Arial"/>
            <w:sz w:val="24"/>
            <w:szCs w:val="24"/>
            <w:lang w:val="mt-MT"/>
            <w:rPrChange w:id="276" w:author="Nadette Refalo" w:date="2015-10-04T19:45:00Z">
              <w:rPr>
                <w:sz w:val="24"/>
                <w:szCs w:val="24"/>
                <w:lang w:val="mt-MT"/>
              </w:rPr>
            </w:rPrChange>
          </w:rPr>
          <w:t>ż</w:t>
        </w:r>
      </w:ins>
      <w:del w:id="277" w:author="Nadette Refalo" w:date="2015-07-24T20:52:00Z">
        <w:r w:rsidRPr="004E0A1A" w:rsidDel="00666F9D">
          <w:rPr>
            <w:rFonts w:ascii="Arial" w:hAnsi="Arial" w:cs="Arial"/>
            <w:sz w:val="24"/>
            <w:szCs w:val="24"/>
            <w:lang w:val="mt-MT"/>
            <w:rPrChange w:id="278" w:author="Nadette Refalo" w:date="2015-10-04T19:45:00Z">
              <w:rPr>
                <w:rFonts w:ascii="Tahoma" w:hAnsi="Tahoma" w:cs="Tahoma"/>
                <w:sz w:val="24"/>
                <w:szCs w:val="24"/>
                <w:lang w:val="mt-MT"/>
              </w:rPr>
            </w:rPrChange>
          </w:rPr>
          <w:delText>z</w:delText>
        </w:r>
      </w:del>
      <w:r w:rsidRPr="004E0A1A">
        <w:rPr>
          <w:rFonts w:ascii="Arial" w:hAnsi="Arial" w:cs="Arial"/>
          <w:sz w:val="24"/>
          <w:szCs w:val="24"/>
          <w:lang w:val="mt-MT"/>
          <w:rPrChange w:id="279" w:author="Nadette Refalo" w:date="2015-10-04T19:45:00Z">
            <w:rPr>
              <w:rFonts w:ascii="Tahoma" w:hAnsi="Tahoma" w:cs="Tahoma"/>
              <w:sz w:val="24"/>
              <w:szCs w:val="24"/>
              <w:lang w:val="mt-MT"/>
            </w:rPr>
          </w:rPrChange>
        </w:rPr>
        <w:t>-</w:t>
      </w:r>
      <w:ins w:id="280" w:author="Nadette Refalo" w:date="2015-07-24T20:52:00Z">
        <w:r w:rsidR="00666F9D" w:rsidRPr="004E0A1A">
          <w:rPr>
            <w:rFonts w:ascii="Arial" w:hAnsi="Arial" w:cs="Arial"/>
            <w:sz w:val="24"/>
            <w:szCs w:val="24"/>
            <w:lang w:val="mt-MT"/>
            <w:rPrChange w:id="281" w:author="Nadette Refalo" w:date="2015-10-04T19:45:00Z">
              <w:rPr>
                <w:sz w:val="24"/>
                <w:szCs w:val="24"/>
                <w:lang w:val="mt-MT"/>
              </w:rPr>
            </w:rPrChange>
          </w:rPr>
          <w:t>ż</w:t>
        </w:r>
      </w:ins>
      <w:del w:id="282" w:author="Nadette Refalo" w:date="2015-07-24T20:52:00Z">
        <w:r w:rsidRPr="004E0A1A" w:rsidDel="00666F9D">
          <w:rPr>
            <w:rFonts w:ascii="Arial" w:hAnsi="Arial" w:cs="Arial"/>
            <w:sz w:val="24"/>
            <w:szCs w:val="24"/>
            <w:lang w:val="mt-MT"/>
            <w:rPrChange w:id="283" w:author="Nadette Refalo" w:date="2015-10-04T19:45:00Z">
              <w:rPr>
                <w:rFonts w:ascii="Tahoma" w:hAnsi="Tahoma" w:cs="Tahoma"/>
                <w:sz w:val="24"/>
                <w:szCs w:val="24"/>
                <w:lang w:val="mt-MT"/>
              </w:rPr>
            </w:rPrChange>
          </w:rPr>
          <w:delText>z</w:delText>
        </w:r>
      </w:del>
      <w:r w:rsidRPr="004E0A1A">
        <w:rPr>
          <w:rFonts w:ascii="Arial" w:hAnsi="Arial" w:cs="Arial"/>
          <w:sz w:val="24"/>
          <w:szCs w:val="24"/>
          <w:lang w:val="mt-MT"/>
          <w:rPrChange w:id="284" w:author="Nadette Refalo" w:date="2015-10-04T19:45:00Z">
            <w:rPr>
              <w:rFonts w:ascii="Tahoma" w:hAnsi="Tahoma" w:cs="Tahoma"/>
              <w:sz w:val="24"/>
              <w:szCs w:val="24"/>
              <w:lang w:val="mt-MT"/>
            </w:rPr>
          </w:rPrChange>
        </w:rPr>
        <w:t>jara, l-Ispeaker ing</w:t>
      </w:r>
      <w:ins w:id="285" w:author="Nadette Refalo" w:date="2015-07-24T20:52:00Z">
        <w:r w:rsidR="00953228" w:rsidRPr="004E0A1A">
          <w:rPr>
            <w:rFonts w:ascii="Arial" w:hAnsi="Arial" w:cs="Arial"/>
            <w:sz w:val="24"/>
            <w:szCs w:val="24"/>
            <w:lang w:val="mt-MT"/>
            <w:rPrChange w:id="286" w:author="Nadette Refalo" w:date="2015-10-04T19:45:00Z">
              <w:rPr>
                <w:sz w:val="24"/>
                <w:szCs w:val="24"/>
                <w:lang w:val="mt-MT"/>
              </w:rPr>
            </w:rPrChange>
          </w:rPr>
          <w:t>ħ</w:t>
        </w:r>
      </w:ins>
      <w:del w:id="287" w:author="Nadette Refalo" w:date="2015-07-24T20:52:00Z">
        <w:r w:rsidRPr="004E0A1A" w:rsidDel="00953228">
          <w:rPr>
            <w:rFonts w:ascii="Arial" w:hAnsi="Arial" w:cs="Arial"/>
            <w:sz w:val="24"/>
            <w:szCs w:val="24"/>
            <w:lang w:val="mt-MT"/>
            <w:rPrChange w:id="288" w:author="Nadette Refalo" w:date="2015-10-04T19:45:00Z">
              <w:rPr>
                <w:rFonts w:ascii="Tahoma" w:hAnsi="Tahoma" w:cs="Tahoma"/>
                <w:sz w:val="24"/>
                <w:szCs w:val="24"/>
                <w:lang w:val="mt-MT"/>
              </w:rPr>
            </w:rPrChange>
          </w:rPr>
          <w:delText>h</w:delText>
        </w:r>
      </w:del>
      <w:r w:rsidRPr="004E0A1A">
        <w:rPr>
          <w:rFonts w:ascii="Arial" w:hAnsi="Arial" w:cs="Arial"/>
          <w:sz w:val="24"/>
          <w:szCs w:val="24"/>
          <w:lang w:val="mt-MT"/>
          <w:rPrChange w:id="289" w:author="Nadette Refalo" w:date="2015-10-04T19:45:00Z">
            <w:rPr>
              <w:rFonts w:ascii="Tahoma" w:hAnsi="Tahoma" w:cs="Tahoma"/>
              <w:sz w:val="24"/>
              <w:szCs w:val="24"/>
              <w:lang w:val="mt-MT"/>
            </w:rPr>
          </w:rPrChange>
        </w:rPr>
        <w:t>ata pittura li tissimbolizza lill-Belt Valletta b</w:t>
      </w:r>
      <w:ins w:id="290" w:author="Nadette Refalo" w:date="2015-07-24T20:52:00Z">
        <w:r w:rsidR="00953228" w:rsidRPr="004E0A1A">
          <w:rPr>
            <w:rFonts w:ascii="Arial" w:hAnsi="Arial" w:cs="Arial"/>
            <w:sz w:val="24"/>
            <w:szCs w:val="24"/>
            <w:lang w:val="mt-MT"/>
            <w:rPrChange w:id="291" w:author="Nadette Refalo" w:date="2015-10-04T19:45:00Z">
              <w:rPr>
                <w:sz w:val="24"/>
                <w:szCs w:val="24"/>
                <w:lang w:val="mt-MT"/>
              </w:rPr>
            </w:rPrChange>
          </w:rPr>
          <w:t>ħ</w:t>
        </w:r>
      </w:ins>
      <w:del w:id="292" w:author="Nadette Refalo" w:date="2015-07-24T20:52:00Z">
        <w:r w:rsidRPr="004E0A1A" w:rsidDel="00953228">
          <w:rPr>
            <w:rFonts w:ascii="Arial" w:hAnsi="Arial" w:cs="Arial"/>
            <w:sz w:val="24"/>
            <w:szCs w:val="24"/>
            <w:lang w:val="mt-MT"/>
            <w:rPrChange w:id="293" w:author="Nadette Refalo" w:date="2015-10-04T19:45:00Z">
              <w:rPr>
                <w:rFonts w:ascii="Tahoma" w:hAnsi="Tahoma" w:cs="Tahoma"/>
                <w:sz w:val="24"/>
                <w:szCs w:val="24"/>
                <w:lang w:val="mt-MT"/>
              </w:rPr>
            </w:rPrChange>
          </w:rPr>
          <w:delText>h</w:delText>
        </w:r>
      </w:del>
      <w:r w:rsidRPr="004E0A1A">
        <w:rPr>
          <w:rFonts w:ascii="Arial" w:hAnsi="Arial" w:cs="Arial"/>
          <w:sz w:val="24"/>
          <w:szCs w:val="24"/>
          <w:lang w:val="mt-MT"/>
          <w:rPrChange w:id="294" w:author="Nadette Refalo" w:date="2015-10-04T19:45:00Z">
            <w:rPr>
              <w:rFonts w:ascii="Tahoma" w:hAnsi="Tahoma" w:cs="Tahoma"/>
              <w:sz w:val="24"/>
              <w:szCs w:val="24"/>
              <w:lang w:val="mt-MT"/>
            </w:rPr>
          </w:rPrChange>
        </w:rPr>
        <w:t xml:space="preserve">ala </w:t>
      </w:r>
      <w:r w:rsidR="00701FF6" w:rsidRPr="004E0A1A">
        <w:rPr>
          <w:rFonts w:ascii="Arial" w:hAnsi="Arial" w:cs="Arial"/>
          <w:sz w:val="24"/>
          <w:szCs w:val="24"/>
          <w:lang w:val="mt-MT"/>
          <w:rPrChange w:id="295" w:author="Nadette Refalo" w:date="2015-10-04T19:45:00Z">
            <w:rPr>
              <w:rFonts w:ascii="Tahoma" w:hAnsi="Tahoma" w:cs="Tahoma"/>
              <w:sz w:val="24"/>
              <w:szCs w:val="24"/>
              <w:lang w:val="mt-MT"/>
            </w:rPr>
          </w:rPrChange>
        </w:rPr>
        <w:t xml:space="preserve"> </w:t>
      </w:r>
      <w:r w:rsidRPr="004E0A1A">
        <w:rPr>
          <w:rFonts w:ascii="Arial" w:hAnsi="Arial" w:cs="Arial"/>
          <w:sz w:val="24"/>
          <w:szCs w:val="24"/>
          <w:lang w:val="mt-MT"/>
          <w:rPrChange w:id="296" w:author="Nadette Refalo" w:date="2015-10-04T19:45:00Z">
            <w:rPr>
              <w:rFonts w:ascii="Tahoma" w:hAnsi="Tahoma" w:cs="Tahoma"/>
              <w:sz w:val="24"/>
              <w:szCs w:val="24"/>
              <w:lang w:val="mt-MT"/>
            </w:rPr>
          </w:rPrChange>
        </w:rPr>
        <w:t>tifkira ta</w:t>
      </w:r>
      <w:ins w:id="297" w:author="Nadette Refalo" w:date="2015-07-24T20:52:00Z">
        <w:r w:rsidR="00953228" w:rsidRPr="004E0A1A">
          <w:rPr>
            <w:rFonts w:ascii="Arial" w:hAnsi="Arial" w:cs="Arial"/>
            <w:sz w:val="24"/>
            <w:szCs w:val="24"/>
            <w:lang w:val="mt-MT"/>
            <w:rPrChange w:id="298" w:author="Nadette Refalo" w:date="2015-10-04T19:45:00Z">
              <w:rPr>
                <w:sz w:val="24"/>
                <w:szCs w:val="24"/>
                <w:lang w:val="mt-MT"/>
              </w:rPr>
            </w:rPrChange>
          </w:rPr>
          <w:t>ż</w:t>
        </w:r>
      </w:ins>
      <w:del w:id="299" w:author="Nadette Refalo" w:date="2015-07-24T20:52:00Z">
        <w:r w:rsidRPr="004E0A1A" w:rsidDel="00953228">
          <w:rPr>
            <w:rFonts w:ascii="Arial" w:hAnsi="Arial" w:cs="Arial"/>
            <w:sz w:val="24"/>
            <w:szCs w:val="24"/>
            <w:lang w:val="mt-MT"/>
            <w:rPrChange w:id="300" w:author="Nadette Refalo" w:date="2015-10-04T19:45:00Z">
              <w:rPr>
                <w:rFonts w:ascii="Tahoma" w:hAnsi="Tahoma" w:cs="Tahoma"/>
                <w:sz w:val="24"/>
                <w:szCs w:val="24"/>
                <w:lang w:val="mt-MT"/>
              </w:rPr>
            </w:rPrChange>
          </w:rPr>
          <w:delText>z</w:delText>
        </w:r>
      </w:del>
      <w:r w:rsidRPr="004E0A1A">
        <w:rPr>
          <w:rFonts w:ascii="Arial" w:hAnsi="Arial" w:cs="Arial"/>
          <w:sz w:val="24"/>
          <w:szCs w:val="24"/>
          <w:lang w:val="mt-MT"/>
          <w:rPrChange w:id="301" w:author="Nadette Refalo" w:date="2015-10-04T19:45:00Z">
            <w:rPr>
              <w:rFonts w:ascii="Tahoma" w:hAnsi="Tahoma" w:cs="Tahoma"/>
              <w:sz w:val="24"/>
              <w:szCs w:val="24"/>
              <w:lang w:val="mt-MT"/>
            </w:rPr>
          </w:rPrChange>
        </w:rPr>
        <w:t>-</w:t>
      </w:r>
      <w:ins w:id="302" w:author="Nadette Refalo" w:date="2015-07-24T20:52:00Z">
        <w:r w:rsidR="00953228" w:rsidRPr="004E0A1A">
          <w:rPr>
            <w:rFonts w:ascii="Arial" w:hAnsi="Arial" w:cs="Arial"/>
            <w:sz w:val="24"/>
            <w:szCs w:val="24"/>
            <w:lang w:val="mt-MT"/>
            <w:rPrChange w:id="303" w:author="Nadette Refalo" w:date="2015-10-04T19:45:00Z">
              <w:rPr>
                <w:sz w:val="24"/>
                <w:szCs w:val="24"/>
                <w:lang w:val="mt-MT"/>
              </w:rPr>
            </w:rPrChange>
          </w:rPr>
          <w:t>ż</w:t>
        </w:r>
      </w:ins>
      <w:del w:id="304" w:author="Nadette Refalo" w:date="2015-07-24T20:52:00Z">
        <w:r w:rsidRPr="004E0A1A" w:rsidDel="00953228">
          <w:rPr>
            <w:rFonts w:ascii="Arial" w:hAnsi="Arial" w:cs="Arial"/>
            <w:sz w:val="24"/>
            <w:szCs w:val="24"/>
            <w:lang w:val="mt-MT"/>
            <w:rPrChange w:id="305" w:author="Nadette Refalo" w:date="2015-10-04T19:45:00Z">
              <w:rPr>
                <w:rFonts w:ascii="Tahoma" w:hAnsi="Tahoma" w:cs="Tahoma"/>
                <w:sz w:val="24"/>
                <w:szCs w:val="24"/>
                <w:lang w:val="mt-MT"/>
              </w:rPr>
            </w:rPrChange>
          </w:rPr>
          <w:delText>z</w:delText>
        </w:r>
      </w:del>
      <w:r w:rsidRPr="004E0A1A">
        <w:rPr>
          <w:rFonts w:ascii="Arial" w:hAnsi="Arial" w:cs="Arial"/>
          <w:sz w:val="24"/>
          <w:szCs w:val="24"/>
          <w:lang w:val="mt-MT"/>
          <w:rPrChange w:id="306" w:author="Nadette Refalo" w:date="2015-10-04T19:45:00Z">
            <w:rPr>
              <w:rFonts w:ascii="Tahoma" w:hAnsi="Tahoma" w:cs="Tahoma"/>
              <w:sz w:val="24"/>
              <w:szCs w:val="24"/>
              <w:lang w:val="mt-MT"/>
            </w:rPr>
          </w:rPrChange>
        </w:rPr>
        <w:t>jara. Il-pittura hi xog</w:t>
      </w:r>
      <w:ins w:id="307" w:author="Nadette Refalo" w:date="2015-07-24T20:52:00Z">
        <w:r w:rsidR="00953228" w:rsidRPr="004E0A1A">
          <w:rPr>
            <w:rFonts w:ascii="Arial" w:hAnsi="Arial" w:cs="Arial"/>
            <w:sz w:val="24"/>
            <w:szCs w:val="24"/>
            <w:lang w:val="mt-MT"/>
            <w:rPrChange w:id="308" w:author="Nadette Refalo" w:date="2015-10-04T19:45:00Z">
              <w:rPr>
                <w:sz w:val="24"/>
                <w:szCs w:val="24"/>
                <w:lang w:val="mt-MT"/>
              </w:rPr>
            </w:rPrChange>
          </w:rPr>
          <w:t>ħ</w:t>
        </w:r>
      </w:ins>
      <w:del w:id="309" w:author="Nadette Refalo" w:date="2015-07-24T20:52:00Z">
        <w:r w:rsidRPr="004E0A1A" w:rsidDel="00953228">
          <w:rPr>
            <w:rFonts w:ascii="Arial" w:hAnsi="Arial" w:cs="Arial"/>
            <w:sz w:val="24"/>
            <w:szCs w:val="24"/>
            <w:lang w:val="mt-MT"/>
            <w:rPrChange w:id="310" w:author="Nadette Refalo" w:date="2015-10-04T19:45:00Z">
              <w:rPr>
                <w:rFonts w:ascii="Tahoma" w:hAnsi="Tahoma" w:cs="Tahoma"/>
                <w:sz w:val="24"/>
                <w:szCs w:val="24"/>
                <w:lang w:val="mt-MT"/>
              </w:rPr>
            </w:rPrChange>
          </w:rPr>
          <w:delText>h</w:delText>
        </w:r>
      </w:del>
      <w:r w:rsidRPr="004E0A1A">
        <w:rPr>
          <w:rFonts w:ascii="Arial" w:hAnsi="Arial" w:cs="Arial"/>
          <w:sz w:val="24"/>
          <w:szCs w:val="24"/>
          <w:lang w:val="mt-MT"/>
          <w:rPrChange w:id="311" w:author="Nadette Refalo" w:date="2015-10-04T19:45:00Z">
            <w:rPr>
              <w:rFonts w:ascii="Tahoma" w:hAnsi="Tahoma" w:cs="Tahoma"/>
              <w:sz w:val="24"/>
              <w:szCs w:val="24"/>
              <w:lang w:val="mt-MT"/>
            </w:rPr>
          </w:rPrChange>
        </w:rPr>
        <w:t>ol tal-artist G</w:t>
      </w:r>
      <w:ins w:id="312" w:author="Nadette Refalo" w:date="2015-07-24T20:52:00Z">
        <w:r w:rsidR="00953228" w:rsidRPr="004E0A1A">
          <w:rPr>
            <w:rFonts w:ascii="Arial" w:hAnsi="Arial" w:cs="Arial"/>
            <w:sz w:val="24"/>
            <w:szCs w:val="24"/>
            <w:lang w:val="mt-MT"/>
            <w:rPrChange w:id="313" w:author="Nadette Refalo" w:date="2015-10-04T19:45:00Z">
              <w:rPr>
                <w:sz w:val="24"/>
                <w:szCs w:val="24"/>
                <w:lang w:val="mt-MT"/>
              </w:rPr>
            </w:rPrChange>
          </w:rPr>
          <w:t>ħ</w:t>
        </w:r>
      </w:ins>
      <w:del w:id="314" w:author="Nadette Refalo" w:date="2015-07-24T20:52:00Z">
        <w:r w:rsidRPr="004E0A1A" w:rsidDel="00953228">
          <w:rPr>
            <w:rFonts w:ascii="Arial" w:hAnsi="Arial" w:cs="Arial"/>
            <w:sz w:val="24"/>
            <w:szCs w:val="24"/>
            <w:lang w:val="mt-MT"/>
            <w:rPrChange w:id="315" w:author="Nadette Refalo" w:date="2015-10-04T19:45:00Z">
              <w:rPr>
                <w:rFonts w:ascii="Tahoma" w:hAnsi="Tahoma" w:cs="Tahoma"/>
                <w:sz w:val="24"/>
                <w:szCs w:val="24"/>
                <w:lang w:val="mt-MT"/>
              </w:rPr>
            </w:rPrChange>
          </w:rPr>
          <w:delText>h</w:delText>
        </w:r>
      </w:del>
      <w:r w:rsidRPr="004E0A1A">
        <w:rPr>
          <w:rFonts w:ascii="Arial" w:hAnsi="Arial" w:cs="Arial"/>
          <w:sz w:val="24"/>
          <w:szCs w:val="24"/>
          <w:lang w:val="mt-MT"/>
          <w:rPrChange w:id="316" w:author="Nadette Refalo" w:date="2015-10-04T19:45:00Z">
            <w:rPr>
              <w:rFonts w:ascii="Tahoma" w:hAnsi="Tahoma" w:cs="Tahoma"/>
              <w:sz w:val="24"/>
              <w:szCs w:val="24"/>
              <w:lang w:val="mt-MT"/>
            </w:rPr>
          </w:rPrChange>
        </w:rPr>
        <w:t>awdxi Mark Savona.</w:t>
      </w:r>
    </w:p>
    <w:p w14:paraId="51EC2D71" w14:textId="77777777" w:rsidR="008B6ECF" w:rsidRPr="004E0A1A" w:rsidRDefault="008B6ECF" w:rsidP="00701FF6">
      <w:pPr>
        <w:spacing w:line="360" w:lineRule="auto"/>
        <w:jc w:val="both"/>
        <w:rPr>
          <w:rFonts w:ascii="Arial" w:hAnsi="Arial" w:cs="Arial"/>
          <w:sz w:val="24"/>
          <w:szCs w:val="24"/>
          <w:lang w:val="mt-MT"/>
          <w:rPrChange w:id="317" w:author="Nadette Refalo" w:date="2015-10-04T19:45:00Z">
            <w:rPr>
              <w:rFonts w:ascii="Tahoma" w:hAnsi="Tahoma" w:cs="Tahoma"/>
              <w:sz w:val="24"/>
              <w:szCs w:val="24"/>
              <w:lang w:val="mt-MT"/>
            </w:rPr>
          </w:rPrChange>
        </w:rPr>
      </w:pPr>
    </w:p>
    <w:p w14:paraId="1CDAFAF9" w14:textId="77777777" w:rsidR="00701FF6" w:rsidRPr="004E0A1A" w:rsidRDefault="00701FF6" w:rsidP="00701FF6">
      <w:pPr>
        <w:spacing w:line="360" w:lineRule="auto"/>
        <w:jc w:val="both"/>
        <w:rPr>
          <w:rFonts w:ascii="Arial" w:hAnsi="Arial" w:cs="Arial"/>
          <w:sz w:val="24"/>
          <w:szCs w:val="24"/>
          <w:lang w:val="mt-MT"/>
          <w:rPrChange w:id="318" w:author="Nadette Refalo" w:date="2015-10-04T19:45:00Z">
            <w:rPr>
              <w:rFonts w:ascii="Tahoma" w:hAnsi="Tahoma" w:cs="Tahoma"/>
              <w:sz w:val="24"/>
              <w:szCs w:val="24"/>
              <w:lang w:val="mt-MT"/>
            </w:rPr>
          </w:rPrChange>
        </w:rPr>
      </w:pPr>
    </w:p>
    <w:p w14:paraId="2A6A595C" w14:textId="77777777" w:rsidR="00701FF6" w:rsidRPr="004E0A1A" w:rsidRDefault="00701FF6" w:rsidP="00701FF6">
      <w:pPr>
        <w:spacing w:line="360" w:lineRule="auto"/>
        <w:jc w:val="both"/>
        <w:rPr>
          <w:rFonts w:ascii="Arial" w:hAnsi="Arial" w:cs="Arial"/>
          <w:sz w:val="24"/>
          <w:szCs w:val="24"/>
          <w:lang w:val="mt-MT"/>
          <w:rPrChange w:id="319" w:author="Nadette Refalo" w:date="2015-10-04T19:45:00Z">
            <w:rPr>
              <w:rFonts w:ascii="Tahoma" w:hAnsi="Tahoma" w:cs="Tahoma"/>
              <w:sz w:val="24"/>
              <w:szCs w:val="24"/>
              <w:lang w:val="mt-MT"/>
            </w:rPr>
          </w:rPrChange>
        </w:rPr>
      </w:pPr>
    </w:p>
    <w:p w14:paraId="4CF2D711" w14:textId="77777777" w:rsidR="00701FF6" w:rsidRPr="004E0A1A" w:rsidRDefault="00701FF6" w:rsidP="00701FF6">
      <w:pPr>
        <w:spacing w:line="360" w:lineRule="auto"/>
        <w:jc w:val="both"/>
        <w:rPr>
          <w:rFonts w:ascii="Arial" w:hAnsi="Arial" w:cs="Arial"/>
          <w:sz w:val="24"/>
          <w:szCs w:val="24"/>
          <w:lang w:val="mt-MT"/>
          <w:rPrChange w:id="320" w:author="Nadette Refalo" w:date="2015-10-04T19:45:00Z">
            <w:rPr>
              <w:rFonts w:ascii="Tahoma" w:hAnsi="Tahoma" w:cs="Tahoma"/>
              <w:sz w:val="24"/>
              <w:szCs w:val="24"/>
              <w:lang w:val="mt-MT"/>
            </w:rPr>
          </w:rPrChange>
        </w:rPr>
      </w:pPr>
    </w:p>
    <w:p w14:paraId="18CBDFC9" w14:textId="190F51D2" w:rsidR="008B6ECF" w:rsidRPr="004E0A1A" w:rsidRDefault="008B6ECF" w:rsidP="00701FF6">
      <w:pPr>
        <w:spacing w:line="360" w:lineRule="auto"/>
        <w:jc w:val="both"/>
        <w:rPr>
          <w:rFonts w:ascii="Arial" w:hAnsi="Arial" w:cs="Arial"/>
          <w:sz w:val="24"/>
          <w:szCs w:val="24"/>
          <w:lang w:val="mt-MT"/>
          <w:rPrChange w:id="321" w:author="Nadette Refalo" w:date="2015-10-04T19:45:00Z">
            <w:rPr>
              <w:rFonts w:ascii="Tahoma" w:hAnsi="Tahoma" w:cs="Tahoma"/>
              <w:sz w:val="24"/>
              <w:szCs w:val="24"/>
              <w:lang w:val="mt-MT"/>
            </w:rPr>
          </w:rPrChange>
        </w:rPr>
      </w:pPr>
      <w:r w:rsidRPr="004E0A1A">
        <w:rPr>
          <w:rFonts w:ascii="Arial" w:hAnsi="Arial" w:cs="Arial"/>
          <w:sz w:val="24"/>
          <w:szCs w:val="24"/>
          <w:lang w:val="mt-MT"/>
          <w:rPrChange w:id="322" w:author="Nadette Refalo" w:date="2015-10-04T19:45:00Z">
            <w:rPr>
              <w:rFonts w:ascii="Tahoma" w:hAnsi="Tahoma" w:cs="Tahoma"/>
              <w:sz w:val="24"/>
              <w:szCs w:val="24"/>
              <w:lang w:val="mt-MT"/>
            </w:rPr>
          </w:rPrChange>
        </w:rPr>
        <w:t>Il-President Ġermaniż Joachim Gauck, akkumpanjat mis-sieħba tiegħu, il-ġurnalista Ġermaniża Daniela Schadt, waslu f’pajjiżna għal żjara statali ta’ jumejn.</w:t>
      </w:r>
    </w:p>
    <w:p w14:paraId="7BC2A4C0" w14:textId="77777777" w:rsidR="00701FF6" w:rsidRPr="004E0A1A" w:rsidRDefault="00701FF6" w:rsidP="00701FF6">
      <w:pPr>
        <w:spacing w:line="360" w:lineRule="auto"/>
        <w:jc w:val="both"/>
        <w:rPr>
          <w:rFonts w:ascii="Arial" w:hAnsi="Arial" w:cs="Arial"/>
          <w:sz w:val="24"/>
          <w:szCs w:val="24"/>
          <w:lang w:val="mt-MT"/>
          <w:rPrChange w:id="323" w:author="Nadette Refalo" w:date="2015-10-04T19:45:00Z">
            <w:rPr>
              <w:rFonts w:ascii="Tahoma" w:hAnsi="Tahoma" w:cs="Tahoma"/>
              <w:sz w:val="24"/>
              <w:szCs w:val="24"/>
              <w:lang w:val="mt-MT"/>
            </w:rPr>
          </w:rPrChange>
        </w:rPr>
      </w:pPr>
    </w:p>
    <w:p w14:paraId="2850D2F4" w14:textId="2DBBCF60" w:rsidR="00701FF6" w:rsidRPr="004E0A1A" w:rsidRDefault="008B6ECF" w:rsidP="00701FF6">
      <w:pPr>
        <w:spacing w:line="360" w:lineRule="auto"/>
        <w:jc w:val="both"/>
        <w:rPr>
          <w:rFonts w:ascii="Arial" w:hAnsi="Arial" w:cs="Arial"/>
          <w:sz w:val="24"/>
          <w:szCs w:val="24"/>
          <w:lang w:val="mt-MT"/>
          <w:rPrChange w:id="324" w:author="Nadette Refalo" w:date="2015-10-04T19:45:00Z">
            <w:rPr>
              <w:rFonts w:ascii="Tahoma" w:hAnsi="Tahoma" w:cs="Tahoma"/>
              <w:sz w:val="24"/>
              <w:szCs w:val="24"/>
              <w:lang w:val="mt-MT"/>
            </w:rPr>
          </w:rPrChange>
        </w:rPr>
      </w:pPr>
      <w:r w:rsidRPr="004E0A1A">
        <w:rPr>
          <w:rFonts w:ascii="Arial" w:hAnsi="Arial" w:cs="Arial"/>
          <w:sz w:val="24"/>
          <w:szCs w:val="24"/>
          <w:lang w:val="mt-MT"/>
          <w:rPrChange w:id="325" w:author="Nadette Refalo" w:date="2015-10-04T19:45:00Z">
            <w:rPr>
              <w:rFonts w:ascii="Tahoma" w:hAnsi="Tahoma" w:cs="Tahoma"/>
              <w:sz w:val="24"/>
              <w:szCs w:val="24"/>
              <w:lang w:val="mt-MT"/>
            </w:rPr>
          </w:rPrChange>
        </w:rPr>
        <w:t>Iż-żjara statali bdiet b’ċerimonja fi Pjazza San Ġorġ fil-Belt Valletta għall-ħabta tal-ħamsa ta’ wara nofsinhar.</w:t>
      </w:r>
    </w:p>
    <w:p w14:paraId="3FB999CE" w14:textId="77777777" w:rsidR="00701FF6" w:rsidRPr="004E0A1A" w:rsidRDefault="00701FF6" w:rsidP="00701FF6">
      <w:pPr>
        <w:spacing w:line="360" w:lineRule="auto"/>
        <w:jc w:val="both"/>
        <w:rPr>
          <w:rFonts w:ascii="Arial" w:hAnsi="Arial" w:cs="Arial"/>
          <w:sz w:val="24"/>
          <w:szCs w:val="24"/>
          <w:lang w:val="mt-MT"/>
          <w:rPrChange w:id="326" w:author="Nadette Refalo" w:date="2015-10-04T19:45:00Z">
            <w:rPr>
              <w:rFonts w:ascii="Tahoma" w:hAnsi="Tahoma" w:cs="Tahoma"/>
              <w:sz w:val="24"/>
              <w:szCs w:val="24"/>
              <w:lang w:val="mt-MT"/>
            </w:rPr>
          </w:rPrChange>
        </w:rPr>
      </w:pPr>
    </w:p>
    <w:p w14:paraId="50EEFB83" w14:textId="719737AF" w:rsidR="008B6ECF" w:rsidRPr="004E0A1A" w:rsidRDefault="008B6ECF" w:rsidP="00701FF6">
      <w:pPr>
        <w:spacing w:line="360" w:lineRule="auto"/>
        <w:jc w:val="both"/>
        <w:rPr>
          <w:rFonts w:ascii="Arial" w:hAnsi="Arial" w:cs="Arial"/>
          <w:sz w:val="24"/>
          <w:szCs w:val="24"/>
          <w:lang w:val="mt-MT"/>
          <w:rPrChange w:id="327" w:author="Nadette Refalo" w:date="2015-10-04T19:45:00Z">
            <w:rPr>
              <w:rFonts w:ascii="Tahoma" w:hAnsi="Tahoma" w:cs="Tahoma"/>
              <w:sz w:val="24"/>
              <w:szCs w:val="24"/>
              <w:lang w:val="mt-MT"/>
            </w:rPr>
          </w:rPrChange>
        </w:rPr>
      </w:pPr>
      <w:r w:rsidRPr="004E0A1A">
        <w:rPr>
          <w:rFonts w:ascii="Arial" w:hAnsi="Arial" w:cs="Arial"/>
          <w:sz w:val="24"/>
          <w:szCs w:val="24"/>
          <w:lang w:val="mt-MT"/>
          <w:rPrChange w:id="328" w:author="Nadette Refalo" w:date="2015-10-04T19:45:00Z">
            <w:rPr>
              <w:rFonts w:ascii="Tahoma" w:hAnsi="Tahoma" w:cs="Tahoma"/>
              <w:sz w:val="24"/>
              <w:szCs w:val="24"/>
              <w:lang w:val="mt-MT"/>
            </w:rPr>
          </w:rPrChange>
        </w:rPr>
        <w:t>Wara l-President u s-sinjura tiegħu daħlu fil-Palazz tal-President fejn sar skambju ta’ rigali u dekorazzjonijiet qabel il-President ta’ Malta Marie Louise Coleiro Preca u dak Ġermaniż Joachim Gauck kellhom laqgħa bejniethom. Fi tmiem il-laqgħa saret konferenza tal-aħbarijiet miż-żewġ kapijiet tal-istat.</w:t>
      </w:r>
    </w:p>
    <w:p w14:paraId="411A45D3" w14:textId="77777777" w:rsidR="00701FF6" w:rsidRPr="004E0A1A" w:rsidRDefault="00701FF6" w:rsidP="00701FF6">
      <w:pPr>
        <w:spacing w:line="360" w:lineRule="auto"/>
        <w:jc w:val="both"/>
        <w:rPr>
          <w:rFonts w:ascii="Arial" w:hAnsi="Arial" w:cs="Arial"/>
          <w:sz w:val="24"/>
          <w:szCs w:val="24"/>
          <w:lang w:val="mt-MT"/>
          <w:rPrChange w:id="329" w:author="Nadette Refalo" w:date="2015-10-04T19:45:00Z">
            <w:rPr>
              <w:rFonts w:ascii="Tahoma" w:hAnsi="Tahoma" w:cs="Tahoma"/>
              <w:sz w:val="24"/>
              <w:szCs w:val="24"/>
              <w:lang w:val="mt-MT"/>
            </w:rPr>
          </w:rPrChange>
        </w:rPr>
      </w:pPr>
    </w:p>
    <w:p w14:paraId="0FB3EBC7" w14:textId="7537542E" w:rsidR="008B6ECF" w:rsidRPr="004E0A1A" w:rsidRDefault="008B6ECF" w:rsidP="00701FF6">
      <w:pPr>
        <w:spacing w:line="360" w:lineRule="auto"/>
        <w:jc w:val="both"/>
        <w:rPr>
          <w:rFonts w:ascii="Arial" w:hAnsi="Arial" w:cs="Arial"/>
          <w:sz w:val="24"/>
          <w:szCs w:val="24"/>
          <w:lang w:val="mt-MT"/>
          <w:rPrChange w:id="330" w:author="Nadette Refalo" w:date="2015-10-04T19:45:00Z">
            <w:rPr>
              <w:rFonts w:ascii="Tahoma" w:hAnsi="Tahoma" w:cs="Tahoma"/>
              <w:sz w:val="24"/>
              <w:szCs w:val="24"/>
              <w:lang w:val="mt-MT"/>
            </w:rPr>
          </w:rPrChange>
        </w:rPr>
      </w:pPr>
      <w:r w:rsidRPr="004E0A1A">
        <w:rPr>
          <w:rFonts w:ascii="Arial" w:hAnsi="Arial" w:cs="Arial"/>
          <w:sz w:val="24"/>
          <w:szCs w:val="24"/>
          <w:lang w:val="mt-MT"/>
          <w:rPrChange w:id="331" w:author="Nadette Refalo" w:date="2015-10-04T19:45:00Z">
            <w:rPr>
              <w:rFonts w:ascii="Tahoma" w:hAnsi="Tahoma" w:cs="Tahoma"/>
              <w:sz w:val="24"/>
              <w:szCs w:val="24"/>
              <w:lang w:val="mt-MT"/>
            </w:rPr>
          </w:rPrChange>
        </w:rPr>
        <w:t>Il-Ħamis imbagħad il-President Ġermaniż jibda l-attivitajiet uffiċjali tiegħu b’laqgħa mal-Prim Ministru Joseph Muscat fil-Palazz ta’ San Anton.</w:t>
      </w:r>
    </w:p>
    <w:p w14:paraId="0468EB4B" w14:textId="77777777" w:rsidR="008B6ECF" w:rsidRPr="004E0A1A" w:rsidRDefault="008B6ECF" w:rsidP="00701FF6">
      <w:pPr>
        <w:spacing w:line="360" w:lineRule="auto"/>
        <w:jc w:val="both"/>
        <w:rPr>
          <w:rFonts w:ascii="Arial" w:hAnsi="Arial" w:cs="Arial"/>
          <w:sz w:val="24"/>
          <w:szCs w:val="24"/>
          <w:lang w:val="mt-MT"/>
          <w:rPrChange w:id="332" w:author="Nadette Refalo" w:date="2015-10-04T19:45:00Z">
            <w:rPr>
              <w:rFonts w:ascii="Tahoma" w:hAnsi="Tahoma" w:cs="Tahoma"/>
              <w:sz w:val="24"/>
              <w:szCs w:val="24"/>
              <w:lang w:val="mt-MT"/>
            </w:rPr>
          </w:rPrChange>
        </w:rPr>
      </w:pPr>
    </w:p>
    <w:p w14:paraId="181F283F" w14:textId="69530AC7" w:rsidR="008B6ECF" w:rsidRPr="004E0A1A" w:rsidRDefault="008B6ECF" w:rsidP="00701FF6">
      <w:pPr>
        <w:spacing w:line="360" w:lineRule="auto"/>
        <w:jc w:val="both"/>
        <w:rPr>
          <w:rFonts w:ascii="Arial" w:hAnsi="Arial" w:cs="Arial"/>
          <w:sz w:val="24"/>
          <w:szCs w:val="24"/>
          <w:lang w:val="mt-MT"/>
          <w:rPrChange w:id="333" w:author="Nadette Refalo" w:date="2015-10-04T19:45:00Z">
            <w:rPr>
              <w:rFonts w:ascii="Tahoma" w:hAnsi="Tahoma" w:cs="Tahoma"/>
              <w:sz w:val="24"/>
              <w:szCs w:val="24"/>
              <w:lang w:val="mt-MT"/>
            </w:rPr>
          </w:rPrChange>
        </w:rPr>
      </w:pPr>
      <w:r w:rsidRPr="004E0A1A">
        <w:rPr>
          <w:rFonts w:ascii="Arial" w:hAnsi="Arial" w:cs="Arial"/>
          <w:sz w:val="24"/>
          <w:szCs w:val="24"/>
          <w:lang w:val="mt-MT"/>
          <w:rPrChange w:id="334" w:author="Nadette Refalo" w:date="2015-10-04T19:45:00Z">
            <w:rPr>
              <w:rFonts w:ascii="Tahoma" w:hAnsi="Tahoma" w:cs="Tahoma"/>
              <w:sz w:val="24"/>
              <w:szCs w:val="24"/>
              <w:lang w:val="mt-MT"/>
            </w:rPr>
          </w:rPrChange>
        </w:rPr>
        <w:t>Wara, għall-ħabta tal-għaxra ta’ filgħodu, il-President ta’ Malta u dak Ġermaniż iżuru l-proġett Buddy Bear organizzat fil-Kitchen Garden tal-Palazz ta’ San Anton mill-</w:t>
      </w:r>
      <w:r w:rsidR="00701FF6" w:rsidRPr="004E0A1A">
        <w:rPr>
          <w:rFonts w:ascii="Arial" w:hAnsi="Arial" w:cs="Arial"/>
          <w:sz w:val="24"/>
          <w:szCs w:val="24"/>
          <w:lang w:val="mt-MT"/>
          <w:rPrChange w:id="335" w:author="Nadette Refalo" w:date="2015-10-04T19:45:00Z">
            <w:rPr>
              <w:rFonts w:ascii="Tahoma" w:hAnsi="Tahoma" w:cs="Tahoma"/>
              <w:sz w:val="24"/>
              <w:szCs w:val="24"/>
              <w:lang w:val="mt-MT"/>
            </w:rPr>
          </w:rPrChange>
        </w:rPr>
        <w:t xml:space="preserve"> </w:t>
      </w:r>
      <w:r w:rsidRPr="004E0A1A">
        <w:rPr>
          <w:rFonts w:ascii="Arial" w:hAnsi="Arial" w:cs="Arial"/>
          <w:sz w:val="24"/>
          <w:szCs w:val="24"/>
          <w:lang w:val="mt-MT"/>
          <w:rPrChange w:id="336" w:author="Nadette Refalo" w:date="2015-10-04T19:45:00Z">
            <w:rPr>
              <w:rFonts w:ascii="Tahoma" w:hAnsi="Tahoma" w:cs="Tahoma"/>
              <w:sz w:val="24"/>
              <w:szCs w:val="24"/>
              <w:lang w:val="mt-MT"/>
            </w:rPr>
          </w:rPrChange>
        </w:rPr>
        <w:t>Ambaxxata Ġermaniża f’Malta flimkien mal-Uffiċċju tal-President.</w:t>
      </w:r>
    </w:p>
    <w:p w14:paraId="7E57BCEB" w14:textId="77777777" w:rsidR="008B6ECF" w:rsidRPr="004E0A1A" w:rsidRDefault="008B6ECF" w:rsidP="00701FF6">
      <w:pPr>
        <w:spacing w:line="360" w:lineRule="auto"/>
        <w:jc w:val="both"/>
        <w:rPr>
          <w:rFonts w:ascii="Arial" w:hAnsi="Arial" w:cs="Arial"/>
          <w:sz w:val="24"/>
          <w:szCs w:val="24"/>
          <w:lang w:val="mt-MT"/>
          <w:rPrChange w:id="337" w:author="Nadette Refalo" w:date="2015-10-04T19:45:00Z">
            <w:rPr>
              <w:rFonts w:ascii="Tahoma" w:hAnsi="Tahoma" w:cs="Tahoma"/>
              <w:sz w:val="24"/>
              <w:szCs w:val="24"/>
              <w:lang w:val="mt-MT"/>
            </w:rPr>
          </w:rPrChange>
        </w:rPr>
      </w:pPr>
    </w:p>
    <w:p w14:paraId="7EE4E5A0" w14:textId="79554BA2" w:rsidR="008B6ECF" w:rsidRPr="004E0A1A" w:rsidRDefault="008B6ECF" w:rsidP="00701FF6">
      <w:pPr>
        <w:spacing w:line="360" w:lineRule="auto"/>
        <w:jc w:val="both"/>
        <w:rPr>
          <w:rFonts w:ascii="Arial" w:hAnsi="Arial" w:cs="Arial"/>
          <w:sz w:val="24"/>
          <w:szCs w:val="24"/>
          <w:lang w:val="mt-MT"/>
          <w:rPrChange w:id="338" w:author="Nadette Refalo" w:date="2015-10-04T19:45:00Z">
            <w:rPr>
              <w:rFonts w:ascii="Tahoma" w:hAnsi="Tahoma" w:cs="Tahoma"/>
              <w:sz w:val="24"/>
              <w:szCs w:val="24"/>
              <w:lang w:val="mt-MT"/>
            </w:rPr>
          </w:rPrChange>
        </w:rPr>
      </w:pPr>
      <w:r w:rsidRPr="004E0A1A">
        <w:rPr>
          <w:rFonts w:ascii="Arial" w:hAnsi="Arial" w:cs="Arial"/>
          <w:sz w:val="24"/>
          <w:szCs w:val="24"/>
          <w:lang w:val="mt-MT"/>
          <w:rPrChange w:id="339" w:author="Nadette Refalo" w:date="2015-10-04T19:45:00Z">
            <w:rPr>
              <w:rFonts w:ascii="Tahoma" w:hAnsi="Tahoma" w:cs="Tahoma"/>
              <w:sz w:val="24"/>
              <w:szCs w:val="24"/>
              <w:lang w:val="mt-MT"/>
            </w:rPr>
          </w:rPrChange>
        </w:rPr>
        <w:t>Minn hawn il-President Gauck l-ewwel iżur iċ-Ċentru Miftuħ fil-</w:t>
      </w:r>
      <w:ins w:id="340" w:author="Nadette Refalo" w:date="2015-07-24T20:54:00Z">
        <w:r w:rsidR="00953228" w:rsidRPr="004E0A1A">
          <w:rPr>
            <w:rFonts w:ascii="Arial" w:hAnsi="Arial" w:cs="Arial"/>
            <w:sz w:val="24"/>
            <w:szCs w:val="24"/>
            <w:lang w:val="mt-MT"/>
            <w:rPrChange w:id="341" w:author="Nadette Refalo" w:date="2015-10-04T19:45:00Z">
              <w:rPr>
                <w:rFonts w:ascii="Tahoma" w:hAnsi="Tahoma" w:cs="Tahoma"/>
                <w:sz w:val="24"/>
                <w:szCs w:val="24"/>
                <w:lang w:val="mt-MT"/>
              </w:rPr>
            </w:rPrChange>
          </w:rPr>
          <w:t>M</w:t>
        </w:r>
      </w:ins>
      <w:del w:id="342" w:author="Nadette Refalo" w:date="2015-07-24T20:54:00Z">
        <w:r w:rsidRPr="004E0A1A" w:rsidDel="00953228">
          <w:rPr>
            <w:rFonts w:ascii="Arial" w:hAnsi="Arial" w:cs="Arial"/>
            <w:sz w:val="24"/>
            <w:szCs w:val="24"/>
            <w:lang w:val="mt-MT"/>
            <w:rPrChange w:id="343" w:author="Nadette Refalo" w:date="2015-10-04T19:45:00Z">
              <w:rPr>
                <w:rFonts w:ascii="Tahoma" w:hAnsi="Tahoma" w:cs="Tahoma"/>
                <w:sz w:val="24"/>
                <w:szCs w:val="24"/>
                <w:lang w:val="mt-MT"/>
              </w:rPr>
            </w:rPrChange>
          </w:rPr>
          <w:delText>m</w:delText>
        </w:r>
      </w:del>
      <w:r w:rsidRPr="004E0A1A">
        <w:rPr>
          <w:rFonts w:ascii="Arial" w:hAnsi="Arial" w:cs="Arial"/>
          <w:sz w:val="24"/>
          <w:szCs w:val="24"/>
          <w:lang w:val="mt-MT"/>
          <w:rPrChange w:id="344" w:author="Nadette Refalo" w:date="2015-10-04T19:45:00Z">
            <w:rPr>
              <w:rFonts w:ascii="Tahoma" w:hAnsi="Tahoma" w:cs="Tahoma"/>
              <w:sz w:val="24"/>
              <w:szCs w:val="24"/>
              <w:lang w:val="mt-MT"/>
            </w:rPr>
          </w:rPrChange>
        </w:rPr>
        <w:t>arsa u wara jiltaqa’ ma’ numru ta’ għaqdiet mhux governattivi li jaħdmu fil-qasam tal-immigrazzjoni f’pajjiżna.</w:t>
      </w:r>
    </w:p>
    <w:p w14:paraId="2E4A26D5" w14:textId="77777777" w:rsidR="008B6ECF" w:rsidRPr="004E0A1A" w:rsidRDefault="008B6ECF" w:rsidP="00701FF6">
      <w:pPr>
        <w:spacing w:line="360" w:lineRule="auto"/>
        <w:jc w:val="both"/>
        <w:rPr>
          <w:rFonts w:ascii="Arial" w:hAnsi="Arial" w:cs="Arial"/>
          <w:sz w:val="24"/>
          <w:szCs w:val="24"/>
          <w:lang w:val="mt-MT"/>
          <w:rPrChange w:id="345" w:author="Nadette Refalo" w:date="2015-10-04T19:45:00Z">
            <w:rPr>
              <w:rFonts w:ascii="Tahoma" w:hAnsi="Tahoma" w:cs="Tahoma"/>
              <w:sz w:val="24"/>
              <w:szCs w:val="24"/>
              <w:lang w:val="mt-MT"/>
            </w:rPr>
          </w:rPrChange>
        </w:rPr>
      </w:pPr>
    </w:p>
    <w:p w14:paraId="7E19521D" w14:textId="7618E12E" w:rsidR="008B6ECF" w:rsidRPr="004E0A1A" w:rsidRDefault="008B6ECF" w:rsidP="00701FF6">
      <w:pPr>
        <w:spacing w:line="360" w:lineRule="auto"/>
        <w:jc w:val="both"/>
        <w:rPr>
          <w:rFonts w:ascii="Arial" w:hAnsi="Arial" w:cs="Arial"/>
          <w:sz w:val="24"/>
          <w:szCs w:val="24"/>
          <w:lang w:val="mt-MT"/>
          <w:rPrChange w:id="346" w:author="Nadette Refalo" w:date="2015-10-04T19:45:00Z">
            <w:rPr>
              <w:rFonts w:ascii="Tahoma" w:hAnsi="Tahoma" w:cs="Tahoma"/>
              <w:sz w:val="24"/>
              <w:szCs w:val="24"/>
              <w:lang w:val="mt-MT"/>
            </w:rPr>
          </w:rPrChange>
        </w:rPr>
      </w:pPr>
      <w:r w:rsidRPr="004E0A1A">
        <w:rPr>
          <w:rFonts w:ascii="Arial" w:hAnsi="Arial" w:cs="Arial"/>
          <w:sz w:val="24"/>
          <w:szCs w:val="24"/>
          <w:lang w:val="mt-MT"/>
          <w:rPrChange w:id="347" w:author="Nadette Refalo" w:date="2015-10-04T19:45:00Z">
            <w:rPr>
              <w:rFonts w:ascii="Tahoma" w:hAnsi="Tahoma" w:cs="Tahoma"/>
              <w:sz w:val="24"/>
              <w:szCs w:val="24"/>
              <w:lang w:val="mt-MT"/>
            </w:rPr>
          </w:rPrChange>
        </w:rPr>
        <w:t>Għall-ħabta tas-siegħa u nofs ta’ wara nofsinhar il-President Gauck jieħu sehem f’ċerimonja ta’ tqegħid tal-fjuri quddiem il-monument tal-gwerra.</w:t>
      </w:r>
    </w:p>
    <w:p w14:paraId="2C701015" w14:textId="77777777" w:rsidR="008B6ECF" w:rsidRPr="004E0A1A" w:rsidRDefault="008B6ECF" w:rsidP="00701FF6">
      <w:pPr>
        <w:spacing w:line="360" w:lineRule="auto"/>
        <w:jc w:val="both"/>
        <w:rPr>
          <w:rFonts w:ascii="Arial" w:hAnsi="Arial" w:cs="Arial"/>
          <w:sz w:val="24"/>
          <w:szCs w:val="24"/>
          <w:lang w:val="mt-MT"/>
          <w:rPrChange w:id="348" w:author="Nadette Refalo" w:date="2015-10-04T19:45:00Z">
            <w:rPr>
              <w:rFonts w:ascii="Tahoma" w:hAnsi="Tahoma" w:cs="Tahoma"/>
              <w:sz w:val="24"/>
              <w:szCs w:val="24"/>
              <w:lang w:val="mt-MT"/>
            </w:rPr>
          </w:rPrChange>
        </w:rPr>
      </w:pPr>
    </w:p>
    <w:p w14:paraId="3145A85E" w14:textId="73F39242" w:rsidR="008B6ECF" w:rsidRPr="004E0A1A" w:rsidRDefault="008B6ECF" w:rsidP="00701FF6">
      <w:pPr>
        <w:spacing w:line="360" w:lineRule="auto"/>
        <w:jc w:val="both"/>
        <w:rPr>
          <w:rFonts w:ascii="Arial" w:hAnsi="Arial" w:cs="Arial"/>
          <w:sz w:val="24"/>
          <w:szCs w:val="24"/>
          <w:lang w:val="mt-MT"/>
          <w:rPrChange w:id="349" w:author="Nadette Refalo" w:date="2015-10-04T19:45:00Z">
            <w:rPr>
              <w:rFonts w:ascii="Tahoma" w:hAnsi="Tahoma" w:cs="Tahoma"/>
              <w:sz w:val="24"/>
              <w:szCs w:val="24"/>
              <w:lang w:val="mt-MT"/>
            </w:rPr>
          </w:rPrChange>
        </w:rPr>
      </w:pPr>
      <w:r w:rsidRPr="004E0A1A">
        <w:rPr>
          <w:rFonts w:ascii="Arial" w:hAnsi="Arial" w:cs="Arial"/>
          <w:sz w:val="24"/>
          <w:szCs w:val="24"/>
          <w:lang w:val="mt-MT"/>
          <w:rPrChange w:id="350" w:author="Nadette Refalo" w:date="2015-10-04T19:45:00Z">
            <w:rPr>
              <w:rFonts w:ascii="Tahoma" w:hAnsi="Tahoma" w:cs="Tahoma"/>
              <w:sz w:val="24"/>
              <w:szCs w:val="24"/>
              <w:lang w:val="mt-MT"/>
            </w:rPr>
          </w:rPrChange>
        </w:rPr>
        <w:t>Ftit wara imbagħad il-President Joachim Gauck jintlaqa’ fl-Uffiċċju tal-Prim Ministru fil-Berġa ta’ Kastilja għal skambju ta’ rigali u ritratt uffiċjali u wara, il-President, akkumpanjat mill-Prim Ministru Malti l-ewwel iżuru l-Barrakka ta’ Fuq u wara l-Katidral ta’ San Ġwann.</w:t>
      </w:r>
    </w:p>
    <w:p w14:paraId="5858EB79" w14:textId="77777777" w:rsidR="008B6ECF" w:rsidRPr="004E0A1A" w:rsidRDefault="008B6ECF" w:rsidP="00701FF6">
      <w:pPr>
        <w:spacing w:line="360" w:lineRule="auto"/>
        <w:jc w:val="both"/>
        <w:rPr>
          <w:rFonts w:ascii="Arial" w:hAnsi="Arial" w:cs="Arial"/>
          <w:sz w:val="24"/>
          <w:szCs w:val="24"/>
          <w:lang w:val="mt-MT"/>
          <w:rPrChange w:id="351" w:author="Nadette Refalo" w:date="2015-10-04T19:45:00Z">
            <w:rPr>
              <w:rFonts w:ascii="Tahoma" w:hAnsi="Tahoma" w:cs="Tahoma"/>
              <w:sz w:val="24"/>
              <w:szCs w:val="24"/>
              <w:lang w:val="mt-MT"/>
            </w:rPr>
          </w:rPrChange>
        </w:rPr>
      </w:pPr>
    </w:p>
    <w:p w14:paraId="0E17B0DB" w14:textId="5843866D" w:rsidR="008B6ECF" w:rsidRPr="004E0A1A" w:rsidRDefault="008B6ECF" w:rsidP="00701FF6">
      <w:pPr>
        <w:spacing w:line="360" w:lineRule="auto"/>
        <w:jc w:val="both"/>
        <w:rPr>
          <w:rFonts w:ascii="Arial" w:hAnsi="Arial" w:cs="Arial"/>
          <w:sz w:val="24"/>
          <w:szCs w:val="24"/>
          <w:lang w:val="mt-MT"/>
          <w:rPrChange w:id="352" w:author="Nadette Refalo" w:date="2015-10-04T19:45:00Z">
            <w:rPr>
              <w:rFonts w:ascii="Tahoma" w:hAnsi="Tahoma" w:cs="Tahoma"/>
              <w:sz w:val="24"/>
              <w:szCs w:val="24"/>
              <w:lang w:val="mt-MT"/>
            </w:rPr>
          </w:rPrChange>
        </w:rPr>
      </w:pPr>
      <w:r w:rsidRPr="004E0A1A">
        <w:rPr>
          <w:rFonts w:ascii="Arial" w:hAnsi="Arial" w:cs="Arial"/>
          <w:sz w:val="24"/>
          <w:szCs w:val="24"/>
          <w:lang w:val="mt-MT"/>
          <w:rPrChange w:id="353" w:author="Nadette Refalo" w:date="2015-10-04T19:45:00Z">
            <w:rPr>
              <w:rFonts w:ascii="Tahoma" w:hAnsi="Tahoma" w:cs="Tahoma"/>
              <w:sz w:val="24"/>
              <w:szCs w:val="24"/>
              <w:lang w:val="mt-MT"/>
            </w:rPr>
          </w:rPrChange>
        </w:rPr>
        <w:t xml:space="preserve">Wara, għall-ħabta tal-ħamsa u nofs ta’ wara nofsinhar, il-President </w:t>
      </w:r>
      <w:ins w:id="354" w:author="Nadette Refalo" w:date="2015-07-24T20:56:00Z">
        <w:r w:rsidR="00953228" w:rsidRPr="004E0A1A">
          <w:rPr>
            <w:rFonts w:ascii="Arial" w:hAnsi="Arial" w:cs="Arial"/>
            <w:sz w:val="24"/>
            <w:szCs w:val="24"/>
            <w:lang w:val="mt-MT"/>
            <w:rPrChange w:id="355" w:author="Nadette Refalo" w:date="2015-10-04T19:45:00Z">
              <w:rPr>
                <w:rFonts w:ascii="Myriad Hebrew Regular" w:hAnsi="Myriad Hebrew Regular" w:cs="Myriad Hebrew Regular"/>
                <w:sz w:val="24"/>
                <w:szCs w:val="24"/>
                <w:lang w:val="mt-MT"/>
              </w:rPr>
            </w:rPrChange>
          </w:rPr>
          <w:t>Ġ</w:t>
        </w:r>
      </w:ins>
      <w:del w:id="356" w:author="Nadette Refalo" w:date="2015-07-24T20:56:00Z">
        <w:r w:rsidRPr="004E0A1A" w:rsidDel="00953228">
          <w:rPr>
            <w:rFonts w:ascii="Arial" w:hAnsi="Arial" w:cs="Arial"/>
            <w:sz w:val="24"/>
            <w:szCs w:val="24"/>
            <w:lang w:val="mt-MT"/>
            <w:rPrChange w:id="357" w:author="Nadette Refalo" w:date="2015-10-04T19:45:00Z">
              <w:rPr>
                <w:rFonts w:ascii="Myriad Hebrew Regular" w:hAnsi="Myriad Hebrew Regular" w:cs="Myriad Hebrew Regular"/>
                <w:sz w:val="24"/>
                <w:szCs w:val="24"/>
                <w:lang w:val="mt-MT"/>
              </w:rPr>
            </w:rPrChange>
          </w:rPr>
          <w:delText>ġ</w:delText>
        </w:r>
      </w:del>
      <w:r w:rsidRPr="004E0A1A">
        <w:rPr>
          <w:rFonts w:ascii="Arial" w:hAnsi="Arial" w:cs="Arial"/>
          <w:sz w:val="24"/>
          <w:szCs w:val="24"/>
          <w:lang w:val="mt-MT"/>
          <w:rPrChange w:id="358" w:author="Nadette Refalo" w:date="2015-10-04T19:45:00Z">
            <w:rPr>
              <w:rFonts w:ascii="Tahoma" w:hAnsi="Tahoma" w:cs="Tahoma"/>
              <w:sz w:val="24"/>
              <w:szCs w:val="24"/>
              <w:lang w:val="mt-MT"/>
            </w:rPr>
          </w:rPrChange>
        </w:rPr>
        <w:t>ermaniż jiltaqa’ mal-Kap tal-Oppożizzjoni Simon Busuttil fil-Palazz ta’ San Anton u wara mal-iSpeaker tal-Kamra tar-Rappreżentanti Anġlu Farrugia.</w:t>
      </w:r>
    </w:p>
    <w:p w14:paraId="3DE8763C" w14:textId="77777777" w:rsidR="008B6ECF" w:rsidRPr="004E0A1A" w:rsidRDefault="008B6ECF" w:rsidP="00701FF6">
      <w:pPr>
        <w:spacing w:line="360" w:lineRule="auto"/>
        <w:jc w:val="both"/>
        <w:rPr>
          <w:rFonts w:ascii="Arial" w:hAnsi="Arial" w:cs="Arial"/>
          <w:sz w:val="24"/>
          <w:szCs w:val="24"/>
          <w:lang w:val="mt-MT"/>
          <w:rPrChange w:id="359" w:author="Nadette Refalo" w:date="2015-10-04T19:45:00Z">
            <w:rPr>
              <w:rFonts w:ascii="Tahoma" w:hAnsi="Tahoma" w:cs="Tahoma"/>
              <w:sz w:val="24"/>
              <w:szCs w:val="24"/>
              <w:lang w:val="mt-MT"/>
            </w:rPr>
          </w:rPrChange>
        </w:rPr>
      </w:pPr>
    </w:p>
    <w:p w14:paraId="3F0518D7" w14:textId="3188F81D" w:rsidR="008B6ECF" w:rsidRPr="004E0A1A" w:rsidRDefault="008B6ECF" w:rsidP="00701FF6">
      <w:pPr>
        <w:spacing w:line="360" w:lineRule="auto"/>
        <w:jc w:val="both"/>
        <w:rPr>
          <w:rFonts w:ascii="Arial" w:hAnsi="Arial" w:cs="Arial"/>
          <w:sz w:val="24"/>
          <w:szCs w:val="24"/>
          <w:lang w:val="mt-MT"/>
          <w:rPrChange w:id="360" w:author="Nadette Refalo" w:date="2015-10-04T19:45:00Z">
            <w:rPr>
              <w:rFonts w:ascii="Tahoma" w:hAnsi="Tahoma" w:cs="Tahoma"/>
              <w:sz w:val="24"/>
              <w:szCs w:val="24"/>
              <w:lang w:val="mt-MT"/>
            </w:rPr>
          </w:rPrChange>
        </w:rPr>
      </w:pPr>
      <w:r w:rsidRPr="004E0A1A">
        <w:rPr>
          <w:rFonts w:ascii="Arial" w:hAnsi="Arial" w:cs="Arial"/>
          <w:sz w:val="24"/>
          <w:szCs w:val="24"/>
          <w:lang w:val="mt-MT"/>
          <w:rPrChange w:id="361" w:author="Nadette Refalo" w:date="2015-10-04T19:45:00Z">
            <w:rPr>
              <w:rFonts w:ascii="Tahoma" w:hAnsi="Tahoma" w:cs="Tahoma"/>
              <w:sz w:val="24"/>
              <w:szCs w:val="24"/>
              <w:lang w:val="mt-MT"/>
            </w:rPr>
          </w:rPrChange>
        </w:rPr>
        <w:t xml:space="preserve">Intant Daniela Schadt </w:t>
      </w:r>
      <w:ins w:id="362" w:author="Nadette Refalo" w:date="2015-07-24T20:56:00Z">
        <w:r w:rsidR="00953228" w:rsidRPr="004E0A1A">
          <w:rPr>
            <w:rFonts w:ascii="Arial" w:hAnsi="Arial" w:cs="Arial"/>
            <w:sz w:val="24"/>
            <w:szCs w:val="24"/>
            <w:lang w:val="mt-MT"/>
            <w:rPrChange w:id="363" w:author="Nadette Refalo" w:date="2015-10-04T19:45:00Z">
              <w:rPr>
                <w:rFonts w:ascii="Tahoma" w:hAnsi="Tahoma" w:cs="Tahoma"/>
                <w:sz w:val="24"/>
                <w:szCs w:val="24"/>
                <w:lang w:val="mt-MT"/>
              </w:rPr>
            </w:rPrChange>
          </w:rPr>
          <w:t>u</w:t>
        </w:r>
      </w:ins>
      <w:del w:id="364" w:author="Nadette Refalo" w:date="2015-07-24T20:56:00Z">
        <w:r w:rsidRPr="004E0A1A" w:rsidDel="00953228">
          <w:rPr>
            <w:rFonts w:ascii="Arial" w:hAnsi="Arial" w:cs="Arial"/>
            <w:sz w:val="24"/>
            <w:szCs w:val="24"/>
            <w:lang w:val="mt-MT"/>
            <w:rPrChange w:id="365" w:author="Nadette Refalo" w:date="2015-10-04T19:45:00Z">
              <w:rPr>
                <w:rFonts w:ascii="Tahoma" w:hAnsi="Tahoma" w:cs="Tahoma"/>
                <w:sz w:val="24"/>
                <w:szCs w:val="24"/>
                <w:lang w:val="mt-MT"/>
              </w:rPr>
            </w:rPrChange>
          </w:rPr>
          <w:delText>w</w:delText>
        </w:r>
      </w:del>
      <w:r w:rsidRPr="004E0A1A">
        <w:rPr>
          <w:rFonts w:ascii="Arial" w:hAnsi="Arial" w:cs="Arial"/>
          <w:sz w:val="24"/>
          <w:szCs w:val="24"/>
          <w:lang w:val="mt-MT"/>
          <w:rPrChange w:id="366" w:author="Nadette Refalo" w:date="2015-10-04T19:45:00Z">
            <w:rPr>
              <w:rFonts w:ascii="Tahoma" w:hAnsi="Tahoma" w:cs="Tahoma"/>
              <w:sz w:val="24"/>
              <w:szCs w:val="24"/>
              <w:lang w:val="mt-MT"/>
            </w:rPr>
          </w:rPrChange>
        </w:rPr>
        <w:t>koll se tkun qed tagħmel żjarat b’mod separat. Il-Ħamis filgħodu hi se żżur il-Jesuit Refugee Services f’Birkirkara, u iktar tard wara nofsinhar tattendi għal żjara fl-MCAST.</w:t>
      </w:r>
    </w:p>
    <w:p w14:paraId="4196C899" w14:textId="77777777" w:rsidR="008B6ECF" w:rsidRPr="004E0A1A" w:rsidRDefault="008B6ECF" w:rsidP="00701FF6">
      <w:pPr>
        <w:spacing w:line="360" w:lineRule="auto"/>
        <w:jc w:val="both"/>
        <w:rPr>
          <w:rFonts w:ascii="Arial" w:hAnsi="Arial" w:cs="Arial"/>
          <w:sz w:val="24"/>
          <w:szCs w:val="24"/>
          <w:lang w:val="mt-MT"/>
          <w:rPrChange w:id="367" w:author="Nadette Refalo" w:date="2015-10-04T19:45:00Z">
            <w:rPr>
              <w:rFonts w:ascii="Tahoma" w:hAnsi="Tahoma" w:cs="Tahoma"/>
              <w:sz w:val="24"/>
              <w:szCs w:val="24"/>
              <w:lang w:val="mt-MT"/>
            </w:rPr>
          </w:rPrChange>
        </w:rPr>
      </w:pPr>
    </w:p>
    <w:p w14:paraId="6F8DEDCD" w14:textId="5936D4E6" w:rsidR="008B6ECF" w:rsidRPr="004E0A1A" w:rsidRDefault="008B6ECF" w:rsidP="00701FF6">
      <w:pPr>
        <w:spacing w:line="360" w:lineRule="auto"/>
        <w:jc w:val="both"/>
        <w:rPr>
          <w:rFonts w:ascii="Arial" w:hAnsi="Arial" w:cs="Arial"/>
          <w:sz w:val="24"/>
          <w:szCs w:val="24"/>
          <w:lang w:val="mt-MT"/>
          <w:rPrChange w:id="368" w:author="Nadette Refalo" w:date="2015-10-04T19:45:00Z">
            <w:rPr>
              <w:rFonts w:ascii="Tahoma" w:hAnsi="Tahoma" w:cs="Tahoma"/>
              <w:sz w:val="24"/>
              <w:szCs w:val="24"/>
              <w:lang w:val="mt-MT"/>
            </w:rPr>
          </w:rPrChange>
        </w:rPr>
      </w:pPr>
      <w:r w:rsidRPr="004E0A1A">
        <w:rPr>
          <w:rFonts w:ascii="Arial" w:hAnsi="Arial" w:cs="Arial"/>
          <w:sz w:val="24"/>
          <w:szCs w:val="24"/>
          <w:lang w:val="mt-MT"/>
          <w:rPrChange w:id="369" w:author="Nadette Refalo" w:date="2015-10-04T19:45:00Z">
            <w:rPr>
              <w:rFonts w:ascii="Tahoma" w:hAnsi="Tahoma" w:cs="Tahoma"/>
              <w:sz w:val="24"/>
              <w:szCs w:val="24"/>
              <w:lang w:val="mt-MT"/>
            </w:rPr>
          </w:rPrChange>
        </w:rPr>
        <w:t>Il-President Gauck u s-sinjura Schadt iħallu Malta lejn Berlin ftit qabel is-sebgħa u nofs ta’ filgħaxija wara ċerimonja fl-Ajruport Internazzjonali ta’ Malta, preseduta mill-President ta’ Malta Marie Louise Coleiro Preca.</w:t>
      </w:r>
    </w:p>
    <w:p w14:paraId="32E8BDF8" w14:textId="77777777" w:rsidR="008B6ECF" w:rsidRPr="004E0A1A" w:rsidRDefault="008B6ECF" w:rsidP="00701FF6">
      <w:pPr>
        <w:spacing w:line="360" w:lineRule="auto"/>
        <w:jc w:val="both"/>
        <w:rPr>
          <w:rFonts w:ascii="Arial" w:hAnsi="Arial" w:cs="Arial"/>
          <w:sz w:val="24"/>
          <w:szCs w:val="24"/>
          <w:lang w:val="mt-MT"/>
          <w:rPrChange w:id="370" w:author="Nadette Refalo" w:date="2015-10-04T19:45:00Z">
            <w:rPr>
              <w:rFonts w:ascii="Tahoma" w:hAnsi="Tahoma" w:cs="Tahoma"/>
              <w:sz w:val="24"/>
              <w:szCs w:val="24"/>
              <w:lang w:val="mt-MT"/>
            </w:rPr>
          </w:rPrChange>
        </w:rPr>
      </w:pPr>
    </w:p>
    <w:p w14:paraId="341E1851" w14:textId="77777777" w:rsidR="009E4DFD" w:rsidRPr="004E0A1A" w:rsidRDefault="009E4DFD" w:rsidP="00701FF6">
      <w:pPr>
        <w:spacing w:line="360" w:lineRule="auto"/>
        <w:jc w:val="both"/>
        <w:rPr>
          <w:rFonts w:ascii="Arial" w:hAnsi="Arial" w:cs="Arial"/>
          <w:sz w:val="24"/>
          <w:szCs w:val="24"/>
          <w:lang w:val="mt-MT"/>
          <w:rPrChange w:id="371" w:author="Nadette Refalo" w:date="2015-10-04T19:45:00Z">
            <w:rPr>
              <w:rFonts w:ascii="Tahoma" w:hAnsi="Tahoma" w:cs="Tahoma"/>
              <w:sz w:val="24"/>
              <w:szCs w:val="24"/>
              <w:lang w:val="mt-MT"/>
            </w:rPr>
          </w:rPrChange>
        </w:rPr>
      </w:pPr>
    </w:p>
    <w:p w14:paraId="01979FFD" w14:textId="77777777" w:rsidR="009E4DFD" w:rsidRPr="004E0A1A" w:rsidRDefault="009E4DFD" w:rsidP="00701FF6">
      <w:pPr>
        <w:spacing w:line="360" w:lineRule="auto"/>
        <w:jc w:val="both"/>
        <w:rPr>
          <w:rFonts w:ascii="Arial" w:hAnsi="Arial" w:cs="Arial"/>
          <w:sz w:val="24"/>
          <w:szCs w:val="24"/>
          <w:lang w:val="mt-MT"/>
          <w:rPrChange w:id="372" w:author="Nadette Refalo" w:date="2015-10-04T19:45:00Z">
            <w:rPr>
              <w:rFonts w:ascii="Tahoma" w:hAnsi="Tahoma" w:cs="Tahoma"/>
              <w:sz w:val="24"/>
              <w:szCs w:val="24"/>
              <w:lang w:val="mt-MT"/>
            </w:rPr>
          </w:rPrChange>
        </w:rPr>
      </w:pPr>
    </w:p>
    <w:p w14:paraId="38AB5D1E" w14:textId="1448970D" w:rsidR="008B6ECF" w:rsidRPr="004E0A1A" w:rsidRDefault="008B6ECF" w:rsidP="00701FF6">
      <w:pPr>
        <w:spacing w:line="360" w:lineRule="auto"/>
        <w:jc w:val="both"/>
        <w:rPr>
          <w:rFonts w:ascii="Arial" w:hAnsi="Arial" w:cs="Arial"/>
          <w:sz w:val="24"/>
          <w:szCs w:val="24"/>
          <w:lang w:val="mt-MT"/>
          <w:rPrChange w:id="373" w:author="Nadette Refalo" w:date="2015-10-04T19:45:00Z">
            <w:rPr>
              <w:rFonts w:ascii="Tahoma" w:hAnsi="Tahoma" w:cs="Tahoma"/>
              <w:sz w:val="24"/>
              <w:szCs w:val="24"/>
              <w:lang w:val="mt-MT"/>
            </w:rPr>
          </w:rPrChange>
        </w:rPr>
      </w:pPr>
      <w:r w:rsidRPr="004E0A1A">
        <w:rPr>
          <w:rFonts w:ascii="Arial" w:hAnsi="Arial" w:cs="Arial"/>
          <w:sz w:val="24"/>
          <w:szCs w:val="24"/>
          <w:lang w:val="mt-MT"/>
          <w:rPrChange w:id="374" w:author="Nadette Refalo" w:date="2015-10-04T19:45:00Z">
            <w:rPr>
              <w:rFonts w:ascii="Tahoma" w:hAnsi="Tahoma" w:cs="Tahoma"/>
              <w:sz w:val="24"/>
              <w:szCs w:val="24"/>
              <w:lang w:val="mt-MT"/>
            </w:rPr>
          </w:rPrChange>
        </w:rPr>
        <w:t xml:space="preserve">Il-Kap tal-Partit Nazzjonalista qal ukoll li jrid politika li tagħti opportunitajiet lil </w:t>
      </w:r>
      <w:r w:rsidR="009E4DFD" w:rsidRPr="004E0A1A">
        <w:rPr>
          <w:rFonts w:ascii="Arial" w:hAnsi="Arial" w:cs="Arial"/>
          <w:sz w:val="24"/>
          <w:szCs w:val="24"/>
          <w:lang w:val="mt-MT"/>
          <w:rPrChange w:id="375" w:author="Nadette Refalo" w:date="2015-10-04T19:45:00Z">
            <w:rPr>
              <w:rFonts w:ascii="Tahoma" w:hAnsi="Tahoma" w:cs="Tahoma"/>
              <w:sz w:val="24"/>
              <w:szCs w:val="24"/>
              <w:lang w:val="mt-MT"/>
            </w:rPr>
          </w:rPrChange>
        </w:rPr>
        <w:t xml:space="preserve"> </w:t>
      </w:r>
      <w:r w:rsidRPr="004E0A1A">
        <w:rPr>
          <w:rFonts w:ascii="Arial" w:hAnsi="Arial" w:cs="Arial"/>
          <w:sz w:val="24"/>
          <w:szCs w:val="24"/>
          <w:lang w:val="mt-MT"/>
          <w:rPrChange w:id="376" w:author="Nadette Refalo" w:date="2015-10-04T19:45:00Z">
            <w:rPr>
              <w:rFonts w:ascii="Tahoma" w:hAnsi="Tahoma" w:cs="Tahoma"/>
              <w:sz w:val="24"/>
              <w:szCs w:val="24"/>
              <w:lang w:val="mt-MT"/>
            </w:rPr>
          </w:rPrChange>
        </w:rPr>
        <w:t xml:space="preserve">kulħadd u li tħalli lil kulħadd liberu. Spjega li kulħadd għandu jħoss li jista’ javvanza </w:t>
      </w:r>
      <w:r w:rsidR="009E4DFD" w:rsidRPr="004E0A1A">
        <w:rPr>
          <w:rFonts w:ascii="Arial" w:hAnsi="Arial" w:cs="Arial"/>
          <w:sz w:val="24"/>
          <w:szCs w:val="24"/>
          <w:lang w:val="mt-MT"/>
          <w:rPrChange w:id="377" w:author="Nadette Refalo" w:date="2015-10-04T19:45:00Z">
            <w:rPr>
              <w:rFonts w:ascii="Tahoma" w:hAnsi="Tahoma" w:cs="Tahoma"/>
              <w:sz w:val="24"/>
              <w:szCs w:val="24"/>
              <w:lang w:val="mt-MT"/>
            </w:rPr>
          </w:rPrChange>
        </w:rPr>
        <w:t xml:space="preserve"> </w:t>
      </w:r>
      <w:r w:rsidRPr="004E0A1A">
        <w:rPr>
          <w:rFonts w:ascii="Arial" w:hAnsi="Arial" w:cs="Arial"/>
          <w:sz w:val="24"/>
          <w:szCs w:val="24"/>
          <w:lang w:val="mt-MT"/>
          <w:rPrChange w:id="378" w:author="Nadette Refalo" w:date="2015-10-04T19:45:00Z">
            <w:rPr>
              <w:rFonts w:ascii="Tahoma" w:hAnsi="Tahoma" w:cs="Tahoma"/>
              <w:sz w:val="24"/>
              <w:szCs w:val="24"/>
              <w:lang w:val="mt-MT"/>
            </w:rPr>
          </w:rPrChange>
        </w:rPr>
        <w:t xml:space="preserve">jekk hu </w:t>
      </w:r>
      <w:r w:rsidRPr="004E0A1A">
        <w:rPr>
          <w:rFonts w:ascii="Arial" w:hAnsi="Arial" w:cs="Arial"/>
          <w:sz w:val="24"/>
          <w:szCs w:val="24"/>
          <w:lang w:val="mt-MT"/>
          <w:rPrChange w:id="379" w:author="Nadette Refalo" w:date="2015-10-04T19:45:00Z">
            <w:rPr>
              <w:rFonts w:ascii="Tahoma" w:hAnsi="Tahoma" w:cs="Tahoma"/>
              <w:sz w:val="24"/>
              <w:szCs w:val="24"/>
              <w:lang w:val="mt-MT"/>
            </w:rPr>
          </w:rPrChange>
        </w:rPr>
        <w:lastRenderedPageBreak/>
        <w:t>tajjeb u mhux irid jittallab għand il-Ministri. Żied li qed terġa</w:t>
      </w:r>
      <w:ins w:id="380" w:author="Nadette Refalo" w:date="2015-07-24T20:57:00Z">
        <w:r w:rsidR="00953228" w:rsidRPr="004E0A1A">
          <w:rPr>
            <w:rFonts w:ascii="Arial" w:hAnsi="Arial" w:cs="Arial"/>
            <w:sz w:val="24"/>
            <w:szCs w:val="24"/>
            <w:lang w:val="mt-MT"/>
            <w:rPrChange w:id="381" w:author="Nadette Refalo" w:date="2015-10-04T19:45:00Z">
              <w:rPr>
                <w:rFonts w:ascii="Tahoma" w:hAnsi="Tahoma" w:cs="Tahoma"/>
                <w:sz w:val="24"/>
                <w:szCs w:val="24"/>
                <w:lang w:val="mt-MT"/>
              </w:rPr>
            </w:rPrChange>
          </w:rPr>
          <w:t>’</w:t>
        </w:r>
      </w:ins>
      <w:r w:rsidRPr="004E0A1A">
        <w:rPr>
          <w:rFonts w:ascii="Arial" w:hAnsi="Arial" w:cs="Arial"/>
          <w:sz w:val="24"/>
          <w:szCs w:val="24"/>
          <w:lang w:val="mt-MT"/>
          <w:rPrChange w:id="382" w:author="Nadette Refalo" w:date="2015-10-04T19:45:00Z">
            <w:rPr>
              <w:rFonts w:ascii="Tahoma" w:hAnsi="Tahoma" w:cs="Tahoma"/>
              <w:sz w:val="24"/>
              <w:szCs w:val="24"/>
              <w:lang w:val="mt-MT"/>
            </w:rPr>
          </w:rPrChange>
        </w:rPr>
        <w:t xml:space="preserve"> tidħol il-biża’ fost in-nies li jitkellmu jew jassoċċjaw ruħhom ma’ dak li hu differenti mill-politika tal-Gvern.</w:t>
      </w:r>
    </w:p>
    <w:p w14:paraId="2120112E" w14:textId="77777777" w:rsidR="008B6ECF" w:rsidRPr="004E0A1A" w:rsidRDefault="008B6ECF" w:rsidP="00701FF6">
      <w:pPr>
        <w:spacing w:line="360" w:lineRule="auto"/>
        <w:jc w:val="both"/>
        <w:rPr>
          <w:rFonts w:ascii="Arial" w:hAnsi="Arial" w:cs="Arial"/>
          <w:sz w:val="24"/>
          <w:szCs w:val="24"/>
          <w:lang w:val="mt-MT"/>
          <w:rPrChange w:id="383" w:author="Nadette Refalo" w:date="2015-10-04T19:45:00Z">
            <w:rPr>
              <w:rFonts w:ascii="Tahoma" w:hAnsi="Tahoma" w:cs="Tahoma"/>
              <w:sz w:val="24"/>
              <w:szCs w:val="24"/>
              <w:lang w:val="mt-MT"/>
            </w:rPr>
          </w:rPrChange>
        </w:rPr>
      </w:pPr>
    </w:p>
    <w:p w14:paraId="6D6A3CEA" w14:textId="5BE36954" w:rsidR="008B6ECF" w:rsidRPr="004E0A1A" w:rsidRDefault="008B6ECF" w:rsidP="00701FF6">
      <w:pPr>
        <w:spacing w:line="360" w:lineRule="auto"/>
        <w:jc w:val="both"/>
        <w:rPr>
          <w:rFonts w:ascii="Arial" w:hAnsi="Arial" w:cs="Arial"/>
          <w:sz w:val="24"/>
          <w:szCs w:val="24"/>
          <w:lang w:val="mt-MT"/>
          <w:rPrChange w:id="384" w:author="Nadette Refalo" w:date="2015-10-04T19:45:00Z">
            <w:rPr>
              <w:rFonts w:ascii="Tahoma" w:hAnsi="Tahoma" w:cs="Tahoma"/>
              <w:sz w:val="24"/>
              <w:szCs w:val="24"/>
              <w:lang w:val="mt-MT"/>
            </w:rPr>
          </w:rPrChange>
        </w:rPr>
      </w:pPr>
      <w:r w:rsidRPr="004E0A1A">
        <w:rPr>
          <w:rFonts w:ascii="Arial" w:hAnsi="Arial" w:cs="Arial"/>
          <w:sz w:val="24"/>
          <w:szCs w:val="24"/>
          <w:lang w:val="mt-MT"/>
          <w:rPrChange w:id="385" w:author="Nadette Refalo" w:date="2015-10-04T19:45:00Z">
            <w:rPr>
              <w:rFonts w:ascii="Tahoma" w:hAnsi="Tahoma" w:cs="Tahoma"/>
              <w:sz w:val="24"/>
              <w:szCs w:val="24"/>
              <w:lang w:val="mt-MT"/>
            </w:rPr>
          </w:rPrChange>
        </w:rPr>
        <w:t xml:space="preserve">Dr Busuttil ikkritika l-politika tal-Gvern bil-mod kif Dar Malta fi Brussel qal li qed ibiddilha f’każin laburista. Qal li l-agħar ħaġa hi meta xi ħadd bħal Cyrus Engerer minkejja r-rekord kriminali tiegħu, qed jitħallas is-somma ta’ €85,000 għax huwa suldat tal-azzar mhux għax huwa kompetenti. Sostna li dan huwa eżempju ta’ kif mal-Gvern ta’ Joseph Muscat, jgħodd lil min taf u mhux kemm taf u dan jaqta’ qalb dawk li jkunu studjaw u stinkaw. Żied li meta jiġri hekk, ir-riżultat ikun xogħol mhux ta’ kwalità li jispiċċa jħallas għalih </w:t>
      </w:r>
      <w:ins w:id="386" w:author="Nadette Refalo" w:date="2015-07-26T16:20:00Z">
        <w:r w:rsidR="002425D3" w:rsidRPr="004E0A1A">
          <w:rPr>
            <w:rFonts w:ascii="Arial" w:hAnsi="Arial" w:cs="Arial"/>
            <w:sz w:val="24"/>
            <w:szCs w:val="24"/>
            <w:lang w:val="mt-MT"/>
            <w:rPrChange w:id="387" w:author="Nadette Refalo" w:date="2015-10-04T19:45:00Z">
              <w:rPr>
                <w:rFonts w:ascii="Tahoma" w:hAnsi="Tahoma" w:cs="Tahoma"/>
                <w:sz w:val="24"/>
                <w:szCs w:val="24"/>
                <w:lang w:val="mt-MT"/>
              </w:rPr>
            </w:rPrChange>
          </w:rPr>
          <w:t>i</w:t>
        </w:r>
      </w:ins>
      <w:r w:rsidRPr="004E0A1A">
        <w:rPr>
          <w:rFonts w:ascii="Arial" w:hAnsi="Arial" w:cs="Arial"/>
          <w:sz w:val="24"/>
          <w:szCs w:val="24"/>
          <w:lang w:val="mt-MT"/>
          <w:rPrChange w:id="388" w:author="Nadette Refalo" w:date="2015-10-04T19:45:00Z">
            <w:rPr>
              <w:rFonts w:ascii="Tahoma" w:hAnsi="Tahoma" w:cs="Tahoma"/>
              <w:sz w:val="24"/>
              <w:szCs w:val="24"/>
              <w:lang w:val="mt-MT"/>
            </w:rPr>
          </w:rPrChange>
        </w:rPr>
        <w:t>l-poplu.</w:t>
      </w:r>
    </w:p>
    <w:p w14:paraId="4A35F968" w14:textId="3FD7865E" w:rsidR="008B6ECF" w:rsidRPr="004E0A1A" w:rsidRDefault="008B6ECF" w:rsidP="00701FF6">
      <w:pPr>
        <w:spacing w:line="360" w:lineRule="auto"/>
        <w:jc w:val="both"/>
        <w:rPr>
          <w:rFonts w:ascii="Arial" w:hAnsi="Arial" w:cs="Arial"/>
          <w:sz w:val="24"/>
          <w:szCs w:val="24"/>
          <w:lang w:val="mt-MT"/>
          <w:rPrChange w:id="389" w:author="Nadette Refalo" w:date="2015-10-04T19:45:00Z">
            <w:rPr>
              <w:rFonts w:ascii="Tahoma" w:hAnsi="Tahoma" w:cs="Tahoma"/>
              <w:sz w:val="24"/>
              <w:szCs w:val="24"/>
              <w:lang w:val="mt-MT"/>
            </w:rPr>
          </w:rPrChange>
        </w:rPr>
      </w:pPr>
      <w:r w:rsidRPr="004E0A1A">
        <w:rPr>
          <w:rFonts w:ascii="Arial" w:hAnsi="Arial" w:cs="Arial"/>
          <w:sz w:val="24"/>
          <w:szCs w:val="24"/>
          <w:lang w:val="mt-MT"/>
          <w:rPrChange w:id="390" w:author="Nadette Refalo" w:date="2015-10-04T19:45:00Z">
            <w:rPr>
              <w:rFonts w:ascii="Tahoma" w:hAnsi="Tahoma" w:cs="Tahoma"/>
              <w:sz w:val="24"/>
              <w:szCs w:val="24"/>
              <w:lang w:val="mt-MT"/>
            </w:rPr>
          </w:rPrChange>
        </w:rPr>
        <w:t xml:space="preserve">Il-Kap tal-Oppożizzjoni qal li lanqas mill-ekonomija, </w:t>
      </w:r>
      <w:ins w:id="391" w:author="Nadette Refalo" w:date="2015-07-24T20:59:00Z">
        <w:r w:rsidR="00953228" w:rsidRPr="004E0A1A">
          <w:rPr>
            <w:rFonts w:ascii="Arial" w:hAnsi="Arial" w:cs="Arial"/>
            <w:sz w:val="24"/>
            <w:szCs w:val="24"/>
            <w:lang w:val="mt-MT"/>
            <w:rPrChange w:id="392" w:author="Nadette Refalo" w:date="2015-10-04T19:45:00Z">
              <w:rPr>
                <w:rFonts w:ascii="Tahoma" w:hAnsi="Tahoma" w:cs="Tahoma"/>
                <w:sz w:val="24"/>
                <w:szCs w:val="24"/>
                <w:lang w:val="mt-MT"/>
              </w:rPr>
            </w:rPrChange>
          </w:rPr>
          <w:t>i</w:t>
        </w:r>
      </w:ins>
      <w:r w:rsidRPr="004E0A1A">
        <w:rPr>
          <w:rFonts w:ascii="Arial" w:hAnsi="Arial" w:cs="Arial"/>
          <w:sz w:val="24"/>
          <w:szCs w:val="24"/>
          <w:lang w:val="mt-MT"/>
          <w:rPrChange w:id="393" w:author="Nadette Refalo" w:date="2015-10-04T19:45:00Z">
            <w:rPr>
              <w:rFonts w:ascii="Tahoma" w:hAnsi="Tahoma" w:cs="Tahoma"/>
              <w:sz w:val="24"/>
              <w:szCs w:val="24"/>
              <w:lang w:val="mt-MT"/>
            </w:rPr>
          </w:rPrChange>
        </w:rPr>
        <w:t>l-Gvern mhu jagħti l-frott għax f’sentejn, il-familji u l-pensjonanti kull ma ħadu kien 58 ċenteżmu, taxxi ġodda u żidiet fil-ħlasijiet tas-servizzi tal-Gvern għax skont Dr Busuttil il-politika tal-Gvern anki f’dan il-qasam hija li l-bniedem qiegħed hemm għas-servizz tal-ekonomija u mhux bil-kontra kif jemmen il-Partiti Nazzjonalista.</w:t>
      </w:r>
    </w:p>
    <w:p w14:paraId="5FFBD461" w14:textId="66561707" w:rsidR="008B6ECF" w:rsidRPr="004E0A1A" w:rsidRDefault="008B6ECF" w:rsidP="00701FF6">
      <w:pPr>
        <w:spacing w:line="360" w:lineRule="auto"/>
        <w:jc w:val="both"/>
        <w:rPr>
          <w:rFonts w:ascii="Arial" w:hAnsi="Arial" w:cs="Arial"/>
          <w:sz w:val="24"/>
          <w:szCs w:val="24"/>
          <w:lang w:val="mt-MT"/>
          <w:rPrChange w:id="394" w:author="Nadette Refalo" w:date="2015-10-04T19:45:00Z">
            <w:rPr>
              <w:rFonts w:ascii="Tahoma" w:hAnsi="Tahoma" w:cs="Tahoma"/>
              <w:sz w:val="24"/>
              <w:szCs w:val="24"/>
              <w:lang w:val="mt-MT"/>
            </w:rPr>
          </w:rPrChange>
        </w:rPr>
      </w:pPr>
      <w:r w:rsidRPr="004E0A1A">
        <w:rPr>
          <w:rFonts w:ascii="Arial" w:hAnsi="Arial" w:cs="Arial"/>
          <w:sz w:val="24"/>
          <w:szCs w:val="24"/>
          <w:lang w:val="mt-MT"/>
          <w:rPrChange w:id="395" w:author="Nadette Refalo" w:date="2015-10-04T19:45:00Z">
            <w:rPr>
              <w:rFonts w:ascii="Tahoma" w:hAnsi="Tahoma" w:cs="Tahoma"/>
              <w:sz w:val="24"/>
              <w:szCs w:val="24"/>
              <w:lang w:val="mt-MT"/>
            </w:rPr>
          </w:rPrChange>
        </w:rPr>
        <w:t>Dr Busuttil qal ukoll li anki żewġ esperti opinjonisti li din il-ġimgħa dehru fuq programm TimesTalk fuq TVM kkumentaw fuq l-andament ta’ kif qed imexxi l-Gvern f’diversi oqsma. Spjega li dawn bejniethom kellhom jagħtu punti mill-wieħed sa</w:t>
      </w:r>
      <w:del w:id="396" w:author="Nadette Refalo" w:date="2015-07-25T09:29:00Z">
        <w:r w:rsidRPr="004E0A1A" w:rsidDel="0003274B">
          <w:rPr>
            <w:rFonts w:ascii="Arial" w:hAnsi="Arial" w:cs="Arial"/>
            <w:sz w:val="24"/>
            <w:szCs w:val="24"/>
            <w:lang w:val="mt-MT"/>
            <w:rPrChange w:id="397" w:author="Nadette Refalo" w:date="2015-10-04T19:45:00Z">
              <w:rPr>
                <w:rFonts w:ascii="Tahoma" w:hAnsi="Tahoma" w:cs="Tahoma"/>
                <w:sz w:val="24"/>
                <w:szCs w:val="24"/>
                <w:lang w:val="mt-MT"/>
              </w:rPr>
            </w:rPrChange>
          </w:rPr>
          <w:delText>’</w:delText>
        </w:r>
      </w:del>
      <w:r w:rsidRPr="004E0A1A">
        <w:rPr>
          <w:rFonts w:ascii="Arial" w:hAnsi="Arial" w:cs="Arial"/>
          <w:sz w:val="24"/>
          <w:szCs w:val="24"/>
          <w:lang w:val="mt-MT"/>
          <w:rPrChange w:id="398" w:author="Nadette Refalo" w:date="2015-10-04T19:45:00Z">
            <w:rPr>
              <w:rFonts w:ascii="Tahoma" w:hAnsi="Tahoma" w:cs="Tahoma"/>
              <w:sz w:val="24"/>
              <w:szCs w:val="24"/>
              <w:lang w:val="mt-MT"/>
            </w:rPr>
          </w:rPrChange>
        </w:rPr>
        <w:t xml:space="preserve"> għaxra u meta wieħed jgħoddhom flimkien, isib li l-Gvern falla għax lanqas biss ġab nofs il-punti.</w:t>
      </w:r>
    </w:p>
    <w:p w14:paraId="5B0F6949" w14:textId="77777777" w:rsidR="008B6ECF" w:rsidRPr="004E0A1A" w:rsidRDefault="008B6ECF" w:rsidP="00701FF6">
      <w:pPr>
        <w:spacing w:line="360" w:lineRule="auto"/>
        <w:jc w:val="both"/>
        <w:rPr>
          <w:rFonts w:ascii="Arial" w:hAnsi="Arial" w:cs="Arial"/>
          <w:sz w:val="24"/>
          <w:szCs w:val="24"/>
          <w:lang w:val="mt-MT"/>
          <w:rPrChange w:id="399" w:author="Nadette Refalo" w:date="2015-10-04T19:45:00Z">
            <w:rPr>
              <w:rFonts w:ascii="Tahoma" w:hAnsi="Tahoma" w:cs="Tahoma"/>
              <w:sz w:val="24"/>
              <w:szCs w:val="24"/>
              <w:lang w:val="mt-MT"/>
            </w:rPr>
          </w:rPrChange>
        </w:rPr>
      </w:pPr>
    </w:p>
    <w:p w14:paraId="79470828" w14:textId="77777777" w:rsidR="008B6ECF" w:rsidRPr="004E0A1A" w:rsidRDefault="008B6ECF" w:rsidP="00701FF6">
      <w:pPr>
        <w:spacing w:line="360" w:lineRule="auto"/>
        <w:jc w:val="both"/>
        <w:rPr>
          <w:rFonts w:ascii="Arial" w:hAnsi="Arial" w:cs="Arial"/>
          <w:b/>
          <w:sz w:val="24"/>
          <w:szCs w:val="24"/>
          <w:lang w:val="mt-MT"/>
          <w:rPrChange w:id="400" w:author="Nadette Refalo" w:date="2015-10-04T19:45:00Z">
            <w:rPr>
              <w:rFonts w:ascii="Tahoma" w:hAnsi="Tahoma" w:cs="Tahoma"/>
              <w:b/>
              <w:sz w:val="24"/>
              <w:szCs w:val="24"/>
              <w:lang w:val="mt-MT"/>
            </w:rPr>
          </w:rPrChange>
        </w:rPr>
      </w:pPr>
      <w:r w:rsidRPr="004E0A1A">
        <w:rPr>
          <w:rFonts w:ascii="Arial" w:hAnsi="Arial" w:cs="Arial"/>
          <w:b/>
          <w:sz w:val="24"/>
          <w:szCs w:val="24"/>
          <w:lang w:val="mt-MT"/>
          <w:rPrChange w:id="401" w:author="Nadette Refalo" w:date="2015-10-04T19:45:00Z">
            <w:rPr>
              <w:rFonts w:ascii="Tahoma" w:hAnsi="Tahoma" w:cs="Tahoma"/>
              <w:b/>
              <w:sz w:val="24"/>
              <w:szCs w:val="24"/>
              <w:lang w:val="mt-MT"/>
            </w:rPr>
          </w:rPrChange>
        </w:rPr>
        <w:t>Kien jgħid lill-mara li sejjer jistad imma …</w:t>
      </w:r>
    </w:p>
    <w:p w14:paraId="3510E34A" w14:textId="77777777" w:rsidR="008B6ECF" w:rsidRPr="004E0A1A" w:rsidRDefault="008B6ECF" w:rsidP="00701FF6">
      <w:pPr>
        <w:spacing w:line="360" w:lineRule="auto"/>
        <w:jc w:val="both"/>
        <w:rPr>
          <w:rFonts w:ascii="Arial" w:hAnsi="Arial" w:cs="Arial"/>
          <w:sz w:val="24"/>
          <w:szCs w:val="24"/>
          <w:lang w:val="mt-MT"/>
          <w:rPrChange w:id="402" w:author="Nadette Refalo" w:date="2015-10-04T19:45:00Z">
            <w:rPr>
              <w:rFonts w:ascii="Tahoma" w:hAnsi="Tahoma" w:cs="Tahoma"/>
              <w:sz w:val="24"/>
              <w:szCs w:val="24"/>
              <w:lang w:val="mt-MT"/>
            </w:rPr>
          </w:rPrChange>
        </w:rPr>
      </w:pPr>
    </w:p>
    <w:p w14:paraId="67489DD5" w14:textId="0FBE4DE6" w:rsidR="008B6ECF" w:rsidRPr="004E0A1A" w:rsidRDefault="008B6ECF" w:rsidP="00701FF6">
      <w:pPr>
        <w:spacing w:line="360" w:lineRule="auto"/>
        <w:jc w:val="both"/>
        <w:rPr>
          <w:rFonts w:ascii="Arial" w:hAnsi="Arial" w:cs="Arial"/>
          <w:sz w:val="24"/>
          <w:szCs w:val="24"/>
          <w:lang w:val="mt-MT"/>
          <w:rPrChange w:id="403" w:author="Nadette Refalo" w:date="2015-10-04T19:45:00Z">
            <w:rPr>
              <w:rFonts w:ascii="Tahoma" w:hAnsi="Tahoma" w:cs="Tahoma"/>
              <w:sz w:val="24"/>
              <w:szCs w:val="24"/>
              <w:lang w:val="mt-MT"/>
            </w:rPr>
          </w:rPrChange>
        </w:rPr>
      </w:pPr>
      <w:r w:rsidRPr="004E0A1A">
        <w:rPr>
          <w:rFonts w:ascii="Arial" w:hAnsi="Arial" w:cs="Arial"/>
          <w:sz w:val="24"/>
          <w:szCs w:val="24"/>
          <w:lang w:val="mt-MT"/>
          <w:rPrChange w:id="404" w:author="Nadette Refalo" w:date="2015-10-04T19:45:00Z">
            <w:rPr>
              <w:rFonts w:ascii="Tahoma" w:hAnsi="Tahoma" w:cs="Tahoma"/>
              <w:sz w:val="24"/>
              <w:szCs w:val="24"/>
              <w:lang w:val="mt-MT"/>
            </w:rPr>
          </w:rPrChange>
        </w:rPr>
        <w:t>Mara telqet lir-raġel tagħha wara li qabditu f’relazzjoni adultera ma’ mara li ammettiet dak li kienet qed tagħmel ma’ żewġha.</w:t>
      </w:r>
    </w:p>
    <w:p w14:paraId="12BF28AE" w14:textId="77777777" w:rsidR="009E4DFD" w:rsidRPr="004E0A1A" w:rsidRDefault="009E4DFD" w:rsidP="00701FF6">
      <w:pPr>
        <w:spacing w:line="360" w:lineRule="auto"/>
        <w:jc w:val="both"/>
        <w:rPr>
          <w:rFonts w:ascii="Arial" w:hAnsi="Arial" w:cs="Arial"/>
          <w:sz w:val="24"/>
          <w:szCs w:val="24"/>
          <w:lang w:val="mt-MT"/>
          <w:rPrChange w:id="405" w:author="Nadette Refalo" w:date="2015-10-04T19:45:00Z">
            <w:rPr>
              <w:rFonts w:ascii="Tahoma" w:hAnsi="Tahoma" w:cs="Tahoma"/>
              <w:sz w:val="24"/>
              <w:szCs w:val="24"/>
              <w:lang w:val="mt-MT"/>
            </w:rPr>
          </w:rPrChange>
        </w:rPr>
      </w:pPr>
    </w:p>
    <w:p w14:paraId="67171CCC" w14:textId="4A88508F" w:rsidR="008B6ECF" w:rsidRPr="004E0A1A" w:rsidRDefault="008B6ECF" w:rsidP="00701FF6">
      <w:pPr>
        <w:spacing w:line="360" w:lineRule="auto"/>
        <w:jc w:val="both"/>
        <w:rPr>
          <w:rFonts w:ascii="Arial" w:hAnsi="Arial" w:cs="Arial"/>
          <w:sz w:val="24"/>
          <w:szCs w:val="24"/>
          <w:lang w:val="mt-MT"/>
          <w:rPrChange w:id="406" w:author="Nadette Refalo" w:date="2015-10-04T19:45:00Z">
            <w:rPr>
              <w:rFonts w:ascii="Tahoma" w:hAnsi="Tahoma" w:cs="Tahoma"/>
              <w:sz w:val="24"/>
              <w:szCs w:val="24"/>
              <w:lang w:val="mt-MT"/>
            </w:rPr>
          </w:rPrChange>
        </w:rPr>
      </w:pPr>
      <w:r w:rsidRPr="004E0A1A">
        <w:rPr>
          <w:rFonts w:ascii="Arial" w:hAnsi="Arial" w:cs="Arial"/>
          <w:sz w:val="24"/>
          <w:szCs w:val="24"/>
          <w:lang w:val="mt-MT"/>
          <w:rPrChange w:id="407" w:author="Nadette Refalo" w:date="2015-10-04T19:45:00Z">
            <w:rPr>
              <w:rFonts w:ascii="Tahoma" w:hAnsi="Tahoma" w:cs="Tahoma"/>
              <w:sz w:val="24"/>
              <w:szCs w:val="24"/>
              <w:lang w:val="mt-MT"/>
            </w:rPr>
          </w:rPrChange>
        </w:rPr>
        <w:t>Il-koppja żżewġet fl-1996 għax il-mara kienet inqabdet tqila tant li matul l-istess sena twelditilhom tifla.</w:t>
      </w:r>
    </w:p>
    <w:p w14:paraId="7CB89A1E" w14:textId="77777777" w:rsidR="008B6ECF" w:rsidRPr="004E0A1A" w:rsidRDefault="008B6ECF" w:rsidP="00701FF6">
      <w:pPr>
        <w:spacing w:line="360" w:lineRule="auto"/>
        <w:jc w:val="both"/>
        <w:rPr>
          <w:rFonts w:ascii="Arial" w:hAnsi="Arial" w:cs="Arial"/>
          <w:sz w:val="24"/>
          <w:szCs w:val="24"/>
          <w:lang w:val="mt-MT"/>
          <w:rPrChange w:id="408" w:author="Nadette Refalo" w:date="2015-10-04T19:45:00Z">
            <w:rPr>
              <w:rFonts w:ascii="Tahoma" w:hAnsi="Tahoma" w:cs="Tahoma"/>
              <w:sz w:val="24"/>
              <w:szCs w:val="24"/>
              <w:lang w:val="mt-MT"/>
            </w:rPr>
          </w:rPrChange>
        </w:rPr>
      </w:pPr>
    </w:p>
    <w:p w14:paraId="7D6F0118" w14:textId="6A876460" w:rsidR="008B6ECF" w:rsidRPr="004E0A1A" w:rsidRDefault="008B6ECF" w:rsidP="00701FF6">
      <w:pPr>
        <w:spacing w:line="360" w:lineRule="auto"/>
        <w:jc w:val="both"/>
        <w:rPr>
          <w:rFonts w:ascii="Arial" w:hAnsi="Arial" w:cs="Arial"/>
          <w:sz w:val="24"/>
          <w:szCs w:val="24"/>
          <w:lang w:val="mt-MT"/>
          <w:rPrChange w:id="409" w:author="Nadette Refalo" w:date="2015-10-04T19:45:00Z">
            <w:rPr>
              <w:rFonts w:ascii="Tahoma" w:hAnsi="Tahoma" w:cs="Tahoma"/>
              <w:sz w:val="24"/>
              <w:szCs w:val="24"/>
              <w:lang w:val="mt-MT"/>
            </w:rPr>
          </w:rPrChange>
        </w:rPr>
      </w:pPr>
      <w:r w:rsidRPr="004E0A1A">
        <w:rPr>
          <w:rFonts w:ascii="Arial" w:hAnsi="Arial" w:cs="Arial"/>
          <w:sz w:val="24"/>
          <w:szCs w:val="24"/>
          <w:lang w:val="mt-MT"/>
          <w:rPrChange w:id="410" w:author="Nadette Refalo" w:date="2015-10-04T19:45:00Z">
            <w:rPr>
              <w:rFonts w:ascii="Tahoma" w:hAnsi="Tahoma" w:cs="Tahoma"/>
              <w:sz w:val="24"/>
              <w:szCs w:val="24"/>
              <w:lang w:val="mt-MT"/>
            </w:rPr>
          </w:rPrChange>
        </w:rPr>
        <w:t>Ir-relazzjoni tagħhom bdiet sejra lura u fl-2012 bdiet tissuspetta li kellu relazzjoni ma’ ħaddieħor.</w:t>
      </w:r>
    </w:p>
    <w:p w14:paraId="2689F0AE" w14:textId="77777777" w:rsidR="008B6ECF" w:rsidRPr="004E0A1A" w:rsidRDefault="008B6ECF" w:rsidP="00701FF6">
      <w:pPr>
        <w:spacing w:line="360" w:lineRule="auto"/>
        <w:jc w:val="both"/>
        <w:rPr>
          <w:rFonts w:ascii="Arial" w:hAnsi="Arial" w:cs="Arial"/>
          <w:sz w:val="24"/>
          <w:szCs w:val="24"/>
          <w:lang w:val="mt-MT"/>
          <w:rPrChange w:id="411" w:author="Nadette Refalo" w:date="2015-10-04T19:45:00Z">
            <w:rPr>
              <w:rFonts w:ascii="Tahoma" w:hAnsi="Tahoma" w:cs="Tahoma"/>
              <w:sz w:val="24"/>
              <w:szCs w:val="24"/>
              <w:lang w:val="mt-MT"/>
            </w:rPr>
          </w:rPrChange>
        </w:rPr>
      </w:pPr>
    </w:p>
    <w:p w14:paraId="27EBE4E9" w14:textId="67229C53" w:rsidR="008B6ECF" w:rsidRPr="004E0A1A" w:rsidRDefault="008B6ECF" w:rsidP="00701FF6">
      <w:pPr>
        <w:spacing w:line="360" w:lineRule="auto"/>
        <w:jc w:val="both"/>
        <w:rPr>
          <w:rFonts w:ascii="Arial" w:hAnsi="Arial" w:cs="Arial"/>
          <w:sz w:val="24"/>
          <w:szCs w:val="24"/>
          <w:lang w:val="mt-MT"/>
          <w:rPrChange w:id="412" w:author="Nadette Refalo" w:date="2015-10-04T19:45:00Z">
            <w:rPr>
              <w:rFonts w:ascii="Tahoma" w:hAnsi="Tahoma" w:cs="Tahoma"/>
              <w:sz w:val="24"/>
              <w:szCs w:val="24"/>
              <w:lang w:val="mt-MT"/>
            </w:rPr>
          </w:rPrChange>
        </w:rPr>
      </w:pPr>
      <w:r w:rsidRPr="004E0A1A">
        <w:rPr>
          <w:rFonts w:ascii="Arial" w:hAnsi="Arial" w:cs="Arial"/>
          <w:sz w:val="24"/>
          <w:szCs w:val="24"/>
          <w:lang w:val="mt-MT"/>
          <w:rPrChange w:id="413" w:author="Nadette Refalo" w:date="2015-10-04T19:45:00Z">
            <w:rPr>
              <w:rFonts w:ascii="Tahoma" w:hAnsi="Tahoma" w:cs="Tahoma"/>
              <w:sz w:val="24"/>
              <w:szCs w:val="24"/>
              <w:lang w:val="mt-MT"/>
            </w:rPr>
          </w:rPrChange>
        </w:rPr>
        <w:lastRenderedPageBreak/>
        <w:t>Huwa kien jgħidilha li sejjer jistad meta fil-fatt dan ma kienx minnu u fis-si</w:t>
      </w:r>
      <w:del w:id="414" w:author="Nadette Refalo" w:date="2015-07-25T09:34:00Z">
        <w:r w:rsidRPr="004E0A1A" w:rsidDel="002D027C">
          <w:rPr>
            <w:rFonts w:ascii="Arial" w:hAnsi="Arial" w:cs="Arial"/>
            <w:sz w:val="24"/>
            <w:szCs w:val="24"/>
            <w:lang w:val="mt-MT"/>
            <w:rPrChange w:id="415" w:author="Nadette Refalo" w:date="2015-10-04T19:45:00Z">
              <w:rPr>
                <w:rFonts w:ascii="Tahoma" w:hAnsi="Tahoma" w:cs="Tahoma"/>
                <w:sz w:val="24"/>
                <w:szCs w:val="24"/>
                <w:lang w:val="mt-MT"/>
              </w:rPr>
            </w:rPrChange>
          </w:rPr>
          <w:delText>e</w:delText>
        </w:r>
      </w:del>
      <w:r w:rsidRPr="004E0A1A">
        <w:rPr>
          <w:rFonts w:ascii="Arial" w:hAnsi="Arial" w:cs="Arial"/>
          <w:sz w:val="24"/>
          <w:szCs w:val="24"/>
          <w:lang w:val="mt-MT"/>
          <w:rPrChange w:id="416" w:author="Nadette Refalo" w:date="2015-10-04T19:45:00Z">
            <w:rPr>
              <w:rFonts w:ascii="Tahoma" w:hAnsi="Tahoma" w:cs="Tahoma"/>
              <w:sz w:val="24"/>
              <w:szCs w:val="24"/>
              <w:lang w:val="mt-MT"/>
            </w:rPr>
          </w:rPrChange>
        </w:rPr>
        <w:t>għat bikrin ta’ filgħodu kien jirċievi numru ta’ messaġġi.</w:t>
      </w:r>
    </w:p>
    <w:p w14:paraId="1FB974BF" w14:textId="77777777" w:rsidR="008B6ECF" w:rsidRPr="004E0A1A" w:rsidRDefault="008B6ECF" w:rsidP="00701FF6">
      <w:pPr>
        <w:spacing w:line="360" w:lineRule="auto"/>
        <w:jc w:val="both"/>
        <w:rPr>
          <w:rFonts w:ascii="Arial" w:hAnsi="Arial" w:cs="Arial"/>
          <w:sz w:val="24"/>
          <w:szCs w:val="24"/>
          <w:lang w:val="mt-MT"/>
          <w:rPrChange w:id="417" w:author="Nadette Refalo" w:date="2015-10-04T19:45:00Z">
            <w:rPr>
              <w:rFonts w:ascii="Tahoma" w:hAnsi="Tahoma" w:cs="Tahoma"/>
              <w:sz w:val="24"/>
              <w:szCs w:val="24"/>
              <w:lang w:val="mt-MT"/>
            </w:rPr>
          </w:rPrChange>
        </w:rPr>
      </w:pPr>
    </w:p>
    <w:p w14:paraId="4CF0A54D" w14:textId="04452201" w:rsidR="008B6ECF" w:rsidRPr="004E0A1A" w:rsidRDefault="008B6ECF" w:rsidP="00701FF6">
      <w:pPr>
        <w:spacing w:line="360" w:lineRule="auto"/>
        <w:jc w:val="both"/>
        <w:rPr>
          <w:rFonts w:ascii="Arial" w:hAnsi="Arial" w:cs="Arial"/>
          <w:sz w:val="24"/>
          <w:szCs w:val="24"/>
          <w:lang w:val="mt-MT"/>
          <w:rPrChange w:id="418" w:author="Nadette Refalo" w:date="2015-10-04T19:45:00Z">
            <w:rPr>
              <w:rFonts w:ascii="Tahoma" w:hAnsi="Tahoma" w:cs="Tahoma"/>
              <w:sz w:val="24"/>
              <w:szCs w:val="24"/>
              <w:lang w:val="mt-MT"/>
            </w:rPr>
          </w:rPrChange>
        </w:rPr>
      </w:pPr>
      <w:r w:rsidRPr="004E0A1A">
        <w:rPr>
          <w:rFonts w:ascii="Arial" w:hAnsi="Arial" w:cs="Arial"/>
          <w:sz w:val="24"/>
          <w:szCs w:val="24"/>
          <w:lang w:val="mt-MT"/>
          <w:rPrChange w:id="419" w:author="Nadette Refalo" w:date="2015-10-04T19:45:00Z">
            <w:rPr>
              <w:rFonts w:ascii="Tahoma" w:hAnsi="Tahoma" w:cs="Tahoma"/>
              <w:sz w:val="24"/>
              <w:szCs w:val="24"/>
              <w:lang w:val="mt-MT"/>
            </w:rPr>
          </w:rPrChange>
        </w:rPr>
        <w:t>Fil-Qorti tal-Familja hija esebiet messaġġi li bagħtitilha s-sieħba ta’ żewġha fejn din ammettiet li kienet qed tara lir-raġel tagħha.</w:t>
      </w:r>
    </w:p>
    <w:p w14:paraId="470264FF" w14:textId="77777777" w:rsidR="008B6ECF" w:rsidRPr="004E0A1A" w:rsidRDefault="008B6ECF" w:rsidP="00701FF6">
      <w:pPr>
        <w:spacing w:line="360" w:lineRule="auto"/>
        <w:jc w:val="both"/>
        <w:rPr>
          <w:rFonts w:ascii="Arial" w:hAnsi="Arial" w:cs="Arial"/>
          <w:sz w:val="24"/>
          <w:szCs w:val="24"/>
          <w:lang w:val="mt-MT"/>
          <w:rPrChange w:id="420" w:author="Nadette Refalo" w:date="2015-10-04T19:45:00Z">
            <w:rPr>
              <w:rFonts w:ascii="Tahoma" w:hAnsi="Tahoma" w:cs="Tahoma"/>
              <w:sz w:val="24"/>
              <w:szCs w:val="24"/>
              <w:lang w:val="mt-MT"/>
            </w:rPr>
          </w:rPrChange>
        </w:rPr>
      </w:pPr>
    </w:p>
    <w:p w14:paraId="7B4F0F75" w14:textId="24FA649D" w:rsidR="008B6ECF" w:rsidRPr="004E0A1A" w:rsidRDefault="008B6ECF" w:rsidP="00701FF6">
      <w:pPr>
        <w:spacing w:line="360" w:lineRule="auto"/>
        <w:jc w:val="both"/>
        <w:rPr>
          <w:rFonts w:ascii="Arial" w:hAnsi="Arial" w:cs="Arial"/>
          <w:sz w:val="24"/>
          <w:szCs w:val="24"/>
          <w:lang w:val="mt-MT"/>
          <w:rPrChange w:id="421" w:author="Nadette Refalo" w:date="2015-10-04T19:45:00Z">
            <w:rPr>
              <w:rFonts w:ascii="Tahoma" w:hAnsi="Tahoma" w:cs="Tahoma"/>
              <w:sz w:val="24"/>
              <w:szCs w:val="24"/>
              <w:lang w:val="mt-MT"/>
            </w:rPr>
          </w:rPrChange>
        </w:rPr>
      </w:pPr>
      <w:r w:rsidRPr="004E0A1A">
        <w:rPr>
          <w:rFonts w:ascii="Arial" w:hAnsi="Arial" w:cs="Arial"/>
          <w:sz w:val="24"/>
          <w:szCs w:val="24"/>
          <w:lang w:val="mt-MT"/>
          <w:rPrChange w:id="422" w:author="Nadette Refalo" w:date="2015-10-04T19:45:00Z">
            <w:rPr>
              <w:rFonts w:ascii="Tahoma" w:hAnsi="Tahoma" w:cs="Tahoma"/>
              <w:sz w:val="24"/>
              <w:szCs w:val="24"/>
              <w:lang w:val="mt-MT"/>
            </w:rPr>
          </w:rPrChange>
        </w:rPr>
        <w:t>Għalkemm il-mara kienet lesta taħfirlu biex tipprova ssalva ż-żwieġ, ir-raġel tagħha baqa’ f’din ir-relazzjoni. Kien għalhekk li hija talbet għas-separazzjoni.</w:t>
      </w:r>
    </w:p>
    <w:p w14:paraId="2310F437" w14:textId="77777777" w:rsidR="008B6ECF" w:rsidRPr="004E0A1A" w:rsidRDefault="008B6ECF" w:rsidP="00701FF6">
      <w:pPr>
        <w:spacing w:line="360" w:lineRule="auto"/>
        <w:jc w:val="both"/>
        <w:rPr>
          <w:rFonts w:ascii="Arial" w:hAnsi="Arial" w:cs="Arial"/>
          <w:sz w:val="24"/>
          <w:szCs w:val="24"/>
          <w:lang w:val="mt-MT"/>
          <w:rPrChange w:id="423" w:author="Nadette Refalo" w:date="2015-10-04T19:45:00Z">
            <w:rPr>
              <w:rFonts w:ascii="Tahoma" w:hAnsi="Tahoma" w:cs="Tahoma"/>
              <w:sz w:val="24"/>
              <w:szCs w:val="24"/>
              <w:lang w:val="mt-MT"/>
            </w:rPr>
          </w:rPrChange>
        </w:rPr>
      </w:pPr>
    </w:p>
    <w:p w14:paraId="60CDA3BF" w14:textId="34F2969B" w:rsidR="008B6ECF" w:rsidRPr="004E0A1A" w:rsidRDefault="008B6ECF" w:rsidP="00701FF6">
      <w:pPr>
        <w:spacing w:line="360" w:lineRule="auto"/>
        <w:jc w:val="both"/>
        <w:rPr>
          <w:rFonts w:ascii="Arial" w:hAnsi="Arial" w:cs="Arial"/>
          <w:sz w:val="24"/>
          <w:szCs w:val="24"/>
          <w:lang w:val="mt-MT"/>
          <w:rPrChange w:id="424" w:author="Nadette Refalo" w:date="2015-10-04T19:45:00Z">
            <w:rPr>
              <w:rFonts w:ascii="Tahoma" w:hAnsi="Tahoma" w:cs="Tahoma"/>
              <w:sz w:val="24"/>
              <w:szCs w:val="24"/>
              <w:lang w:val="mt-MT"/>
            </w:rPr>
          </w:rPrChange>
        </w:rPr>
      </w:pPr>
      <w:r w:rsidRPr="004E0A1A">
        <w:rPr>
          <w:rFonts w:ascii="Arial" w:hAnsi="Arial" w:cs="Arial"/>
          <w:sz w:val="24"/>
          <w:szCs w:val="24"/>
          <w:lang w:val="mt-MT"/>
          <w:rPrChange w:id="425" w:author="Nadette Refalo" w:date="2015-10-04T19:45:00Z">
            <w:rPr>
              <w:rFonts w:ascii="Tahoma" w:hAnsi="Tahoma" w:cs="Tahoma"/>
              <w:sz w:val="24"/>
              <w:szCs w:val="24"/>
              <w:lang w:val="mt-MT"/>
            </w:rPr>
          </w:rPrChange>
        </w:rPr>
        <w:t>L-Imħallef Robert Mangion ra fost oħrajn il-messaġġi li s-sieħba tar-raġel bagħtet lil martu u kkonkluda li verament ikkommetta adulterju.</w:t>
      </w:r>
    </w:p>
    <w:p w14:paraId="4C0FCFC5" w14:textId="77777777" w:rsidR="008B6ECF" w:rsidRPr="004E0A1A" w:rsidRDefault="008B6ECF" w:rsidP="00701FF6">
      <w:pPr>
        <w:spacing w:line="360" w:lineRule="auto"/>
        <w:jc w:val="both"/>
        <w:rPr>
          <w:rFonts w:ascii="Arial" w:hAnsi="Arial" w:cs="Arial"/>
          <w:sz w:val="24"/>
          <w:szCs w:val="24"/>
          <w:lang w:val="mt-MT"/>
          <w:rPrChange w:id="426" w:author="Nadette Refalo" w:date="2015-10-04T19:45:00Z">
            <w:rPr>
              <w:rFonts w:ascii="Tahoma" w:hAnsi="Tahoma" w:cs="Tahoma"/>
              <w:sz w:val="24"/>
              <w:szCs w:val="24"/>
              <w:lang w:val="mt-MT"/>
            </w:rPr>
          </w:rPrChange>
        </w:rPr>
      </w:pPr>
    </w:p>
    <w:p w14:paraId="7876E218" w14:textId="59887B4B" w:rsidR="008B6ECF" w:rsidRPr="004E0A1A" w:rsidRDefault="008B6ECF" w:rsidP="00701FF6">
      <w:pPr>
        <w:spacing w:line="360" w:lineRule="auto"/>
        <w:jc w:val="both"/>
        <w:rPr>
          <w:rFonts w:ascii="Arial" w:hAnsi="Arial" w:cs="Arial"/>
          <w:sz w:val="24"/>
          <w:szCs w:val="24"/>
          <w:lang w:val="mt-MT"/>
          <w:rPrChange w:id="427" w:author="Nadette Refalo" w:date="2015-10-04T19:45:00Z">
            <w:rPr>
              <w:rFonts w:ascii="Tahoma" w:hAnsi="Tahoma" w:cs="Tahoma"/>
              <w:sz w:val="24"/>
              <w:szCs w:val="24"/>
              <w:lang w:val="mt-MT"/>
            </w:rPr>
          </w:rPrChange>
        </w:rPr>
      </w:pPr>
      <w:r w:rsidRPr="004E0A1A">
        <w:rPr>
          <w:rFonts w:ascii="Arial" w:hAnsi="Arial" w:cs="Arial"/>
          <w:sz w:val="24"/>
          <w:szCs w:val="24"/>
          <w:lang w:val="mt-MT"/>
          <w:rPrChange w:id="428" w:author="Nadette Refalo" w:date="2015-10-04T19:45:00Z">
            <w:rPr>
              <w:rFonts w:ascii="Tahoma" w:hAnsi="Tahoma" w:cs="Tahoma"/>
              <w:sz w:val="24"/>
              <w:szCs w:val="24"/>
              <w:lang w:val="mt-MT"/>
            </w:rPr>
          </w:rPrChange>
        </w:rPr>
        <w:t>Waqt li aċċetta t-talba tal-mara għas-separazzjoni, huwa ordna lir-raġel biex jagħtiha kumpens ta’ €250 fix-xahar biex tieħu ħsieb it-tifla li llum għandha 19-il sena.</w:t>
      </w:r>
    </w:p>
    <w:p w14:paraId="03CCB267" w14:textId="77777777" w:rsidR="008B6ECF" w:rsidRPr="004E0A1A" w:rsidRDefault="008B6ECF" w:rsidP="00701FF6">
      <w:pPr>
        <w:spacing w:line="360" w:lineRule="auto"/>
        <w:jc w:val="both"/>
        <w:rPr>
          <w:rFonts w:ascii="Arial" w:hAnsi="Arial" w:cs="Arial"/>
          <w:sz w:val="24"/>
          <w:szCs w:val="24"/>
          <w:lang w:val="mt-MT"/>
          <w:rPrChange w:id="429" w:author="Nadette Refalo" w:date="2015-10-04T19:45:00Z">
            <w:rPr>
              <w:rFonts w:ascii="Tahoma" w:hAnsi="Tahoma" w:cs="Tahoma"/>
              <w:sz w:val="24"/>
              <w:szCs w:val="24"/>
              <w:lang w:val="mt-MT"/>
            </w:rPr>
          </w:rPrChange>
        </w:rPr>
      </w:pPr>
    </w:p>
    <w:p w14:paraId="4662E8CA" w14:textId="63EED4EB" w:rsidR="008B6ECF" w:rsidRPr="004E0A1A" w:rsidRDefault="008B6ECF" w:rsidP="00701FF6">
      <w:pPr>
        <w:spacing w:line="360" w:lineRule="auto"/>
        <w:jc w:val="both"/>
        <w:rPr>
          <w:rFonts w:ascii="Arial" w:hAnsi="Arial" w:cs="Arial"/>
          <w:sz w:val="24"/>
          <w:szCs w:val="24"/>
          <w:lang w:val="mt-MT"/>
          <w:rPrChange w:id="430" w:author="Nadette Refalo" w:date="2015-10-04T19:45:00Z">
            <w:rPr>
              <w:rFonts w:ascii="Tahoma" w:hAnsi="Tahoma" w:cs="Tahoma"/>
              <w:sz w:val="24"/>
              <w:szCs w:val="24"/>
              <w:lang w:val="mt-MT"/>
            </w:rPr>
          </w:rPrChange>
        </w:rPr>
      </w:pPr>
      <w:r w:rsidRPr="004E0A1A">
        <w:rPr>
          <w:rFonts w:ascii="Arial" w:hAnsi="Arial" w:cs="Arial"/>
          <w:sz w:val="24"/>
          <w:szCs w:val="24"/>
          <w:lang w:val="mt-MT"/>
          <w:rPrChange w:id="431" w:author="Nadette Refalo" w:date="2015-10-04T19:45:00Z">
            <w:rPr>
              <w:rFonts w:ascii="Tahoma" w:hAnsi="Tahoma" w:cs="Tahoma"/>
              <w:sz w:val="24"/>
              <w:szCs w:val="24"/>
              <w:lang w:val="mt-MT"/>
            </w:rPr>
          </w:rPrChange>
        </w:rPr>
        <w:t>L-Imħallef Mangion ordna wkoll li l-mara tibqa’ tgħix fid-dar matrimonjali għall-ħames snin li ġejjin u mbagħad id-dar tinbiegħ u l-flus jinqasmu bejniethom.</w:t>
      </w:r>
    </w:p>
    <w:p w14:paraId="5B8971C9" w14:textId="77777777" w:rsidR="008B6ECF" w:rsidRPr="004E0A1A" w:rsidRDefault="008B6ECF" w:rsidP="00701FF6">
      <w:pPr>
        <w:spacing w:line="360" w:lineRule="auto"/>
        <w:jc w:val="both"/>
        <w:rPr>
          <w:rFonts w:ascii="Arial" w:hAnsi="Arial" w:cs="Arial"/>
          <w:sz w:val="24"/>
          <w:szCs w:val="24"/>
          <w:lang w:val="mt-MT"/>
          <w:rPrChange w:id="432" w:author="Nadette Refalo" w:date="2015-10-04T19:45:00Z">
            <w:rPr>
              <w:rFonts w:ascii="Tahoma" w:hAnsi="Tahoma" w:cs="Tahoma"/>
              <w:sz w:val="24"/>
              <w:szCs w:val="24"/>
              <w:lang w:val="mt-MT"/>
            </w:rPr>
          </w:rPrChange>
        </w:rPr>
      </w:pPr>
    </w:p>
    <w:p w14:paraId="0983F44F" w14:textId="6B36229A" w:rsidR="008B6ECF" w:rsidRPr="004E0A1A" w:rsidRDefault="008B6ECF" w:rsidP="00701FF6">
      <w:pPr>
        <w:spacing w:line="360" w:lineRule="auto"/>
        <w:jc w:val="both"/>
        <w:rPr>
          <w:rFonts w:ascii="Arial" w:hAnsi="Arial" w:cs="Arial"/>
          <w:sz w:val="24"/>
          <w:szCs w:val="24"/>
          <w:lang w:val="mt-MT"/>
          <w:rPrChange w:id="433" w:author="Nadette Refalo" w:date="2015-10-04T19:45:00Z">
            <w:rPr>
              <w:rFonts w:ascii="Tahoma" w:hAnsi="Tahoma" w:cs="Tahoma"/>
              <w:sz w:val="24"/>
              <w:szCs w:val="24"/>
              <w:lang w:val="mt-MT"/>
            </w:rPr>
          </w:rPrChange>
        </w:rPr>
      </w:pPr>
      <w:r w:rsidRPr="004E0A1A">
        <w:rPr>
          <w:rFonts w:ascii="Arial" w:hAnsi="Arial" w:cs="Arial"/>
          <w:sz w:val="24"/>
          <w:szCs w:val="24"/>
          <w:lang w:val="mt-MT"/>
          <w:rPrChange w:id="434" w:author="Nadette Refalo" w:date="2015-10-04T19:45:00Z">
            <w:rPr>
              <w:rFonts w:ascii="Tahoma" w:hAnsi="Tahoma" w:cs="Tahoma"/>
              <w:sz w:val="24"/>
              <w:szCs w:val="24"/>
              <w:lang w:val="mt-MT"/>
            </w:rPr>
          </w:rPrChange>
        </w:rPr>
        <w:t>Peress li l-mara ma taħdimx u r-raġel għandu impjieg bħala xufier, huwa orndnalu jkompli jħallas is-€60 fix-xahar għad-dejn li baq</w:t>
      </w:r>
      <w:ins w:id="435" w:author="Nadette Refalo" w:date="2015-07-25T09:38:00Z">
        <w:r w:rsidR="00091CC5" w:rsidRPr="004E0A1A">
          <w:rPr>
            <w:rFonts w:ascii="Arial" w:hAnsi="Arial" w:cs="Arial"/>
            <w:sz w:val="24"/>
            <w:szCs w:val="24"/>
            <w:lang w:val="mt-MT"/>
            <w:rPrChange w:id="436" w:author="Nadette Refalo" w:date="2015-10-04T19:45:00Z">
              <w:rPr>
                <w:rFonts w:ascii="Tahoma" w:hAnsi="Tahoma" w:cs="Tahoma"/>
                <w:sz w:val="24"/>
                <w:szCs w:val="24"/>
                <w:lang w:val="mt-MT"/>
              </w:rPr>
            </w:rPrChange>
          </w:rPr>
          <w:t>a</w:t>
        </w:r>
      </w:ins>
      <w:r w:rsidRPr="004E0A1A">
        <w:rPr>
          <w:rFonts w:ascii="Arial" w:hAnsi="Arial" w:cs="Arial"/>
          <w:sz w:val="24"/>
          <w:szCs w:val="24"/>
          <w:lang w:val="mt-MT"/>
          <w:rPrChange w:id="437" w:author="Nadette Refalo" w:date="2015-10-04T19:45:00Z">
            <w:rPr>
              <w:rFonts w:ascii="Tahoma" w:hAnsi="Tahoma" w:cs="Tahoma"/>
              <w:sz w:val="24"/>
              <w:szCs w:val="24"/>
              <w:lang w:val="mt-MT"/>
            </w:rPr>
          </w:rPrChange>
        </w:rPr>
        <w:t>għ</w:t>
      </w:r>
      <w:del w:id="438" w:author="Nadette Refalo" w:date="2015-07-25T09:38:00Z">
        <w:r w:rsidRPr="004E0A1A" w:rsidDel="00091CC5">
          <w:rPr>
            <w:rFonts w:ascii="Arial" w:hAnsi="Arial" w:cs="Arial"/>
            <w:sz w:val="24"/>
            <w:szCs w:val="24"/>
            <w:lang w:val="mt-MT"/>
            <w:rPrChange w:id="439" w:author="Nadette Refalo" w:date="2015-10-04T19:45:00Z">
              <w:rPr>
                <w:rFonts w:ascii="Tahoma" w:hAnsi="Tahoma" w:cs="Tahoma"/>
                <w:sz w:val="24"/>
                <w:szCs w:val="24"/>
                <w:lang w:val="mt-MT"/>
              </w:rPr>
            </w:rPrChange>
          </w:rPr>
          <w:delText>a</w:delText>
        </w:r>
      </w:del>
      <w:r w:rsidRPr="004E0A1A">
        <w:rPr>
          <w:rFonts w:ascii="Arial" w:hAnsi="Arial" w:cs="Arial"/>
          <w:sz w:val="24"/>
          <w:szCs w:val="24"/>
          <w:lang w:val="mt-MT"/>
          <w:rPrChange w:id="440" w:author="Nadette Refalo" w:date="2015-10-04T19:45:00Z">
            <w:rPr>
              <w:rFonts w:ascii="Tahoma" w:hAnsi="Tahoma" w:cs="Tahoma"/>
              <w:sz w:val="24"/>
              <w:szCs w:val="24"/>
              <w:lang w:val="mt-MT"/>
            </w:rPr>
          </w:rPrChange>
        </w:rPr>
        <w:t>lhom mal-bank fuq l-istess post.</w:t>
      </w:r>
    </w:p>
    <w:p w14:paraId="176C3880" w14:textId="77777777" w:rsidR="009E4DFD" w:rsidRPr="004E0A1A" w:rsidRDefault="009E4DFD" w:rsidP="00701FF6">
      <w:pPr>
        <w:spacing w:line="360" w:lineRule="auto"/>
        <w:jc w:val="both"/>
        <w:rPr>
          <w:rFonts w:ascii="Arial" w:hAnsi="Arial" w:cs="Arial"/>
          <w:b/>
          <w:sz w:val="24"/>
          <w:szCs w:val="24"/>
          <w:lang w:val="mt-MT"/>
          <w:rPrChange w:id="441" w:author="Nadette Refalo" w:date="2015-10-04T19:45:00Z">
            <w:rPr>
              <w:rFonts w:ascii="Tahoma" w:hAnsi="Tahoma" w:cs="Tahoma"/>
              <w:b/>
              <w:sz w:val="24"/>
              <w:szCs w:val="24"/>
              <w:lang w:val="mt-MT"/>
            </w:rPr>
          </w:rPrChange>
        </w:rPr>
      </w:pPr>
    </w:p>
    <w:p w14:paraId="056F5194" w14:textId="77777777" w:rsidR="008B6ECF" w:rsidRPr="004E0A1A" w:rsidRDefault="008B6ECF" w:rsidP="00701FF6">
      <w:pPr>
        <w:spacing w:line="360" w:lineRule="auto"/>
        <w:jc w:val="both"/>
        <w:rPr>
          <w:rFonts w:ascii="Arial" w:hAnsi="Arial" w:cs="Arial"/>
          <w:b/>
          <w:sz w:val="24"/>
          <w:szCs w:val="24"/>
          <w:lang w:val="mt-MT"/>
          <w:rPrChange w:id="442" w:author="Nadette Refalo" w:date="2015-10-04T19:45:00Z">
            <w:rPr>
              <w:rFonts w:ascii="Tahoma" w:hAnsi="Tahoma" w:cs="Tahoma"/>
              <w:b/>
              <w:sz w:val="24"/>
              <w:szCs w:val="24"/>
              <w:lang w:val="mt-MT"/>
            </w:rPr>
          </w:rPrChange>
        </w:rPr>
      </w:pPr>
      <w:r w:rsidRPr="004E0A1A">
        <w:rPr>
          <w:rFonts w:ascii="Arial" w:hAnsi="Arial" w:cs="Arial"/>
          <w:b/>
          <w:sz w:val="24"/>
          <w:szCs w:val="24"/>
          <w:lang w:val="mt-MT"/>
          <w:rPrChange w:id="443" w:author="Nadette Refalo" w:date="2015-10-04T19:45:00Z">
            <w:rPr>
              <w:rFonts w:ascii="Tahoma" w:hAnsi="Tahoma" w:cs="Tahoma"/>
              <w:b/>
              <w:sz w:val="24"/>
              <w:szCs w:val="24"/>
              <w:lang w:val="mt-MT"/>
            </w:rPr>
          </w:rPrChange>
        </w:rPr>
        <w:t>Tonio Fenech: Ma ksirtx il-kodiċi ta' etika meta aċċettajt l-arloġġ</w:t>
      </w:r>
    </w:p>
    <w:p w14:paraId="134043B1" w14:textId="2BAC9348" w:rsidR="008B6ECF" w:rsidRPr="004E0A1A" w:rsidRDefault="008B6ECF" w:rsidP="00701FF6">
      <w:pPr>
        <w:spacing w:line="360" w:lineRule="auto"/>
        <w:jc w:val="both"/>
        <w:rPr>
          <w:rFonts w:ascii="Arial" w:hAnsi="Arial" w:cs="Arial"/>
          <w:sz w:val="24"/>
          <w:szCs w:val="24"/>
          <w:lang w:val="mt-MT"/>
          <w:rPrChange w:id="444" w:author="Nadette Refalo" w:date="2015-10-04T19:45:00Z">
            <w:rPr>
              <w:rFonts w:ascii="Tahoma" w:hAnsi="Tahoma" w:cs="Tahoma"/>
              <w:sz w:val="24"/>
              <w:szCs w:val="24"/>
              <w:lang w:val="mt-MT"/>
            </w:rPr>
          </w:rPrChange>
        </w:rPr>
      </w:pPr>
      <w:r w:rsidRPr="004E0A1A">
        <w:rPr>
          <w:rFonts w:ascii="Arial" w:hAnsi="Arial" w:cs="Arial"/>
          <w:sz w:val="24"/>
          <w:szCs w:val="24"/>
          <w:lang w:val="mt-MT"/>
          <w:rPrChange w:id="445" w:author="Nadette Refalo" w:date="2015-10-04T19:45:00Z">
            <w:rPr>
              <w:rFonts w:ascii="Tahoma" w:hAnsi="Tahoma" w:cs="Tahoma"/>
              <w:sz w:val="24"/>
              <w:szCs w:val="24"/>
              <w:lang w:val="mt-MT"/>
            </w:rPr>
          </w:rPrChange>
        </w:rPr>
        <w:t>L-eks-Ministru tal-Finanzi Tonio Fenceh qal li meta aċċetta l-arloġġ bħala rigal mingħand Ray Farrugia, ħu George Farrugia li ngħata l-proklama biex jgħid il-verità kollha dwar il-każ tax-xiri taż-żejt, ma kisirx il-Kodiċi tal-Etika.</w:t>
      </w:r>
    </w:p>
    <w:p w14:paraId="5AC6F60F" w14:textId="77777777" w:rsidR="009E4DFD" w:rsidRPr="004E0A1A" w:rsidRDefault="008B6ECF" w:rsidP="00701FF6">
      <w:pPr>
        <w:spacing w:line="360" w:lineRule="auto"/>
        <w:jc w:val="both"/>
        <w:rPr>
          <w:rFonts w:ascii="Arial" w:hAnsi="Arial" w:cs="Arial"/>
          <w:sz w:val="24"/>
          <w:szCs w:val="24"/>
          <w:lang w:val="mt-MT"/>
          <w:rPrChange w:id="446" w:author="Nadette Refalo" w:date="2015-10-04T19:45:00Z">
            <w:rPr>
              <w:rFonts w:ascii="Tahoma" w:hAnsi="Tahoma" w:cs="Tahoma"/>
              <w:sz w:val="24"/>
              <w:szCs w:val="24"/>
              <w:lang w:val="mt-MT"/>
            </w:rPr>
          </w:rPrChange>
        </w:rPr>
      </w:pPr>
      <w:r w:rsidRPr="004E0A1A">
        <w:rPr>
          <w:rFonts w:ascii="Arial" w:hAnsi="Arial" w:cs="Arial"/>
          <w:sz w:val="24"/>
          <w:szCs w:val="24"/>
          <w:lang w:val="mt-MT"/>
          <w:rPrChange w:id="447" w:author="Nadette Refalo" w:date="2015-10-04T19:45:00Z">
            <w:rPr>
              <w:rFonts w:ascii="Tahoma" w:hAnsi="Tahoma" w:cs="Tahoma"/>
              <w:sz w:val="24"/>
              <w:szCs w:val="24"/>
              <w:lang w:val="mt-MT"/>
            </w:rPr>
          </w:rPrChange>
        </w:rPr>
        <w:t>Fenech qal li l-Kodiċi tal-Etika jinkiser biss jekk ir-rigal li jingħata jinfluwenza l-politika tal-Gvern. Madankollu, skont Tonio Fenech, dan kien rigal ġenwin. </w:t>
      </w:r>
    </w:p>
    <w:p w14:paraId="630AAD70" w14:textId="77777777" w:rsidR="009E4DFD" w:rsidRPr="004E0A1A" w:rsidRDefault="009E4DFD" w:rsidP="00701FF6">
      <w:pPr>
        <w:spacing w:line="360" w:lineRule="auto"/>
        <w:jc w:val="both"/>
        <w:rPr>
          <w:rFonts w:ascii="Arial" w:hAnsi="Arial" w:cs="Arial"/>
          <w:sz w:val="24"/>
          <w:szCs w:val="24"/>
          <w:lang w:val="mt-MT"/>
          <w:rPrChange w:id="448" w:author="Nadette Refalo" w:date="2015-10-04T19:45:00Z">
            <w:rPr>
              <w:rFonts w:ascii="Tahoma" w:hAnsi="Tahoma" w:cs="Tahoma"/>
              <w:sz w:val="24"/>
              <w:szCs w:val="24"/>
              <w:lang w:val="mt-MT"/>
            </w:rPr>
          </w:rPrChange>
        </w:rPr>
      </w:pPr>
    </w:p>
    <w:p w14:paraId="5E4FED89" w14:textId="515E5436" w:rsidR="008B6ECF" w:rsidRPr="004E0A1A" w:rsidRDefault="008B6ECF" w:rsidP="00701FF6">
      <w:pPr>
        <w:spacing w:line="360" w:lineRule="auto"/>
        <w:jc w:val="both"/>
        <w:rPr>
          <w:rFonts w:ascii="Arial" w:hAnsi="Arial" w:cs="Arial"/>
          <w:sz w:val="24"/>
          <w:szCs w:val="24"/>
          <w:lang w:val="mt-MT"/>
          <w:rPrChange w:id="449" w:author="Nadette Refalo" w:date="2015-10-04T19:45:00Z">
            <w:rPr>
              <w:rFonts w:ascii="Tahoma" w:hAnsi="Tahoma" w:cs="Tahoma"/>
              <w:sz w:val="24"/>
              <w:szCs w:val="24"/>
              <w:lang w:val="mt-MT"/>
            </w:rPr>
          </w:rPrChange>
        </w:rPr>
      </w:pPr>
      <w:r w:rsidRPr="004E0A1A">
        <w:rPr>
          <w:rFonts w:ascii="Arial" w:hAnsi="Arial" w:cs="Arial"/>
          <w:sz w:val="24"/>
          <w:szCs w:val="24"/>
          <w:lang w:val="mt-MT"/>
          <w:rPrChange w:id="450" w:author="Nadette Refalo" w:date="2015-10-04T19:45:00Z">
            <w:rPr>
              <w:rFonts w:ascii="Tahoma" w:hAnsi="Tahoma" w:cs="Tahoma"/>
              <w:sz w:val="24"/>
              <w:szCs w:val="24"/>
              <w:lang w:val="mt-MT"/>
            </w:rPr>
          </w:rPrChange>
        </w:rPr>
        <w:t>“Għalhekk jien ma kellix għalfejn nirrapporta lill-Prim Ministru,” qal Tonio Fenech meta kien qed jagħti x-xhieda tiegħu quddiem il-Kumitat tal-Kontijiet Pubbliċi (PAC), meta kompla jinstema' l-każ dwar ir-rapport tal-Awditur dwar ix-xiri taż-żejt. </w:t>
      </w:r>
    </w:p>
    <w:p w14:paraId="3B588B05" w14:textId="77777777" w:rsidR="008B6ECF" w:rsidRPr="004E0A1A" w:rsidRDefault="008B6ECF" w:rsidP="00701FF6">
      <w:pPr>
        <w:spacing w:line="360" w:lineRule="auto"/>
        <w:jc w:val="both"/>
        <w:rPr>
          <w:rFonts w:ascii="Arial" w:hAnsi="Arial" w:cs="Arial"/>
          <w:sz w:val="24"/>
          <w:szCs w:val="24"/>
          <w:lang w:val="mt-MT"/>
          <w:rPrChange w:id="451" w:author="Nadette Refalo" w:date="2015-10-04T19:45:00Z">
            <w:rPr>
              <w:rFonts w:ascii="Tahoma" w:hAnsi="Tahoma" w:cs="Tahoma"/>
              <w:sz w:val="24"/>
              <w:szCs w:val="24"/>
              <w:lang w:val="mt-MT"/>
            </w:rPr>
          </w:rPrChange>
        </w:rPr>
      </w:pPr>
    </w:p>
    <w:p w14:paraId="53DABEF6" w14:textId="7830A3EF" w:rsidR="008B6ECF" w:rsidRPr="004E0A1A" w:rsidRDefault="008B6ECF" w:rsidP="00701FF6">
      <w:pPr>
        <w:spacing w:line="360" w:lineRule="auto"/>
        <w:jc w:val="both"/>
        <w:rPr>
          <w:rFonts w:ascii="Arial" w:hAnsi="Arial" w:cs="Arial"/>
          <w:sz w:val="24"/>
          <w:szCs w:val="24"/>
          <w:lang w:val="mt-MT"/>
          <w:rPrChange w:id="452" w:author="Nadette Refalo" w:date="2015-10-04T19:45:00Z">
            <w:rPr>
              <w:rFonts w:ascii="Tahoma" w:hAnsi="Tahoma" w:cs="Tahoma"/>
              <w:sz w:val="24"/>
              <w:szCs w:val="24"/>
              <w:lang w:val="mt-MT"/>
            </w:rPr>
          </w:rPrChange>
        </w:rPr>
      </w:pPr>
      <w:r w:rsidRPr="004E0A1A">
        <w:rPr>
          <w:rFonts w:ascii="Arial" w:hAnsi="Arial" w:cs="Arial"/>
          <w:sz w:val="24"/>
          <w:szCs w:val="24"/>
          <w:lang w:val="mt-MT"/>
          <w:rPrChange w:id="453" w:author="Nadette Refalo" w:date="2015-10-04T19:45:00Z">
            <w:rPr>
              <w:rFonts w:ascii="Tahoma" w:hAnsi="Tahoma" w:cs="Tahoma"/>
              <w:sz w:val="24"/>
              <w:szCs w:val="24"/>
              <w:lang w:val="mt-MT"/>
            </w:rPr>
          </w:rPrChange>
        </w:rPr>
        <w:lastRenderedPageBreak/>
        <w:t>Tonio Fenech qal li huwa kien jaf lil George Farrugia okkażjonalment, madankollu qatt ma kellu diskussjonijiet miegħu. Qal li kellu inkontru ma' Farrugia meta kienet qed issir laqgħa dwar proġett ta' privatizzazzjoni. Inkontru ieħor seħħ meta George Farrugia akkkumpanja lil ħuh Ray Farrugia sad-dar tal-eks-Ministru, meta dan tal-aħħar ta</w:t>
      </w:r>
      <w:ins w:id="454" w:author="Nadette Refalo" w:date="2015-07-25T09:43:00Z">
        <w:r w:rsidR="0047765F" w:rsidRPr="004E0A1A">
          <w:rPr>
            <w:rFonts w:ascii="Arial" w:hAnsi="Arial" w:cs="Arial"/>
            <w:sz w:val="24"/>
            <w:szCs w:val="24"/>
            <w:lang w:val="mt-MT"/>
            <w:rPrChange w:id="455" w:author="Nadette Refalo" w:date="2015-10-04T19:45:00Z">
              <w:rPr>
                <w:rFonts w:ascii="Myriad Hebrew Regular" w:hAnsi="Myriad Hebrew Regular" w:cs="Myriad Hebrew Regular"/>
                <w:sz w:val="24"/>
                <w:szCs w:val="24"/>
                <w:lang w:val="mt-MT"/>
              </w:rPr>
            </w:rPrChange>
          </w:rPr>
          <w:t>h</w:t>
        </w:r>
      </w:ins>
      <w:del w:id="456" w:author="Nadette Refalo" w:date="2015-07-25T09:43:00Z">
        <w:r w:rsidRPr="004E0A1A" w:rsidDel="0047765F">
          <w:rPr>
            <w:rFonts w:ascii="Arial" w:hAnsi="Arial" w:cs="Arial"/>
            <w:sz w:val="24"/>
            <w:szCs w:val="24"/>
            <w:lang w:val="mt-MT"/>
            <w:rPrChange w:id="457" w:author="Nadette Refalo" w:date="2015-10-04T19:45:00Z">
              <w:rPr>
                <w:rFonts w:ascii="Myriad Hebrew Regular" w:hAnsi="Myriad Hebrew Regular" w:cs="Myriad Hebrew Regular"/>
                <w:sz w:val="24"/>
                <w:szCs w:val="24"/>
                <w:lang w:val="mt-MT"/>
              </w:rPr>
            </w:rPrChange>
          </w:rPr>
          <w:delText>ħ</w:delText>
        </w:r>
      </w:del>
      <w:r w:rsidRPr="004E0A1A">
        <w:rPr>
          <w:rFonts w:ascii="Arial" w:hAnsi="Arial" w:cs="Arial"/>
          <w:sz w:val="24"/>
          <w:szCs w:val="24"/>
          <w:lang w:val="mt-MT"/>
          <w:rPrChange w:id="458" w:author="Nadette Refalo" w:date="2015-10-04T19:45:00Z">
            <w:rPr>
              <w:rFonts w:ascii="Tahoma" w:hAnsi="Tahoma" w:cs="Tahoma"/>
              <w:sz w:val="24"/>
              <w:szCs w:val="24"/>
              <w:lang w:val="mt-MT"/>
            </w:rPr>
          </w:rPrChange>
        </w:rPr>
        <w:t xml:space="preserve"> l-arloġġ.</w:t>
      </w:r>
    </w:p>
    <w:p w14:paraId="09DCCD2B" w14:textId="77777777" w:rsidR="008B6ECF" w:rsidRPr="004E0A1A" w:rsidRDefault="008B6ECF" w:rsidP="00701FF6">
      <w:pPr>
        <w:spacing w:line="360" w:lineRule="auto"/>
        <w:jc w:val="both"/>
        <w:rPr>
          <w:rFonts w:ascii="Arial" w:hAnsi="Arial" w:cs="Arial"/>
          <w:sz w:val="24"/>
          <w:szCs w:val="24"/>
          <w:lang w:val="mt-MT"/>
          <w:rPrChange w:id="459" w:author="Nadette Refalo" w:date="2015-10-04T19:45:00Z">
            <w:rPr>
              <w:rFonts w:ascii="Tahoma" w:hAnsi="Tahoma" w:cs="Tahoma"/>
              <w:sz w:val="24"/>
              <w:szCs w:val="24"/>
              <w:lang w:val="mt-MT"/>
            </w:rPr>
          </w:rPrChange>
        </w:rPr>
      </w:pPr>
    </w:p>
    <w:p w14:paraId="79B61408" w14:textId="63605127" w:rsidR="008B6ECF" w:rsidRPr="004E0A1A" w:rsidRDefault="008B6ECF" w:rsidP="00701FF6">
      <w:pPr>
        <w:spacing w:line="360" w:lineRule="auto"/>
        <w:jc w:val="both"/>
        <w:rPr>
          <w:rFonts w:ascii="Arial" w:hAnsi="Arial" w:cs="Arial"/>
          <w:sz w:val="24"/>
          <w:szCs w:val="24"/>
          <w:lang w:val="mt-MT"/>
          <w:rPrChange w:id="460" w:author="Nadette Refalo" w:date="2015-10-04T19:45:00Z">
            <w:rPr>
              <w:rFonts w:ascii="Tahoma" w:hAnsi="Tahoma" w:cs="Tahoma"/>
              <w:sz w:val="24"/>
              <w:szCs w:val="24"/>
              <w:lang w:val="mt-MT"/>
            </w:rPr>
          </w:rPrChange>
        </w:rPr>
      </w:pPr>
      <w:r w:rsidRPr="004E0A1A">
        <w:rPr>
          <w:rFonts w:ascii="Arial" w:hAnsi="Arial" w:cs="Arial"/>
          <w:sz w:val="24"/>
          <w:szCs w:val="24"/>
          <w:lang w:val="mt-MT"/>
          <w:rPrChange w:id="461" w:author="Nadette Refalo" w:date="2015-10-04T19:45:00Z">
            <w:rPr>
              <w:rFonts w:ascii="Tahoma" w:hAnsi="Tahoma" w:cs="Tahoma"/>
              <w:sz w:val="24"/>
              <w:szCs w:val="24"/>
              <w:lang w:val="mt-MT"/>
            </w:rPr>
          </w:rPrChange>
        </w:rPr>
        <w:t xml:space="preserve">Fenech qal li kienet mart Ray Farrugia li riedet tagħtih dan l-arloġġ li kienet għamlet hi. Qal li dan l-arloġġ ingħata lilu meta lanqas biss kien Ministru responsabbli mill-Enemalta. Dan ix-xogħol kien sar minn persuna dilettanta, u kien jiswa biss €200, u mhux €5,000 kif allega l-Partit Laburista. Tonio Fenech qal li għal din ir-raġuni huwa </w:t>
      </w:r>
      <w:bookmarkStart w:id="462" w:name="_GoBack"/>
      <w:bookmarkEnd w:id="462"/>
      <w:r w:rsidRPr="004E0A1A">
        <w:rPr>
          <w:rFonts w:ascii="Arial" w:hAnsi="Arial" w:cs="Arial"/>
          <w:sz w:val="24"/>
          <w:szCs w:val="24"/>
          <w:lang w:val="mt-MT"/>
          <w:rPrChange w:id="463" w:author="Nadette Refalo" w:date="2015-10-04T19:45:00Z">
            <w:rPr>
              <w:rFonts w:ascii="Tahoma" w:hAnsi="Tahoma" w:cs="Tahoma"/>
              <w:sz w:val="24"/>
              <w:szCs w:val="24"/>
              <w:lang w:val="mt-MT"/>
            </w:rPr>
          </w:rPrChange>
        </w:rPr>
        <w:t>fetaħ kawża ta' libell lill-Ministri Chris Cardona u Evarist Bartolo.</w:t>
      </w:r>
    </w:p>
    <w:p w14:paraId="592B5D08" w14:textId="77777777" w:rsidR="008B6ECF" w:rsidRPr="004E0A1A" w:rsidRDefault="008B6ECF" w:rsidP="00701FF6">
      <w:pPr>
        <w:spacing w:line="360" w:lineRule="auto"/>
        <w:jc w:val="both"/>
        <w:rPr>
          <w:rFonts w:ascii="Arial" w:hAnsi="Arial" w:cs="Arial"/>
          <w:sz w:val="24"/>
          <w:szCs w:val="24"/>
          <w:lang w:val="mt-MT"/>
          <w:rPrChange w:id="464" w:author="Nadette Refalo" w:date="2015-10-04T19:45:00Z">
            <w:rPr>
              <w:rFonts w:ascii="Tahoma" w:hAnsi="Tahoma" w:cs="Tahoma"/>
              <w:sz w:val="24"/>
              <w:szCs w:val="24"/>
              <w:lang w:val="mt-MT"/>
            </w:rPr>
          </w:rPrChange>
        </w:rPr>
      </w:pPr>
    </w:p>
    <w:p w14:paraId="0EDF8E53" w14:textId="643FAC2C" w:rsidR="008B6ECF" w:rsidRPr="004E0A1A" w:rsidRDefault="008B6ECF" w:rsidP="00701FF6">
      <w:pPr>
        <w:spacing w:line="360" w:lineRule="auto"/>
        <w:jc w:val="both"/>
        <w:rPr>
          <w:rFonts w:ascii="Arial" w:hAnsi="Arial" w:cs="Arial"/>
          <w:sz w:val="24"/>
          <w:szCs w:val="24"/>
          <w:lang w:val="mt-MT"/>
          <w:rPrChange w:id="465" w:author="Nadette Refalo" w:date="2015-10-04T19:45:00Z">
            <w:rPr>
              <w:rFonts w:ascii="Tahoma" w:hAnsi="Tahoma" w:cs="Tahoma"/>
              <w:sz w:val="24"/>
              <w:szCs w:val="24"/>
              <w:lang w:val="mt-MT"/>
            </w:rPr>
          </w:rPrChange>
        </w:rPr>
      </w:pPr>
      <w:r w:rsidRPr="004E0A1A">
        <w:rPr>
          <w:rFonts w:ascii="Arial" w:hAnsi="Arial" w:cs="Arial"/>
          <w:sz w:val="24"/>
          <w:szCs w:val="24"/>
          <w:lang w:val="mt-MT"/>
          <w:rPrChange w:id="466" w:author="Nadette Refalo" w:date="2015-10-04T19:45:00Z">
            <w:rPr>
              <w:rFonts w:ascii="Tahoma" w:hAnsi="Tahoma" w:cs="Tahoma"/>
              <w:sz w:val="24"/>
              <w:szCs w:val="24"/>
              <w:lang w:val="mt-MT"/>
            </w:rPr>
          </w:rPrChange>
        </w:rPr>
        <w:t>B'ton imqanqal għall-aħħar, Tonio Fenech qal li l-Pulizija kienet investigat dan il-każ. L-Ispettur Angelo Gafà kien induna mill-ewwel li dan l-arloġġ ma kellux valur, filwaqt li l-eks-Kummissarju tal-Pulizija John Rizzo kien qal li ma kienx hemm relevanza f'dan il-każ.</w:t>
      </w:r>
    </w:p>
    <w:p w14:paraId="3163AF97" w14:textId="77777777" w:rsidR="008B6ECF" w:rsidRPr="004E0A1A" w:rsidRDefault="008B6ECF" w:rsidP="00701FF6">
      <w:pPr>
        <w:spacing w:line="360" w:lineRule="auto"/>
        <w:jc w:val="both"/>
        <w:rPr>
          <w:rFonts w:ascii="Arial" w:hAnsi="Arial" w:cs="Arial"/>
          <w:sz w:val="24"/>
          <w:szCs w:val="24"/>
          <w:lang w:val="mt-MT"/>
          <w:rPrChange w:id="467" w:author="Nadette Refalo" w:date="2015-10-04T19:45:00Z">
            <w:rPr>
              <w:rFonts w:ascii="Tahoma" w:hAnsi="Tahoma" w:cs="Tahoma"/>
              <w:sz w:val="24"/>
              <w:szCs w:val="24"/>
              <w:lang w:val="mt-MT"/>
            </w:rPr>
          </w:rPrChange>
        </w:rPr>
      </w:pPr>
    </w:p>
    <w:p w14:paraId="07E6A894" w14:textId="79BD0C17" w:rsidR="008B6ECF" w:rsidRPr="004E0A1A" w:rsidRDefault="008B6ECF" w:rsidP="00701FF6">
      <w:pPr>
        <w:spacing w:line="360" w:lineRule="auto"/>
        <w:jc w:val="both"/>
        <w:rPr>
          <w:rFonts w:ascii="Arial" w:hAnsi="Arial" w:cs="Arial"/>
          <w:sz w:val="24"/>
          <w:szCs w:val="24"/>
          <w:lang w:val="mt-MT"/>
          <w:rPrChange w:id="468" w:author="Nadette Refalo" w:date="2015-10-04T19:45:00Z">
            <w:rPr>
              <w:rFonts w:ascii="Tahoma" w:hAnsi="Tahoma" w:cs="Tahoma"/>
              <w:sz w:val="24"/>
              <w:szCs w:val="24"/>
              <w:lang w:val="mt-MT"/>
            </w:rPr>
          </w:rPrChange>
        </w:rPr>
      </w:pPr>
      <w:r w:rsidRPr="004E0A1A">
        <w:rPr>
          <w:rFonts w:ascii="Arial" w:hAnsi="Arial" w:cs="Arial"/>
          <w:sz w:val="24"/>
          <w:szCs w:val="24"/>
          <w:lang w:val="mt-MT"/>
          <w:rPrChange w:id="469" w:author="Nadette Refalo" w:date="2015-10-04T19:45:00Z">
            <w:rPr>
              <w:rFonts w:ascii="Tahoma" w:hAnsi="Tahoma" w:cs="Tahoma"/>
              <w:sz w:val="24"/>
              <w:szCs w:val="24"/>
              <w:lang w:val="mt-MT"/>
            </w:rPr>
          </w:rPrChange>
        </w:rPr>
        <w:t>Mistoqsi mill-Ministru Edward Zammit Lewis, Tonio Fenech qal li Ray u George Farrugia marru d-dar minn jeddhom u mingħajr stedina. </w:t>
      </w:r>
    </w:p>
    <w:p w14:paraId="36DDE6B2" w14:textId="77777777" w:rsidR="008B6ECF" w:rsidRPr="004E0A1A" w:rsidRDefault="008B6ECF" w:rsidP="00701FF6">
      <w:pPr>
        <w:spacing w:line="360" w:lineRule="auto"/>
        <w:jc w:val="both"/>
        <w:rPr>
          <w:rFonts w:ascii="Arial" w:hAnsi="Arial" w:cs="Arial"/>
          <w:sz w:val="24"/>
          <w:szCs w:val="24"/>
          <w:lang w:val="mt-MT"/>
          <w:rPrChange w:id="470" w:author="Nadette Refalo" w:date="2015-10-04T19:45:00Z">
            <w:rPr>
              <w:rFonts w:ascii="Tahoma" w:hAnsi="Tahoma" w:cs="Tahoma"/>
              <w:sz w:val="24"/>
              <w:szCs w:val="24"/>
              <w:lang w:val="mt-MT"/>
            </w:rPr>
          </w:rPrChange>
        </w:rPr>
      </w:pPr>
    </w:p>
    <w:p w14:paraId="4D372542" w14:textId="7F326F07" w:rsidR="008B6ECF" w:rsidRPr="004E0A1A" w:rsidRDefault="008B6ECF" w:rsidP="00701FF6">
      <w:pPr>
        <w:spacing w:line="360" w:lineRule="auto"/>
        <w:jc w:val="both"/>
        <w:rPr>
          <w:rFonts w:ascii="Arial" w:hAnsi="Arial" w:cs="Arial"/>
          <w:sz w:val="24"/>
          <w:szCs w:val="24"/>
          <w:lang w:val="mt-MT"/>
          <w:rPrChange w:id="471" w:author="Nadette Refalo" w:date="2015-10-04T19:45:00Z">
            <w:rPr>
              <w:rFonts w:ascii="Tahoma" w:hAnsi="Tahoma" w:cs="Tahoma"/>
              <w:sz w:val="24"/>
              <w:szCs w:val="24"/>
              <w:lang w:val="mt-MT"/>
            </w:rPr>
          </w:rPrChange>
        </w:rPr>
      </w:pPr>
      <w:r w:rsidRPr="004E0A1A">
        <w:rPr>
          <w:rFonts w:ascii="Arial" w:hAnsi="Arial" w:cs="Arial"/>
          <w:sz w:val="24"/>
          <w:szCs w:val="24"/>
          <w:lang w:val="mt-MT"/>
          <w:rPrChange w:id="472" w:author="Nadette Refalo" w:date="2015-10-04T19:45:00Z">
            <w:rPr>
              <w:rFonts w:ascii="Tahoma" w:hAnsi="Tahoma" w:cs="Tahoma"/>
              <w:sz w:val="24"/>
              <w:szCs w:val="24"/>
              <w:lang w:val="mt-MT"/>
            </w:rPr>
          </w:rPrChange>
        </w:rPr>
        <w:t>“Jien sibthom wara l-bieb u inizjalment ir-rigal m</w:t>
      </w:r>
      <w:ins w:id="473" w:author="Nadette Refalo" w:date="2015-07-26T16:28:00Z">
        <w:r w:rsidR="00B47ED9" w:rsidRPr="004E0A1A">
          <w:rPr>
            <w:rFonts w:ascii="Arial" w:hAnsi="Arial" w:cs="Arial"/>
            <w:sz w:val="24"/>
            <w:szCs w:val="24"/>
            <w:lang w:val="mt-MT"/>
            <w:rPrChange w:id="474" w:author="Nadette Refalo" w:date="2015-10-04T19:45:00Z">
              <w:rPr>
                <w:rFonts w:ascii="Tahoma" w:hAnsi="Tahoma" w:cs="Tahoma"/>
                <w:sz w:val="24"/>
                <w:szCs w:val="24"/>
                <w:lang w:val="mt-MT"/>
              </w:rPr>
            </w:rPrChange>
          </w:rPr>
          <w:t>’</w:t>
        </w:r>
      </w:ins>
      <w:del w:id="475" w:author="Nadette Refalo" w:date="2015-07-26T16:28:00Z">
        <w:r w:rsidRPr="004E0A1A" w:rsidDel="00B47ED9">
          <w:rPr>
            <w:rFonts w:ascii="Arial" w:hAnsi="Arial" w:cs="Arial"/>
            <w:sz w:val="24"/>
            <w:szCs w:val="24"/>
            <w:lang w:val="mt-MT"/>
            <w:rPrChange w:id="476" w:author="Nadette Refalo" w:date="2015-10-04T19:45:00Z">
              <w:rPr>
                <w:rFonts w:ascii="Tahoma" w:hAnsi="Tahoma" w:cs="Tahoma"/>
                <w:sz w:val="24"/>
                <w:szCs w:val="24"/>
                <w:lang w:val="mt-MT"/>
              </w:rPr>
            </w:rPrChange>
          </w:rPr>
          <w:delText>a</w:delText>
        </w:r>
      </w:del>
      <w:r w:rsidRPr="004E0A1A">
        <w:rPr>
          <w:rFonts w:ascii="Arial" w:hAnsi="Arial" w:cs="Arial"/>
          <w:sz w:val="24"/>
          <w:szCs w:val="24"/>
          <w:lang w:val="mt-MT"/>
          <w:rPrChange w:id="477" w:author="Nadette Refalo" w:date="2015-10-04T19:45:00Z">
            <w:rPr>
              <w:rFonts w:ascii="Tahoma" w:hAnsi="Tahoma" w:cs="Tahoma"/>
              <w:sz w:val="24"/>
              <w:szCs w:val="24"/>
              <w:lang w:val="mt-MT"/>
            </w:rPr>
          </w:rPrChange>
        </w:rPr>
        <w:t xml:space="preserve"> aċċettajtux. Però mbagħad ħadtu, għaliex sa dak iż-żmien kulma kont naf kien li Ray Farrugia huwa ta' John's Garage. Lanqas kont naf li għandu x'jaqsam maż-żejt,” qal Tonio Fenech, filwaqt li baqa'</w:t>
      </w:r>
      <w:ins w:id="478" w:author="Nadette Refalo" w:date="2015-07-25T11:27:00Z">
        <w:r w:rsidR="004428C6" w:rsidRPr="004E0A1A">
          <w:rPr>
            <w:rFonts w:ascii="Arial" w:hAnsi="Arial" w:cs="Arial"/>
            <w:sz w:val="24"/>
            <w:szCs w:val="24"/>
            <w:lang w:val="mt-MT"/>
            <w:rPrChange w:id="479" w:author="Nadette Refalo" w:date="2015-10-04T19:45:00Z">
              <w:rPr>
                <w:rFonts w:ascii="Tahoma" w:hAnsi="Tahoma" w:cs="Tahoma"/>
                <w:sz w:val="24"/>
                <w:szCs w:val="24"/>
                <w:lang w:val="mt-MT"/>
              </w:rPr>
            </w:rPrChange>
          </w:rPr>
          <w:t>’</w:t>
        </w:r>
      </w:ins>
      <w:r w:rsidRPr="004E0A1A">
        <w:rPr>
          <w:rFonts w:ascii="Arial" w:hAnsi="Arial" w:cs="Arial"/>
          <w:sz w:val="24"/>
          <w:szCs w:val="24"/>
          <w:lang w:val="mt-MT"/>
          <w:rPrChange w:id="480" w:author="Nadette Refalo" w:date="2015-10-04T19:45:00Z">
            <w:rPr>
              <w:rFonts w:ascii="Tahoma" w:hAnsi="Tahoma" w:cs="Tahoma"/>
              <w:sz w:val="24"/>
              <w:szCs w:val="24"/>
              <w:lang w:val="mt-MT"/>
            </w:rPr>
          </w:rPrChange>
        </w:rPr>
        <w:t xml:space="preserve"> jinsisti li dan kien rigal normali, bħal rigali oħrajn. </w:t>
      </w:r>
    </w:p>
    <w:p w14:paraId="225023CD" w14:textId="77777777" w:rsidR="009E4DFD" w:rsidRPr="004E0A1A" w:rsidRDefault="009E4DFD" w:rsidP="00701FF6">
      <w:pPr>
        <w:spacing w:line="360" w:lineRule="auto"/>
        <w:jc w:val="both"/>
        <w:rPr>
          <w:rFonts w:ascii="Arial" w:hAnsi="Arial" w:cs="Arial"/>
          <w:sz w:val="24"/>
          <w:szCs w:val="24"/>
          <w:lang w:val="mt-MT"/>
          <w:rPrChange w:id="481" w:author="Nadette Refalo" w:date="2015-10-04T19:45:00Z">
            <w:rPr>
              <w:rFonts w:ascii="Tahoma" w:hAnsi="Tahoma" w:cs="Tahoma"/>
              <w:sz w:val="24"/>
              <w:szCs w:val="24"/>
              <w:lang w:val="mt-MT"/>
            </w:rPr>
          </w:rPrChange>
        </w:rPr>
      </w:pPr>
    </w:p>
    <w:p w14:paraId="4746B677" w14:textId="541C96C8" w:rsidR="008B6ECF" w:rsidRPr="004E0A1A" w:rsidRDefault="008B6ECF" w:rsidP="00701FF6">
      <w:pPr>
        <w:spacing w:line="360" w:lineRule="auto"/>
        <w:jc w:val="both"/>
        <w:rPr>
          <w:rFonts w:ascii="Arial" w:hAnsi="Arial" w:cs="Arial"/>
          <w:sz w:val="24"/>
          <w:szCs w:val="24"/>
          <w:lang w:val="mt-MT"/>
          <w:rPrChange w:id="482" w:author="Nadette Refalo" w:date="2015-10-04T19:45:00Z">
            <w:rPr>
              <w:rFonts w:ascii="Tahoma" w:hAnsi="Tahoma" w:cs="Tahoma"/>
              <w:sz w:val="24"/>
              <w:szCs w:val="24"/>
              <w:lang w:val="mt-MT"/>
            </w:rPr>
          </w:rPrChange>
        </w:rPr>
      </w:pPr>
      <w:r w:rsidRPr="004E0A1A">
        <w:rPr>
          <w:rFonts w:ascii="Arial" w:hAnsi="Arial" w:cs="Arial"/>
          <w:sz w:val="24"/>
          <w:szCs w:val="24"/>
          <w:lang w:val="mt-MT"/>
          <w:rPrChange w:id="483" w:author="Nadette Refalo" w:date="2015-10-04T19:45:00Z">
            <w:rPr>
              <w:rFonts w:ascii="Tahoma" w:hAnsi="Tahoma" w:cs="Tahoma"/>
              <w:sz w:val="24"/>
              <w:szCs w:val="24"/>
              <w:lang w:val="mt-MT"/>
            </w:rPr>
          </w:rPrChange>
        </w:rPr>
        <w:t>Fenech insista li, “Ridt inkun vera profeta biex inkun naf x'se jiġri sitt snin wara. Jien naf biss li għamlitu mart Ray Farrugia għaliex kellha delizzju. Li kieku qaluli li l-arloġġ tħallas mill-Power Plan, ma kontx naċċettah. Imma Ray Farrugia qalli li għamlitu l-mara tiegħu,” qal Tonio Fenech.  </w:t>
      </w:r>
      <w:del w:id="484" w:author="Nadette Refalo" w:date="2015-07-25T11:27:00Z">
        <w:r w:rsidRPr="004E0A1A" w:rsidDel="004428C6">
          <w:rPr>
            <w:rFonts w:ascii="Arial" w:hAnsi="Arial" w:cs="Arial"/>
            <w:sz w:val="24"/>
            <w:szCs w:val="24"/>
            <w:lang w:val="mt-MT"/>
            <w:rPrChange w:id="485" w:author="Nadette Refalo" w:date="2015-10-04T19:45:00Z">
              <w:rPr>
                <w:rFonts w:ascii="Myriad Pro" w:hAnsi="Myriad Pro" w:cs="Myriad Pro"/>
                <w:sz w:val="24"/>
                <w:szCs w:val="24"/>
                <w:lang w:val="mt-MT"/>
              </w:rPr>
            </w:rPrChange>
          </w:rPr>
          <w:delText xml:space="preserve">żied </w:delText>
        </w:r>
      </w:del>
      <w:ins w:id="486" w:author="Nadette Refalo" w:date="2015-07-25T11:27:00Z">
        <w:r w:rsidR="004428C6" w:rsidRPr="004E0A1A">
          <w:rPr>
            <w:rFonts w:ascii="Arial" w:hAnsi="Arial" w:cs="Arial"/>
            <w:sz w:val="24"/>
            <w:szCs w:val="24"/>
            <w:lang w:val="mt-MT"/>
            <w:rPrChange w:id="487" w:author="Nadette Refalo" w:date="2015-10-04T19:45:00Z">
              <w:rPr>
                <w:rFonts w:ascii="Myriad Pro" w:hAnsi="Myriad Pro" w:cs="Myriad Pro"/>
                <w:sz w:val="24"/>
                <w:szCs w:val="24"/>
                <w:lang w:val="mt-MT"/>
              </w:rPr>
            </w:rPrChange>
          </w:rPr>
          <w:t xml:space="preserve">Żied </w:t>
        </w:r>
      </w:ins>
      <w:r w:rsidRPr="004E0A1A">
        <w:rPr>
          <w:rFonts w:ascii="Arial" w:hAnsi="Arial" w:cs="Arial"/>
          <w:sz w:val="24"/>
          <w:szCs w:val="24"/>
          <w:lang w:val="mt-MT"/>
          <w:rPrChange w:id="488" w:author="Nadette Refalo" w:date="2015-10-04T19:45:00Z">
            <w:rPr>
              <w:rFonts w:ascii="Tahoma" w:hAnsi="Tahoma" w:cs="Tahoma"/>
              <w:sz w:val="24"/>
              <w:szCs w:val="24"/>
              <w:lang w:val="mt-MT"/>
            </w:rPr>
          </w:rPrChange>
        </w:rPr>
        <w:t>jgħid li huwa qabel mad-deċiżjoni tal-Kabinett, li l-Kummissarju ngħata l-għodda kollha biex jinvestiga l-każ. Mistoqsi jekk għandux opinjoni jekk George Farrugia żammx mal-kundizzjonijiet tal-proklama, l-eks-Ministru Fenech qal li mhuwiex sta għalih li jgħaddi opinjoni. </w:t>
      </w:r>
    </w:p>
    <w:p w14:paraId="7ED2D95B" w14:textId="77777777" w:rsidR="008B6ECF" w:rsidRPr="004E0A1A" w:rsidRDefault="008B6ECF" w:rsidP="00701FF6">
      <w:pPr>
        <w:spacing w:line="360" w:lineRule="auto"/>
        <w:jc w:val="both"/>
        <w:rPr>
          <w:rFonts w:ascii="Arial" w:hAnsi="Arial" w:cs="Arial"/>
          <w:sz w:val="24"/>
          <w:szCs w:val="24"/>
          <w:lang w:val="mt-MT"/>
          <w:rPrChange w:id="489" w:author="Nadette Refalo" w:date="2015-10-04T19:45:00Z">
            <w:rPr>
              <w:rFonts w:ascii="Tahoma" w:hAnsi="Tahoma" w:cs="Tahoma"/>
              <w:sz w:val="24"/>
              <w:szCs w:val="24"/>
              <w:lang w:val="mt-MT"/>
            </w:rPr>
          </w:rPrChange>
        </w:rPr>
      </w:pPr>
    </w:p>
    <w:p w14:paraId="7EA63D5F" w14:textId="65A01955" w:rsidR="008B6ECF" w:rsidRPr="004E0A1A" w:rsidRDefault="008B6ECF" w:rsidP="00701FF6">
      <w:pPr>
        <w:spacing w:line="360" w:lineRule="auto"/>
        <w:jc w:val="both"/>
        <w:rPr>
          <w:rFonts w:ascii="Arial" w:hAnsi="Arial" w:cs="Arial"/>
          <w:sz w:val="24"/>
          <w:szCs w:val="24"/>
          <w:lang w:val="mt-MT"/>
          <w:rPrChange w:id="490" w:author="Nadette Refalo" w:date="2015-10-04T19:45:00Z">
            <w:rPr>
              <w:rFonts w:ascii="Tahoma" w:hAnsi="Tahoma" w:cs="Tahoma"/>
              <w:sz w:val="24"/>
              <w:szCs w:val="24"/>
              <w:lang w:val="mt-MT"/>
            </w:rPr>
          </w:rPrChange>
        </w:rPr>
      </w:pPr>
      <w:r w:rsidRPr="004E0A1A">
        <w:rPr>
          <w:rFonts w:ascii="Arial" w:hAnsi="Arial" w:cs="Arial"/>
          <w:sz w:val="24"/>
          <w:szCs w:val="24"/>
          <w:lang w:val="mt-MT"/>
          <w:rPrChange w:id="491" w:author="Nadette Refalo" w:date="2015-10-04T19:45:00Z">
            <w:rPr>
              <w:rFonts w:ascii="Tahoma" w:hAnsi="Tahoma" w:cs="Tahoma"/>
              <w:sz w:val="24"/>
              <w:szCs w:val="24"/>
              <w:lang w:val="mt-MT"/>
            </w:rPr>
          </w:rPrChange>
        </w:rPr>
        <w:lastRenderedPageBreak/>
        <w:t>Dwar ix-xhieda li kien ta David Spiteri Gingell, li qal li bejn l-1998 u l-2008 ma kien sar xejn fl-Enemalta, Tonio Fenech qal li ma kellu x'jaqsam xejn ma' din il-Korporazzjoni. Dwar l-affarijiet oħrajn li qal Spiteri Gingell, li l-Ministeru tal-Finanzi kien qed iwaqqaf il-proċess biex jiġu impjegati aktar ħaddiema mal-Enemalta, ix-xhud qal li dak li talab Spiteri Gingell kien iżżejjed. </w:t>
      </w:r>
    </w:p>
    <w:p w14:paraId="4A8D57ED" w14:textId="77777777" w:rsidR="008B6ECF" w:rsidRPr="004E0A1A" w:rsidRDefault="008B6ECF" w:rsidP="00701FF6">
      <w:pPr>
        <w:spacing w:line="360" w:lineRule="auto"/>
        <w:jc w:val="both"/>
        <w:rPr>
          <w:rFonts w:ascii="Arial" w:hAnsi="Arial" w:cs="Arial"/>
          <w:sz w:val="24"/>
          <w:szCs w:val="24"/>
          <w:lang w:val="mt-MT"/>
          <w:rPrChange w:id="492" w:author="Nadette Refalo" w:date="2015-10-04T19:45:00Z">
            <w:rPr>
              <w:rFonts w:ascii="Tahoma" w:hAnsi="Tahoma" w:cs="Tahoma"/>
              <w:sz w:val="24"/>
              <w:szCs w:val="24"/>
              <w:lang w:val="mt-MT"/>
            </w:rPr>
          </w:rPrChange>
        </w:rPr>
      </w:pPr>
    </w:p>
    <w:p w14:paraId="4F89C4EC" w14:textId="5E632CB0" w:rsidR="008B6ECF" w:rsidRPr="004E0A1A" w:rsidRDefault="008B6ECF" w:rsidP="00701FF6">
      <w:pPr>
        <w:spacing w:line="360" w:lineRule="auto"/>
        <w:jc w:val="both"/>
        <w:rPr>
          <w:rFonts w:ascii="Arial" w:hAnsi="Arial" w:cs="Arial"/>
          <w:sz w:val="24"/>
          <w:szCs w:val="24"/>
          <w:lang w:val="mt-MT"/>
          <w:rPrChange w:id="493" w:author="Nadette Refalo" w:date="2015-10-04T19:45:00Z">
            <w:rPr>
              <w:rFonts w:ascii="Tahoma" w:hAnsi="Tahoma" w:cs="Tahoma"/>
              <w:sz w:val="24"/>
              <w:szCs w:val="24"/>
              <w:lang w:val="mt-MT"/>
            </w:rPr>
          </w:rPrChange>
        </w:rPr>
      </w:pPr>
      <w:r w:rsidRPr="004E0A1A">
        <w:rPr>
          <w:rFonts w:ascii="Arial" w:hAnsi="Arial" w:cs="Arial"/>
          <w:sz w:val="24"/>
          <w:szCs w:val="24"/>
          <w:lang w:val="mt-MT"/>
          <w:rPrChange w:id="494" w:author="Nadette Refalo" w:date="2015-10-04T19:45:00Z">
            <w:rPr>
              <w:rFonts w:ascii="Tahoma" w:hAnsi="Tahoma" w:cs="Tahoma"/>
              <w:sz w:val="24"/>
              <w:szCs w:val="24"/>
              <w:lang w:val="mt-MT"/>
            </w:rPr>
          </w:rPrChange>
        </w:rPr>
        <w:t>“Spiteri Gingell żvija lill-PAC meta qal li ried jimpjega 100 ruħ, u talli dawn ma ġewx impjegati wassal biex il-minuti ma jinżammux kif suppost. Jien ħadt passi biex dawn il-proċeduri jissaħħu. Meta ġiet it-talba biex ikun hemm aktar ingaġġ ta' maniġment, jien ma nnegajtx it-talba imma lqajt it-talba bin-nofs,” qal Fenech. </w:t>
      </w:r>
    </w:p>
    <w:p w14:paraId="73547E01" w14:textId="77777777" w:rsidR="008B6ECF" w:rsidRPr="004E0A1A" w:rsidRDefault="008B6ECF" w:rsidP="00701FF6">
      <w:pPr>
        <w:spacing w:line="360" w:lineRule="auto"/>
        <w:jc w:val="both"/>
        <w:rPr>
          <w:rFonts w:ascii="Arial" w:hAnsi="Arial" w:cs="Arial"/>
          <w:sz w:val="24"/>
          <w:szCs w:val="24"/>
          <w:lang w:val="mt-MT"/>
          <w:rPrChange w:id="495" w:author="Nadette Refalo" w:date="2015-10-04T19:45:00Z">
            <w:rPr>
              <w:rFonts w:ascii="Tahoma" w:hAnsi="Tahoma" w:cs="Tahoma"/>
              <w:sz w:val="24"/>
              <w:szCs w:val="24"/>
              <w:lang w:val="mt-MT"/>
            </w:rPr>
          </w:rPrChange>
        </w:rPr>
      </w:pPr>
    </w:p>
    <w:p w14:paraId="529F888C" w14:textId="31B459CD" w:rsidR="008B6ECF" w:rsidRPr="004E0A1A" w:rsidRDefault="008B6ECF" w:rsidP="00701FF6">
      <w:pPr>
        <w:spacing w:line="360" w:lineRule="auto"/>
        <w:jc w:val="both"/>
        <w:rPr>
          <w:rFonts w:ascii="Arial" w:hAnsi="Arial" w:cs="Arial"/>
          <w:sz w:val="24"/>
          <w:szCs w:val="24"/>
          <w:lang w:val="mt-MT"/>
          <w:rPrChange w:id="496" w:author="Nadette Refalo" w:date="2015-10-04T19:45:00Z">
            <w:rPr>
              <w:rFonts w:ascii="Tahoma" w:hAnsi="Tahoma" w:cs="Tahoma"/>
              <w:sz w:val="24"/>
              <w:szCs w:val="24"/>
              <w:lang w:val="mt-MT"/>
            </w:rPr>
          </w:rPrChange>
        </w:rPr>
      </w:pPr>
      <w:r w:rsidRPr="004E0A1A">
        <w:rPr>
          <w:rFonts w:ascii="Arial" w:hAnsi="Arial" w:cs="Arial"/>
          <w:sz w:val="24"/>
          <w:szCs w:val="24"/>
          <w:lang w:val="mt-MT"/>
          <w:rPrChange w:id="497" w:author="Nadette Refalo" w:date="2015-10-04T19:45:00Z">
            <w:rPr>
              <w:rFonts w:ascii="Myriad Pro" w:hAnsi="Myriad Pro" w:cs="Myriad Pro"/>
              <w:sz w:val="24"/>
              <w:szCs w:val="24"/>
              <w:lang w:val="mt-MT"/>
            </w:rPr>
          </w:rPrChange>
        </w:rPr>
        <w:t>Żied jgħid li huwa kien ħbieb ma' Spiteri Gingell, u għalhekk huwa ppretenda li jimxi b'mod differenti miegħu. Qal li huwa qatt ma kellu problema li jiġi appuntat 'internal audit', madankollu qal li qabel l-2007 ħadd ma ġibidlu l-attenzjoni li l-Enemalta ma għandhiex 'internal audit'.</w:t>
      </w:r>
    </w:p>
    <w:p w14:paraId="4D464624" w14:textId="77777777" w:rsidR="008B6ECF" w:rsidRPr="004E0A1A" w:rsidRDefault="008B6ECF" w:rsidP="00701FF6">
      <w:pPr>
        <w:spacing w:line="360" w:lineRule="auto"/>
        <w:jc w:val="both"/>
        <w:rPr>
          <w:rFonts w:ascii="Arial" w:hAnsi="Arial" w:cs="Arial"/>
          <w:sz w:val="24"/>
          <w:szCs w:val="24"/>
          <w:lang w:val="mt-MT"/>
          <w:rPrChange w:id="498" w:author="Nadette Refalo" w:date="2015-10-04T19:45:00Z">
            <w:rPr>
              <w:rFonts w:ascii="Tahoma" w:hAnsi="Tahoma" w:cs="Tahoma"/>
              <w:sz w:val="24"/>
              <w:szCs w:val="24"/>
              <w:lang w:val="mt-MT"/>
            </w:rPr>
          </w:rPrChange>
        </w:rPr>
      </w:pPr>
    </w:p>
    <w:p w14:paraId="6EE5D806" w14:textId="77777777" w:rsidR="00271504" w:rsidRPr="004E0A1A" w:rsidRDefault="00271504" w:rsidP="00701FF6">
      <w:pPr>
        <w:spacing w:line="360" w:lineRule="auto"/>
        <w:jc w:val="both"/>
        <w:rPr>
          <w:rFonts w:ascii="Arial" w:hAnsi="Arial" w:cs="Arial"/>
          <w:sz w:val="24"/>
          <w:szCs w:val="24"/>
          <w:lang w:val="mt-MT"/>
          <w:rPrChange w:id="499" w:author="Nadette Refalo" w:date="2015-10-04T19:45:00Z">
            <w:rPr>
              <w:rFonts w:ascii="Tahoma" w:hAnsi="Tahoma" w:cs="Tahoma"/>
              <w:sz w:val="24"/>
              <w:szCs w:val="24"/>
              <w:lang w:val="mt-MT"/>
            </w:rPr>
          </w:rPrChange>
        </w:rPr>
      </w:pPr>
    </w:p>
    <w:p w14:paraId="1BFDA068" w14:textId="77777777" w:rsidR="008B6ECF" w:rsidRPr="004E0A1A" w:rsidRDefault="008B6ECF" w:rsidP="00701FF6">
      <w:pPr>
        <w:spacing w:line="360" w:lineRule="auto"/>
        <w:jc w:val="both"/>
        <w:rPr>
          <w:rFonts w:ascii="Arial" w:hAnsi="Arial" w:cs="Arial"/>
          <w:b/>
          <w:sz w:val="24"/>
          <w:szCs w:val="24"/>
          <w:lang w:val="mt-MT"/>
          <w:rPrChange w:id="500" w:author="Nadette Refalo" w:date="2015-10-04T19:45:00Z">
            <w:rPr>
              <w:rFonts w:ascii="Tahoma" w:hAnsi="Tahoma" w:cs="Tahoma"/>
              <w:b/>
              <w:sz w:val="24"/>
              <w:szCs w:val="24"/>
              <w:lang w:val="mt-MT"/>
            </w:rPr>
          </w:rPrChange>
        </w:rPr>
      </w:pPr>
      <w:r w:rsidRPr="004E0A1A">
        <w:rPr>
          <w:rFonts w:ascii="Arial" w:hAnsi="Arial" w:cs="Arial"/>
          <w:b/>
          <w:sz w:val="24"/>
          <w:szCs w:val="24"/>
          <w:lang w:val="mt-MT"/>
          <w:rPrChange w:id="501" w:author="Nadette Refalo" w:date="2015-10-04T19:45:00Z">
            <w:rPr>
              <w:rFonts w:ascii="Tahoma" w:hAnsi="Tahoma" w:cs="Tahoma"/>
              <w:b/>
              <w:sz w:val="24"/>
              <w:szCs w:val="24"/>
              <w:lang w:val="mt-MT"/>
            </w:rPr>
          </w:rPrChange>
        </w:rPr>
        <w:t>'Ma rridux indejqu lill-Ewropej... imma m'għandniex għażla'</w:t>
      </w:r>
    </w:p>
    <w:p w14:paraId="6BFF7AA3" w14:textId="77777777" w:rsidR="008B6ECF" w:rsidRPr="004E0A1A" w:rsidRDefault="008B6ECF" w:rsidP="00701FF6">
      <w:pPr>
        <w:spacing w:line="360" w:lineRule="auto"/>
        <w:jc w:val="both"/>
        <w:rPr>
          <w:rFonts w:ascii="Arial" w:hAnsi="Arial" w:cs="Arial"/>
          <w:sz w:val="24"/>
          <w:szCs w:val="24"/>
          <w:lang w:val="mt-MT"/>
          <w:rPrChange w:id="502" w:author="Nadette Refalo" w:date="2015-10-04T19:45:00Z">
            <w:rPr>
              <w:rFonts w:ascii="Tahoma" w:hAnsi="Tahoma" w:cs="Tahoma"/>
              <w:sz w:val="24"/>
              <w:szCs w:val="24"/>
              <w:lang w:val="mt-MT"/>
            </w:rPr>
          </w:rPrChange>
        </w:rPr>
      </w:pPr>
    </w:p>
    <w:p w14:paraId="1C27744C" w14:textId="3EFFA1DB" w:rsidR="008B6ECF" w:rsidRPr="004E0A1A" w:rsidRDefault="008B6ECF" w:rsidP="00701FF6">
      <w:pPr>
        <w:spacing w:line="360" w:lineRule="auto"/>
        <w:jc w:val="both"/>
        <w:rPr>
          <w:rFonts w:ascii="Arial" w:hAnsi="Arial" w:cs="Arial"/>
          <w:sz w:val="24"/>
          <w:szCs w:val="24"/>
          <w:lang w:val="mt-MT"/>
          <w:rPrChange w:id="503" w:author="Nadette Refalo" w:date="2015-10-04T19:45:00Z">
            <w:rPr>
              <w:rFonts w:ascii="Tahoma" w:hAnsi="Tahoma" w:cs="Tahoma"/>
              <w:sz w:val="24"/>
              <w:szCs w:val="24"/>
              <w:lang w:val="mt-MT"/>
            </w:rPr>
          </w:rPrChange>
        </w:rPr>
      </w:pPr>
      <w:r w:rsidRPr="004E0A1A">
        <w:rPr>
          <w:rFonts w:ascii="Arial" w:hAnsi="Arial" w:cs="Arial"/>
          <w:sz w:val="24"/>
          <w:szCs w:val="24"/>
          <w:lang w:val="mt-MT"/>
          <w:rPrChange w:id="504" w:author="Nadette Refalo" w:date="2015-10-04T19:45:00Z">
            <w:rPr>
              <w:rFonts w:ascii="Tahoma" w:hAnsi="Tahoma" w:cs="Tahoma"/>
              <w:sz w:val="24"/>
              <w:szCs w:val="24"/>
              <w:lang w:val="mt-MT"/>
            </w:rPr>
          </w:rPrChange>
        </w:rPr>
        <w:t>"Fil-Libja kont maħtuf kemm-il darba. F'każ minnhom anki tefgħuni f'post fid-deżert. Il-vjaġġ bid-dgħajsa mil-Libja hu kwistjoni ta' ħajja jew mewt. Tkun fuq dgħajsa żgħira mingħajr sigurtà. Kont naf li nista' faċilment immut mgħarraq. Imma għidt lili nnifsi li għandi nitlaq. Ma kellix għażla. Għidt jekk Alla jridni ngħix, insalva. Ma rridux indejqu lill-Ewropej, imma m'għandniex għażla. Nirriskjaw ħajjitna għall-familja tagħna."</w:t>
      </w:r>
    </w:p>
    <w:p w14:paraId="30A53BB0" w14:textId="77777777" w:rsidR="008B6ECF" w:rsidRPr="004E0A1A" w:rsidRDefault="008B6ECF" w:rsidP="00701FF6">
      <w:pPr>
        <w:spacing w:line="360" w:lineRule="auto"/>
        <w:jc w:val="both"/>
        <w:rPr>
          <w:rFonts w:ascii="Arial" w:hAnsi="Arial" w:cs="Arial"/>
          <w:sz w:val="24"/>
          <w:szCs w:val="24"/>
          <w:lang w:val="mt-MT"/>
          <w:rPrChange w:id="505" w:author="Nadette Refalo" w:date="2015-10-04T19:45:00Z">
            <w:rPr>
              <w:rFonts w:ascii="Tahoma" w:hAnsi="Tahoma" w:cs="Tahoma"/>
              <w:sz w:val="24"/>
              <w:szCs w:val="24"/>
              <w:lang w:val="mt-MT"/>
            </w:rPr>
          </w:rPrChange>
        </w:rPr>
      </w:pPr>
    </w:p>
    <w:p w14:paraId="3E373799" w14:textId="41A165A5" w:rsidR="008B6ECF" w:rsidRPr="004E0A1A" w:rsidRDefault="008B6ECF" w:rsidP="00701FF6">
      <w:pPr>
        <w:spacing w:line="360" w:lineRule="auto"/>
        <w:jc w:val="both"/>
        <w:rPr>
          <w:rFonts w:ascii="Arial" w:hAnsi="Arial" w:cs="Arial"/>
          <w:sz w:val="24"/>
          <w:szCs w:val="24"/>
          <w:lang w:val="mt-MT"/>
          <w:rPrChange w:id="506" w:author="Nadette Refalo" w:date="2015-10-04T19:45:00Z">
            <w:rPr>
              <w:rFonts w:ascii="Tahoma" w:hAnsi="Tahoma" w:cs="Tahoma"/>
              <w:sz w:val="24"/>
              <w:szCs w:val="24"/>
              <w:lang w:val="mt-MT"/>
            </w:rPr>
          </w:rPrChange>
        </w:rPr>
      </w:pPr>
      <w:r w:rsidRPr="004E0A1A">
        <w:rPr>
          <w:rFonts w:ascii="Arial" w:hAnsi="Arial" w:cs="Arial"/>
          <w:sz w:val="24"/>
          <w:szCs w:val="24"/>
          <w:lang w:val="mt-MT"/>
          <w:rPrChange w:id="507" w:author="Nadette Refalo" w:date="2015-10-04T19:45:00Z">
            <w:rPr>
              <w:rFonts w:ascii="Tahoma" w:hAnsi="Tahoma" w:cs="Tahoma"/>
              <w:sz w:val="24"/>
              <w:szCs w:val="24"/>
              <w:lang w:val="mt-MT"/>
            </w:rPr>
          </w:rPrChange>
        </w:rPr>
        <w:t>Dan hu dak li sostna Abdu (ritratt), immigrant ta' 34 sena mill-Gambja li f'nofs Mejju ta' din is-sena ġie salvat mill-bastiment Phoenix, li hu mmexxi mill-Migrant Offshore Aid Station (MOAS) u mill-Medecins Sans Frontieres (MSF). Abdu qasam l-esperjenza tiegħu mal-volontieri ta' MSF.</w:t>
      </w:r>
    </w:p>
    <w:p w14:paraId="675CABA4" w14:textId="77777777" w:rsidR="008B6ECF" w:rsidRPr="004E0A1A" w:rsidRDefault="008B6ECF" w:rsidP="00701FF6">
      <w:pPr>
        <w:spacing w:line="360" w:lineRule="auto"/>
        <w:jc w:val="both"/>
        <w:rPr>
          <w:rFonts w:ascii="Arial" w:hAnsi="Arial" w:cs="Arial"/>
          <w:sz w:val="24"/>
          <w:szCs w:val="24"/>
          <w:lang w:val="mt-MT"/>
          <w:rPrChange w:id="508" w:author="Nadette Refalo" w:date="2015-10-04T19:45:00Z">
            <w:rPr>
              <w:rFonts w:ascii="Tahoma" w:hAnsi="Tahoma" w:cs="Tahoma"/>
              <w:sz w:val="24"/>
              <w:szCs w:val="24"/>
              <w:lang w:val="mt-MT"/>
            </w:rPr>
          </w:rPrChange>
        </w:rPr>
      </w:pPr>
    </w:p>
    <w:p w14:paraId="3797D253" w14:textId="5935A147" w:rsidR="008B6ECF" w:rsidRPr="004E0A1A" w:rsidRDefault="008B6ECF" w:rsidP="00701FF6">
      <w:pPr>
        <w:spacing w:line="360" w:lineRule="auto"/>
        <w:jc w:val="both"/>
        <w:rPr>
          <w:rFonts w:ascii="Arial" w:hAnsi="Arial" w:cs="Arial"/>
          <w:sz w:val="24"/>
          <w:szCs w:val="24"/>
          <w:lang w:val="mt-MT"/>
          <w:rPrChange w:id="509" w:author="Nadette Refalo" w:date="2015-10-04T19:45:00Z">
            <w:rPr>
              <w:rFonts w:ascii="Tahoma" w:hAnsi="Tahoma" w:cs="Tahoma"/>
              <w:sz w:val="24"/>
              <w:szCs w:val="24"/>
              <w:lang w:val="mt-MT"/>
            </w:rPr>
          </w:rPrChange>
        </w:rPr>
      </w:pPr>
      <w:r w:rsidRPr="004E0A1A">
        <w:rPr>
          <w:rFonts w:ascii="Arial" w:hAnsi="Arial" w:cs="Arial"/>
          <w:sz w:val="24"/>
          <w:szCs w:val="24"/>
          <w:lang w:val="mt-MT"/>
          <w:rPrChange w:id="510" w:author="Nadette Refalo" w:date="2015-10-04T19:45:00Z">
            <w:rPr>
              <w:rFonts w:ascii="Tahoma" w:hAnsi="Tahoma" w:cs="Tahoma"/>
              <w:sz w:val="24"/>
              <w:szCs w:val="24"/>
              <w:lang w:val="mt-MT"/>
            </w:rPr>
          </w:rPrChange>
        </w:rPr>
        <w:t>Abdu jgħid li, "Il-vjaġġ lejn il-Libja ħadli ħames xhur u nofs. Ivvjaġġajt f'diversi pajjiżi fosthom is-Senegal, Mali, Burkina Faso, Ni</w:t>
      </w:r>
      <w:ins w:id="511" w:author="Nadette Refalo" w:date="2015-07-25T10:06:00Z">
        <w:r w:rsidR="00A269EB" w:rsidRPr="004E0A1A">
          <w:rPr>
            <w:rFonts w:ascii="Arial" w:hAnsi="Arial" w:cs="Arial"/>
            <w:sz w:val="24"/>
            <w:szCs w:val="24"/>
            <w:lang w:val="mt-MT"/>
            <w:rPrChange w:id="512" w:author="Nadette Refalo" w:date="2015-10-04T19:45:00Z">
              <w:rPr>
                <w:sz w:val="24"/>
                <w:szCs w:val="24"/>
                <w:lang w:val="mt-MT"/>
              </w:rPr>
            </w:rPrChange>
          </w:rPr>
          <w:t>ġ</w:t>
        </w:r>
      </w:ins>
      <w:del w:id="513" w:author="Nadette Refalo" w:date="2015-07-25T10:06:00Z">
        <w:r w:rsidRPr="004E0A1A" w:rsidDel="00A269EB">
          <w:rPr>
            <w:rFonts w:ascii="Arial" w:hAnsi="Arial" w:cs="Arial"/>
            <w:sz w:val="24"/>
            <w:szCs w:val="24"/>
            <w:lang w:val="mt-MT"/>
            <w:rPrChange w:id="514" w:author="Nadette Refalo" w:date="2015-10-04T19:45:00Z">
              <w:rPr>
                <w:rFonts w:ascii="Tahoma" w:hAnsi="Tahoma" w:cs="Tahoma"/>
                <w:sz w:val="24"/>
                <w:szCs w:val="24"/>
                <w:lang w:val="mt-MT"/>
              </w:rPr>
            </w:rPrChange>
          </w:rPr>
          <w:delText>g</w:delText>
        </w:r>
      </w:del>
      <w:r w:rsidRPr="004E0A1A">
        <w:rPr>
          <w:rFonts w:ascii="Arial" w:hAnsi="Arial" w:cs="Arial"/>
          <w:sz w:val="24"/>
          <w:szCs w:val="24"/>
          <w:lang w:val="mt-MT"/>
          <w:rPrChange w:id="515" w:author="Nadette Refalo" w:date="2015-10-04T19:45:00Z">
            <w:rPr>
              <w:rFonts w:ascii="Tahoma" w:hAnsi="Tahoma" w:cs="Tahoma"/>
              <w:sz w:val="24"/>
              <w:szCs w:val="24"/>
              <w:lang w:val="mt-MT"/>
            </w:rPr>
          </w:rPrChange>
        </w:rPr>
        <w:t xml:space="preserve">er u l-Alġerija. Tlaqt mill-Gambja għax jien ridt il-flus biex ngħajjex </w:t>
      </w:r>
      <w:ins w:id="516" w:author="Nadette Refalo" w:date="2015-07-25T10:06:00Z">
        <w:r w:rsidR="00A269EB" w:rsidRPr="004E0A1A">
          <w:rPr>
            <w:rFonts w:ascii="Arial" w:hAnsi="Arial" w:cs="Arial"/>
            <w:sz w:val="24"/>
            <w:szCs w:val="24"/>
            <w:lang w:val="mt-MT"/>
            <w:rPrChange w:id="517" w:author="Nadette Refalo" w:date="2015-10-04T19:45:00Z">
              <w:rPr>
                <w:rFonts w:ascii="Tahoma" w:hAnsi="Tahoma" w:cs="Tahoma"/>
                <w:sz w:val="24"/>
                <w:szCs w:val="24"/>
                <w:lang w:val="mt-MT"/>
              </w:rPr>
            </w:rPrChange>
          </w:rPr>
          <w:t>‘</w:t>
        </w:r>
      </w:ins>
      <w:r w:rsidRPr="004E0A1A">
        <w:rPr>
          <w:rFonts w:ascii="Arial" w:hAnsi="Arial" w:cs="Arial"/>
          <w:sz w:val="24"/>
          <w:szCs w:val="24"/>
          <w:lang w:val="mt-MT"/>
          <w:rPrChange w:id="518" w:author="Nadette Refalo" w:date="2015-10-04T19:45:00Z">
            <w:rPr>
              <w:rFonts w:ascii="Tahoma" w:hAnsi="Tahoma" w:cs="Tahoma"/>
              <w:sz w:val="24"/>
              <w:szCs w:val="24"/>
              <w:lang w:val="mt-MT"/>
            </w:rPr>
          </w:rPrChange>
        </w:rPr>
        <w:t>il-familja. Fil-Gambja m'hemmx xogħol. Qabel daħlt il-</w:t>
      </w:r>
      <w:r w:rsidRPr="004E0A1A">
        <w:rPr>
          <w:rFonts w:ascii="Arial" w:hAnsi="Arial" w:cs="Arial"/>
          <w:sz w:val="24"/>
          <w:szCs w:val="24"/>
          <w:lang w:val="mt-MT"/>
          <w:rPrChange w:id="519" w:author="Nadette Refalo" w:date="2015-10-04T19:45:00Z">
            <w:rPr>
              <w:rFonts w:ascii="Tahoma" w:hAnsi="Tahoma" w:cs="Tahoma"/>
              <w:sz w:val="24"/>
              <w:szCs w:val="24"/>
              <w:lang w:val="mt-MT"/>
            </w:rPr>
          </w:rPrChange>
        </w:rPr>
        <w:lastRenderedPageBreak/>
        <w:t>Libja waqaft għal xi żmien fl-Alġerija. Ħdimt u qlajt il-flus biex inkompli bil-vjaġġ. Fl-Alġerija s-sitwazzjoni hi aħjar minn dik fil-Libja. Hemmhekk tista' taħdem, tagħmel il-flus u jekk ikollok id-dokumenti ħadd ma jitfgħek fil-ħabs bla raġuni ta' xejn. Biss kelli ħija l-Libja u ridt li nsibu biex nagħmlu l-vjaġġ lejn l-Ewropa flimkien".</w:t>
      </w:r>
    </w:p>
    <w:p w14:paraId="566C84DB" w14:textId="77777777" w:rsidR="008B6ECF" w:rsidRPr="004E0A1A" w:rsidRDefault="008B6ECF" w:rsidP="00701FF6">
      <w:pPr>
        <w:spacing w:line="360" w:lineRule="auto"/>
        <w:jc w:val="both"/>
        <w:rPr>
          <w:rFonts w:ascii="Arial" w:hAnsi="Arial" w:cs="Arial"/>
          <w:sz w:val="24"/>
          <w:szCs w:val="24"/>
          <w:lang w:val="mt-MT"/>
          <w:rPrChange w:id="520" w:author="Nadette Refalo" w:date="2015-10-04T19:45:00Z">
            <w:rPr>
              <w:rFonts w:ascii="Tahoma" w:hAnsi="Tahoma" w:cs="Tahoma"/>
              <w:sz w:val="24"/>
              <w:szCs w:val="24"/>
              <w:lang w:val="mt-MT"/>
            </w:rPr>
          </w:rPrChange>
        </w:rPr>
      </w:pPr>
    </w:p>
    <w:p w14:paraId="0F38345F" w14:textId="20AFD7BB" w:rsidR="008B6ECF" w:rsidRPr="004E0A1A" w:rsidRDefault="008B6ECF" w:rsidP="00701FF6">
      <w:pPr>
        <w:spacing w:line="360" w:lineRule="auto"/>
        <w:jc w:val="both"/>
        <w:rPr>
          <w:rFonts w:ascii="Arial" w:hAnsi="Arial" w:cs="Arial"/>
          <w:sz w:val="24"/>
          <w:szCs w:val="24"/>
          <w:lang w:val="mt-MT"/>
          <w:rPrChange w:id="521" w:author="Nadette Refalo" w:date="2015-10-04T19:45:00Z">
            <w:rPr>
              <w:rFonts w:ascii="Tahoma" w:hAnsi="Tahoma" w:cs="Tahoma"/>
              <w:sz w:val="24"/>
              <w:szCs w:val="24"/>
              <w:lang w:val="mt-MT"/>
            </w:rPr>
          </w:rPrChange>
        </w:rPr>
      </w:pPr>
      <w:r w:rsidRPr="004E0A1A">
        <w:rPr>
          <w:rFonts w:ascii="Arial" w:hAnsi="Arial" w:cs="Arial"/>
          <w:sz w:val="24"/>
          <w:szCs w:val="24"/>
          <w:lang w:val="mt-MT"/>
          <w:rPrChange w:id="522" w:author="Nadette Refalo" w:date="2015-10-04T19:45:00Z">
            <w:rPr>
              <w:rFonts w:ascii="Tahoma" w:hAnsi="Tahoma" w:cs="Tahoma"/>
              <w:sz w:val="24"/>
              <w:szCs w:val="24"/>
              <w:lang w:val="mt-MT"/>
            </w:rPr>
          </w:rPrChange>
        </w:rPr>
        <w:t>Ikompli jgħid li, "Mort il-Libja u hemmhekk rajt li faċilment jattakkawk u jisirquk. Fil-Libja ma tistax timxi f'ċerti ħinijiet jew tmur fejn trid. Ikun hemm persuni li jippretendu li huma pulizija jew membri tal-armata. Dawn jaħtfuk u jeħdulek flusek. Jekk ma jkollox flus tispiċċa taqla' xebgħa sew. Fil-Libja lili ħatfuni diversi drabi. Darba minnhom kont sejjer niltaqa' ma' ħabib tiegħi li kien għadu kif wasal il-Libja. Ġew xi persuni, tefgħuni f'karozza u saqu għal ammont twil ta' ħin. Ħaduli kulma kelli. Abbandunawni fid-deżert. Kont fortunat li kien hemm xi persuni li kienu għaddejjin minn hemm u għenuni nsib it-triq lura."</w:t>
      </w:r>
    </w:p>
    <w:p w14:paraId="7A3DE48B" w14:textId="77777777" w:rsidR="008B6ECF" w:rsidRPr="004E0A1A" w:rsidRDefault="008B6ECF" w:rsidP="00701FF6">
      <w:pPr>
        <w:spacing w:line="360" w:lineRule="auto"/>
        <w:jc w:val="both"/>
        <w:rPr>
          <w:rFonts w:ascii="Arial" w:hAnsi="Arial" w:cs="Arial"/>
          <w:sz w:val="24"/>
          <w:szCs w:val="24"/>
          <w:lang w:val="mt-MT"/>
          <w:rPrChange w:id="523" w:author="Nadette Refalo" w:date="2015-10-04T19:45:00Z">
            <w:rPr>
              <w:rFonts w:ascii="Tahoma" w:hAnsi="Tahoma" w:cs="Tahoma"/>
              <w:sz w:val="24"/>
              <w:szCs w:val="24"/>
              <w:lang w:val="mt-MT"/>
            </w:rPr>
          </w:rPrChange>
        </w:rPr>
      </w:pPr>
    </w:p>
    <w:p w14:paraId="231EFDC2" w14:textId="7E19CAAD" w:rsidR="008B6ECF" w:rsidRPr="004E0A1A" w:rsidRDefault="008B6ECF" w:rsidP="00701FF6">
      <w:pPr>
        <w:spacing w:line="360" w:lineRule="auto"/>
        <w:jc w:val="both"/>
        <w:rPr>
          <w:rFonts w:ascii="Arial" w:hAnsi="Arial" w:cs="Arial"/>
          <w:sz w:val="24"/>
          <w:szCs w:val="24"/>
          <w:lang w:val="mt-MT"/>
          <w:rPrChange w:id="524" w:author="Nadette Refalo" w:date="2015-10-04T19:45:00Z">
            <w:rPr>
              <w:rFonts w:ascii="Tahoma" w:hAnsi="Tahoma" w:cs="Tahoma"/>
              <w:sz w:val="24"/>
              <w:szCs w:val="24"/>
              <w:lang w:val="mt-MT"/>
            </w:rPr>
          </w:rPrChange>
        </w:rPr>
      </w:pPr>
      <w:r w:rsidRPr="004E0A1A">
        <w:rPr>
          <w:rFonts w:ascii="Arial" w:hAnsi="Arial" w:cs="Arial"/>
          <w:sz w:val="24"/>
          <w:szCs w:val="24"/>
          <w:lang w:val="mt-MT"/>
          <w:rPrChange w:id="525" w:author="Nadette Refalo" w:date="2015-10-04T19:45:00Z">
            <w:rPr>
              <w:rFonts w:ascii="Tahoma" w:hAnsi="Tahoma" w:cs="Tahoma"/>
              <w:sz w:val="24"/>
              <w:szCs w:val="24"/>
              <w:lang w:val="mt-MT"/>
            </w:rPr>
          </w:rPrChange>
        </w:rPr>
        <w:t>Abdu jgħid ukoll li, "Ħija hu iżgħar minn</w:t>
      </w:r>
      <w:ins w:id="526" w:author="Nadette Refalo" w:date="2015-07-25T10:11:00Z">
        <w:r w:rsidR="00D71870" w:rsidRPr="004E0A1A">
          <w:rPr>
            <w:rFonts w:ascii="Arial" w:hAnsi="Arial" w:cs="Arial"/>
            <w:sz w:val="24"/>
            <w:szCs w:val="24"/>
            <w:lang w:val="mt-MT"/>
            <w:rPrChange w:id="527" w:author="Nadette Refalo" w:date="2015-10-04T19:45:00Z">
              <w:rPr>
                <w:rFonts w:ascii="Tahoma" w:hAnsi="Tahoma" w:cs="Tahoma"/>
                <w:sz w:val="24"/>
                <w:szCs w:val="24"/>
                <w:lang w:val="mt-MT"/>
              </w:rPr>
            </w:rPrChange>
          </w:rPr>
          <w:t>i</w:t>
        </w:r>
      </w:ins>
      <w:del w:id="528" w:author="Nadette Refalo" w:date="2015-07-25T10:11:00Z">
        <w:r w:rsidRPr="004E0A1A" w:rsidDel="00D71870">
          <w:rPr>
            <w:rFonts w:ascii="Arial" w:hAnsi="Arial" w:cs="Arial"/>
            <w:sz w:val="24"/>
            <w:szCs w:val="24"/>
            <w:lang w:val="mt-MT"/>
            <w:rPrChange w:id="529" w:author="Nadette Refalo" w:date="2015-10-04T19:45:00Z">
              <w:rPr>
                <w:rFonts w:ascii="Tahoma" w:hAnsi="Tahoma" w:cs="Tahoma"/>
                <w:sz w:val="24"/>
                <w:szCs w:val="24"/>
                <w:lang w:val="mt-MT"/>
              </w:rPr>
            </w:rPrChange>
          </w:rPr>
          <w:delText>u</w:delText>
        </w:r>
      </w:del>
      <w:r w:rsidRPr="004E0A1A">
        <w:rPr>
          <w:rFonts w:ascii="Arial" w:hAnsi="Arial" w:cs="Arial"/>
          <w:sz w:val="24"/>
          <w:szCs w:val="24"/>
          <w:lang w:val="mt-MT"/>
          <w:rPrChange w:id="530" w:author="Nadette Refalo" w:date="2015-10-04T19:45:00Z">
            <w:rPr>
              <w:rFonts w:ascii="Tahoma" w:hAnsi="Tahoma" w:cs="Tahoma"/>
              <w:sz w:val="24"/>
              <w:szCs w:val="24"/>
              <w:lang w:val="mt-MT"/>
            </w:rPr>
          </w:rPrChange>
        </w:rPr>
        <w:t xml:space="preserve"> u għalhekk jien kont responsabbli tiegħu. Kull meta kien ikollna bżonn inġibu xi ħaġa minn barra kont noħroġ jien u hu joqgħod ġewwa biex ikun sigur. Kien minħabba f'hekk li ġejt maħtuf kemm-il darba. Qafluni fi djar u mhux f'ħabsijiet jew kampijiet. Dawn ikunu djar mimlijin irġiel u nisa armati b'armi tan-nar u skieken. Anki t-tfal ikunu armati. Jeħdulek il-flus u jsawtuk. Kuljum isaqsuk għal aktar flus. Jekk ma jkollokx flus x</w:t>
      </w:r>
      <w:ins w:id="531" w:author="Nadette Refalo" w:date="2015-07-27T12:25:00Z">
        <w:r w:rsidR="007D3B45" w:rsidRPr="004E0A1A">
          <w:rPr>
            <w:rFonts w:ascii="Arial" w:hAnsi="Arial" w:cs="Arial"/>
            <w:sz w:val="24"/>
            <w:szCs w:val="24"/>
            <w:lang w:val="mt-MT"/>
            <w:rPrChange w:id="532" w:author="Nadette Refalo" w:date="2015-10-04T19:45:00Z">
              <w:rPr>
                <w:rFonts w:ascii="Tahoma" w:hAnsi="Tahoma" w:cs="Tahoma"/>
                <w:sz w:val="24"/>
                <w:szCs w:val="24"/>
                <w:lang w:val="mt-MT"/>
              </w:rPr>
            </w:rPrChange>
          </w:rPr>
          <w:t>’</w:t>
        </w:r>
      </w:ins>
      <w:del w:id="533" w:author="Nadette Refalo" w:date="2015-07-27T12:25:00Z">
        <w:r w:rsidRPr="004E0A1A" w:rsidDel="007D3B45">
          <w:rPr>
            <w:rFonts w:ascii="Arial" w:hAnsi="Arial" w:cs="Arial"/>
            <w:sz w:val="24"/>
            <w:szCs w:val="24"/>
            <w:lang w:val="mt-MT"/>
            <w:rPrChange w:id="534" w:author="Nadette Refalo" w:date="2015-10-04T19:45:00Z">
              <w:rPr>
                <w:rFonts w:ascii="Tahoma" w:hAnsi="Tahoma" w:cs="Tahoma"/>
                <w:sz w:val="24"/>
                <w:szCs w:val="24"/>
                <w:lang w:val="mt-MT"/>
              </w:rPr>
            </w:rPrChange>
          </w:rPr>
          <w:delText>i</w:delText>
        </w:r>
      </w:del>
      <w:r w:rsidRPr="004E0A1A">
        <w:rPr>
          <w:rFonts w:ascii="Arial" w:hAnsi="Arial" w:cs="Arial"/>
          <w:sz w:val="24"/>
          <w:szCs w:val="24"/>
          <w:lang w:val="mt-MT"/>
          <w:rPrChange w:id="535" w:author="Nadette Refalo" w:date="2015-10-04T19:45:00Z">
            <w:rPr>
              <w:rFonts w:ascii="Tahoma" w:hAnsi="Tahoma" w:cs="Tahoma"/>
              <w:sz w:val="24"/>
              <w:szCs w:val="24"/>
              <w:lang w:val="mt-MT"/>
            </w:rPr>
          </w:rPrChange>
        </w:rPr>
        <w:t xml:space="preserve"> t</w:t>
      </w:r>
      <w:ins w:id="536" w:author="Nadette Refalo" w:date="2015-07-27T12:25:00Z">
        <w:r w:rsidR="007D3B45" w:rsidRPr="004E0A1A">
          <w:rPr>
            <w:rFonts w:ascii="Arial" w:hAnsi="Arial" w:cs="Arial"/>
            <w:sz w:val="24"/>
            <w:szCs w:val="24"/>
            <w:lang w:val="mt-MT"/>
            <w:rPrChange w:id="537" w:author="Nadette Refalo" w:date="2015-10-04T19:45:00Z">
              <w:rPr>
                <w:rFonts w:ascii="Tahoma" w:hAnsi="Tahoma" w:cs="Tahoma"/>
                <w:sz w:val="24"/>
                <w:szCs w:val="24"/>
                <w:lang w:val="mt-MT"/>
              </w:rPr>
            </w:rPrChange>
          </w:rPr>
          <w:t>agħ</w:t>
        </w:r>
      </w:ins>
      <w:r w:rsidRPr="004E0A1A">
        <w:rPr>
          <w:rFonts w:ascii="Arial" w:hAnsi="Arial" w:cs="Arial"/>
          <w:sz w:val="24"/>
          <w:szCs w:val="24"/>
          <w:lang w:val="mt-MT"/>
          <w:rPrChange w:id="538" w:author="Nadette Refalo" w:date="2015-10-04T19:45:00Z">
            <w:rPr>
              <w:rFonts w:ascii="Tahoma" w:hAnsi="Tahoma" w:cs="Tahoma"/>
              <w:sz w:val="24"/>
              <w:szCs w:val="24"/>
              <w:lang w:val="mt-MT"/>
            </w:rPr>
          </w:rPrChange>
        </w:rPr>
        <w:t>tihom ma tkunx ta' valur għalihom. Jien kont fortunat li kont naf nies li kienu lesti jħallsu biex ninħareġ minn hemm."</w:t>
      </w:r>
    </w:p>
    <w:p w14:paraId="76F9CA73" w14:textId="77777777" w:rsidR="008B6ECF" w:rsidRPr="004E0A1A" w:rsidRDefault="008B6ECF" w:rsidP="00701FF6">
      <w:pPr>
        <w:spacing w:line="360" w:lineRule="auto"/>
        <w:jc w:val="both"/>
        <w:rPr>
          <w:rFonts w:ascii="Arial" w:hAnsi="Arial" w:cs="Arial"/>
          <w:sz w:val="24"/>
          <w:szCs w:val="24"/>
          <w:lang w:val="mt-MT"/>
          <w:rPrChange w:id="539" w:author="Nadette Refalo" w:date="2015-10-04T19:45:00Z">
            <w:rPr>
              <w:rFonts w:ascii="Tahoma" w:hAnsi="Tahoma" w:cs="Tahoma"/>
              <w:sz w:val="24"/>
              <w:szCs w:val="24"/>
              <w:lang w:val="mt-MT"/>
            </w:rPr>
          </w:rPrChange>
        </w:rPr>
      </w:pPr>
    </w:p>
    <w:p w14:paraId="1B47FD1C" w14:textId="08F1DD7A" w:rsidR="008B6ECF" w:rsidRPr="004E0A1A" w:rsidRDefault="008B6ECF" w:rsidP="00701FF6">
      <w:pPr>
        <w:spacing w:line="360" w:lineRule="auto"/>
        <w:jc w:val="both"/>
        <w:rPr>
          <w:rFonts w:ascii="Arial" w:hAnsi="Arial" w:cs="Arial"/>
          <w:sz w:val="24"/>
          <w:szCs w:val="24"/>
          <w:lang w:val="mt-MT"/>
          <w:rPrChange w:id="540" w:author="Nadette Refalo" w:date="2015-10-04T19:45:00Z">
            <w:rPr>
              <w:rFonts w:ascii="Tahoma" w:hAnsi="Tahoma" w:cs="Tahoma"/>
              <w:sz w:val="24"/>
              <w:szCs w:val="24"/>
              <w:lang w:val="mt-MT"/>
            </w:rPr>
          </w:rPrChange>
        </w:rPr>
      </w:pPr>
      <w:r w:rsidRPr="004E0A1A">
        <w:rPr>
          <w:rFonts w:ascii="Arial" w:hAnsi="Arial" w:cs="Arial"/>
          <w:sz w:val="24"/>
          <w:szCs w:val="24"/>
          <w:lang w:val="mt-MT"/>
          <w:rPrChange w:id="541" w:author="Nadette Refalo" w:date="2015-10-04T19:45:00Z">
            <w:rPr>
              <w:rFonts w:ascii="Tahoma" w:hAnsi="Tahoma" w:cs="Tahoma"/>
              <w:sz w:val="24"/>
              <w:szCs w:val="24"/>
              <w:lang w:val="mt-MT"/>
            </w:rPr>
          </w:rPrChange>
        </w:rPr>
        <w:t>Abdu rrakkonta lill-MSF li, "Iltqajt ma' dawk li jorganizzaw il-vjaġġi permezz tal-ħbieb tiegħi. Ħallast $1,700. Il-vjaġġ ġie pospost darbtejn. Nirringrazzja 'l Alla li ġejt salvat. Meta rajt id-dgħajsa li ġiet issalvana l-ewwel ħsieb tiegħ</w:t>
      </w:r>
      <w:ins w:id="542" w:author="Nadette Refalo" w:date="2015-07-25T10:14:00Z">
        <w:r w:rsidR="00D71870" w:rsidRPr="004E0A1A">
          <w:rPr>
            <w:rFonts w:ascii="Arial" w:hAnsi="Arial" w:cs="Arial"/>
            <w:sz w:val="24"/>
            <w:szCs w:val="24"/>
            <w:lang w:val="mt-MT"/>
            <w:rPrChange w:id="543" w:author="Nadette Refalo" w:date="2015-10-04T19:45:00Z">
              <w:rPr>
                <w:rFonts w:ascii="Tahoma" w:hAnsi="Tahoma" w:cs="Tahoma"/>
                <w:sz w:val="24"/>
                <w:szCs w:val="24"/>
                <w:lang w:val="mt-MT"/>
              </w:rPr>
            </w:rPrChange>
          </w:rPr>
          <w:t>i</w:t>
        </w:r>
      </w:ins>
      <w:del w:id="544" w:author="Nadette Refalo" w:date="2015-07-25T10:14:00Z">
        <w:r w:rsidRPr="004E0A1A" w:rsidDel="00D71870">
          <w:rPr>
            <w:rFonts w:ascii="Arial" w:hAnsi="Arial" w:cs="Arial"/>
            <w:sz w:val="24"/>
            <w:szCs w:val="24"/>
            <w:lang w:val="mt-MT"/>
            <w:rPrChange w:id="545" w:author="Nadette Refalo" w:date="2015-10-04T19:45:00Z">
              <w:rPr>
                <w:rFonts w:ascii="Tahoma" w:hAnsi="Tahoma" w:cs="Tahoma"/>
                <w:sz w:val="24"/>
                <w:szCs w:val="24"/>
                <w:lang w:val="mt-MT"/>
              </w:rPr>
            </w:rPrChange>
          </w:rPr>
          <w:delText>u</w:delText>
        </w:r>
      </w:del>
      <w:r w:rsidRPr="004E0A1A">
        <w:rPr>
          <w:rFonts w:ascii="Arial" w:hAnsi="Arial" w:cs="Arial"/>
          <w:sz w:val="24"/>
          <w:szCs w:val="24"/>
          <w:lang w:val="mt-MT"/>
          <w:rPrChange w:id="546" w:author="Nadette Refalo" w:date="2015-10-04T19:45:00Z">
            <w:rPr>
              <w:rFonts w:ascii="Tahoma" w:hAnsi="Tahoma" w:cs="Tahoma"/>
              <w:sz w:val="24"/>
              <w:szCs w:val="24"/>
              <w:lang w:val="mt-MT"/>
            </w:rPr>
          </w:rPrChange>
        </w:rPr>
        <w:t xml:space="preserve"> mar fuq il-familja u fuq Alla."</w:t>
      </w:r>
    </w:p>
    <w:p w14:paraId="33C5DBD6" w14:textId="77777777" w:rsidR="008B6ECF" w:rsidRPr="004E0A1A" w:rsidRDefault="008B6ECF" w:rsidP="00701FF6">
      <w:pPr>
        <w:spacing w:line="360" w:lineRule="auto"/>
        <w:jc w:val="both"/>
        <w:rPr>
          <w:rFonts w:ascii="Arial" w:hAnsi="Arial" w:cs="Arial"/>
          <w:sz w:val="24"/>
          <w:szCs w:val="24"/>
          <w:lang w:val="mt-MT"/>
          <w:rPrChange w:id="547" w:author="Nadette Refalo" w:date="2015-10-04T19:45:00Z">
            <w:rPr>
              <w:rFonts w:ascii="Tahoma" w:hAnsi="Tahoma" w:cs="Tahoma"/>
              <w:sz w:val="24"/>
              <w:szCs w:val="24"/>
              <w:lang w:val="mt-MT"/>
            </w:rPr>
          </w:rPrChange>
        </w:rPr>
      </w:pPr>
    </w:p>
    <w:p w14:paraId="4EE8E86B" w14:textId="77777777" w:rsidR="00271504" w:rsidRPr="004E0A1A" w:rsidRDefault="00271504" w:rsidP="00701FF6">
      <w:pPr>
        <w:spacing w:line="360" w:lineRule="auto"/>
        <w:jc w:val="both"/>
        <w:rPr>
          <w:rFonts w:ascii="Arial" w:hAnsi="Arial" w:cs="Arial"/>
          <w:b/>
          <w:sz w:val="24"/>
          <w:szCs w:val="24"/>
          <w:lang w:val="mt-MT"/>
          <w:rPrChange w:id="548" w:author="Nadette Refalo" w:date="2015-10-04T19:45:00Z">
            <w:rPr>
              <w:rFonts w:ascii="Tahoma" w:hAnsi="Tahoma" w:cs="Tahoma"/>
              <w:b/>
              <w:sz w:val="24"/>
              <w:szCs w:val="24"/>
              <w:lang w:val="mt-MT"/>
            </w:rPr>
          </w:rPrChange>
        </w:rPr>
      </w:pPr>
    </w:p>
    <w:p w14:paraId="488F7137" w14:textId="77777777" w:rsidR="008B6ECF" w:rsidRPr="004E0A1A" w:rsidRDefault="008B6ECF" w:rsidP="00701FF6">
      <w:pPr>
        <w:spacing w:line="360" w:lineRule="auto"/>
        <w:jc w:val="both"/>
        <w:rPr>
          <w:rFonts w:ascii="Arial" w:hAnsi="Arial" w:cs="Arial"/>
          <w:b/>
          <w:sz w:val="24"/>
          <w:szCs w:val="24"/>
          <w:lang w:val="mt-MT"/>
          <w:rPrChange w:id="549" w:author="Nadette Refalo" w:date="2015-10-04T19:45:00Z">
            <w:rPr>
              <w:rFonts w:ascii="Tahoma" w:hAnsi="Tahoma" w:cs="Tahoma"/>
              <w:b/>
              <w:sz w:val="24"/>
              <w:szCs w:val="24"/>
              <w:lang w:val="mt-MT"/>
            </w:rPr>
          </w:rPrChange>
        </w:rPr>
      </w:pPr>
      <w:r w:rsidRPr="004E0A1A">
        <w:rPr>
          <w:rFonts w:ascii="Arial" w:hAnsi="Arial" w:cs="Arial"/>
          <w:b/>
          <w:sz w:val="24"/>
          <w:szCs w:val="24"/>
          <w:lang w:val="mt-MT"/>
          <w:rPrChange w:id="550" w:author="Nadette Refalo" w:date="2015-10-04T19:45:00Z">
            <w:rPr>
              <w:rFonts w:ascii="Tahoma" w:hAnsi="Tahoma" w:cs="Tahoma"/>
              <w:b/>
              <w:sz w:val="24"/>
              <w:szCs w:val="24"/>
              <w:lang w:val="mt-MT"/>
            </w:rPr>
          </w:rPrChange>
        </w:rPr>
        <w:t>Juventus jirbħu d-Double</w:t>
      </w:r>
    </w:p>
    <w:p w14:paraId="41F727F7" w14:textId="77777777" w:rsidR="008B6ECF" w:rsidRPr="004E0A1A" w:rsidRDefault="008B6ECF" w:rsidP="00701FF6">
      <w:pPr>
        <w:spacing w:line="360" w:lineRule="auto"/>
        <w:jc w:val="both"/>
        <w:rPr>
          <w:rFonts w:ascii="Arial" w:hAnsi="Arial" w:cs="Arial"/>
          <w:sz w:val="24"/>
          <w:szCs w:val="24"/>
          <w:lang w:val="mt-MT"/>
          <w:rPrChange w:id="551" w:author="Nadette Refalo" w:date="2015-10-04T19:45:00Z">
            <w:rPr>
              <w:rFonts w:ascii="Tahoma" w:hAnsi="Tahoma" w:cs="Tahoma"/>
              <w:sz w:val="24"/>
              <w:szCs w:val="24"/>
              <w:lang w:val="mt-MT"/>
            </w:rPr>
          </w:rPrChange>
        </w:rPr>
      </w:pPr>
    </w:p>
    <w:p w14:paraId="27B63D91" w14:textId="5B58820F" w:rsidR="008B6ECF" w:rsidRPr="004E0A1A" w:rsidRDefault="008B6ECF" w:rsidP="00701FF6">
      <w:pPr>
        <w:spacing w:line="360" w:lineRule="auto"/>
        <w:jc w:val="both"/>
        <w:rPr>
          <w:rFonts w:ascii="Arial" w:hAnsi="Arial" w:cs="Arial"/>
          <w:sz w:val="24"/>
          <w:szCs w:val="24"/>
          <w:lang w:val="mt-MT"/>
          <w:rPrChange w:id="552" w:author="Nadette Refalo" w:date="2015-10-04T19:45:00Z">
            <w:rPr>
              <w:rFonts w:ascii="Tahoma" w:hAnsi="Tahoma" w:cs="Tahoma"/>
              <w:sz w:val="24"/>
              <w:szCs w:val="24"/>
              <w:lang w:val="mt-MT"/>
            </w:rPr>
          </w:rPrChange>
        </w:rPr>
      </w:pPr>
      <w:r w:rsidRPr="004E0A1A">
        <w:rPr>
          <w:rFonts w:ascii="Arial" w:hAnsi="Arial" w:cs="Arial"/>
          <w:sz w:val="24"/>
          <w:szCs w:val="24"/>
          <w:lang w:val="mt-MT"/>
          <w:rPrChange w:id="553" w:author="Nadette Refalo" w:date="2015-10-04T19:45:00Z">
            <w:rPr>
              <w:rFonts w:ascii="Tahoma" w:hAnsi="Tahoma" w:cs="Tahoma"/>
              <w:sz w:val="24"/>
              <w:szCs w:val="24"/>
              <w:lang w:val="mt-MT"/>
            </w:rPr>
          </w:rPrChange>
        </w:rPr>
        <w:t>Iċ-champions Juventus irreġistraw it-tielet double fl-istorja tal-club u l-għaxar suċċess fil-Coppa Italia meta fil-finali dawru telfa f’rebħa biex għelbu lil</w:t>
      </w:r>
      <w:ins w:id="554" w:author="Nadette Refalo" w:date="2015-07-25T10:15:00Z">
        <w:r w:rsidR="00627768" w:rsidRPr="004E0A1A">
          <w:rPr>
            <w:rFonts w:ascii="Arial" w:hAnsi="Arial" w:cs="Arial"/>
            <w:sz w:val="24"/>
            <w:szCs w:val="24"/>
            <w:lang w:val="mt-MT"/>
            <w:rPrChange w:id="555" w:author="Nadette Refalo" w:date="2015-10-04T19:45:00Z">
              <w:rPr>
                <w:rFonts w:ascii="Tahoma" w:hAnsi="Tahoma" w:cs="Tahoma"/>
                <w:sz w:val="24"/>
                <w:szCs w:val="24"/>
                <w:lang w:val="mt-MT"/>
              </w:rPr>
            </w:rPrChange>
          </w:rPr>
          <w:t xml:space="preserve"> </w:t>
        </w:r>
      </w:ins>
      <w:r w:rsidRPr="004E0A1A">
        <w:rPr>
          <w:rFonts w:ascii="Arial" w:hAnsi="Arial" w:cs="Arial"/>
          <w:sz w:val="24"/>
          <w:szCs w:val="24"/>
          <w:lang w:val="mt-MT"/>
          <w:rPrChange w:id="556" w:author="Nadette Refalo" w:date="2015-10-04T19:45:00Z">
            <w:rPr>
              <w:rFonts w:ascii="Tahoma" w:hAnsi="Tahoma" w:cs="Tahoma"/>
              <w:sz w:val="24"/>
              <w:szCs w:val="24"/>
              <w:lang w:val="mt-MT"/>
            </w:rPr>
          </w:rPrChange>
        </w:rPr>
        <w:t xml:space="preserve"> Lazio bl-iskor ta’ 2-1 liema partita kellha tiġi deċiża fil-ħin barrani. </w:t>
      </w:r>
    </w:p>
    <w:p w14:paraId="1564A71D" w14:textId="77777777" w:rsidR="008B6ECF" w:rsidRPr="004E0A1A" w:rsidRDefault="008B6ECF" w:rsidP="00701FF6">
      <w:pPr>
        <w:spacing w:line="360" w:lineRule="auto"/>
        <w:jc w:val="both"/>
        <w:rPr>
          <w:rFonts w:ascii="Arial" w:hAnsi="Arial" w:cs="Arial"/>
          <w:sz w:val="24"/>
          <w:szCs w:val="24"/>
          <w:lang w:val="mt-MT"/>
          <w:rPrChange w:id="557" w:author="Nadette Refalo" w:date="2015-10-04T19:45:00Z">
            <w:rPr>
              <w:rFonts w:ascii="Tahoma" w:hAnsi="Tahoma" w:cs="Tahoma"/>
              <w:sz w:val="24"/>
              <w:szCs w:val="24"/>
              <w:lang w:val="mt-MT"/>
            </w:rPr>
          </w:rPrChange>
        </w:rPr>
      </w:pPr>
    </w:p>
    <w:p w14:paraId="6C607D60" w14:textId="3FA74262" w:rsidR="008B6ECF" w:rsidRPr="004E0A1A" w:rsidRDefault="008B6ECF" w:rsidP="00701FF6">
      <w:pPr>
        <w:spacing w:line="360" w:lineRule="auto"/>
        <w:jc w:val="both"/>
        <w:rPr>
          <w:rFonts w:ascii="Arial" w:hAnsi="Arial" w:cs="Arial"/>
          <w:sz w:val="24"/>
          <w:szCs w:val="24"/>
          <w:lang w:val="mt-MT"/>
          <w:rPrChange w:id="558" w:author="Nadette Refalo" w:date="2015-10-04T19:45:00Z">
            <w:rPr>
              <w:rFonts w:ascii="Tahoma" w:hAnsi="Tahoma" w:cs="Tahoma"/>
              <w:sz w:val="24"/>
              <w:szCs w:val="24"/>
              <w:lang w:val="mt-MT"/>
            </w:rPr>
          </w:rPrChange>
        </w:rPr>
      </w:pPr>
      <w:r w:rsidRPr="004E0A1A">
        <w:rPr>
          <w:rFonts w:ascii="Arial" w:hAnsi="Arial" w:cs="Arial"/>
          <w:sz w:val="24"/>
          <w:szCs w:val="24"/>
          <w:lang w:val="mt-MT"/>
          <w:rPrChange w:id="559" w:author="Nadette Refalo" w:date="2015-10-04T19:45:00Z">
            <w:rPr>
              <w:rFonts w:ascii="Tahoma" w:hAnsi="Tahoma" w:cs="Tahoma"/>
              <w:sz w:val="24"/>
              <w:szCs w:val="24"/>
              <w:lang w:val="mt-MT"/>
            </w:rPr>
          </w:rPrChange>
        </w:rPr>
        <w:t>Filwaqt li Juventus issa jinsabu pass ‘il</w:t>
      </w:r>
      <w:ins w:id="560" w:author="Nadette Refalo" w:date="2015-07-25T10:15:00Z">
        <w:r w:rsidR="007D3B45" w:rsidRPr="004E0A1A">
          <w:rPr>
            <w:rFonts w:ascii="Arial" w:hAnsi="Arial" w:cs="Arial"/>
            <w:sz w:val="24"/>
            <w:szCs w:val="24"/>
            <w:lang w:val="mt-MT"/>
            <w:rPrChange w:id="561" w:author="Nadette Refalo" w:date="2015-10-04T19:45:00Z">
              <w:rPr>
                <w:rFonts w:ascii="Tahoma" w:hAnsi="Tahoma" w:cs="Tahoma"/>
                <w:sz w:val="24"/>
                <w:szCs w:val="24"/>
                <w:lang w:val="mt-MT"/>
              </w:rPr>
            </w:rPrChange>
          </w:rPr>
          <w:t xml:space="preserve"> </w:t>
        </w:r>
      </w:ins>
      <w:r w:rsidRPr="004E0A1A">
        <w:rPr>
          <w:rFonts w:ascii="Arial" w:hAnsi="Arial" w:cs="Arial"/>
          <w:sz w:val="24"/>
          <w:szCs w:val="24"/>
          <w:lang w:val="mt-MT"/>
          <w:rPrChange w:id="562" w:author="Nadette Refalo" w:date="2015-10-04T19:45:00Z">
            <w:rPr>
              <w:rFonts w:ascii="Tahoma" w:hAnsi="Tahoma" w:cs="Tahoma"/>
              <w:sz w:val="24"/>
              <w:szCs w:val="24"/>
              <w:lang w:val="mt-MT"/>
            </w:rPr>
          </w:rPrChange>
        </w:rPr>
        <w:t>bogħod milli jiksbu t-Treble meta fil-finali tal-UEFA Champions League jiltaqgħu kontra Barcelona, fis-6 ta’ Ġunju, li ġej, Lazio jkomplu jiġġieldu għat-tieni post meta  nhar il-Ħadd li ġej jilagħbu kontra r-rivali eterni, Roma, li prop</w:t>
      </w:r>
      <w:del w:id="563" w:author="Nadette Refalo" w:date="2015-07-26T16:11:00Z">
        <w:r w:rsidRPr="004E0A1A" w:rsidDel="00627768">
          <w:rPr>
            <w:rFonts w:ascii="Arial" w:hAnsi="Arial" w:cs="Arial"/>
            <w:sz w:val="24"/>
            <w:szCs w:val="24"/>
            <w:lang w:val="mt-MT"/>
            <w:rPrChange w:id="564" w:author="Nadette Refalo" w:date="2015-10-04T19:45:00Z">
              <w:rPr>
                <w:rFonts w:ascii="Tahoma" w:hAnsi="Tahoma" w:cs="Tahoma"/>
                <w:sz w:val="24"/>
                <w:szCs w:val="24"/>
                <w:lang w:val="mt-MT"/>
              </w:rPr>
            </w:rPrChange>
          </w:rPr>
          <w:delText>r</w:delText>
        </w:r>
      </w:del>
      <w:r w:rsidRPr="004E0A1A">
        <w:rPr>
          <w:rFonts w:ascii="Arial" w:hAnsi="Arial" w:cs="Arial"/>
          <w:sz w:val="24"/>
          <w:szCs w:val="24"/>
          <w:lang w:val="mt-MT"/>
          <w:rPrChange w:id="565" w:author="Nadette Refalo" w:date="2015-10-04T19:45:00Z">
            <w:rPr>
              <w:rFonts w:ascii="Tahoma" w:hAnsi="Tahoma" w:cs="Tahoma"/>
              <w:sz w:val="24"/>
              <w:szCs w:val="24"/>
              <w:lang w:val="mt-MT"/>
            </w:rPr>
          </w:rPrChange>
        </w:rPr>
        <w:t>ju huma jinsabu fit-tieni pożizzjoni ... punt aktar minn Lazio.</w:t>
      </w:r>
    </w:p>
    <w:p w14:paraId="4CB6AEA2" w14:textId="77777777" w:rsidR="008B6ECF" w:rsidRPr="004E0A1A" w:rsidRDefault="008B6ECF" w:rsidP="00701FF6">
      <w:pPr>
        <w:spacing w:line="360" w:lineRule="auto"/>
        <w:jc w:val="both"/>
        <w:rPr>
          <w:rFonts w:ascii="Arial" w:hAnsi="Arial" w:cs="Arial"/>
          <w:sz w:val="24"/>
          <w:szCs w:val="24"/>
          <w:lang w:val="mt-MT"/>
          <w:rPrChange w:id="566" w:author="Nadette Refalo" w:date="2015-10-04T19:45:00Z">
            <w:rPr>
              <w:rFonts w:ascii="Tahoma" w:hAnsi="Tahoma" w:cs="Tahoma"/>
              <w:sz w:val="24"/>
              <w:szCs w:val="24"/>
              <w:lang w:val="mt-MT"/>
            </w:rPr>
          </w:rPrChange>
        </w:rPr>
      </w:pPr>
    </w:p>
    <w:p w14:paraId="0FDF6B78" w14:textId="585FD0EB" w:rsidR="008B6ECF" w:rsidRPr="004E0A1A" w:rsidRDefault="008B6ECF" w:rsidP="00701FF6">
      <w:pPr>
        <w:spacing w:line="360" w:lineRule="auto"/>
        <w:jc w:val="both"/>
        <w:rPr>
          <w:rFonts w:ascii="Arial" w:hAnsi="Arial" w:cs="Arial"/>
          <w:sz w:val="24"/>
          <w:szCs w:val="24"/>
          <w:lang w:val="mt-MT"/>
          <w:rPrChange w:id="567" w:author="Nadette Refalo" w:date="2015-10-04T19:45:00Z">
            <w:rPr>
              <w:rFonts w:ascii="Tahoma" w:hAnsi="Tahoma" w:cs="Tahoma"/>
              <w:sz w:val="24"/>
              <w:szCs w:val="24"/>
              <w:lang w:val="mt-MT"/>
            </w:rPr>
          </w:rPrChange>
        </w:rPr>
      </w:pPr>
      <w:r w:rsidRPr="004E0A1A">
        <w:rPr>
          <w:rFonts w:ascii="Arial" w:hAnsi="Arial" w:cs="Arial"/>
          <w:sz w:val="24"/>
          <w:szCs w:val="24"/>
          <w:lang w:val="mt-MT"/>
          <w:rPrChange w:id="568" w:author="Nadette Refalo" w:date="2015-10-04T19:45:00Z">
            <w:rPr>
              <w:rFonts w:ascii="Tahoma" w:hAnsi="Tahoma" w:cs="Tahoma"/>
              <w:sz w:val="24"/>
              <w:szCs w:val="24"/>
              <w:lang w:val="mt-MT"/>
            </w:rPr>
          </w:rPrChange>
        </w:rPr>
        <w:t>Din il-finali kellha bidu mill-aktar eċċitanti meta sal-ewwel 11-il minuta ż-żewġ tim</w:t>
      </w:r>
      <w:ins w:id="569" w:author="Nadette Refalo" w:date="2015-07-26T16:09:00Z">
        <w:r w:rsidR="00627768" w:rsidRPr="004E0A1A">
          <w:rPr>
            <w:rFonts w:ascii="Arial" w:hAnsi="Arial" w:cs="Arial"/>
            <w:sz w:val="24"/>
            <w:szCs w:val="24"/>
            <w:lang w:val="mt-MT"/>
            <w:rPrChange w:id="570" w:author="Nadette Refalo" w:date="2015-10-04T19:45:00Z">
              <w:rPr>
                <w:rFonts w:ascii="Tahoma" w:hAnsi="Tahoma" w:cs="Tahoma"/>
                <w:sz w:val="24"/>
                <w:szCs w:val="24"/>
                <w:lang w:val="mt-MT"/>
              </w:rPr>
            </w:rPrChange>
          </w:rPr>
          <w:t>i</w:t>
        </w:r>
      </w:ins>
      <w:r w:rsidRPr="004E0A1A">
        <w:rPr>
          <w:rFonts w:ascii="Arial" w:hAnsi="Arial" w:cs="Arial"/>
          <w:sz w:val="24"/>
          <w:szCs w:val="24"/>
          <w:lang w:val="mt-MT"/>
          <w:rPrChange w:id="571" w:author="Nadette Refalo" w:date="2015-10-04T19:45:00Z">
            <w:rPr>
              <w:rFonts w:ascii="Tahoma" w:hAnsi="Tahoma" w:cs="Tahoma"/>
              <w:sz w:val="24"/>
              <w:szCs w:val="24"/>
              <w:lang w:val="mt-MT"/>
            </w:rPr>
          </w:rPrChange>
        </w:rPr>
        <w:t>jiet skorjaw goal kull wieħed li ġew reġistrati mill-captains. </w:t>
      </w:r>
    </w:p>
    <w:p w14:paraId="092A963E" w14:textId="77777777" w:rsidR="008B6ECF" w:rsidRPr="004E0A1A" w:rsidRDefault="008B6ECF" w:rsidP="00701FF6">
      <w:pPr>
        <w:spacing w:line="360" w:lineRule="auto"/>
        <w:jc w:val="both"/>
        <w:rPr>
          <w:rFonts w:ascii="Arial" w:hAnsi="Arial" w:cs="Arial"/>
          <w:sz w:val="24"/>
          <w:szCs w:val="24"/>
          <w:lang w:val="mt-MT"/>
          <w:rPrChange w:id="572" w:author="Nadette Refalo" w:date="2015-10-04T19:45:00Z">
            <w:rPr>
              <w:rFonts w:ascii="Tahoma" w:hAnsi="Tahoma" w:cs="Tahoma"/>
              <w:sz w:val="24"/>
              <w:szCs w:val="24"/>
              <w:lang w:val="mt-MT"/>
            </w:rPr>
          </w:rPrChange>
        </w:rPr>
      </w:pPr>
    </w:p>
    <w:p w14:paraId="0FDD3079" w14:textId="4D84A0F5" w:rsidR="008B6ECF" w:rsidRPr="004E0A1A" w:rsidRDefault="008B6ECF" w:rsidP="00701FF6">
      <w:pPr>
        <w:spacing w:line="360" w:lineRule="auto"/>
        <w:jc w:val="both"/>
        <w:rPr>
          <w:rFonts w:ascii="Arial" w:hAnsi="Arial" w:cs="Arial"/>
          <w:sz w:val="24"/>
          <w:szCs w:val="24"/>
          <w:lang w:val="mt-MT"/>
          <w:rPrChange w:id="573" w:author="Nadette Refalo" w:date="2015-10-04T19:45:00Z">
            <w:rPr>
              <w:rFonts w:ascii="Tahoma" w:hAnsi="Tahoma" w:cs="Tahoma"/>
              <w:sz w:val="24"/>
              <w:szCs w:val="24"/>
              <w:lang w:val="mt-MT"/>
            </w:rPr>
          </w:rPrChange>
        </w:rPr>
      </w:pPr>
      <w:r w:rsidRPr="004E0A1A">
        <w:rPr>
          <w:rFonts w:ascii="Arial" w:hAnsi="Arial" w:cs="Arial"/>
          <w:sz w:val="24"/>
          <w:szCs w:val="24"/>
          <w:lang w:val="mt-MT"/>
          <w:rPrChange w:id="574" w:author="Nadette Refalo" w:date="2015-10-04T19:45:00Z">
            <w:rPr>
              <w:rFonts w:ascii="Tahoma" w:hAnsi="Tahoma" w:cs="Tahoma"/>
              <w:sz w:val="24"/>
              <w:szCs w:val="24"/>
              <w:lang w:val="mt-MT"/>
            </w:rPr>
          </w:rPrChange>
        </w:rPr>
        <w:t>Kienu Lazio li fetħu l-iskor wara biss erba’ minuti minn daqqa ta’ ras ta’ Stefan Radu wara azzjoni ta’ freekick meta Andrea Pirlo naqas li jogħla biex jipprova jinnewtralizza lill-istess Radu. </w:t>
      </w:r>
    </w:p>
    <w:p w14:paraId="339958D7" w14:textId="77777777" w:rsidR="008B6ECF" w:rsidRPr="004E0A1A" w:rsidRDefault="008B6ECF" w:rsidP="00701FF6">
      <w:pPr>
        <w:spacing w:line="360" w:lineRule="auto"/>
        <w:jc w:val="both"/>
        <w:rPr>
          <w:rFonts w:ascii="Arial" w:hAnsi="Arial" w:cs="Arial"/>
          <w:sz w:val="24"/>
          <w:szCs w:val="24"/>
          <w:lang w:val="mt-MT"/>
          <w:rPrChange w:id="575" w:author="Nadette Refalo" w:date="2015-10-04T19:45:00Z">
            <w:rPr>
              <w:rFonts w:ascii="Tahoma" w:hAnsi="Tahoma" w:cs="Tahoma"/>
              <w:sz w:val="24"/>
              <w:szCs w:val="24"/>
              <w:lang w:val="mt-MT"/>
            </w:rPr>
          </w:rPrChange>
        </w:rPr>
      </w:pPr>
    </w:p>
    <w:p w14:paraId="5B1C7349" w14:textId="741FBCAE" w:rsidR="008B6ECF" w:rsidRPr="004E0A1A" w:rsidRDefault="008B6ECF" w:rsidP="00701FF6">
      <w:pPr>
        <w:spacing w:line="360" w:lineRule="auto"/>
        <w:jc w:val="both"/>
        <w:rPr>
          <w:rFonts w:ascii="Arial" w:hAnsi="Arial" w:cs="Arial"/>
          <w:sz w:val="24"/>
          <w:szCs w:val="24"/>
          <w:lang w:val="mt-MT"/>
          <w:rPrChange w:id="576" w:author="Nadette Refalo" w:date="2015-10-04T19:45:00Z">
            <w:rPr>
              <w:rFonts w:ascii="Tahoma" w:hAnsi="Tahoma" w:cs="Tahoma"/>
              <w:sz w:val="24"/>
              <w:szCs w:val="24"/>
              <w:lang w:val="mt-MT"/>
            </w:rPr>
          </w:rPrChange>
        </w:rPr>
      </w:pPr>
      <w:r w:rsidRPr="004E0A1A">
        <w:rPr>
          <w:rFonts w:ascii="Arial" w:hAnsi="Arial" w:cs="Arial"/>
          <w:sz w:val="24"/>
          <w:szCs w:val="24"/>
          <w:lang w:val="mt-MT"/>
          <w:rPrChange w:id="577" w:author="Nadette Refalo" w:date="2015-10-04T19:45:00Z">
            <w:rPr>
              <w:rFonts w:ascii="Tahoma" w:hAnsi="Tahoma" w:cs="Tahoma"/>
              <w:sz w:val="24"/>
              <w:szCs w:val="24"/>
              <w:lang w:val="mt-MT"/>
            </w:rPr>
          </w:rPrChange>
        </w:rPr>
        <w:t>Seba’ minuti wara, Juventus kisbu d-draw meta mill-freekick ta’ Andrea Pirlo, Paul Pogba xeħet lejn Giorgio Chiellini li b’mod akrobatiku xeħet il-ballun fix-xibka.</w:t>
      </w:r>
    </w:p>
    <w:p w14:paraId="6D7F8BE3" w14:textId="77777777" w:rsidR="008B6ECF" w:rsidRPr="004E0A1A" w:rsidRDefault="008B6ECF" w:rsidP="00701FF6">
      <w:pPr>
        <w:spacing w:line="360" w:lineRule="auto"/>
        <w:jc w:val="both"/>
        <w:rPr>
          <w:rFonts w:ascii="Arial" w:hAnsi="Arial" w:cs="Arial"/>
          <w:sz w:val="24"/>
          <w:szCs w:val="24"/>
          <w:lang w:val="mt-MT"/>
          <w:rPrChange w:id="578" w:author="Nadette Refalo" w:date="2015-10-04T19:45:00Z">
            <w:rPr>
              <w:rFonts w:ascii="Tahoma" w:hAnsi="Tahoma" w:cs="Tahoma"/>
              <w:sz w:val="24"/>
              <w:szCs w:val="24"/>
              <w:lang w:val="mt-MT"/>
            </w:rPr>
          </w:rPrChange>
        </w:rPr>
      </w:pPr>
    </w:p>
    <w:p w14:paraId="514EF377" w14:textId="00964BB6" w:rsidR="008B6ECF" w:rsidRPr="004E0A1A" w:rsidRDefault="008B6ECF" w:rsidP="00701FF6">
      <w:pPr>
        <w:spacing w:line="360" w:lineRule="auto"/>
        <w:jc w:val="both"/>
        <w:rPr>
          <w:rFonts w:ascii="Arial" w:hAnsi="Arial" w:cs="Arial"/>
          <w:sz w:val="24"/>
          <w:szCs w:val="24"/>
          <w:lang w:val="mt-MT"/>
          <w:rPrChange w:id="579" w:author="Nadette Refalo" w:date="2015-10-04T19:45:00Z">
            <w:rPr>
              <w:rFonts w:ascii="Tahoma" w:hAnsi="Tahoma" w:cs="Tahoma"/>
              <w:sz w:val="24"/>
              <w:szCs w:val="24"/>
              <w:lang w:val="mt-MT"/>
            </w:rPr>
          </w:rPrChange>
        </w:rPr>
      </w:pPr>
      <w:r w:rsidRPr="004E0A1A">
        <w:rPr>
          <w:rFonts w:ascii="Arial" w:hAnsi="Arial" w:cs="Arial"/>
          <w:sz w:val="24"/>
          <w:szCs w:val="24"/>
          <w:lang w:val="mt-MT"/>
          <w:rPrChange w:id="580" w:author="Nadette Refalo" w:date="2015-10-04T19:45:00Z">
            <w:rPr>
              <w:rFonts w:ascii="Tahoma" w:hAnsi="Tahoma" w:cs="Tahoma"/>
              <w:sz w:val="24"/>
              <w:szCs w:val="24"/>
              <w:lang w:val="mt-MT"/>
            </w:rPr>
          </w:rPrChange>
        </w:rPr>
        <w:t>Il-partita nnifisha żvolġiet f’waħda bilanċjata biex sal-ħin regolamentari ma sar l-ebda goal u għaldaqstant il-partita kellha tmur fil-ħin barrani. </w:t>
      </w:r>
    </w:p>
    <w:p w14:paraId="5CDEFEC2" w14:textId="77777777" w:rsidR="008B6ECF" w:rsidRPr="004E0A1A" w:rsidRDefault="008B6ECF" w:rsidP="00701FF6">
      <w:pPr>
        <w:spacing w:line="360" w:lineRule="auto"/>
        <w:jc w:val="both"/>
        <w:rPr>
          <w:rFonts w:ascii="Arial" w:hAnsi="Arial" w:cs="Arial"/>
          <w:sz w:val="24"/>
          <w:szCs w:val="24"/>
          <w:lang w:val="mt-MT"/>
          <w:rPrChange w:id="581" w:author="Nadette Refalo" w:date="2015-10-04T19:45:00Z">
            <w:rPr>
              <w:rFonts w:ascii="Tahoma" w:hAnsi="Tahoma" w:cs="Tahoma"/>
              <w:sz w:val="24"/>
              <w:szCs w:val="24"/>
              <w:lang w:val="mt-MT"/>
            </w:rPr>
          </w:rPrChange>
        </w:rPr>
      </w:pPr>
    </w:p>
    <w:p w14:paraId="2353B6B5" w14:textId="4815EFDB" w:rsidR="008B6ECF" w:rsidRPr="004E0A1A" w:rsidRDefault="008B6ECF" w:rsidP="00701FF6">
      <w:pPr>
        <w:spacing w:line="360" w:lineRule="auto"/>
        <w:jc w:val="both"/>
        <w:rPr>
          <w:rFonts w:ascii="Arial" w:hAnsi="Arial" w:cs="Arial"/>
          <w:sz w:val="24"/>
          <w:szCs w:val="24"/>
          <w:lang w:val="mt-MT"/>
          <w:rPrChange w:id="582" w:author="Nadette Refalo" w:date="2015-10-04T19:45:00Z">
            <w:rPr>
              <w:rFonts w:ascii="Tahoma" w:hAnsi="Tahoma" w:cs="Tahoma"/>
              <w:sz w:val="24"/>
              <w:szCs w:val="24"/>
              <w:lang w:val="mt-MT"/>
            </w:rPr>
          </w:rPrChange>
        </w:rPr>
      </w:pPr>
      <w:r w:rsidRPr="004E0A1A">
        <w:rPr>
          <w:rFonts w:ascii="Arial" w:hAnsi="Arial" w:cs="Arial"/>
          <w:sz w:val="24"/>
          <w:szCs w:val="24"/>
          <w:lang w:val="mt-MT"/>
          <w:rPrChange w:id="583" w:author="Nadette Refalo" w:date="2015-10-04T19:45:00Z">
            <w:rPr>
              <w:rFonts w:ascii="Tahoma" w:hAnsi="Tahoma" w:cs="Tahoma"/>
              <w:sz w:val="24"/>
              <w:szCs w:val="24"/>
              <w:lang w:val="mt-MT"/>
            </w:rPr>
          </w:rPrChange>
        </w:rPr>
        <w:t>Fl-94 minuta, Lazio kienu sfortunati li ma marrux fil-vantaġġ meta x-xutt ta’ Filip Djordjevic għeleb lill-goalkeeper Juventin, Marco Storari, iżda l-ballun ħabat ma’ sieq il-lasta ... mexa tul il-linja fatali ... ħabat ma’ sieq il-lasta l-oħra u nqala’ ‘l barra. </w:t>
      </w:r>
    </w:p>
    <w:p w14:paraId="5D95121F" w14:textId="77777777" w:rsidR="008B6ECF" w:rsidRPr="004E0A1A" w:rsidRDefault="008B6ECF" w:rsidP="00701FF6">
      <w:pPr>
        <w:spacing w:line="360" w:lineRule="auto"/>
        <w:jc w:val="both"/>
        <w:rPr>
          <w:rFonts w:ascii="Arial" w:hAnsi="Arial" w:cs="Arial"/>
          <w:sz w:val="24"/>
          <w:szCs w:val="24"/>
          <w:lang w:val="mt-MT"/>
          <w:rPrChange w:id="584" w:author="Nadette Refalo" w:date="2015-10-04T19:45:00Z">
            <w:rPr>
              <w:rFonts w:ascii="Tahoma" w:hAnsi="Tahoma" w:cs="Tahoma"/>
              <w:sz w:val="24"/>
              <w:szCs w:val="24"/>
              <w:lang w:val="mt-MT"/>
            </w:rPr>
          </w:rPrChange>
        </w:rPr>
      </w:pPr>
    </w:p>
    <w:p w14:paraId="02A31934" w14:textId="712E5D0B" w:rsidR="008B6ECF" w:rsidRPr="004E0A1A" w:rsidRDefault="008B6ECF" w:rsidP="00701FF6">
      <w:pPr>
        <w:spacing w:line="360" w:lineRule="auto"/>
        <w:jc w:val="both"/>
        <w:rPr>
          <w:rFonts w:ascii="Arial" w:hAnsi="Arial" w:cs="Arial"/>
          <w:sz w:val="24"/>
          <w:szCs w:val="24"/>
          <w:lang w:val="mt-MT"/>
          <w:rPrChange w:id="585" w:author="Nadette Refalo" w:date="2015-10-04T19:45:00Z">
            <w:rPr>
              <w:rFonts w:ascii="Tahoma" w:hAnsi="Tahoma" w:cs="Tahoma"/>
              <w:sz w:val="24"/>
              <w:szCs w:val="24"/>
              <w:lang w:val="mt-MT"/>
            </w:rPr>
          </w:rPrChange>
        </w:rPr>
      </w:pPr>
      <w:r w:rsidRPr="004E0A1A">
        <w:rPr>
          <w:rFonts w:ascii="Arial" w:hAnsi="Arial" w:cs="Arial"/>
          <w:sz w:val="24"/>
          <w:szCs w:val="24"/>
          <w:lang w:val="mt-MT"/>
          <w:rPrChange w:id="586" w:author="Nadette Refalo" w:date="2015-10-04T19:45:00Z">
            <w:rPr>
              <w:rFonts w:ascii="Tahoma" w:hAnsi="Tahoma" w:cs="Tahoma"/>
              <w:sz w:val="24"/>
              <w:szCs w:val="24"/>
              <w:lang w:val="mt-MT"/>
            </w:rPr>
          </w:rPrChange>
        </w:rPr>
        <w:t>Tliet minuti wara, kienu Juventus li skorjaw il-goal tar-rebħa minn Alessandro Matri</w:t>
      </w:r>
    </w:p>
    <w:p w14:paraId="460A92C4" w14:textId="77777777" w:rsidR="008B6ECF" w:rsidRPr="004E0A1A" w:rsidRDefault="008B6ECF" w:rsidP="00701FF6">
      <w:pPr>
        <w:spacing w:line="360" w:lineRule="auto"/>
        <w:jc w:val="both"/>
        <w:rPr>
          <w:rFonts w:ascii="Arial" w:hAnsi="Arial" w:cs="Arial"/>
          <w:sz w:val="24"/>
          <w:szCs w:val="24"/>
          <w:lang w:val="mt-MT"/>
          <w:rPrChange w:id="587" w:author="Nadette Refalo" w:date="2015-10-04T19:45:00Z">
            <w:rPr>
              <w:rFonts w:ascii="Tahoma" w:hAnsi="Tahoma" w:cs="Tahoma"/>
              <w:sz w:val="24"/>
              <w:szCs w:val="24"/>
              <w:lang w:val="mt-MT"/>
            </w:rPr>
          </w:rPrChange>
        </w:rPr>
      </w:pPr>
      <w:r w:rsidRPr="004E0A1A">
        <w:rPr>
          <w:rFonts w:ascii="Arial" w:hAnsi="Arial" w:cs="Arial"/>
          <w:sz w:val="24"/>
          <w:szCs w:val="24"/>
          <w:lang w:val="mt-MT"/>
          <w:rPrChange w:id="588" w:author="Nadette Refalo" w:date="2015-10-04T19:45:00Z">
            <w:rPr>
              <w:rFonts w:ascii="Tahoma" w:hAnsi="Tahoma" w:cs="Tahoma"/>
              <w:sz w:val="24"/>
              <w:szCs w:val="24"/>
              <w:lang w:val="mt-MT"/>
            </w:rPr>
          </w:rPrChange>
        </w:rPr>
        <w:t>wara żball fid-difiża ta’ Lazio.</w:t>
      </w:r>
    </w:p>
    <w:p w14:paraId="1EAD4FDC" w14:textId="77777777" w:rsidR="008B6ECF" w:rsidRPr="004E0A1A" w:rsidRDefault="008B6ECF" w:rsidP="00701FF6">
      <w:pPr>
        <w:spacing w:line="360" w:lineRule="auto"/>
        <w:jc w:val="both"/>
        <w:rPr>
          <w:rFonts w:ascii="Arial" w:hAnsi="Arial" w:cs="Arial"/>
          <w:sz w:val="24"/>
          <w:szCs w:val="24"/>
          <w:lang w:val="mt-MT"/>
          <w:rPrChange w:id="589" w:author="Nadette Refalo" w:date="2015-10-04T19:45:00Z">
            <w:rPr>
              <w:rFonts w:ascii="Tahoma" w:hAnsi="Tahoma" w:cs="Tahoma"/>
              <w:sz w:val="24"/>
              <w:szCs w:val="24"/>
              <w:lang w:val="mt-MT"/>
            </w:rPr>
          </w:rPrChange>
        </w:rPr>
      </w:pPr>
    </w:p>
    <w:p w14:paraId="1AB45B92" w14:textId="77777777" w:rsidR="009F6037" w:rsidRPr="004E0A1A" w:rsidRDefault="009F6037" w:rsidP="00701FF6">
      <w:pPr>
        <w:spacing w:line="360" w:lineRule="auto"/>
        <w:jc w:val="both"/>
        <w:rPr>
          <w:rFonts w:ascii="Arial" w:hAnsi="Arial" w:cs="Arial"/>
          <w:sz w:val="24"/>
          <w:szCs w:val="24"/>
          <w:lang w:val="mt-MT"/>
          <w:rPrChange w:id="590" w:author="Nadette Refalo" w:date="2015-10-04T19:45:00Z">
            <w:rPr>
              <w:rFonts w:ascii="Tahoma" w:hAnsi="Tahoma" w:cs="Tahoma"/>
              <w:sz w:val="24"/>
              <w:szCs w:val="24"/>
              <w:lang w:val="mt-MT"/>
            </w:rPr>
          </w:rPrChange>
        </w:rPr>
      </w:pPr>
    </w:p>
    <w:p w14:paraId="79DD6F8E" w14:textId="77777777" w:rsidR="008B6ECF" w:rsidRPr="004E0A1A" w:rsidRDefault="008B6ECF" w:rsidP="00701FF6">
      <w:pPr>
        <w:spacing w:line="360" w:lineRule="auto"/>
        <w:jc w:val="both"/>
        <w:rPr>
          <w:rFonts w:ascii="Arial" w:hAnsi="Arial" w:cs="Arial"/>
          <w:b/>
          <w:sz w:val="24"/>
          <w:szCs w:val="24"/>
          <w:lang w:val="mt-MT"/>
          <w:rPrChange w:id="591" w:author="Nadette Refalo" w:date="2015-10-04T19:45:00Z">
            <w:rPr>
              <w:rFonts w:ascii="Tahoma" w:hAnsi="Tahoma" w:cs="Tahoma"/>
              <w:b/>
              <w:sz w:val="24"/>
              <w:szCs w:val="24"/>
              <w:lang w:val="mt-MT"/>
            </w:rPr>
          </w:rPrChange>
        </w:rPr>
      </w:pPr>
      <w:r w:rsidRPr="004E0A1A">
        <w:rPr>
          <w:rFonts w:ascii="Arial" w:hAnsi="Arial" w:cs="Arial"/>
          <w:b/>
          <w:sz w:val="24"/>
          <w:szCs w:val="24"/>
          <w:lang w:val="mt-MT"/>
          <w:rPrChange w:id="592" w:author="Nadette Refalo" w:date="2015-10-04T19:45:00Z">
            <w:rPr>
              <w:rFonts w:ascii="Tahoma" w:hAnsi="Tahoma" w:cs="Tahoma"/>
              <w:b/>
              <w:sz w:val="24"/>
              <w:szCs w:val="24"/>
              <w:lang w:val="mt-MT"/>
            </w:rPr>
          </w:rPrChange>
        </w:rPr>
        <w:t>Mhux ħati li saq fuq raġel - tajru biex jiddefendi lilu nnifsu u lil ħaddieħor</w:t>
      </w:r>
    </w:p>
    <w:p w14:paraId="3F0D831C" w14:textId="77777777" w:rsidR="008B6ECF" w:rsidRPr="004E0A1A" w:rsidRDefault="008B6ECF" w:rsidP="00701FF6">
      <w:pPr>
        <w:spacing w:line="360" w:lineRule="auto"/>
        <w:jc w:val="both"/>
        <w:rPr>
          <w:rFonts w:ascii="Arial" w:hAnsi="Arial" w:cs="Arial"/>
          <w:sz w:val="24"/>
          <w:szCs w:val="24"/>
          <w:lang w:val="mt-MT"/>
          <w:rPrChange w:id="593" w:author="Nadette Refalo" w:date="2015-10-04T19:45:00Z">
            <w:rPr>
              <w:rFonts w:ascii="Tahoma" w:hAnsi="Tahoma" w:cs="Tahoma"/>
              <w:sz w:val="24"/>
              <w:szCs w:val="24"/>
              <w:lang w:val="mt-MT"/>
            </w:rPr>
          </w:rPrChange>
        </w:rPr>
      </w:pPr>
    </w:p>
    <w:p w14:paraId="4B8D826E" w14:textId="658901F1" w:rsidR="008B6ECF" w:rsidRPr="004E0A1A" w:rsidRDefault="008B6ECF" w:rsidP="00701FF6">
      <w:pPr>
        <w:spacing w:line="360" w:lineRule="auto"/>
        <w:jc w:val="both"/>
        <w:rPr>
          <w:rFonts w:ascii="Arial" w:hAnsi="Arial" w:cs="Arial"/>
          <w:sz w:val="24"/>
          <w:szCs w:val="24"/>
          <w:lang w:val="mt-MT"/>
          <w:rPrChange w:id="594" w:author="Nadette Refalo" w:date="2015-10-04T19:45:00Z">
            <w:rPr>
              <w:rFonts w:ascii="Tahoma" w:hAnsi="Tahoma" w:cs="Tahoma"/>
              <w:sz w:val="24"/>
              <w:szCs w:val="24"/>
              <w:lang w:val="mt-MT"/>
            </w:rPr>
          </w:rPrChange>
        </w:rPr>
      </w:pPr>
      <w:r w:rsidRPr="004E0A1A">
        <w:rPr>
          <w:rFonts w:ascii="Arial" w:hAnsi="Arial" w:cs="Arial"/>
          <w:sz w:val="24"/>
          <w:szCs w:val="24"/>
          <w:lang w:val="mt-MT"/>
          <w:rPrChange w:id="595" w:author="Nadette Refalo" w:date="2015-10-04T19:45:00Z">
            <w:rPr>
              <w:rFonts w:ascii="Tahoma" w:hAnsi="Tahoma" w:cs="Tahoma"/>
              <w:sz w:val="24"/>
              <w:szCs w:val="24"/>
              <w:lang w:val="mt-MT"/>
            </w:rPr>
          </w:rPrChange>
        </w:rPr>
        <w:t>Sewwieq li tajjar raġel ieħor, meta rah jipponta arma tan-nar lejn perusna oħra, kien illiberat mi</w:t>
      </w:r>
      <w:ins w:id="596" w:author="Nadette Refalo" w:date="2015-07-25T10:22:00Z">
        <w:r w:rsidR="007C6B7D" w:rsidRPr="004E0A1A">
          <w:rPr>
            <w:rFonts w:ascii="Arial" w:hAnsi="Arial" w:cs="Arial"/>
            <w:sz w:val="24"/>
            <w:szCs w:val="24"/>
            <w:lang w:val="mt-MT"/>
            <w:rPrChange w:id="597" w:author="Nadette Refalo" w:date="2015-10-04T19:45:00Z">
              <w:rPr>
                <w:rFonts w:ascii="Tahoma" w:hAnsi="Tahoma" w:cs="Tahoma"/>
                <w:sz w:val="24"/>
                <w:szCs w:val="24"/>
                <w:lang w:val="mt-MT"/>
              </w:rPr>
            </w:rPrChange>
          </w:rPr>
          <w:t>ll</w:t>
        </w:r>
      </w:ins>
      <w:del w:id="598" w:author="Nadette Refalo" w:date="2015-07-25T10:22:00Z">
        <w:r w:rsidRPr="004E0A1A" w:rsidDel="007C6B7D">
          <w:rPr>
            <w:rFonts w:ascii="Arial" w:hAnsi="Arial" w:cs="Arial"/>
            <w:sz w:val="24"/>
            <w:szCs w:val="24"/>
            <w:lang w:val="mt-MT"/>
            <w:rPrChange w:id="599" w:author="Nadette Refalo" w:date="2015-10-04T19:45:00Z">
              <w:rPr>
                <w:rFonts w:ascii="Tahoma" w:hAnsi="Tahoma" w:cs="Tahoma"/>
                <w:sz w:val="24"/>
                <w:szCs w:val="24"/>
                <w:lang w:val="mt-MT"/>
              </w:rPr>
            </w:rPrChange>
          </w:rPr>
          <w:delText>nn l</w:delText>
        </w:r>
      </w:del>
      <w:r w:rsidRPr="004E0A1A">
        <w:rPr>
          <w:rFonts w:ascii="Arial" w:hAnsi="Arial" w:cs="Arial"/>
          <w:sz w:val="24"/>
          <w:szCs w:val="24"/>
          <w:lang w:val="mt-MT"/>
          <w:rPrChange w:id="600" w:author="Nadette Refalo" w:date="2015-10-04T19:45:00Z">
            <w:rPr>
              <w:rFonts w:ascii="Tahoma" w:hAnsi="Tahoma" w:cs="Tahoma"/>
              <w:sz w:val="24"/>
              <w:szCs w:val="24"/>
              <w:lang w:val="mt-MT"/>
            </w:rPr>
          </w:rPrChange>
        </w:rPr>
        <w:t>-akkużi miġjubin fil-konfront tiegħu, wara li l-Qorti qalet li huwa kien qed jaġixxi biex jiddefendi lilu nnifsu u lil oħrajn li kienu f'periklu minħabba l-atteġjament tal-allegat vittma.</w:t>
      </w:r>
    </w:p>
    <w:p w14:paraId="0ED19247" w14:textId="77777777" w:rsidR="008B6ECF" w:rsidRPr="004E0A1A" w:rsidRDefault="008B6ECF" w:rsidP="00701FF6">
      <w:pPr>
        <w:spacing w:line="360" w:lineRule="auto"/>
        <w:jc w:val="both"/>
        <w:rPr>
          <w:rFonts w:ascii="Arial" w:hAnsi="Arial" w:cs="Arial"/>
          <w:sz w:val="24"/>
          <w:szCs w:val="24"/>
          <w:lang w:val="mt-MT"/>
          <w:rPrChange w:id="601" w:author="Nadette Refalo" w:date="2015-10-04T19:45:00Z">
            <w:rPr>
              <w:rFonts w:ascii="Tahoma" w:hAnsi="Tahoma" w:cs="Tahoma"/>
              <w:sz w:val="24"/>
              <w:szCs w:val="24"/>
              <w:lang w:val="mt-MT"/>
            </w:rPr>
          </w:rPrChange>
        </w:rPr>
      </w:pPr>
    </w:p>
    <w:p w14:paraId="1A7D41B4" w14:textId="0DB2B941" w:rsidR="008B6ECF" w:rsidRPr="004E0A1A" w:rsidRDefault="008B6ECF" w:rsidP="00701FF6">
      <w:pPr>
        <w:spacing w:line="360" w:lineRule="auto"/>
        <w:jc w:val="both"/>
        <w:rPr>
          <w:rFonts w:ascii="Arial" w:hAnsi="Arial" w:cs="Arial"/>
          <w:sz w:val="24"/>
          <w:szCs w:val="24"/>
          <w:lang w:val="mt-MT"/>
          <w:rPrChange w:id="602" w:author="Nadette Refalo" w:date="2015-10-04T19:45:00Z">
            <w:rPr>
              <w:rFonts w:ascii="Tahoma" w:hAnsi="Tahoma" w:cs="Tahoma"/>
              <w:sz w:val="24"/>
              <w:szCs w:val="24"/>
              <w:lang w:val="mt-MT"/>
            </w:rPr>
          </w:rPrChange>
        </w:rPr>
      </w:pPr>
      <w:r w:rsidRPr="004E0A1A">
        <w:rPr>
          <w:rFonts w:ascii="Arial" w:hAnsi="Arial" w:cs="Arial"/>
          <w:sz w:val="24"/>
          <w:szCs w:val="24"/>
          <w:lang w:val="mt-MT"/>
          <w:rPrChange w:id="603" w:author="Nadette Refalo" w:date="2015-10-04T19:45:00Z">
            <w:rPr>
              <w:rFonts w:ascii="Tahoma" w:hAnsi="Tahoma" w:cs="Tahoma"/>
              <w:sz w:val="24"/>
              <w:szCs w:val="24"/>
              <w:lang w:val="mt-MT"/>
            </w:rPr>
          </w:rPrChange>
        </w:rPr>
        <w:t>Il-Maġistrat Consuelo Scerri Herrera qalet li Nure Kamakam ta' 40 sena, li huwa mil-Libja, ma għandux jinstab ħati tal-attentat ta' qtil Said Bouslama, meta saq fuqu bil-karozza nhar l-1 ta' Ottubru tal-2010, f'Mosta Road fi Triq San Pawl. </w:t>
      </w:r>
    </w:p>
    <w:p w14:paraId="524E6870" w14:textId="77777777" w:rsidR="008B6ECF" w:rsidRPr="004E0A1A" w:rsidRDefault="008B6ECF" w:rsidP="00701FF6">
      <w:pPr>
        <w:spacing w:line="360" w:lineRule="auto"/>
        <w:jc w:val="both"/>
        <w:rPr>
          <w:rFonts w:ascii="Arial" w:hAnsi="Arial" w:cs="Arial"/>
          <w:sz w:val="24"/>
          <w:szCs w:val="24"/>
          <w:lang w:val="mt-MT"/>
          <w:rPrChange w:id="604" w:author="Nadette Refalo" w:date="2015-10-04T19:45:00Z">
            <w:rPr>
              <w:rFonts w:ascii="Tahoma" w:hAnsi="Tahoma" w:cs="Tahoma"/>
              <w:sz w:val="24"/>
              <w:szCs w:val="24"/>
              <w:lang w:val="mt-MT"/>
            </w:rPr>
          </w:rPrChange>
        </w:rPr>
      </w:pPr>
    </w:p>
    <w:p w14:paraId="2703EFAB" w14:textId="555B388F" w:rsidR="008B6ECF" w:rsidRPr="004E0A1A" w:rsidRDefault="008B6ECF" w:rsidP="00701FF6">
      <w:pPr>
        <w:spacing w:line="360" w:lineRule="auto"/>
        <w:jc w:val="both"/>
        <w:rPr>
          <w:rFonts w:ascii="Arial" w:hAnsi="Arial" w:cs="Arial"/>
          <w:sz w:val="24"/>
          <w:szCs w:val="24"/>
          <w:lang w:val="mt-MT"/>
          <w:rPrChange w:id="605" w:author="Nadette Refalo" w:date="2015-10-04T19:45:00Z">
            <w:rPr>
              <w:rFonts w:ascii="Tahoma" w:hAnsi="Tahoma" w:cs="Tahoma"/>
              <w:sz w:val="24"/>
              <w:szCs w:val="24"/>
              <w:lang w:val="mt-MT"/>
            </w:rPr>
          </w:rPrChange>
        </w:rPr>
      </w:pPr>
      <w:r w:rsidRPr="004E0A1A">
        <w:rPr>
          <w:rFonts w:ascii="Arial" w:hAnsi="Arial" w:cs="Arial"/>
          <w:sz w:val="24"/>
          <w:szCs w:val="24"/>
          <w:lang w:val="mt-MT"/>
          <w:rPrChange w:id="606" w:author="Nadette Refalo" w:date="2015-10-04T19:45:00Z">
            <w:rPr>
              <w:rFonts w:ascii="Tahoma" w:hAnsi="Tahoma" w:cs="Tahoma"/>
              <w:sz w:val="24"/>
              <w:szCs w:val="24"/>
              <w:lang w:val="mt-MT"/>
            </w:rPr>
          </w:rPrChange>
        </w:rPr>
        <w:t xml:space="preserve">Huwa ġie </w:t>
      </w:r>
      <w:del w:id="607" w:author="Nadette Refalo" w:date="2015-07-25T10:23:00Z">
        <w:r w:rsidRPr="004E0A1A" w:rsidDel="007C6B7D">
          <w:rPr>
            <w:rFonts w:ascii="Arial" w:hAnsi="Arial" w:cs="Arial"/>
            <w:sz w:val="24"/>
            <w:szCs w:val="24"/>
            <w:lang w:val="mt-MT"/>
            <w:rPrChange w:id="608" w:author="Nadette Refalo" w:date="2015-10-04T19:45:00Z">
              <w:rPr>
                <w:rFonts w:ascii="Tahoma" w:hAnsi="Tahoma" w:cs="Tahoma"/>
                <w:sz w:val="24"/>
                <w:szCs w:val="24"/>
                <w:lang w:val="mt-MT"/>
              </w:rPr>
            </w:rPrChange>
          </w:rPr>
          <w:delText>i</w:delText>
        </w:r>
      </w:del>
      <w:r w:rsidRPr="004E0A1A">
        <w:rPr>
          <w:rFonts w:ascii="Arial" w:hAnsi="Arial" w:cs="Arial"/>
          <w:sz w:val="24"/>
          <w:szCs w:val="24"/>
          <w:lang w:val="mt-MT"/>
          <w:rPrChange w:id="609" w:author="Nadette Refalo" w:date="2015-10-04T19:45:00Z">
            <w:rPr>
              <w:rFonts w:ascii="Tahoma" w:hAnsi="Tahoma" w:cs="Tahoma"/>
              <w:sz w:val="24"/>
              <w:szCs w:val="24"/>
              <w:lang w:val="mt-MT"/>
            </w:rPr>
          </w:rPrChange>
        </w:rPr>
        <w:t>lliberat ukoll minn akkuża li kkaġunalu ġrieħi gravi u li saq b'mod</w:t>
      </w:r>
      <w:r w:rsidR="009F6037" w:rsidRPr="004E0A1A">
        <w:rPr>
          <w:rFonts w:ascii="Arial" w:hAnsi="Arial" w:cs="Arial"/>
          <w:sz w:val="24"/>
          <w:szCs w:val="24"/>
          <w:lang w:val="mt-MT"/>
          <w:rPrChange w:id="610" w:author="Nadette Refalo" w:date="2015-10-04T19:45:00Z">
            <w:rPr>
              <w:rFonts w:ascii="Tahoma" w:hAnsi="Tahoma" w:cs="Tahoma"/>
              <w:sz w:val="24"/>
              <w:szCs w:val="24"/>
              <w:lang w:val="mt-MT"/>
            </w:rPr>
          </w:rPrChange>
        </w:rPr>
        <w:t xml:space="preserve"> </w:t>
      </w:r>
      <w:r w:rsidRPr="004E0A1A">
        <w:rPr>
          <w:rFonts w:ascii="Arial" w:hAnsi="Arial" w:cs="Arial"/>
          <w:sz w:val="24"/>
          <w:szCs w:val="24"/>
          <w:lang w:val="mt-MT"/>
          <w:rPrChange w:id="611" w:author="Nadette Refalo" w:date="2015-10-04T19:45:00Z">
            <w:rPr>
              <w:rFonts w:ascii="Tahoma" w:hAnsi="Tahoma" w:cs="Tahoma"/>
              <w:sz w:val="24"/>
              <w:szCs w:val="24"/>
              <w:lang w:val="mt-MT"/>
            </w:rPr>
          </w:rPrChange>
        </w:rPr>
        <w:t>traskurat. </w:t>
      </w:r>
    </w:p>
    <w:p w14:paraId="5D0E2D7D" w14:textId="77777777" w:rsidR="008B6ECF" w:rsidRPr="004E0A1A" w:rsidRDefault="008B6ECF" w:rsidP="00701FF6">
      <w:pPr>
        <w:spacing w:line="360" w:lineRule="auto"/>
        <w:jc w:val="both"/>
        <w:rPr>
          <w:rFonts w:ascii="Arial" w:hAnsi="Arial" w:cs="Arial"/>
          <w:sz w:val="24"/>
          <w:szCs w:val="24"/>
          <w:lang w:val="mt-MT"/>
          <w:rPrChange w:id="612" w:author="Nadette Refalo" w:date="2015-10-04T19:45:00Z">
            <w:rPr>
              <w:rFonts w:ascii="Tahoma" w:hAnsi="Tahoma" w:cs="Tahoma"/>
              <w:sz w:val="24"/>
              <w:szCs w:val="24"/>
              <w:lang w:val="mt-MT"/>
            </w:rPr>
          </w:rPrChange>
        </w:rPr>
      </w:pPr>
    </w:p>
    <w:p w14:paraId="6123573E" w14:textId="2795A170" w:rsidR="008B6ECF" w:rsidRPr="004E0A1A" w:rsidRDefault="008B6ECF" w:rsidP="00701FF6">
      <w:pPr>
        <w:spacing w:line="360" w:lineRule="auto"/>
        <w:jc w:val="both"/>
        <w:rPr>
          <w:rFonts w:ascii="Arial" w:hAnsi="Arial" w:cs="Arial"/>
          <w:sz w:val="24"/>
          <w:szCs w:val="24"/>
          <w:lang w:val="mt-MT"/>
          <w:rPrChange w:id="613" w:author="Nadette Refalo" w:date="2015-10-04T19:45:00Z">
            <w:rPr>
              <w:rFonts w:ascii="Tahoma" w:hAnsi="Tahoma" w:cs="Tahoma"/>
              <w:sz w:val="24"/>
              <w:szCs w:val="24"/>
              <w:lang w:val="mt-MT"/>
            </w:rPr>
          </w:rPrChange>
        </w:rPr>
      </w:pPr>
      <w:r w:rsidRPr="004E0A1A">
        <w:rPr>
          <w:rFonts w:ascii="Arial" w:hAnsi="Arial" w:cs="Arial"/>
          <w:sz w:val="24"/>
          <w:szCs w:val="24"/>
          <w:lang w:val="mt-MT"/>
          <w:rPrChange w:id="614" w:author="Nadette Refalo" w:date="2015-10-04T19:45:00Z">
            <w:rPr>
              <w:rFonts w:ascii="Tahoma" w:hAnsi="Tahoma" w:cs="Tahoma"/>
              <w:sz w:val="24"/>
              <w:szCs w:val="24"/>
              <w:lang w:val="mt-MT"/>
            </w:rPr>
          </w:rPrChange>
        </w:rPr>
        <w:t>Fil-Qorti ħareġ kif Kumakam kien qed isuq il-karozza meta ra lil Bouslama, jipponta arma lejn raġel ieħor, li jismu Ahmed Muhammed Mustapha Alouzi. </w:t>
      </w:r>
    </w:p>
    <w:p w14:paraId="23D6C68F" w14:textId="77777777" w:rsidR="008B6ECF" w:rsidRPr="004E0A1A" w:rsidRDefault="008B6ECF" w:rsidP="00701FF6">
      <w:pPr>
        <w:spacing w:line="360" w:lineRule="auto"/>
        <w:jc w:val="both"/>
        <w:rPr>
          <w:rFonts w:ascii="Arial" w:hAnsi="Arial" w:cs="Arial"/>
          <w:sz w:val="24"/>
          <w:szCs w:val="24"/>
          <w:lang w:val="mt-MT"/>
          <w:rPrChange w:id="615" w:author="Nadette Refalo" w:date="2015-10-04T19:45:00Z">
            <w:rPr>
              <w:rFonts w:ascii="Tahoma" w:hAnsi="Tahoma" w:cs="Tahoma"/>
              <w:sz w:val="24"/>
              <w:szCs w:val="24"/>
              <w:lang w:val="mt-MT"/>
            </w:rPr>
          </w:rPrChange>
        </w:rPr>
      </w:pPr>
    </w:p>
    <w:p w14:paraId="2124B3E3" w14:textId="541C6001" w:rsidR="008B6ECF" w:rsidRPr="004E0A1A" w:rsidRDefault="008B6ECF" w:rsidP="00701FF6">
      <w:pPr>
        <w:spacing w:line="360" w:lineRule="auto"/>
        <w:jc w:val="both"/>
        <w:rPr>
          <w:rFonts w:ascii="Arial" w:hAnsi="Arial" w:cs="Arial"/>
          <w:sz w:val="24"/>
          <w:szCs w:val="24"/>
          <w:lang w:val="mt-MT"/>
          <w:rPrChange w:id="616" w:author="Nadette Refalo" w:date="2015-10-04T19:45:00Z">
            <w:rPr>
              <w:rFonts w:ascii="Tahoma" w:hAnsi="Tahoma" w:cs="Tahoma"/>
              <w:sz w:val="24"/>
              <w:szCs w:val="24"/>
              <w:lang w:val="mt-MT"/>
            </w:rPr>
          </w:rPrChange>
        </w:rPr>
      </w:pPr>
      <w:r w:rsidRPr="004E0A1A">
        <w:rPr>
          <w:rFonts w:ascii="Arial" w:hAnsi="Arial" w:cs="Arial"/>
          <w:sz w:val="24"/>
          <w:szCs w:val="24"/>
          <w:lang w:val="mt-MT"/>
          <w:rPrChange w:id="617" w:author="Nadette Refalo" w:date="2015-10-04T19:45:00Z">
            <w:rPr>
              <w:rFonts w:ascii="Tahoma" w:hAnsi="Tahoma" w:cs="Tahoma"/>
              <w:sz w:val="24"/>
              <w:szCs w:val="24"/>
              <w:lang w:val="mt-MT"/>
            </w:rPr>
          </w:rPrChange>
        </w:rPr>
        <w:t xml:space="preserve">Jirriżulta li Kumakam, waqqaf il-karozza u </w:t>
      </w:r>
      <w:del w:id="618" w:author="Nadette Refalo" w:date="2015-07-25T10:24:00Z">
        <w:r w:rsidRPr="004E0A1A" w:rsidDel="007C6B7D">
          <w:rPr>
            <w:rFonts w:ascii="Arial" w:hAnsi="Arial" w:cs="Arial"/>
            <w:sz w:val="24"/>
            <w:szCs w:val="24"/>
            <w:lang w:val="mt-MT"/>
            <w:rPrChange w:id="619" w:author="Nadette Refalo" w:date="2015-10-04T19:45:00Z">
              <w:rPr>
                <w:rFonts w:ascii="Tahoma" w:hAnsi="Tahoma" w:cs="Tahoma"/>
                <w:sz w:val="24"/>
                <w:szCs w:val="24"/>
                <w:lang w:val="mt-MT"/>
              </w:rPr>
            </w:rPrChange>
          </w:rPr>
          <w:delText>i</w:delText>
        </w:r>
      </w:del>
      <w:r w:rsidRPr="004E0A1A">
        <w:rPr>
          <w:rFonts w:ascii="Arial" w:hAnsi="Arial" w:cs="Arial"/>
          <w:sz w:val="24"/>
          <w:szCs w:val="24"/>
          <w:lang w:val="mt-MT"/>
          <w:rPrChange w:id="620" w:author="Nadette Refalo" w:date="2015-10-04T19:45:00Z">
            <w:rPr>
              <w:rFonts w:ascii="Tahoma" w:hAnsi="Tahoma" w:cs="Tahoma"/>
              <w:sz w:val="24"/>
              <w:szCs w:val="24"/>
              <w:lang w:val="mt-MT"/>
            </w:rPr>
          </w:rPrChange>
        </w:rPr>
        <w:t>pprova ji</w:t>
      </w:r>
      <w:ins w:id="621" w:author="Nadette Refalo" w:date="2015-07-25T10:24:00Z">
        <w:r w:rsidR="007C6B7D" w:rsidRPr="004E0A1A">
          <w:rPr>
            <w:rFonts w:ascii="Arial" w:hAnsi="Arial" w:cs="Arial"/>
            <w:sz w:val="24"/>
            <w:szCs w:val="24"/>
            <w:lang w:val="mt-MT"/>
            <w:rPrChange w:id="622" w:author="Nadette Refalo" w:date="2015-10-04T19:45:00Z">
              <w:rPr>
                <w:rFonts w:ascii="Tahoma" w:hAnsi="Tahoma" w:cs="Tahoma"/>
                <w:sz w:val="24"/>
                <w:szCs w:val="24"/>
                <w:lang w:val="mt-MT"/>
              </w:rPr>
            </w:rPrChange>
          </w:rPr>
          <w:t>n</w:t>
        </w:r>
      </w:ins>
      <w:r w:rsidRPr="004E0A1A">
        <w:rPr>
          <w:rFonts w:ascii="Arial" w:hAnsi="Arial" w:cs="Arial"/>
          <w:sz w:val="24"/>
          <w:szCs w:val="24"/>
          <w:lang w:val="mt-MT"/>
          <w:rPrChange w:id="623" w:author="Nadette Refalo" w:date="2015-10-04T19:45:00Z">
            <w:rPr>
              <w:rFonts w:ascii="Tahoma" w:hAnsi="Tahoma" w:cs="Tahoma"/>
              <w:sz w:val="24"/>
              <w:szCs w:val="24"/>
              <w:lang w:val="mt-MT"/>
            </w:rPr>
          </w:rPrChange>
        </w:rPr>
        <w:t>tervjeni, madankollu Bouslama, dawwar l-arma fid-direzzjoni tiegħu u qallu biex ma jindaħalx għax jisparalu.</w:t>
      </w:r>
    </w:p>
    <w:p w14:paraId="1815C397" w14:textId="77777777" w:rsidR="008B6ECF" w:rsidRPr="004E0A1A" w:rsidRDefault="008B6ECF" w:rsidP="00701FF6">
      <w:pPr>
        <w:spacing w:line="360" w:lineRule="auto"/>
        <w:jc w:val="both"/>
        <w:rPr>
          <w:rFonts w:ascii="Arial" w:hAnsi="Arial" w:cs="Arial"/>
          <w:sz w:val="24"/>
          <w:szCs w:val="24"/>
          <w:lang w:val="mt-MT"/>
          <w:rPrChange w:id="624" w:author="Nadette Refalo" w:date="2015-10-04T19:45:00Z">
            <w:rPr>
              <w:rFonts w:ascii="Tahoma" w:hAnsi="Tahoma" w:cs="Tahoma"/>
              <w:sz w:val="24"/>
              <w:szCs w:val="24"/>
              <w:lang w:val="mt-MT"/>
            </w:rPr>
          </w:rPrChange>
        </w:rPr>
      </w:pPr>
    </w:p>
    <w:p w14:paraId="44E4AAE1" w14:textId="050A3E13" w:rsidR="008B6ECF" w:rsidRPr="004E0A1A" w:rsidRDefault="008B6ECF" w:rsidP="00701FF6">
      <w:pPr>
        <w:spacing w:line="360" w:lineRule="auto"/>
        <w:jc w:val="both"/>
        <w:rPr>
          <w:rFonts w:ascii="Arial" w:hAnsi="Arial" w:cs="Arial"/>
          <w:sz w:val="24"/>
          <w:szCs w:val="24"/>
          <w:lang w:val="mt-MT"/>
          <w:rPrChange w:id="625" w:author="Nadette Refalo" w:date="2015-10-04T19:45:00Z">
            <w:rPr>
              <w:rFonts w:ascii="Tahoma" w:hAnsi="Tahoma" w:cs="Tahoma"/>
              <w:sz w:val="24"/>
              <w:szCs w:val="24"/>
              <w:lang w:val="mt-MT"/>
            </w:rPr>
          </w:rPrChange>
        </w:rPr>
      </w:pPr>
      <w:r w:rsidRPr="004E0A1A">
        <w:rPr>
          <w:rFonts w:ascii="Arial" w:hAnsi="Arial" w:cs="Arial"/>
          <w:sz w:val="24"/>
          <w:szCs w:val="24"/>
          <w:lang w:val="mt-MT"/>
          <w:rPrChange w:id="626" w:author="Nadette Refalo" w:date="2015-10-04T19:45:00Z">
            <w:rPr>
              <w:rFonts w:ascii="Tahoma" w:hAnsi="Tahoma" w:cs="Tahoma"/>
              <w:sz w:val="24"/>
              <w:szCs w:val="24"/>
              <w:lang w:val="mt-MT"/>
            </w:rPr>
          </w:rPrChange>
        </w:rPr>
        <w:t>Peress li ma kellu l-ebda għażla, Kamakam daħal lura fil-karozza u saq għal fuq Bouslama, bil-konsegwenza li kkaġunalu feriti gravi.</w:t>
      </w:r>
    </w:p>
    <w:p w14:paraId="137C5155" w14:textId="77777777" w:rsidR="008B6ECF" w:rsidRPr="004E0A1A" w:rsidRDefault="008B6ECF" w:rsidP="00701FF6">
      <w:pPr>
        <w:spacing w:line="360" w:lineRule="auto"/>
        <w:jc w:val="both"/>
        <w:rPr>
          <w:rFonts w:ascii="Arial" w:hAnsi="Arial" w:cs="Arial"/>
          <w:sz w:val="24"/>
          <w:szCs w:val="24"/>
          <w:lang w:val="mt-MT"/>
          <w:rPrChange w:id="627" w:author="Nadette Refalo" w:date="2015-10-04T19:45:00Z">
            <w:rPr>
              <w:rFonts w:ascii="Tahoma" w:hAnsi="Tahoma" w:cs="Tahoma"/>
              <w:sz w:val="24"/>
              <w:szCs w:val="24"/>
              <w:lang w:val="mt-MT"/>
            </w:rPr>
          </w:rPrChange>
        </w:rPr>
      </w:pPr>
    </w:p>
    <w:p w14:paraId="1B722DD4" w14:textId="04D88ABC" w:rsidR="008B6ECF" w:rsidRPr="004E0A1A" w:rsidRDefault="008B6ECF" w:rsidP="00701FF6">
      <w:pPr>
        <w:spacing w:line="360" w:lineRule="auto"/>
        <w:jc w:val="both"/>
        <w:rPr>
          <w:rFonts w:ascii="Arial" w:hAnsi="Arial" w:cs="Arial"/>
          <w:sz w:val="24"/>
          <w:szCs w:val="24"/>
          <w:lang w:val="mt-MT"/>
          <w:rPrChange w:id="628" w:author="Nadette Refalo" w:date="2015-10-04T19:45:00Z">
            <w:rPr>
              <w:rFonts w:ascii="Tahoma" w:hAnsi="Tahoma" w:cs="Tahoma"/>
              <w:sz w:val="24"/>
              <w:szCs w:val="24"/>
              <w:lang w:val="mt-MT"/>
            </w:rPr>
          </w:rPrChange>
        </w:rPr>
      </w:pPr>
      <w:r w:rsidRPr="004E0A1A">
        <w:rPr>
          <w:rFonts w:ascii="Arial" w:hAnsi="Arial" w:cs="Arial"/>
          <w:sz w:val="24"/>
          <w:szCs w:val="24"/>
          <w:lang w:val="mt-MT"/>
          <w:rPrChange w:id="629" w:author="Nadette Refalo" w:date="2015-10-04T19:45:00Z">
            <w:rPr>
              <w:rFonts w:ascii="Tahoma" w:hAnsi="Tahoma" w:cs="Tahoma"/>
              <w:sz w:val="24"/>
              <w:szCs w:val="24"/>
              <w:lang w:val="mt-MT"/>
            </w:rPr>
          </w:rPrChange>
        </w:rPr>
        <w:t xml:space="preserve">Min-naħa tiegħu Bouslama, qal lill-Qorti huwa </w:t>
      </w:r>
      <w:del w:id="630" w:author="Nadette Refalo" w:date="2015-07-25T10:25:00Z">
        <w:r w:rsidRPr="004E0A1A" w:rsidDel="007C6B7D">
          <w:rPr>
            <w:rFonts w:ascii="Arial" w:hAnsi="Arial" w:cs="Arial"/>
            <w:sz w:val="24"/>
            <w:szCs w:val="24"/>
            <w:lang w:val="mt-MT"/>
            <w:rPrChange w:id="631" w:author="Nadette Refalo" w:date="2015-10-04T19:45:00Z">
              <w:rPr>
                <w:rFonts w:ascii="Tahoma" w:hAnsi="Tahoma" w:cs="Tahoma"/>
                <w:sz w:val="24"/>
                <w:szCs w:val="24"/>
                <w:lang w:val="mt-MT"/>
              </w:rPr>
            </w:rPrChange>
          </w:rPr>
          <w:delText>i</w:delText>
        </w:r>
      </w:del>
      <w:r w:rsidRPr="004E0A1A">
        <w:rPr>
          <w:rFonts w:ascii="Arial" w:hAnsi="Arial" w:cs="Arial"/>
          <w:sz w:val="24"/>
          <w:szCs w:val="24"/>
          <w:lang w:val="mt-MT"/>
          <w:rPrChange w:id="632" w:author="Nadette Refalo" w:date="2015-10-04T19:45:00Z">
            <w:rPr>
              <w:rFonts w:ascii="Tahoma" w:hAnsi="Tahoma" w:cs="Tahoma"/>
              <w:sz w:val="24"/>
              <w:szCs w:val="24"/>
              <w:lang w:val="mt-MT"/>
            </w:rPr>
          </w:rPrChange>
        </w:rPr>
        <w:t>ntalaqt mill-karozza hekk kif kien qed jaqsam it-triq, wara li waqaf jixtri l-ħobż. Madankollu, Kamakam u Alouzi taw verżjoni differenti u kkorraboraw il-verżjoni li ngħatat dakinhar. </w:t>
      </w:r>
    </w:p>
    <w:p w14:paraId="0654ED12" w14:textId="77777777" w:rsidR="008B6ECF" w:rsidRPr="004E0A1A" w:rsidRDefault="008B6ECF" w:rsidP="00701FF6">
      <w:pPr>
        <w:spacing w:line="360" w:lineRule="auto"/>
        <w:jc w:val="both"/>
        <w:rPr>
          <w:rFonts w:ascii="Arial" w:hAnsi="Arial" w:cs="Arial"/>
          <w:sz w:val="24"/>
          <w:szCs w:val="24"/>
          <w:lang w:val="mt-MT"/>
          <w:rPrChange w:id="633" w:author="Nadette Refalo" w:date="2015-10-04T19:45:00Z">
            <w:rPr>
              <w:rFonts w:ascii="Tahoma" w:hAnsi="Tahoma" w:cs="Tahoma"/>
              <w:sz w:val="24"/>
              <w:szCs w:val="24"/>
              <w:lang w:val="mt-MT"/>
            </w:rPr>
          </w:rPrChange>
        </w:rPr>
      </w:pPr>
    </w:p>
    <w:p w14:paraId="7BD11484" w14:textId="5A4990FB" w:rsidR="008B6ECF" w:rsidRPr="004E0A1A" w:rsidRDefault="008B6ECF" w:rsidP="00701FF6">
      <w:pPr>
        <w:spacing w:line="360" w:lineRule="auto"/>
        <w:jc w:val="both"/>
        <w:rPr>
          <w:rFonts w:ascii="Arial" w:hAnsi="Arial" w:cs="Arial"/>
          <w:sz w:val="24"/>
          <w:szCs w:val="24"/>
          <w:lang w:val="mt-MT"/>
          <w:rPrChange w:id="634" w:author="Nadette Refalo" w:date="2015-10-04T19:45:00Z">
            <w:rPr>
              <w:rFonts w:ascii="Tahoma" w:hAnsi="Tahoma" w:cs="Tahoma"/>
              <w:sz w:val="24"/>
              <w:szCs w:val="24"/>
              <w:lang w:val="mt-MT"/>
            </w:rPr>
          </w:rPrChange>
        </w:rPr>
      </w:pPr>
      <w:r w:rsidRPr="004E0A1A">
        <w:rPr>
          <w:rFonts w:ascii="Arial" w:hAnsi="Arial" w:cs="Arial"/>
          <w:sz w:val="24"/>
          <w:szCs w:val="24"/>
          <w:lang w:val="mt-MT"/>
          <w:rPrChange w:id="635" w:author="Nadette Refalo" w:date="2015-10-04T19:45:00Z">
            <w:rPr>
              <w:rFonts w:ascii="Tahoma" w:hAnsi="Tahoma" w:cs="Tahoma"/>
              <w:sz w:val="24"/>
              <w:szCs w:val="24"/>
              <w:lang w:val="mt-MT"/>
            </w:rPr>
          </w:rPrChange>
        </w:rPr>
        <w:t>Fil-Qorti ħareġ kif par</w:t>
      </w:r>
      <w:ins w:id="636" w:author="Nadette Refalo" w:date="2015-07-25T10:25:00Z">
        <w:r w:rsidR="007C6B7D" w:rsidRPr="004E0A1A">
          <w:rPr>
            <w:rFonts w:ascii="Arial" w:hAnsi="Arial" w:cs="Arial"/>
            <w:sz w:val="24"/>
            <w:szCs w:val="24"/>
            <w:lang w:val="mt-MT"/>
            <w:rPrChange w:id="637" w:author="Nadette Refalo" w:date="2015-10-04T19:45:00Z">
              <w:rPr>
                <w:rFonts w:ascii="Tahoma" w:hAnsi="Tahoma" w:cs="Tahoma"/>
                <w:sz w:val="24"/>
                <w:szCs w:val="24"/>
                <w:lang w:val="mt-MT"/>
              </w:rPr>
            </w:rPrChange>
          </w:rPr>
          <w:t>ti</w:t>
        </w:r>
      </w:ins>
      <w:del w:id="638" w:author="Nadette Refalo" w:date="2015-07-25T10:25:00Z">
        <w:r w:rsidRPr="004E0A1A" w:rsidDel="007C6B7D">
          <w:rPr>
            <w:rFonts w:ascii="Arial" w:hAnsi="Arial" w:cs="Arial"/>
            <w:sz w:val="24"/>
            <w:szCs w:val="24"/>
            <w:lang w:val="mt-MT"/>
            <w:rPrChange w:id="639" w:author="Nadette Refalo" w:date="2015-10-04T19:45:00Z">
              <w:rPr>
                <w:rFonts w:ascii="Tahoma" w:hAnsi="Tahoma" w:cs="Tahoma"/>
                <w:sz w:val="24"/>
                <w:szCs w:val="24"/>
                <w:lang w:val="mt-MT"/>
              </w:rPr>
            </w:rPrChange>
          </w:rPr>
          <w:delText>it</w:delText>
        </w:r>
      </w:del>
      <w:r w:rsidRPr="004E0A1A">
        <w:rPr>
          <w:rFonts w:ascii="Arial" w:hAnsi="Arial" w:cs="Arial"/>
          <w:sz w:val="24"/>
          <w:szCs w:val="24"/>
          <w:lang w:val="mt-MT"/>
          <w:rPrChange w:id="640" w:author="Nadette Refalo" w:date="2015-10-04T19:45:00Z">
            <w:rPr>
              <w:rFonts w:ascii="Tahoma" w:hAnsi="Tahoma" w:cs="Tahoma"/>
              <w:sz w:val="24"/>
              <w:szCs w:val="24"/>
              <w:lang w:val="mt-MT"/>
            </w:rPr>
          </w:rPrChange>
        </w:rPr>
        <w:t xml:space="preserve"> mill-arma instabet fix-xena tar-reat, filwaqt li l-parti l-oħra, ins</w:t>
      </w:r>
      <w:ins w:id="641" w:author="Nadette Refalo" w:date="2015-07-25T10:25:00Z">
        <w:r w:rsidR="007C6B7D" w:rsidRPr="004E0A1A">
          <w:rPr>
            <w:rFonts w:ascii="Arial" w:hAnsi="Arial" w:cs="Arial"/>
            <w:sz w:val="24"/>
            <w:szCs w:val="24"/>
            <w:lang w:val="mt-MT"/>
            <w:rPrChange w:id="642" w:author="Nadette Refalo" w:date="2015-10-04T19:45:00Z">
              <w:rPr>
                <w:rFonts w:ascii="Tahoma" w:hAnsi="Tahoma" w:cs="Tahoma"/>
                <w:sz w:val="24"/>
                <w:szCs w:val="24"/>
                <w:lang w:val="mt-MT"/>
              </w:rPr>
            </w:rPrChange>
          </w:rPr>
          <w:t>ta</w:t>
        </w:r>
      </w:ins>
      <w:del w:id="643" w:author="Nadette Refalo" w:date="2015-07-25T10:25:00Z">
        <w:r w:rsidRPr="004E0A1A" w:rsidDel="007C6B7D">
          <w:rPr>
            <w:rFonts w:ascii="Arial" w:hAnsi="Arial" w:cs="Arial"/>
            <w:sz w:val="24"/>
            <w:szCs w:val="24"/>
            <w:lang w:val="mt-MT"/>
            <w:rPrChange w:id="644" w:author="Nadette Refalo" w:date="2015-10-04T19:45:00Z">
              <w:rPr>
                <w:rFonts w:ascii="Tahoma" w:hAnsi="Tahoma" w:cs="Tahoma"/>
                <w:sz w:val="24"/>
                <w:szCs w:val="24"/>
                <w:lang w:val="mt-MT"/>
              </w:rPr>
            </w:rPrChange>
          </w:rPr>
          <w:delText>at</w:delText>
        </w:r>
      </w:del>
      <w:r w:rsidRPr="004E0A1A">
        <w:rPr>
          <w:rFonts w:ascii="Arial" w:hAnsi="Arial" w:cs="Arial"/>
          <w:sz w:val="24"/>
          <w:szCs w:val="24"/>
          <w:lang w:val="mt-MT"/>
          <w:rPrChange w:id="645" w:author="Nadette Refalo" w:date="2015-10-04T19:45:00Z">
            <w:rPr>
              <w:rFonts w:ascii="Tahoma" w:hAnsi="Tahoma" w:cs="Tahoma"/>
              <w:sz w:val="24"/>
              <w:szCs w:val="24"/>
              <w:lang w:val="mt-MT"/>
            </w:rPr>
          </w:rPrChange>
        </w:rPr>
        <w:t>b</w:t>
      </w:r>
      <w:ins w:id="646" w:author="Nadette Refalo" w:date="2015-07-25T10:26:00Z">
        <w:r w:rsidR="007C6B7D" w:rsidRPr="004E0A1A">
          <w:rPr>
            <w:rFonts w:ascii="Arial" w:hAnsi="Arial" w:cs="Arial"/>
            <w:sz w:val="24"/>
            <w:szCs w:val="24"/>
            <w:lang w:val="mt-MT"/>
            <w:rPrChange w:id="647" w:author="Nadette Refalo" w:date="2015-10-04T19:45:00Z">
              <w:rPr>
                <w:rFonts w:ascii="Tahoma" w:hAnsi="Tahoma" w:cs="Tahoma"/>
                <w:sz w:val="24"/>
                <w:szCs w:val="24"/>
                <w:lang w:val="mt-MT"/>
              </w:rPr>
            </w:rPrChange>
          </w:rPr>
          <w:t>et</w:t>
        </w:r>
      </w:ins>
      <w:r w:rsidRPr="004E0A1A">
        <w:rPr>
          <w:rFonts w:ascii="Arial" w:hAnsi="Arial" w:cs="Arial"/>
          <w:sz w:val="24"/>
          <w:szCs w:val="24"/>
          <w:lang w:val="mt-MT"/>
          <w:rPrChange w:id="648" w:author="Nadette Refalo" w:date="2015-10-04T19:45:00Z">
            <w:rPr>
              <w:rFonts w:ascii="Tahoma" w:hAnsi="Tahoma" w:cs="Tahoma"/>
              <w:sz w:val="24"/>
              <w:szCs w:val="24"/>
              <w:lang w:val="mt-MT"/>
            </w:rPr>
          </w:rPrChange>
        </w:rPr>
        <w:t xml:space="preserve"> mill-bugħaddas f'San Pawl il-Baħar. Huwa mifhum li l-arma inqasmet bl-impatt. </w:t>
      </w:r>
    </w:p>
    <w:p w14:paraId="1F0D12D4" w14:textId="77777777" w:rsidR="008B6ECF" w:rsidRPr="004E0A1A" w:rsidRDefault="008B6ECF" w:rsidP="00701FF6">
      <w:pPr>
        <w:spacing w:line="360" w:lineRule="auto"/>
        <w:jc w:val="both"/>
        <w:rPr>
          <w:rFonts w:ascii="Arial" w:hAnsi="Arial" w:cs="Arial"/>
          <w:sz w:val="24"/>
          <w:szCs w:val="24"/>
          <w:lang w:val="mt-MT"/>
          <w:rPrChange w:id="649" w:author="Nadette Refalo" w:date="2015-10-04T19:45:00Z">
            <w:rPr>
              <w:rFonts w:ascii="Tahoma" w:hAnsi="Tahoma" w:cs="Tahoma"/>
              <w:sz w:val="24"/>
              <w:szCs w:val="24"/>
              <w:lang w:val="mt-MT"/>
            </w:rPr>
          </w:rPrChange>
        </w:rPr>
      </w:pPr>
    </w:p>
    <w:p w14:paraId="481AD8B5" w14:textId="62F347D7" w:rsidR="008B6ECF" w:rsidRPr="004E0A1A" w:rsidRDefault="008B6ECF" w:rsidP="00701FF6">
      <w:pPr>
        <w:spacing w:line="360" w:lineRule="auto"/>
        <w:jc w:val="both"/>
        <w:rPr>
          <w:rFonts w:ascii="Arial" w:hAnsi="Arial" w:cs="Arial"/>
          <w:sz w:val="24"/>
          <w:szCs w:val="24"/>
          <w:lang w:val="mt-MT"/>
          <w:rPrChange w:id="650" w:author="Nadette Refalo" w:date="2015-10-04T19:45:00Z">
            <w:rPr>
              <w:rFonts w:ascii="Tahoma" w:hAnsi="Tahoma" w:cs="Tahoma"/>
              <w:sz w:val="24"/>
              <w:szCs w:val="24"/>
              <w:lang w:val="mt-MT"/>
            </w:rPr>
          </w:rPrChange>
        </w:rPr>
      </w:pPr>
      <w:r w:rsidRPr="004E0A1A">
        <w:rPr>
          <w:rFonts w:ascii="Arial" w:hAnsi="Arial" w:cs="Arial"/>
          <w:sz w:val="24"/>
          <w:szCs w:val="24"/>
          <w:lang w:val="mt-MT"/>
          <w:rPrChange w:id="651" w:author="Nadette Refalo" w:date="2015-10-04T19:45:00Z">
            <w:rPr>
              <w:rFonts w:ascii="Tahoma" w:hAnsi="Tahoma" w:cs="Tahoma"/>
              <w:sz w:val="24"/>
              <w:szCs w:val="24"/>
              <w:lang w:val="mt-MT"/>
            </w:rPr>
          </w:rPrChange>
        </w:rPr>
        <w:t>Kumakan, li baq</w:t>
      </w:r>
      <w:ins w:id="652" w:author="Nadette Refalo" w:date="2015-07-25T10:27:00Z">
        <w:r w:rsidR="007C6B7D" w:rsidRPr="004E0A1A">
          <w:rPr>
            <w:rFonts w:ascii="Arial" w:hAnsi="Arial" w:cs="Arial"/>
            <w:sz w:val="24"/>
            <w:szCs w:val="24"/>
            <w:lang w:val="mt-MT"/>
            <w:rPrChange w:id="653" w:author="Nadette Refalo" w:date="2015-10-04T19:45:00Z">
              <w:rPr>
                <w:rFonts w:ascii="Tahoma" w:hAnsi="Tahoma" w:cs="Tahoma"/>
                <w:sz w:val="24"/>
                <w:szCs w:val="24"/>
                <w:lang w:val="mt-MT"/>
              </w:rPr>
            </w:rPrChange>
          </w:rPr>
          <w:t>a’</w:t>
        </w:r>
      </w:ins>
      <w:del w:id="654" w:author="Nadette Refalo" w:date="2015-07-25T10:27:00Z">
        <w:r w:rsidRPr="004E0A1A" w:rsidDel="007C6B7D">
          <w:rPr>
            <w:rFonts w:ascii="Arial" w:hAnsi="Arial" w:cs="Arial"/>
            <w:sz w:val="24"/>
            <w:szCs w:val="24"/>
            <w:lang w:val="mt-MT"/>
            <w:rPrChange w:id="655" w:author="Nadette Refalo" w:date="2015-10-04T19:45:00Z">
              <w:rPr>
                <w:rFonts w:ascii="Tahoma" w:hAnsi="Tahoma" w:cs="Tahoma"/>
                <w:sz w:val="24"/>
                <w:szCs w:val="24"/>
                <w:lang w:val="mt-MT"/>
              </w:rPr>
            </w:rPrChange>
          </w:rPr>
          <w:delText>g</w:delText>
        </w:r>
      </w:del>
      <w:del w:id="656" w:author="Nadette Refalo" w:date="2015-07-25T10:26:00Z">
        <w:r w:rsidRPr="004E0A1A" w:rsidDel="007C6B7D">
          <w:rPr>
            <w:rFonts w:ascii="Arial" w:hAnsi="Arial" w:cs="Arial"/>
            <w:sz w:val="24"/>
            <w:szCs w:val="24"/>
            <w:lang w:val="mt-MT"/>
            <w:rPrChange w:id="657" w:author="Nadette Refalo" w:date="2015-10-04T19:45:00Z">
              <w:rPr>
                <w:rFonts w:ascii="Myriad Hebrew Regular" w:hAnsi="Myriad Hebrew Regular" w:cs="Myriad Hebrew Regular"/>
                <w:sz w:val="24"/>
                <w:szCs w:val="24"/>
                <w:lang w:val="mt-MT"/>
              </w:rPr>
            </w:rPrChange>
          </w:rPr>
          <w:delText>ħa</w:delText>
        </w:r>
      </w:del>
      <w:r w:rsidRPr="004E0A1A">
        <w:rPr>
          <w:rFonts w:ascii="Arial" w:hAnsi="Arial" w:cs="Arial"/>
          <w:sz w:val="24"/>
          <w:szCs w:val="24"/>
          <w:lang w:val="mt-MT"/>
          <w:rPrChange w:id="658" w:author="Nadette Refalo" w:date="2015-10-04T19:45:00Z">
            <w:rPr>
              <w:rFonts w:ascii="Tahoma" w:hAnsi="Tahoma" w:cs="Tahoma"/>
              <w:sz w:val="24"/>
              <w:szCs w:val="24"/>
              <w:lang w:val="mt-MT"/>
            </w:rPr>
          </w:rPrChange>
        </w:rPr>
        <w:t xml:space="preserve"> fuq il-post sakemm waslu l-Pulizija, qal lill-Qorti li l-intenzjoni tiegħu ma kinitx li jikkaġuna ġrieħi lil Bouslama, imma li jwaqqfu milli jpoġġi f'periklu lil persuni oħrajn.</w:t>
      </w:r>
    </w:p>
    <w:p w14:paraId="48F885E6" w14:textId="77777777" w:rsidR="008B6ECF" w:rsidRPr="004E0A1A" w:rsidRDefault="008B6ECF" w:rsidP="00701FF6">
      <w:pPr>
        <w:spacing w:line="360" w:lineRule="auto"/>
        <w:jc w:val="both"/>
        <w:rPr>
          <w:rFonts w:ascii="Arial" w:hAnsi="Arial" w:cs="Arial"/>
          <w:sz w:val="24"/>
          <w:szCs w:val="24"/>
          <w:lang w:val="mt-MT"/>
          <w:rPrChange w:id="659" w:author="Nadette Refalo" w:date="2015-10-04T19:45:00Z">
            <w:rPr>
              <w:rFonts w:ascii="Tahoma" w:hAnsi="Tahoma" w:cs="Tahoma"/>
              <w:sz w:val="24"/>
              <w:szCs w:val="24"/>
              <w:lang w:val="mt-MT"/>
            </w:rPr>
          </w:rPrChange>
        </w:rPr>
      </w:pPr>
    </w:p>
    <w:p w14:paraId="19D71A86" w14:textId="27322C6F" w:rsidR="008B6ECF" w:rsidRPr="004E0A1A" w:rsidRDefault="008B6ECF" w:rsidP="00701FF6">
      <w:pPr>
        <w:spacing w:line="360" w:lineRule="auto"/>
        <w:jc w:val="both"/>
        <w:rPr>
          <w:rFonts w:ascii="Arial" w:hAnsi="Arial" w:cs="Arial"/>
          <w:sz w:val="24"/>
          <w:szCs w:val="24"/>
          <w:lang w:val="mt-MT"/>
          <w:rPrChange w:id="660" w:author="Nadette Refalo" w:date="2015-10-04T19:45:00Z">
            <w:rPr>
              <w:rFonts w:ascii="Tahoma" w:hAnsi="Tahoma" w:cs="Tahoma"/>
              <w:sz w:val="24"/>
              <w:szCs w:val="24"/>
              <w:lang w:val="mt-MT"/>
            </w:rPr>
          </w:rPrChange>
        </w:rPr>
      </w:pPr>
      <w:r w:rsidRPr="004E0A1A">
        <w:rPr>
          <w:rFonts w:ascii="Arial" w:hAnsi="Arial" w:cs="Arial"/>
          <w:sz w:val="24"/>
          <w:szCs w:val="24"/>
          <w:lang w:val="mt-MT"/>
          <w:rPrChange w:id="661" w:author="Nadette Refalo" w:date="2015-10-04T19:45:00Z">
            <w:rPr>
              <w:rFonts w:ascii="Tahoma" w:hAnsi="Tahoma" w:cs="Tahoma"/>
              <w:sz w:val="24"/>
              <w:szCs w:val="24"/>
              <w:lang w:val="mt-MT"/>
            </w:rPr>
          </w:rPrChange>
        </w:rPr>
        <w:t>Min-naħa l-oħ</w:t>
      </w:r>
      <w:del w:id="662" w:author="Nadette Refalo" w:date="2015-07-25T10:27:00Z">
        <w:r w:rsidRPr="004E0A1A" w:rsidDel="007C6B7D">
          <w:rPr>
            <w:rFonts w:ascii="Arial" w:hAnsi="Arial" w:cs="Arial"/>
            <w:sz w:val="24"/>
            <w:szCs w:val="24"/>
            <w:lang w:val="mt-MT"/>
            <w:rPrChange w:id="663" w:author="Nadette Refalo" w:date="2015-10-04T19:45:00Z">
              <w:rPr>
                <w:rFonts w:ascii="Myriad Hebrew Regular" w:hAnsi="Myriad Hebrew Regular" w:cs="Myriad Hebrew Regular"/>
                <w:sz w:val="24"/>
                <w:szCs w:val="24"/>
                <w:lang w:val="mt-MT"/>
              </w:rPr>
            </w:rPrChange>
          </w:rPr>
          <w:delText>ġ</w:delText>
        </w:r>
      </w:del>
      <w:r w:rsidRPr="004E0A1A">
        <w:rPr>
          <w:rFonts w:ascii="Arial" w:hAnsi="Arial" w:cs="Arial"/>
          <w:sz w:val="24"/>
          <w:szCs w:val="24"/>
          <w:lang w:val="mt-MT"/>
          <w:rPrChange w:id="664" w:author="Nadette Refalo" w:date="2015-10-04T19:45:00Z">
            <w:rPr>
              <w:rFonts w:ascii="Tahoma" w:hAnsi="Tahoma" w:cs="Tahoma"/>
              <w:sz w:val="24"/>
              <w:szCs w:val="24"/>
              <w:lang w:val="mt-MT"/>
            </w:rPr>
          </w:rPrChange>
        </w:rPr>
        <w:t>ra, Aouzi qal li Bouslama kien insista miegħu li għandu jagħtih €55, u heddu b'arma tan-nar meta qallu li ma għandux jagħtih flus.   </w:t>
      </w:r>
    </w:p>
    <w:p w14:paraId="6C213C49" w14:textId="77777777" w:rsidR="008B6ECF" w:rsidRPr="004E0A1A" w:rsidRDefault="008B6ECF" w:rsidP="00701FF6">
      <w:pPr>
        <w:spacing w:line="360" w:lineRule="auto"/>
        <w:jc w:val="both"/>
        <w:rPr>
          <w:rFonts w:ascii="Arial" w:hAnsi="Arial" w:cs="Arial"/>
          <w:sz w:val="24"/>
          <w:szCs w:val="24"/>
          <w:lang w:val="mt-MT"/>
          <w:rPrChange w:id="665" w:author="Nadette Refalo" w:date="2015-10-04T19:45:00Z">
            <w:rPr>
              <w:rFonts w:ascii="Tahoma" w:hAnsi="Tahoma" w:cs="Tahoma"/>
              <w:sz w:val="24"/>
              <w:szCs w:val="24"/>
              <w:lang w:val="mt-MT"/>
            </w:rPr>
          </w:rPrChange>
        </w:rPr>
      </w:pPr>
    </w:p>
    <w:p w14:paraId="16C9FFAA" w14:textId="2A17F8E5" w:rsidR="008B6ECF" w:rsidRPr="004E0A1A" w:rsidRDefault="008B6ECF" w:rsidP="00701FF6">
      <w:pPr>
        <w:spacing w:line="360" w:lineRule="auto"/>
        <w:jc w:val="both"/>
        <w:rPr>
          <w:rFonts w:ascii="Arial" w:hAnsi="Arial" w:cs="Arial"/>
          <w:sz w:val="24"/>
          <w:szCs w:val="24"/>
          <w:lang w:val="mt-MT"/>
          <w:rPrChange w:id="666" w:author="Nadette Refalo" w:date="2015-10-04T19:45:00Z">
            <w:rPr>
              <w:rFonts w:ascii="Tahoma" w:hAnsi="Tahoma" w:cs="Tahoma"/>
              <w:sz w:val="24"/>
              <w:szCs w:val="24"/>
              <w:lang w:val="mt-MT"/>
            </w:rPr>
          </w:rPrChange>
        </w:rPr>
      </w:pPr>
      <w:r w:rsidRPr="004E0A1A">
        <w:rPr>
          <w:rFonts w:ascii="Arial" w:hAnsi="Arial" w:cs="Arial"/>
          <w:sz w:val="24"/>
          <w:szCs w:val="24"/>
          <w:lang w:val="mt-MT"/>
          <w:rPrChange w:id="667" w:author="Nadette Refalo" w:date="2015-10-04T19:45:00Z">
            <w:rPr>
              <w:rFonts w:ascii="Tahoma" w:hAnsi="Tahoma" w:cs="Tahoma"/>
              <w:sz w:val="24"/>
              <w:szCs w:val="24"/>
              <w:lang w:val="mt-MT"/>
            </w:rPr>
          </w:rPrChange>
        </w:rPr>
        <w:t>Fis-sentenza tagħha, il-Maġistrat Scerri Herrera qal</w:t>
      </w:r>
      <w:ins w:id="668" w:author="Nadette Refalo" w:date="2015-07-25T10:28:00Z">
        <w:r w:rsidR="007C6B7D" w:rsidRPr="004E0A1A">
          <w:rPr>
            <w:rFonts w:ascii="Arial" w:hAnsi="Arial" w:cs="Arial"/>
            <w:sz w:val="24"/>
            <w:szCs w:val="24"/>
            <w:lang w:val="mt-MT"/>
            <w:rPrChange w:id="669" w:author="Nadette Refalo" w:date="2015-10-04T19:45:00Z">
              <w:rPr>
                <w:rFonts w:ascii="Tahoma" w:hAnsi="Tahoma" w:cs="Tahoma"/>
                <w:sz w:val="24"/>
                <w:szCs w:val="24"/>
                <w:lang w:val="mt-MT"/>
              </w:rPr>
            </w:rPrChange>
          </w:rPr>
          <w:t>et</w:t>
        </w:r>
      </w:ins>
      <w:r w:rsidRPr="004E0A1A">
        <w:rPr>
          <w:rFonts w:ascii="Arial" w:hAnsi="Arial" w:cs="Arial"/>
          <w:sz w:val="24"/>
          <w:szCs w:val="24"/>
          <w:lang w:val="mt-MT"/>
          <w:rPrChange w:id="670" w:author="Nadette Refalo" w:date="2015-10-04T19:45:00Z">
            <w:rPr>
              <w:rFonts w:ascii="Tahoma" w:hAnsi="Tahoma" w:cs="Tahoma"/>
              <w:sz w:val="24"/>
              <w:szCs w:val="24"/>
              <w:lang w:val="mt-MT"/>
            </w:rPr>
          </w:rPrChange>
        </w:rPr>
        <w:t xml:space="preserve"> li l-evidenza ċirkostanzjali, ikkorraboraw dak li qalu ż-żewġ persuni, li Bouslama heddidhom b'arma. </w:t>
      </w:r>
    </w:p>
    <w:p w14:paraId="5E61E211" w14:textId="77777777" w:rsidR="008B6ECF" w:rsidRPr="004E0A1A" w:rsidRDefault="008B6ECF" w:rsidP="00701FF6">
      <w:pPr>
        <w:spacing w:line="360" w:lineRule="auto"/>
        <w:jc w:val="both"/>
        <w:rPr>
          <w:rFonts w:ascii="Arial" w:hAnsi="Arial" w:cs="Arial"/>
          <w:sz w:val="24"/>
          <w:szCs w:val="24"/>
          <w:lang w:val="mt-MT"/>
          <w:rPrChange w:id="671" w:author="Nadette Refalo" w:date="2015-10-04T19:45:00Z">
            <w:rPr>
              <w:rFonts w:ascii="Tahoma" w:hAnsi="Tahoma" w:cs="Tahoma"/>
              <w:sz w:val="24"/>
              <w:szCs w:val="24"/>
              <w:lang w:val="mt-MT"/>
            </w:rPr>
          </w:rPrChange>
        </w:rPr>
      </w:pPr>
    </w:p>
    <w:p w14:paraId="1B2BBD1C" w14:textId="74B43158" w:rsidR="008B6ECF" w:rsidRPr="004E0A1A" w:rsidRDefault="008B6ECF" w:rsidP="00701FF6">
      <w:pPr>
        <w:spacing w:line="360" w:lineRule="auto"/>
        <w:jc w:val="both"/>
        <w:rPr>
          <w:rFonts w:ascii="Arial" w:hAnsi="Arial" w:cs="Arial"/>
          <w:sz w:val="24"/>
          <w:szCs w:val="24"/>
          <w:lang w:val="mt-MT"/>
          <w:rPrChange w:id="672" w:author="Nadette Refalo" w:date="2015-10-04T19:45:00Z">
            <w:rPr>
              <w:rFonts w:ascii="Tahoma" w:hAnsi="Tahoma" w:cs="Tahoma"/>
              <w:sz w:val="24"/>
              <w:szCs w:val="24"/>
              <w:lang w:val="mt-MT"/>
            </w:rPr>
          </w:rPrChange>
        </w:rPr>
      </w:pPr>
      <w:r w:rsidRPr="004E0A1A">
        <w:rPr>
          <w:rFonts w:ascii="Arial" w:hAnsi="Arial" w:cs="Arial"/>
          <w:sz w:val="24"/>
          <w:szCs w:val="24"/>
          <w:lang w:val="mt-MT"/>
          <w:rPrChange w:id="673" w:author="Nadette Refalo" w:date="2015-10-04T19:45:00Z">
            <w:rPr>
              <w:rFonts w:ascii="Tahoma" w:hAnsi="Tahoma" w:cs="Tahoma"/>
              <w:sz w:val="24"/>
              <w:szCs w:val="24"/>
              <w:lang w:val="mt-MT"/>
            </w:rPr>
          </w:rPrChange>
        </w:rPr>
        <w:t>Il-Qorti qalet li l-fatt li l-arma tpoġġiet fid-direzzjoni ta</w:t>
      </w:r>
      <w:ins w:id="674" w:author="Nadette Refalo" w:date="2015-07-25T10:28:00Z">
        <w:r w:rsidR="007C6B7D" w:rsidRPr="004E0A1A">
          <w:rPr>
            <w:rFonts w:ascii="Arial" w:hAnsi="Arial" w:cs="Arial"/>
            <w:sz w:val="24"/>
            <w:szCs w:val="24"/>
            <w:lang w:val="mt-MT"/>
            <w:rPrChange w:id="675" w:author="Nadette Refalo" w:date="2015-10-04T19:45:00Z">
              <w:rPr>
                <w:rFonts w:ascii="Tahoma" w:hAnsi="Tahoma" w:cs="Tahoma"/>
                <w:sz w:val="24"/>
                <w:szCs w:val="24"/>
                <w:lang w:val="mt-MT"/>
              </w:rPr>
            </w:rPrChange>
          </w:rPr>
          <w:t>r-</w:t>
        </w:r>
      </w:ins>
      <w:del w:id="676" w:author="Nadette Refalo" w:date="2015-07-25T10:28:00Z">
        <w:r w:rsidRPr="004E0A1A" w:rsidDel="007C6B7D">
          <w:rPr>
            <w:rFonts w:ascii="Arial" w:hAnsi="Arial" w:cs="Arial"/>
            <w:sz w:val="24"/>
            <w:szCs w:val="24"/>
            <w:lang w:val="mt-MT"/>
            <w:rPrChange w:id="677" w:author="Nadette Refalo" w:date="2015-10-04T19:45:00Z">
              <w:rPr>
                <w:rFonts w:ascii="Tahoma" w:hAnsi="Tahoma" w:cs="Tahoma"/>
                <w:sz w:val="24"/>
                <w:szCs w:val="24"/>
                <w:lang w:val="mt-MT"/>
              </w:rPr>
            </w:rPrChange>
          </w:rPr>
          <w:delText xml:space="preserve">' </w:delText>
        </w:r>
      </w:del>
      <w:r w:rsidRPr="004E0A1A">
        <w:rPr>
          <w:rFonts w:ascii="Arial" w:hAnsi="Arial" w:cs="Arial"/>
          <w:sz w:val="24"/>
          <w:szCs w:val="24"/>
          <w:lang w:val="mt-MT"/>
          <w:rPrChange w:id="678" w:author="Nadette Refalo" w:date="2015-10-04T19:45:00Z">
            <w:rPr>
              <w:rFonts w:ascii="Tahoma" w:hAnsi="Tahoma" w:cs="Tahoma"/>
              <w:sz w:val="24"/>
              <w:szCs w:val="24"/>
              <w:lang w:val="mt-MT"/>
            </w:rPr>
          </w:rPrChange>
        </w:rPr>
        <w:t>ras ta' xi ħadd ħolqot ċirkostanzi ta' periklu manifest. </w:t>
      </w:r>
    </w:p>
    <w:p w14:paraId="78028D5F" w14:textId="77777777" w:rsidR="008B6ECF" w:rsidRPr="004E0A1A" w:rsidRDefault="008B6ECF" w:rsidP="00701FF6">
      <w:pPr>
        <w:spacing w:line="360" w:lineRule="auto"/>
        <w:jc w:val="both"/>
        <w:rPr>
          <w:rFonts w:ascii="Arial" w:hAnsi="Arial" w:cs="Arial"/>
          <w:sz w:val="24"/>
          <w:szCs w:val="24"/>
          <w:lang w:val="mt-MT"/>
          <w:rPrChange w:id="679" w:author="Nadette Refalo" w:date="2015-10-04T19:45:00Z">
            <w:rPr>
              <w:rFonts w:ascii="Tahoma" w:hAnsi="Tahoma" w:cs="Tahoma"/>
              <w:sz w:val="24"/>
              <w:szCs w:val="24"/>
              <w:lang w:val="mt-MT"/>
            </w:rPr>
          </w:rPrChange>
        </w:rPr>
      </w:pPr>
    </w:p>
    <w:p w14:paraId="3186E23D" w14:textId="53BD88ED" w:rsidR="008B6ECF" w:rsidRPr="004E0A1A" w:rsidRDefault="008B6ECF" w:rsidP="00701FF6">
      <w:pPr>
        <w:spacing w:line="360" w:lineRule="auto"/>
        <w:jc w:val="both"/>
        <w:rPr>
          <w:rFonts w:ascii="Arial" w:hAnsi="Arial" w:cs="Arial"/>
          <w:sz w:val="24"/>
          <w:szCs w:val="24"/>
          <w:lang w:val="mt-MT"/>
          <w:rPrChange w:id="680" w:author="Nadette Refalo" w:date="2015-10-04T19:45:00Z">
            <w:rPr>
              <w:rFonts w:ascii="Tahoma" w:hAnsi="Tahoma" w:cs="Tahoma"/>
              <w:sz w:val="24"/>
              <w:szCs w:val="24"/>
              <w:lang w:val="mt-MT"/>
            </w:rPr>
          </w:rPrChange>
        </w:rPr>
      </w:pPr>
      <w:r w:rsidRPr="004E0A1A">
        <w:rPr>
          <w:rFonts w:ascii="Arial" w:hAnsi="Arial" w:cs="Arial"/>
          <w:sz w:val="24"/>
          <w:szCs w:val="24"/>
          <w:lang w:val="mt-MT"/>
          <w:rPrChange w:id="681" w:author="Nadette Refalo" w:date="2015-10-04T19:45:00Z">
            <w:rPr>
              <w:rFonts w:ascii="Tahoma" w:hAnsi="Tahoma" w:cs="Tahoma"/>
              <w:sz w:val="24"/>
              <w:szCs w:val="24"/>
              <w:lang w:val="mt-MT"/>
            </w:rPr>
          </w:rPrChange>
        </w:rPr>
        <w:t xml:space="preserve">Il-Qorti kompliet tgħid li “Kamakam ma kienx qiegħed isuq b'negliġenza jew traskuraġni. Kienet manuvra </w:t>
      </w:r>
      <w:del w:id="682" w:author="Nadette Refalo" w:date="2015-07-25T10:29:00Z">
        <w:r w:rsidRPr="004E0A1A" w:rsidDel="007C6B7D">
          <w:rPr>
            <w:rFonts w:ascii="Arial" w:hAnsi="Arial" w:cs="Arial"/>
            <w:sz w:val="24"/>
            <w:szCs w:val="24"/>
            <w:lang w:val="mt-MT"/>
            <w:rPrChange w:id="683" w:author="Nadette Refalo" w:date="2015-10-04T19:45:00Z">
              <w:rPr>
                <w:rFonts w:ascii="Tahoma" w:hAnsi="Tahoma" w:cs="Tahoma"/>
                <w:sz w:val="24"/>
                <w:szCs w:val="24"/>
                <w:lang w:val="mt-MT"/>
              </w:rPr>
            </w:rPrChange>
          </w:rPr>
          <w:delText>i</w:delText>
        </w:r>
      </w:del>
      <w:r w:rsidRPr="004E0A1A">
        <w:rPr>
          <w:rFonts w:ascii="Arial" w:hAnsi="Arial" w:cs="Arial"/>
          <w:sz w:val="24"/>
          <w:szCs w:val="24"/>
          <w:lang w:val="mt-MT"/>
          <w:rPrChange w:id="684" w:author="Nadette Refalo" w:date="2015-10-04T19:45:00Z">
            <w:rPr>
              <w:rFonts w:ascii="Tahoma" w:hAnsi="Tahoma" w:cs="Tahoma"/>
              <w:sz w:val="24"/>
              <w:szCs w:val="24"/>
              <w:lang w:val="mt-MT"/>
            </w:rPr>
          </w:rPrChange>
        </w:rPr>
        <w:t>kkalkulata li biha kellu jwaqqaf lil Bouslama u jevita aktar konsegwenzi serji għalih u għall-pers</w:t>
      </w:r>
      <w:ins w:id="685" w:author="Nadette Refalo" w:date="2015-07-25T10:29:00Z">
        <w:r w:rsidR="007C6B7D" w:rsidRPr="004E0A1A">
          <w:rPr>
            <w:rFonts w:ascii="Arial" w:hAnsi="Arial" w:cs="Arial"/>
            <w:sz w:val="24"/>
            <w:szCs w:val="24"/>
            <w:lang w:val="mt-MT"/>
            <w:rPrChange w:id="686" w:author="Nadette Refalo" w:date="2015-10-04T19:45:00Z">
              <w:rPr>
                <w:rFonts w:ascii="Tahoma" w:hAnsi="Tahoma" w:cs="Tahoma"/>
                <w:sz w:val="24"/>
                <w:szCs w:val="24"/>
                <w:lang w:val="mt-MT"/>
              </w:rPr>
            </w:rPrChange>
          </w:rPr>
          <w:t>u</w:t>
        </w:r>
      </w:ins>
      <w:r w:rsidRPr="004E0A1A">
        <w:rPr>
          <w:rFonts w:ascii="Arial" w:hAnsi="Arial" w:cs="Arial"/>
          <w:sz w:val="24"/>
          <w:szCs w:val="24"/>
          <w:lang w:val="mt-MT"/>
          <w:rPrChange w:id="687" w:author="Nadette Refalo" w:date="2015-10-04T19:45:00Z">
            <w:rPr>
              <w:rFonts w:ascii="Tahoma" w:hAnsi="Tahoma" w:cs="Tahoma"/>
              <w:sz w:val="24"/>
              <w:szCs w:val="24"/>
              <w:lang w:val="mt-MT"/>
            </w:rPr>
          </w:rPrChange>
        </w:rPr>
        <w:t>na li kellu l-arma ippontat</w:t>
      </w:r>
      <w:ins w:id="688" w:author="Nadette Refalo" w:date="2015-07-25T10:30:00Z">
        <w:r w:rsidR="00E80754" w:rsidRPr="004E0A1A">
          <w:rPr>
            <w:rFonts w:ascii="Arial" w:hAnsi="Arial" w:cs="Arial"/>
            <w:sz w:val="24"/>
            <w:szCs w:val="24"/>
            <w:lang w:val="mt-MT"/>
            <w:rPrChange w:id="689" w:author="Nadette Refalo" w:date="2015-10-04T19:45:00Z">
              <w:rPr>
                <w:rFonts w:ascii="Tahoma" w:hAnsi="Tahoma" w:cs="Tahoma"/>
                <w:sz w:val="24"/>
                <w:szCs w:val="24"/>
                <w:lang w:val="mt-MT"/>
              </w:rPr>
            </w:rPrChange>
          </w:rPr>
          <w:t>a</w:t>
        </w:r>
      </w:ins>
      <w:r w:rsidRPr="004E0A1A">
        <w:rPr>
          <w:rFonts w:ascii="Arial" w:hAnsi="Arial" w:cs="Arial"/>
          <w:sz w:val="24"/>
          <w:szCs w:val="24"/>
          <w:lang w:val="mt-MT"/>
          <w:rPrChange w:id="690" w:author="Nadette Refalo" w:date="2015-10-04T19:45:00Z">
            <w:rPr>
              <w:rFonts w:ascii="Tahoma" w:hAnsi="Tahoma" w:cs="Tahoma"/>
              <w:sz w:val="24"/>
              <w:szCs w:val="24"/>
              <w:lang w:val="mt-MT"/>
            </w:rPr>
          </w:rPrChange>
        </w:rPr>
        <w:t xml:space="preserve"> fid-direzzjoni tiegħu.”</w:t>
      </w:r>
    </w:p>
    <w:p w14:paraId="1EA2086B" w14:textId="77777777" w:rsidR="008B6ECF" w:rsidRPr="004E0A1A" w:rsidRDefault="008B6ECF" w:rsidP="00701FF6">
      <w:pPr>
        <w:spacing w:line="360" w:lineRule="auto"/>
        <w:jc w:val="both"/>
        <w:rPr>
          <w:rFonts w:ascii="Arial" w:hAnsi="Arial" w:cs="Arial"/>
          <w:sz w:val="24"/>
          <w:szCs w:val="24"/>
          <w:lang w:val="mt-MT"/>
          <w:rPrChange w:id="691" w:author="Nadette Refalo" w:date="2015-10-04T19:45:00Z">
            <w:rPr>
              <w:rFonts w:ascii="Tahoma" w:hAnsi="Tahoma" w:cs="Tahoma"/>
              <w:sz w:val="24"/>
              <w:szCs w:val="24"/>
              <w:lang w:val="mt-MT"/>
            </w:rPr>
          </w:rPrChange>
        </w:rPr>
      </w:pPr>
    </w:p>
    <w:p w14:paraId="2C16896D" w14:textId="293AD5E6" w:rsidR="008B6ECF" w:rsidRPr="004E0A1A" w:rsidRDefault="008B6ECF" w:rsidP="00701FF6">
      <w:pPr>
        <w:spacing w:line="360" w:lineRule="auto"/>
        <w:jc w:val="both"/>
        <w:rPr>
          <w:rFonts w:ascii="Arial" w:hAnsi="Arial" w:cs="Arial"/>
          <w:sz w:val="24"/>
          <w:szCs w:val="24"/>
          <w:lang w:val="mt-MT"/>
          <w:rPrChange w:id="692" w:author="Nadette Refalo" w:date="2015-10-04T19:45:00Z">
            <w:rPr>
              <w:rFonts w:ascii="Tahoma" w:hAnsi="Tahoma" w:cs="Tahoma"/>
              <w:sz w:val="24"/>
              <w:szCs w:val="24"/>
              <w:lang w:val="mt-MT"/>
            </w:rPr>
          </w:rPrChange>
        </w:rPr>
      </w:pPr>
      <w:r w:rsidRPr="004E0A1A">
        <w:rPr>
          <w:rFonts w:ascii="Arial" w:hAnsi="Arial" w:cs="Arial"/>
          <w:sz w:val="24"/>
          <w:szCs w:val="24"/>
          <w:lang w:val="mt-MT"/>
          <w:rPrChange w:id="693" w:author="Nadette Refalo" w:date="2015-10-04T19:45:00Z">
            <w:rPr>
              <w:rFonts w:ascii="Tahoma" w:hAnsi="Tahoma" w:cs="Tahoma"/>
              <w:sz w:val="24"/>
              <w:szCs w:val="24"/>
              <w:lang w:val="mt-MT"/>
            </w:rPr>
          </w:rPrChange>
        </w:rPr>
        <w:t xml:space="preserve">Għaldaqstant il-Qorti qalet li dan kien każ klassiku ta' persuna li </w:t>
      </w:r>
      <w:ins w:id="694" w:author="Nadette Refalo" w:date="2015-07-25T10:30:00Z">
        <w:r w:rsidR="00E80754" w:rsidRPr="004E0A1A">
          <w:rPr>
            <w:rFonts w:ascii="Arial" w:hAnsi="Arial" w:cs="Arial"/>
            <w:sz w:val="24"/>
            <w:szCs w:val="24"/>
            <w:lang w:val="mt-MT"/>
            <w:rPrChange w:id="695" w:author="Nadette Refalo" w:date="2015-10-04T19:45:00Z">
              <w:rPr>
                <w:rFonts w:ascii="Tahoma" w:hAnsi="Tahoma" w:cs="Tahoma"/>
                <w:sz w:val="24"/>
                <w:szCs w:val="24"/>
                <w:lang w:val="mt-MT"/>
              </w:rPr>
            </w:rPrChange>
          </w:rPr>
          <w:t>d</w:t>
        </w:r>
      </w:ins>
      <w:r w:rsidRPr="004E0A1A">
        <w:rPr>
          <w:rFonts w:ascii="Arial" w:hAnsi="Arial" w:cs="Arial"/>
          <w:sz w:val="24"/>
          <w:szCs w:val="24"/>
          <w:lang w:val="mt-MT"/>
          <w:rPrChange w:id="696" w:author="Nadette Refalo" w:date="2015-10-04T19:45:00Z">
            <w:rPr>
              <w:rFonts w:ascii="Tahoma" w:hAnsi="Tahoma" w:cs="Tahoma"/>
              <w:sz w:val="24"/>
              <w:szCs w:val="24"/>
              <w:lang w:val="mt-MT"/>
            </w:rPr>
          </w:rPrChange>
        </w:rPr>
        <w:t>defenda lilu nnifsu, filwaqt li lliberat lill-imputat minn kull akkuża. </w:t>
      </w:r>
    </w:p>
    <w:p w14:paraId="77A2E9F2" w14:textId="77777777" w:rsidR="008B6ECF" w:rsidRPr="004E0A1A" w:rsidRDefault="008B6ECF" w:rsidP="00701FF6">
      <w:pPr>
        <w:spacing w:line="360" w:lineRule="auto"/>
        <w:jc w:val="both"/>
        <w:rPr>
          <w:rFonts w:ascii="Arial" w:hAnsi="Arial" w:cs="Arial"/>
          <w:sz w:val="24"/>
          <w:szCs w:val="24"/>
          <w:lang w:val="mt-MT"/>
          <w:rPrChange w:id="697" w:author="Nadette Refalo" w:date="2015-10-04T19:45:00Z">
            <w:rPr>
              <w:rFonts w:ascii="Tahoma" w:hAnsi="Tahoma" w:cs="Tahoma"/>
              <w:sz w:val="24"/>
              <w:szCs w:val="24"/>
              <w:lang w:val="mt-MT"/>
            </w:rPr>
          </w:rPrChange>
        </w:rPr>
      </w:pPr>
    </w:p>
    <w:p w14:paraId="3FF5D077" w14:textId="77777777" w:rsidR="008B6ECF" w:rsidRPr="004E0A1A" w:rsidRDefault="008B6ECF" w:rsidP="00701FF6">
      <w:pPr>
        <w:spacing w:line="360" w:lineRule="auto"/>
        <w:jc w:val="both"/>
        <w:rPr>
          <w:rFonts w:ascii="Arial" w:hAnsi="Arial" w:cs="Arial"/>
          <w:sz w:val="24"/>
          <w:szCs w:val="24"/>
          <w:lang w:val="mt-MT"/>
          <w:rPrChange w:id="698" w:author="Nadette Refalo" w:date="2015-10-04T19:45:00Z">
            <w:rPr>
              <w:rFonts w:ascii="Tahoma" w:hAnsi="Tahoma" w:cs="Tahoma"/>
              <w:sz w:val="24"/>
              <w:szCs w:val="24"/>
              <w:lang w:val="mt-MT"/>
            </w:rPr>
          </w:rPrChange>
        </w:rPr>
      </w:pPr>
      <w:r w:rsidRPr="004E0A1A">
        <w:rPr>
          <w:rFonts w:ascii="Arial" w:hAnsi="Arial" w:cs="Arial"/>
          <w:sz w:val="24"/>
          <w:szCs w:val="24"/>
          <w:lang w:val="mt-MT"/>
          <w:rPrChange w:id="699" w:author="Nadette Refalo" w:date="2015-10-04T19:45:00Z">
            <w:rPr>
              <w:rFonts w:ascii="Tahoma" w:hAnsi="Tahoma" w:cs="Tahoma"/>
              <w:sz w:val="24"/>
              <w:szCs w:val="24"/>
              <w:lang w:val="mt-MT"/>
            </w:rPr>
          </w:rPrChange>
        </w:rPr>
        <w:t>Għall-imputat deher l-Avukat Joe Giglio.</w:t>
      </w:r>
    </w:p>
    <w:sectPr w:rsidR="008B6ECF" w:rsidRPr="004E0A1A" w:rsidSect="00755F25">
      <w:headerReference w:type="default" r:id="rId7"/>
      <w:pgSz w:w="11906" w:h="16838"/>
      <w:pgMar w:top="1134" w:right="1440" w:bottom="1134" w:left="144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67CE5D" w14:textId="77777777" w:rsidR="004E0A1A" w:rsidRDefault="004E0A1A" w:rsidP="00755F25">
      <w:r>
        <w:separator/>
      </w:r>
    </w:p>
  </w:endnote>
  <w:endnote w:type="continuationSeparator" w:id="0">
    <w:p w14:paraId="08388599" w14:textId="77777777" w:rsidR="004E0A1A" w:rsidRDefault="004E0A1A" w:rsidP="00755F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Myriad Hebrew Regular">
    <w:panose1 w:val="01010101010101010101"/>
    <w:charset w:val="00"/>
    <w:family w:val="auto"/>
    <w:pitch w:val="variable"/>
    <w:sig w:usb0="00000803" w:usb1="40000000" w:usb2="00000000" w:usb3="00000000" w:csb0="00000023" w:csb1="00000000"/>
  </w:font>
  <w:font w:name="Myriad Pro">
    <w:panose1 w:val="020B0503030403020204"/>
    <w:charset w:val="00"/>
    <w:family w:val="auto"/>
    <w:pitch w:val="variable"/>
    <w:sig w:usb0="20000287" w:usb1="00000001" w:usb2="00000000" w:usb3="00000000" w:csb0="0000019F" w:csb1="00000000"/>
  </w:font>
  <w:font w:name="ＭＳ ゴシック">
    <w:charset w:val="4E"/>
    <w:family w:val="auto"/>
    <w:pitch w:val="variable"/>
    <w:sig w:usb0="00000001" w:usb1="08070000" w:usb2="00000010" w:usb3="00000000" w:csb0="00020000" w:csb1="00000000"/>
  </w:font>
  <w:font w:name="Calibri Light">
    <w:charset w:val="00"/>
    <w:family w:val="swiss"/>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C9CD93" w14:textId="77777777" w:rsidR="004E0A1A" w:rsidRDefault="004E0A1A" w:rsidP="00755F25">
      <w:r>
        <w:separator/>
      </w:r>
    </w:p>
  </w:footnote>
  <w:footnote w:type="continuationSeparator" w:id="0">
    <w:p w14:paraId="22495C2D" w14:textId="77777777" w:rsidR="004E0A1A" w:rsidRDefault="004E0A1A" w:rsidP="00755F2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B4206F" w14:textId="1708D409" w:rsidR="004E0A1A" w:rsidRPr="00755F25" w:rsidRDefault="004E0A1A">
    <w:pPr>
      <w:pStyle w:val="Header"/>
      <w:rPr>
        <w:b/>
        <w:sz w:val="20"/>
        <w:szCs w:val="20"/>
      </w:rPr>
    </w:pPr>
    <w:r w:rsidRPr="00755F25">
      <w:rPr>
        <w:b/>
        <w:sz w:val="20"/>
        <w:szCs w:val="20"/>
      </w:rPr>
      <w:t>Nadette Refalo</w:t>
    </w:r>
  </w:p>
  <w:p w14:paraId="6E859DEF" w14:textId="4CF9AFFD" w:rsidR="004E0A1A" w:rsidRPr="00755F25" w:rsidRDefault="004E0A1A">
    <w:pPr>
      <w:pStyle w:val="Header"/>
      <w:rPr>
        <w:b/>
        <w:sz w:val="20"/>
        <w:szCs w:val="20"/>
      </w:rPr>
    </w:pPr>
    <w:proofErr w:type="spellStart"/>
    <w:r w:rsidRPr="00755F25">
      <w:rPr>
        <w:b/>
        <w:sz w:val="20"/>
        <w:szCs w:val="20"/>
      </w:rPr>
      <w:t>Qari</w:t>
    </w:r>
    <w:proofErr w:type="spellEnd"/>
    <w:r w:rsidRPr="00755F25">
      <w:rPr>
        <w:b/>
        <w:sz w:val="20"/>
        <w:szCs w:val="20"/>
      </w:rPr>
      <w:t xml:space="preserve"> </w:t>
    </w:r>
    <w:proofErr w:type="spellStart"/>
    <w:r w:rsidRPr="00755F25">
      <w:rPr>
        <w:b/>
        <w:sz w:val="20"/>
        <w:szCs w:val="20"/>
      </w:rPr>
      <w:t>tal-Provi</w:t>
    </w:r>
    <w:proofErr w:type="spellEnd"/>
    <w:r w:rsidRPr="00755F25">
      <w:rPr>
        <w:b/>
        <w:sz w:val="20"/>
        <w:szCs w:val="20"/>
      </w:rPr>
      <w:t xml:space="preserve"> (2015) </w:t>
    </w:r>
  </w:p>
  <w:p w14:paraId="48BB1AA3" w14:textId="77777777" w:rsidR="004E0A1A" w:rsidRDefault="004E0A1A">
    <w:pPr>
      <w:pStyle w:val="Header"/>
      <w:pBdr>
        <w:bottom w:val="single" w:sz="12" w:space="1" w:color="auto"/>
      </w:pBdr>
      <w:rPr>
        <w:ins w:id="700" w:author="Nadette Refalo" w:date="2015-10-04T19:33:00Z"/>
      </w:rPr>
    </w:pPr>
  </w:p>
  <w:p w14:paraId="5BB02218" w14:textId="77777777" w:rsidR="004E0A1A" w:rsidRDefault="004E0A1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381"/>
    <w:rsid w:val="0003274B"/>
    <w:rsid w:val="00091CC5"/>
    <w:rsid w:val="000A5ACD"/>
    <w:rsid w:val="002425D3"/>
    <w:rsid w:val="00271504"/>
    <w:rsid w:val="002D027C"/>
    <w:rsid w:val="00355AEF"/>
    <w:rsid w:val="00357381"/>
    <w:rsid w:val="003E4DF9"/>
    <w:rsid w:val="004428C6"/>
    <w:rsid w:val="00475AC4"/>
    <w:rsid w:val="0047765F"/>
    <w:rsid w:val="004E0A1A"/>
    <w:rsid w:val="00581FB0"/>
    <w:rsid w:val="005F0999"/>
    <w:rsid w:val="00627768"/>
    <w:rsid w:val="00666F9D"/>
    <w:rsid w:val="00701FF6"/>
    <w:rsid w:val="00755F25"/>
    <w:rsid w:val="007C6B7D"/>
    <w:rsid w:val="007D3B45"/>
    <w:rsid w:val="008B6ECF"/>
    <w:rsid w:val="00930841"/>
    <w:rsid w:val="00953228"/>
    <w:rsid w:val="009E4DFD"/>
    <w:rsid w:val="009E66EC"/>
    <w:rsid w:val="009F6037"/>
    <w:rsid w:val="00A269EB"/>
    <w:rsid w:val="00B47ED9"/>
    <w:rsid w:val="00BE05E7"/>
    <w:rsid w:val="00C41716"/>
    <w:rsid w:val="00D06661"/>
    <w:rsid w:val="00D71870"/>
    <w:rsid w:val="00E80754"/>
    <w:rsid w:val="00F10FEF"/>
    <w:rsid w:val="00FE0E51"/>
    <w:rsid w:val="00FF35B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ED6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7381"/>
    <w:pPr>
      <w:suppressAutoHyphens/>
      <w:spacing w:after="0" w:line="240" w:lineRule="auto"/>
    </w:pPr>
    <w:rPr>
      <w:rFonts w:ascii="Times New Roman" w:eastAsia="Times New Roman" w:hAnsi="Times New Roman" w:cs="Times New Roman"/>
      <w:sz w:val="28"/>
      <w:szCs w:val="28"/>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357381"/>
    <w:pPr>
      <w:widowControl w:val="0"/>
      <w:suppressAutoHyphens/>
      <w:autoSpaceDN w:val="0"/>
      <w:spacing w:after="0" w:line="240" w:lineRule="auto"/>
      <w:textAlignment w:val="baseline"/>
    </w:pPr>
    <w:rPr>
      <w:rFonts w:ascii="Times New Roman" w:eastAsia="Arial Unicode MS" w:hAnsi="Times New Roman" w:cs="Arial Unicode MS"/>
      <w:kern w:val="3"/>
      <w:sz w:val="24"/>
      <w:szCs w:val="24"/>
      <w:lang w:eastAsia="zh-CN" w:bidi="hi-IN"/>
    </w:rPr>
  </w:style>
  <w:style w:type="paragraph" w:styleId="BalloonText">
    <w:name w:val="Balloon Text"/>
    <w:basedOn w:val="Normal"/>
    <w:link w:val="BalloonTextChar"/>
    <w:uiPriority w:val="99"/>
    <w:semiHidden/>
    <w:unhideWhenUsed/>
    <w:rsid w:val="00701FF6"/>
    <w:rPr>
      <w:rFonts w:ascii="Lucida Grande" w:hAnsi="Lucida Grande"/>
      <w:sz w:val="18"/>
      <w:szCs w:val="18"/>
    </w:rPr>
  </w:style>
  <w:style w:type="character" w:customStyle="1" w:styleId="BalloonTextChar">
    <w:name w:val="Balloon Text Char"/>
    <w:basedOn w:val="DefaultParagraphFont"/>
    <w:link w:val="BalloonText"/>
    <w:uiPriority w:val="99"/>
    <w:semiHidden/>
    <w:rsid w:val="00701FF6"/>
    <w:rPr>
      <w:rFonts w:ascii="Lucida Grande" w:eastAsia="Times New Roman" w:hAnsi="Lucida Grande" w:cs="Times New Roman"/>
      <w:sz w:val="18"/>
      <w:szCs w:val="18"/>
      <w:lang w:val="en-US" w:eastAsia="ar-SA"/>
    </w:rPr>
  </w:style>
  <w:style w:type="paragraph" w:styleId="Header">
    <w:name w:val="header"/>
    <w:basedOn w:val="Normal"/>
    <w:link w:val="HeaderChar"/>
    <w:uiPriority w:val="99"/>
    <w:unhideWhenUsed/>
    <w:rsid w:val="00755F25"/>
    <w:pPr>
      <w:tabs>
        <w:tab w:val="center" w:pos="4320"/>
        <w:tab w:val="right" w:pos="8640"/>
      </w:tabs>
    </w:pPr>
  </w:style>
  <w:style w:type="character" w:customStyle="1" w:styleId="HeaderChar">
    <w:name w:val="Header Char"/>
    <w:basedOn w:val="DefaultParagraphFont"/>
    <w:link w:val="Header"/>
    <w:uiPriority w:val="99"/>
    <w:rsid w:val="00755F25"/>
    <w:rPr>
      <w:rFonts w:ascii="Times New Roman" w:eastAsia="Times New Roman" w:hAnsi="Times New Roman" w:cs="Times New Roman"/>
      <w:sz w:val="28"/>
      <w:szCs w:val="28"/>
      <w:lang w:val="en-US" w:eastAsia="ar-SA"/>
    </w:rPr>
  </w:style>
  <w:style w:type="paragraph" w:styleId="Footer">
    <w:name w:val="footer"/>
    <w:basedOn w:val="Normal"/>
    <w:link w:val="FooterChar"/>
    <w:uiPriority w:val="99"/>
    <w:unhideWhenUsed/>
    <w:rsid w:val="00755F25"/>
    <w:pPr>
      <w:tabs>
        <w:tab w:val="center" w:pos="4320"/>
        <w:tab w:val="right" w:pos="8640"/>
      </w:tabs>
    </w:pPr>
  </w:style>
  <w:style w:type="character" w:customStyle="1" w:styleId="FooterChar">
    <w:name w:val="Footer Char"/>
    <w:basedOn w:val="DefaultParagraphFont"/>
    <w:link w:val="Footer"/>
    <w:uiPriority w:val="99"/>
    <w:rsid w:val="00755F25"/>
    <w:rPr>
      <w:rFonts w:ascii="Times New Roman" w:eastAsia="Times New Roman" w:hAnsi="Times New Roman" w:cs="Times New Roman"/>
      <w:sz w:val="28"/>
      <w:szCs w:val="28"/>
      <w:lang w:val="en-US" w:eastAsia="ar-SA"/>
    </w:rPr>
  </w:style>
  <w:style w:type="paragraph" w:styleId="Revision">
    <w:name w:val="Revision"/>
    <w:hidden/>
    <w:uiPriority w:val="99"/>
    <w:semiHidden/>
    <w:rsid w:val="00755F25"/>
    <w:pPr>
      <w:spacing w:after="0" w:line="240" w:lineRule="auto"/>
    </w:pPr>
    <w:rPr>
      <w:rFonts w:ascii="Times New Roman" w:eastAsia="Times New Roman" w:hAnsi="Times New Roman" w:cs="Times New Roman"/>
      <w:sz w:val="28"/>
      <w:szCs w:val="28"/>
      <w:lang w:val="en-US"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7381"/>
    <w:pPr>
      <w:suppressAutoHyphens/>
      <w:spacing w:after="0" w:line="240" w:lineRule="auto"/>
    </w:pPr>
    <w:rPr>
      <w:rFonts w:ascii="Times New Roman" w:eastAsia="Times New Roman" w:hAnsi="Times New Roman" w:cs="Times New Roman"/>
      <w:sz w:val="28"/>
      <w:szCs w:val="28"/>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357381"/>
    <w:pPr>
      <w:widowControl w:val="0"/>
      <w:suppressAutoHyphens/>
      <w:autoSpaceDN w:val="0"/>
      <w:spacing w:after="0" w:line="240" w:lineRule="auto"/>
      <w:textAlignment w:val="baseline"/>
    </w:pPr>
    <w:rPr>
      <w:rFonts w:ascii="Times New Roman" w:eastAsia="Arial Unicode MS" w:hAnsi="Times New Roman" w:cs="Arial Unicode MS"/>
      <w:kern w:val="3"/>
      <w:sz w:val="24"/>
      <w:szCs w:val="24"/>
      <w:lang w:eastAsia="zh-CN" w:bidi="hi-IN"/>
    </w:rPr>
  </w:style>
  <w:style w:type="paragraph" w:styleId="BalloonText">
    <w:name w:val="Balloon Text"/>
    <w:basedOn w:val="Normal"/>
    <w:link w:val="BalloonTextChar"/>
    <w:uiPriority w:val="99"/>
    <w:semiHidden/>
    <w:unhideWhenUsed/>
    <w:rsid w:val="00701FF6"/>
    <w:rPr>
      <w:rFonts w:ascii="Lucida Grande" w:hAnsi="Lucida Grande"/>
      <w:sz w:val="18"/>
      <w:szCs w:val="18"/>
    </w:rPr>
  </w:style>
  <w:style w:type="character" w:customStyle="1" w:styleId="BalloonTextChar">
    <w:name w:val="Balloon Text Char"/>
    <w:basedOn w:val="DefaultParagraphFont"/>
    <w:link w:val="BalloonText"/>
    <w:uiPriority w:val="99"/>
    <w:semiHidden/>
    <w:rsid w:val="00701FF6"/>
    <w:rPr>
      <w:rFonts w:ascii="Lucida Grande" w:eastAsia="Times New Roman" w:hAnsi="Lucida Grande" w:cs="Times New Roman"/>
      <w:sz w:val="18"/>
      <w:szCs w:val="18"/>
      <w:lang w:val="en-US" w:eastAsia="ar-SA"/>
    </w:rPr>
  </w:style>
  <w:style w:type="paragraph" w:styleId="Header">
    <w:name w:val="header"/>
    <w:basedOn w:val="Normal"/>
    <w:link w:val="HeaderChar"/>
    <w:uiPriority w:val="99"/>
    <w:unhideWhenUsed/>
    <w:rsid w:val="00755F25"/>
    <w:pPr>
      <w:tabs>
        <w:tab w:val="center" w:pos="4320"/>
        <w:tab w:val="right" w:pos="8640"/>
      </w:tabs>
    </w:pPr>
  </w:style>
  <w:style w:type="character" w:customStyle="1" w:styleId="HeaderChar">
    <w:name w:val="Header Char"/>
    <w:basedOn w:val="DefaultParagraphFont"/>
    <w:link w:val="Header"/>
    <w:uiPriority w:val="99"/>
    <w:rsid w:val="00755F25"/>
    <w:rPr>
      <w:rFonts w:ascii="Times New Roman" w:eastAsia="Times New Roman" w:hAnsi="Times New Roman" w:cs="Times New Roman"/>
      <w:sz w:val="28"/>
      <w:szCs w:val="28"/>
      <w:lang w:val="en-US" w:eastAsia="ar-SA"/>
    </w:rPr>
  </w:style>
  <w:style w:type="paragraph" w:styleId="Footer">
    <w:name w:val="footer"/>
    <w:basedOn w:val="Normal"/>
    <w:link w:val="FooterChar"/>
    <w:uiPriority w:val="99"/>
    <w:unhideWhenUsed/>
    <w:rsid w:val="00755F25"/>
    <w:pPr>
      <w:tabs>
        <w:tab w:val="center" w:pos="4320"/>
        <w:tab w:val="right" w:pos="8640"/>
      </w:tabs>
    </w:pPr>
  </w:style>
  <w:style w:type="character" w:customStyle="1" w:styleId="FooterChar">
    <w:name w:val="Footer Char"/>
    <w:basedOn w:val="DefaultParagraphFont"/>
    <w:link w:val="Footer"/>
    <w:uiPriority w:val="99"/>
    <w:rsid w:val="00755F25"/>
    <w:rPr>
      <w:rFonts w:ascii="Times New Roman" w:eastAsia="Times New Roman" w:hAnsi="Times New Roman" w:cs="Times New Roman"/>
      <w:sz w:val="28"/>
      <w:szCs w:val="28"/>
      <w:lang w:val="en-US" w:eastAsia="ar-SA"/>
    </w:rPr>
  </w:style>
  <w:style w:type="paragraph" w:styleId="Revision">
    <w:name w:val="Revision"/>
    <w:hidden/>
    <w:uiPriority w:val="99"/>
    <w:semiHidden/>
    <w:rsid w:val="00755F25"/>
    <w:pPr>
      <w:spacing w:after="0" w:line="240" w:lineRule="auto"/>
    </w:pPr>
    <w:rPr>
      <w:rFonts w:ascii="Times New Roman" w:eastAsia="Times New Roman" w:hAnsi="Times New Roman" w:cs="Times New Roman"/>
      <w:sz w:val="28"/>
      <w:szCs w:val="28"/>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2660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11</Pages>
  <Words>2791</Words>
  <Characters>15914</Characters>
  <Application>Microsoft Macintosh Word</Application>
  <DocSecurity>0</DocSecurity>
  <Lines>132</Lines>
  <Paragraphs>37</Paragraphs>
  <ScaleCrop>false</ScaleCrop>
  <Company/>
  <LinksUpToDate>false</LinksUpToDate>
  <CharactersWithSpaces>18668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Nadette Refalo</cp:lastModifiedBy>
  <cp:revision>23</cp:revision>
  <cp:lastPrinted>2015-10-04T17:52:00Z</cp:lastPrinted>
  <dcterms:created xsi:type="dcterms:W3CDTF">2015-07-23T11:10:00Z</dcterms:created>
  <dcterms:modified xsi:type="dcterms:W3CDTF">2015-10-04T18:41:00Z</dcterms:modified>
</cp:coreProperties>
</file>