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2D" w:rsidRPr="00BF5E2D" w:rsidRDefault="00BF5E2D" w:rsidP="00BF5E2D">
      <w:pPr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IL-KUMITAT KONTRA L-IMPJANT TA’ RI</w:t>
      </w:r>
      <w:ins w:id="0" w:author="Christian Lawrence Raggio" w:date="2015-11-02T08:59:00Z">
        <w:r w:rsidR="006F0B55">
          <w:rPr>
            <w:rFonts w:ascii="Calibri" w:hAnsi="Calibri"/>
            <w:b/>
            <w:u w:val="single"/>
            <w:lang w:val="mt-MT"/>
          </w:rPr>
          <w:t>Ċ</w:t>
        </w:r>
      </w:ins>
      <w:del w:id="1" w:author="Christian Lawrence Raggio" w:date="2015-11-02T08:59:00Z">
        <w:r w:rsidRPr="00BF5E2D" w:rsidDel="006F0B55">
          <w:rPr>
            <w:rFonts w:ascii="Calibri" w:hAnsi="Calibri"/>
            <w:b/>
            <w:u w:val="single"/>
            <w:lang w:val="mt-MT"/>
          </w:rPr>
          <w:delText>C</w:delText>
        </w:r>
      </w:del>
      <w:r w:rsidRPr="00BF5E2D">
        <w:rPr>
          <w:rFonts w:ascii="Calibri" w:hAnsi="Calibri"/>
          <w:b/>
          <w:u w:val="single"/>
          <w:lang w:val="mt-MT"/>
        </w:rPr>
        <w:t>IKLA</w:t>
      </w:r>
      <w:ins w:id="2" w:author="Christian Lawrence Raggio" w:date="2015-11-02T09:00:00Z">
        <w:r w:rsidR="006F0B55">
          <w:rPr>
            <w:rFonts w:ascii="Calibri" w:hAnsi="Calibri"/>
            <w:b/>
            <w:u w:val="single"/>
            <w:lang w:val="mt-MT"/>
          </w:rPr>
          <w:t>ĠĠ</w:t>
        </w:r>
      </w:ins>
      <w:del w:id="3" w:author="Christian Lawrence Raggio" w:date="2015-11-02T09:00:00Z">
        <w:r w:rsidRPr="00BF5E2D" w:rsidDel="006F0B55">
          <w:rPr>
            <w:rFonts w:ascii="Calibri" w:hAnsi="Calibri"/>
            <w:b/>
            <w:u w:val="single"/>
            <w:lang w:val="mt-MT"/>
          </w:rPr>
          <w:delText>GG</w:delText>
        </w:r>
      </w:del>
      <w:r w:rsidRPr="00BF5E2D">
        <w:rPr>
          <w:rFonts w:ascii="Calibri" w:hAnsi="Calibri"/>
          <w:b/>
          <w:u w:val="single"/>
          <w:lang w:val="mt-MT"/>
        </w:rPr>
        <w:t xml:space="preserve"> JE</w:t>
      </w:r>
      <w:ins w:id="4" w:author="Christian Lawrence Raggio" w:date="2015-11-02T09:00:00Z">
        <w:r w:rsidR="006F0B55">
          <w:rPr>
            <w:rFonts w:ascii="Calibri" w:hAnsi="Calibri"/>
            <w:b/>
            <w:u w:val="single"/>
            <w:lang w:val="mt-MT"/>
          </w:rPr>
          <w:t>Ħ</w:t>
        </w:r>
      </w:ins>
      <w:del w:id="5" w:author="Christian Lawrence Raggio" w:date="2015-11-02T09:00:00Z">
        <w:r w:rsidRPr="00BF5E2D" w:rsidDel="006F0B55">
          <w:rPr>
            <w:rFonts w:ascii="Calibri" w:hAnsi="Calibri"/>
            <w:b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u w:val="single"/>
          <w:lang w:val="mt-MT"/>
        </w:rPr>
        <w:t>ODHA KONTRA L-KUMMISSARJU DIMAS:</w:t>
      </w:r>
      <w:r w:rsidRPr="00BF5E2D">
        <w:rPr>
          <w:rFonts w:ascii="Calibri" w:hAnsi="Calibri"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 xml:space="preserve">ara li l-Kummissjoni Ewropea waqqgħet l-ilmenti kollha li kien qed jagħmel il-Kumitat </w:t>
      </w:r>
      <w:ins w:id="6" w:author="Christian Lawrence Raggio" w:date="2015-11-02T09:01:00Z">
        <w:r w:rsidR="006F0B55">
          <w:rPr>
            <w:rFonts w:ascii="Calibri" w:hAnsi="Calibri"/>
            <w:color w:val="000000"/>
            <w:lang w:val="mt-MT" w:eastAsia="en-GB"/>
          </w:rPr>
          <w:t>k</w:t>
        </w:r>
      </w:ins>
      <w:del w:id="7" w:author="Christian Lawrence Raggio" w:date="2015-11-02T09:01:00Z">
        <w:r w:rsidRPr="00BF5E2D" w:rsidDel="006F0B55">
          <w:rPr>
            <w:rFonts w:ascii="Calibri" w:hAnsi="Calibri"/>
            <w:color w:val="000000"/>
            <w:lang w:val="mt-MT" w:eastAsia="en-GB"/>
          </w:rPr>
          <w:delText>K</w:delText>
        </w:r>
      </w:del>
      <w:r w:rsidRPr="00BF5E2D">
        <w:rPr>
          <w:rFonts w:ascii="Calibri" w:hAnsi="Calibri"/>
          <w:color w:val="000000"/>
          <w:lang w:val="mt-MT" w:eastAsia="en-GB"/>
        </w:rPr>
        <w:t>ontra l-Impjant ta' Riċikla</w:t>
      </w:r>
      <w:ins w:id="8" w:author="Christian Lawrence Raggio" w:date="2015-11-02T09:01:00Z">
        <w:r w:rsidR="006F0B55">
          <w:rPr>
            <w:rFonts w:ascii="Calibri" w:hAnsi="Calibri"/>
            <w:color w:val="000000"/>
            <w:lang w:val="mt-MT" w:eastAsia="en-GB"/>
          </w:rPr>
          <w:t>ġġ</w:t>
        </w:r>
      </w:ins>
      <w:del w:id="9" w:author="Christian Lawrence Raggio" w:date="2015-11-02T09:01:00Z">
        <w:r w:rsidRPr="00BF5E2D" w:rsidDel="006F0B55">
          <w:rPr>
            <w:rFonts w:ascii="Calibri" w:hAnsi="Calibri"/>
            <w:color w:val="000000"/>
            <w:lang w:val="mt-MT" w:eastAsia="en-GB"/>
          </w:rPr>
          <w:delText>gg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f'Sant Antnin, issa l-istess Kumitat qed jeħodha kontra l-Kummissarju Ewropew għall-Ambjent Stavros Dimas. F'konferenza ta</w:t>
      </w:r>
      <w:ins w:id="10" w:author="Christian Lawrence Raggio" w:date="2015-11-02T09:01:00Z">
        <w:r w:rsidR="006F0B55">
          <w:rPr>
            <w:rFonts w:ascii="Calibri" w:hAnsi="Calibri"/>
            <w:color w:val="000000"/>
            <w:lang w:val="mt-MT" w:eastAsia="en-GB"/>
          </w:rPr>
          <w:t>l-</w:t>
        </w:r>
      </w:ins>
      <w:del w:id="11" w:author="Christian Lawrence Raggio" w:date="2015-11-02T09:01:00Z">
        <w:r w:rsidRPr="00BF5E2D" w:rsidDel="006F0B55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del w:id="12" w:author="Christian Lawrence Raggio" w:date="2015-11-02T09:02:00Z">
        <w:r w:rsidRPr="00BF5E2D" w:rsidDel="006F0B55">
          <w:rPr>
            <w:rFonts w:ascii="Calibri" w:hAnsi="Calibri"/>
            <w:color w:val="000000"/>
            <w:lang w:val="mt-MT" w:eastAsia="en-GB"/>
          </w:rPr>
          <w:delText>l-</w:delText>
        </w:r>
      </w:del>
      <w:r w:rsidRPr="00BF5E2D">
        <w:rPr>
          <w:rFonts w:ascii="Calibri" w:hAnsi="Calibri"/>
          <w:color w:val="000000"/>
          <w:lang w:val="mt-MT" w:eastAsia="en-GB"/>
        </w:rPr>
        <w:t>aħbarijiet iċ-Chairman tal-Kumitat u s-Sindku Laburista tal-Fgura Darren Marmara qal li l-Kumitat magħmul minn Sindki Laburisti kien insultat bir-risposta tal-Kummissjoni Ewropea. Ir-risposta li kien qed jirreferi għaliha Darren Marmara hi ittra li ġġib id-data ta</w:t>
      </w:r>
      <w:del w:id="13" w:author="Christian Lawrence Raggio" w:date="2015-11-02T09:02:00Z">
        <w:r w:rsidRPr="00BF5E2D" w:rsidDel="006F0B55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l-4 ta' Lulju li għadda. F'din l-ittra l-Kummissjoni kienet ċara ħafna fi kliemha, fejn sostniet li l-kwistjoni fejn għandu jkun l-Impjant ta' Riċiklaġġ hi totalment f'idejn il-pajjiż in</w:t>
      </w:r>
      <w:del w:id="14" w:author="Christian Lawrence Raggio" w:date="2015-11-02T09:03:00Z">
        <w:r w:rsidRPr="00BF5E2D" w:rsidDel="006F0B55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 w:eastAsia="en-GB"/>
        </w:rPr>
        <w:t>kwistjoni. Qalet ukoll li bl-analiżi li għamlet il-Kummissjoni Ewropea ma setgħetx tidentifika ksur fid-Direttiva ta</w:t>
      </w:r>
      <w:del w:id="15" w:author="Christian Lawrence Raggio" w:date="2015-11-02T09:03:00Z">
        <w:r w:rsidRPr="00BF5E2D" w:rsidDel="006F0B55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</w:t>
      </w:r>
      <w:r w:rsidRPr="00BF5E2D">
        <w:rPr>
          <w:rFonts w:ascii="Calibri" w:hAnsi="Calibri"/>
          <w:i/>
          <w:iCs/>
          <w:color w:val="000000"/>
          <w:lang w:val="mt-MT" w:eastAsia="en-GB"/>
        </w:rPr>
        <w:t>Environmental Impact Assessment</w:t>
      </w:r>
      <w:r w:rsidRPr="00BF5E2D">
        <w:rPr>
          <w:rFonts w:ascii="Calibri" w:hAnsi="Calibri"/>
          <w:color w:val="000000"/>
          <w:lang w:val="mt-MT" w:eastAsia="en-GB"/>
        </w:rPr>
        <w:t>. Wara li l-Kumitat għal Kontra l-Impjant irċieva din ir-risposta, issa qed jgħid li se jressaq aktar provi u dokumenti lill-Kummissjoni Ewropea u lill-Kummissarju Stavros Dimas. Fl-istess konferenza ċ-Chairman tal-Kumitat tkellem dwar id-diskors li għamel il-Ministru George Pullicino ftit tal-jiem ilu fis-sit ta' Sant Antnin. Filwaqt li semma bosta punti li għall-Kumitat jidhru bħala nuqqasijiet, Darren Marmara ma semmiex ix-xogħol li qed isir għall-immodernizzar ta</w:t>
      </w:r>
      <w:del w:id="16" w:author="Christian Lawrence Raggio" w:date="2015-11-02T09:03:00Z">
        <w:r w:rsidRPr="00BF5E2D" w:rsidDel="006F0B55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l-Impjant għar-Riċiklaġġ ta' Sant Antnin. Dan il-proġett qed isir b'investiment ta' €26 miljun.</w:t>
      </w:r>
    </w:p>
    <w:p w:rsidR="00BF5E2D" w:rsidRPr="00BF5E2D" w:rsidRDefault="00BF5E2D" w:rsidP="00BF5E2D">
      <w:pPr>
        <w:spacing w:before="100" w:beforeAutospacing="1" w:after="100" w:afterAutospacing="1" w:line="480" w:lineRule="auto"/>
        <w:jc w:val="both"/>
        <w:rPr>
          <w:rFonts w:ascii="Calibri" w:hAnsi="Calibri" w:cs="Times New Roman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L-</w:t>
      </w:r>
      <w:r w:rsidRPr="00BF5E2D">
        <w:rPr>
          <w:rFonts w:ascii="Calibri" w:hAnsi="Calibri"/>
          <w:b/>
          <w:u w:val="single"/>
          <w:lang w:val="mt-MT" w:eastAsia="en-GB"/>
        </w:rPr>
        <w:t>MLP JAG</w:t>
      </w:r>
      <w:ins w:id="17" w:author="Christian Lawrence Raggio" w:date="2015-11-02T09:04:00Z">
        <w:r w:rsidR="006F0B55">
          <w:rPr>
            <w:rFonts w:ascii="Calibri" w:hAnsi="Calibri"/>
            <w:b/>
            <w:u w:val="single"/>
            <w:lang w:val="mt-MT" w:eastAsia="en-GB"/>
          </w:rPr>
          <w:t>ĦŻ</w:t>
        </w:r>
      </w:ins>
      <w:del w:id="18" w:author="Christian Lawrence Raggio" w:date="2015-11-02T09:04:00Z">
        <w:r w:rsidRPr="00BF5E2D" w:rsidDel="006F0B55">
          <w:rPr>
            <w:rFonts w:ascii="Calibri" w:hAnsi="Calibri"/>
            <w:b/>
            <w:u w:val="single"/>
            <w:lang w:val="mt-MT" w:eastAsia="en-GB"/>
          </w:rPr>
          <w:delText>HZ</w:delText>
        </w:r>
      </w:del>
      <w:r w:rsidRPr="00BF5E2D">
        <w:rPr>
          <w:rFonts w:ascii="Calibri" w:hAnsi="Calibri"/>
          <w:b/>
          <w:u w:val="single"/>
          <w:lang w:val="mt-MT" w:eastAsia="en-GB"/>
        </w:rPr>
        <w:t>EL LI J</w:t>
      </w:r>
      <w:ins w:id="19" w:author="Christian Lawrence Raggio" w:date="2015-11-02T09:04:00Z">
        <w:r w:rsidR="006F0B55">
          <w:rPr>
            <w:rFonts w:ascii="Calibri" w:hAnsi="Calibri"/>
            <w:b/>
            <w:u w:val="single"/>
            <w:lang w:val="mt-MT" w:eastAsia="en-GB"/>
          </w:rPr>
          <w:t>Ħ</w:t>
        </w:r>
      </w:ins>
      <w:del w:id="20" w:author="Christian Lawrence Raggio" w:date="2015-11-02T09:04:00Z">
        <w:r w:rsidRPr="00BF5E2D" w:rsidDel="006F0B55">
          <w:rPr>
            <w:rFonts w:ascii="Calibri" w:hAnsi="Calibri"/>
            <w:b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u w:val="single"/>
          <w:lang w:val="mt-MT" w:eastAsia="en-GB"/>
        </w:rPr>
        <w:t>ALLAS MULTA BIEX JA</w:t>
      </w:r>
      <w:ins w:id="21" w:author="Christian Lawrence Raggio" w:date="2015-11-02T09:04:00Z">
        <w:r w:rsidR="006F0B55">
          <w:rPr>
            <w:rFonts w:ascii="Calibri" w:hAnsi="Calibri"/>
            <w:b/>
            <w:u w:val="single"/>
            <w:lang w:val="mt-MT" w:eastAsia="en-GB"/>
          </w:rPr>
          <w:t>Ħ</w:t>
        </w:r>
      </w:ins>
      <w:del w:id="22" w:author="Christian Lawrence Raggio" w:date="2015-11-02T09:04:00Z">
        <w:r w:rsidRPr="00BF5E2D" w:rsidDel="006F0B55">
          <w:rPr>
            <w:rFonts w:ascii="Calibri" w:hAnsi="Calibri"/>
            <w:b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u w:val="single"/>
          <w:lang w:val="mt-MT" w:eastAsia="en-GB"/>
        </w:rPr>
        <w:t>BI L-KONTIJIET:</w:t>
      </w:r>
      <w:r w:rsidRPr="00BF5E2D">
        <w:rPr>
          <w:rFonts w:ascii="Calibri" w:hAnsi="Calibri"/>
          <w:bCs/>
          <w:lang w:val="mt-MT" w:eastAsia="en-GB"/>
        </w:rPr>
        <w:t xml:space="preserve"> </w:t>
      </w:r>
      <w:r w:rsidRPr="00BF5E2D">
        <w:rPr>
          <w:rFonts w:ascii="Calibri" w:hAnsi="Calibri"/>
          <w:lang w:val="mt-MT" w:eastAsia="en-GB"/>
        </w:rPr>
        <w:t>F'dawn l-aħħar snin il-Partit Laburista qatt ma ppubblika l-finanzi tal-kumpaniji tiegħu u dan minkejja li hu obbligat bil-Liġi biex jagħmel dan. Minflok il-Partit Laburista jagħżel li jħallas multa ta' Lm25 fis-sena. Dan żvelah il-Prim Ministru u Kap tal-Partit Nazzjonalista Lawrence Gonzi wara li kien stieden lil kulħadd biex imur ifittex min mill-partiti politici hu trasparenti u jippubblika l-finanzi tiegħu u min le.</w:t>
      </w:r>
    </w:p>
    <w:p w:rsidR="00BF5E2D" w:rsidRPr="00BF5E2D" w:rsidRDefault="00BF5E2D" w:rsidP="00BF5E2D">
      <w:pPr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i/>
          <w:color w:val="000000"/>
          <w:u w:val="single"/>
          <w:lang w:val="mt-MT" w:eastAsia="en-GB"/>
        </w:rPr>
        <w:lastRenderedPageBreak/>
        <w:t xml:space="preserve">“MALTARIGHTNOW.COM GOES YOUTUBE” – </w:t>
      </w:r>
      <w:r w:rsidRPr="00BF5E2D">
        <w:rPr>
          <w:rFonts w:ascii="Calibri" w:hAnsi="Calibri"/>
          <w:b/>
          <w:color w:val="000000"/>
          <w:u w:val="single"/>
          <w:lang w:val="mt-MT" w:eastAsia="en-GB"/>
        </w:rPr>
        <w:t>SERVIZZ IE</w:t>
      </w:r>
      <w:ins w:id="23" w:author="Christian Lawrence Raggio" w:date="2015-11-02T09:05:00Z">
        <w:r w:rsidR="006F0B55">
          <w:rPr>
            <w:rFonts w:ascii="Calibri" w:hAnsi="Calibri"/>
            <w:b/>
            <w:color w:val="000000"/>
            <w:u w:val="single"/>
            <w:lang w:val="mt-MT" w:eastAsia="en-GB"/>
          </w:rPr>
          <w:t>Ħ</w:t>
        </w:r>
      </w:ins>
      <w:del w:id="24" w:author="Christian Lawrence Raggio" w:date="2015-11-02T09:05:00Z">
        <w:r w:rsidRPr="00BF5E2D" w:rsidDel="006F0B55">
          <w:rPr>
            <w:rFonts w:ascii="Calibri" w:hAnsi="Calibri"/>
            <w:b/>
            <w:color w:val="000000"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OR INTERATTIV G</w:t>
      </w:r>
      <w:ins w:id="25" w:author="Christian Lawrence Raggio" w:date="2015-11-02T09:05:00Z">
        <w:r w:rsidR="006F0B55">
          <w:rPr>
            <w:rFonts w:ascii="Calibri" w:hAnsi="Calibri"/>
            <w:b/>
            <w:color w:val="000000"/>
            <w:u w:val="single"/>
            <w:lang w:val="mt-MT" w:eastAsia="en-GB"/>
          </w:rPr>
          <w:t>Ħ</w:t>
        </w:r>
      </w:ins>
      <w:del w:id="26" w:author="Christian Lawrence Raggio" w:date="2015-11-02T09:05:00Z">
        <w:r w:rsidRPr="00BF5E2D" w:rsidDel="006F0B55">
          <w:rPr>
            <w:rFonts w:ascii="Calibri" w:hAnsi="Calibri"/>
            <w:b/>
            <w:color w:val="000000"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ALL-FAMILJA KOLLHA:</w:t>
      </w:r>
      <w:r w:rsidRPr="00BF5E2D">
        <w:rPr>
          <w:rFonts w:ascii="Calibri" w:hAnsi="Calibri"/>
          <w:b/>
          <w:color w:val="000000"/>
          <w:lang w:val="mt-MT" w:eastAsia="en-GB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"MaltaRightNow.com goes YouTube" hu l-aktar servizz riċenti fil-katina ta' servizzi ta' MaltaRightNow.com. Kif juri l-isem ta' dan is-servizz interattiv ġdid, MaltaRightNow.com se juża s-servizzi pprovduti minn YouTube biex il-filmati li jixxandru minn dan in-</w:t>
      </w:r>
      <w:r w:rsidRPr="00BF5E2D">
        <w:rPr>
          <w:rFonts w:ascii="Calibri" w:hAnsi="Calibri"/>
          <w:i/>
          <w:iCs/>
          <w:color w:val="000000"/>
          <w:lang w:val="mt-MT" w:eastAsia="en-GB"/>
        </w:rPr>
        <w:t>newsportal</w:t>
      </w:r>
      <w:r w:rsidRPr="00BF5E2D">
        <w:rPr>
          <w:rFonts w:ascii="Calibri" w:hAnsi="Calibri"/>
          <w:color w:val="000000"/>
          <w:lang w:val="mt-MT" w:eastAsia="en-GB"/>
        </w:rPr>
        <w:t xml:space="preserve"> ikunu aċċessibli fuq dan is-sit li jxandar filmati minn madwar id-dinja. L-ewwel filmat imxandar fuq "MaltaRightNow.com goes YouTube" hu l-kanzunetta rebbieħa tal-Konkors Kanzunetta Indipendenza 2007, filwaqt li fil-jiem li ġejjin se jixxandru filmati oħra li xxandru fix-xhur li għaddew. Aktar ma jgħaddi ż-żmien il-lista tal-filmati se jiżdiedu bil-possibilt</w:t>
      </w:r>
      <w:ins w:id="27" w:author="Christian Lawrence Raggio" w:date="2015-11-02T09:06:00Z">
        <w:r w:rsidR="006F0B55">
          <w:rPr>
            <w:rFonts w:ascii="Calibri" w:hAnsi="Calibri"/>
            <w:color w:val="000000"/>
            <w:lang w:val="mt-MT" w:eastAsia="en-GB"/>
          </w:rPr>
          <w:t>à</w:t>
        </w:r>
      </w:ins>
      <w:del w:id="28" w:author="Christian Lawrence Raggio" w:date="2015-11-02T09:06:00Z">
        <w:r w:rsidRPr="00BF5E2D" w:rsidDel="006F0B55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li dawk li huma membru tas-sistema YouTube jistgħu wkoll jgħaddu l-kummenti tagħhom dwar dawn il-filmati. </w:t>
      </w:r>
    </w:p>
    <w:p w:rsidR="00BF5E2D" w:rsidRPr="00BF5E2D" w:rsidRDefault="00BF5E2D" w:rsidP="00BF5E2D">
      <w:pPr>
        <w:tabs>
          <w:tab w:val="left" w:pos="5040"/>
          <w:tab w:val="left" w:pos="5220"/>
          <w:tab w:val="left" w:pos="5400"/>
        </w:tabs>
        <w:spacing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IX-XOG</w:t>
      </w:r>
      <w:ins w:id="29" w:author="Christian Lawrence Raggio" w:date="2015-11-02T09:06:00Z">
        <w:r w:rsidR="006F0B55">
          <w:rPr>
            <w:rFonts w:ascii="Calibri" w:hAnsi="Calibri"/>
            <w:b/>
            <w:u w:val="single"/>
            <w:lang w:val="mt-MT"/>
          </w:rPr>
          <w:t>Ħ</w:t>
        </w:r>
      </w:ins>
      <w:del w:id="30" w:author="Christian Lawrence Raggio" w:date="2015-11-02T09:06:00Z">
        <w:r w:rsidRPr="00BF5E2D" w:rsidDel="006F0B55">
          <w:rPr>
            <w:rFonts w:ascii="Calibri" w:hAnsi="Calibri"/>
            <w:b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u w:val="single"/>
          <w:lang w:val="mt-MT"/>
        </w:rPr>
        <w:t xml:space="preserve">OL FUQ SMARTCITY SE JIBDA F’OTTUBRU LI </w:t>
      </w:r>
      <w:ins w:id="31" w:author="Christian Lawrence Raggio" w:date="2015-11-02T09:06:00Z">
        <w:r w:rsidR="006F0B55">
          <w:rPr>
            <w:rFonts w:ascii="Calibri" w:hAnsi="Calibri"/>
            <w:b/>
            <w:u w:val="single"/>
            <w:lang w:val="mt-MT"/>
          </w:rPr>
          <w:t>Ġ</w:t>
        </w:r>
      </w:ins>
      <w:del w:id="32" w:author="Christian Lawrence Raggio" w:date="2015-11-02T09:06:00Z">
        <w:r w:rsidRPr="00BF5E2D" w:rsidDel="006F0B55">
          <w:rPr>
            <w:rFonts w:ascii="Calibri" w:hAnsi="Calibri"/>
            <w:b/>
            <w:u w:val="single"/>
            <w:lang w:val="mt-MT"/>
          </w:rPr>
          <w:delText>G</w:delText>
        </w:r>
      </w:del>
      <w:r w:rsidRPr="00BF5E2D">
        <w:rPr>
          <w:rFonts w:ascii="Calibri" w:hAnsi="Calibri"/>
          <w:b/>
          <w:u w:val="single"/>
          <w:lang w:val="mt-MT"/>
        </w:rPr>
        <w:t>EJ:</w:t>
      </w:r>
      <w:r w:rsidRPr="00BF5E2D">
        <w:rPr>
          <w:rFonts w:ascii="Calibri" w:hAnsi="Calibri"/>
          <w:b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Ix-xogħol fuq is-sit fejn se jkun żviluppat SmartCity Malta f'Rikażli se jibda mill-1 ta' Ottubru meta s-sit se jingħalaq biex mis-17 ta' Ottubru jibda t-twaqqigħ tal-fabbriki eżistenti u minflok jitla' l-bini li se jkun qed joħloq aktar minn 5,600 impjieg ġdid. Dan ħabbru l-Prim Ministru u Kap tal-Partit Nazzjonalista Lawrence Gonzi waqt li kien qed ikun intervistat mir-</w:t>
      </w:r>
      <w:r w:rsidRPr="00BF5E2D">
        <w:rPr>
          <w:rFonts w:ascii="Calibri" w:hAnsi="Calibri"/>
          <w:i/>
          <w:iCs/>
          <w:color w:val="000000"/>
          <w:lang w:val="mt-MT" w:eastAsia="en-GB"/>
        </w:rPr>
        <w:t>reporter</w:t>
      </w:r>
      <w:r w:rsidRPr="00BF5E2D">
        <w:rPr>
          <w:rFonts w:ascii="Calibri" w:hAnsi="Calibri"/>
          <w:color w:val="000000"/>
          <w:lang w:val="mt-MT" w:eastAsia="en-GB"/>
        </w:rPr>
        <w:t xml:space="preserve"> tal-media Laburista Charlon Gouder. Filwaqt li fakkar kif anqas minn sena ilu Alfred Sant kien iddeskriva dan il-progett bħala wieħed ta' spekulazzjoni, l-Prim Ministru appella lill-Partit Laburista biex jirrikonoxxi l-kisbiet kbar li qed jagħmel il-Partit Nazzjonalista fil-Gvern u jifraħ bis-suċċessi li qed jinkisbu. Waqt li kien qed iwieġeb għall-mistoqsijiet tar-</w:t>
      </w:r>
      <w:r w:rsidRPr="00BF5E2D">
        <w:rPr>
          <w:rFonts w:ascii="Calibri" w:hAnsi="Calibri"/>
          <w:i/>
          <w:iCs/>
          <w:color w:val="000000"/>
          <w:lang w:val="mt-MT" w:eastAsia="en-GB"/>
        </w:rPr>
        <w:t>reporter</w:t>
      </w:r>
      <w:r w:rsidRPr="00BF5E2D">
        <w:rPr>
          <w:rFonts w:ascii="Calibri" w:hAnsi="Calibri"/>
          <w:color w:val="000000"/>
          <w:lang w:val="mt-MT" w:eastAsia="en-GB"/>
        </w:rPr>
        <w:t xml:space="preserve"> tal-media Laburista, l-Prim Ministru qal li l-Partit Nazzjonalista jirbaħ lill-Partit Laburista fuq il-viżjoni li għandu għall-ġejjieni tal-familji u t-tfal, u fuq kollox fuq il-politika. Għal aktar minn darba Lawrence Gonzi sostna li meta l-poplu se jkun mitlub biex jagħżel min għandu jmexxi l-pajjiż, konvint li se jagħraf li l-Partit Nazzjonalista hu l-aħjar u kull deċiżjoni li jieħu l-poplu se tkun rispettata.</w:t>
      </w:r>
    </w:p>
    <w:p w:rsidR="00BF5E2D" w:rsidRPr="00BF5E2D" w:rsidRDefault="00BF5E2D" w:rsidP="00BF5E2D">
      <w:pPr>
        <w:tabs>
          <w:tab w:val="left" w:pos="5040"/>
          <w:tab w:val="left" w:pos="5220"/>
          <w:tab w:val="left" w:pos="5400"/>
        </w:tabs>
        <w:spacing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lastRenderedPageBreak/>
        <w:t>SE JKUNU E</w:t>
      </w:r>
      <w:ins w:id="33" w:author="Christian Lawrence Raggio" w:date="2015-11-02T09:07:00Z">
        <w:r w:rsidR="0075258C">
          <w:rPr>
            <w:rFonts w:ascii="Calibri" w:hAnsi="Calibri"/>
            <w:b/>
            <w:u w:val="single"/>
            <w:lang w:val="mt-MT"/>
          </w:rPr>
          <w:t>Ż</w:t>
        </w:r>
      </w:ins>
      <w:del w:id="34" w:author="Christian Lawrence Raggio" w:date="2015-11-02T09:07:00Z">
        <w:r w:rsidRPr="00BF5E2D" w:rsidDel="0075258C">
          <w:rPr>
            <w:rFonts w:ascii="Calibri" w:hAnsi="Calibri"/>
            <w:b/>
            <w:u w:val="single"/>
            <w:lang w:val="mt-MT"/>
          </w:rPr>
          <w:delText>Z</w:delText>
        </w:r>
      </w:del>
      <w:r w:rsidRPr="00BF5E2D">
        <w:rPr>
          <w:rFonts w:ascii="Calibri" w:hAnsi="Calibri"/>
          <w:b/>
          <w:u w:val="single"/>
          <w:lang w:val="mt-MT"/>
        </w:rPr>
        <w:t>AMINATI L-</w:t>
      </w:r>
      <w:r w:rsidRPr="00BF5E2D">
        <w:rPr>
          <w:rFonts w:ascii="Calibri" w:hAnsi="Calibri"/>
          <w:b/>
          <w:color w:val="000000"/>
          <w:u w:val="single"/>
          <w:lang w:val="mt-MT" w:eastAsia="en-GB"/>
        </w:rPr>
        <w:t>APPLIKAZZJONIJIET G</w:t>
      </w:r>
      <w:ins w:id="35" w:author="Christian Lawrence Raggio" w:date="2015-11-02T09:08:00Z">
        <w:r w:rsidR="0075258C">
          <w:rPr>
            <w:rFonts w:ascii="Calibri" w:hAnsi="Calibri"/>
            <w:b/>
            <w:color w:val="000000"/>
            <w:u w:val="single"/>
            <w:lang w:val="mt-MT" w:eastAsia="en-GB"/>
          </w:rPr>
          <w:t>Ħ</w:t>
        </w:r>
      </w:ins>
      <w:del w:id="36" w:author="Christian Lawrence Raggio" w:date="2015-11-02T09:08:00Z">
        <w:r w:rsidRPr="00BF5E2D" w:rsidDel="0075258C">
          <w:rPr>
            <w:rFonts w:ascii="Calibri" w:hAnsi="Calibri"/>
            <w:b/>
            <w:color w:val="000000"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ALL-PRO</w:t>
      </w:r>
      <w:ins w:id="37" w:author="Christian Lawrence Raggio" w:date="2015-11-02T09:08:00Z">
        <w:r w:rsidR="0075258C">
          <w:rPr>
            <w:rFonts w:ascii="Calibri" w:hAnsi="Calibri"/>
            <w:b/>
            <w:color w:val="000000"/>
            <w:u w:val="single"/>
            <w:lang w:val="mt-MT" w:eastAsia="en-GB"/>
          </w:rPr>
          <w:t>Ġ</w:t>
        </w:r>
      </w:ins>
      <w:del w:id="38" w:author="Christian Lawrence Raggio" w:date="2015-11-02T09:08:00Z">
        <w:r w:rsidRPr="00BF5E2D" w:rsidDel="0075258C">
          <w:rPr>
            <w:rFonts w:ascii="Calibri" w:hAnsi="Calibri"/>
            <w:b/>
            <w:color w:val="000000"/>
            <w:u w:val="single"/>
            <w:lang w:val="mt-MT" w:eastAsia="en-GB"/>
          </w:rPr>
          <w:delText>G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ETTI B’FONDI TA</w:t>
      </w:r>
      <w:del w:id="39" w:author="Christian Lawrence Raggio" w:date="2015-11-02T09:08:00Z">
        <w:r w:rsidRPr="00BF5E2D" w:rsidDel="0075258C">
          <w:rPr>
            <w:rFonts w:ascii="Calibri" w:hAnsi="Calibri"/>
            <w:b/>
            <w:color w:val="000000"/>
            <w:u w:val="single"/>
            <w:lang w:val="mt-MT" w:eastAsia="en-GB"/>
          </w:rPr>
          <w:delText xml:space="preserve">’ 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L-UNJONI EWROPEA:</w:t>
      </w:r>
      <w:r w:rsidRPr="00BF5E2D">
        <w:rPr>
          <w:rFonts w:ascii="Calibri" w:hAnsi="Calibri"/>
          <w:b/>
          <w:color w:val="000000"/>
          <w:lang w:val="mt-MT" w:eastAsia="en-GB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Fi ftit jiem oħra kumitat ta' evalwazzjoni fi ħdan il-Ministeru tal-Finanzi se jibda jeżamina bir-reqqa 74 applikazzjoni għall-proġetti li se jsiru b'parti mit-€855 miljun li ġejjin mill-Unjoni Ewropea għall-2007-2013. Dan jista' jsir wara li f'Ġunju li għadda Malta kienet l-ewwel pajjiż li kellha l-approvazzjoni tal-Kummissjoni Ewropea biex tibda l-proġetti. Minn dawn l-74 applikazzjoni jridu jint</w:t>
      </w:r>
      <w:del w:id="40" w:author="Christian Lawrence Raggio" w:date="2015-11-02T09:11:00Z">
        <w:r w:rsidRPr="00BF5E2D" w:rsidDel="0075258C">
          <w:rPr>
            <w:rFonts w:ascii="Calibri" w:hAnsi="Calibri"/>
            <w:color w:val="000000"/>
            <w:lang w:val="mt-MT" w:eastAsia="en-GB"/>
          </w:rPr>
          <w:delText>a</w:delText>
        </w:r>
      </w:del>
      <w:r w:rsidRPr="00BF5E2D">
        <w:rPr>
          <w:rFonts w:ascii="Calibri" w:hAnsi="Calibri"/>
          <w:color w:val="000000"/>
          <w:lang w:val="mt-MT" w:eastAsia="en-GB"/>
        </w:rPr>
        <w:t>għ</w:t>
      </w:r>
      <w:ins w:id="41" w:author="Christian Lawrence Raggio" w:date="2015-11-02T09:11:00Z">
        <w:r w:rsidR="0075258C">
          <w:rPr>
            <w:rFonts w:ascii="Calibri" w:hAnsi="Calibri"/>
            <w:color w:val="000000"/>
            <w:lang w:val="mt-MT" w:eastAsia="en-GB"/>
          </w:rPr>
          <w:t>a</w:t>
        </w:r>
      </w:ins>
      <w:r w:rsidRPr="00BF5E2D">
        <w:rPr>
          <w:rFonts w:ascii="Calibri" w:hAnsi="Calibri"/>
          <w:color w:val="000000"/>
          <w:lang w:val="mt-MT" w:eastAsia="en-GB"/>
        </w:rPr>
        <w:t>żlu b'kemm jiswew €170 miljun fi proġetti. Il-</w:t>
      </w:r>
      <w:del w:id="42" w:author="Christian Lawrence Raggio" w:date="2015-11-02T09:12:00Z">
        <w:r w:rsidRPr="00BF5E2D" w:rsidDel="0075258C">
          <w:rPr>
            <w:rFonts w:ascii="Calibri" w:hAnsi="Calibri"/>
            <w:color w:val="000000"/>
            <w:lang w:val="mt-MT" w:eastAsia="en-GB"/>
          </w:rPr>
          <w:delText>b</w:delText>
        </w:r>
      </w:del>
      <w:ins w:id="43" w:author="Christian Lawrence Raggio" w:date="2015-11-02T09:12:00Z">
        <w:r w:rsidR="0075258C">
          <w:rPr>
            <w:rFonts w:ascii="Calibri" w:hAnsi="Calibri"/>
            <w:color w:val="000000"/>
            <w:lang w:val="mt-MT" w:eastAsia="en-GB"/>
          </w:rPr>
          <w:t>b</w:t>
        </w:r>
      </w:ins>
      <w:r w:rsidRPr="00BF5E2D">
        <w:rPr>
          <w:rFonts w:ascii="Calibri" w:hAnsi="Calibri"/>
          <w:color w:val="000000"/>
          <w:lang w:val="mt-MT" w:eastAsia="en-GB"/>
        </w:rPr>
        <w:t>qija jkollhom ċans jerġgħu japplikaw meta joħorġu sejħiet oħra. Dawn id-dettalji tahom is-Segretarju Parlamentari fil-Ministeru tal-Finanzi Tonio Fenech, li spjega li dawn il-proġetti se jkunu qed jilħqu l-bżonnijiet tal-pubbliku u allura tal-pajjiż anke wara l-proċess ta' konsultazzjoni li kien sar dwar kif se jintefqu l-fondi li ġejjin. L-applikazzjonijiet, li kellhom jintbagħtu sas-7 ta' Settembru li għadda, saru għal proġetti fl-infrastruttura ta</w:t>
      </w:r>
      <w:del w:id="44" w:author="Christian Lawrence Raggio" w:date="2015-11-02T09:13:00Z">
        <w:r w:rsidRPr="00BF5E2D" w:rsidDel="0075258C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l-intrapriża, fir-riċerka u l-innovaz</w:t>
      </w:r>
      <w:ins w:id="45" w:author="Christian Lawrence Raggio" w:date="2015-11-02T09:13:00Z">
        <w:r w:rsidR="0075258C">
          <w:rPr>
            <w:rFonts w:ascii="Calibri" w:hAnsi="Calibri"/>
            <w:color w:val="000000"/>
            <w:lang w:val="mt-MT" w:eastAsia="en-GB"/>
          </w:rPr>
          <w:t>z</w:t>
        </w:r>
      </w:ins>
      <w:r w:rsidRPr="00BF5E2D">
        <w:rPr>
          <w:rFonts w:ascii="Calibri" w:hAnsi="Calibri"/>
          <w:color w:val="000000"/>
          <w:lang w:val="mt-MT" w:eastAsia="en-GB"/>
        </w:rPr>
        <w:t>joni, fit-turiżmu, fit-toroq, fl-edukazzjoni, fis-servizzi soċjali u anke fis-saħħa. Meta kien qed jitkellem dwar l-applikazzjonijiet li daħlu Tonio Fenech qal li bħalissa qed isir investigazzjoni fuq tliet entitajiet: li huma l-Awtorit</w:t>
      </w:r>
      <w:ins w:id="46" w:author="Christian Lawrence Raggio" w:date="2015-11-02T09:14:00Z">
        <w:r w:rsidR="0075258C">
          <w:rPr>
            <w:rFonts w:ascii="Calibri" w:hAnsi="Calibri"/>
            <w:color w:val="000000"/>
            <w:lang w:val="mt-MT" w:eastAsia="en-GB"/>
          </w:rPr>
          <w:t>à</w:t>
        </w:r>
      </w:ins>
      <w:del w:id="47" w:author="Christian Lawrence Raggio" w:date="2015-11-02T09:14:00Z">
        <w:r w:rsidRPr="00BF5E2D" w:rsidDel="0075258C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Maltija għat-Turiżmu, </w:t>
      </w:r>
      <w:ins w:id="48" w:author="Christian Lawrence Raggio" w:date="2015-11-02T09:14:00Z">
        <w:r w:rsidR="0075258C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l-Ministeru għall-Iżvilupp Urban u Toroq u l-Ministeru għall-Kompetittivit</w:t>
      </w:r>
      <w:ins w:id="49" w:author="Christian Lawrence Raggio" w:date="2015-11-02T09:14:00Z">
        <w:r w:rsidR="0075258C">
          <w:rPr>
            <w:rFonts w:ascii="Calibri" w:hAnsi="Calibri"/>
            <w:color w:val="000000"/>
            <w:lang w:val="mt-MT" w:eastAsia="en-GB"/>
          </w:rPr>
          <w:t>à</w:t>
        </w:r>
      </w:ins>
      <w:del w:id="50" w:author="Christian Lawrence Raggio" w:date="2015-11-02T09:14:00Z">
        <w:r w:rsidRPr="00BF5E2D" w:rsidDel="0075258C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u l-Komunikazzjoni. Dan għaliex erba' applikazzjonijiet mingħandhom waslu tard. Tonio Fenech qal li l-Gvern ma jistax jippermetti li minħabba xi persuni jintilfu fondi mill-UE u għalhekk, sakemm isiru l-investigazzjonijiet, hemm xi persuni sospiżi. </w:t>
      </w:r>
    </w:p>
    <w:p w:rsidR="00BF5E2D" w:rsidRPr="00BF5E2D" w:rsidRDefault="00BF5E2D" w:rsidP="00BF5E2D">
      <w:pPr>
        <w:tabs>
          <w:tab w:val="left" w:pos="5040"/>
          <w:tab w:val="left" w:pos="5220"/>
          <w:tab w:val="left" w:pos="5400"/>
        </w:tabs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REAZZJONI PO</w:t>
      </w:r>
      <w:ins w:id="51" w:author="Christian Lawrence Raggio" w:date="2015-11-02T09:15:00Z">
        <w:r w:rsidR="0075258C">
          <w:rPr>
            <w:rFonts w:ascii="Calibri" w:hAnsi="Calibri"/>
            <w:b/>
            <w:u w:val="single"/>
            <w:lang w:val="mt-MT"/>
          </w:rPr>
          <w:t>Ż</w:t>
        </w:r>
      </w:ins>
      <w:del w:id="52" w:author="Christian Lawrence Raggio" w:date="2015-11-02T09:15:00Z">
        <w:r w:rsidRPr="00BF5E2D" w:rsidDel="0075258C">
          <w:rPr>
            <w:rFonts w:ascii="Calibri" w:hAnsi="Calibri"/>
            <w:b/>
            <w:u w:val="single"/>
            <w:lang w:val="mt-MT"/>
          </w:rPr>
          <w:delText>Z</w:delText>
        </w:r>
      </w:del>
      <w:r w:rsidRPr="00BF5E2D">
        <w:rPr>
          <w:rFonts w:ascii="Calibri" w:hAnsi="Calibri"/>
          <w:b/>
          <w:u w:val="single"/>
          <w:lang w:val="mt-MT"/>
        </w:rPr>
        <w:t>ITTIVA G</w:t>
      </w:r>
      <w:ins w:id="53" w:author="Christian Lawrence Raggio" w:date="2015-11-02T09:15:00Z">
        <w:r w:rsidR="0075258C">
          <w:rPr>
            <w:rFonts w:ascii="Calibri" w:hAnsi="Calibri"/>
            <w:b/>
            <w:u w:val="single"/>
            <w:lang w:val="mt-MT"/>
          </w:rPr>
          <w:t>Ħ</w:t>
        </w:r>
      </w:ins>
      <w:del w:id="54" w:author="Christian Lawrence Raggio" w:date="2015-11-02T09:15:00Z">
        <w:r w:rsidRPr="00BF5E2D" w:rsidDel="0075258C">
          <w:rPr>
            <w:rFonts w:ascii="Calibri" w:hAnsi="Calibri"/>
            <w:b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u w:val="single"/>
          <w:lang w:val="mt-MT"/>
        </w:rPr>
        <w:t>ALL-VI</w:t>
      </w:r>
      <w:ins w:id="55" w:author="Christian Lawrence Raggio" w:date="2015-11-02T09:15:00Z">
        <w:r w:rsidR="0075258C">
          <w:rPr>
            <w:rFonts w:ascii="Calibri" w:hAnsi="Calibri"/>
            <w:b/>
            <w:u w:val="single"/>
            <w:lang w:val="mt-MT"/>
          </w:rPr>
          <w:t>Ż</w:t>
        </w:r>
      </w:ins>
      <w:del w:id="56" w:author="Christian Lawrence Raggio" w:date="2015-11-02T09:15:00Z">
        <w:r w:rsidRPr="00BF5E2D" w:rsidDel="0075258C">
          <w:rPr>
            <w:rFonts w:ascii="Calibri" w:hAnsi="Calibri"/>
            <w:b/>
            <w:u w:val="single"/>
            <w:lang w:val="mt-MT"/>
          </w:rPr>
          <w:delText>Z</w:delText>
        </w:r>
      </w:del>
      <w:r w:rsidRPr="00BF5E2D">
        <w:rPr>
          <w:rFonts w:ascii="Calibri" w:hAnsi="Calibri"/>
          <w:b/>
          <w:u w:val="single"/>
          <w:lang w:val="mt-MT"/>
        </w:rPr>
        <w:t>JONI TAL-GVERN G</w:t>
      </w:r>
      <w:ins w:id="57" w:author="Christian Lawrence Raggio" w:date="2015-11-02T09:15:00Z">
        <w:r w:rsidR="0075258C">
          <w:rPr>
            <w:rFonts w:ascii="Calibri" w:hAnsi="Calibri"/>
            <w:b/>
            <w:u w:val="single"/>
            <w:lang w:val="mt-MT"/>
          </w:rPr>
          <w:t>Ħ</w:t>
        </w:r>
      </w:ins>
      <w:del w:id="58" w:author="Christian Lawrence Raggio" w:date="2015-11-02T09:15:00Z">
        <w:r w:rsidRPr="00BF5E2D" w:rsidDel="0075258C">
          <w:rPr>
            <w:rFonts w:ascii="Calibri" w:hAnsi="Calibri"/>
            <w:b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u w:val="single"/>
          <w:lang w:val="mt-MT"/>
        </w:rPr>
        <w:t>ALL-PORT IL-KBIR:</w:t>
      </w:r>
      <w:r w:rsidRPr="00BF5E2D">
        <w:rPr>
          <w:rFonts w:ascii="Calibri" w:hAnsi="Calibri"/>
          <w:b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Ħafna mis-sindki tal-lokalitajiet fl-inħawi ta' madwar il-Port il-Kbir kellhom reazzjoni pożittiva għall-viżjoni li ħabbar il-</w:t>
      </w:r>
      <w:ins w:id="59" w:author="Christian Lawrence Raggio" w:date="2015-11-02T09:15:00Z">
        <w:r w:rsidR="0075258C">
          <w:rPr>
            <w:rFonts w:ascii="Calibri" w:hAnsi="Calibri"/>
            <w:color w:val="000000"/>
            <w:lang w:val="mt-MT" w:eastAsia="en-GB"/>
          </w:rPr>
          <w:t>G</w:t>
        </w:r>
      </w:ins>
      <w:del w:id="60" w:author="Christian Lawrence Raggio" w:date="2015-11-02T09:15:00Z">
        <w:r w:rsidRPr="00BF5E2D" w:rsidDel="0075258C">
          <w:rPr>
            <w:rFonts w:ascii="Calibri" w:hAnsi="Calibri"/>
            <w:color w:val="000000"/>
            <w:lang w:val="mt-MT" w:eastAsia="en-GB"/>
          </w:rPr>
          <w:delText>g</w:delText>
        </w:r>
      </w:del>
      <w:r w:rsidRPr="00BF5E2D">
        <w:rPr>
          <w:rFonts w:ascii="Calibri" w:hAnsi="Calibri"/>
          <w:color w:val="000000"/>
          <w:lang w:val="mt-MT" w:eastAsia="en-GB"/>
        </w:rPr>
        <w:t>vern għall-</w:t>
      </w:r>
      <w:ins w:id="61" w:author="Christian Lawrence Raggio" w:date="2015-11-02T09:16:00Z">
        <w:r w:rsidR="0075258C">
          <w:rPr>
            <w:rFonts w:ascii="Calibri" w:hAnsi="Calibri"/>
            <w:color w:val="000000"/>
            <w:lang w:val="mt-MT" w:eastAsia="en-GB"/>
          </w:rPr>
          <w:t>P</w:t>
        </w:r>
      </w:ins>
      <w:del w:id="62" w:author="Christian Lawrence Raggio" w:date="2015-11-02T09:15:00Z">
        <w:r w:rsidRPr="00BF5E2D" w:rsidDel="0075258C">
          <w:rPr>
            <w:rFonts w:ascii="Calibri" w:hAnsi="Calibri"/>
            <w:color w:val="000000"/>
            <w:lang w:val="mt-MT" w:eastAsia="en-GB"/>
          </w:rPr>
          <w:delText>p</w:delText>
        </w:r>
      </w:del>
      <w:r w:rsidRPr="00BF5E2D">
        <w:rPr>
          <w:rFonts w:ascii="Calibri" w:hAnsi="Calibri"/>
          <w:color w:val="000000"/>
          <w:lang w:val="mt-MT" w:eastAsia="en-GB"/>
        </w:rPr>
        <w:t>ort il-</w:t>
      </w:r>
      <w:ins w:id="63" w:author="Christian Lawrence Raggio" w:date="2015-11-02T09:16:00Z">
        <w:r w:rsidR="0075258C">
          <w:rPr>
            <w:rFonts w:ascii="Calibri" w:hAnsi="Calibri"/>
            <w:color w:val="000000"/>
            <w:lang w:val="mt-MT" w:eastAsia="en-GB"/>
          </w:rPr>
          <w:t>K</w:t>
        </w:r>
      </w:ins>
      <w:del w:id="64" w:author="Christian Lawrence Raggio" w:date="2015-11-02T09:16:00Z">
        <w:r w:rsidRPr="00BF5E2D" w:rsidDel="0075258C">
          <w:rPr>
            <w:rFonts w:ascii="Calibri" w:hAnsi="Calibri"/>
            <w:color w:val="000000"/>
            <w:lang w:val="mt-MT" w:eastAsia="en-GB"/>
          </w:rPr>
          <w:delText>k</w:delText>
        </w:r>
      </w:del>
      <w:r w:rsidRPr="00BF5E2D">
        <w:rPr>
          <w:rFonts w:ascii="Calibri" w:hAnsi="Calibri"/>
          <w:color w:val="000000"/>
          <w:lang w:val="mt-MT" w:eastAsia="en-GB"/>
        </w:rPr>
        <w:t>bir – strateġija li tinkludi 20 proġett marbuta mat-turiżmu, il-kultura, l-industrija u s-servizzi marittimi. Dawn il-proġetti, li jridu jkunu implimentati sas-sena 2015 mistennija joħolqu impjiegi ġodda u jtejbu l-attivit</w:t>
      </w:r>
      <w:ins w:id="65" w:author="Christian Lawrence Raggio" w:date="2015-11-02T09:16:00Z">
        <w:r w:rsidR="0075258C">
          <w:rPr>
            <w:rFonts w:ascii="Calibri" w:hAnsi="Calibri"/>
            <w:color w:val="000000"/>
            <w:lang w:val="mt-MT" w:eastAsia="en-GB"/>
          </w:rPr>
          <w:t>à</w:t>
        </w:r>
      </w:ins>
      <w:del w:id="66" w:author="Christian Lawrence Raggio" w:date="2015-11-02T09:16:00Z">
        <w:r w:rsidRPr="00BF5E2D" w:rsidDel="0075258C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soċ</w:t>
      </w:r>
      <w:del w:id="67" w:author="Christian Lawrence Raggio" w:date="2015-11-02T09:16:00Z">
        <w:r w:rsidRPr="00BF5E2D" w:rsidDel="0075258C">
          <w:rPr>
            <w:rFonts w:ascii="Calibri" w:hAnsi="Calibri"/>
            <w:color w:val="000000"/>
            <w:lang w:val="mt-MT" w:eastAsia="en-GB"/>
          </w:rPr>
          <w:delText> 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jo-ekonomika f'pajjiżna, b'mod </w:t>
      </w:r>
      <w:r w:rsidRPr="00BF5E2D">
        <w:rPr>
          <w:rFonts w:ascii="Calibri" w:hAnsi="Calibri"/>
          <w:color w:val="000000"/>
          <w:lang w:val="mt-MT" w:eastAsia="en-GB"/>
        </w:rPr>
        <w:lastRenderedPageBreak/>
        <w:t xml:space="preserve">partikolari fil-lokalitajiet madwar il-port. F'Dar il-Mediterran għall-Konferenzi saret l-ewwel laqgħa ta' konsultazzjoni dwar din il-viżjoni tal-gvern mas-Sindki u r-rappreżentanti tal-Kunsilli tal-lokalitajiet madwar il-Port il-Kbir. Fil-laqgħa ħadu sehem il-Viċi-PM u </w:t>
      </w:r>
      <w:ins w:id="68" w:author="Christian Lawrence Raggio" w:date="2015-11-02T09:17:00Z">
        <w:r w:rsidR="0075258C">
          <w:rPr>
            <w:rFonts w:ascii="Calibri" w:hAnsi="Calibri"/>
            <w:color w:val="000000"/>
            <w:lang w:val="mt-MT" w:eastAsia="en-GB"/>
          </w:rPr>
          <w:t>l-</w:t>
        </w:r>
      </w:ins>
      <w:r w:rsidRPr="00BF5E2D">
        <w:rPr>
          <w:rFonts w:ascii="Calibri" w:hAnsi="Calibri"/>
          <w:color w:val="000000"/>
          <w:lang w:val="mt-MT" w:eastAsia="en-GB"/>
        </w:rPr>
        <w:t>Ministru tal-Ġustizzja u l-Intern Tonio Borg u l-Ministru ta</w:t>
      </w:r>
      <w:del w:id="69" w:author="Christian Lawrence Raggio" w:date="2015-11-02T09:17:00Z">
        <w:r w:rsidRPr="00BF5E2D" w:rsidDel="0075258C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l-Investiment, l-Industrija u l-IT Austin Gatt. Fil-ftuħ tal-laqgħa l-Ministru Austin Gatt qal li l-proċess ta' konsultazzjoni se jibqa' għaddej sa</w:t>
      </w:r>
      <w:del w:id="70" w:author="Christian Lawrence Raggio" w:date="2015-11-02T09:17:00Z">
        <w:r w:rsidRPr="00BF5E2D" w:rsidDel="00174A13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 w:eastAsia="en-GB"/>
        </w:rPr>
        <w:t>l-aħħar ta' Novembru jew il-bidu ta' Diċembru. Austin Gatt elenka l-proġetti kollha u qal li dawn se jkomplu l-proċess ta' riġenerazzjoni li beda fl-inħawi tal-Port il-Kbir fis-snin li għaddew. Min-naħa tiegħu l-Viċi PM Tonio Borg fakkar li f'din iż-żona diġ</w:t>
      </w:r>
      <w:ins w:id="71" w:author="Christian Lawrence Raggio" w:date="2015-11-02T09:18:00Z">
        <w:r w:rsidR="00174A13">
          <w:rPr>
            <w:rFonts w:ascii="Calibri" w:hAnsi="Calibri"/>
            <w:color w:val="000000"/>
            <w:lang w:val="mt-MT" w:eastAsia="en-GB"/>
          </w:rPr>
          <w:t>à</w:t>
        </w:r>
      </w:ins>
      <w:del w:id="72" w:author="Christian Lawrence Raggio" w:date="2015-11-02T09:18:00Z">
        <w:r w:rsidRPr="00BF5E2D" w:rsidDel="00174A13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saru proġetti kbar li qed iħallu effett pożittiv fosthom il-Valletta Waterfront, ix-Xatt tal-Birgu u l-Marina u l-kumpless sportiv tal-Kottonera. Issa, qal Ton</w:t>
      </w:r>
      <w:ins w:id="73" w:author="Christian Lawrence Raggio" w:date="2015-11-02T09:18:00Z">
        <w:r w:rsidR="00174A13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o Borg, il-</w:t>
      </w:r>
      <w:ins w:id="74" w:author="Christian Lawrence Raggio" w:date="2015-11-02T09:18:00Z">
        <w:r w:rsidR="00174A13">
          <w:rPr>
            <w:rFonts w:ascii="Calibri" w:hAnsi="Calibri"/>
            <w:color w:val="000000"/>
            <w:lang w:val="mt-MT" w:eastAsia="en-GB"/>
          </w:rPr>
          <w:t>G</w:t>
        </w:r>
      </w:ins>
      <w:del w:id="75" w:author="Christian Lawrence Raggio" w:date="2015-11-02T09:18:00Z">
        <w:r w:rsidRPr="00BF5E2D" w:rsidDel="00174A13">
          <w:rPr>
            <w:rFonts w:ascii="Calibri" w:hAnsi="Calibri"/>
            <w:color w:val="000000"/>
            <w:lang w:val="mt-MT" w:eastAsia="en-GB"/>
          </w:rPr>
          <w:delText>g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vern qed jippreżenta proposti konkreti għal għoxrin proġett ieħor li qed ilaqqa' l-kunsilli lokali </w:t>
      </w:r>
      <w:ins w:id="76" w:author="Christian Lawrence Raggio" w:date="2015-11-02T09:18:00Z">
        <w:r w:rsidR="00174A13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nvoluti għax irid il-koperazzjoni tagħhom fit-twettiq ta' dawn il-proġetti.</w:t>
      </w:r>
    </w:p>
    <w:p w:rsidR="00BF5E2D" w:rsidRPr="00BF5E2D" w:rsidRDefault="00BF5E2D" w:rsidP="00BF5E2D">
      <w:pPr>
        <w:tabs>
          <w:tab w:val="left" w:pos="5040"/>
          <w:tab w:val="left" w:pos="5220"/>
          <w:tab w:val="left" w:pos="5400"/>
        </w:tabs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</w:p>
    <w:p w:rsidR="00BF5E2D" w:rsidRPr="00BF5E2D" w:rsidRDefault="00BF5E2D" w:rsidP="00BF5E2D">
      <w:pPr>
        <w:tabs>
          <w:tab w:val="left" w:pos="5040"/>
          <w:tab w:val="left" w:pos="5220"/>
          <w:tab w:val="left" w:pos="5400"/>
        </w:tabs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BF5E2D">
        <w:rPr>
          <w:rFonts w:ascii="Calibri" w:hAnsi="Calibri"/>
          <w:b/>
          <w:u w:val="single"/>
          <w:lang w:val="mt-MT"/>
        </w:rPr>
        <w:t>IL-KAMRA TAL-KUMMER</w:t>
      </w:r>
      <w:ins w:id="77" w:author="Christian Lawrence Raggio" w:date="2015-11-02T09:19:00Z">
        <w:r w:rsidR="00174A13">
          <w:rPr>
            <w:rFonts w:ascii="Calibri" w:hAnsi="Calibri"/>
            <w:b/>
            <w:u w:val="single"/>
            <w:lang w:val="mt-MT"/>
          </w:rPr>
          <w:t>Ċ</w:t>
        </w:r>
      </w:ins>
      <w:del w:id="78" w:author="Christian Lawrence Raggio" w:date="2015-11-02T09:18:00Z">
        <w:r w:rsidRPr="00BF5E2D" w:rsidDel="00174A13">
          <w:rPr>
            <w:rFonts w:ascii="Calibri" w:hAnsi="Calibri"/>
            <w:b/>
            <w:u w:val="single"/>
            <w:lang w:val="mt-MT"/>
          </w:rPr>
          <w:delText>C</w:delText>
        </w:r>
      </w:del>
      <w:r w:rsidRPr="00BF5E2D">
        <w:rPr>
          <w:rFonts w:ascii="Calibri" w:hAnsi="Calibri"/>
          <w:b/>
          <w:u w:val="single"/>
          <w:lang w:val="mt-MT"/>
        </w:rPr>
        <w:t xml:space="preserve"> U L-INTRAPRI</w:t>
      </w:r>
      <w:ins w:id="79" w:author="Christian Lawrence Raggio" w:date="2015-11-02T09:19:00Z">
        <w:r w:rsidR="00174A13">
          <w:rPr>
            <w:rFonts w:ascii="Calibri" w:hAnsi="Calibri"/>
            <w:b/>
            <w:u w:val="single"/>
            <w:lang w:val="mt-MT"/>
          </w:rPr>
          <w:t>Ż</w:t>
        </w:r>
      </w:ins>
      <w:del w:id="80" w:author="Christian Lawrence Raggio" w:date="2015-11-02T09:19:00Z">
        <w:r w:rsidRPr="00BF5E2D" w:rsidDel="00174A13">
          <w:rPr>
            <w:rFonts w:ascii="Calibri" w:hAnsi="Calibri"/>
            <w:b/>
            <w:u w:val="single"/>
            <w:lang w:val="mt-MT"/>
          </w:rPr>
          <w:delText>Z</w:delText>
        </w:r>
      </w:del>
      <w:r w:rsidRPr="00BF5E2D">
        <w:rPr>
          <w:rFonts w:ascii="Calibri" w:hAnsi="Calibri"/>
          <w:b/>
          <w:u w:val="single"/>
          <w:lang w:val="mt-MT"/>
        </w:rPr>
        <w:t>A TILQA’ L-PJAN TAL-GVERN DWAR IL-KERA:</w:t>
      </w:r>
      <w:r w:rsidRPr="00BF5E2D">
        <w:rPr>
          <w:rFonts w:ascii="Calibri" w:hAnsi="Calibri"/>
          <w:b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Il-Kamra Maltija tal-Kummerċ u l-Intrapriża laqgħet dak li stqarr il-Prim Ministru Lawrence Gonzi meta tkellem dwar ir-riforma fil-Ligi tal-Kera. Il-Prim Ministru kien qed jitkellem waqt programm fuq l-istazzjon nazzjonali u sostna li bħalissa l-Gvern qed jagħlaq il-proposta dwar il-kera u dwarha se ssir konsultazzjoni ma</w:t>
      </w:r>
      <w:del w:id="81" w:author="Christian Lawrence Raggio" w:date="2015-11-02T09:19:00Z">
        <w:r w:rsidRPr="00BF5E2D" w:rsidDel="00174A13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l-Oppożizzjoni. Il-Kamra Maltija tal-Kummerċ u l-Intrapriża sostniet li ilha ħafna tinsisti biex ikun hemm soluzzjoni effettiva għal-Liġi tal-Kera speċjalment fuq l-inġustizzji li kien hemm qabel il-ftehim ta</w:t>
      </w:r>
      <w:del w:id="82" w:author="Christian Lawrence Raggio" w:date="2015-11-02T09:20:00Z">
        <w:r w:rsidRPr="00BF5E2D" w:rsidDel="00174A13">
          <w:rPr>
            <w:rFonts w:ascii="Calibri" w:hAnsi="Calibri"/>
            <w:color w:val="000000"/>
            <w:lang w:val="mt-MT" w:eastAsia="en-GB"/>
          </w:rPr>
          <w:delText>'</w:delText>
        </w:r>
      </w:del>
      <w:del w:id="83" w:author="Christian Lawrence Raggio" w:date="2015-11-02T09:19:00Z">
        <w:r w:rsidRPr="00BF5E2D" w:rsidDel="00174A13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 w:eastAsia="en-GB"/>
        </w:rPr>
        <w:t>l-1995. Filwaqt fa</w:t>
      </w:r>
      <w:ins w:id="84" w:author="Christian Lawrence Raggio" w:date="2015-11-02T09:20:00Z">
        <w:r w:rsidR="00174A13">
          <w:rPr>
            <w:rFonts w:ascii="Calibri" w:hAnsi="Calibri"/>
            <w:color w:val="000000"/>
            <w:lang w:val="mt-MT" w:eastAsia="en-GB"/>
          </w:rPr>
          <w:t>ħħ</w:t>
        </w:r>
      </w:ins>
      <w:del w:id="85" w:author="Christian Lawrence Raggio" w:date="2015-11-02T09:20:00Z">
        <w:r w:rsidRPr="00BF5E2D" w:rsidDel="00174A13">
          <w:rPr>
            <w:rFonts w:ascii="Calibri" w:hAnsi="Calibri"/>
            <w:color w:val="000000"/>
            <w:lang w:val="mt-MT" w:eastAsia="en-GB"/>
          </w:rPr>
          <w:delText>hh</w:delText>
        </w:r>
      </w:del>
      <w:r w:rsidRPr="00BF5E2D">
        <w:rPr>
          <w:rFonts w:ascii="Calibri" w:hAnsi="Calibri"/>
          <w:color w:val="000000"/>
          <w:lang w:val="mt-MT" w:eastAsia="en-GB"/>
        </w:rPr>
        <w:t>ret il-ħidma tal-Gvern f'dan ir-rigward, il-Kamra tal-Kummerċ qed tħeġġeġ għal ftehim mill-partijiet kollha konċernati biex is-sidien ta' ċerta propjet</w:t>
      </w:r>
      <w:ins w:id="86" w:author="Christian Lawrence Raggio" w:date="2015-11-02T09:20:00Z">
        <w:r w:rsidR="00174A13">
          <w:rPr>
            <w:rFonts w:ascii="Calibri" w:hAnsi="Calibri"/>
            <w:color w:val="000000"/>
            <w:lang w:val="mt-MT" w:eastAsia="en-GB"/>
          </w:rPr>
          <w:t>à</w:t>
        </w:r>
      </w:ins>
      <w:del w:id="87" w:author="Christian Lawrence Raggio" w:date="2015-11-02T09:20:00Z">
        <w:r w:rsidRPr="00BF5E2D" w:rsidDel="00174A13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ma jibqgħux ibatu t-telf.</w:t>
      </w:r>
    </w:p>
    <w:p w:rsidR="00BF5E2D" w:rsidRPr="00BF5E2D" w:rsidRDefault="00BF5E2D" w:rsidP="00BF5E2D">
      <w:pPr>
        <w:tabs>
          <w:tab w:val="left" w:pos="5040"/>
          <w:tab w:val="left" w:pos="5220"/>
          <w:tab w:val="left" w:pos="5400"/>
        </w:tabs>
        <w:spacing w:line="480" w:lineRule="auto"/>
        <w:jc w:val="both"/>
        <w:rPr>
          <w:rFonts w:ascii="Calibri" w:hAnsi="Calibri"/>
          <w:color w:val="000000"/>
          <w:lang w:val="mt-MT"/>
        </w:rPr>
      </w:pPr>
    </w:p>
    <w:p w:rsidR="00BF5E2D" w:rsidRPr="00BF5E2D" w:rsidRDefault="00BF5E2D" w:rsidP="00BF5E2D">
      <w:pPr>
        <w:spacing w:line="480" w:lineRule="auto"/>
        <w:rPr>
          <w:rFonts w:ascii="Calibri" w:hAnsi="Calibri"/>
          <w:color w:val="FF0000"/>
          <w:lang w:val="mt-MT"/>
        </w:rPr>
      </w:pPr>
      <w:r w:rsidRPr="00BF5E2D">
        <w:rPr>
          <w:rFonts w:ascii="Calibri" w:hAnsi="Calibri"/>
          <w:b/>
          <w:color w:val="000000"/>
          <w:lang w:val="mt-MT"/>
        </w:rPr>
        <w:t>Il-</w:t>
      </w:r>
      <w:ins w:id="88" w:author="Christian Lawrence Raggio" w:date="2015-11-02T09:20:00Z">
        <w:r w:rsidR="00F64127">
          <w:rPr>
            <w:rFonts w:ascii="Calibri" w:hAnsi="Calibri"/>
            <w:b/>
            <w:color w:val="000000"/>
            <w:lang w:val="mt-MT"/>
          </w:rPr>
          <w:t>Ġ</w:t>
        </w:r>
      </w:ins>
      <w:del w:id="89" w:author="Christian Lawrence Raggio" w:date="2015-11-02T09:20:00Z">
        <w:r w:rsidRPr="00BF5E2D" w:rsidDel="00F64127">
          <w:rPr>
            <w:rFonts w:ascii="Calibri" w:hAnsi="Calibri"/>
            <w:b/>
            <w:color w:val="000000"/>
            <w:lang w:val="mt-MT"/>
          </w:rPr>
          <w:delText>G</w:delText>
        </w:r>
      </w:del>
      <w:r w:rsidRPr="00BF5E2D">
        <w:rPr>
          <w:rFonts w:ascii="Calibri" w:hAnsi="Calibri"/>
          <w:b/>
          <w:color w:val="000000"/>
          <w:lang w:val="mt-MT"/>
        </w:rPr>
        <w:t>imgha 21 Settembru</w:t>
      </w:r>
      <w:r w:rsidRPr="00BF5E2D">
        <w:rPr>
          <w:rFonts w:ascii="Calibri" w:hAnsi="Calibri"/>
          <w:color w:val="000000"/>
          <w:lang w:val="mt-MT"/>
        </w:rPr>
        <w:t>:</w:t>
      </w:r>
    </w:p>
    <w:p w:rsidR="00BF5E2D" w:rsidRPr="00BF5E2D" w:rsidRDefault="00BF5E2D" w:rsidP="00BF5E2D">
      <w:pPr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IL-PN B’VI</w:t>
      </w:r>
      <w:ins w:id="90" w:author="Christian Lawrence Raggio" w:date="2015-11-02T09:20:00Z">
        <w:r w:rsidR="00F64127">
          <w:rPr>
            <w:rFonts w:ascii="Calibri" w:hAnsi="Calibri"/>
            <w:b/>
            <w:u w:val="single"/>
            <w:lang w:val="mt-MT"/>
          </w:rPr>
          <w:t>Ż</w:t>
        </w:r>
      </w:ins>
      <w:del w:id="91" w:author="Christian Lawrence Raggio" w:date="2015-11-02T09:20:00Z">
        <w:r w:rsidRPr="00BF5E2D" w:rsidDel="00F64127">
          <w:rPr>
            <w:rFonts w:ascii="Calibri" w:hAnsi="Calibri"/>
            <w:b/>
            <w:u w:val="single"/>
            <w:lang w:val="mt-MT"/>
          </w:rPr>
          <w:delText>Z</w:delText>
        </w:r>
      </w:del>
      <w:r w:rsidRPr="00BF5E2D">
        <w:rPr>
          <w:rFonts w:ascii="Calibri" w:hAnsi="Calibri"/>
          <w:b/>
          <w:u w:val="single"/>
          <w:lang w:val="mt-MT"/>
        </w:rPr>
        <w:t>JONI FIT-TUL BIEX NIRNEXXU LKOLL FLIMKIEN – il-Prim Ministru Lawrence Gonzi:</w:t>
      </w:r>
      <w:r w:rsidRPr="00BF5E2D">
        <w:rPr>
          <w:rFonts w:ascii="Calibri" w:hAnsi="Calibri"/>
          <w:b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Il-Prim Ministru u Kap tal-Partit Nazzjonalista Lawrence Gonzi f' mass meeting fuq il-Fosos tal-Furjana elenka l-viżjoni għat-tul li għandu l-PN. Il-Prim Ministru kien</w:t>
      </w:r>
      <w:del w:id="92" w:author="Christian Lawrence Raggio" w:date="2015-11-02T10:40:00Z">
        <w:r w:rsidRPr="00BF5E2D" w:rsidDel="00FE0E7E">
          <w:rPr>
            <w:rFonts w:ascii="Calibri" w:hAnsi="Calibri"/>
            <w:color w:val="000000"/>
            <w:lang w:val="mt-MT" w:eastAsia="en-GB"/>
          </w:rPr>
          <w:delText>u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</w:t>
      </w:r>
      <w:ins w:id="93" w:author="Christian Lawrence Raggio" w:date="2015-11-02T10:40:00Z">
        <w:r w:rsidR="00FE0E7E">
          <w:rPr>
            <w:rFonts w:ascii="Calibri" w:hAnsi="Calibri"/>
            <w:color w:val="000000"/>
            <w:lang w:val="mt-MT" w:eastAsia="en-GB"/>
          </w:rPr>
          <w:t>u</w:t>
        </w:r>
      </w:ins>
      <w:r w:rsidRPr="00BF5E2D">
        <w:rPr>
          <w:rFonts w:ascii="Calibri" w:hAnsi="Calibri"/>
          <w:color w:val="000000"/>
          <w:lang w:val="mt-MT" w:eastAsia="en-GB"/>
        </w:rPr>
        <w:t xml:space="preserve">koll ċar dwar id-determinazzjoni, l-entużjażmu u l-passjoni li għandu l-PN biex wara li sema', u ser ikompli jisma' lill-poplu, qiegħed iwelled flimkien mal-poplu kollu viżjoni li twassal sal-2015 biex lkoll nirnexxu flimkien. Fil-ftuħ tad-diskors tiegħu fl-okkażjoni il-Prim Ministru u Kap tal-PN Lawrence Gonzi irrefera għal silta mill-Innu Malti, "lil din l-art ħelwa", u qal li din is-silta tinżel għasel għal din l-art għażiża tagħna. Hu fakkar li fil-21 ta' Settembru 1964 dawk li kellhom ix-xorti jkunu preżenti raw il-bandiera Maltija tiela biex twelled il-pajjiż sovran u </w:t>
      </w:r>
      <w:ins w:id="94" w:author="Christian Lawrence Raggio" w:date="2015-11-02T10:41:00Z">
        <w:r w:rsidR="00FE0E7E">
          <w:rPr>
            <w:rFonts w:ascii="Calibri" w:hAnsi="Calibri"/>
            <w:color w:val="000000"/>
            <w:lang w:val="mt-MT" w:eastAsia="en-GB"/>
          </w:rPr>
          <w:t>i</w:t>
        </w:r>
      </w:ins>
      <w:del w:id="95" w:author="Christian Lawrence Raggio" w:date="2015-11-02T10:41:00Z">
        <w:r w:rsidRPr="00BF5E2D" w:rsidDel="00FE0E7E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ndipendenti. Anke dak iż-żmien il-Prim Ministru Ġorġ Borg Olivier f'isem il-PN talab biex niġġudikawh għal dak li jagħmel u mhux li jgħid biss. Lawrence Gonzi qal li Ġorġ Borg Olivier ta identit</w:t>
      </w:r>
      <w:ins w:id="96" w:author="Christian Lawrence Raggio" w:date="2015-11-02T10:41:00Z">
        <w:r w:rsidR="00FE0E7E">
          <w:rPr>
            <w:rFonts w:ascii="Calibri" w:hAnsi="Calibri"/>
            <w:color w:val="000000"/>
            <w:lang w:val="mt-MT" w:eastAsia="en-GB"/>
          </w:rPr>
          <w:t>à</w:t>
        </w:r>
      </w:ins>
      <w:del w:id="97" w:author="Christian Lawrence Raggio" w:date="2015-11-02T10:41:00Z">
        <w:r w:rsidRPr="00BF5E2D" w:rsidDel="00FE0E7E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nazzjonali lil kulħadd, mexxa Gvern tal-Maltin kollha u ġab l-Indipenden</w:t>
      </w:r>
      <w:ins w:id="98" w:author="Christian Lawrence Raggio" w:date="2015-11-02T10:41:00Z">
        <w:r w:rsidR="00FE0E7E">
          <w:rPr>
            <w:rFonts w:ascii="Calibri" w:hAnsi="Calibri"/>
            <w:color w:val="000000"/>
            <w:lang w:val="mt-MT" w:eastAsia="en-GB"/>
          </w:rPr>
          <w:t>z</w:t>
        </w:r>
      </w:ins>
      <w:r w:rsidRPr="00BF5E2D">
        <w:rPr>
          <w:rFonts w:ascii="Calibri" w:hAnsi="Calibri"/>
          <w:color w:val="000000"/>
          <w:lang w:val="mt-MT" w:eastAsia="en-GB"/>
        </w:rPr>
        <w:t xml:space="preserve">a biex nirnexxu lkoll. Il-Kap tal-PN fakkar li inqas minn tliet snin ilu pajjiżna għamel pass ieħor </w:t>
      </w:r>
      <w:ins w:id="99" w:author="Christian Lawrence Raggio" w:date="2015-11-03T11:16:00Z">
        <w:r w:rsidR="00AC4CDA">
          <w:rPr>
            <w:rFonts w:ascii="Calibri" w:hAnsi="Calibri"/>
            <w:color w:val="000000"/>
            <w:lang w:val="mt-MT" w:eastAsia="en-GB"/>
          </w:rPr>
          <w:t>’</w:t>
        </w:r>
      </w:ins>
      <w:r w:rsidRPr="00BF5E2D">
        <w:rPr>
          <w:rFonts w:ascii="Calibri" w:hAnsi="Calibri"/>
          <w:color w:val="000000"/>
          <w:lang w:val="mt-MT" w:eastAsia="en-GB"/>
        </w:rPr>
        <w:t>il</w:t>
      </w:r>
      <w:ins w:id="100" w:author="Christian Lawrence Raggio" w:date="2015-11-02T10:41:00Z">
        <w:r w:rsidR="00FE0E7E">
          <w:rPr>
            <w:rFonts w:ascii="Calibri" w:hAnsi="Calibri"/>
            <w:color w:val="000000"/>
            <w:lang w:val="mt-MT" w:eastAsia="en-GB"/>
          </w:rPr>
          <w:t xml:space="preserve"> </w:t>
        </w:r>
      </w:ins>
      <w:del w:id="101" w:author="Christian Lawrence Raggio" w:date="2015-11-02T10:41:00Z">
        <w:r w:rsidRPr="00BF5E2D" w:rsidDel="00FE0E7E">
          <w:rPr>
            <w:rFonts w:ascii="Calibri" w:hAnsi="Calibri"/>
            <w:color w:val="000000"/>
            <w:lang w:val="mt-MT" w:eastAsia="en-GB"/>
          </w:rPr>
          <w:delText>-</w:delText>
        </w:r>
      </w:del>
      <w:r w:rsidRPr="00BF5E2D">
        <w:rPr>
          <w:rFonts w:ascii="Calibri" w:hAnsi="Calibri"/>
          <w:color w:val="000000"/>
          <w:lang w:val="mt-MT" w:eastAsia="en-GB"/>
        </w:rPr>
        <w:t>quddiem meta hu bħala Prim Ministru f'isem il-poplu kollu Malti kellu l-unur ikun fl-Irlanda jara l-bandiera ta' Malta t</w:t>
      </w:r>
      <w:del w:id="102" w:author="Christian Lawrence Raggio" w:date="2015-11-03T11:17:00Z">
        <w:r w:rsidRPr="00BF5E2D" w:rsidDel="00AC4CDA">
          <w:rPr>
            <w:rFonts w:ascii="Calibri" w:hAnsi="Calibri"/>
            <w:color w:val="000000"/>
            <w:lang w:val="mt-MT" w:eastAsia="en-GB"/>
          </w:rPr>
          <w:delText>l</w:delText>
        </w:r>
      </w:del>
      <w:r w:rsidRPr="00BF5E2D">
        <w:rPr>
          <w:rFonts w:ascii="Calibri" w:hAnsi="Calibri"/>
          <w:color w:val="000000"/>
          <w:lang w:val="mt-MT" w:eastAsia="en-GB"/>
        </w:rPr>
        <w:t>ie</w:t>
      </w:r>
      <w:ins w:id="103" w:author="Christian Lawrence Raggio" w:date="2015-11-03T11:17:00Z">
        <w:r w:rsidR="00AC4CDA">
          <w:rPr>
            <w:rFonts w:ascii="Calibri" w:hAnsi="Calibri"/>
            <w:color w:val="000000"/>
            <w:lang w:val="mt-MT" w:eastAsia="en-GB"/>
          </w:rPr>
          <w:t>l</w:t>
        </w:r>
      </w:ins>
      <w:del w:id="104" w:author="Christian Lawrence Raggio" w:date="2015-11-03T11:17:00Z">
        <w:r w:rsidRPr="00BF5E2D" w:rsidDel="00AC4CDA">
          <w:rPr>
            <w:rFonts w:ascii="Calibri" w:hAnsi="Calibri"/>
            <w:color w:val="000000"/>
            <w:lang w:val="mt-MT" w:eastAsia="en-GB"/>
          </w:rPr>
          <w:delText>t</w:delText>
        </w:r>
      </w:del>
      <w:r w:rsidRPr="00BF5E2D">
        <w:rPr>
          <w:rFonts w:ascii="Calibri" w:hAnsi="Calibri"/>
          <w:color w:val="000000"/>
          <w:lang w:val="mt-MT" w:eastAsia="en-GB"/>
        </w:rPr>
        <w:t>a flimkien mal-bnadar ta' disa</w:t>
      </w:r>
      <w:ins w:id="105" w:author="Christian Lawrence Raggio" w:date="2015-11-03T11:17:00Z">
        <w:r w:rsidR="00AC4CDA">
          <w:rPr>
            <w:rFonts w:ascii="Calibri" w:hAnsi="Calibri"/>
            <w:color w:val="000000"/>
            <w:lang w:val="mt-MT" w:eastAsia="en-GB"/>
          </w:rPr>
          <w:t>’</w:t>
        </w:r>
      </w:ins>
      <w:r w:rsidRPr="00BF5E2D">
        <w:rPr>
          <w:rFonts w:ascii="Calibri" w:hAnsi="Calibri"/>
          <w:color w:val="000000"/>
          <w:lang w:val="mt-MT" w:eastAsia="en-GB"/>
        </w:rPr>
        <w:t xml:space="preserve"> pajjiżi oħra ġodda li flimkien ma</w:t>
      </w:r>
      <w:ins w:id="106" w:author="Christian Lawrence Raggio" w:date="2015-11-03T11:17:00Z">
        <w:r w:rsidR="00AC4CDA">
          <w:rPr>
            <w:rFonts w:ascii="Calibri" w:hAnsi="Calibri"/>
            <w:color w:val="000000"/>
            <w:lang w:val="mt-MT" w:eastAsia="en-GB"/>
          </w:rPr>
          <w:t>’</w:t>
        </w:r>
      </w:ins>
      <w:r w:rsidRPr="00BF5E2D">
        <w:rPr>
          <w:rFonts w:ascii="Calibri" w:hAnsi="Calibri"/>
          <w:color w:val="000000"/>
          <w:lang w:val="mt-MT" w:eastAsia="en-GB"/>
        </w:rPr>
        <w:t xml:space="preserve"> Malta </w:t>
      </w:r>
      <w:del w:id="107" w:author="Christian Lawrence Raggio" w:date="2015-11-03T11:17:00Z">
        <w:r w:rsidRPr="00BF5E2D" w:rsidDel="00AC4CDA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ssieħbu fl-UE. Lawrence Gonzi qal li Eddie Fenech Adami, Kap ieħor kbir tal-PN kien ta</w:t>
      </w:r>
      <w:del w:id="108" w:author="Christian Lawrence Raggio" w:date="2015-11-03T11:17:00Z">
        <w:r w:rsidRPr="00BF5E2D" w:rsidDel="00AC4CDA">
          <w:rPr>
            <w:rFonts w:ascii="Calibri" w:hAnsi="Calibri"/>
            <w:color w:val="000000"/>
            <w:lang w:val="mt-MT" w:eastAsia="en-GB"/>
          </w:rPr>
          <w:delText>għ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na pass ieħor 'il quddiem u mkien wassal lil Malta għas-sħubija fl-UE u dan biex ikollna għodda oħra biex </w:t>
      </w:r>
      <w:ins w:id="109" w:author="Christian Lawrence Raggio" w:date="2015-11-03T11:17:00Z">
        <w:r w:rsidR="00AC4CDA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lkoll nirnexxu flimkien. Għalhekk bil-kisba ta</w:t>
      </w:r>
      <w:del w:id="110" w:author="Christian Lawrence Raggio" w:date="2015-11-03T11:18:00Z">
        <w:r w:rsidRPr="00BF5E2D" w:rsidDel="00AC4CDA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l-Indipendenza u bis-sħubija fl-UE qed nirnexxu lkoll flimkien. Fl-1 ta' Mejju 2004 bħala pajjiż Indipendenti u sovran aħna bi dritt stajna npoġġu madwar il-mejda tad-deċiżjonijiet tal-pajjiżi msieħba fl-UE u b'vuċi soda niddeċiedu mal-pajjiżi l-oħra għall-ġid tagħna. Il-Prim Ministru qal li l-għajta tal-poplu Malti </w:t>
      </w:r>
      <w:r w:rsidRPr="00BF5E2D">
        <w:rPr>
          <w:rFonts w:ascii="Calibri" w:hAnsi="Calibri"/>
          <w:color w:val="000000"/>
          <w:lang w:val="mt-MT" w:eastAsia="en-GB"/>
        </w:rPr>
        <w:lastRenderedPageBreak/>
        <w:t xml:space="preserve">matul il-kampanja tar-Referendum kienet Għalina, għal Uliedna u għal Pajjiżna. Ħaddieħor ried li Malta ssir </w:t>
      </w:r>
      <w:ins w:id="111" w:author="Christian Lawrence Raggio" w:date="2015-11-03T11:18:00Z">
        <w:r w:rsidR="00AC4CDA">
          <w:rPr>
            <w:rFonts w:ascii="Calibri" w:hAnsi="Calibri"/>
            <w:color w:val="000000"/>
            <w:lang w:val="mt-MT" w:eastAsia="en-GB"/>
          </w:rPr>
          <w:t>Ż</w:t>
        </w:r>
      </w:ins>
      <w:del w:id="112" w:author="Christian Lawrence Raggio" w:date="2015-11-03T11:18:00Z">
        <w:r w:rsidRPr="00BF5E2D" w:rsidDel="00AC4CDA">
          <w:rPr>
            <w:rFonts w:ascii="Calibri" w:hAnsi="Calibri"/>
            <w:color w:val="000000"/>
            <w:lang w:val="mt-MT" w:eastAsia="en-GB"/>
          </w:rPr>
          <w:delText>S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vizzera fil-Mediterran iżda l-poplu Malti qallu le għax ried li naħdmu għal ġid tagħna, ta' uliedna u ta' pajjiżna bħala membri fl-UE. Lawrence Gonzi qal li fl-1 ta' Mejju 2004 għalaqna kapitlu fl-istorja ta' pajjiżna u ftaħna </w:t>
      </w:r>
      <w:del w:id="113" w:author="Christian Lawrence Raggio" w:date="2015-11-03T11:19:00Z">
        <w:r w:rsidRPr="00BF5E2D" w:rsidDel="00AC4CDA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d-destin tagħna u ta' uliedna għal era ġdida bħala </w:t>
      </w:r>
      <w:del w:id="114" w:author="Christian Lawrence Raggio" w:date="2015-11-03T11:19:00Z">
        <w:r w:rsidRPr="00BF5E2D" w:rsidDel="00AC4CDA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msieħba fl-UE.</w:t>
      </w:r>
    </w:p>
    <w:p w:rsidR="00BF5E2D" w:rsidRPr="00BF5E2D" w:rsidRDefault="00BF5E2D" w:rsidP="00BF5E2D">
      <w:pPr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SPETTAKLU FIL-FESTI TAL-INDIPENDENZA:</w:t>
      </w:r>
      <w:r w:rsidRPr="00BF5E2D">
        <w:rPr>
          <w:rFonts w:ascii="Calibri" w:hAnsi="Calibri"/>
          <w:b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Hekk kif jintemm il-Mass Meeting fuq il-Fosos tal-Furjana s-serata kompliet bi spettaklu li baqa’ għaddej sa nofs</w:t>
      </w:r>
      <w:del w:id="115" w:author="Christian Lawrence Raggio" w:date="2015-11-03T11:21:00Z">
        <w:r w:rsidRPr="00BF5E2D" w:rsidDel="00CA05B3">
          <w:rPr>
            <w:rFonts w:ascii="Calibri" w:hAnsi="Calibri"/>
            <w:color w:val="000000"/>
            <w:lang w:val="mt-MT" w:eastAsia="en-GB"/>
          </w:rPr>
          <w:delText>-</w:delText>
        </w:r>
      </w:del>
      <w:r w:rsidRPr="00BF5E2D">
        <w:rPr>
          <w:rFonts w:ascii="Calibri" w:hAnsi="Calibri"/>
          <w:color w:val="000000"/>
          <w:lang w:val="mt-MT" w:eastAsia="en-GB"/>
        </w:rPr>
        <w:t>i</w:t>
      </w:r>
      <w:del w:id="116" w:author="Christian Lawrence Raggio" w:date="2015-11-03T11:20:00Z">
        <w:r w:rsidRPr="00BF5E2D" w:rsidDel="00CA05B3">
          <w:rPr>
            <w:rFonts w:ascii="Calibri" w:hAnsi="Calibri"/>
            <w:color w:val="000000"/>
            <w:lang w:val="mt-MT" w:eastAsia="en-GB"/>
          </w:rPr>
          <w:delText>l-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lejl meta kif inhi t-tradizzjoni </w:t>
      </w:r>
      <w:del w:id="117" w:author="Christian Lawrence Raggio" w:date="2015-11-03T11:21:00Z">
        <w:r w:rsidRPr="00BF5E2D" w:rsidDel="00CA05B3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ndaqq l-Innu Malti u ttellg</w:t>
      </w:r>
      <w:ins w:id="118" w:author="Christian Lawrence Raggio" w:date="2015-11-03T11:21:00Z">
        <w:r w:rsidR="00CA05B3">
          <w:rPr>
            <w:rFonts w:ascii="Calibri" w:hAnsi="Calibri"/>
            <w:color w:val="000000"/>
            <w:lang w:val="mt-MT" w:eastAsia="en-GB"/>
          </w:rPr>
          <w:t>ħ</w:t>
        </w:r>
      </w:ins>
      <w:del w:id="119" w:author="Christian Lawrence Raggio" w:date="2015-11-03T11:21:00Z">
        <w:r w:rsidRPr="00BF5E2D" w:rsidDel="00CA05B3">
          <w:rPr>
            <w:rFonts w:ascii="Calibri" w:hAnsi="Calibri"/>
            <w:color w:val="000000"/>
            <w:lang w:val="mt-MT" w:eastAsia="en-GB"/>
          </w:rPr>
          <w:delText>h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et il-bandiera Maltija b’tifkira tal-ġrajja li seħħet 43 sena ilu, meta l-Prim Ministru Gorg Borg Olivier </w:t>
      </w:r>
      <w:ins w:id="120" w:author="Christian Lawrence Raggio" w:date="2015-11-03T11:21:00Z">
        <w:r w:rsidR="00CA05B3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ngħata d-dokumenti ta</w:t>
      </w:r>
      <w:del w:id="121" w:author="Christian Lawrence Raggio" w:date="2015-11-03T11:21:00Z">
        <w:r w:rsidRPr="00BF5E2D" w:rsidDel="00CA05B3">
          <w:rPr>
            <w:rFonts w:ascii="Calibri" w:hAnsi="Calibri"/>
            <w:color w:val="000000"/>
            <w:lang w:val="mt-MT" w:eastAsia="en-GB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 w:eastAsia="en-GB"/>
        </w:rPr>
        <w:t>l-Indipendenza. L-ispettakl</w:t>
      </w:r>
      <w:ins w:id="122" w:author="Christian Lawrence Raggio" w:date="2015-11-03T11:21:00Z">
        <w:r w:rsidR="00CA05B3">
          <w:rPr>
            <w:rFonts w:ascii="Calibri" w:hAnsi="Calibri"/>
            <w:color w:val="000000"/>
            <w:lang w:val="mt-MT" w:eastAsia="en-GB"/>
          </w:rPr>
          <w:t>u</w:t>
        </w:r>
      </w:ins>
      <w:del w:id="123" w:author="Christian Lawrence Raggio" w:date="2015-11-03T11:21:00Z">
        <w:r w:rsidRPr="00BF5E2D" w:rsidDel="00CA05B3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kellu t-tema “The Final Countdown” u kien ipprovdut minn Mark Spiteri Lucas u l-band tiegħu. Fl-ispettakli </w:t>
      </w:r>
      <w:ins w:id="124" w:author="Christian Lawrence Raggio" w:date="2015-11-03T11:21:00Z">
        <w:r w:rsidR="00CA05B3">
          <w:rPr>
            <w:rFonts w:ascii="Calibri" w:hAnsi="Calibri"/>
            <w:color w:val="000000"/>
            <w:lang w:val="mt-MT" w:eastAsia="en-GB"/>
          </w:rPr>
          <w:t>ħ</w:t>
        </w:r>
      </w:ins>
      <w:del w:id="125" w:author="Christian Lawrence Raggio" w:date="2015-11-03T11:21:00Z">
        <w:r w:rsidRPr="00BF5E2D" w:rsidDel="00CA05B3">
          <w:rPr>
            <w:rFonts w:ascii="Calibri" w:hAnsi="Calibri"/>
            <w:color w:val="000000"/>
            <w:lang w:val="mt-MT" w:eastAsia="en-GB"/>
          </w:rPr>
          <w:delText>h</w:delText>
        </w:r>
      </w:del>
      <w:r w:rsidRPr="00BF5E2D">
        <w:rPr>
          <w:rFonts w:ascii="Calibri" w:hAnsi="Calibri"/>
          <w:color w:val="000000"/>
          <w:lang w:val="mt-MT" w:eastAsia="en-GB"/>
        </w:rPr>
        <w:t>adu sehem numru kbir ta’ artisti, fosthom Chiara, Ludwig Galea, Ivan Spiteri Lucas, Triccas, Charlene u Natasha, Debbie Scerri, Nadine Axisa, Glenn Vella, Maria Mallia, Christabelle Borg, Marilena u Brooke. Taw is-sehem tag</w:t>
      </w:r>
      <w:ins w:id="126" w:author="Christian Lawrence Raggio" w:date="2015-11-03T11:22:00Z">
        <w:r w:rsidR="00CA05B3">
          <w:rPr>
            <w:rFonts w:ascii="Calibri" w:hAnsi="Calibri"/>
            <w:color w:val="000000"/>
            <w:lang w:val="mt-MT" w:eastAsia="en-GB"/>
          </w:rPr>
          <w:t>ħ</w:t>
        </w:r>
      </w:ins>
      <w:del w:id="127" w:author="Christian Lawrence Raggio" w:date="2015-11-03T11:22:00Z">
        <w:r w:rsidRPr="00BF5E2D" w:rsidDel="00CA05B3">
          <w:rPr>
            <w:rFonts w:ascii="Calibri" w:hAnsi="Calibri"/>
            <w:color w:val="000000"/>
            <w:lang w:val="mt-MT" w:eastAsia="en-GB"/>
          </w:rPr>
          <w:delText>h</w:delText>
        </w:r>
      </w:del>
      <w:r w:rsidRPr="00BF5E2D">
        <w:rPr>
          <w:rFonts w:ascii="Calibri" w:hAnsi="Calibri"/>
          <w:color w:val="000000"/>
          <w:lang w:val="mt-MT" w:eastAsia="en-GB"/>
        </w:rPr>
        <w:t>hom iż-żeffiena tad-Dancel Dance Troupe – kor</w:t>
      </w:r>
      <w:ins w:id="128" w:author="Christian Lawrence Raggio" w:date="2015-11-03T11:22:00Z">
        <w:r w:rsidR="00CA05B3">
          <w:rPr>
            <w:rFonts w:ascii="Calibri" w:hAnsi="Calibri"/>
            <w:color w:val="000000"/>
            <w:lang w:val="mt-MT" w:eastAsia="en-GB"/>
          </w:rPr>
          <w:t>e</w:t>
        </w:r>
      </w:ins>
      <w:del w:id="129" w:author="Christian Lawrence Raggio" w:date="2015-11-03T11:22:00Z">
        <w:r w:rsidRPr="00BF5E2D" w:rsidDel="00CA05B3">
          <w:rPr>
            <w:rFonts w:ascii="Calibri" w:hAnsi="Calibri"/>
            <w:color w:val="000000"/>
            <w:lang w:val="mt-MT" w:eastAsia="en-GB"/>
          </w:rPr>
          <w:delText>j</w:delText>
        </w:r>
      </w:del>
      <w:r w:rsidRPr="00BF5E2D">
        <w:rPr>
          <w:rFonts w:ascii="Calibri" w:hAnsi="Calibri"/>
          <w:color w:val="000000"/>
          <w:lang w:val="mt-MT" w:eastAsia="en-GB"/>
        </w:rPr>
        <w:t>ografija li hija f’idejn Celaine Buhagiar. Il-lejl ta</w:t>
      </w:r>
      <w:del w:id="130" w:author="Christian Lawrence Raggio" w:date="2015-11-03T11:22:00Z">
        <w:r w:rsidRPr="00BF5E2D" w:rsidDel="00CA05B3">
          <w:rPr>
            <w:rFonts w:ascii="Calibri" w:hAnsi="Calibri"/>
            <w:color w:val="000000"/>
            <w:lang w:val="mt-MT" w:eastAsia="en-GB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 w:eastAsia="en-GB"/>
        </w:rPr>
        <w:t>l-Indipendenza intemmet bit-tlugħ tal-lotterija Indipendenza – tradizzjoni li wkoll tifforma parti prinċipali minn dawn il-festi.</w:t>
      </w:r>
    </w:p>
    <w:p w:rsidR="00BF5E2D" w:rsidRPr="00BF5E2D" w:rsidRDefault="00BF5E2D" w:rsidP="00BF5E2D">
      <w:pPr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ATMOSFERA TA’ FESTA FIL-</w:t>
      </w:r>
      <w:r w:rsidRPr="00BF5E2D">
        <w:rPr>
          <w:rFonts w:ascii="Calibri" w:hAnsi="Calibri"/>
          <w:b/>
          <w:color w:val="000000"/>
          <w:u w:val="single"/>
          <w:lang w:val="mt-MT" w:eastAsia="en-GB"/>
        </w:rPr>
        <w:t>BELT VALLETTA – Il-lum Festa g</w:t>
      </w:r>
      <w:ins w:id="131" w:author="Christian Lawrence Raggio" w:date="2015-11-03T11:22:00Z">
        <w:r w:rsidR="00CA05B3">
          <w:rPr>
            <w:rFonts w:ascii="Calibri" w:hAnsi="Calibri"/>
            <w:b/>
            <w:color w:val="000000"/>
            <w:u w:val="single"/>
            <w:lang w:val="mt-MT" w:eastAsia="en-GB"/>
          </w:rPr>
          <w:t>ħ</w:t>
        </w:r>
      </w:ins>
      <w:del w:id="132" w:author="Christian Lawrence Raggio" w:date="2015-11-03T11:22:00Z">
        <w:r w:rsidRPr="00BF5E2D" w:rsidDel="00CA05B3">
          <w:rPr>
            <w:rFonts w:ascii="Calibri" w:hAnsi="Calibri"/>
            <w:b/>
            <w:color w:val="000000"/>
            <w:u w:val="single"/>
            <w:lang w:val="mt-MT" w:eastAsia="en-GB"/>
          </w:rPr>
          <w:delText>]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al Malta Indipendenti:</w:t>
      </w:r>
      <w:r w:rsidRPr="00BF5E2D">
        <w:rPr>
          <w:rFonts w:ascii="Calibri" w:hAnsi="Calibri"/>
          <w:b/>
          <w:color w:val="000000"/>
          <w:lang w:val="mt-MT" w:eastAsia="en-GB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Tul il-ġurnata saru ċ-ċerimonji uffi</w:t>
      </w:r>
      <w:ins w:id="133" w:author="Christian Lawrence Raggio" w:date="2015-11-03T11:23:00Z">
        <w:r w:rsidR="00CA05B3">
          <w:rPr>
            <w:rFonts w:ascii="Calibri" w:hAnsi="Calibri"/>
            <w:color w:val="000000"/>
            <w:lang w:val="mt-MT" w:eastAsia="en-GB"/>
          </w:rPr>
          <w:t>ċ</w:t>
        </w:r>
      </w:ins>
      <w:del w:id="134" w:author="Christian Lawrence Raggio" w:date="2015-11-03T11:23:00Z">
        <w:r w:rsidRPr="00BF5E2D" w:rsidDel="00CA05B3">
          <w:rPr>
            <w:rFonts w:ascii="Calibri" w:hAnsi="Calibri"/>
            <w:color w:val="000000"/>
            <w:lang w:val="mt-MT" w:eastAsia="en-GB"/>
          </w:rPr>
          <w:delText>c</w:delText>
        </w:r>
      </w:del>
      <w:r w:rsidRPr="00BF5E2D">
        <w:rPr>
          <w:rFonts w:ascii="Calibri" w:hAnsi="Calibri"/>
          <w:color w:val="000000"/>
          <w:lang w:val="mt-MT" w:eastAsia="en-GB"/>
        </w:rPr>
        <w:t>jali biex jitfakkar it-43 anniversarju mill-kisba ta</w:t>
      </w:r>
      <w:del w:id="135" w:author="Christian Lawrence Raggio" w:date="2015-11-03T11:23:00Z">
        <w:r w:rsidRPr="00BF5E2D" w:rsidDel="00CA05B3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l-Indipendenza. It-toroq tal-Belt Valletta kienu mżejna bil-parata mill-banda tal-Forzi Armati flimkien mal-Gwardja ta</w:t>
      </w:r>
      <w:del w:id="136" w:author="Christian Lawrence Raggio" w:date="2015-11-03T11:23:00Z">
        <w:r w:rsidRPr="00BF5E2D" w:rsidDel="00CA05B3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l-Unur li mill-Furjana </w:t>
      </w:r>
      <w:del w:id="137" w:author="Christian Lawrence Raggio" w:date="2015-11-03T11:23:00Z">
        <w:r w:rsidRPr="00BF5E2D" w:rsidDel="00CA05B3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mmarċjaw sa </w:t>
      </w:r>
      <w:ins w:id="138" w:author="Christian Lawrence Raggio" w:date="2015-11-03T11:23:00Z">
        <w:r w:rsidR="00CA05B3">
          <w:rPr>
            <w:rFonts w:ascii="Calibri" w:hAnsi="Calibri"/>
            <w:color w:val="000000"/>
            <w:lang w:val="mt-MT" w:eastAsia="en-GB"/>
          </w:rPr>
          <w:t>M</w:t>
        </w:r>
      </w:ins>
      <w:del w:id="139" w:author="Christian Lawrence Raggio" w:date="2015-11-03T11:23:00Z">
        <w:r w:rsidRPr="00BF5E2D" w:rsidDel="00CA05B3">
          <w:rPr>
            <w:rFonts w:ascii="Calibri" w:hAnsi="Calibri"/>
            <w:color w:val="000000"/>
            <w:lang w:val="mt-MT" w:eastAsia="en-GB"/>
          </w:rPr>
          <w:delText>m</w:delText>
        </w:r>
      </w:del>
      <w:r w:rsidRPr="00BF5E2D">
        <w:rPr>
          <w:rFonts w:ascii="Calibri" w:hAnsi="Calibri"/>
          <w:color w:val="000000"/>
          <w:lang w:val="mt-MT" w:eastAsia="en-GB"/>
        </w:rPr>
        <w:t>israħ San Ġwann. Spikkat il-preżenza qawwija ta' turisti fil-Belt Valletta. Kien imiss li mal-wasla tal-Pirm Ministru f'Misraħ San Ġwann jindaqq l-</w:t>
      </w:r>
      <w:ins w:id="140" w:author="Christian Lawrence Raggio" w:date="2015-11-03T11:23:00Z">
        <w:r w:rsidR="00CA05B3">
          <w:rPr>
            <w:rFonts w:ascii="Calibri" w:hAnsi="Calibri"/>
            <w:color w:val="000000"/>
            <w:lang w:val="mt-MT" w:eastAsia="en-GB"/>
          </w:rPr>
          <w:t>I</w:t>
        </w:r>
      </w:ins>
      <w:del w:id="141" w:author="Christian Lawrence Raggio" w:date="2015-11-03T11:23:00Z">
        <w:r w:rsidRPr="00BF5E2D" w:rsidDel="00CA05B3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nnu Malti. L-istess noti ta</w:t>
      </w:r>
      <w:del w:id="142" w:author="Christian Lawrence Raggio" w:date="2015-11-03T11:23:00Z">
        <w:r w:rsidRPr="00BF5E2D" w:rsidDel="00CA05B3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l-innu Malti laqgħu lil President ta' Malta Eddie Fenech Adami li wara, kif </w:t>
      </w:r>
      <w:r w:rsidRPr="00BF5E2D">
        <w:rPr>
          <w:rFonts w:ascii="Calibri" w:hAnsi="Calibri"/>
          <w:color w:val="000000"/>
          <w:lang w:val="mt-MT" w:eastAsia="en-GB"/>
        </w:rPr>
        <w:lastRenderedPageBreak/>
        <w:t>inhi t-tradizzjoni, spezzjona l-gwardja ta</w:t>
      </w:r>
      <w:del w:id="143" w:author="Christian Lawrence Raggio" w:date="2015-11-03T11:24:00Z">
        <w:r w:rsidRPr="00BF5E2D" w:rsidDel="00CA05B3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l-unur. Fil-Konkatidral</w:t>
      </w:r>
      <w:del w:id="144" w:author="Christian Lawrence Raggio" w:date="2015-11-03T11:24:00Z">
        <w:r w:rsidRPr="00BF5E2D" w:rsidDel="00CA05B3">
          <w:rPr>
            <w:rFonts w:ascii="Calibri" w:hAnsi="Calibri"/>
            <w:color w:val="000000"/>
            <w:lang w:val="mt-MT" w:eastAsia="en-GB"/>
          </w:rPr>
          <w:delText>l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ta' San Ġwann kienet iċċelebrata l-quddiesa pontifikali li għal sena oħra tmexxiet mill-Arċisqof Emeritus Ġuzeppi Mercieca, hekk kif l-Arċisqof Pawlu Cremona jinsab Ruma għal konvenju ta</w:t>
      </w:r>
      <w:del w:id="145" w:author="Christian Lawrence Raggio" w:date="2015-11-03T11:24:00Z">
        <w:r w:rsidRPr="00BF5E2D" w:rsidDel="00057BB4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l-Is</w:t>
      </w:r>
      <w:ins w:id="146" w:author="Christian Lawrence Raggio" w:date="2015-11-03T11:24:00Z">
        <w:r w:rsidR="00057BB4">
          <w:rPr>
            <w:rFonts w:ascii="Calibri" w:hAnsi="Calibri"/>
            <w:color w:val="000000"/>
            <w:lang w:val="mt-MT" w:eastAsia="en-GB"/>
          </w:rPr>
          <w:t>qf</w:t>
        </w:r>
      </w:ins>
      <w:del w:id="147" w:author="Christian Lawrence Raggio" w:date="2015-11-03T11:24:00Z">
        <w:r w:rsidRPr="00BF5E2D" w:rsidDel="00057BB4">
          <w:rPr>
            <w:rFonts w:ascii="Calibri" w:hAnsi="Calibri"/>
            <w:color w:val="000000"/>
            <w:lang w:val="mt-MT" w:eastAsia="en-GB"/>
          </w:rPr>
          <w:delText>pqf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ijiet. Tul il-priedka Monsinjur </w:t>
      </w:r>
      <w:ins w:id="148" w:author="Christian Lawrence Raggio" w:date="2015-11-03T11:25:00Z">
        <w:r w:rsidR="00057BB4">
          <w:rPr>
            <w:rFonts w:ascii="Calibri" w:hAnsi="Calibri"/>
            <w:color w:val="000000"/>
            <w:lang w:val="mt-MT" w:eastAsia="en-GB"/>
          </w:rPr>
          <w:t>Ġ</w:t>
        </w:r>
      </w:ins>
      <w:del w:id="149" w:author="Christian Lawrence Raggio" w:date="2015-11-03T11:25:00Z">
        <w:r w:rsidRPr="00BF5E2D" w:rsidDel="00057BB4">
          <w:rPr>
            <w:rFonts w:ascii="Calibri" w:hAnsi="Calibri"/>
            <w:color w:val="000000"/>
            <w:lang w:val="mt-MT" w:eastAsia="en-GB"/>
          </w:rPr>
          <w:delText>G</w:delText>
        </w:r>
      </w:del>
      <w:del w:id="150" w:author="Christian Lawrence Raggio" w:date="2015-11-03T11:24:00Z">
        <w:r w:rsidRPr="00BF5E2D" w:rsidDel="00057BB4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u</w:t>
      </w:r>
      <w:ins w:id="151" w:author="Christian Lawrence Raggio" w:date="2015-11-03T11:25:00Z">
        <w:r w:rsidR="00057BB4">
          <w:rPr>
            <w:rFonts w:ascii="Calibri" w:hAnsi="Calibri"/>
            <w:color w:val="000000"/>
            <w:lang w:val="mt-MT" w:eastAsia="en-GB"/>
          </w:rPr>
          <w:t>ż</w:t>
        </w:r>
      </w:ins>
      <w:del w:id="152" w:author="Christian Lawrence Raggio" w:date="2015-11-03T11:25:00Z">
        <w:r w:rsidRPr="00BF5E2D" w:rsidDel="00057BB4">
          <w:rPr>
            <w:rFonts w:ascii="Calibri" w:hAnsi="Calibri"/>
            <w:color w:val="000000"/>
            <w:lang w:val="mt-MT" w:eastAsia="en-GB"/>
          </w:rPr>
          <w:delText>z</w:delText>
        </w:r>
      </w:del>
      <w:r w:rsidRPr="00BF5E2D">
        <w:rPr>
          <w:rFonts w:ascii="Calibri" w:hAnsi="Calibri"/>
          <w:color w:val="000000"/>
          <w:lang w:val="mt-MT" w:eastAsia="en-GB"/>
        </w:rPr>
        <w:t>eppi Mercieca fakkar li kull politiku għandu jmexxi lil pajjiżu b'morali sodi, trasparenza u responsabilit</w:t>
      </w:r>
      <w:ins w:id="153" w:author="Christian Lawrence Raggio" w:date="2015-11-03T11:25:00Z">
        <w:r w:rsidR="00057BB4">
          <w:rPr>
            <w:rFonts w:ascii="Calibri" w:hAnsi="Calibri"/>
            <w:color w:val="000000"/>
            <w:lang w:val="mt-MT" w:eastAsia="en-GB"/>
          </w:rPr>
          <w:t>à</w:t>
        </w:r>
      </w:ins>
      <w:del w:id="154" w:author="Christian Lawrence Raggio" w:date="2015-11-03T11:25:00Z">
        <w:r w:rsidRPr="00BF5E2D" w:rsidDel="00057BB4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hekk kif il-poplu jgħożż u japprezza jistenna u jirrispetta l-politiku integru, responsabbli u onest. Hu tkellem dwar il-libert</w:t>
      </w:r>
      <w:ins w:id="155" w:author="Christian Lawrence Raggio" w:date="2015-11-03T11:25:00Z">
        <w:r w:rsidR="00057BB4">
          <w:rPr>
            <w:rFonts w:ascii="Calibri" w:hAnsi="Calibri"/>
            <w:color w:val="000000"/>
            <w:lang w:val="mt-MT" w:eastAsia="en-GB"/>
          </w:rPr>
          <w:t>à</w:t>
        </w:r>
      </w:ins>
      <w:del w:id="156" w:author="Christian Lawrence Raggio" w:date="2015-11-03T11:25:00Z">
        <w:r w:rsidRPr="00BF5E2D" w:rsidDel="00057BB4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tal-bniedem li trid tkun imsejjsa fuq il-verit</w:t>
      </w:r>
      <w:ins w:id="157" w:author="Christian Lawrence Raggio" w:date="2015-11-03T11:25:00Z">
        <w:r w:rsidR="00057BB4">
          <w:rPr>
            <w:rFonts w:ascii="Calibri" w:hAnsi="Calibri"/>
            <w:color w:val="000000"/>
            <w:lang w:val="mt-MT" w:eastAsia="en-GB"/>
          </w:rPr>
          <w:t xml:space="preserve">à </w:t>
        </w:r>
      </w:ins>
      <w:del w:id="158" w:author="Christian Lawrence Raggio" w:date="2015-11-03T11:25:00Z">
        <w:r w:rsidRPr="00BF5E2D" w:rsidDel="00057BB4">
          <w:rPr>
            <w:rFonts w:ascii="Calibri" w:hAnsi="Calibri"/>
            <w:color w:val="000000"/>
            <w:lang w:val="mt-MT" w:eastAsia="en-GB"/>
          </w:rPr>
          <w:delText xml:space="preserve">a' </w:delText>
        </w:r>
      </w:del>
      <w:r w:rsidRPr="00BF5E2D">
        <w:rPr>
          <w:rFonts w:ascii="Calibri" w:hAnsi="Calibri"/>
          <w:color w:val="000000"/>
          <w:lang w:val="mt-MT" w:eastAsia="en-GB"/>
        </w:rPr>
        <w:t>ta' Alla – il-verit</w:t>
      </w:r>
      <w:ins w:id="159" w:author="Christian Lawrence Raggio" w:date="2015-11-03T11:25:00Z">
        <w:r w:rsidR="00057BB4">
          <w:rPr>
            <w:rFonts w:ascii="Calibri" w:hAnsi="Calibri"/>
            <w:color w:val="000000"/>
            <w:lang w:val="mt-MT" w:eastAsia="en-GB"/>
          </w:rPr>
          <w:t>à</w:t>
        </w:r>
      </w:ins>
      <w:del w:id="160" w:author="Christian Lawrence Raggio" w:date="2015-11-03T11:25:00Z">
        <w:r w:rsidRPr="00BF5E2D" w:rsidDel="00057BB4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li tirrispetta d-dinjit</w:t>
      </w:r>
      <w:ins w:id="161" w:author="Christian Lawrence Raggio" w:date="2015-11-03T11:25:00Z">
        <w:r w:rsidR="00057BB4">
          <w:rPr>
            <w:rFonts w:ascii="Calibri" w:hAnsi="Calibri"/>
            <w:color w:val="000000"/>
            <w:lang w:val="mt-MT" w:eastAsia="en-GB"/>
          </w:rPr>
          <w:t>à</w:t>
        </w:r>
      </w:ins>
      <w:del w:id="162" w:author="Christian Lawrence Raggio" w:date="2015-11-03T11:25:00Z">
        <w:r w:rsidRPr="00BF5E2D" w:rsidDel="00057BB4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tal-bniedem. Hu kompla li kulħadd għandu sehem fit-tisħiħ tal-verit</w:t>
      </w:r>
      <w:ins w:id="163" w:author="Christian Lawrence Raggio" w:date="2015-11-03T11:26:00Z">
        <w:r w:rsidR="00057BB4">
          <w:rPr>
            <w:rFonts w:ascii="Calibri" w:hAnsi="Calibri"/>
            <w:color w:val="000000"/>
            <w:lang w:val="mt-MT" w:eastAsia="en-GB"/>
          </w:rPr>
          <w:t>à</w:t>
        </w:r>
      </w:ins>
      <w:del w:id="164" w:author="Christian Lawrence Raggio" w:date="2015-11-03T11:26:00Z">
        <w:r w:rsidRPr="00BF5E2D" w:rsidDel="00057BB4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t' Alla, fost l-oħrajn bit-tisħiħ tal-valuri favur il-ħajja mil-bidu tagħha u favur il-familja. Waqt il-quddiesa kien hemm preżenti l-ogħla awtoritajiet tal-pajjiż. Spikka n-nuqqas tal-preżenza ta</w:t>
      </w:r>
      <w:del w:id="165" w:author="Christian Lawrence Raggio" w:date="2015-11-03T11:26:00Z">
        <w:r w:rsidRPr="00BF5E2D" w:rsidDel="00B25868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l-ogħla uffiċjali ta</w:t>
      </w:r>
      <w:del w:id="166" w:author="Christian Lawrence Raggio" w:date="2015-11-03T11:26:00Z">
        <w:r w:rsidRPr="00BF5E2D" w:rsidDel="00B25868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l-oppożizzjoni. Iċ-ċerimonji uffiċjali komplew fejn il-monument ta</w:t>
      </w:r>
      <w:del w:id="167" w:author="Christian Lawrence Raggio" w:date="2015-11-03T11:26:00Z">
        <w:r w:rsidRPr="00BF5E2D" w:rsidDel="00B25868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l-Indipendenza fil-F</w:t>
      </w:r>
      <w:ins w:id="168" w:author="Christian Lawrence Raggio" w:date="2015-11-03T11:26:00Z">
        <w:r w:rsidR="00B25868">
          <w:rPr>
            <w:rFonts w:ascii="Calibri" w:hAnsi="Calibri"/>
            <w:color w:val="000000"/>
            <w:lang w:val="mt-MT" w:eastAsia="en-GB"/>
          </w:rPr>
          <w:t>urjana</w:t>
        </w:r>
      </w:ins>
      <w:del w:id="169" w:author="Christian Lawrence Raggio" w:date="2015-11-03T11:26:00Z">
        <w:r w:rsidRPr="00BF5E2D" w:rsidDel="00B25868">
          <w:rPr>
            <w:rFonts w:ascii="Calibri" w:hAnsi="Calibri"/>
            <w:color w:val="000000"/>
            <w:lang w:val="mt-MT" w:eastAsia="en-GB"/>
          </w:rPr>
          <w:delText>loriana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bil-Prim Ministru u l-President Malti jpoġġu l-fjuri f'riġlejn il-monument li jfakkar lil Malta Indipenden</w:t>
      </w:r>
      <w:ins w:id="170" w:author="Christian Lawrence Raggio" w:date="2015-11-03T11:26:00Z">
        <w:r w:rsidR="00B25868">
          <w:rPr>
            <w:rFonts w:ascii="Calibri" w:hAnsi="Calibri"/>
            <w:color w:val="000000"/>
            <w:lang w:val="mt-MT" w:eastAsia="en-GB"/>
          </w:rPr>
          <w:t>t</w:t>
        </w:r>
      </w:ins>
      <w:del w:id="171" w:author="Christian Lawrence Raggio" w:date="2015-11-03T11:26:00Z">
        <w:r w:rsidRPr="00BF5E2D" w:rsidDel="00B25868">
          <w:rPr>
            <w:rFonts w:ascii="Calibri" w:hAnsi="Calibri"/>
            <w:color w:val="000000"/>
            <w:lang w:val="mt-MT" w:eastAsia="en-GB"/>
          </w:rPr>
          <w:delText>d</w:delText>
        </w:r>
      </w:del>
      <w:r w:rsidRPr="00BF5E2D">
        <w:rPr>
          <w:rFonts w:ascii="Calibri" w:hAnsi="Calibri"/>
          <w:color w:val="000000"/>
          <w:lang w:val="mt-MT" w:eastAsia="en-GB"/>
        </w:rPr>
        <w:t>i. Iċ-ċerimonja għalqet bl-isparar ta' 21 salut, segwit mill-</w:t>
      </w:r>
      <w:ins w:id="172" w:author="Christian Lawrence Raggio" w:date="2015-11-03T11:26:00Z">
        <w:r w:rsidR="00B25868">
          <w:rPr>
            <w:rFonts w:ascii="Calibri" w:hAnsi="Calibri"/>
            <w:color w:val="000000"/>
            <w:lang w:val="mt-MT" w:eastAsia="en-GB"/>
          </w:rPr>
          <w:t>I</w:t>
        </w:r>
      </w:ins>
      <w:del w:id="173" w:author="Christian Lawrence Raggio" w:date="2015-11-03T11:26:00Z">
        <w:r w:rsidRPr="00BF5E2D" w:rsidDel="00B25868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nnu Malti.</w:t>
      </w:r>
    </w:p>
    <w:p w:rsidR="00BF5E2D" w:rsidRDefault="00BF5E2D" w:rsidP="00BF5E2D">
      <w:pPr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IL-</w:t>
      </w:r>
      <w:r w:rsidRPr="00BF5E2D">
        <w:rPr>
          <w:rFonts w:ascii="Calibri" w:hAnsi="Calibri"/>
          <w:b/>
          <w:color w:val="000000"/>
          <w:u w:val="single"/>
          <w:lang w:val="mt-MT" w:eastAsia="en-GB"/>
        </w:rPr>
        <w:t xml:space="preserve">PARTIT LABURTISTA JIBDA L-KAMPANJA ELETTORALI B’FOLLA </w:t>
      </w:r>
      <w:ins w:id="174" w:author="Christian Lawrence Raggio" w:date="2015-11-03T15:47:00Z">
        <w:r w:rsidR="00DD7F87">
          <w:rPr>
            <w:rFonts w:ascii="Calibri" w:hAnsi="Calibri"/>
            <w:b/>
            <w:color w:val="000000"/>
            <w:u w:val="single"/>
            <w:lang w:val="mt-MT" w:eastAsia="en-GB"/>
          </w:rPr>
          <w:t>Ċ</w:t>
        </w:r>
      </w:ins>
      <w:del w:id="175" w:author="Christian Lawrence Raggio" w:date="2015-11-03T15:47:00Z">
        <w:r w:rsidRPr="00BF5E2D" w:rsidDel="00DD7F87">
          <w:rPr>
            <w:rFonts w:ascii="Calibri" w:hAnsi="Calibri"/>
            <w:b/>
            <w:color w:val="000000"/>
            <w:u w:val="single"/>
            <w:lang w:val="mt-MT" w:eastAsia="en-GB"/>
          </w:rPr>
          <w:delText>C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KEJKNA F’BIR</w:t>
      </w:r>
      <w:ins w:id="176" w:author="Christian Lawrence Raggio" w:date="2015-11-03T15:47:00Z">
        <w:r w:rsidR="00DD7F87">
          <w:rPr>
            <w:rFonts w:ascii="Calibri" w:hAnsi="Calibri"/>
            <w:b/>
            <w:color w:val="000000"/>
            <w:u w:val="single"/>
            <w:lang w:val="mt-MT" w:eastAsia="en-GB"/>
          </w:rPr>
          <w:t>Ż</w:t>
        </w:r>
      </w:ins>
      <w:del w:id="177" w:author="Christian Lawrence Raggio" w:date="2015-11-03T15:47:00Z">
        <w:r w:rsidRPr="00BF5E2D" w:rsidDel="00DD7F87">
          <w:rPr>
            <w:rFonts w:ascii="Calibri" w:hAnsi="Calibri"/>
            <w:b/>
            <w:color w:val="000000"/>
            <w:u w:val="single"/>
            <w:lang w:val="mt-MT" w:eastAsia="en-GB"/>
          </w:rPr>
          <w:delText>Z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EBBU</w:t>
      </w:r>
      <w:ins w:id="178" w:author="Christian Lawrence Raggio" w:date="2015-11-03T15:48:00Z">
        <w:r w:rsidR="00DD7F87">
          <w:rPr>
            <w:rFonts w:ascii="Calibri" w:hAnsi="Calibri"/>
            <w:b/>
            <w:color w:val="000000"/>
            <w:u w:val="single"/>
            <w:lang w:val="mt-MT" w:eastAsia="en-GB"/>
          </w:rPr>
          <w:t>Ġ</w:t>
        </w:r>
      </w:ins>
      <w:del w:id="179" w:author="Christian Lawrence Raggio" w:date="2015-11-03T15:48:00Z">
        <w:r w:rsidRPr="00BF5E2D" w:rsidDel="00DD7F87">
          <w:rPr>
            <w:rFonts w:ascii="Calibri" w:hAnsi="Calibri"/>
            <w:b/>
            <w:color w:val="000000"/>
            <w:u w:val="single"/>
            <w:lang w:val="mt-MT" w:eastAsia="en-GB"/>
          </w:rPr>
          <w:delText>G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A:</w:t>
      </w:r>
      <w:r w:rsidRPr="00BF5E2D">
        <w:rPr>
          <w:rFonts w:ascii="Calibri" w:hAnsi="Calibri"/>
          <w:b/>
          <w:color w:val="000000"/>
          <w:lang w:val="mt-MT" w:eastAsia="en-GB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Il-Partit Laburista beda l-kampanja elettorali tiegħu, hekk kif il</w:t>
      </w:r>
      <w:del w:id="180" w:author="Christian Lawrence Raggio" w:date="2015-11-03T15:48:00Z">
        <w:r w:rsidRPr="00BF5E2D" w:rsidDel="00DD7F87">
          <w:rPr>
            <w:rFonts w:ascii="Calibri" w:hAnsi="Calibri"/>
            <w:color w:val="000000"/>
            <w:lang w:val="mt-MT" w:eastAsia="en-GB"/>
          </w:rPr>
          <w:delText>-</w:delText>
        </w:r>
      </w:del>
      <w:r w:rsidRPr="00BF5E2D">
        <w:rPr>
          <w:rFonts w:ascii="Calibri" w:hAnsi="Calibri"/>
          <w:color w:val="000000"/>
          <w:lang w:val="mt-MT" w:eastAsia="en-GB"/>
        </w:rPr>
        <w:t>bieraħ filgħaxija saret attivit</w:t>
      </w:r>
      <w:ins w:id="181" w:author="Christian Lawrence Raggio" w:date="2015-11-03T15:48:00Z">
        <w:r w:rsidR="00DD7F87">
          <w:rPr>
            <w:rFonts w:ascii="Calibri" w:hAnsi="Calibri"/>
            <w:color w:val="000000"/>
            <w:lang w:val="mt-MT" w:eastAsia="en-GB"/>
          </w:rPr>
          <w:t>à</w:t>
        </w:r>
      </w:ins>
      <w:del w:id="182" w:author="Christian Lawrence Raggio" w:date="2015-11-03T15:48:00Z">
        <w:r w:rsidRPr="00BF5E2D" w:rsidDel="00DD7F87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organizzata fil-bajja ta' Birżebbuġ</w:t>
      </w:r>
      <w:del w:id="183" w:author="Christian Lawrence Raggio" w:date="2015-11-03T15:48:00Z">
        <w:r w:rsidRPr="00BF5E2D" w:rsidDel="00DD7F87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a. Skon</w:t>
      </w:r>
      <w:ins w:id="184" w:author="Christian Lawrence Raggio" w:date="2015-11-03T15:48:00Z">
        <w:r w:rsidR="00DD7F87">
          <w:rPr>
            <w:rFonts w:ascii="Calibri" w:hAnsi="Calibri"/>
            <w:color w:val="000000"/>
            <w:lang w:val="mt-MT" w:eastAsia="en-GB"/>
          </w:rPr>
          <w:t>t</w:t>
        </w:r>
      </w:ins>
      <w:del w:id="185" w:author="Christian Lawrence Raggio" w:date="2015-11-03T15:48:00Z">
        <w:r w:rsidRPr="00BF5E2D" w:rsidDel="00DD7F87">
          <w:rPr>
            <w:rFonts w:ascii="Calibri" w:hAnsi="Calibri"/>
            <w:color w:val="000000"/>
            <w:lang w:val="mt-MT" w:eastAsia="en-GB"/>
          </w:rPr>
          <w:delText>d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is-Segretarju </w:t>
      </w:r>
      <w:ins w:id="186" w:author="Christian Lawrence Raggio" w:date="2015-11-03T15:48:00Z">
        <w:r w:rsidR="00DD7F87">
          <w:rPr>
            <w:rFonts w:ascii="Calibri" w:hAnsi="Calibri"/>
            <w:color w:val="000000"/>
            <w:lang w:val="mt-MT" w:eastAsia="en-GB"/>
          </w:rPr>
          <w:t>Ġ</w:t>
        </w:r>
      </w:ins>
      <w:del w:id="187" w:author="Christian Lawrence Raggio" w:date="2015-11-03T15:48:00Z">
        <w:r w:rsidRPr="00BF5E2D" w:rsidDel="00DD7F87">
          <w:rPr>
            <w:rFonts w:ascii="Calibri" w:hAnsi="Calibri"/>
            <w:color w:val="000000"/>
            <w:lang w:val="mt-MT" w:eastAsia="en-GB"/>
          </w:rPr>
          <w:delText>G</w:delText>
        </w:r>
      </w:del>
      <w:r w:rsidRPr="00BF5E2D">
        <w:rPr>
          <w:rFonts w:ascii="Calibri" w:hAnsi="Calibri"/>
          <w:color w:val="000000"/>
          <w:lang w:val="mt-MT" w:eastAsia="en-GB"/>
        </w:rPr>
        <w:t>enerali tal-MLP Jason Micallef din kienet il-bidu ta' triq li se twassal sa</w:t>
      </w:r>
      <w:del w:id="188" w:author="Christian Lawrence Raggio" w:date="2015-11-03T15:48:00Z">
        <w:r w:rsidRPr="00BF5E2D" w:rsidDel="00DD7F87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 w:eastAsia="en-GB"/>
        </w:rPr>
        <w:t>l-elezzjoni ġenerali. L-aktar li spikkaw f'din l-attivit</w:t>
      </w:r>
      <w:ins w:id="189" w:author="Christian Lawrence Raggio" w:date="2015-11-03T15:48:00Z">
        <w:r w:rsidR="00DD7F87">
          <w:rPr>
            <w:rFonts w:ascii="Calibri" w:hAnsi="Calibri"/>
            <w:color w:val="000000"/>
            <w:lang w:val="mt-MT" w:eastAsia="en-GB"/>
          </w:rPr>
          <w:t>à</w:t>
        </w:r>
      </w:ins>
      <w:del w:id="190" w:author="Christian Lawrence Raggio" w:date="2015-11-03T15:48:00Z">
        <w:r w:rsidRPr="00BF5E2D" w:rsidDel="00DD7F87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kienu folla ċkejkna u l-kant isteriku tal-Mexxej Laburista Alfred Sant "Viva l-Labour, Viva l-Labour, hej ..." Quddiem dawk preżenti f'Birżebbu</w:t>
      </w:r>
      <w:ins w:id="191" w:author="Christian Lawrence Raggio" w:date="2015-11-03T15:49:00Z">
        <w:r w:rsidR="00DD7F87">
          <w:rPr>
            <w:rFonts w:ascii="Calibri" w:hAnsi="Calibri"/>
            <w:color w:val="000000"/>
            <w:lang w:val="mt-MT" w:eastAsia="en-GB"/>
          </w:rPr>
          <w:t>ġ</w:t>
        </w:r>
      </w:ins>
      <w:del w:id="192" w:author="Christian Lawrence Raggio" w:date="2015-11-03T15:49:00Z">
        <w:r w:rsidRPr="00BF5E2D" w:rsidDel="00DD7F87">
          <w:rPr>
            <w:rFonts w:ascii="Calibri" w:hAnsi="Calibri"/>
            <w:color w:val="000000"/>
            <w:lang w:val="mt-MT" w:eastAsia="en-GB"/>
          </w:rPr>
          <w:delText>gi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a, Sant qara diskors li fih enfasizza li l-Partit Laburista għandu pjan. Iżda minflok spjega dan il-pjan infexx f'attakki fuq diversi Ministri, Awtoritajiet, Korporazzjonijiet u fuq ix-Xandir Pubbliku. Alfred Sant maqdar ukoll għadd ta' proġetti li qed iwettaq il-Gvern Nazzjonalista u qal li qed jinħlew il-flus. Hu </w:t>
      </w:r>
      <w:del w:id="193" w:author="Christian Lawrence Raggio" w:date="2015-11-03T15:49:00Z">
        <w:r w:rsidRPr="00BF5E2D" w:rsidDel="00DD7F87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kkritika lill-PM Lawrence Gonzi għax </w:t>
      </w:r>
      <w:r w:rsidRPr="00BF5E2D">
        <w:rPr>
          <w:rFonts w:ascii="Calibri" w:hAnsi="Calibri"/>
          <w:color w:val="000000"/>
          <w:lang w:val="mt-MT" w:eastAsia="en-GB"/>
        </w:rPr>
        <w:lastRenderedPageBreak/>
        <w:t>ma jiddejjaqx li jintużaw il-flus għall-proġetti. Sadanittant qabel il-Kap ta</w:t>
      </w:r>
      <w:del w:id="194" w:author="Christian Lawrence Raggio" w:date="2015-11-03T15:49:00Z">
        <w:r w:rsidRPr="00BF5E2D" w:rsidDel="00DD7F87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l-Oppożizzjoni tkellmu wkoll id-Deputati Mexxejja Charles Mangion u Michael Falzon. Dawn ukoll ikkonċentraw id-diskors tagħhom fuq il-pjan li għandu l-Partit Laburista, iżda qatt ma semmew x'fi</w:t>
      </w:r>
      <w:ins w:id="195" w:author="Christian Lawrence Raggio" w:date="2015-11-03T15:50:00Z">
        <w:r w:rsidR="00DD7F87">
          <w:rPr>
            <w:rFonts w:ascii="Calibri" w:hAnsi="Calibri"/>
            <w:color w:val="000000"/>
            <w:lang w:val="mt-MT" w:eastAsia="en-GB"/>
          </w:rPr>
          <w:t>h</w:t>
        </w:r>
      </w:ins>
      <w:del w:id="196" w:author="Christian Lawrence Raggio" w:date="2015-11-03T15:50:00Z">
        <w:r w:rsidRPr="00BF5E2D" w:rsidDel="00DD7F87">
          <w:rPr>
            <w:rFonts w:ascii="Calibri" w:hAnsi="Calibri"/>
            <w:color w:val="000000"/>
            <w:lang w:val="mt-MT" w:eastAsia="en-GB"/>
          </w:rPr>
          <w:delText>ħ</w:delText>
        </w:r>
      </w:del>
      <w:r w:rsidRPr="00BF5E2D">
        <w:rPr>
          <w:rFonts w:ascii="Calibri" w:hAnsi="Calibri"/>
          <w:color w:val="000000"/>
          <w:lang w:val="mt-MT" w:eastAsia="en-GB"/>
        </w:rPr>
        <w:t>.</w:t>
      </w:r>
    </w:p>
    <w:p w:rsidR="00F33864" w:rsidRPr="00F33864" w:rsidRDefault="00F33864" w:rsidP="00F33864">
      <w:pPr>
        <w:spacing w:line="480" w:lineRule="auto"/>
        <w:jc w:val="both"/>
        <w:rPr>
          <w:rFonts w:ascii="Calibri" w:hAnsi="Calibri"/>
          <w:b/>
          <w:lang w:val="mt-MT"/>
        </w:rPr>
      </w:pPr>
      <w:r w:rsidRPr="00F33864">
        <w:rPr>
          <w:rFonts w:ascii="Calibri" w:hAnsi="Calibri"/>
          <w:b/>
          <w:u w:val="single"/>
          <w:lang w:val="mt-MT"/>
        </w:rPr>
        <w:t>IPPRE</w:t>
      </w:r>
      <w:ins w:id="197" w:author="Christian Lawrence Raggio" w:date="2015-11-03T15:50:00Z">
        <w:r w:rsidR="00DD7F87">
          <w:rPr>
            <w:rFonts w:ascii="Calibri" w:hAnsi="Calibri"/>
            <w:b/>
            <w:u w:val="single"/>
            <w:lang w:val="mt-MT"/>
          </w:rPr>
          <w:t>Ż</w:t>
        </w:r>
      </w:ins>
      <w:del w:id="198" w:author="Christian Lawrence Raggio" w:date="2015-11-03T15:50:00Z">
        <w:r w:rsidRPr="00F33864" w:rsidDel="00DD7F87">
          <w:rPr>
            <w:rFonts w:ascii="Calibri" w:hAnsi="Calibri"/>
            <w:b/>
            <w:u w:val="single"/>
            <w:lang w:val="mt-MT"/>
          </w:rPr>
          <w:delText>Z</w:delText>
        </w:r>
      </w:del>
      <w:r w:rsidRPr="00F33864">
        <w:rPr>
          <w:rFonts w:ascii="Calibri" w:hAnsi="Calibri"/>
          <w:b/>
          <w:u w:val="single"/>
          <w:lang w:val="mt-MT"/>
        </w:rPr>
        <w:t>ENTATI L-PROPOSTI TAL-GVERN G</w:t>
      </w:r>
      <w:ins w:id="199" w:author="Christian Lawrence Raggio" w:date="2015-11-03T15:50:00Z">
        <w:r w:rsidR="00DD7F87">
          <w:rPr>
            <w:rFonts w:ascii="Calibri" w:hAnsi="Calibri"/>
            <w:b/>
            <w:u w:val="single"/>
            <w:lang w:val="mt-MT"/>
          </w:rPr>
          <w:t>Ħ</w:t>
        </w:r>
      </w:ins>
      <w:del w:id="200" w:author="Christian Lawrence Raggio" w:date="2015-11-03T15:50:00Z">
        <w:r w:rsidRPr="00F33864" w:rsidDel="00DD7F87">
          <w:rPr>
            <w:rFonts w:ascii="Calibri" w:hAnsi="Calibri"/>
            <w:b/>
            <w:u w:val="single"/>
            <w:lang w:val="mt-MT"/>
          </w:rPr>
          <w:delText>H</w:delText>
        </w:r>
      </w:del>
      <w:r w:rsidRPr="00F33864">
        <w:rPr>
          <w:rFonts w:ascii="Calibri" w:hAnsi="Calibri"/>
          <w:b/>
          <w:u w:val="single"/>
          <w:lang w:val="mt-MT"/>
        </w:rPr>
        <w:t>AR-RIFORM</w:t>
      </w:r>
      <w:ins w:id="201" w:author="Christian Lawrence Raggio" w:date="2015-11-03T15:50:00Z">
        <w:r w:rsidR="00DD7F87">
          <w:rPr>
            <w:rFonts w:ascii="Calibri" w:hAnsi="Calibri"/>
            <w:b/>
            <w:u w:val="single"/>
            <w:lang w:val="mt-MT"/>
          </w:rPr>
          <w:t>A</w:t>
        </w:r>
      </w:ins>
      <w:r w:rsidRPr="00F33864">
        <w:rPr>
          <w:rFonts w:ascii="Calibri" w:hAnsi="Calibri"/>
          <w:b/>
          <w:u w:val="single"/>
          <w:lang w:val="mt-MT"/>
        </w:rPr>
        <w:t xml:space="preserve"> FIT-TRASPORT PUBBLIKU</w:t>
      </w:r>
      <w:r w:rsidRPr="00F33864">
        <w:rPr>
          <w:rFonts w:ascii="Calibri" w:hAnsi="Calibri"/>
          <w:lang w:val="mt-MT"/>
        </w:rPr>
        <w:t>: Il-Gvern ippreżenta l-proposti tiegħu għar-Riforma fit-Trasport Pubbliku, li tinkludi l-karozzi tal-linja u s-servizz tal-ferries wara li ġiet konkluża l-ewwel parti tal-</w:t>
      </w:r>
      <w:del w:id="202" w:author="Christian Lawrence Raggio" w:date="2015-11-03T15:50:00Z">
        <w:r w:rsidRPr="00F33864" w:rsidDel="00DD7F87">
          <w:rPr>
            <w:rFonts w:ascii="Calibri" w:hAnsi="Calibri"/>
            <w:lang w:val="mt-MT"/>
          </w:rPr>
          <w:delText xml:space="preserve"> </w:delText>
        </w:r>
      </w:del>
      <w:r w:rsidRPr="00F33864">
        <w:rPr>
          <w:rFonts w:ascii="Calibri" w:hAnsi="Calibri"/>
          <w:lang w:val="mt-MT"/>
        </w:rPr>
        <w:t>konsultazzjoni pubblika, li kienet għaddejja fl-aħħar xhur. Il-preżentazzjoni tal-</w:t>
      </w:r>
      <w:del w:id="203" w:author="Christian Lawrence Raggio" w:date="2015-11-03T15:50:00Z">
        <w:r w:rsidRPr="00F33864" w:rsidDel="00DD7F87">
          <w:rPr>
            <w:rFonts w:ascii="Calibri" w:hAnsi="Calibri"/>
            <w:lang w:val="mt-MT"/>
          </w:rPr>
          <w:delText xml:space="preserve"> </w:delText>
        </w:r>
      </w:del>
      <w:r w:rsidRPr="00F33864">
        <w:rPr>
          <w:rFonts w:ascii="Calibri" w:hAnsi="Calibri"/>
          <w:lang w:val="mt-MT"/>
        </w:rPr>
        <w:t>proposti saret mill-Ministru tal-Infrastruttura, Trasport u Komunikazzjoni Austin Gatt waqt Konferenza Nazzjonali, li għaliha attendew dawk kollha interessati fis-settur, inkluż xufiera ta' karozzi tal-linja. Il-proposti jinkludu: - Servizz tal-linja li jitħaddem kuljum bejn is-6:00am u l-11:00pm; - Ikun hemm servizz anke bil-lejl; - Il-frekwenza bejn kull vjaġġ tkun ta' bejn 10 minuti u 30 minuta; - Jiżdiedu vened ġodda tal-linja fil- Luxol, Raħal Ġdid, il-Marsa, l-Ajruport Internazzjonali, l-Imsida u l-Isptar Mater Dei;</w:t>
      </w:r>
    </w:p>
    <w:p w:rsidR="00F33864" w:rsidRPr="00F33864" w:rsidRDefault="00F33864" w:rsidP="00F33864">
      <w:pPr>
        <w:spacing w:line="480" w:lineRule="auto"/>
        <w:jc w:val="both"/>
        <w:rPr>
          <w:rFonts w:ascii="Calibri" w:hAnsi="Calibri"/>
          <w:lang w:val="mt-MT"/>
        </w:rPr>
      </w:pPr>
      <w:r w:rsidRPr="00F33864">
        <w:rPr>
          <w:rFonts w:ascii="Calibri" w:hAnsi="Calibri"/>
          <w:lang w:val="mt-MT"/>
        </w:rPr>
        <w:t>-</w:t>
      </w:r>
      <w:r w:rsidRPr="00F33864">
        <w:rPr>
          <w:rFonts w:ascii="Calibri" w:hAnsi="Calibri"/>
          <w:lang w:val="mt-MT"/>
        </w:rPr>
        <w:tab/>
        <w:t>Ix-xufiera ma jibqgħux jaħdmu ħinijiet twal; - Jiżdiedu faċilitajiet ġodda fil-vened proposti; - Il-flotta tal-karozzi tal-linja tkun tinkludi vetturi ta' daqsijiet differenti;</w:t>
      </w:r>
    </w:p>
    <w:p w:rsidR="00F33864" w:rsidRPr="00F33864" w:rsidRDefault="00F33864" w:rsidP="00F33864">
      <w:pPr>
        <w:spacing w:line="480" w:lineRule="auto"/>
        <w:jc w:val="both"/>
        <w:rPr>
          <w:rFonts w:ascii="Calibri" w:hAnsi="Calibri"/>
          <w:lang w:val="mt-MT"/>
        </w:rPr>
      </w:pPr>
      <w:r w:rsidRPr="00F33864">
        <w:rPr>
          <w:rFonts w:ascii="Calibri" w:hAnsi="Calibri"/>
          <w:lang w:val="mt-MT"/>
        </w:rPr>
        <w:t>-</w:t>
      </w:r>
      <w:r w:rsidRPr="00F33864">
        <w:rPr>
          <w:rFonts w:ascii="Calibri" w:hAnsi="Calibri"/>
          <w:lang w:val="mt-MT"/>
        </w:rPr>
        <w:tab/>
        <w:t xml:space="preserve">L-istandard ta' emmissjonijiet għandha tkun EURO III jew ogħla; - Tiġi introdotta sistema ġdida ta' xiri tal-biljetti; - Fejn hu possibbli jiżdiedu l-bus lanes. Il-Ministru Austin Gatt spjega li dwar din ir-Riforma l-Gvern għadu miftuħ għal kull suġġeriment, filwaqt li qal li din is-sistema l-ġdida għandha tibda titħaddem sal-2009. Hu qal li għal dan is-servizz tal-linja għandu jinħareġ tender pubbliku, filwaqt li sostna li l-Gvern se jibqa' kommess li jagħti kumpens xieraq lis-sidien fejn ikun hemm bżonn. Aktar dwar ir-Riforma tat-Trasport Pubbliku </w:t>
      </w:r>
      <w:ins w:id="204" w:author="Christian Lawrence Raggio" w:date="2015-11-03T15:52:00Z">
        <w:r w:rsidR="00DD7F87">
          <w:rPr>
            <w:rFonts w:ascii="Calibri" w:hAnsi="Calibri"/>
            <w:lang w:val="mt-MT"/>
          </w:rPr>
          <w:t>i</w:t>
        </w:r>
      </w:ins>
      <w:del w:id="205" w:author="Christian Lawrence Raggio" w:date="2015-11-03T15:52:00Z">
        <w:r w:rsidRPr="00F33864" w:rsidDel="00DD7F87">
          <w:rPr>
            <w:rFonts w:ascii="Calibri" w:hAnsi="Calibri"/>
            <w:lang w:val="mt-MT"/>
          </w:rPr>
          <w:delText>I</w:delText>
        </w:r>
      </w:del>
      <w:r w:rsidRPr="00F33864">
        <w:rPr>
          <w:rFonts w:ascii="Calibri" w:hAnsi="Calibri"/>
          <w:lang w:val="mt-MT"/>
        </w:rPr>
        <w:t>żda r-Riforma tat-Trasport Pubbliku ma ti</w:t>
      </w:r>
      <w:del w:id="206" w:author="Christian Lawrence Raggio" w:date="2015-11-03T15:52:00Z">
        <w:r w:rsidRPr="00F33864" w:rsidDel="00DD7F87">
          <w:rPr>
            <w:rFonts w:ascii="Calibri" w:hAnsi="Calibri"/>
            <w:lang w:val="mt-MT"/>
          </w:rPr>
          <w:delText>e</w:delText>
        </w:r>
      </w:del>
      <w:r w:rsidRPr="00F33864">
        <w:rPr>
          <w:rFonts w:ascii="Calibri" w:hAnsi="Calibri"/>
          <w:lang w:val="mt-MT"/>
        </w:rPr>
        <w:t>qafx hawn, għax anke f'Għawdex se jiġi estiż is-servizz tal-linja bejn l-irħula u bil-lejl.</w:t>
      </w:r>
    </w:p>
    <w:p w:rsidR="00F33864" w:rsidRPr="00F33864" w:rsidRDefault="00F33864" w:rsidP="00F33864">
      <w:pPr>
        <w:spacing w:line="480" w:lineRule="auto"/>
        <w:jc w:val="both"/>
        <w:rPr>
          <w:rFonts w:ascii="Calibri" w:hAnsi="Calibri"/>
          <w:lang w:val="mt-MT"/>
        </w:rPr>
      </w:pPr>
      <w:r w:rsidRPr="00F33864">
        <w:rPr>
          <w:rFonts w:ascii="Calibri" w:hAnsi="Calibri"/>
          <w:lang w:val="mt-MT"/>
        </w:rPr>
        <w:lastRenderedPageBreak/>
        <w:t>F'dan il-każ il-Gvern dispost jagħti direct order għas-servizz għax b'hekk ma tkun qed tinkiser l-ebda regola tal-UE. Iżda dan ma jistax isir fil-ka</w:t>
      </w:r>
      <w:ins w:id="207" w:author="Christian Lawrence Raggio" w:date="2015-11-03T15:52:00Z">
        <w:r w:rsidR="00A36623">
          <w:rPr>
            <w:rFonts w:ascii="Calibri" w:hAnsi="Calibri"/>
            <w:lang w:val="mt-MT"/>
          </w:rPr>
          <w:t>ż</w:t>
        </w:r>
      </w:ins>
      <w:del w:id="208" w:author="Christian Lawrence Raggio" w:date="2015-11-03T15:52:00Z">
        <w:r w:rsidRPr="00F33864" w:rsidDel="00A36623">
          <w:rPr>
            <w:rFonts w:ascii="Calibri" w:hAnsi="Calibri"/>
            <w:lang w:val="mt-MT"/>
          </w:rPr>
          <w:delText>z</w:delText>
        </w:r>
      </w:del>
      <w:r w:rsidRPr="00F33864">
        <w:rPr>
          <w:rFonts w:ascii="Calibri" w:hAnsi="Calibri"/>
          <w:lang w:val="mt-MT"/>
        </w:rPr>
        <w:t xml:space="preserve"> ta' Malta. Proposti oħra jinkludu: - Sistemi ġodda ta' park and ride f'lokalitajiet bħall-Marsa u St. Andrew's;</w:t>
      </w:r>
    </w:p>
    <w:p w:rsidR="00F33864" w:rsidRPr="00F33864" w:rsidRDefault="00F33864" w:rsidP="00F33864">
      <w:pPr>
        <w:spacing w:line="480" w:lineRule="auto"/>
        <w:jc w:val="both"/>
        <w:rPr>
          <w:rFonts w:ascii="Calibri" w:hAnsi="Calibri"/>
          <w:lang w:val="mt-MT"/>
        </w:rPr>
      </w:pPr>
      <w:r w:rsidRPr="00F33864">
        <w:rPr>
          <w:rFonts w:ascii="Calibri" w:hAnsi="Calibri"/>
          <w:lang w:val="mt-MT"/>
        </w:rPr>
        <w:t>-</w:t>
      </w:r>
      <w:r w:rsidRPr="00F33864">
        <w:rPr>
          <w:rFonts w:ascii="Calibri" w:hAnsi="Calibri"/>
          <w:lang w:val="mt-MT"/>
        </w:rPr>
        <w:tab/>
        <w:t>Tiġi msaħħa l-konnessjoni bejn l-Ajruport Internazzjonali u l-Port taċ-Ċirkewwa;</w:t>
      </w:r>
    </w:p>
    <w:p w:rsidR="00F33864" w:rsidRPr="00F33864" w:rsidRDefault="00F33864" w:rsidP="00F33864">
      <w:pPr>
        <w:spacing w:line="480" w:lineRule="auto"/>
        <w:jc w:val="both"/>
        <w:rPr>
          <w:rFonts w:ascii="Calibri" w:hAnsi="Calibri"/>
          <w:lang w:val="mt-MT"/>
        </w:rPr>
      </w:pPr>
      <w:r w:rsidRPr="00F33864">
        <w:rPr>
          <w:rFonts w:ascii="Calibri" w:hAnsi="Calibri"/>
          <w:lang w:val="mt-MT"/>
        </w:rPr>
        <w:t>-</w:t>
      </w:r>
      <w:r w:rsidRPr="00F33864">
        <w:rPr>
          <w:rFonts w:ascii="Calibri" w:hAnsi="Calibri"/>
          <w:lang w:val="mt-MT"/>
        </w:rPr>
        <w:tab/>
        <w:t>Jittejjeb is-servizz tal-ferries minn Tas-Sliema għall-Belt u mill-Belt għall-Kottonera;</w:t>
      </w:r>
    </w:p>
    <w:p w:rsidR="00F33864" w:rsidRPr="00F33864" w:rsidRDefault="00F33864" w:rsidP="00F33864">
      <w:pPr>
        <w:spacing w:line="480" w:lineRule="auto"/>
        <w:jc w:val="both"/>
        <w:rPr>
          <w:rFonts w:ascii="Calibri" w:hAnsi="Calibri"/>
          <w:lang w:val="mt-MT"/>
        </w:rPr>
      </w:pPr>
      <w:r w:rsidRPr="00F33864">
        <w:rPr>
          <w:rFonts w:ascii="Calibri" w:hAnsi="Calibri"/>
          <w:lang w:val="mt-MT"/>
        </w:rPr>
        <w:t>-</w:t>
      </w:r>
      <w:r w:rsidRPr="00F33864">
        <w:rPr>
          <w:rFonts w:ascii="Calibri" w:hAnsi="Calibri"/>
          <w:lang w:val="mt-MT"/>
        </w:rPr>
        <w:tab/>
        <w:t>Jibdew joperaw rotot f'postijiet li sal-lum għadhom m</w:t>
      </w:r>
      <w:del w:id="209" w:author="Christian Lawrence Raggio" w:date="2015-11-03T15:54:00Z">
        <w:r w:rsidRPr="00F33864" w:rsidDel="00A36623">
          <w:rPr>
            <w:rFonts w:ascii="Calibri" w:hAnsi="Calibri"/>
            <w:lang w:val="mt-MT"/>
          </w:rPr>
          <w:delText>'</w:delText>
        </w:r>
      </w:del>
      <w:r w:rsidRPr="00F33864">
        <w:rPr>
          <w:rFonts w:ascii="Calibri" w:hAnsi="Calibri"/>
          <w:lang w:val="mt-MT"/>
        </w:rPr>
        <w:t>humiex jintlaħqu, bħall-</w:t>
      </w:r>
      <w:del w:id="210" w:author="Christian Lawrence Raggio" w:date="2015-11-03T15:53:00Z">
        <w:r w:rsidRPr="00F33864" w:rsidDel="00A36623">
          <w:rPr>
            <w:rFonts w:ascii="Calibri" w:hAnsi="Calibri"/>
            <w:lang w:val="mt-MT"/>
          </w:rPr>
          <w:delText xml:space="preserve"> </w:delText>
        </w:r>
      </w:del>
      <w:r w:rsidRPr="00F33864">
        <w:rPr>
          <w:rFonts w:ascii="Calibri" w:hAnsi="Calibri"/>
          <w:lang w:val="mt-MT"/>
        </w:rPr>
        <w:t>housing estates il-ġodda. Matul din il-Konferenza saru numru ta' interventi mill-</w:t>
      </w:r>
      <w:del w:id="211" w:author="Christian Lawrence Raggio" w:date="2015-11-03T15:54:00Z">
        <w:r w:rsidRPr="00F33864" w:rsidDel="00A36623">
          <w:rPr>
            <w:rFonts w:ascii="Calibri" w:hAnsi="Calibri"/>
            <w:lang w:val="mt-MT"/>
          </w:rPr>
          <w:delText xml:space="preserve"> </w:delText>
        </w:r>
      </w:del>
      <w:r w:rsidRPr="00F33864">
        <w:rPr>
          <w:rFonts w:ascii="Calibri" w:hAnsi="Calibri"/>
          <w:lang w:val="mt-MT"/>
        </w:rPr>
        <w:t>pubbliku. Filwaqt li kien hemm xi xufiera li kontinwament bdew jinterrompu l-</w:t>
      </w:r>
      <w:del w:id="212" w:author="Christian Lawrence Raggio" w:date="2015-11-03T15:54:00Z">
        <w:r w:rsidRPr="00F33864" w:rsidDel="00A36623">
          <w:rPr>
            <w:rFonts w:ascii="Calibri" w:hAnsi="Calibri"/>
            <w:lang w:val="mt-MT"/>
          </w:rPr>
          <w:delText xml:space="preserve"> </w:delText>
        </w:r>
      </w:del>
      <w:r w:rsidRPr="00F33864">
        <w:rPr>
          <w:rFonts w:ascii="Calibri" w:hAnsi="Calibri"/>
          <w:lang w:val="mt-MT"/>
        </w:rPr>
        <w:t>preżentazzjoni li bdiet issirilhom, oħrajn tkellmu bi kritika kostruttiva dwar dawn il-</w:t>
      </w:r>
      <w:del w:id="213" w:author="Christian Lawrence Raggio" w:date="2015-11-03T15:54:00Z">
        <w:r w:rsidRPr="00F33864" w:rsidDel="00A36623">
          <w:rPr>
            <w:rFonts w:ascii="Calibri" w:hAnsi="Calibri"/>
            <w:lang w:val="mt-MT"/>
          </w:rPr>
          <w:delText xml:space="preserve"> </w:delText>
        </w:r>
      </w:del>
      <w:r w:rsidRPr="00F33864">
        <w:rPr>
          <w:rFonts w:ascii="Calibri" w:hAnsi="Calibri"/>
          <w:lang w:val="mt-MT"/>
        </w:rPr>
        <w:t>proposti. Saħansitra kien hemm xufiera li apprezzaw il-fatt li din ir-riforma hi meħtieġa.</w:t>
      </w:r>
    </w:p>
    <w:p w:rsidR="00F33864" w:rsidRDefault="00F33864" w:rsidP="00F33864">
      <w:pPr>
        <w:spacing w:line="480" w:lineRule="auto"/>
        <w:jc w:val="both"/>
        <w:rPr>
          <w:rFonts w:ascii="Calibri" w:hAnsi="Calibri"/>
          <w:b/>
          <w:u w:val="single"/>
          <w:lang w:val="mt-MT"/>
        </w:rPr>
      </w:pPr>
    </w:p>
    <w:p w:rsidR="00F33864" w:rsidRPr="00F33864" w:rsidRDefault="00F33864" w:rsidP="00F33864">
      <w:pPr>
        <w:spacing w:line="480" w:lineRule="auto"/>
        <w:jc w:val="both"/>
        <w:rPr>
          <w:rFonts w:ascii="Calibri" w:hAnsi="Calibri"/>
          <w:lang w:val="mt-MT"/>
        </w:rPr>
      </w:pPr>
      <w:r w:rsidRPr="00F33864">
        <w:rPr>
          <w:rFonts w:ascii="Calibri" w:hAnsi="Calibri"/>
          <w:b/>
          <w:u w:val="single"/>
          <w:lang w:val="mt-MT"/>
        </w:rPr>
        <w:t>KONFERENZA DWAR ID-DRITTIJIET TA’ PERSUNI B’DI</w:t>
      </w:r>
      <w:ins w:id="214" w:author="Christian Lawrence Raggio" w:date="2015-11-03T15:54:00Z">
        <w:r w:rsidR="00A36623">
          <w:rPr>
            <w:rFonts w:ascii="Calibri" w:hAnsi="Calibri"/>
            <w:b/>
            <w:u w:val="single"/>
            <w:lang w:val="mt-MT"/>
          </w:rPr>
          <w:t>Ż</w:t>
        </w:r>
      </w:ins>
      <w:del w:id="215" w:author="Christian Lawrence Raggio" w:date="2015-11-03T15:54:00Z">
        <w:r w:rsidRPr="00F33864" w:rsidDel="00A36623">
          <w:rPr>
            <w:rFonts w:ascii="Calibri" w:hAnsi="Calibri"/>
            <w:b/>
            <w:u w:val="single"/>
            <w:lang w:val="mt-MT"/>
          </w:rPr>
          <w:delText>Z</w:delText>
        </w:r>
      </w:del>
      <w:r w:rsidRPr="00F33864">
        <w:rPr>
          <w:rFonts w:ascii="Calibri" w:hAnsi="Calibri"/>
          <w:b/>
          <w:u w:val="single"/>
          <w:lang w:val="mt-MT"/>
        </w:rPr>
        <w:t>ABILIT</w:t>
      </w:r>
      <w:ins w:id="216" w:author="Christian Lawrence Raggio" w:date="2015-11-03T15:55:00Z">
        <w:r w:rsidR="00A36623">
          <w:rPr>
            <w:rFonts w:ascii="Calibri" w:hAnsi="Calibri"/>
            <w:b/>
            <w:u w:val="single"/>
            <w:lang w:val="mt-MT"/>
          </w:rPr>
          <w:t>À</w:t>
        </w:r>
      </w:ins>
      <w:del w:id="217" w:author="Christian Lawrence Raggio" w:date="2015-11-03T15:55:00Z">
        <w:r w:rsidRPr="00F33864" w:rsidDel="00A36623">
          <w:rPr>
            <w:rFonts w:ascii="Calibri" w:hAnsi="Calibri"/>
            <w:b/>
            <w:u w:val="single"/>
            <w:lang w:val="mt-MT"/>
          </w:rPr>
          <w:delText>A’</w:delText>
        </w:r>
      </w:del>
      <w:r w:rsidRPr="00F33864">
        <w:rPr>
          <w:rFonts w:ascii="Calibri" w:hAnsi="Calibri"/>
          <w:lang w:val="mt-MT"/>
        </w:rPr>
        <w:t>: Il-Federazzjoni Għawdxija Persuni b'Diżabilt</w:t>
      </w:r>
      <w:ins w:id="218" w:author="Christian Lawrence Raggio" w:date="2015-11-03T15:55:00Z">
        <w:r w:rsidR="00DB407C">
          <w:rPr>
            <w:rFonts w:ascii="Calibri" w:hAnsi="Calibri"/>
            <w:lang w:val="mt-MT"/>
          </w:rPr>
          <w:t>à</w:t>
        </w:r>
      </w:ins>
      <w:del w:id="219" w:author="Christian Lawrence Raggio" w:date="2015-11-03T15:55:00Z">
        <w:r w:rsidRPr="00F33864" w:rsidDel="00A36623">
          <w:rPr>
            <w:rFonts w:ascii="Calibri" w:hAnsi="Calibri"/>
            <w:lang w:val="mt-MT"/>
          </w:rPr>
          <w:delText>a</w:delText>
        </w:r>
      </w:del>
      <w:r w:rsidRPr="00F33864">
        <w:rPr>
          <w:rFonts w:ascii="Calibri" w:hAnsi="Calibri"/>
          <w:lang w:val="mt-MT"/>
        </w:rPr>
        <w:t xml:space="preserve"> organizzat konferenza bl-isem 'Id- Drittijiet tal-Persuni b'Diżabbilt</w:t>
      </w:r>
      <w:ins w:id="220" w:author="Christian Lawrence Raggio" w:date="2015-11-03T15:55:00Z">
        <w:r w:rsidR="00DB407C">
          <w:rPr>
            <w:rFonts w:ascii="Calibri" w:hAnsi="Calibri"/>
            <w:lang w:val="mt-MT"/>
          </w:rPr>
          <w:t>à</w:t>
        </w:r>
      </w:ins>
      <w:del w:id="221" w:author="Christian Lawrence Raggio" w:date="2015-11-03T15:55:00Z">
        <w:r w:rsidRPr="00F33864" w:rsidDel="00DB407C">
          <w:rPr>
            <w:rFonts w:ascii="Calibri" w:hAnsi="Calibri"/>
            <w:lang w:val="mt-MT"/>
          </w:rPr>
          <w:delText>a'</w:delText>
        </w:r>
      </w:del>
      <w:r w:rsidRPr="00F33864">
        <w:rPr>
          <w:rFonts w:ascii="Calibri" w:hAnsi="Calibri"/>
          <w:lang w:val="mt-MT"/>
        </w:rPr>
        <w:t>. Din il-konferenza kienet tifforma parti mill-attivitajiet tal-ġimgħa ddedikata lill-persuni b'diżabilit</w:t>
      </w:r>
      <w:ins w:id="222" w:author="Christian Lawrence Raggio" w:date="2015-11-03T15:55:00Z">
        <w:r w:rsidR="00DB407C">
          <w:rPr>
            <w:rFonts w:ascii="Calibri" w:hAnsi="Calibri"/>
            <w:lang w:val="mt-MT"/>
          </w:rPr>
          <w:t>à</w:t>
        </w:r>
      </w:ins>
      <w:del w:id="223" w:author="Christian Lawrence Raggio" w:date="2015-11-03T15:55:00Z">
        <w:r w:rsidRPr="00F33864" w:rsidDel="00DB407C">
          <w:rPr>
            <w:rFonts w:ascii="Calibri" w:hAnsi="Calibri"/>
            <w:lang w:val="mt-MT"/>
          </w:rPr>
          <w:delText>a</w:delText>
        </w:r>
      </w:del>
      <w:r w:rsidRPr="00F33864">
        <w:rPr>
          <w:rFonts w:ascii="Calibri" w:hAnsi="Calibri"/>
          <w:lang w:val="mt-MT"/>
        </w:rPr>
        <w:t>. Il-Konferenza nfetħet b'diskors tal-</w:t>
      </w:r>
      <w:del w:id="224" w:author="Christian Lawrence Raggio" w:date="2015-11-03T15:55:00Z">
        <w:r w:rsidRPr="00F33864" w:rsidDel="00DB407C">
          <w:rPr>
            <w:rFonts w:ascii="Calibri" w:hAnsi="Calibri"/>
            <w:lang w:val="mt-MT"/>
          </w:rPr>
          <w:delText xml:space="preserve"> </w:delText>
        </w:r>
      </w:del>
      <w:r w:rsidRPr="00F33864">
        <w:rPr>
          <w:rFonts w:ascii="Calibri" w:hAnsi="Calibri"/>
          <w:lang w:val="mt-MT"/>
        </w:rPr>
        <w:t>okkażjoni mill-Ministru għal Għawdex Giovanna Debono. Fid-diskors tagħha, hi faħħret il-Federazzjoni li hija rikonoxxuta bħala l-vuċi li tirrappreżenta lill-persuni b'diżabilit</w:t>
      </w:r>
      <w:ins w:id="225" w:author="Christian Lawrence Raggio" w:date="2015-11-03T15:56:00Z">
        <w:r w:rsidR="00DB407C">
          <w:rPr>
            <w:rFonts w:ascii="Calibri" w:hAnsi="Calibri"/>
            <w:lang w:val="mt-MT"/>
          </w:rPr>
          <w:t>à</w:t>
        </w:r>
      </w:ins>
      <w:del w:id="226" w:author="Christian Lawrence Raggio" w:date="2015-11-03T15:56:00Z">
        <w:r w:rsidRPr="00F33864" w:rsidDel="00DB407C">
          <w:rPr>
            <w:rFonts w:ascii="Calibri" w:hAnsi="Calibri"/>
            <w:lang w:val="mt-MT"/>
          </w:rPr>
          <w:delText>a</w:delText>
        </w:r>
      </w:del>
      <w:r w:rsidRPr="00F33864">
        <w:rPr>
          <w:rFonts w:ascii="Calibri" w:hAnsi="Calibri"/>
          <w:lang w:val="mt-MT"/>
        </w:rPr>
        <w:t xml:space="preserve"> f'Għawdex, kemm fuq bażi reġjonali u anke nazzjonali. Fid-diskors tagħha Giovanna Debono semmiet ukoll l-ftehim bejn il-Ministeru għal Għawdex u l-</w:t>
      </w:r>
      <w:del w:id="227" w:author="Christian Lawrence Raggio" w:date="2015-11-03T15:56:00Z">
        <w:r w:rsidRPr="00F33864" w:rsidDel="00DB407C">
          <w:rPr>
            <w:rFonts w:ascii="Calibri" w:hAnsi="Calibri"/>
            <w:lang w:val="mt-MT"/>
          </w:rPr>
          <w:delText xml:space="preserve"> </w:delText>
        </w:r>
      </w:del>
      <w:r w:rsidRPr="00F33864">
        <w:rPr>
          <w:rFonts w:ascii="Calibri" w:hAnsi="Calibri"/>
          <w:lang w:val="mt-MT"/>
        </w:rPr>
        <w:t>Federazzjoni Għawdxija Persuni b'Diżabilit</w:t>
      </w:r>
      <w:ins w:id="228" w:author="Christian Lawrence Raggio" w:date="2015-11-03T15:56:00Z">
        <w:r w:rsidR="00DB407C">
          <w:rPr>
            <w:rFonts w:ascii="Calibri" w:hAnsi="Calibri"/>
            <w:lang w:val="mt-MT"/>
          </w:rPr>
          <w:t>à</w:t>
        </w:r>
      </w:ins>
      <w:del w:id="229" w:author="Christian Lawrence Raggio" w:date="2015-11-03T15:56:00Z">
        <w:r w:rsidRPr="00F33864" w:rsidDel="00DB407C">
          <w:rPr>
            <w:rFonts w:ascii="Calibri" w:hAnsi="Calibri"/>
            <w:lang w:val="mt-MT"/>
          </w:rPr>
          <w:delText>a</w:delText>
        </w:r>
      </w:del>
      <w:r w:rsidRPr="00F33864">
        <w:rPr>
          <w:rFonts w:ascii="Calibri" w:hAnsi="Calibri"/>
          <w:lang w:val="mt-MT"/>
        </w:rPr>
        <w:t>, fejn iż-żewġ entitajiet qablu li se jagħmlu l-ħila tagħhom biex flimkien jippromovu 'l quddiem il-qasam tad-diżabilit</w:t>
      </w:r>
      <w:ins w:id="230" w:author="Christian Lawrence Raggio" w:date="2015-11-03T15:57:00Z">
        <w:r w:rsidR="00DB407C">
          <w:rPr>
            <w:rFonts w:ascii="Calibri" w:hAnsi="Calibri"/>
            <w:lang w:val="mt-MT"/>
          </w:rPr>
          <w:t>à</w:t>
        </w:r>
      </w:ins>
      <w:del w:id="231" w:author="Christian Lawrence Raggio" w:date="2015-11-03T15:57:00Z">
        <w:r w:rsidRPr="00F33864" w:rsidDel="00DB407C">
          <w:rPr>
            <w:rFonts w:ascii="Calibri" w:hAnsi="Calibri"/>
            <w:lang w:val="mt-MT"/>
          </w:rPr>
          <w:delText>a</w:delText>
        </w:r>
      </w:del>
      <w:r w:rsidRPr="00F33864">
        <w:rPr>
          <w:rFonts w:ascii="Calibri" w:hAnsi="Calibri"/>
          <w:lang w:val="mt-MT"/>
        </w:rPr>
        <w:t xml:space="preserve"> f'Għawdex. Joe Camilleri, i</w:t>
      </w:r>
      <w:ins w:id="232" w:author="Christian Lawrence Raggio" w:date="2015-11-03T15:57:00Z">
        <w:r w:rsidR="00DB407C">
          <w:rPr>
            <w:rFonts w:ascii="Calibri" w:hAnsi="Calibri"/>
            <w:lang w:val="mt-MT"/>
          </w:rPr>
          <w:t>ċ</w:t>
        </w:r>
      </w:ins>
      <w:del w:id="233" w:author="Christian Lawrence Raggio" w:date="2015-11-03T15:57:00Z">
        <w:r w:rsidRPr="00F33864" w:rsidDel="00DB407C">
          <w:rPr>
            <w:rFonts w:ascii="Calibri" w:hAnsi="Calibri"/>
            <w:lang w:val="mt-MT"/>
          </w:rPr>
          <w:delText>c</w:delText>
        </w:r>
      </w:del>
      <w:r w:rsidRPr="00F33864">
        <w:rPr>
          <w:rFonts w:ascii="Calibri" w:hAnsi="Calibri"/>
          <w:lang w:val="mt-MT"/>
        </w:rPr>
        <w:t>-Chairperson tal-Kummisjoni Nazzjonali Persuni b'Diżabilit</w:t>
      </w:r>
      <w:ins w:id="234" w:author="Christian Lawrence Raggio" w:date="2015-11-03T15:57:00Z">
        <w:r w:rsidR="00DB407C">
          <w:rPr>
            <w:rFonts w:ascii="Calibri" w:hAnsi="Calibri"/>
            <w:lang w:val="mt-MT"/>
          </w:rPr>
          <w:t>à</w:t>
        </w:r>
      </w:ins>
      <w:del w:id="235" w:author="Christian Lawrence Raggio" w:date="2015-11-03T15:57:00Z">
        <w:r w:rsidRPr="00F33864" w:rsidDel="00DB407C">
          <w:rPr>
            <w:rFonts w:ascii="Calibri" w:hAnsi="Calibri"/>
            <w:lang w:val="mt-MT"/>
          </w:rPr>
          <w:delText>a'</w:delText>
        </w:r>
      </w:del>
      <w:r w:rsidRPr="00F33864">
        <w:rPr>
          <w:rFonts w:ascii="Calibri" w:hAnsi="Calibri"/>
          <w:lang w:val="mt-MT"/>
        </w:rPr>
        <w:t xml:space="preserve"> ta ħarsa lejn il-kontenut tal-konvenzjoni tan-Nazzjonijiet Uniti dwar id- drittijiet tal-persuni b'Diżabilt</w:t>
      </w:r>
      <w:ins w:id="236" w:author="Christian Lawrence Raggio" w:date="2015-11-03T15:57:00Z">
        <w:r w:rsidR="00DB407C">
          <w:rPr>
            <w:rFonts w:ascii="Calibri" w:hAnsi="Calibri"/>
            <w:lang w:val="mt-MT"/>
          </w:rPr>
          <w:t>à</w:t>
        </w:r>
      </w:ins>
      <w:del w:id="237" w:author="Christian Lawrence Raggio" w:date="2015-11-03T15:57:00Z">
        <w:r w:rsidRPr="00F33864" w:rsidDel="00DB407C">
          <w:rPr>
            <w:rFonts w:ascii="Calibri" w:hAnsi="Calibri"/>
            <w:lang w:val="mt-MT"/>
          </w:rPr>
          <w:delText>a</w:delText>
        </w:r>
      </w:del>
      <w:r w:rsidRPr="00F33864">
        <w:rPr>
          <w:rFonts w:ascii="Calibri" w:hAnsi="Calibri"/>
          <w:lang w:val="mt-MT"/>
        </w:rPr>
        <w:t xml:space="preserve">. Qal ukoll li Malta qiegħda fil-proċess </w:t>
      </w:r>
      <w:r w:rsidRPr="00F33864">
        <w:rPr>
          <w:rFonts w:ascii="Calibri" w:hAnsi="Calibri"/>
          <w:lang w:val="mt-MT"/>
        </w:rPr>
        <w:lastRenderedPageBreak/>
        <w:t xml:space="preserve">biex tirratifika din il-konvenzjoni. Waqt l-istess konferenza tkellem </w:t>
      </w:r>
      <w:ins w:id="238" w:author="Christian Lawrence Raggio" w:date="2015-11-03T15:58:00Z">
        <w:r w:rsidR="00CB41A1">
          <w:rPr>
            <w:rFonts w:ascii="Calibri" w:hAnsi="Calibri"/>
            <w:lang w:val="mt-MT"/>
          </w:rPr>
          <w:t>u</w:t>
        </w:r>
      </w:ins>
      <w:del w:id="239" w:author="Christian Lawrence Raggio" w:date="2015-11-03T15:58:00Z">
        <w:r w:rsidRPr="00F33864" w:rsidDel="00CB41A1">
          <w:rPr>
            <w:rFonts w:ascii="Calibri" w:hAnsi="Calibri"/>
            <w:lang w:val="mt-MT"/>
          </w:rPr>
          <w:delText>w</w:delText>
        </w:r>
      </w:del>
      <w:r w:rsidRPr="00F33864">
        <w:rPr>
          <w:rFonts w:ascii="Calibri" w:hAnsi="Calibri"/>
          <w:lang w:val="mt-MT"/>
        </w:rPr>
        <w:t xml:space="preserve">koll </w:t>
      </w:r>
      <w:ins w:id="240" w:author="Christian Lawrence Raggio" w:date="2015-11-03T15:58:00Z">
        <w:r w:rsidR="00CB41A1">
          <w:rPr>
            <w:rFonts w:ascii="Calibri" w:hAnsi="Calibri"/>
            <w:lang w:val="mt-MT"/>
          </w:rPr>
          <w:t>i</w:t>
        </w:r>
      </w:ins>
      <w:del w:id="241" w:author="Christian Lawrence Raggio" w:date="2015-11-03T15:58:00Z">
        <w:r w:rsidRPr="00F33864" w:rsidDel="00CB41A1">
          <w:rPr>
            <w:rFonts w:ascii="Calibri" w:hAnsi="Calibri"/>
            <w:lang w:val="mt-MT"/>
          </w:rPr>
          <w:delText>I</w:delText>
        </w:r>
      </w:del>
      <w:r w:rsidRPr="00F33864">
        <w:rPr>
          <w:rFonts w:ascii="Calibri" w:hAnsi="Calibri"/>
          <w:lang w:val="mt-MT"/>
        </w:rPr>
        <w:t xml:space="preserve">l-President tal-Federazzjoni Dr Kevin Cutajar li fl-intervent tiegħu </w:t>
      </w:r>
      <w:del w:id="242" w:author="Christian Lawrence Raggio" w:date="2015-11-03T15:58:00Z">
        <w:r w:rsidRPr="00F33864" w:rsidDel="00CB41A1">
          <w:rPr>
            <w:rFonts w:ascii="Calibri" w:hAnsi="Calibri"/>
            <w:lang w:val="mt-MT"/>
          </w:rPr>
          <w:delText>i</w:delText>
        </w:r>
      </w:del>
      <w:r w:rsidRPr="00F33864">
        <w:rPr>
          <w:rFonts w:ascii="Calibri" w:hAnsi="Calibri"/>
          <w:lang w:val="mt-MT"/>
        </w:rPr>
        <w:t>ffoka fuq il-liġijiet ta' Malta li jirrigward</w:t>
      </w:r>
      <w:ins w:id="243" w:author="Christian Lawrence Raggio" w:date="2015-11-03T15:58:00Z">
        <w:r w:rsidR="00CB41A1">
          <w:rPr>
            <w:rFonts w:ascii="Calibri" w:hAnsi="Calibri"/>
            <w:lang w:val="mt-MT"/>
          </w:rPr>
          <w:t>j</w:t>
        </w:r>
      </w:ins>
      <w:r w:rsidRPr="00F33864">
        <w:rPr>
          <w:rFonts w:ascii="Calibri" w:hAnsi="Calibri"/>
          <w:lang w:val="mt-MT"/>
        </w:rPr>
        <w:t>aw il-persuni b'diżabilit</w:t>
      </w:r>
      <w:ins w:id="244" w:author="Christian Lawrence Raggio" w:date="2015-11-03T15:58:00Z">
        <w:r w:rsidR="00CB41A1">
          <w:rPr>
            <w:rFonts w:ascii="Calibri" w:hAnsi="Calibri"/>
            <w:lang w:val="mt-MT"/>
          </w:rPr>
          <w:t>à</w:t>
        </w:r>
      </w:ins>
      <w:del w:id="245" w:author="Christian Lawrence Raggio" w:date="2015-11-03T15:58:00Z">
        <w:r w:rsidRPr="00F33864" w:rsidDel="00CB41A1">
          <w:rPr>
            <w:rFonts w:ascii="Calibri" w:hAnsi="Calibri"/>
            <w:lang w:val="mt-MT"/>
          </w:rPr>
          <w:delText>a</w:delText>
        </w:r>
      </w:del>
      <w:r w:rsidRPr="00F33864">
        <w:rPr>
          <w:rFonts w:ascii="Calibri" w:hAnsi="Calibri"/>
          <w:lang w:val="mt-MT"/>
        </w:rPr>
        <w:t xml:space="preserve"> partikolarment il-Liġi Opportunitajiet Indaqs. Il-konferenza ġiet fi tmiemha b'diskors mill-Isqof ta' Għawdex Mons Mario Grech.</w:t>
      </w:r>
    </w:p>
    <w:p w:rsidR="00F33864" w:rsidRPr="00BF5E2D" w:rsidRDefault="00F33864" w:rsidP="00BF5E2D">
      <w:pPr>
        <w:spacing w:before="100" w:beforeAutospacing="1" w:after="100" w:afterAutospacing="1" w:line="480" w:lineRule="auto"/>
        <w:jc w:val="both"/>
        <w:rPr>
          <w:rFonts w:ascii="Calibri" w:hAnsi="Calibri"/>
          <w:lang w:val="mt-MT"/>
        </w:rPr>
      </w:pPr>
    </w:p>
    <w:p w:rsidR="007A4EE9" w:rsidRPr="007A4EE9" w:rsidRDefault="007A4EE9" w:rsidP="007A4EE9">
      <w:pPr>
        <w:pBdr>
          <w:bottom w:val="single" w:sz="6" w:space="1" w:color="auto"/>
        </w:pBdr>
        <w:jc w:val="both"/>
        <w:rPr>
          <w:rFonts w:ascii="Calibri" w:hAnsi="Calibri"/>
          <w:lang w:val="mt-MT"/>
        </w:rPr>
      </w:pPr>
    </w:p>
    <w:p w:rsidR="007A4EE9" w:rsidRPr="007A4EE9" w:rsidRDefault="007A4EE9" w:rsidP="007A4EE9">
      <w:pPr>
        <w:spacing w:before="100" w:beforeAutospacing="1" w:after="100" w:afterAutospacing="1" w:line="360" w:lineRule="auto"/>
        <w:jc w:val="both"/>
        <w:rPr>
          <w:rFonts w:ascii="Calibri" w:hAnsi="Calibri"/>
          <w:lang w:val="mt-MT"/>
        </w:rPr>
      </w:pPr>
      <w:r w:rsidRPr="007A4EE9">
        <w:rPr>
          <w:rFonts w:ascii="Calibri" w:hAnsi="Calibri"/>
          <w:lang w:val="mt-MT"/>
        </w:rPr>
        <w:t>===L-Italja ser tirċievi somma rekord ta’ 670 miljun ewro mill-Unjoni Ewrope</w:t>
      </w:r>
      <w:del w:id="246" w:author="Christian Lawrence Raggio" w:date="2015-11-03T15:59:00Z">
        <w:r w:rsidRPr="007A4EE9" w:rsidDel="00C13968">
          <w:rPr>
            <w:rFonts w:ascii="Calibri" w:hAnsi="Calibri"/>
            <w:lang w:val="mt-MT"/>
          </w:rPr>
          <w:delText>j</w:delText>
        </w:r>
      </w:del>
      <w:r w:rsidRPr="007A4EE9">
        <w:rPr>
          <w:rFonts w:ascii="Calibri" w:hAnsi="Calibri"/>
          <w:lang w:val="mt-MT"/>
        </w:rPr>
        <w:t>a. Il-fondi ser jingħataw lir-reġjun ta’ Emiglio Romagna, li ntlaqat minn żewġ terremoti f’Mejju li għadda. Din hija l-ikbar somma li l-Unjoni qatt tat minn meta nħoloq il-Fond ta’ Stabilit</w:t>
      </w:r>
      <w:ins w:id="247" w:author="Christian Lawrence Raggio" w:date="2015-11-03T15:59:00Z">
        <w:r w:rsidR="00C13968">
          <w:rPr>
            <w:rFonts w:ascii="Calibri" w:hAnsi="Calibri"/>
            <w:lang w:val="mt-MT"/>
          </w:rPr>
          <w:t>à</w:t>
        </w:r>
      </w:ins>
      <w:del w:id="248" w:author="Christian Lawrence Raggio" w:date="2015-11-03T15:59:00Z">
        <w:r w:rsidRPr="007A4EE9" w:rsidDel="00C13968">
          <w:rPr>
            <w:rFonts w:ascii="Calibri" w:hAnsi="Calibri"/>
            <w:lang w:val="mt-MT"/>
          </w:rPr>
          <w:delText>a’</w:delText>
        </w:r>
      </w:del>
      <w:r w:rsidRPr="007A4EE9">
        <w:rPr>
          <w:rFonts w:ascii="Calibri" w:hAnsi="Calibri"/>
          <w:lang w:val="mt-MT"/>
        </w:rPr>
        <w:t>, li minnu ser joħorġu l-flus</w:t>
      </w:r>
      <w:ins w:id="249" w:author="Christian Lawrence Raggio" w:date="2015-11-03T15:59:00Z">
        <w:r w:rsidR="00C13968">
          <w:rPr>
            <w:rFonts w:ascii="Calibri" w:hAnsi="Calibri"/>
            <w:lang w:val="mt-MT"/>
          </w:rPr>
          <w:t>.</w:t>
        </w:r>
      </w:ins>
      <w:r w:rsidRPr="007A4EE9">
        <w:rPr>
          <w:rFonts w:ascii="Calibri" w:hAnsi="Calibri"/>
          <w:lang w:val="mt-MT"/>
        </w:rPr>
        <w:t xml:space="preserve"> It-terremoti ħallew 27 persuna mejta u 350 oħra midruba. Mal-45 elf persuna kellhom iħallu djarhom. Kelliem għall Unjoni Ewrope</w:t>
      </w:r>
      <w:del w:id="250" w:author="Christian Lawrence Raggio" w:date="2015-11-03T15:59:00Z">
        <w:r w:rsidRPr="007A4EE9" w:rsidDel="00C13968">
          <w:rPr>
            <w:rFonts w:ascii="Calibri" w:hAnsi="Calibri"/>
            <w:lang w:val="mt-MT"/>
          </w:rPr>
          <w:delText>j</w:delText>
        </w:r>
      </w:del>
      <w:r w:rsidRPr="007A4EE9">
        <w:rPr>
          <w:rFonts w:ascii="Calibri" w:hAnsi="Calibri"/>
          <w:lang w:val="mt-MT"/>
        </w:rPr>
        <w:t>a qal li l-priorit</w:t>
      </w:r>
      <w:ins w:id="251" w:author="Christian Lawrence Raggio" w:date="2015-11-03T15:59:00Z">
        <w:r w:rsidR="00C13968">
          <w:rPr>
            <w:rFonts w:ascii="Calibri" w:hAnsi="Calibri"/>
            <w:lang w:val="mt-MT"/>
          </w:rPr>
          <w:t>à</w:t>
        </w:r>
      </w:ins>
      <w:del w:id="252" w:author="Christian Lawrence Raggio" w:date="2015-11-03T15:59:00Z">
        <w:r w:rsidRPr="007A4EE9" w:rsidDel="00C13968">
          <w:rPr>
            <w:rFonts w:ascii="Calibri" w:hAnsi="Calibri"/>
            <w:lang w:val="mt-MT"/>
          </w:rPr>
          <w:delText>a’</w:delText>
        </w:r>
      </w:del>
      <w:r w:rsidRPr="007A4EE9">
        <w:rPr>
          <w:rFonts w:ascii="Calibri" w:hAnsi="Calibri"/>
          <w:lang w:val="mt-MT"/>
        </w:rPr>
        <w:t xml:space="preserve"> ser tkun li dawk li spiċċaw bla dar jingħataw saqaf fuq rashom. </w:t>
      </w:r>
    </w:p>
    <w:p w:rsidR="007A4EE9" w:rsidRPr="007A4EE9" w:rsidRDefault="007A4EE9" w:rsidP="007A4EE9">
      <w:pPr>
        <w:pStyle w:val="textillum"/>
        <w:spacing w:line="360" w:lineRule="auto"/>
        <w:jc w:val="both"/>
        <w:rPr>
          <w:rFonts w:ascii="Calibri" w:hAnsi="Calibri" w:cs="Arial"/>
          <w:lang w:val="mt-MT" w:eastAsia="en-US"/>
        </w:rPr>
      </w:pPr>
      <w:r w:rsidRPr="007A4EE9">
        <w:rPr>
          <w:rFonts w:ascii="Calibri" w:hAnsi="Calibri" w:cs="Arial"/>
          <w:lang w:val="mt-MT" w:eastAsia="en-US"/>
        </w:rPr>
        <w:t xml:space="preserve">=== Rivista </w:t>
      </w:r>
      <w:ins w:id="253" w:author="Christian Lawrence Raggio" w:date="2015-11-03T16:00:00Z">
        <w:r w:rsidR="00C13968">
          <w:rPr>
            <w:rFonts w:ascii="Calibri" w:hAnsi="Calibri" w:cs="Arial"/>
            <w:lang w:val="mt-MT" w:eastAsia="en-US"/>
          </w:rPr>
          <w:t>D</w:t>
        </w:r>
      </w:ins>
      <w:del w:id="254" w:author="Christian Lawrence Raggio" w:date="2015-11-03T16:00:00Z">
        <w:r w:rsidRPr="007A4EE9" w:rsidDel="00C13968">
          <w:rPr>
            <w:rFonts w:ascii="Calibri" w:hAnsi="Calibri" w:cs="Arial"/>
            <w:lang w:val="mt-MT" w:eastAsia="en-US"/>
          </w:rPr>
          <w:delText>d</w:delText>
        </w:r>
      </w:del>
      <w:r w:rsidRPr="007A4EE9">
        <w:rPr>
          <w:rFonts w:ascii="Calibri" w:hAnsi="Calibri" w:cs="Arial"/>
          <w:lang w:val="mt-MT" w:eastAsia="en-US"/>
        </w:rPr>
        <w:t xml:space="preserve">aniża ħabbret li għada se jippubblika uħud mir-ritratti tal-Prinċipessa Kate Middleton b’sidirha barra.  Fil-ħarġa ta’ għada, jidher li b’kollox se jkun hemm madwar 16-il paġna dwar il-Prinċipessa tal-Ingilterra.  Ir-rivista qalet li rnexxielha tikseb ir-ritratti tal-Prinċipessa ġimgħa wara li ppubblikahom il-ġurnal </w:t>
      </w:r>
      <w:ins w:id="255" w:author="Christian Lawrence Raggio" w:date="2015-11-03T16:00:00Z">
        <w:r w:rsidR="00C13968">
          <w:rPr>
            <w:rFonts w:ascii="Calibri" w:hAnsi="Calibri" w:cs="Arial"/>
            <w:lang w:val="mt-MT" w:eastAsia="en-US"/>
          </w:rPr>
          <w:t>F</w:t>
        </w:r>
      </w:ins>
      <w:del w:id="256" w:author="Christian Lawrence Raggio" w:date="2015-11-03T16:00:00Z">
        <w:r w:rsidRPr="007A4EE9" w:rsidDel="00C13968">
          <w:rPr>
            <w:rFonts w:ascii="Calibri" w:hAnsi="Calibri" w:cs="Arial"/>
            <w:lang w:val="mt-MT" w:eastAsia="en-US"/>
          </w:rPr>
          <w:delText>f</w:delText>
        </w:r>
      </w:del>
      <w:r w:rsidRPr="007A4EE9">
        <w:rPr>
          <w:rFonts w:ascii="Calibri" w:hAnsi="Calibri" w:cs="Arial"/>
          <w:lang w:val="mt-MT" w:eastAsia="en-US"/>
        </w:rPr>
        <w:t xml:space="preserve">ranċiż Closer.  </w:t>
      </w:r>
    </w:p>
    <w:p w:rsidR="007A4EE9" w:rsidRPr="007A4EE9" w:rsidRDefault="007A4EE9" w:rsidP="007A4EE9">
      <w:pPr>
        <w:pStyle w:val="textillum"/>
        <w:spacing w:line="360" w:lineRule="auto"/>
        <w:jc w:val="both"/>
        <w:rPr>
          <w:rFonts w:ascii="Calibri" w:hAnsi="Calibri" w:cs="Arial"/>
          <w:lang w:val="mt-MT" w:eastAsia="en-US"/>
        </w:rPr>
      </w:pPr>
      <w:r w:rsidRPr="007A4EE9">
        <w:rPr>
          <w:rFonts w:ascii="Calibri" w:hAnsi="Calibri" w:cs="Arial"/>
          <w:lang w:val="mt-MT" w:eastAsia="en-US"/>
        </w:rPr>
        <w:t>=== Baqa’ biss xahar u nofs mill-elezzjonijiet presidenzjali Amerikani fl-Amerika</w:t>
      </w:r>
      <w:del w:id="257" w:author="Christian Lawrence Raggio" w:date="2015-11-03T16:00:00Z">
        <w:r w:rsidRPr="007A4EE9" w:rsidDel="00C13968">
          <w:rPr>
            <w:rFonts w:ascii="Calibri" w:hAnsi="Calibri" w:cs="Arial"/>
            <w:lang w:val="mt-MT" w:eastAsia="en-US"/>
          </w:rPr>
          <w:delText>ni</w:delText>
        </w:r>
      </w:del>
      <w:r w:rsidRPr="007A4EE9">
        <w:rPr>
          <w:rFonts w:ascii="Calibri" w:hAnsi="Calibri" w:cs="Arial"/>
          <w:lang w:val="mt-MT" w:eastAsia="en-US"/>
        </w:rPr>
        <w:t xml:space="preserve">.  Skont l-aħħar stħarriġ, jidher li Barack Obama huwa l-favorit li jerġa’ jirbaħ dawn l-elezzjonijiet.    Filfatt, skont il-Wall Street Journal, Obama qed igawdi vantaġġ ta’ 5 punti perċentwali fuq Mitt Romney.  Jidher ukoll li l-Amerikani aċċettaw il-politika ta’ Obama dwar l-ekonomija u x-xogħol.  </w:t>
      </w:r>
    </w:p>
    <w:p w:rsidR="007A4EE9" w:rsidRPr="007A4EE9" w:rsidRDefault="007A4EE9" w:rsidP="007A4EE9">
      <w:pPr>
        <w:pStyle w:val="textillum"/>
        <w:spacing w:line="360" w:lineRule="auto"/>
        <w:jc w:val="both"/>
        <w:rPr>
          <w:rFonts w:ascii="Calibri" w:hAnsi="Calibri" w:cs="Arial"/>
          <w:lang w:val="mt-MT" w:eastAsia="en-US"/>
        </w:rPr>
      </w:pPr>
      <w:r w:rsidRPr="007A4EE9">
        <w:rPr>
          <w:rFonts w:ascii="Calibri" w:hAnsi="Calibri" w:cs="Arial"/>
          <w:lang w:val="mt-MT" w:eastAsia="en-US"/>
        </w:rPr>
        <w:t>=== Fil-Pakistan, 8 persuni nqatlu u 22 oħra weġġgħu waqt splużjoni li saret fil-belt ta’ Peshawar fil-</w:t>
      </w:r>
      <w:ins w:id="258" w:author="Christian Lawrence Raggio" w:date="2015-11-03T16:01:00Z">
        <w:r w:rsidR="00C13968">
          <w:rPr>
            <w:rFonts w:ascii="Calibri" w:hAnsi="Calibri" w:cs="Arial"/>
            <w:lang w:val="mt-MT" w:eastAsia="en-US"/>
          </w:rPr>
          <w:t>M</w:t>
        </w:r>
      </w:ins>
      <w:del w:id="259" w:author="Christian Lawrence Raggio" w:date="2015-11-03T16:01:00Z">
        <w:r w:rsidRPr="007A4EE9" w:rsidDel="00C13968">
          <w:rPr>
            <w:rFonts w:ascii="Calibri" w:hAnsi="Calibri" w:cs="Arial"/>
            <w:lang w:val="mt-MT" w:eastAsia="en-US"/>
          </w:rPr>
          <w:delText>m</w:delText>
        </w:r>
      </w:del>
      <w:r w:rsidRPr="007A4EE9">
        <w:rPr>
          <w:rFonts w:ascii="Calibri" w:hAnsi="Calibri" w:cs="Arial"/>
          <w:lang w:val="mt-MT" w:eastAsia="en-US"/>
        </w:rPr>
        <w:t>ajjistral tal-pajjiż.  Fost il-vittmi hemm nisa u tfal.  Skont il-Pulizija Pakistana, dan kien attentat fuq karozza tal-militar.  Bħalissa f’Peshawar tinħass tensjoni kbira hekk kif qed isiru bosta protesti kontra l-film Amerikan li mar kontra l-I</w:t>
      </w:r>
      <w:ins w:id="260" w:author="Christian Lawrence Raggio" w:date="2015-11-03T16:01:00Z">
        <w:r w:rsidR="00C13968">
          <w:rPr>
            <w:rFonts w:ascii="Calibri" w:hAnsi="Calibri" w:cs="Arial"/>
            <w:lang w:val="mt-MT" w:eastAsia="en-US"/>
          </w:rPr>
          <w:t>ż</w:t>
        </w:r>
      </w:ins>
      <w:bookmarkStart w:id="261" w:name="_GoBack"/>
      <w:bookmarkEnd w:id="261"/>
      <w:del w:id="262" w:author="Christian Lawrence Raggio" w:date="2015-11-03T16:01:00Z">
        <w:r w:rsidRPr="007A4EE9" w:rsidDel="00C13968">
          <w:rPr>
            <w:rFonts w:ascii="Calibri" w:hAnsi="Calibri" w:cs="Arial"/>
            <w:lang w:val="mt-MT" w:eastAsia="en-US"/>
          </w:rPr>
          <w:delText>s</w:delText>
        </w:r>
      </w:del>
      <w:r w:rsidRPr="007A4EE9">
        <w:rPr>
          <w:rFonts w:ascii="Calibri" w:hAnsi="Calibri" w:cs="Arial"/>
          <w:lang w:val="mt-MT" w:eastAsia="en-US"/>
        </w:rPr>
        <w:t xml:space="preserve">lam. </w:t>
      </w:r>
    </w:p>
    <w:p w:rsidR="0004747D" w:rsidRPr="007A4EE9" w:rsidRDefault="0004747D">
      <w:pPr>
        <w:rPr>
          <w:rFonts w:ascii="Calibri" w:hAnsi="Calibri"/>
          <w:lang w:val="mt-MT"/>
        </w:rPr>
      </w:pPr>
    </w:p>
    <w:sectPr w:rsidR="0004747D" w:rsidRPr="007A4EE9" w:rsidSect="003E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an Lawrence Raggio">
    <w15:presenceInfo w15:providerId="AD" w15:userId="S-1-5-21-1741046564-1828810720-11539462-100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2D"/>
    <w:rsid w:val="0004747D"/>
    <w:rsid w:val="00057BB4"/>
    <w:rsid w:val="000C57A7"/>
    <w:rsid w:val="000E1EF3"/>
    <w:rsid w:val="001302B2"/>
    <w:rsid w:val="00174A13"/>
    <w:rsid w:val="003657DA"/>
    <w:rsid w:val="003E0B5D"/>
    <w:rsid w:val="004A5869"/>
    <w:rsid w:val="00675492"/>
    <w:rsid w:val="006F0B55"/>
    <w:rsid w:val="0075258C"/>
    <w:rsid w:val="007A4EE9"/>
    <w:rsid w:val="009254E7"/>
    <w:rsid w:val="009F0E32"/>
    <w:rsid w:val="00A36623"/>
    <w:rsid w:val="00AC4CDA"/>
    <w:rsid w:val="00AE62A2"/>
    <w:rsid w:val="00B25868"/>
    <w:rsid w:val="00BF5E2D"/>
    <w:rsid w:val="00C13968"/>
    <w:rsid w:val="00CA05B3"/>
    <w:rsid w:val="00CA418E"/>
    <w:rsid w:val="00CB41A1"/>
    <w:rsid w:val="00DB407C"/>
    <w:rsid w:val="00DD7F87"/>
    <w:rsid w:val="00E325B6"/>
    <w:rsid w:val="00F33864"/>
    <w:rsid w:val="00F64127"/>
    <w:rsid w:val="00FA2D66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4BF33-1C57-4EE0-9F7D-FBD5F512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2D"/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F5E2D"/>
    <w:pPr>
      <w:ind w:left="720"/>
    </w:pPr>
  </w:style>
  <w:style w:type="paragraph" w:customStyle="1" w:styleId="textillum">
    <w:name w:val="text_illum"/>
    <w:basedOn w:val="Normal"/>
    <w:rsid w:val="007A4EE9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1302B2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B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5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E05A09-FD06-4C80-A7BD-D104513A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11</Pages>
  <Words>2982</Words>
  <Characters>16999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Christian Lawrence Raggio</cp:lastModifiedBy>
  <cp:revision>16</cp:revision>
  <dcterms:created xsi:type="dcterms:W3CDTF">2015-11-02T07:55:00Z</dcterms:created>
  <dcterms:modified xsi:type="dcterms:W3CDTF">2015-11-03T15:01:00Z</dcterms:modified>
</cp:coreProperties>
</file>