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FC" w:rsidRPr="004655EA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bookmarkStart w:id="0" w:name="_GoBack"/>
      <w:bookmarkEnd w:id="0"/>
      <w:r w:rsidRPr="004655EA">
        <w:rPr>
          <w:sz w:val="24"/>
          <w:szCs w:val="24"/>
          <w:lang w:val="mt-MT"/>
        </w:rPr>
        <w:t>Evanġelizzazzjoni</w:t>
      </w:r>
    </w:p>
    <w:p w:rsidR="00B76BFC" w:rsidRPr="000B3937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4655EA">
        <w:rPr>
          <w:sz w:val="24"/>
          <w:szCs w:val="24"/>
          <w:lang w:val="mt-MT"/>
        </w:rPr>
        <w:t>Illum, 16 ta' Jannar, fis-7.00 p.m., fiċ-Ċentru Parrokkjali Titu Bradsma, il-Balluta, se ssir laqgħa bit-tema:</w:t>
      </w:r>
      <w:del w:id="1" w:author="User" w:date="2015-11-17T09:51:00Z">
        <w:r w:rsidRPr="004655EA" w:rsidDel="000B3937">
          <w:rPr>
            <w:sz w:val="24"/>
            <w:szCs w:val="24"/>
            <w:lang w:val="mt-MT"/>
          </w:rPr>
          <w:delText xml:space="preserve"> </w:delText>
        </w:r>
      </w:del>
      <w:r w:rsidRPr="00B62541">
        <w:rPr>
          <w:rFonts w:cs="Calibri"/>
          <w:sz w:val="24"/>
          <w:szCs w:val="24"/>
          <w:lang w:val="mt-MT"/>
        </w:rPr>
        <w:t></w:t>
      </w:r>
      <w:r w:rsidRPr="004655EA">
        <w:rPr>
          <w:sz w:val="24"/>
          <w:szCs w:val="24"/>
          <w:lang w:val="mt-MT"/>
        </w:rPr>
        <w:t>Alla jitkellem permezz ta' Ibnu</w:t>
      </w:r>
      <w:del w:id="2" w:author="User" w:date="2015-11-17T09:48:00Z">
        <w:r w:rsidRPr="00B62541" w:rsidDel="004655EA">
          <w:rPr>
            <w:rFonts w:cs="Calibri"/>
            <w:sz w:val="24"/>
            <w:szCs w:val="24"/>
            <w:lang w:val="mt-MT"/>
          </w:rPr>
          <w:delText></w:delText>
        </w:r>
      </w:del>
      <w:r w:rsidRPr="004655EA">
        <w:rPr>
          <w:sz w:val="24"/>
          <w:szCs w:val="24"/>
          <w:lang w:val="mt-MT"/>
        </w:rPr>
        <w:t xml:space="preserve">. Il-kelliem mistieden se jkun Patri Raymond Gatt O.P. </w:t>
      </w:r>
      <w:del w:id="3" w:author="User" w:date="2015-07-25T21:34:00Z">
        <w:r w:rsidRPr="004655EA" w:rsidDel="000445E3">
          <w:rPr>
            <w:sz w:val="24"/>
            <w:szCs w:val="24"/>
            <w:lang w:val="mt-MT"/>
          </w:rPr>
          <w:delText>Kull</w:delText>
        </w:r>
        <w:r w:rsidRPr="000B3937" w:rsidDel="000445E3">
          <w:rPr>
            <w:rFonts w:cs="Calibri"/>
            <w:sz w:val="24"/>
            <w:szCs w:val="24"/>
            <w:lang w:val="mt-MT"/>
          </w:rPr>
          <w:delText>ħ</w:delText>
        </w:r>
        <w:r w:rsidRPr="000B3937" w:rsidDel="000445E3">
          <w:rPr>
            <w:sz w:val="24"/>
            <w:szCs w:val="24"/>
            <w:lang w:val="mt-MT"/>
          </w:rPr>
          <w:delText xml:space="preserve">add </w:delText>
        </w:r>
      </w:del>
      <w:ins w:id="4" w:author="User" w:date="2015-11-17T09:51:00Z">
        <w:r w:rsidR="000B3937">
          <w:rPr>
            <w:sz w:val="24"/>
            <w:szCs w:val="24"/>
            <w:lang w:val="mt-MT"/>
          </w:rPr>
          <w:t>K</w:t>
        </w:r>
      </w:ins>
      <w:ins w:id="5" w:author="User" w:date="2015-07-25T21:34:00Z">
        <w:r w:rsidR="000445E3" w:rsidRPr="000B3937">
          <w:rPr>
            <w:sz w:val="24"/>
            <w:szCs w:val="24"/>
            <w:lang w:val="mt-MT"/>
          </w:rPr>
          <w:t xml:space="preserve">ulħadd </w:t>
        </w:r>
      </w:ins>
      <w:r w:rsidRPr="000B3937">
        <w:rPr>
          <w:sz w:val="24"/>
          <w:szCs w:val="24"/>
          <w:lang w:val="mt-MT"/>
        </w:rPr>
        <w:t>huwa mistieden biex jattendi.</w:t>
      </w:r>
    </w:p>
    <w:p w:rsidR="00B76BFC" w:rsidRPr="00F425AB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F425AB">
        <w:rPr>
          <w:sz w:val="24"/>
          <w:szCs w:val="24"/>
          <w:lang w:val="mt-MT"/>
        </w:rPr>
        <w:t>___________________________________________________________________________</w:t>
      </w:r>
    </w:p>
    <w:p w:rsidR="00B76BFC" w:rsidRPr="00EB663B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EB663B">
        <w:rPr>
          <w:sz w:val="24"/>
          <w:szCs w:val="24"/>
          <w:lang w:val="mt-MT"/>
        </w:rPr>
        <w:t>Drama</w:t>
      </w:r>
    </w:p>
    <w:p w:rsidR="00B76BFC" w:rsidRPr="00A80CA0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A80CA0">
        <w:rPr>
          <w:sz w:val="24"/>
          <w:szCs w:val="24"/>
          <w:lang w:val="mt-MT"/>
        </w:rPr>
        <w:t>Is-Sezzjoni Żgħażagħ fi ħdan is-Soċjetà Mużikali Madonna tal-Ġilju tal-Imqabba se torganizza sensiela ta' korsijiet tad-drama. Is-sessjonijiet sejrin isiru nhar ta' Tnejn u nhar ta' Erbgħa minn Augusto Cardinali u jibdew mil-lum, 16 ta' Jannar, fil-każin tal-istess soċjetà. Jista' jattendi kulħadd. Biex tirriserva post ċempel fuq 7994 7060 u għal aktar dettalji idħol fis-sit: www.talgilju.com.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6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7" w:author="User" w:date="2015-11-08T20:04:00Z">
            <w:rPr>
              <w:sz w:val="24"/>
              <w:szCs w:val="24"/>
              <w:lang w:val="mt-MT"/>
            </w:rPr>
          </w:rPrChange>
        </w:rPr>
        <w:t>___________________________________________________________________________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8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9" w:author="User" w:date="2015-11-08T20:04:00Z">
            <w:rPr>
              <w:sz w:val="24"/>
              <w:szCs w:val="24"/>
              <w:lang w:val="mt-MT"/>
            </w:rPr>
          </w:rPrChange>
        </w:rPr>
        <w:t>Emotions Anonymous</w:t>
      </w:r>
    </w:p>
    <w:p w:rsidR="00B76BFC" w:rsidRPr="00A80CA0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B62541">
        <w:rPr>
          <w:sz w:val="24"/>
          <w:szCs w:val="24"/>
          <w:lang w:val="mt-MT"/>
          <w:rPrChange w:id="10" w:author="User" w:date="2015-11-08T20:04:00Z">
            <w:rPr>
              <w:sz w:val="24"/>
              <w:szCs w:val="24"/>
              <w:lang w:val="mt-MT"/>
            </w:rPr>
          </w:rPrChange>
        </w:rPr>
        <w:t>Persuni b'diffikultajiet emozz</w:t>
      </w:r>
      <w:del w:id="11" w:author="User" w:date="2015-07-25T21:36:00Z">
        <w:r w:rsidRPr="00B62541" w:rsidDel="000445E3">
          <w:rPr>
            <w:sz w:val="24"/>
            <w:szCs w:val="24"/>
            <w:lang w:val="mt-MT"/>
            <w:rPrChange w:id="12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13" w:author="User" w:date="2015-11-08T20:04:00Z">
            <w:rPr>
              <w:sz w:val="24"/>
              <w:szCs w:val="24"/>
              <w:lang w:val="mt-MT"/>
            </w:rPr>
          </w:rPrChange>
        </w:rPr>
        <w:t>jonali</w:t>
      </w:r>
      <w:ins w:id="14" w:author="User" w:date="2015-11-17T09:52:00Z">
        <w:r w:rsidR="000B3937">
          <w:rPr>
            <w:sz w:val="24"/>
            <w:szCs w:val="24"/>
            <w:lang w:val="mt-MT"/>
          </w:rPr>
          <w:t xml:space="preserve"> </w:t>
        </w:r>
      </w:ins>
      <w:del w:id="15" w:author="User" w:date="2015-07-25T21:35:00Z">
        <w:r w:rsidRPr="000B3937" w:rsidDel="000445E3">
          <w:rPr>
            <w:sz w:val="24"/>
            <w:szCs w:val="24"/>
            <w:lang w:val="mt-MT"/>
          </w:rPr>
          <w:delText xml:space="preserve"> </w:delText>
        </w:r>
      </w:del>
      <w:r w:rsidRPr="000B3937">
        <w:rPr>
          <w:sz w:val="24"/>
          <w:szCs w:val="24"/>
          <w:lang w:val="mt-MT"/>
        </w:rPr>
        <w:t>bħal ansjetà, solitudni, dipressjoni, eċċ… huma mħeġġin biex jattendu l-laqgħa tal-</w:t>
      </w:r>
      <w:r w:rsidRPr="000B3937">
        <w:rPr>
          <w:i/>
          <w:sz w:val="24"/>
          <w:szCs w:val="24"/>
          <w:lang w:val="mt-MT"/>
          <w:rPrChange w:id="16" w:author="User" w:date="2015-11-17T09:52:00Z">
            <w:rPr>
              <w:sz w:val="24"/>
              <w:szCs w:val="24"/>
              <w:lang w:val="mt-MT"/>
            </w:rPr>
          </w:rPrChange>
        </w:rPr>
        <w:t>Emotions Anonymous</w:t>
      </w:r>
      <w:r w:rsidRPr="000B3937">
        <w:rPr>
          <w:sz w:val="24"/>
          <w:szCs w:val="24"/>
          <w:lang w:val="mt-MT"/>
        </w:rPr>
        <w:t xml:space="preserve"> li se ssir illum, 16 ta' Jannar, </w:t>
      </w:r>
      <w:r w:rsidRPr="00F425AB">
        <w:rPr>
          <w:sz w:val="24"/>
          <w:szCs w:val="24"/>
          <w:lang w:val="mt-MT"/>
        </w:rPr>
        <w:t>fil-kwartieri tal-Caritas, 5, Triq l-Iljun, il-</w:t>
      </w:r>
      <w:del w:id="17" w:author="User" w:date="2015-07-25T21:36:00Z">
        <w:r w:rsidRPr="00EB663B" w:rsidDel="000445E3">
          <w:rPr>
            <w:sz w:val="24"/>
            <w:szCs w:val="24"/>
            <w:lang w:val="mt-MT"/>
          </w:rPr>
          <w:delText>Floriana</w:delText>
        </w:r>
      </w:del>
      <w:ins w:id="18" w:author="User" w:date="2015-07-25T21:36:00Z">
        <w:r w:rsidR="000445E3" w:rsidRPr="00EB663B">
          <w:rPr>
            <w:sz w:val="24"/>
            <w:szCs w:val="24"/>
            <w:lang w:val="mt-MT"/>
          </w:rPr>
          <w:t>Furjana</w:t>
        </w:r>
      </w:ins>
      <w:r w:rsidRPr="00EB663B">
        <w:rPr>
          <w:sz w:val="24"/>
          <w:szCs w:val="24"/>
          <w:lang w:val="mt-MT"/>
        </w:rPr>
        <w:t xml:space="preserve">, </w:t>
      </w:r>
      <w:del w:id="19" w:author="User" w:date="2015-07-25T21:36:00Z">
        <w:r w:rsidRPr="00EB663B" w:rsidDel="000445E3">
          <w:rPr>
            <w:sz w:val="24"/>
            <w:szCs w:val="24"/>
            <w:lang w:val="mt-MT"/>
          </w:rPr>
          <w:delText>fil-</w:delText>
        </w:r>
      </w:del>
      <w:ins w:id="20" w:author="User" w:date="2015-07-25T21:36:00Z">
        <w:r w:rsidR="000445E3" w:rsidRPr="00EB663B">
          <w:rPr>
            <w:sz w:val="24"/>
            <w:szCs w:val="24"/>
            <w:lang w:val="mt-MT"/>
          </w:rPr>
          <w:t>fis-</w:t>
        </w:r>
      </w:ins>
      <w:r w:rsidRPr="00EB663B">
        <w:rPr>
          <w:sz w:val="24"/>
          <w:szCs w:val="24"/>
          <w:lang w:val="mt-MT"/>
        </w:rPr>
        <w:t>6.00 p.m. Qraba u ħbieb ta' dawn il-persuni jistgħu jattendu wkoll. Għal aktar tagħrif ċempel fuq 7941</w:t>
      </w:r>
      <w:del w:id="21" w:author="User" w:date="2015-11-08T19:24:00Z">
        <w:r w:rsidRPr="00A80CA0" w:rsidDel="003E1193">
          <w:rPr>
            <w:sz w:val="24"/>
            <w:szCs w:val="24"/>
            <w:lang w:val="mt-MT"/>
          </w:rPr>
          <w:delText xml:space="preserve"> </w:delText>
        </w:r>
      </w:del>
      <w:r w:rsidRPr="00A80CA0">
        <w:rPr>
          <w:sz w:val="24"/>
          <w:szCs w:val="24"/>
          <w:lang w:val="mt-MT"/>
        </w:rPr>
        <w:t>2338.</w:t>
      </w:r>
    </w:p>
    <w:p w:rsidR="00B76BFC" w:rsidRPr="00A80CA0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A80CA0">
        <w:rPr>
          <w:sz w:val="24"/>
          <w:szCs w:val="24"/>
          <w:lang w:val="mt-MT"/>
        </w:rPr>
        <w:t>___________________________________________________________________________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22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23" w:author="User" w:date="2015-11-08T20:04:00Z">
            <w:rPr>
              <w:sz w:val="24"/>
              <w:szCs w:val="24"/>
              <w:lang w:val="mt-MT"/>
            </w:rPr>
          </w:rPrChange>
        </w:rPr>
        <w:t>Wirja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24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25" w:author="User" w:date="2015-11-08T20:04:00Z">
            <w:rPr>
              <w:sz w:val="24"/>
              <w:szCs w:val="24"/>
              <w:lang w:val="mt-MT"/>
            </w:rPr>
          </w:rPrChange>
        </w:rPr>
        <w:lastRenderedPageBreak/>
        <w:t>Fl-okkażjoni tal-40 anniversarju mill-mewt ta' Ninu Cremona, il-Ministeru għal Għawdex qed jorganizza wirja dwar ħajtu u ħidmietu fil-Banka tal-Ġurati fir-Rabat, Għawdex. Il-wirja se tibqa' miftuħa għall-pubbliku sal-20 ta' Jannar. Hemm esebiti ritratti storiċi, manuskritti, kotba u oġġetti oħrajn marbutin mal-ħajja u l-ħidma ta' Ninu Cremona.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26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27" w:author="User" w:date="2015-11-08T20:04:00Z">
            <w:rPr>
              <w:sz w:val="24"/>
              <w:szCs w:val="24"/>
              <w:lang w:val="mt-MT"/>
            </w:rPr>
          </w:rPrChange>
        </w:rPr>
        <w:t>___________________________________________________________________________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28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29" w:author="User" w:date="2015-11-08T20:04:00Z">
            <w:rPr>
              <w:sz w:val="24"/>
              <w:szCs w:val="24"/>
              <w:lang w:val="mt-MT"/>
            </w:rPr>
          </w:rPrChange>
        </w:rPr>
        <w:t>Veterani Laburisti</w:t>
      </w:r>
    </w:p>
    <w:p w:rsidR="00B76BFC" w:rsidRPr="00A80CA0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B62541">
        <w:rPr>
          <w:sz w:val="24"/>
          <w:szCs w:val="24"/>
          <w:lang w:val="mt-MT"/>
          <w:rPrChange w:id="30" w:author="User" w:date="2015-11-08T20:04:00Z">
            <w:rPr>
              <w:sz w:val="24"/>
              <w:szCs w:val="24"/>
              <w:lang w:val="mt-MT"/>
            </w:rPr>
          </w:rPrChange>
        </w:rPr>
        <w:t xml:space="preserve">L-Għaqda Veterani Laburisti avżat li </w:t>
      </w:r>
      <w:del w:id="31" w:author="User" w:date="2015-07-25T21:37:00Z">
        <w:r w:rsidRPr="00B62541" w:rsidDel="000445E3">
          <w:rPr>
            <w:sz w:val="24"/>
            <w:szCs w:val="24"/>
            <w:lang w:val="mt-MT"/>
            <w:rPrChange w:id="32" w:author="User" w:date="2015-11-08T20:04:00Z">
              <w:rPr>
                <w:sz w:val="24"/>
                <w:szCs w:val="24"/>
                <w:lang w:val="mt-MT"/>
              </w:rPr>
            </w:rPrChange>
          </w:rPr>
          <w:delText>l-</w:delText>
        </w:r>
        <w:r w:rsidRPr="00B62541" w:rsidDel="000445E3">
          <w:rPr>
            <w:rFonts w:cs="Calibri"/>
            <w:sz w:val="24"/>
            <w:szCs w:val="24"/>
            <w:lang w:val="mt-MT"/>
          </w:rPr>
          <w:delText></w:delText>
        </w:r>
        <w:r w:rsidRPr="004655EA" w:rsidDel="000445E3">
          <w:rPr>
            <w:sz w:val="24"/>
            <w:szCs w:val="24"/>
            <w:lang w:val="mt-MT"/>
          </w:rPr>
          <w:delText>workshop'</w:delText>
        </w:r>
      </w:del>
      <w:ins w:id="33" w:author="User" w:date="2015-07-25T21:37:00Z">
        <w:r w:rsidR="000445E3" w:rsidRPr="004655EA">
          <w:rPr>
            <w:sz w:val="24"/>
            <w:szCs w:val="24"/>
            <w:lang w:val="mt-MT"/>
          </w:rPr>
          <w:t>l-</w:t>
        </w:r>
        <w:r w:rsidR="000445E3" w:rsidRPr="00B62541">
          <w:rPr>
            <w:i/>
            <w:sz w:val="24"/>
            <w:szCs w:val="24"/>
            <w:lang w:val="mt-MT"/>
            <w:rPrChange w:id="34" w:author="User" w:date="2015-11-08T20:04:00Z">
              <w:rPr>
                <w:sz w:val="24"/>
                <w:szCs w:val="24"/>
                <w:lang w:val="mt-MT"/>
              </w:rPr>
            </w:rPrChange>
          </w:rPr>
          <w:t>workshop</w:t>
        </w:r>
      </w:ins>
      <w:r w:rsidRPr="004655EA">
        <w:rPr>
          <w:sz w:val="24"/>
          <w:szCs w:val="24"/>
          <w:lang w:val="mt-MT"/>
        </w:rPr>
        <w:t xml:space="preserve"> li se torganizza nhar il-</w:t>
      </w:r>
      <w:r w:rsidRPr="000B3937">
        <w:rPr>
          <w:rFonts w:cs="Calibri"/>
          <w:sz w:val="24"/>
          <w:szCs w:val="24"/>
          <w:lang w:val="mt-MT"/>
        </w:rPr>
        <w:t>Ħ</w:t>
      </w:r>
      <w:r w:rsidRPr="000B3937">
        <w:rPr>
          <w:sz w:val="24"/>
          <w:szCs w:val="24"/>
          <w:lang w:val="mt-MT"/>
        </w:rPr>
        <w:t>amis, 19 ta' Jannar, fil-Lukanda Excelsior b</w:t>
      </w:r>
      <w:r w:rsidRPr="00F425AB">
        <w:rPr>
          <w:rFonts w:cs="Calibri"/>
          <w:sz w:val="24"/>
          <w:szCs w:val="24"/>
          <w:lang w:val="mt-MT"/>
        </w:rPr>
        <w:t>ħ</w:t>
      </w:r>
      <w:r w:rsidRPr="00EB663B">
        <w:rPr>
          <w:sz w:val="24"/>
          <w:szCs w:val="24"/>
          <w:lang w:val="mt-MT"/>
        </w:rPr>
        <w:t>ala parti mill-</w:t>
      </w:r>
      <w:del w:id="35" w:author="User" w:date="2015-07-25T21:37:00Z">
        <w:r w:rsidRPr="00A80CA0" w:rsidDel="000445E3">
          <w:rPr>
            <w:sz w:val="24"/>
            <w:szCs w:val="24"/>
            <w:lang w:val="mt-MT"/>
          </w:rPr>
          <w:delText>Konferen</w:delText>
        </w:r>
        <w:r w:rsidRPr="00A80CA0" w:rsidDel="000445E3">
          <w:rPr>
            <w:rFonts w:cs="Calibri"/>
            <w:sz w:val="24"/>
            <w:szCs w:val="24"/>
            <w:lang w:val="mt-MT"/>
          </w:rPr>
          <w:delText>­</w:delText>
        </w:r>
        <w:r w:rsidRPr="00A80CA0" w:rsidDel="000445E3">
          <w:rPr>
            <w:sz w:val="24"/>
            <w:szCs w:val="24"/>
            <w:lang w:val="mt-MT"/>
          </w:rPr>
          <w:delText>za</w:delText>
        </w:r>
      </w:del>
      <w:ins w:id="36" w:author="User" w:date="2015-07-25T21:37:00Z">
        <w:r w:rsidR="000445E3" w:rsidRPr="00A80CA0">
          <w:rPr>
            <w:sz w:val="24"/>
            <w:szCs w:val="24"/>
            <w:lang w:val="mt-MT"/>
          </w:rPr>
          <w:t>Konferenza</w:t>
        </w:r>
      </w:ins>
      <w:r w:rsidRPr="00A80CA0">
        <w:rPr>
          <w:sz w:val="24"/>
          <w:szCs w:val="24"/>
          <w:lang w:val="mt-MT"/>
        </w:rPr>
        <w:t xml:space="preserve"> Ġenerali tal-Partit Laburista, se tibda fid-9.30 a.m. u mhux fl-10.00 a.m. kif avżat fil-programm mibgħut lid-delegati. Ir-reġistrazzjoni se tiftaħ fid-9.00 a.m.</w:t>
      </w:r>
    </w:p>
    <w:p w:rsidR="00B76BFC" w:rsidRPr="00A80CA0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A80CA0">
        <w:rPr>
          <w:sz w:val="24"/>
          <w:szCs w:val="24"/>
          <w:lang w:val="mt-MT"/>
        </w:rPr>
        <w:t>___________________________________________________________________________</w:t>
      </w:r>
    </w:p>
    <w:p w:rsidR="00B76BFC" w:rsidRPr="000B3937" w:rsidRDefault="00B76BFC" w:rsidP="00B76BFC">
      <w:pPr>
        <w:spacing w:line="480" w:lineRule="auto"/>
        <w:jc w:val="both"/>
        <w:rPr>
          <w:i/>
          <w:sz w:val="24"/>
          <w:szCs w:val="24"/>
          <w:lang w:val="mt-MT"/>
          <w:rPrChange w:id="37" w:author="User" w:date="2015-11-17T09:53:00Z">
            <w:rPr>
              <w:sz w:val="24"/>
              <w:szCs w:val="24"/>
              <w:lang w:val="mt-MT"/>
            </w:rPr>
          </w:rPrChange>
        </w:rPr>
      </w:pPr>
      <w:r w:rsidRPr="000B3937">
        <w:rPr>
          <w:i/>
          <w:sz w:val="24"/>
          <w:szCs w:val="24"/>
          <w:lang w:val="mt-MT"/>
          <w:rPrChange w:id="38" w:author="User" w:date="2015-11-17T09:53:00Z">
            <w:rPr>
              <w:sz w:val="24"/>
              <w:szCs w:val="24"/>
              <w:lang w:val="mt-MT"/>
            </w:rPr>
          </w:rPrChange>
        </w:rPr>
        <w:t>Tea for Two</w:t>
      </w:r>
    </w:p>
    <w:p w:rsidR="00B76BFC" w:rsidRPr="00A80CA0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0B3937">
        <w:rPr>
          <w:i/>
          <w:sz w:val="24"/>
          <w:szCs w:val="24"/>
          <w:lang w:val="mt-MT"/>
          <w:rPrChange w:id="39" w:author="User" w:date="2015-11-17T09:53:00Z">
            <w:rPr>
              <w:sz w:val="24"/>
              <w:szCs w:val="24"/>
              <w:lang w:val="mt-MT"/>
            </w:rPr>
          </w:rPrChange>
        </w:rPr>
        <w:t>Barocco Cultural Events</w:t>
      </w:r>
      <w:r w:rsidRPr="000B3937">
        <w:rPr>
          <w:sz w:val="24"/>
          <w:szCs w:val="24"/>
          <w:lang w:val="mt-MT"/>
        </w:rPr>
        <w:t xml:space="preserve"> se jerġgħu </w:t>
      </w:r>
      <w:del w:id="40" w:author="User" w:date="2015-07-25T21:38:00Z">
        <w:r w:rsidRPr="000B3937" w:rsidDel="000445E3">
          <w:rPr>
            <w:sz w:val="24"/>
            <w:szCs w:val="24"/>
            <w:lang w:val="mt-MT"/>
          </w:rPr>
          <w:delText xml:space="preserve">jippreżenta </w:delText>
        </w:r>
      </w:del>
      <w:ins w:id="41" w:author="User" w:date="2015-07-25T21:38:00Z">
        <w:r w:rsidR="000445E3" w:rsidRPr="000B3937">
          <w:rPr>
            <w:sz w:val="24"/>
            <w:szCs w:val="24"/>
            <w:lang w:val="mt-MT"/>
          </w:rPr>
          <w:t xml:space="preserve"> jippreżentaw </w:t>
        </w:r>
      </w:ins>
      <w:del w:id="42" w:author="User" w:date="2015-07-25T21:38:00Z">
        <w:r w:rsidRPr="000B3937" w:rsidDel="000445E3">
          <w:rPr>
            <w:sz w:val="24"/>
            <w:szCs w:val="24"/>
            <w:lang w:val="mt-MT"/>
          </w:rPr>
          <w:delText>l-kunċert</w:delText>
        </w:r>
      </w:del>
      <w:ins w:id="43" w:author="User" w:date="2015-07-25T21:38:00Z">
        <w:r w:rsidR="000445E3" w:rsidRPr="000B3937">
          <w:rPr>
            <w:sz w:val="24"/>
            <w:szCs w:val="24"/>
            <w:lang w:val="mt-MT"/>
          </w:rPr>
          <w:t xml:space="preserve"> il-kunċert</w:t>
        </w:r>
      </w:ins>
      <w:r w:rsidRPr="000B3937">
        <w:rPr>
          <w:sz w:val="24"/>
          <w:szCs w:val="24"/>
          <w:lang w:val="mt-MT"/>
        </w:rPr>
        <w:t xml:space="preserve"> </w:t>
      </w:r>
      <w:r w:rsidRPr="00B62541">
        <w:rPr>
          <w:rFonts w:cs="Calibri"/>
          <w:sz w:val="24"/>
          <w:szCs w:val="24"/>
          <w:lang w:val="mt-MT"/>
        </w:rPr>
        <w:t></w:t>
      </w:r>
      <w:r w:rsidRPr="000B3937">
        <w:rPr>
          <w:i/>
          <w:sz w:val="24"/>
          <w:szCs w:val="24"/>
          <w:lang w:val="mt-MT"/>
          <w:rPrChange w:id="44" w:author="User" w:date="2015-11-17T09:54:00Z">
            <w:rPr>
              <w:sz w:val="24"/>
              <w:szCs w:val="24"/>
              <w:lang w:val="mt-MT"/>
            </w:rPr>
          </w:rPrChange>
        </w:rPr>
        <w:t xml:space="preserve">Tea for </w:t>
      </w:r>
      <w:del w:id="45" w:author="User" w:date="2015-07-25T21:38:00Z">
        <w:r w:rsidRPr="000B3937" w:rsidDel="000445E3">
          <w:rPr>
            <w:i/>
            <w:sz w:val="24"/>
            <w:szCs w:val="24"/>
            <w:lang w:val="mt-MT"/>
            <w:rPrChange w:id="46" w:author="User" w:date="2015-11-17T09:54:00Z">
              <w:rPr>
                <w:sz w:val="24"/>
                <w:szCs w:val="24"/>
                <w:lang w:val="mt-MT"/>
              </w:rPr>
            </w:rPrChange>
          </w:rPr>
          <w:delText>Two</w:delText>
        </w:r>
        <w:r w:rsidRPr="000B3937" w:rsidDel="000445E3">
          <w:rPr>
            <w:rFonts w:cs="Calibri"/>
            <w:i/>
            <w:sz w:val="24"/>
            <w:szCs w:val="24"/>
            <w:lang w:val="mt-MT"/>
            <w:rPrChange w:id="47" w:author="User" w:date="2015-11-17T09:54:00Z">
              <w:rPr>
                <w:rFonts w:cs="Calibri"/>
                <w:sz w:val="24"/>
                <w:szCs w:val="24"/>
                <w:lang w:val="mt-MT"/>
              </w:rPr>
            </w:rPrChange>
          </w:rPr>
          <w:delText></w:delText>
        </w:r>
        <w:r w:rsidRPr="000B3937" w:rsidDel="000445E3">
          <w:rPr>
            <w:i/>
            <w:sz w:val="24"/>
            <w:szCs w:val="24"/>
            <w:lang w:val="mt-MT"/>
            <w:rPrChange w:id="48" w:author="User" w:date="2015-11-17T09:54:00Z">
              <w:rPr>
                <w:sz w:val="24"/>
                <w:szCs w:val="24"/>
                <w:lang w:val="mt-MT"/>
              </w:rPr>
            </w:rPrChange>
          </w:rPr>
          <w:delText>,</w:delText>
        </w:r>
      </w:del>
      <w:ins w:id="49" w:author="User" w:date="2015-07-25T21:38:00Z">
        <w:r w:rsidR="000445E3" w:rsidRPr="000B3937">
          <w:rPr>
            <w:i/>
            <w:sz w:val="24"/>
            <w:szCs w:val="24"/>
            <w:lang w:val="mt-MT"/>
            <w:rPrChange w:id="50" w:author="User" w:date="2015-11-17T09:54:00Z">
              <w:rPr>
                <w:sz w:val="24"/>
                <w:szCs w:val="24"/>
                <w:lang w:val="mt-MT"/>
              </w:rPr>
            </w:rPrChange>
          </w:rPr>
          <w:t xml:space="preserve"> Two</w:t>
        </w:r>
        <w:r w:rsidR="000445E3" w:rsidRPr="004655EA">
          <w:rPr>
            <w:sz w:val="24"/>
            <w:szCs w:val="24"/>
            <w:lang w:val="mt-MT"/>
          </w:rPr>
          <w:t>,</w:t>
        </w:r>
      </w:ins>
      <w:r w:rsidRPr="000B3937">
        <w:rPr>
          <w:sz w:val="24"/>
          <w:szCs w:val="24"/>
          <w:lang w:val="mt-MT"/>
        </w:rPr>
        <w:t xml:space="preserve"> li kif jixhed ismu se jiffoka fuq kanzunetti meħudin minn films mużikali li baqgħu klassiċi sal-lum. Il-kunċert se jsir fis-</w:t>
      </w:r>
      <w:r w:rsidRPr="000B3937">
        <w:rPr>
          <w:i/>
          <w:sz w:val="24"/>
          <w:szCs w:val="24"/>
          <w:lang w:val="mt-MT"/>
          <w:rPrChange w:id="51" w:author="User" w:date="2015-11-17T09:54:00Z">
            <w:rPr>
              <w:sz w:val="24"/>
              <w:szCs w:val="24"/>
              <w:lang w:val="mt-MT"/>
            </w:rPr>
          </w:rPrChange>
        </w:rPr>
        <w:t>Sagrestia Vault</w:t>
      </w:r>
      <w:r w:rsidRPr="000B3937">
        <w:rPr>
          <w:sz w:val="24"/>
          <w:szCs w:val="24"/>
          <w:lang w:val="mt-MT"/>
        </w:rPr>
        <w:t>, Valletta Waterfront, nhar il-Ġimgħa, 20 ta' Jannar. Jieħdu sehem il-kantanti s-soprano Martia Bezzina u t-tenur Frans Mangion, akkumpanjati fuq il-pjanu minn Ramona Zammit</w:t>
      </w:r>
      <w:r w:rsidRPr="00F425AB">
        <w:rPr>
          <w:sz w:val="24"/>
          <w:szCs w:val="24"/>
          <w:lang w:val="mt-MT"/>
        </w:rPr>
        <w:t xml:space="preserve"> Formosa. Wara l-kunċert ikun hemm bibita. Biex tirriserva post ċempel fuq 7968</w:t>
      </w:r>
      <w:del w:id="52" w:author="User" w:date="2015-11-08T19:26:00Z">
        <w:r w:rsidRPr="00EB663B" w:rsidDel="003E1193">
          <w:rPr>
            <w:sz w:val="24"/>
            <w:szCs w:val="24"/>
            <w:lang w:val="mt-MT"/>
          </w:rPr>
          <w:delText xml:space="preserve"> </w:delText>
        </w:r>
      </w:del>
      <w:r w:rsidRPr="00A80CA0">
        <w:rPr>
          <w:sz w:val="24"/>
          <w:szCs w:val="24"/>
          <w:lang w:val="mt-MT"/>
        </w:rPr>
        <w:t xml:space="preserve">0952 jew imejl fuq: </w:t>
      </w:r>
      <w:del w:id="53" w:author="User" w:date="2015-07-25T21:39:00Z">
        <w:r w:rsidRPr="00A80CA0" w:rsidDel="000445E3">
          <w:rPr>
            <w:sz w:val="24"/>
            <w:szCs w:val="24"/>
            <w:lang w:val="mt-MT"/>
          </w:rPr>
          <w:delText>bookings@ baroccomalta.com</w:delText>
        </w:r>
      </w:del>
      <w:ins w:id="54" w:author="User" w:date="2015-07-25T21:39:00Z">
        <w:r w:rsidR="000445E3" w:rsidRPr="00A80CA0">
          <w:rPr>
            <w:sz w:val="24"/>
            <w:szCs w:val="24"/>
            <w:lang w:val="mt-MT"/>
          </w:rPr>
          <w:t xml:space="preserve"> bookings@baroccomalta.com</w:t>
        </w:r>
      </w:ins>
      <w:r w:rsidRPr="00A80CA0">
        <w:rPr>
          <w:sz w:val="24"/>
          <w:szCs w:val="24"/>
          <w:lang w:val="mt-MT"/>
        </w:rPr>
        <w:t xml:space="preserve">. 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55" w:author="User" w:date="2015-11-08T20:04:00Z">
            <w:rPr>
              <w:sz w:val="24"/>
              <w:szCs w:val="24"/>
              <w:lang w:val="mt-MT"/>
            </w:rPr>
          </w:rPrChange>
        </w:rPr>
      </w:pP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56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57" w:author="User" w:date="2015-11-08T20:04:00Z">
            <w:rPr>
              <w:sz w:val="24"/>
              <w:szCs w:val="24"/>
              <w:lang w:val="mt-MT"/>
            </w:rPr>
          </w:rPrChange>
        </w:rPr>
        <w:t>Kunċert</w:t>
      </w:r>
    </w:p>
    <w:p w:rsidR="00B76BFC" w:rsidRPr="000B3937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B62541">
        <w:rPr>
          <w:sz w:val="24"/>
          <w:szCs w:val="24"/>
          <w:lang w:val="mt-MT"/>
          <w:rPrChange w:id="58" w:author="User" w:date="2015-11-08T20:04:00Z">
            <w:rPr>
              <w:sz w:val="24"/>
              <w:szCs w:val="24"/>
              <w:lang w:val="mt-MT"/>
            </w:rPr>
          </w:rPrChange>
        </w:rPr>
        <w:t xml:space="preserve">Il-Banda L-Unjoni ta' Ħal Luqa se ttella' l-Kunċert </w:t>
      </w:r>
      <w:r w:rsidR="000B3937">
        <w:rPr>
          <w:sz w:val="24"/>
          <w:szCs w:val="24"/>
          <w:lang w:val="mt-MT"/>
        </w:rPr>
        <w:t>Annwali</w:t>
      </w:r>
      <w:r w:rsidRPr="000B3937">
        <w:rPr>
          <w:sz w:val="24"/>
          <w:szCs w:val="24"/>
          <w:lang w:val="mt-MT"/>
        </w:rPr>
        <w:t xml:space="preserve"> tagħha nhar is-Sibt, 21 ta' Jannar, fis-7.30 p.m., fit-Teatru Metaonia ta' Ħal Luqa. Dan il-kunċert se jkun differenti minn dawk ta' snin </w:t>
      </w:r>
      <w:del w:id="59" w:author="User" w:date="2015-07-25T21:40:00Z">
        <w:r w:rsidRPr="000B3937" w:rsidDel="000445E3">
          <w:rPr>
            <w:sz w:val="24"/>
            <w:szCs w:val="24"/>
            <w:lang w:val="mt-MT"/>
          </w:rPr>
          <w:delText>oħ rajn</w:delText>
        </w:r>
      </w:del>
      <w:ins w:id="60" w:author="User" w:date="2015-07-25T21:40:00Z">
        <w:r w:rsidR="000445E3" w:rsidRPr="000B3937">
          <w:rPr>
            <w:sz w:val="24"/>
            <w:szCs w:val="24"/>
            <w:lang w:val="mt-MT"/>
          </w:rPr>
          <w:t xml:space="preserve"> oħrajn</w:t>
        </w:r>
      </w:ins>
      <w:r w:rsidRPr="000B3937">
        <w:rPr>
          <w:sz w:val="24"/>
          <w:szCs w:val="24"/>
          <w:lang w:val="mt-MT"/>
        </w:rPr>
        <w:t xml:space="preserve"> billi flimkien mal-Banda L-Unjoni, taħt id-direzzjoni tas-</w:t>
      </w:r>
      <w:ins w:id="61" w:author="User" w:date="2015-11-08T19:31:00Z">
        <w:r w:rsidR="003E1193" w:rsidRPr="00B62541">
          <w:rPr>
            <w:sz w:val="24"/>
            <w:szCs w:val="24"/>
            <w:lang w:val="mt-MT"/>
            <w:rPrChange w:id="62" w:author="User" w:date="2015-11-08T20:04:00Z">
              <w:rPr>
                <w:rFonts w:ascii="Century Gothic" w:hAnsi="Century Gothic"/>
                <w:sz w:val="24"/>
                <w:szCs w:val="24"/>
                <w:lang w:val="mt-MT"/>
              </w:rPr>
            </w:rPrChange>
          </w:rPr>
          <w:t>S</w:t>
        </w:r>
      </w:ins>
      <w:del w:id="63" w:author="User" w:date="2015-11-08T19:31:00Z">
        <w:r w:rsidRPr="004655EA" w:rsidDel="003E1193">
          <w:rPr>
            <w:sz w:val="24"/>
            <w:szCs w:val="24"/>
            <w:lang w:val="mt-MT"/>
          </w:rPr>
          <w:delText>s</w:delText>
        </w:r>
      </w:del>
      <w:r w:rsidRPr="004655EA">
        <w:rPr>
          <w:sz w:val="24"/>
          <w:szCs w:val="24"/>
          <w:lang w:val="mt-MT"/>
        </w:rPr>
        <w:t xml:space="preserve">urmast John David Zammit, se jieħu sehem </w:t>
      </w:r>
      <w:del w:id="64" w:author="User" w:date="2015-07-25T21:40:00Z">
        <w:r w:rsidRPr="000B3937" w:rsidDel="000445E3">
          <w:rPr>
            <w:sz w:val="24"/>
            <w:szCs w:val="24"/>
            <w:lang w:val="mt-MT"/>
          </w:rPr>
          <w:delText>l-kantant</w:delText>
        </w:r>
      </w:del>
      <w:ins w:id="65" w:author="User" w:date="2015-07-25T21:40:00Z">
        <w:r w:rsidR="000445E3" w:rsidRPr="000B3937">
          <w:rPr>
            <w:sz w:val="24"/>
            <w:szCs w:val="24"/>
            <w:lang w:val="mt-MT"/>
          </w:rPr>
          <w:t xml:space="preserve"> il-kantant</w:t>
        </w:r>
      </w:ins>
      <w:r w:rsidRPr="000B3937">
        <w:rPr>
          <w:sz w:val="24"/>
          <w:szCs w:val="24"/>
          <w:lang w:val="mt-MT"/>
        </w:rPr>
        <w:t xml:space="preserve"> popolari Freddie Portelli li se jkanta għadd ta' kanzunetti minn tiegħu u li ġew irranġati għall-banda. Il-programm jinkludi wkoll mużika oħra li tvarja minn dik klassi</w:t>
      </w:r>
      <w:del w:id="66" w:author="User" w:date="2015-11-08T19:32:00Z">
        <w:r w:rsidRPr="000B3937" w:rsidDel="003E1193">
          <w:rPr>
            <w:sz w:val="24"/>
            <w:szCs w:val="24"/>
            <w:lang w:val="mt-MT"/>
          </w:rPr>
          <w:delText>fi</w:delText>
        </w:r>
      </w:del>
      <w:r w:rsidRPr="000B3937">
        <w:rPr>
          <w:sz w:val="24"/>
          <w:szCs w:val="24"/>
          <w:lang w:val="mt-MT"/>
        </w:rPr>
        <w:t xml:space="preserve">ka għal mużika </w:t>
      </w:r>
      <w:r w:rsidRPr="000B3937">
        <w:rPr>
          <w:i/>
          <w:sz w:val="24"/>
          <w:szCs w:val="24"/>
          <w:lang w:val="mt-MT"/>
        </w:rPr>
        <w:t>pop</w:t>
      </w:r>
      <w:r w:rsidRPr="000B3937">
        <w:rPr>
          <w:sz w:val="24"/>
          <w:szCs w:val="24"/>
          <w:lang w:val="mt-MT"/>
        </w:rPr>
        <w:t xml:space="preserve">. Kulħadd </w:t>
      </w:r>
      <w:del w:id="67" w:author="User" w:date="2015-07-25T21:40:00Z">
        <w:r w:rsidRPr="000B3937" w:rsidDel="004A2683">
          <w:rPr>
            <w:sz w:val="24"/>
            <w:szCs w:val="24"/>
            <w:lang w:val="mt-MT"/>
          </w:rPr>
          <w:delText>istieden</w:delText>
        </w:r>
      </w:del>
      <w:ins w:id="68" w:author="User" w:date="2015-07-25T21:40:00Z">
        <w:r w:rsidR="004A2683" w:rsidRPr="000B3937">
          <w:rPr>
            <w:sz w:val="24"/>
            <w:szCs w:val="24"/>
            <w:lang w:val="mt-MT"/>
          </w:rPr>
          <w:t xml:space="preserve"> mistieden</w:t>
        </w:r>
      </w:ins>
      <w:r w:rsidRPr="000B3937">
        <w:rPr>
          <w:sz w:val="24"/>
          <w:szCs w:val="24"/>
          <w:lang w:val="mt-MT"/>
        </w:rPr>
        <w:t>. Għal aktar dettalji idħol fis-sit: www.unionbandmalta.org</w:t>
      </w:r>
      <w:del w:id="69" w:author="User" w:date="2015-07-25T21:40:00Z">
        <w:r w:rsidRPr="000B3937" w:rsidDel="004A2683">
          <w:rPr>
            <w:sz w:val="24"/>
            <w:szCs w:val="24"/>
            <w:lang w:val="mt-MT"/>
          </w:rPr>
          <w:delText>.</w:delText>
        </w:r>
      </w:del>
    </w:p>
    <w:p w:rsidR="00B76BFC" w:rsidRPr="00F425AB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F425AB">
        <w:rPr>
          <w:sz w:val="24"/>
          <w:szCs w:val="24"/>
          <w:lang w:val="mt-MT"/>
        </w:rPr>
        <w:t>___________________________________________________________________________</w:t>
      </w:r>
    </w:p>
    <w:p w:rsidR="00B76BFC" w:rsidRPr="000B3937" w:rsidRDefault="00B76BFC" w:rsidP="00B76BFC">
      <w:pPr>
        <w:spacing w:line="480" w:lineRule="auto"/>
        <w:jc w:val="both"/>
        <w:rPr>
          <w:i/>
          <w:sz w:val="24"/>
          <w:szCs w:val="24"/>
          <w:lang w:val="mt-MT"/>
          <w:rPrChange w:id="70" w:author="User" w:date="2015-11-08T20:04:00Z">
            <w:rPr>
              <w:sz w:val="24"/>
              <w:szCs w:val="24"/>
              <w:lang w:val="mt-MT"/>
            </w:rPr>
          </w:rPrChange>
        </w:rPr>
      </w:pPr>
      <w:r w:rsidRPr="000B3937">
        <w:rPr>
          <w:i/>
          <w:sz w:val="24"/>
          <w:szCs w:val="24"/>
          <w:lang w:val="mt-MT"/>
          <w:rPrChange w:id="71" w:author="User" w:date="2015-11-08T20:04:00Z">
            <w:rPr>
              <w:sz w:val="24"/>
              <w:szCs w:val="24"/>
              <w:lang w:val="mt-MT"/>
            </w:rPr>
          </w:rPrChange>
        </w:rPr>
        <w:t>Boogie Night</w:t>
      </w:r>
    </w:p>
    <w:p w:rsidR="00B76BFC" w:rsidRPr="00EB663B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F425AB">
        <w:rPr>
          <w:sz w:val="24"/>
          <w:szCs w:val="24"/>
          <w:lang w:val="mt-MT"/>
        </w:rPr>
        <w:t>Is-Sezzjoni Żgħażagħ fi ħdan is-Soċjetà Mużikali Madonna tal-Ġilju tal-Imqabba se jorganizza lejl ta' divertiment bl-isem</w:t>
      </w:r>
      <w:del w:id="72" w:author="User" w:date="2015-07-25T21:41:00Z">
        <w:r w:rsidRPr="00EB663B" w:rsidDel="004A2683">
          <w:rPr>
            <w:sz w:val="24"/>
            <w:szCs w:val="24"/>
            <w:lang w:val="mt-MT"/>
          </w:rPr>
          <w:delText xml:space="preserve"> </w:delText>
        </w:r>
      </w:del>
      <w:r w:rsidRPr="00B62541">
        <w:rPr>
          <w:rFonts w:cs="Calibri"/>
          <w:sz w:val="24"/>
          <w:szCs w:val="24"/>
          <w:lang w:val="mt-MT"/>
        </w:rPr>
        <w:t></w:t>
      </w:r>
      <w:r w:rsidRPr="000B3937">
        <w:rPr>
          <w:i/>
          <w:sz w:val="24"/>
          <w:szCs w:val="24"/>
          <w:lang w:val="mt-MT"/>
        </w:rPr>
        <w:t>Boogie Night</w:t>
      </w:r>
      <w:del w:id="73" w:author="User" w:date="2015-07-25T21:41:00Z">
        <w:r w:rsidRPr="00B62541" w:rsidDel="004A2683">
          <w:rPr>
            <w:rFonts w:cs="Calibri"/>
            <w:sz w:val="24"/>
            <w:szCs w:val="24"/>
            <w:lang w:val="mt-MT"/>
          </w:rPr>
          <w:delText></w:delText>
        </w:r>
      </w:del>
      <w:r w:rsidRPr="004655EA">
        <w:rPr>
          <w:sz w:val="24"/>
          <w:szCs w:val="24"/>
          <w:lang w:val="mt-MT"/>
        </w:rPr>
        <w:t>, nhar is-Sibt, 21 ta' Jannar, fil-ka</w:t>
      </w:r>
      <w:r w:rsidRPr="000B3937">
        <w:rPr>
          <w:rFonts w:cs="Calibri"/>
          <w:sz w:val="24"/>
          <w:szCs w:val="24"/>
          <w:lang w:val="mt-MT"/>
        </w:rPr>
        <w:t>ż</w:t>
      </w:r>
      <w:r w:rsidRPr="000B3937">
        <w:rPr>
          <w:sz w:val="24"/>
          <w:szCs w:val="24"/>
          <w:lang w:val="mt-MT"/>
        </w:rPr>
        <w:t>in, mit-8.30 p.m. 'il quddiem. Ikun hemm mu</w:t>
      </w:r>
      <w:r w:rsidRPr="00F425AB">
        <w:rPr>
          <w:rFonts w:cs="Calibri"/>
          <w:sz w:val="24"/>
          <w:szCs w:val="24"/>
          <w:lang w:val="mt-MT"/>
        </w:rPr>
        <w:t>ż</w:t>
      </w:r>
      <w:r w:rsidRPr="00EB663B">
        <w:rPr>
          <w:sz w:val="24"/>
          <w:szCs w:val="24"/>
          <w:lang w:val="mt-MT"/>
        </w:rPr>
        <w:t>ika provduta minn DJ Big John. Dħul mingħajr ħlas.</w:t>
      </w:r>
    </w:p>
    <w:p w:rsidR="00B76BFC" w:rsidRPr="00A80CA0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A80CA0">
        <w:rPr>
          <w:sz w:val="24"/>
          <w:szCs w:val="24"/>
          <w:lang w:val="mt-MT"/>
        </w:rPr>
        <w:t>___________________________________________________________________________</w:t>
      </w:r>
    </w:p>
    <w:p w:rsidR="00B76BFC" w:rsidRPr="00A80CA0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A80CA0">
        <w:rPr>
          <w:sz w:val="24"/>
          <w:szCs w:val="24"/>
          <w:lang w:val="mt-MT"/>
        </w:rPr>
        <w:t>Trabi lill-Madonna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74" w:author="User" w:date="2015-11-08T20:04:00Z">
            <w:rPr>
              <w:sz w:val="24"/>
              <w:szCs w:val="24"/>
              <w:lang w:val="mt-MT"/>
            </w:rPr>
          </w:rPrChange>
        </w:rPr>
      </w:pPr>
      <w:r w:rsidRPr="00A80CA0">
        <w:rPr>
          <w:sz w:val="24"/>
          <w:szCs w:val="24"/>
          <w:lang w:val="mt-MT"/>
        </w:rPr>
        <w:t>Iċ-Ċerimonja tal-Preżen</w:t>
      </w:r>
      <w:del w:id="75" w:author="User" w:date="2015-07-25T21:41:00Z">
        <w:r w:rsidRPr="00A80CA0" w:rsidDel="004A2683">
          <w:rPr>
            <w:sz w:val="24"/>
            <w:szCs w:val="24"/>
            <w:lang w:val="mt-MT"/>
          </w:rPr>
          <w:delText>­</w:delText>
        </w:r>
      </w:del>
      <w:r w:rsidRPr="00A80CA0">
        <w:rPr>
          <w:sz w:val="24"/>
          <w:szCs w:val="24"/>
          <w:lang w:val="mt-MT"/>
        </w:rPr>
        <w:t>tazzjoni tat-Trabi lill-Madonna, organizzata kull sena mill-Azzjoni Kattolika f'Għawdex fis-Santwarju Ta' Pinu se ssir nhar is-Sibt 28 ta' Jannar, bħas-soltu qrib il-festa tal-Preżen</w:t>
      </w:r>
      <w:del w:id="76" w:author="User" w:date="2015-07-25T21:42:00Z">
        <w:r w:rsidRPr="00B62541" w:rsidDel="004A2683">
          <w:rPr>
            <w:sz w:val="24"/>
            <w:szCs w:val="24"/>
            <w:lang w:val="mt-MT"/>
            <w:rPrChange w:id="77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78" w:author="User" w:date="2015-11-08T20:04:00Z">
            <w:rPr>
              <w:sz w:val="24"/>
              <w:szCs w:val="24"/>
              <w:lang w:val="mt-MT"/>
            </w:rPr>
          </w:rPrChange>
        </w:rPr>
        <w:t>tazzjoni ta' Ġesù fit-Tempju (il-Gandlora). Il-ġenituri huma mistednin għal</w:t>
      </w:r>
      <w:ins w:id="79" w:author="User" w:date="2015-07-25T21:42:00Z">
        <w:r w:rsidR="004A2683" w:rsidRPr="00B62541">
          <w:rPr>
            <w:sz w:val="24"/>
            <w:szCs w:val="24"/>
            <w:lang w:val="mt-MT"/>
            <w:rPrChange w:id="80" w:author="User" w:date="2015-11-08T20:04:00Z">
              <w:rPr>
                <w:sz w:val="24"/>
                <w:szCs w:val="24"/>
                <w:lang w:val="mt-MT"/>
              </w:rPr>
            </w:rPrChange>
          </w:rPr>
          <w:t>-</w:t>
        </w:r>
      </w:ins>
      <w:del w:id="81" w:author="User" w:date="2015-07-25T21:42:00Z">
        <w:r w:rsidRPr="00B62541" w:rsidDel="004A2683">
          <w:rPr>
            <w:sz w:val="24"/>
            <w:szCs w:val="24"/>
            <w:lang w:val="mt-MT"/>
            <w:rPrChange w:id="82" w:author="User" w:date="2015-11-08T20:04:00Z">
              <w:rPr>
                <w:sz w:val="24"/>
                <w:szCs w:val="24"/>
                <w:lang w:val="mt-MT"/>
              </w:rPr>
            </w:rPrChange>
          </w:rPr>
          <w:delText xml:space="preserve"> </w:delText>
        </w:r>
      </w:del>
      <w:r w:rsidRPr="00B62541">
        <w:rPr>
          <w:sz w:val="24"/>
          <w:szCs w:val="24"/>
          <w:lang w:val="mt-MT"/>
          <w:rPrChange w:id="83" w:author="User" w:date="2015-11-08T20:04:00Z">
            <w:rPr>
              <w:sz w:val="24"/>
              <w:szCs w:val="24"/>
              <w:lang w:val="mt-MT"/>
            </w:rPr>
          </w:rPrChange>
        </w:rPr>
        <w:t>Liturġija tal-Kelma mmexxija mill-Isqof Mario Grech fl-4.30 p.m., li matul</w:t>
      </w:r>
      <w:del w:id="84" w:author="User" w:date="2015-07-25T21:42:00Z">
        <w:r w:rsidRPr="00B62541" w:rsidDel="004A2683">
          <w:rPr>
            <w:sz w:val="24"/>
            <w:szCs w:val="24"/>
            <w:lang w:val="mt-MT"/>
            <w:rPrChange w:id="85" w:author="User" w:date="2015-11-08T20:04:00Z">
              <w:rPr>
                <w:sz w:val="24"/>
                <w:szCs w:val="24"/>
                <w:lang w:val="mt-MT"/>
              </w:rPr>
            </w:rPrChange>
          </w:rPr>
          <w:delText>h</w:delText>
        </w:r>
      </w:del>
      <w:r w:rsidRPr="00B62541">
        <w:rPr>
          <w:sz w:val="24"/>
          <w:szCs w:val="24"/>
          <w:lang w:val="mt-MT"/>
          <w:rPrChange w:id="86" w:author="User" w:date="2015-11-08T20:04:00Z">
            <w:rPr>
              <w:sz w:val="24"/>
              <w:szCs w:val="24"/>
              <w:lang w:val="mt-MT"/>
            </w:rPr>
          </w:rPrChange>
        </w:rPr>
        <w:t>a se jiġu preżentati lill-Madonna uliedhom mgħamm</w:t>
      </w:r>
      <w:del w:id="87" w:author="User" w:date="2015-07-25T21:42:00Z">
        <w:r w:rsidRPr="00B62541" w:rsidDel="004A2683">
          <w:rPr>
            <w:sz w:val="24"/>
            <w:szCs w:val="24"/>
            <w:lang w:val="mt-MT"/>
            <w:rPrChange w:id="88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89" w:author="User" w:date="2015-11-08T20:04:00Z">
            <w:rPr>
              <w:sz w:val="24"/>
              <w:szCs w:val="24"/>
              <w:lang w:val="mt-MT"/>
            </w:rPr>
          </w:rPrChange>
        </w:rPr>
        <w:t>din. Imħeġġin</w:t>
      </w:r>
      <w:del w:id="90" w:author="User" w:date="2015-07-25T21:42:00Z">
        <w:r w:rsidRPr="00B62541" w:rsidDel="004A2683">
          <w:rPr>
            <w:sz w:val="24"/>
            <w:szCs w:val="24"/>
            <w:lang w:val="mt-MT"/>
            <w:rPrChange w:id="91" w:author="User" w:date="2015-11-08T20:04:00Z">
              <w:rPr>
                <w:sz w:val="24"/>
                <w:szCs w:val="24"/>
                <w:lang w:val="mt-MT"/>
              </w:rPr>
            </w:rPrChange>
          </w:rPr>
          <w:delText>in</w:delText>
        </w:r>
      </w:del>
      <w:r w:rsidRPr="00B62541">
        <w:rPr>
          <w:sz w:val="24"/>
          <w:szCs w:val="24"/>
          <w:lang w:val="mt-MT"/>
          <w:rPrChange w:id="92" w:author="User" w:date="2015-11-08T20:04:00Z">
            <w:rPr>
              <w:sz w:val="24"/>
              <w:szCs w:val="24"/>
              <w:lang w:val="mt-MT"/>
            </w:rPr>
          </w:rPrChange>
        </w:rPr>
        <w:t xml:space="preserve"> jieħdu xem</w:t>
      </w:r>
      <w:del w:id="93" w:author="User" w:date="2015-07-25T21:42:00Z">
        <w:r w:rsidRPr="00B62541" w:rsidDel="004A2683">
          <w:rPr>
            <w:sz w:val="24"/>
            <w:szCs w:val="24"/>
            <w:lang w:val="mt-MT"/>
            <w:rPrChange w:id="94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95" w:author="User" w:date="2015-11-08T20:04:00Z">
            <w:rPr>
              <w:sz w:val="24"/>
              <w:szCs w:val="24"/>
              <w:lang w:val="mt-MT"/>
            </w:rPr>
          </w:rPrChange>
        </w:rPr>
        <w:t>għa ħamra biex jipparteċipaw b'mod sħiħ f'din l-opportunità li jisimgħu l-messaġġ ta' Mons. Isqof għalihom. Il-ġenituri mit</w:t>
      </w:r>
      <w:del w:id="96" w:author="User" w:date="2015-07-25T21:43:00Z">
        <w:r w:rsidRPr="00B62541" w:rsidDel="004A2683">
          <w:rPr>
            <w:sz w:val="24"/>
            <w:szCs w:val="24"/>
            <w:lang w:val="mt-MT"/>
            <w:rPrChange w:id="97" w:author="User" w:date="2015-11-08T20:04:00Z">
              <w:rPr>
                <w:sz w:val="24"/>
                <w:szCs w:val="24"/>
                <w:lang w:val="mt-MT"/>
              </w:rPr>
            </w:rPrChange>
          </w:rPr>
          <w:delText>­l</w:delText>
        </w:r>
      </w:del>
      <w:r w:rsidRPr="00B62541">
        <w:rPr>
          <w:sz w:val="24"/>
          <w:szCs w:val="24"/>
          <w:lang w:val="mt-MT"/>
          <w:rPrChange w:id="98" w:author="User" w:date="2015-11-08T20:04:00Z">
            <w:rPr>
              <w:sz w:val="24"/>
              <w:szCs w:val="24"/>
              <w:lang w:val="mt-MT"/>
            </w:rPr>
          </w:rPrChange>
        </w:rPr>
        <w:t>ubin jikkuntattjaw lill-organizzaturi sal-Ħadd, 22 ta' Jannar, biex ikunu preparati ċ-ċertifikati li jitqassmu: Pauline Bezzina (21551967), Netta Camilleri (21551022) jew Ġuża Grech (27553822).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99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100" w:author="User" w:date="2015-11-08T20:04:00Z">
            <w:rPr>
              <w:sz w:val="24"/>
              <w:szCs w:val="24"/>
              <w:lang w:val="mt-MT"/>
            </w:rPr>
          </w:rPrChange>
        </w:rPr>
        <w:t>___________________________________________________________________________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101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102" w:author="User" w:date="2015-11-08T20:04:00Z">
            <w:rPr>
              <w:sz w:val="24"/>
              <w:szCs w:val="24"/>
              <w:lang w:val="mt-MT"/>
            </w:rPr>
          </w:rPrChange>
        </w:rPr>
        <w:t>Żagħżugħ imut wara ħabta bil-karozza ma</w:t>
      </w:r>
      <w:ins w:id="103" w:author="User" w:date="2015-07-25T21:43:00Z">
        <w:r w:rsidR="004A2683" w:rsidRPr="00B62541">
          <w:rPr>
            <w:sz w:val="24"/>
            <w:szCs w:val="24"/>
            <w:lang w:val="mt-MT"/>
            <w:rPrChange w:id="104" w:author="User" w:date="2015-11-08T20:04:00Z">
              <w:rPr>
                <w:sz w:val="24"/>
                <w:szCs w:val="24"/>
                <w:lang w:val="mt-MT"/>
              </w:rPr>
            </w:rPrChange>
          </w:rPr>
          <w:t>’</w:t>
        </w:r>
      </w:ins>
      <w:r w:rsidRPr="00B62541">
        <w:rPr>
          <w:sz w:val="24"/>
          <w:szCs w:val="24"/>
          <w:lang w:val="mt-MT"/>
          <w:rPrChange w:id="105" w:author="User" w:date="2015-11-08T20:04:00Z">
            <w:rPr>
              <w:sz w:val="24"/>
              <w:szCs w:val="24"/>
              <w:lang w:val="mt-MT"/>
            </w:rPr>
          </w:rPrChange>
        </w:rPr>
        <w:t xml:space="preserve"> siġra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106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107" w:author="User" w:date="2015-11-08T20:04:00Z">
            <w:rPr>
              <w:sz w:val="24"/>
              <w:szCs w:val="24"/>
              <w:lang w:val="mt-MT"/>
            </w:rPr>
          </w:rPrChange>
        </w:rPr>
        <w:t>Steve Micallef ta' 23 sena mill-Imtarfa tilef ħajtu traġikament wara li kien involut f'aċċident tat-traffiku f'Ħ'At</w:t>
      </w:r>
      <w:del w:id="108" w:author="User" w:date="2015-07-25T21:43:00Z">
        <w:r w:rsidRPr="00B62541" w:rsidDel="004A2683">
          <w:rPr>
            <w:sz w:val="24"/>
            <w:szCs w:val="24"/>
            <w:lang w:val="mt-MT"/>
            <w:rPrChange w:id="109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110" w:author="User" w:date="2015-11-08T20:04:00Z">
            <w:rPr>
              <w:sz w:val="24"/>
              <w:szCs w:val="24"/>
              <w:lang w:val="mt-MT"/>
            </w:rPr>
          </w:rPrChange>
        </w:rPr>
        <w:t>tard. L-aċċident seħħ ftit metri 'l bogħod minn fejn f'Ot</w:t>
      </w:r>
      <w:del w:id="111" w:author="User" w:date="2015-07-25T21:43:00Z">
        <w:r w:rsidRPr="00B62541" w:rsidDel="004A2683">
          <w:rPr>
            <w:sz w:val="24"/>
            <w:szCs w:val="24"/>
            <w:lang w:val="mt-MT"/>
            <w:rPrChange w:id="112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113" w:author="User" w:date="2015-11-08T20:04:00Z">
            <w:rPr>
              <w:sz w:val="24"/>
              <w:szCs w:val="24"/>
              <w:lang w:val="mt-MT"/>
            </w:rPr>
          </w:rPrChange>
        </w:rPr>
        <w:t>tubru li għadda seħħet traġedja oħra li fiha tilef ħajtu Michael Sciberras ta' 37 sena minn Ħ'Attard.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114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115" w:author="User" w:date="2015-11-08T20:04:00Z">
            <w:rPr>
              <w:sz w:val="24"/>
              <w:szCs w:val="24"/>
              <w:lang w:val="mt-MT"/>
            </w:rPr>
          </w:rPrChange>
        </w:rPr>
        <w:t>L-aċċident li fih kien involut Micallef seħħ ilbieraħ għall-ħabta tas-1.16 a.m. fi Triq l-Imdina, jew kif ħafna jafuha bħala t-triq tar-Rabat. Dak il-ħin Micallef kien qed isuq karozza Toyota Vitz sewda fid-direzzjoni tar-Rabat meta skiddja fiż-żlieq li kien hemm fit-triq b'konsegwenza li tilef il-kontroll tal-karozza. Kif il-karozza bdiet tiskiddja, din marret fuq in-naħa l-oħra tat-triq u baq</w:t>
      </w:r>
      <w:del w:id="116" w:author="User" w:date="2015-07-25T21:44:00Z">
        <w:r w:rsidRPr="00B62541" w:rsidDel="004A2683">
          <w:rPr>
            <w:sz w:val="24"/>
            <w:szCs w:val="24"/>
            <w:lang w:val="mt-MT"/>
            <w:rPrChange w:id="117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118" w:author="User" w:date="2015-11-08T20:04:00Z">
            <w:rPr>
              <w:sz w:val="24"/>
              <w:szCs w:val="24"/>
              <w:lang w:val="mt-MT"/>
            </w:rPr>
          </w:rPrChange>
        </w:rPr>
        <w:t>għet dieħla b'impatt qawwi f'siġra fuq in-naħa tax-xellug.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119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120" w:author="User" w:date="2015-11-08T20:04:00Z">
            <w:rPr>
              <w:sz w:val="24"/>
              <w:szCs w:val="24"/>
              <w:lang w:val="mt-MT"/>
            </w:rPr>
          </w:rPrChange>
        </w:rPr>
        <w:t xml:space="preserve">Għalkemm id-daqqa kienet fuq in-naħa tal-passiġġier, li b'xorti tajba ma kien hemm ħadd ma' Micallef, xorta waħda jidher li mal-impatt vjolenti mas-siġra </w:t>
      </w:r>
      <w:del w:id="121" w:author="User" w:date="2015-07-25T21:45:00Z">
        <w:r w:rsidRPr="00B62541" w:rsidDel="004A2683">
          <w:rPr>
            <w:sz w:val="24"/>
            <w:szCs w:val="24"/>
            <w:lang w:val="mt-MT"/>
            <w:rPrChange w:id="122" w:author="User" w:date="2015-11-08T20:04:00Z">
              <w:rPr>
                <w:sz w:val="24"/>
                <w:szCs w:val="24"/>
                <w:lang w:val="mt-MT"/>
              </w:rPr>
            </w:rPrChange>
          </w:rPr>
          <w:delText>i</w:delText>
        </w:r>
      </w:del>
      <w:r w:rsidRPr="00B62541">
        <w:rPr>
          <w:sz w:val="24"/>
          <w:szCs w:val="24"/>
          <w:lang w:val="mt-MT"/>
          <w:rPrChange w:id="123" w:author="User" w:date="2015-11-08T20:04:00Z">
            <w:rPr>
              <w:sz w:val="24"/>
              <w:szCs w:val="24"/>
              <w:lang w:val="mt-MT"/>
            </w:rPr>
          </w:rPrChange>
        </w:rPr>
        <w:t>ż-żagħżugħ aktarx ħabat rasu mal-pilastru tal-bieba.</w:t>
      </w:r>
    </w:p>
    <w:p w:rsidR="00B76BFC" w:rsidRPr="005754EA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B62541">
        <w:rPr>
          <w:sz w:val="24"/>
          <w:szCs w:val="24"/>
          <w:lang w:val="mt-MT"/>
          <w:rPrChange w:id="124" w:author="User" w:date="2015-11-08T20:04:00Z">
            <w:rPr>
              <w:sz w:val="24"/>
              <w:szCs w:val="24"/>
              <w:lang w:val="mt-MT"/>
            </w:rPr>
          </w:rPrChange>
        </w:rPr>
        <w:t>Sewwieqa oħrajn li raw il-karozza maħbuta fis-siġra waqfu jagħtu l-għajnuna lil Micallef. Dak il-ħin kienet għaddejja karozza tal-Pulizija mill-Iskwadra tal-</w:t>
      </w:r>
      <w:r w:rsidRPr="005754EA">
        <w:rPr>
          <w:i/>
          <w:sz w:val="24"/>
          <w:szCs w:val="24"/>
          <w:lang w:val="mt-MT"/>
          <w:rPrChange w:id="125" w:author="User" w:date="2015-11-08T20:04:00Z">
            <w:rPr>
              <w:sz w:val="24"/>
              <w:szCs w:val="24"/>
              <w:lang w:val="mt-MT"/>
            </w:rPr>
          </w:rPrChange>
        </w:rPr>
        <w:t>Mobile</w:t>
      </w:r>
      <w:r w:rsidRPr="005754EA">
        <w:rPr>
          <w:sz w:val="24"/>
          <w:szCs w:val="24"/>
          <w:lang w:val="mt-MT"/>
        </w:rPr>
        <w:t xml:space="preserve"> li fiha kien hemm is-Surġent Nicky Farrugia flimkien mal-Kuntistabbli Gerry Scerri li waqfu biex jassistu. </w:t>
      </w:r>
    </w:p>
    <w:p w:rsidR="00B76BFC" w:rsidRPr="00A80CA0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F425AB">
        <w:rPr>
          <w:sz w:val="24"/>
          <w:szCs w:val="24"/>
          <w:lang w:val="mt-MT"/>
        </w:rPr>
        <w:t>Fil-fatt</w:t>
      </w:r>
      <w:r w:rsidRPr="00EB663B">
        <w:rPr>
          <w:sz w:val="24"/>
          <w:szCs w:val="24"/>
          <w:lang w:val="mt-MT"/>
        </w:rPr>
        <w:t xml:space="preserve"> sakemm waslet l-ambulanza l-Pulizija bdew jamminstraw in-nifs artifiċjali fuq Micallef. Ftit tal-ħin wara waslet l-ambulanza b'infermier li kompla jagħti l-għajnuna medika lil Micallef. Fuq il-post marru l-membri tal-Protezzjoni Ċivili, imma ma kellhomx għalfejn iqaċ</w:t>
      </w:r>
      <w:r w:rsidRPr="00A80CA0">
        <w:rPr>
          <w:sz w:val="24"/>
          <w:szCs w:val="24"/>
          <w:lang w:val="mt-MT"/>
        </w:rPr>
        <w:t>ċtu partijiet tal-vettura biex jinħareġ Micallef.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126" w:author="User" w:date="2015-11-08T20:04:00Z">
            <w:rPr>
              <w:sz w:val="24"/>
              <w:szCs w:val="24"/>
              <w:lang w:val="mt-MT"/>
            </w:rPr>
          </w:rPrChange>
        </w:rPr>
      </w:pPr>
      <w:r w:rsidRPr="00A80CA0">
        <w:rPr>
          <w:sz w:val="24"/>
          <w:szCs w:val="24"/>
          <w:lang w:val="mt-MT"/>
        </w:rPr>
        <w:t>Wara li ddaħħal fl-ambulanza t-tim mediku kompla għaddej bil-kura fejn l-ambulanza kienet skortata lejn l-Isptar Mater Dei mill-istess Pulizija tal-Mobile. Kif Steve Micallef iddaħħal fid-Dipartiment tal-Em</w:t>
      </w:r>
      <w:r w:rsidRPr="00B62541">
        <w:rPr>
          <w:sz w:val="24"/>
          <w:szCs w:val="24"/>
          <w:lang w:val="mt-MT"/>
          <w:rPrChange w:id="127" w:author="User" w:date="2015-11-08T20:04:00Z">
            <w:rPr>
              <w:sz w:val="24"/>
              <w:szCs w:val="24"/>
              <w:lang w:val="mt-MT"/>
            </w:rPr>
          </w:rPrChange>
        </w:rPr>
        <w:t>erġenza t-tobba u l-</w:t>
      </w:r>
      <w:del w:id="128" w:author="User" w:date="2015-07-25T21:47:00Z">
        <w:r w:rsidRPr="00B62541" w:rsidDel="004A2683">
          <w:rPr>
            <w:sz w:val="24"/>
            <w:szCs w:val="24"/>
            <w:lang w:val="mt-MT"/>
            <w:rPrChange w:id="129" w:author="User" w:date="2015-11-08T20:04:00Z">
              <w:rPr>
                <w:sz w:val="24"/>
                <w:szCs w:val="24"/>
                <w:lang w:val="mt-MT"/>
              </w:rPr>
            </w:rPrChange>
          </w:rPr>
          <w:delText xml:space="preserve">infermieri </w:delText>
        </w:r>
      </w:del>
      <w:ins w:id="130" w:author="User" w:date="2015-07-25T21:47:00Z">
        <w:r w:rsidR="004A2683" w:rsidRPr="00B62541">
          <w:rPr>
            <w:sz w:val="24"/>
            <w:szCs w:val="24"/>
            <w:lang w:val="mt-MT"/>
            <w:rPrChange w:id="131" w:author="User" w:date="2015-11-08T20:04:00Z">
              <w:rPr>
                <w:sz w:val="24"/>
                <w:szCs w:val="24"/>
                <w:lang w:val="mt-MT"/>
              </w:rPr>
            </w:rPrChange>
          </w:rPr>
          <w:t xml:space="preserve">infermiera </w:t>
        </w:r>
      </w:ins>
      <w:r w:rsidRPr="00B62541">
        <w:rPr>
          <w:sz w:val="24"/>
          <w:szCs w:val="24"/>
          <w:lang w:val="mt-MT"/>
          <w:rPrChange w:id="132" w:author="User" w:date="2015-11-08T20:04:00Z">
            <w:rPr>
              <w:sz w:val="24"/>
              <w:szCs w:val="24"/>
              <w:lang w:val="mt-MT"/>
            </w:rPr>
          </w:rPrChange>
        </w:rPr>
        <w:t>komplew b'tentattiv iddisprat biex jippruvaw isalvawlu ħajtu. Iżda kawża tal-ġrieħi gravissimi li sofra Micallef ġie ċċertifikat mejjet.</w:t>
      </w:r>
    </w:p>
    <w:p w:rsidR="00B76BFC" w:rsidRPr="005754EA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B62541">
        <w:rPr>
          <w:sz w:val="24"/>
          <w:szCs w:val="24"/>
          <w:lang w:val="mt-MT"/>
          <w:rPrChange w:id="133" w:author="User" w:date="2015-11-08T20:04:00Z">
            <w:rPr>
              <w:sz w:val="24"/>
              <w:szCs w:val="24"/>
              <w:lang w:val="mt-MT"/>
            </w:rPr>
          </w:rPrChange>
        </w:rPr>
        <w:t>B'dan l-ewwel aċċident fatali tat-traffiku għal din is-sena ġie informat il-Maġistrat Dr Neville Camilleri li ordna inkjesta fejn ħatar lill-Perit Richard Aquilina, lill-</w:t>
      </w:r>
      <w:ins w:id="134" w:author="User" w:date="2015-11-08T19:38:00Z">
        <w:r w:rsidR="001E03FB" w:rsidRPr="00B62541">
          <w:rPr>
            <w:sz w:val="24"/>
            <w:szCs w:val="24"/>
            <w:lang w:val="mt-MT"/>
            <w:rPrChange w:id="135" w:author="User" w:date="2015-11-08T20:04:00Z">
              <w:rPr>
                <w:rFonts w:ascii="Century Gothic" w:hAnsi="Century Gothic"/>
                <w:sz w:val="24"/>
                <w:szCs w:val="24"/>
                <w:lang w:val="mt-MT"/>
              </w:rPr>
            </w:rPrChange>
          </w:rPr>
          <w:t>E</w:t>
        </w:r>
      </w:ins>
      <w:del w:id="136" w:author="User" w:date="2015-11-08T19:38:00Z">
        <w:r w:rsidRPr="004655EA" w:rsidDel="001E03FB">
          <w:rPr>
            <w:sz w:val="24"/>
            <w:szCs w:val="24"/>
            <w:lang w:val="mt-MT"/>
          </w:rPr>
          <w:delText>e</w:delText>
        </w:r>
      </w:del>
      <w:r w:rsidRPr="000B3937">
        <w:rPr>
          <w:sz w:val="24"/>
          <w:szCs w:val="24"/>
          <w:lang w:val="mt-MT"/>
        </w:rPr>
        <w:t>spert tat-Traffiku Mario Buttigieg, lill-Avukat Anthony Cutajar u lit-Tabib Forensiku Mario Scerri bħala esperti tal-Qorti flimkien mal-Pulizija tal-</w:t>
      </w:r>
      <w:r w:rsidRPr="005754EA">
        <w:rPr>
          <w:sz w:val="24"/>
          <w:szCs w:val="24"/>
          <w:lang w:val="mt-MT"/>
        </w:rPr>
        <w:t xml:space="preserve">Fotografija. </w:t>
      </w:r>
    </w:p>
    <w:p w:rsidR="00B76BFC" w:rsidRPr="00EB663B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F425AB">
        <w:rPr>
          <w:sz w:val="24"/>
          <w:szCs w:val="24"/>
          <w:lang w:val="mt-MT"/>
        </w:rPr>
        <w:t>Fuq il-post tal-aċċident marru wkoll il-Pulizija tad-Distrett immexxijin mill-Ispettur Carol Fabri flimkien mas-Surġenti Alan La Grasta u Stephen Micallef li ħejjew rappor</w:t>
      </w:r>
      <w:r w:rsidRPr="00EB663B">
        <w:rPr>
          <w:sz w:val="24"/>
          <w:szCs w:val="24"/>
          <w:lang w:val="mt-MT"/>
        </w:rPr>
        <w:t xml:space="preserve">t tal-każ. </w:t>
      </w:r>
    </w:p>
    <w:p w:rsidR="00B76BFC" w:rsidRPr="005754EA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EB663B">
        <w:rPr>
          <w:sz w:val="24"/>
          <w:szCs w:val="24"/>
          <w:lang w:val="mt-MT"/>
        </w:rPr>
        <w:t>Sakemm tlesta l-aċċess il-parti tat-triq minn ħdejn ir-</w:t>
      </w:r>
      <w:del w:id="137" w:author="User" w:date="2015-11-17T09:59:00Z">
        <w:r w:rsidRPr="00EB663B" w:rsidDel="005754EA">
          <w:rPr>
            <w:sz w:val="24"/>
            <w:szCs w:val="24"/>
            <w:lang w:val="mt-MT"/>
          </w:rPr>
          <w:delText xml:space="preserve">rawndabawt </w:delText>
        </w:r>
      </w:del>
      <w:ins w:id="138" w:author="User" w:date="2015-11-17T09:59:00Z">
        <w:r w:rsidR="005754EA" w:rsidRPr="005754EA">
          <w:rPr>
            <w:i/>
            <w:sz w:val="24"/>
            <w:szCs w:val="24"/>
            <w:lang w:val="mt-MT"/>
            <w:rPrChange w:id="139" w:author="User" w:date="2015-11-17T10:00:00Z">
              <w:rPr>
                <w:sz w:val="24"/>
                <w:szCs w:val="24"/>
                <w:lang w:val="mt-MT"/>
              </w:rPr>
            </w:rPrChange>
          </w:rPr>
          <w:t>roundabout</w:t>
        </w:r>
        <w:r w:rsidR="005754EA" w:rsidRPr="005754EA">
          <w:rPr>
            <w:sz w:val="24"/>
            <w:szCs w:val="24"/>
            <w:lang w:val="mt-MT"/>
          </w:rPr>
          <w:t xml:space="preserve"> </w:t>
        </w:r>
      </w:ins>
      <w:r w:rsidRPr="005754EA">
        <w:rPr>
          <w:sz w:val="24"/>
          <w:szCs w:val="24"/>
          <w:lang w:val="mt-MT"/>
        </w:rPr>
        <w:t>fejn hemm il-pompa tal-petrol sad-daħla li tagħti għal Ta'</w:t>
      </w:r>
      <w:r w:rsidRPr="005754EA">
        <w:rPr>
          <w:rFonts w:cs="Arial"/>
          <w:sz w:val="24"/>
          <w:szCs w:val="24"/>
          <w:lang w:val="mt-MT"/>
        </w:rPr>
        <w:t> </w:t>
      </w:r>
      <w:r w:rsidRPr="005754EA">
        <w:rPr>
          <w:sz w:val="24"/>
          <w:szCs w:val="24"/>
          <w:lang w:val="mt-MT"/>
        </w:rPr>
        <w:t>Qali n</w:t>
      </w:r>
      <w:r w:rsidRPr="005754EA">
        <w:rPr>
          <w:rFonts w:cs="Century Gothic"/>
          <w:sz w:val="24"/>
          <w:szCs w:val="24"/>
          <w:lang w:val="mt-MT"/>
        </w:rPr>
        <w:t>ż</w:t>
      </w:r>
      <w:r w:rsidRPr="005754EA">
        <w:rPr>
          <w:sz w:val="24"/>
          <w:szCs w:val="24"/>
          <w:lang w:val="mt-MT"/>
        </w:rPr>
        <w:t>ammet mag</w:t>
      </w:r>
      <w:r w:rsidRPr="005754EA">
        <w:rPr>
          <w:rFonts w:cs="Century Gothic"/>
          <w:sz w:val="24"/>
          <w:szCs w:val="24"/>
          <w:lang w:val="mt-MT"/>
        </w:rPr>
        <w:t>ħ</w:t>
      </w:r>
      <w:del w:id="140" w:author="User" w:date="2015-07-25T21:48:00Z">
        <w:r w:rsidRPr="005754EA" w:rsidDel="004A2683">
          <w:rPr>
            <w:sz w:val="24"/>
            <w:szCs w:val="24"/>
            <w:lang w:val="mt-MT"/>
          </w:rPr>
          <w:delText>­</w:delText>
        </w:r>
      </w:del>
      <w:r w:rsidRPr="005754EA">
        <w:rPr>
          <w:sz w:val="24"/>
          <w:szCs w:val="24"/>
          <w:lang w:val="mt-MT"/>
        </w:rPr>
        <w:t xml:space="preserve">luqa għat-traffiku.  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141" w:author="User" w:date="2015-11-08T20:04:00Z">
            <w:rPr>
              <w:sz w:val="24"/>
              <w:szCs w:val="24"/>
              <w:lang w:val="mt-MT"/>
            </w:rPr>
          </w:rPrChange>
        </w:rPr>
      </w:pPr>
      <w:r w:rsidRPr="00F425AB">
        <w:rPr>
          <w:sz w:val="24"/>
          <w:szCs w:val="24"/>
          <w:lang w:val="mt-MT"/>
        </w:rPr>
        <w:t>Dan l-aċċident seħħ qrib kamra f'għalqa li hija bħal dik li hemm ftit metri 'l bogħod minn fejn Michael Sciberras ta' 37 sena minn Ħ'Attard miet fil-1</w:t>
      </w:r>
      <w:r w:rsidRPr="00EB663B">
        <w:rPr>
          <w:sz w:val="24"/>
          <w:szCs w:val="24"/>
          <w:lang w:val="mt-MT"/>
        </w:rPr>
        <w:t>5 ta'</w:t>
      </w:r>
      <w:r w:rsidRPr="00EB663B">
        <w:rPr>
          <w:rFonts w:cs="Arial"/>
          <w:sz w:val="24"/>
          <w:szCs w:val="24"/>
          <w:lang w:val="mt-MT"/>
        </w:rPr>
        <w:t> </w:t>
      </w:r>
      <w:r w:rsidRPr="00EB663B">
        <w:rPr>
          <w:sz w:val="24"/>
          <w:szCs w:val="24"/>
          <w:lang w:val="mt-MT"/>
        </w:rPr>
        <w:t>Ottubru meta kien bil-mutur tieg</w:t>
      </w:r>
      <w:r w:rsidRPr="00A80CA0">
        <w:rPr>
          <w:rFonts w:cs="Century Gothic"/>
          <w:sz w:val="24"/>
          <w:szCs w:val="24"/>
          <w:lang w:val="mt-MT"/>
        </w:rPr>
        <w:t>ħ</w:t>
      </w:r>
      <w:r w:rsidRPr="00A80CA0">
        <w:rPr>
          <w:sz w:val="24"/>
          <w:szCs w:val="24"/>
          <w:lang w:val="mt-MT"/>
        </w:rPr>
        <w:t>u. Dakinhar Sciberras kien fi triqtu lejn il-port fejn kellu jiltaqa' ma' grupp ta'</w:t>
      </w:r>
      <w:r w:rsidRPr="00A80CA0">
        <w:rPr>
          <w:rFonts w:cs="Arial"/>
          <w:sz w:val="24"/>
          <w:szCs w:val="24"/>
          <w:lang w:val="mt-MT"/>
        </w:rPr>
        <w:t> </w:t>
      </w:r>
      <w:r w:rsidRPr="00A80CA0">
        <w:rPr>
          <w:rFonts w:cs="Century Gothic"/>
          <w:sz w:val="24"/>
          <w:szCs w:val="24"/>
          <w:lang w:val="mt-MT"/>
        </w:rPr>
        <w:t>ħ</w:t>
      </w:r>
      <w:r w:rsidRPr="00A80CA0">
        <w:rPr>
          <w:sz w:val="24"/>
          <w:szCs w:val="24"/>
          <w:lang w:val="mt-MT"/>
        </w:rPr>
        <w:t>bieb biex jaqbdu l-katamaran biex iqattg</w:t>
      </w:r>
      <w:r w:rsidRPr="00A80CA0">
        <w:rPr>
          <w:rFonts w:cs="Century Gothic"/>
          <w:sz w:val="24"/>
          <w:szCs w:val="24"/>
          <w:lang w:val="mt-MT"/>
        </w:rPr>
        <w:t>ħ</w:t>
      </w:r>
      <w:r w:rsidRPr="00A80CA0">
        <w:rPr>
          <w:sz w:val="24"/>
          <w:szCs w:val="24"/>
          <w:lang w:val="mt-MT"/>
        </w:rPr>
        <w:t xml:space="preserve">u </w:t>
      </w:r>
      <w:r w:rsidRPr="00A80CA0">
        <w:rPr>
          <w:rFonts w:cs="Century Gothic"/>
          <w:sz w:val="24"/>
          <w:szCs w:val="24"/>
          <w:lang w:val="mt-MT"/>
        </w:rPr>
        <w:t>ġ</w:t>
      </w:r>
      <w:r w:rsidRPr="00A80CA0">
        <w:rPr>
          <w:sz w:val="24"/>
          <w:szCs w:val="24"/>
          <w:lang w:val="mt-MT"/>
        </w:rPr>
        <w:t>urnata Sqallija. I</w:t>
      </w:r>
      <w:r w:rsidRPr="00A80CA0">
        <w:rPr>
          <w:rFonts w:cs="Century Gothic"/>
          <w:sz w:val="24"/>
          <w:szCs w:val="24"/>
          <w:lang w:val="mt-MT"/>
        </w:rPr>
        <w:t>ż</w:t>
      </w:r>
      <w:r w:rsidRPr="00A80CA0">
        <w:rPr>
          <w:sz w:val="24"/>
          <w:szCs w:val="24"/>
          <w:lang w:val="mt-MT"/>
        </w:rPr>
        <w:t>da ftit qabel it-3.30 a.m. karozza Chrysler 300c misjuqa minn Clive Ta</w:t>
      </w:r>
      <w:r w:rsidRPr="00B62541">
        <w:rPr>
          <w:sz w:val="24"/>
          <w:szCs w:val="24"/>
          <w:lang w:val="mt-MT"/>
          <w:rPrChange w:id="142" w:author="User" w:date="2015-11-08T20:04:00Z">
            <w:rPr>
              <w:sz w:val="24"/>
              <w:szCs w:val="24"/>
              <w:lang w:val="mt-MT"/>
            </w:rPr>
          </w:rPrChange>
        </w:rPr>
        <w:t>nti ta' 23 sena mill-Im</w:t>
      </w:r>
      <w:del w:id="143" w:author="User" w:date="2015-07-25T21:49:00Z">
        <w:r w:rsidRPr="00B62541" w:rsidDel="004A2683">
          <w:rPr>
            <w:sz w:val="24"/>
            <w:szCs w:val="24"/>
            <w:lang w:val="mt-MT"/>
            <w:rPrChange w:id="144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145" w:author="User" w:date="2015-11-08T20:04:00Z">
            <w:rPr>
              <w:sz w:val="24"/>
              <w:szCs w:val="24"/>
              <w:lang w:val="mt-MT"/>
            </w:rPr>
          </w:rPrChange>
        </w:rPr>
        <w:t>ġarr, Malta, li kien sejjer fid-direzzjoni opposta, mar</w:t>
      </w:r>
      <w:del w:id="146" w:author="User" w:date="2015-07-25T21:49:00Z">
        <w:r w:rsidRPr="00B62541" w:rsidDel="004A2683">
          <w:rPr>
            <w:sz w:val="24"/>
            <w:szCs w:val="24"/>
            <w:lang w:val="mt-MT"/>
            <w:rPrChange w:id="147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148" w:author="User" w:date="2015-11-08T20:04:00Z">
            <w:rPr>
              <w:sz w:val="24"/>
              <w:szCs w:val="24"/>
              <w:lang w:val="mt-MT"/>
            </w:rPr>
          </w:rPrChange>
        </w:rPr>
        <w:t>ret fuq in-naħa l-oħra tat-triq wara li Tanti tilef il-kontroll tagħha b'kon</w:t>
      </w:r>
      <w:del w:id="149" w:author="User" w:date="2015-07-25T21:49:00Z">
        <w:r w:rsidRPr="00B62541" w:rsidDel="004A2683">
          <w:rPr>
            <w:sz w:val="24"/>
            <w:szCs w:val="24"/>
            <w:lang w:val="mt-MT"/>
            <w:rPrChange w:id="150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151" w:author="User" w:date="2015-11-08T20:04:00Z">
            <w:rPr>
              <w:sz w:val="24"/>
              <w:szCs w:val="24"/>
              <w:lang w:val="mt-MT"/>
            </w:rPr>
          </w:rPrChange>
        </w:rPr>
        <w:t>seg</w:t>
      </w:r>
      <w:del w:id="152" w:author="User" w:date="2015-07-25T21:49:00Z">
        <w:r w:rsidRPr="00B62541" w:rsidDel="004A2683">
          <w:rPr>
            <w:sz w:val="24"/>
            <w:szCs w:val="24"/>
            <w:lang w:val="mt-MT"/>
            <w:rPrChange w:id="153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154" w:author="User" w:date="2015-11-08T20:04:00Z">
            <w:rPr>
              <w:sz w:val="24"/>
              <w:szCs w:val="24"/>
              <w:lang w:val="mt-MT"/>
            </w:rPr>
          </w:rPrChange>
        </w:rPr>
        <w:t>wenza li Sciberras spiċ</w:t>
      </w:r>
      <w:del w:id="155" w:author="User" w:date="2015-07-25T21:49:00Z">
        <w:r w:rsidRPr="00B62541" w:rsidDel="004A2683">
          <w:rPr>
            <w:sz w:val="24"/>
            <w:szCs w:val="24"/>
            <w:lang w:val="mt-MT"/>
            <w:rPrChange w:id="156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157" w:author="User" w:date="2015-11-08T20:04:00Z">
            <w:rPr>
              <w:sz w:val="24"/>
              <w:szCs w:val="24"/>
              <w:lang w:val="mt-MT"/>
            </w:rPr>
          </w:rPrChange>
        </w:rPr>
        <w:t>ċa jittajjar minn fuq il-mutur. Tant id-daqqa kie</w:t>
      </w:r>
      <w:del w:id="158" w:author="User" w:date="2015-07-25T21:49:00Z">
        <w:r w:rsidRPr="00B62541" w:rsidDel="004A2683">
          <w:rPr>
            <w:sz w:val="24"/>
            <w:szCs w:val="24"/>
            <w:lang w:val="mt-MT"/>
            <w:rPrChange w:id="159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160" w:author="User" w:date="2015-11-08T20:04:00Z">
            <w:rPr>
              <w:sz w:val="24"/>
              <w:szCs w:val="24"/>
              <w:lang w:val="mt-MT"/>
            </w:rPr>
          </w:rPrChange>
        </w:rPr>
        <w:t xml:space="preserve">net qawwija li Sciberras spiċċa fuq siġra fejn għal aktar minn ħames sigħat ħadd ma seta' jsib fejn kien. </w:t>
      </w:r>
    </w:p>
    <w:p w:rsidR="00B76BFC" w:rsidRPr="00EB663B" w:rsidRDefault="00B76BFC" w:rsidP="00B76BFC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</w:rPr>
      </w:pPr>
      <w:r w:rsidRPr="00B62541">
        <w:rPr>
          <w:sz w:val="24"/>
          <w:szCs w:val="24"/>
          <w:lang w:val="mt-MT"/>
          <w:rPrChange w:id="161" w:author="User" w:date="2015-11-08T20:04:00Z">
            <w:rPr>
              <w:sz w:val="24"/>
              <w:szCs w:val="24"/>
              <w:lang w:val="mt-MT"/>
            </w:rPr>
          </w:rPrChange>
        </w:rPr>
        <w:t>Fil-fatt il-</w:t>
      </w:r>
      <w:del w:id="162" w:author="User" w:date="2015-11-17T10:29:00Z">
        <w:r w:rsidRPr="00B62541" w:rsidDel="00EB663B">
          <w:rPr>
            <w:sz w:val="24"/>
            <w:szCs w:val="24"/>
            <w:lang w:val="mt-MT"/>
            <w:rPrChange w:id="163" w:author="User" w:date="2015-11-08T20:04:00Z">
              <w:rPr>
                <w:sz w:val="24"/>
                <w:szCs w:val="24"/>
                <w:lang w:val="mt-MT"/>
              </w:rPr>
            </w:rPrChange>
          </w:rPr>
          <w:delText xml:space="preserve">kadavru </w:delText>
        </w:r>
      </w:del>
      <w:ins w:id="164" w:author="User" w:date="2015-11-17T10:29:00Z">
        <w:r w:rsidR="00EB663B">
          <w:rPr>
            <w:sz w:val="24"/>
            <w:szCs w:val="24"/>
            <w:lang w:val="mt-MT"/>
          </w:rPr>
          <w:t>katavru</w:t>
        </w:r>
        <w:r w:rsidR="00EB663B" w:rsidRPr="00EB663B">
          <w:rPr>
            <w:sz w:val="24"/>
            <w:szCs w:val="24"/>
            <w:lang w:val="mt-MT"/>
          </w:rPr>
          <w:t xml:space="preserve"> </w:t>
        </w:r>
      </w:ins>
      <w:r w:rsidRPr="00EB663B">
        <w:rPr>
          <w:sz w:val="24"/>
          <w:szCs w:val="24"/>
          <w:lang w:val="mt-MT"/>
        </w:rPr>
        <w:t>tiegħu kien lokalizzat permezz ta' ħelikopter tal-FAM.</w:t>
      </w:r>
    </w:p>
    <w:p w:rsidR="00B76BFC" w:rsidRPr="00A80CA0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A80CA0">
        <w:rPr>
          <w:sz w:val="24"/>
          <w:szCs w:val="24"/>
          <w:lang w:val="mt-MT"/>
        </w:rPr>
        <w:t xml:space="preserve">Waqt li 75% tal-Maltin jemmnu li għandna nitħallew inkomplu naħdmu wara l-età tal-pensjoni, huma biss 23% li jgħidu li huma stess jixtiequ jkomplu jaħdmu aktar fit-tul. Hekk ukoll, il-maġġoranza tal-Maltin huma konxji li l-popolazzjoni tal-Ewropa qiegħda tikber fiż-żmien, iżda 36% biss huma mħassbin dwar dan l-iżvilupp. Dan jikkuntrasta bil-qawwi mal-perċezzjonijiet ta' dawk li jfasslu l-politika li jħarsu lejn it-tixjiħ demografiku bħala sfida ewlenija. 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165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166" w:author="User" w:date="2015-11-08T20:04:00Z">
            <w:rPr>
              <w:sz w:val="24"/>
              <w:szCs w:val="24"/>
              <w:lang w:val="mt-MT"/>
            </w:rPr>
          </w:rPrChange>
        </w:rPr>
        <w:t>Dan jirriżulta minn stħarriġ ġdid tal-Ewrobarometru ppreżentat mill-Kummissjoni Ewropea fl-okkażjoni tal-bidu tas-Sena Ewropea 2012 tal-Anzjanità Attiva u s-Soli</w:t>
      </w:r>
      <w:del w:id="167" w:author="User" w:date="2015-07-25T21:52:00Z">
        <w:r w:rsidRPr="00B62541" w:rsidDel="00EF5F36">
          <w:rPr>
            <w:sz w:val="24"/>
            <w:szCs w:val="24"/>
            <w:lang w:val="mt-MT"/>
            <w:rPrChange w:id="168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169" w:author="User" w:date="2015-11-08T20:04:00Z">
            <w:rPr>
              <w:sz w:val="24"/>
              <w:szCs w:val="24"/>
              <w:lang w:val="mt-MT"/>
            </w:rPr>
          </w:rPrChange>
        </w:rPr>
        <w:t xml:space="preserve">darjetà tal-Ġenerazzjonijiet li għandha l-għan li tqajjem għarfien dwar il-kontribut ta' dawk li huma aktar anzjani lejn is-soċjetà u li ġġib 'il quddiem miżuri li joħolqu opportunitajiet aħjar biex l-anzjani jibqgħu attivi. </w:t>
      </w:r>
    </w:p>
    <w:p w:rsidR="00B76BFC" w:rsidRPr="005754EA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B62541">
        <w:rPr>
          <w:sz w:val="24"/>
          <w:szCs w:val="24"/>
          <w:lang w:val="mt-MT"/>
          <w:rPrChange w:id="170" w:author="User" w:date="2015-11-08T20:04:00Z">
            <w:rPr>
              <w:sz w:val="24"/>
              <w:szCs w:val="24"/>
              <w:lang w:val="mt-MT"/>
            </w:rPr>
          </w:rPrChange>
        </w:rPr>
        <w:t xml:space="preserve">Mill-istħarriġ jirriżulta li għal dak li għandu x'jaqsam mal-impjieg, wieħed biss minn kull tliet Maltin (31%) jaqbel mal-idea li l-età uffiċjali tal-pensjoni trid tiżdied sal-2030, minkejja li din issa saret prijorità politika ċara f'ħafna stati membri tal-UE. L-idea li jikkombinaw xogħol </w:t>
      </w:r>
      <w:del w:id="171" w:author="User" w:date="2015-11-17T10:03:00Z">
        <w:r w:rsidRPr="00B62541" w:rsidDel="005754EA">
          <w:rPr>
            <w:sz w:val="24"/>
            <w:szCs w:val="24"/>
            <w:lang w:val="mt-MT"/>
            <w:rPrChange w:id="172" w:author="User" w:date="2015-11-08T20:04:00Z">
              <w:rPr>
                <w:sz w:val="24"/>
                <w:szCs w:val="24"/>
                <w:lang w:val="mt-MT"/>
              </w:rPr>
            </w:rPrChange>
          </w:rPr>
          <w:delText xml:space="preserve">partajm </w:delText>
        </w:r>
      </w:del>
      <w:ins w:id="173" w:author="User" w:date="2015-11-17T10:03:00Z">
        <w:r w:rsidR="005754EA" w:rsidRPr="005754EA">
          <w:rPr>
            <w:i/>
            <w:sz w:val="24"/>
            <w:szCs w:val="24"/>
            <w:lang w:val="mt-MT"/>
            <w:rPrChange w:id="174" w:author="User" w:date="2015-11-17T10:03:00Z">
              <w:rPr>
                <w:sz w:val="24"/>
                <w:szCs w:val="24"/>
                <w:lang w:val="mt-MT"/>
              </w:rPr>
            </w:rPrChange>
          </w:rPr>
          <w:t>parttime</w:t>
        </w:r>
        <w:r w:rsidR="005754EA" w:rsidRPr="005754EA">
          <w:rPr>
            <w:sz w:val="24"/>
            <w:szCs w:val="24"/>
            <w:lang w:val="mt-MT"/>
          </w:rPr>
          <w:t xml:space="preserve"> </w:t>
        </w:r>
      </w:ins>
      <w:r w:rsidRPr="005754EA">
        <w:rPr>
          <w:sz w:val="24"/>
          <w:szCs w:val="24"/>
          <w:lang w:val="mt-MT"/>
        </w:rPr>
        <w:t>ma' pensjoni parzjali tappella lil 47% tal-Maltin, aktar minn irtirar totali. Dwar l-impjieg li għandhom illum, il-Maltin jaħsbu li se jkunu kapaċi jibqgħu jagħmlu x-xogħol tal-lum sal-età ta' 57.3 snin kontra l-età ta' 61.7 snin tal-medja Ewropea.</w:t>
      </w:r>
    </w:p>
    <w:p w:rsidR="00B76BFC" w:rsidRPr="00EB663B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F425AB">
        <w:rPr>
          <w:sz w:val="24"/>
          <w:szCs w:val="24"/>
          <w:lang w:val="mt-MT"/>
        </w:rPr>
        <w:t>Minn fost dawk li qalu li lesti li jkomplu jaħdmu wara l-età tal-pensjoni skont ix-xogħol tagħhom, il-ħaddiema klerikali (28%) hu</w:t>
      </w:r>
      <w:r w:rsidRPr="00EB663B">
        <w:rPr>
          <w:sz w:val="24"/>
          <w:szCs w:val="24"/>
          <w:lang w:val="mt-MT"/>
        </w:rPr>
        <w:t>ma aktar disposti li jagħmlu dan, waqt li l-inqas persentaġġ (22%) kienu l-ħaddiema manwali. Huma biss 23% tal-Maltin li jaħdmu għal rashom, nofs il-medja Ewropea, li lesti li jaħdmu aktar fit-tul, waqt li 24% tal-maniġers Maltin qalu li jagħmlu l-istess.</w:t>
      </w:r>
    </w:p>
    <w:p w:rsidR="00B76BFC" w:rsidRPr="000B3937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A80CA0">
        <w:rPr>
          <w:sz w:val="24"/>
          <w:szCs w:val="24"/>
          <w:lang w:val="mt-MT"/>
        </w:rPr>
        <w:t xml:space="preserve">Minn fost il-Maltin intervistati, 6% qalu li fl-aħħar sentejn ġew diskriminati fuq il-post tax-xogħol minħabba li huma meqjusin bħala anzjani ħafna waqt li 15% qalu li osservaw </w:t>
      </w:r>
      <w:ins w:id="175" w:author="User" w:date="2015-11-08T19:44:00Z">
        <w:r w:rsidR="004E2E0F" w:rsidRPr="00B62541">
          <w:rPr>
            <w:sz w:val="24"/>
            <w:szCs w:val="24"/>
            <w:lang w:val="mt-MT"/>
            <w:rPrChange w:id="176" w:author="User" w:date="2015-11-08T20:04:00Z">
              <w:rPr>
                <w:rFonts w:ascii="Century Gothic" w:hAnsi="Century Gothic"/>
                <w:sz w:val="24"/>
                <w:szCs w:val="24"/>
                <w:lang w:val="mt-MT"/>
              </w:rPr>
            </w:rPrChange>
          </w:rPr>
          <w:t>it-</w:t>
        </w:r>
      </w:ins>
      <w:r w:rsidRPr="004655EA">
        <w:rPr>
          <w:sz w:val="24"/>
          <w:szCs w:val="24"/>
          <w:lang w:val="mt-MT"/>
        </w:rPr>
        <w:t>tali diskriminazzjoni. Kien hemm 4% li ġew diskriminati u 5% osservawha fl-a</w:t>
      </w:r>
      <w:r w:rsidRPr="000B3937">
        <w:rPr>
          <w:sz w:val="24"/>
          <w:szCs w:val="24"/>
          <w:lang w:val="mt-MT"/>
        </w:rPr>
        <w:t>ċċess għall-prodotti u servizzi finanzjarji; 3% kienu diskriminati personalment waqt li 5% osservawha fl-għoti tal-kura tas-saħħa; 2% kienu diskriminati u 5% osservawha f'attivitajiet ta' divertiment, waqt li 1%  kienu diskriminati u 6% osservawha </w:t>
      </w:r>
      <w:del w:id="177" w:author="User" w:date="2015-11-17T09:51:00Z">
        <w:r w:rsidRPr="000B3937" w:rsidDel="000B3937">
          <w:rPr>
            <w:sz w:val="24"/>
            <w:szCs w:val="24"/>
            <w:lang w:val="mt-MT"/>
          </w:rPr>
          <w:delText xml:space="preserve"> </w:delText>
        </w:r>
      </w:del>
      <w:r w:rsidRPr="000B3937">
        <w:rPr>
          <w:sz w:val="24"/>
          <w:szCs w:val="24"/>
          <w:lang w:val="mt-MT"/>
        </w:rPr>
        <w:t>fl-aċċess għall-edukazzjoni u t-taħriġ.</w:t>
      </w:r>
    </w:p>
    <w:p w:rsidR="00B76BFC" w:rsidRPr="00F425AB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F425AB">
        <w:rPr>
          <w:sz w:val="24"/>
          <w:szCs w:val="24"/>
          <w:lang w:val="mt-MT"/>
        </w:rPr>
        <w:t>Kważi sebgħa minn kull għaxar Maltin (68%) jgħidu li huwa pożittiv il-mod ta' kif huma meqjusin il-persuni ta' 55 sena jew aktar f'Malta. Daqstant ieħor, għall-biċċa l-kbira taċ-ċittadini, dawk li għandhom 55 sena jew aktar</w:t>
      </w:r>
      <w:r w:rsidRPr="00EB663B">
        <w:rPr>
          <w:sz w:val="24"/>
          <w:szCs w:val="24"/>
          <w:lang w:val="mt-MT"/>
        </w:rPr>
        <w:t xml:space="preserve"> għandhom </w:t>
      </w:r>
      <w:ins w:id="178" w:author="User" w:date="2015-11-08T19:49:00Z">
        <w:r w:rsidR="004E2E0F" w:rsidRPr="00B62541">
          <w:rPr>
            <w:sz w:val="24"/>
            <w:szCs w:val="24"/>
            <w:lang w:val="mt-MT"/>
            <w:rPrChange w:id="179" w:author="User" w:date="2015-11-08T20:04:00Z">
              <w:rPr>
                <w:rFonts w:ascii="Century Gothic" w:hAnsi="Century Gothic"/>
                <w:sz w:val="24"/>
                <w:szCs w:val="24"/>
                <w:lang w:val="mt-MT"/>
              </w:rPr>
            </w:rPrChange>
          </w:rPr>
          <w:t>i</w:t>
        </w:r>
      </w:ins>
      <w:r w:rsidRPr="004655EA">
        <w:rPr>
          <w:sz w:val="24"/>
          <w:szCs w:val="24"/>
          <w:lang w:val="mt-MT"/>
        </w:rPr>
        <w:t xml:space="preserve">rwol ewlieni f'oqsma ewlenin tas-soċjetà. 88% tal-Maltin jaħsbu li dawn jistgħu jagħtu kontribut billi jieħdu ħsieb in-neputijiet; 82% bħala appoġġ finanzjarju </w:t>
      </w:r>
      <w:del w:id="180" w:author="User" w:date="2015-07-25T21:55:00Z">
        <w:r w:rsidRPr="000B3937" w:rsidDel="00EF5F36">
          <w:rPr>
            <w:sz w:val="24"/>
            <w:szCs w:val="24"/>
            <w:lang w:val="mt-MT"/>
          </w:rPr>
          <w:delText xml:space="preserve">għal </w:delText>
        </w:r>
      </w:del>
      <w:ins w:id="181" w:author="User" w:date="2015-07-25T21:55:00Z">
        <w:r w:rsidR="00EF5F36" w:rsidRPr="000B3937">
          <w:rPr>
            <w:sz w:val="24"/>
            <w:szCs w:val="24"/>
            <w:lang w:val="mt-MT"/>
          </w:rPr>
          <w:t>għall-</w:t>
        </w:r>
      </w:ins>
      <w:r w:rsidRPr="000B3937">
        <w:rPr>
          <w:sz w:val="24"/>
          <w:szCs w:val="24"/>
          <w:lang w:val="mt-MT"/>
        </w:rPr>
        <w:t>familji tagħhom; 77% bħala konsumaturi kif ukoll bħala persuni li jieħdu ħ</w:t>
      </w:r>
      <w:r w:rsidRPr="00F425AB">
        <w:rPr>
          <w:sz w:val="24"/>
          <w:szCs w:val="24"/>
          <w:lang w:val="mt-MT"/>
        </w:rPr>
        <w:t>sieb membri tal-familji morda jew b'diżabilità; 76% bħala persuni li jaħdmu bi qligħ, u 65% jaħsbu li dan jista' jsir b'xogħol voluntarju għalkemm kienu biss 13% li qalu li qegħdin jieħdu sehem attiv jew jagħmlu xogħol voluntarju.</w:t>
      </w:r>
    </w:p>
    <w:p w:rsidR="00B76BFC" w:rsidRPr="000B3937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EB663B">
        <w:rPr>
          <w:sz w:val="24"/>
          <w:szCs w:val="24"/>
          <w:lang w:val="mt-MT"/>
        </w:rPr>
        <w:t>Kważi nofs mill-</w:t>
      </w:r>
      <w:r w:rsidRPr="00A80CA0">
        <w:rPr>
          <w:sz w:val="24"/>
          <w:szCs w:val="24"/>
          <w:lang w:val="mt-MT"/>
        </w:rPr>
        <w:t>Maltin intervistati (49%) jaħsbu li biex il-Gvern jgħin lil dawk il-persuni li jieħdu ħsieb membri anzjani tal-familja, dan għandu jagħti xi renumerazzjoni finanzjarja għall-kura li jipprovdu. Kien hemm ukoll minn semma</w:t>
      </w:r>
      <w:ins w:id="182" w:author="User" w:date="2015-07-25T21:56:00Z">
        <w:r w:rsidR="00EF5F36" w:rsidRPr="00A80CA0">
          <w:rPr>
            <w:sz w:val="24"/>
            <w:szCs w:val="24"/>
            <w:lang w:val="mt-MT"/>
          </w:rPr>
          <w:t>’</w:t>
        </w:r>
      </w:ins>
      <w:r w:rsidRPr="00A80CA0">
        <w:rPr>
          <w:sz w:val="24"/>
          <w:szCs w:val="24"/>
          <w:lang w:val="mt-MT"/>
        </w:rPr>
        <w:t xml:space="preserve"> sigħat flessibbli ta' xogħol (42%); krediti għall-pensjoni għall-perjodu li jipprovdu l-kura (31%); id-dritt li titlaq mix-xogħol temporanjament (28%); jing</w:t>
      </w:r>
      <w:del w:id="183" w:author="User" w:date="2015-07-25T21:56:00Z">
        <w:r w:rsidRPr="00A80CA0" w:rsidDel="00EF5F36">
          <w:rPr>
            <w:sz w:val="24"/>
            <w:szCs w:val="24"/>
            <w:lang w:val="mt-MT"/>
          </w:rPr>
          <w:delText>a</w:delText>
        </w:r>
      </w:del>
      <w:r w:rsidRPr="00A80CA0">
        <w:rPr>
          <w:sz w:val="24"/>
          <w:szCs w:val="24"/>
          <w:lang w:val="mt-MT"/>
        </w:rPr>
        <w:t>ħ</w:t>
      </w:r>
      <w:ins w:id="184" w:author="User" w:date="2015-07-25T21:56:00Z">
        <w:r w:rsidR="00EF5F36" w:rsidRPr="00A80CA0">
          <w:rPr>
            <w:sz w:val="24"/>
            <w:szCs w:val="24"/>
            <w:lang w:val="mt-MT"/>
          </w:rPr>
          <w:t>a</w:t>
        </w:r>
      </w:ins>
      <w:r w:rsidRPr="00A80CA0">
        <w:rPr>
          <w:sz w:val="24"/>
          <w:szCs w:val="24"/>
          <w:lang w:val="mt-MT"/>
        </w:rPr>
        <w:t>taw taħriġ b'xejn dwar kif jipprovdu l-kura (23%); ikollhom id-dritt li jaħdmu partajm (16%); u li jkunu intitolati għal vaganza ann</w:t>
      </w:r>
      <w:r w:rsidRPr="00B62541">
        <w:rPr>
          <w:sz w:val="24"/>
          <w:szCs w:val="24"/>
          <w:lang w:val="mt-MT"/>
          <w:rPrChange w:id="185" w:author="User" w:date="2015-11-08T20:04:00Z">
            <w:rPr>
              <w:sz w:val="24"/>
              <w:szCs w:val="24"/>
              <w:lang w:val="mt-MT"/>
            </w:rPr>
          </w:rPrChange>
        </w:rPr>
        <w:t>wali</w:t>
      </w:r>
      <w:r w:rsidRPr="004655EA">
        <w:rPr>
          <w:sz w:val="24"/>
          <w:szCs w:val="24"/>
          <w:lang w:val="mt-MT"/>
        </w:rPr>
        <w:t xml:space="preserve"> bil-kura li tingħata </w:t>
      </w:r>
      <w:del w:id="186" w:author="User" w:date="2015-11-08T19:52:00Z">
        <w:r w:rsidRPr="000B3937" w:rsidDel="004E2E0F">
          <w:rPr>
            <w:sz w:val="24"/>
            <w:szCs w:val="24"/>
            <w:lang w:val="mt-MT"/>
          </w:rPr>
          <w:delText xml:space="preserve">tkun </w:delText>
        </w:r>
      </w:del>
      <w:r w:rsidRPr="000B3937">
        <w:rPr>
          <w:sz w:val="24"/>
          <w:szCs w:val="24"/>
          <w:lang w:val="mt-MT"/>
        </w:rPr>
        <w:t>tiġi mħallsa mill-fondi pubbliċi matul dan iż-żmien (5%).</w:t>
      </w:r>
    </w:p>
    <w:p w:rsidR="00B76BFC" w:rsidRPr="000B3937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F425AB">
        <w:rPr>
          <w:sz w:val="24"/>
          <w:szCs w:val="24"/>
          <w:lang w:val="mt-MT"/>
        </w:rPr>
        <w:t>Mistoqsijin x'titjib hemm bżonn isir biex iż-żona lokali tagħhom issir aktar</w:t>
      </w:r>
      <w:del w:id="187" w:author="User" w:date="2015-07-25T21:57:00Z">
        <w:r w:rsidRPr="00F425AB" w:rsidDel="00EF5F36">
          <w:rPr>
            <w:sz w:val="24"/>
            <w:szCs w:val="24"/>
            <w:lang w:val="mt-MT"/>
          </w:rPr>
          <w:delText xml:space="preserve"> </w:delText>
        </w:r>
      </w:del>
      <w:r w:rsidRPr="00B62541">
        <w:rPr>
          <w:rFonts w:cs="Calibri"/>
          <w:sz w:val="24"/>
          <w:szCs w:val="24"/>
          <w:lang w:val="mt-MT"/>
        </w:rPr>
        <w:t></w:t>
      </w:r>
      <w:r w:rsidRPr="004655EA">
        <w:rPr>
          <w:sz w:val="24"/>
          <w:szCs w:val="24"/>
          <w:lang w:val="mt-MT"/>
        </w:rPr>
        <w:t>addatta</w:t>
      </w:r>
      <w:r w:rsidRPr="00B62541">
        <w:rPr>
          <w:rFonts w:cs="Calibri"/>
          <w:sz w:val="24"/>
          <w:szCs w:val="24"/>
          <w:lang w:val="mt-MT"/>
        </w:rPr>
        <w:t></w:t>
      </w:r>
      <w:del w:id="188" w:author="User" w:date="2015-07-25T21:57:00Z">
        <w:r w:rsidRPr="004655EA" w:rsidDel="00EF5F36">
          <w:rPr>
            <w:sz w:val="24"/>
            <w:szCs w:val="24"/>
            <w:lang w:val="mt-MT"/>
          </w:rPr>
          <w:delText xml:space="preserve"> </w:delText>
        </w:r>
      </w:del>
      <w:r w:rsidRPr="004655EA">
        <w:rPr>
          <w:sz w:val="24"/>
          <w:szCs w:val="24"/>
          <w:lang w:val="mt-MT"/>
        </w:rPr>
        <w:t>g</w:t>
      </w:r>
      <w:r w:rsidRPr="004655EA">
        <w:rPr>
          <w:rFonts w:cs="Calibri"/>
          <w:sz w:val="24"/>
          <w:szCs w:val="24"/>
          <w:lang w:val="mt-MT"/>
        </w:rPr>
        <w:t>ħ</w:t>
      </w:r>
      <w:r w:rsidRPr="004655EA">
        <w:rPr>
          <w:sz w:val="24"/>
          <w:szCs w:val="24"/>
          <w:lang w:val="mt-MT"/>
        </w:rPr>
        <w:t>al kull et</w:t>
      </w:r>
      <w:r w:rsidRPr="004655EA">
        <w:rPr>
          <w:rFonts w:cs="Calibri"/>
          <w:sz w:val="24"/>
          <w:szCs w:val="24"/>
          <w:lang w:val="mt-MT"/>
        </w:rPr>
        <w:t>à</w:t>
      </w:r>
      <w:r w:rsidRPr="004655EA">
        <w:rPr>
          <w:sz w:val="24"/>
          <w:szCs w:val="24"/>
          <w:lang w:val="mt-MT"/>
        </w:rPr>
        <w:t xml:space="preserve">, 47% tal-Maltin semmew it-toroq u </w:t>
      </w:r>
      <w:ins w:id="189" w:author="User" w:date="2015-11-08T19:52:00Z">
        <w:r w:rsidR="004E2E0F" w:rsidRPr="00B62541">
          <w:rPr>
            <w:sz w:val="24"/>
            <w:szCs w:val="24"/>
            <w:lang w:val="mt-MT"/>
            <w:rPrChange w:id="190" w:author="User" w:date="2015-11-08T20:04:00Z">
              <w:rPr>
                <w:rFonts w:ascii="Century Gothic" w:hAnsi="Century Gothic"/>
                <w:sz w:val="24"/>
                <w:szCs w:val="24"/>
                <w:lang w:val="mt-MT"/>
              </w:rPr>
            </w:rPrChange>
          </w:rPr>
          <w:t>s-</w:t>
        </w:r>
      </w:ins>
      <w:r w:rsidRPr="004655EA">
        <w:rPr>
          <w:sz w:val="24"/>
          <w:szCs w:val="24"/>
          <w:lang w:val="mt-MT"/>
        </w:rPr>
        <w:t xml:space="preserve">sigurtà fit-triq; 45% talbu faċilitajiet għall-anzjani biex jibqgħu f'saħħithom; 40% </w:t>
      </w:r>
      <w:ins w:id="191" w:author="User" w:date="2015-07-25T21:57:00Z">
        <w:r w:rsidR="00EF5F36" w:rsidRPr="000B3937">
          <w:rPr>
            <w:sz w:val="24"/>
            <w:szCs w:val="24"/>
            <w:lang w:val="mt-MT"/>
          </w:rPr>
          <w:t>j</w:t>
        </w:r>
      </w:ins>
      <w:del w:id="192" w:author="User" w:date="2015-07-25T21:57:00Z">
        <w:r w:rsidRPr="000B3937" w:rsidDel="00EF5F36">
          <w:rPr>
            <w:sz w:val="24"/>
            <w:szCs w:val="24"/>
            <w:lang w:val="mt-MT"/>
          </w:rPr>
          <w:delText>i</w:delText>
        </w:r>
      </w:del>
      <w:r w:rsidRPr="000B3937">
        <w:rPr>
          <w:sz w:val="24"/>
          <w:szCs w:val="24"/>
          <w:lang w:val="mt-MT"/>
        </w:rPr>
        <w:t>ridu tras</w:t>
      </w:r>
      <w:del w:id="193" w:author="User" w:date="2015-07-25T21:57:00Z">
        <w:r w:rsidRPr="000B3937" w:rsidDel="00EF5F36">
          <w:rPr>
            <w:sz w:val="24"/>
            <w:szCs w:val="24"/>
            <w:lang w:val="mt-MT"/>
          </w:rPr>
          <w:delText>­</w:delText>
        </w:r>
      </w:del>
      <w:r w:rsidRPr="000B3937">
        <w:rPr>
          <w:sz w:val="24"/>
          <w:szCs w:val="24"/>
          <w:lang w:val="mt-MT"/>
        </w:rPr>
        <w:t xml:space="preserve">port pubbliku adegwat; 25% jixtiequ żoni pubbliċi bħal </w:t>
      </w:r>
      <w:r w:rsidRPr="00F425AB">
        <w:rPr>
          <w:i/>
          <w:sz w:val="24"/>
          <w:szCs w:val="24"/>
          <w:lang w:val="mt-MT"/>
          <w:rPrChange w:id="194" w:author="User" w:date="2015-11-17T10:04:00Z">
            <w:rPr>
              <w:sz w:val="24"/>
              <w:szCs w:val="24"/>
              <w:lang w:val="mt-MT"/>
            </w:rPr>
          </w:rPrChange>
        </w:rPr>
        <w:t>parks</w:t>
      </w:r>
      <w:r w:rsidRPr="000B3937">
        <w:rPr>
          <w:sz w:val="24"/>
          <w:szCs w:val="24"/>
          <w:lang w:val="mt-MT"/>
        </w:rPr>
        <w:t xml:space="preserve"> adattati għalihom, waqt li 11% semmew bini pubbliku, postijiet kummerċjali u banek.</w:t>
      </w:r>
    </w:p>
    <w:p w:rsidR="00B76BFC" w:rsidRPr="00F425AB" w:rsidRDefault="00B76BFC" w:rsidP="00B76BFC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</w:rPr>
      </w:pPr>
      <w:r w:rsidRPr="00F425AB">
        <w:rPr>
          <w:sz w:val="24"/>
          <w:szCs w:val="24"/>
          <w:lang w:val="mt-MT"/>
        </w:rPr>
        <w:t xml:space="preserve">Kważi sebgħa minn kull għaxar Maltin (68%) jaħsbu li organizzazzjonijiet tal-anzjani u NGOs għandhom </w:t>
      </w:r>
      <w:ins w:id="195" w:author="User" w:date="2015-11-08T19:53:00Z">
        <w:r w:rsidR="004E2E0F" w:rsidRPr="00B62541">
          <w:rPr>
            <w:sz w:val="24"/>
            <w:szCs w:val="24"/>
            <w:lang w:val="mt-MT"/>
            <w:rPrChange w:id="196" w:author="User" w:date="2015-11-08T20:04:00Z">
              <w:rPr>
                <w:rFonts w:ascii="Century Gothic" w:hAnsi="Century Gothic"/>
                <w:sz w:val="24"/>
                <w:szCs w:val="24"/>
                <w:lang w:val="mt-MT"/>
              </w:rPr>
            </w:rPrChange>
          </w:rPr>
          <w:t>i</w:t>
        </w:r>
      </w:ins>
      <w:r w:rsidRPr="004655EA">
        <w:rPr>
          <w:sz w:val="24"/>
          <w:szCs w:val="24"/>
          <w:lang w:val="mt-MT"/>
        </w:rPr>
        <w:t>rwol pożittiv fil-ġlieda kontra l-isfidi tal-popolazzjoni li qiegħda tixjieħ f'Malta. Kien hemm 65% li semmew organizzazzjonijiet reliġjużi u tal-</w:t>
      </w:r>
      <w:ins w:id="197" w:author="User" w:date="2015-07-25T21:58:00Z">
        <w:r w:rsidR="00EF5F36" w:rsidRPr="000B3937">
          <w:rPr>
            <w:sz w:val="24"/>
            <w:szCs w:val="24"/>
            <w:lang w:val="mt-MT"/>
          </w:rPr>
          <w:t>K</w:t>
        </w:r>
      </w:ins>
      <w:del w:id="198" w:author="User" w:date="2015-07-25T21:58:00Z">
        <w:r w:rsidRPr="000B3937" w:rsidDel="00EF5F36">
          <w:rPr>
            <w:sz w:val="24"/>
            <w:szCs w:val="24"/>
            <w:lang w:val="mt-MT"/>
          </w:rPr>
          <w:delText>k</w:delText>
        </w:r>
      </w:del>
      <w:r w:rsidRPr="000B3937">
        <w:rPr>
          <w:sz w:val="24"/>
          <w:szCs w:val="24"/>
          <w:lang w:val="mt-MT"/>
        </w:rPr>
        <w:t xml:space="preserve">nisja; 60% lill-Gvern nazzjonali; 54% lill-awtoritajiet lokali u reġjonali; 46% </w:t>
      </w:r>
      <w:ins w:id="199" w:author="User" w:date="2015-11-08T19:54:00Z">
        <w:r w:rsidR="00BA25F4" w:rsidRPr="00B62541">
          <w:rPr>
            <w:sz w:val="24"/>
            <w:szCs w:val="24"/>
            <w:lang w:val="mt-MT"/>
            <w:rPrChange w:id="200" w:author="User" w:date="2015-11-08T20:04:00Z">
              <w:rPr>
                <w:rFonts w:ascii="Century Gothic" w:hAnsi="Century Gothic"/>
                <w:sz w:val="24"/>
                <w:szCs w:val="24"/>
                <w:lang w:val="mt-MT"/>
              </w:rPr>
            </w:rPrChange>
          </w:rPr>
          <w:t>j</w:t>
        </w:r>
      </w:ins>
      <w:del w:id="201" w:author="User" w:date="2015-11-08T19:54:00Z">
        <w:r w:rsidRPr="004655EA" w:rsidDel="00BA25F4">
          <w:rPr>
            <w:sz w:val="24"/>
            <w:szCs w:val="24"/>
            <w:lang w:val="mt-MT"/>
          </w:rPr>
          <w:delText>i</w:delText>
        </w:r>
      </w:del>
      <w:r w:rsidRPr="004655EA">
        <w:rPr>
          <w:sz w:val="24"/>
          <w:szCs w:val="24"/>
          <w:lang w:val="mt-MT"/>
        </w:rPr>
        <w:t>semmu lill-istituzzjonijiet tal-Unjoni Ew­</w:t>
      </w:r>
      <w:del w:id="202" w:author="User" w:date="2015-07-25T21:58:00Z">
        <w:r w:rsidRPr="000B3937" w:rsidDel="00EF5F36">
          <w:rPr>
            <w:sz w:val="24"/>
            <w:szCs w:val="24"/>
            <w:lang w:val="mt-MT"/>
          </w:rPr>
          <w:delText>r</w:delText>
        </w:r>
      </w:del>
      <w:r w:rsidRPr="000B3937">
        <w:rPr>
          <w:sz w:val="24"/>
          <w:szCs w:val="24"/>
          <w:lang w:val="mt-MT"/>
        </w:rPr>
        <w:t>o</w:t>
      </w:r>
      <w:del w:id="203" w:author="User" w:date="2015-07-25T21:58:00Z">
        <w:r w:rsidRPr="000B3937" w:rsidDel="00EF5F36">
          <w:rPr>
            <w:sz w:val="24"/>
            <w:szCs w:val="24"/>
            <w:lang w:val="mt-MT"/>
          </w:rPr>
          <w:delText>­</w:delText>
        </w:r>
      </w:del>
      <w:r w:rsidRPr="000B3937">
        <w:rPr>
          <w:sz w:val="24"/>
          <w:szCs w:val="24"/>
          <w:lang w:val="mt-MT"/>
        </w:rPr>
        <w:t>pea; 39% semmew lill-mezzi tax-xandir u l-ġurnalisti; waqt li 33</w:t>
      </w:r>
      <w:del w:id="204" w:author="User" w:date="2015-07-25T21:58:00Z">
        <w:r w:rsidRPr="000B3937" w:rsidDel="00EF5F36">
          <w:rPr>
            <w:sz w:val="24"/>
            <w:szCs w:val="24"/>
            <w:lang w:val="mt-MT"/>
          </w:rPr>
          <w:delText xml:space="preserve"> </w:delText>
        </w:r>
      </w:del>
      <w:r w:rsidRPr="000B3937">
        <w:rPr>
          <w:sz w:val="24"/>
          <w:szCs w:val="24"/>
          <w:lang w:val="mt-MT"/>
        </w:rPr>
        <w:t xml:space="preserve">% </w:t>
      </w:r>
      <w:ins w:id="205" w:author="User" w:date="2015-07-25T21:58:00Z">
        <w:r w:rsidR="00EF5F36" w:rsidRPr="00F425AB">
          <w:rPr>
            <w:sz w:val="24"/>
            <w:szCs w:val="24"/>
            <w:lang w:val="mt-MT"/>
          </w:rPr>
          <w:t>j</w:t>
        </w:r>
      </w:ins>
      <w:del w:id="206" w:author="User" w:date="2015-07-25T21:58:00Z">
        <w:r w:rsidRPr="00F425AB" w:rsidDel="00EF5F36">
          <w:rPr>
            <w:sz w:val="24"/>
            <w:szCs w:val="24"/>
            <w:lang w:val="mt-MT"/>
          </w:rPr>
          <w:delText>i</w:delText>
        </w:r>
      </w:del>
      <w:r w:rsidRPr="00F425AB">
        <w:rPr>
          <w:sz w:val="24"/>
          <w:szCs w:val="24"/>
          <w:lang w:val="mt-MT"/>
        </w:rPr>
        <w:t>semmu lit-trejdunjins.</w:t>
      </w:r>
    </w:p>
    <w:p w:rsidR="00B76BFC" w:rsidRPr="004655EA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F425AB">
        <w:rPr>
          <w:sz w:val="24"/>
          <w:szCs w:val="24"/>
          <w:lang w:val="mt-MT"/>
        </w:rPr>
        <w:t>Abbu</w:t>
      </w:r>
      <w:ins w:id="207" w:author="User" w:date="2015-07-25T21:58:00Z">
        <w:r w:rsidR="00EF5F36" w:rsidRPr="00F425AB">
          <w:rPr>
            <w:sz w:val="24"/>
            <w:szCs w:val="24"/>
            <w:lang w:val="mt-MT"/>
          </w:rPr>
          <w:t>ż</w:t>
        </w:r>
      </w:ins>
      <w:del w:id="208" w:author="User" w:date="2015-07-25T21:58:00Z">
        <w:r w:rsidRPr="00F425AB" w:rsidDel="00EF5F36">
          <w:rPr>
            <w:sz w:val="24"/>
            <w:szCs w:val="24"/>
            <w:lang w:val="mt-MT"/>
          </w:rPr>
          <w:delText>z</w:delText>
        </w:r>
      </w:del>
      <w:r w:rsidRPr="00EB663B">
        <w:rPr>
          <w:sz w:val="24"/>
          <w:szCs w:val="24"/>
          <w:lang w:val="mt-MT"/>
        </w:rPr>
        <w:t xml:space="preserve"> fi </w:t>
      </w:r>
      <w:r w:rsidRPr="00B62541">
        <w:rPr>
          <w:i/>
          <w:sz w:val="24"/>
          <w:szCs w:val="24"/>
          <w:lang w:val="mt-MT"/>
          <w:rPrChange w:id="209" w:author="User" w:date="2015-11-08T20:04:00Z">
            <w:rPr>
              <w:sz w:val="24"/>
              <w:szCs w:val="24"/>
              <w:lang w:val="mt-MT"/>
            </w:rPr>
          </w:rPrChange>
        </w:rPr>
        <w:t>Transport Malta</w:t>
      </w:r>
      <w:r w:rsidRPr="004655EA">
        <w:rPr>
          <w:sz w:val="24"/>
          <w:szCs w:val="24"/>
          <w:lang w:val="mt-MT"/>
        </w:rPr>
        <w:t xml:space="preserve"> a skapitu tal-</w:t>
      </w:r>
      <w:ins w:id="210" w:author="User" w:date="2015-07-25T21:58:00Z">
        <w:r w:rsidR="00EF5F36" w:rsidRPr="004655EA">
          <w:rPr>
            <w:sz w:val="24"/>
            <w:szCs w:val="24"/>
            <w:lang w:val="mt-MT"/>
          </w:rPr>
          <w:t>ħ</w:t>
        </w:r>
      </w:ins>
      <w:del w:id="211" w:author="User" w:date="2015-07-25T21:58:00Z">
        <w:r w:rsidRPr="004655EA" w:rsidDel="00EF5F36">
          <w:rPr>
            <w:sz w:val="24"/>
            <w:szCs w:val="24"/>
            <w:lang w:val="mt-MT"/>
          </w:rPr>
          <w:delText>h</w:delText>
        </w:r>
      </w:del>
      <w:r w:rsidRPr="004655EA">
        <w:rPr>
          <w:sz w:val="24"/>
          <w:szCs w:val="24"/>
          <w:lang w:val="mt-MT"/>
        </w:rPr>
        <w:t>addiema</w:t>
      </w:r>
    </w:p>
    <w:p w:rsidR="00B76BFC" w:rsidRPr="00B62541" w:rsidRDefault="00B76BFC" w:rsidP="00B76BFC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  <w:rPrChange w:id="212" w:author="User" w:date="2015-11-08T20:04:00Z">
            <w:rPr>
              <w:sz w:val="24"/>
              <w:szCs w:val="24"/>
              <w:lang w:val="mt-MT"/>
            </w:rPr>
          </w:rPrChange>
        </w:rPr>
      </w:pPr>
      <w:r w:rsidRPr="000B3937">
        <w:rPr>
          <w:sz w:val="24"/>
          <w:szCs w:val="24"/>
          <w:lang w:val="mt-MT"/>
        </w:rPr>
        <w:t>Ħa ngħidlek storja li smajt. Nitolbok tivverifikaha u tieħu passi jekk vera. Skrivana u oħrajn bħalha taħdem mat-</w:t>
      </w:r>
      <w:r w:rsidRPr="00B62541">
        <w:rPr>
          <w:i/>
          <w:sz w:val="24"/>
          <w:szCs w:val="24"/>
          <w:lang w:val="mt-MT"/>
          <w:rPrChange w:id="213" w:author="User" w:date="2015-11-08T20:04:00Z">
            <w:rPr>
              <w:sz w:val="24"/>
              <w:szCs w:val="24"/>
              <w:lang w:val="mt-MT"/>
            </w:rPr>
          </w:rPrChange>
        </w:rPr>
        <w:t>Transport Malta</w:t>
      </w:r>
      <w:r w:rsidRPr="004655EA">
        <w:rPr>
          <w:sz w:val="24"/>
          <w:szCs w:val="24"/>
          <w:lang w:val="mt-MT"/>
        </w:rPr>
        <w:t xml:space="preserve"> permezz ta' kumpanija SSL ibbażata f'Tas-Sliema. Din l-iskrivana u oħrajn forsi wkoll f'entitajiet governattivi oħrajn minbarra TM trid iġġedded il-kuntratt kull xahar. Barr</w:t>
      </w:r>
      <w:r w:rsidRPr="000B3937">
        <w:rPr>
          <w:sz w:val="24"/>
          <w:szCs w:val="24"/>
          <w:lang w:val="mt-MT"/>
        </w:rPr>
        <w:t>a minn hekk skont kif allegawli, qaluli, il-paga dovuta lilha u li titħallas mill-kumpanija bi flus minn TM li kkuntratt</w:t>
      </w:r>
      <w:del w:id="214" w:author="User" w:date="2015-07-25T22:09:00Z">
        <w:r w:rsidRPr="00F425AB" w:rsidDel="00B74A2B">
          <w:rPr>
            <w:sz w:val="24"/>
            <w:szCs w:val="24"/>
            <w:lang w:val="mt-MT"/>
          </w:rPr>
          <w:delText>­</w:delText>
        </w:r>
      </w:del>
      <w:r w:rsidRPr="00F425AB">
        <w:rPr>
          <w:sz w:val="24"/>
          <w:szCs w:val="24"/>
          <w:lang w:val="mt-MT"/>
        </w:rPr>
        <w:t xml:space="preserve">jatha suppost  huma ta' €900 fix-xahar fuq ġimgħa ta' 40 siegħa, iżda l-kumpanija tagħtiha biss €700, differenza ta' €200 fix-xahar, kważi 20%. Qisha l-istorja riċenti bħal dawk </w:t>
      </w:r>
      <w:del w:id="215" w:author="User" w:date="2015-11-08T19:57:00Z">
        <w:r w:rsidRPr="00F425AB" w:rsidDel="00BA25F4">
          <w:rPr>
            <w:sz w:val="24"/>
            <w:szCs w:val="24"/>
            <w:lang w:val="mt-MT"/>
          </w:rPr>
          <w:delText>in-nurses</w:delText>
        </w:r>
      </w:del>
      <w:ins w:id="216" w:author="User" w:date="2015-11-08T19:57:00Z">
        <w:r w:rsidR="00BA25F4" w:rsidRPr="00B62541">
          <w:rPr>
            <w:sz w:val="24"/>
            <w:szCs w:val="24"/>
            <w:lang w:val="mt-MT"/>
            <w:rPrChange w:id="217" w:author="User" w:date="2015-11-08T20:04:00Z">
              <w:rPr>
                <w:rFonts w:ascii="Century Gothic" w:hAnsi="Century Gothic"/>
                <w:sz w:val="24"/>
                <w:szCs w:val="24"/>
                <w:lang w:val="mt-MT"/>
              </w:rPr>
            </w:rPrChange>
          </w:rPr>
          <w:t>l-infermiera</w:t>
        </w:r>
      </w:ins>
      <w:r w:rsidRPr="004655EA">
        <w:rPr>
          <w:sz w:val="24"/>
          <w:szCs w:val="24"/>
          <w:lang w:val="mt-MT"/>
        </w:rPr>
        <w:t xml:space="preserve"> mill-Pakistan li biex jaħdmu mad-dipartiment tas-saħħa allegaw li kienu qed iħallsu kummissjoni mhux ħażin lil</w:t>
      </w:r>
      <w:ins w:id="218" w:author="User" w:date="2015-07-25T22:10:00Z">
        <w:r w:rsidR="00B74A2B" w:rsidRPr="000B3937">
          <w:rPr>
            <w:sz w:val="24"/>
            <w:szCs w:val="24"/>
            <w:lang w:val="mt-MT"/>
          </w:rPr>
          <w:t>l-</w:t>
        </w:r>
      </w:ins>
      <w:del w:id="219" w:author="User" w:date="2015-07-25T22:10:00Z">
        <w:r w:rsidRPr="000B3937" w:rsidDel="00B74A2B">
          <w:rPr>
            <w:sz w:val="24"/>
            <w:szCs w:val="24"/>
            <w:lang w:val="mt-MT"/>
          </w:rPr>
          <w:delText xml:space="preserve"> </w:delText>
        </w:r>
      </w:del>
      <w:r w:rsidRPr="00F425AB">
        <w:rPr>
          <w:sz w:val="24"/>
          <w:szCs w:val="24"/>
          <w:lang w:val="mt-MT"/>
        </w:rPr>
        <w:t xml:space="preserve">Maltin talli ġew jaħdmu f'Malta! Barra minn hekk, inti taf li kuntratt ta' xahar </w:t>
      </w:r>
      <w:ins w:id="220" w:author="User" w:date="2015-07-25T22:10:00Z">
        <w:r w:rsidR="00B74A2B" w:rsidRPr="00F425AB">
          <w:rPr>
            <w:sz w:val="24"/>
            <w:szCs w:val="24"/>
            <w:lang w:val="mt-MT"/>
          </w:rPr>
          <w:t>i</w:t>
        </w:r>
      </w:ins>
      <w:del w:id="221" w:author="User" w:date="2015-07-25T22:10:00Z">
        <w:r w:rsidRPr="00F425AB" w:rsidDel="00B74A2B">
          <w:rPr>
            <w:sz w:val="24"/>
            <w:szCs w:val="24"/>
            <w:lang w:val="mt-MT"/>
          </w:rPr>
          <w:delText>j</w:delText>
        </w:r>
      </w:del>
      <w:r w:rsidRPr="00EB663B">
        <w:rPr>
          <w:sz w:val="24"/>
          <w:szCs w:val="24"/>
          <w:lang w:val="mt-MT"/>
        </w:rPr>
        <w:t xml:space="preserve">sir definit wara jekk </w:t>
      </w:r>
      <w:ins w:id="222" w:author="User" w:date="2015-07-25T22:10:00Z">
        <w:r w:rsidR="00B74A2B" w:rsidRPr="00A80CA0">
          <w:rPr>
            <w:sz w:val="24"/>
            <w:szCs w:val="24"/>
            <w:lang w:val="mt-MT"/>
          </w:rPr>
          <w:t>i</w:t>
        </w:r>
      </w:ins>
      <w:del w:id="223" w:author="User" w:date="2015-07-25T22:10:00Z">
        <w:r w:rsidRPr="00A80CA0" w:rsidDel="00B74A2B">
          <w:rPr>
            <w:sz w:val="24"/>
            <w:szCs w:val="24"/>
            <w:lang w:val="mt-MT"/>
          </w:rPr>
          <w:delText>j</w:delText>
        </w:r>
      </w:del>
      <w:r w:rsidRPr="00A80CA0">
        <w:rPr>
          <w:sz w:val="24"/>
          <w:szCs w:val="24"/>
          <w:lang w:val="mt-MT"/>
        </w:rPr>
        <w:t>komplu jħaddmuhom. U għaliex għandha TM, jekk vera din, timpjega nies b'xogħol prekarju daqshekk u ma timpjegax direttament meta hawn dan il-qagħad kollu? Minn sorsi li għandi  jgħiduli li meta jiġi kkuntrattjat ħaddiem minn kumpanija li għandha ħaddiema għax-xogħol fuq il-kotba tagħha din it-tali kumpanija titħallas darbtejn u nofs aktar mill-paga li se jieħu l-ħaddiem! Vera din? Għax allura TM tista</w:t>
      </w:r>
      <w:ins w:id="224" w:author="User" w:date="2015-07-25T22:11:00Z">
        <w:r w:rsidR="00B74A2B" w:rsidRPr="00B62541">
          <w:rPr>
            <w:sz w:val="24"/>
            <w:szCs w:val="24"/>
            <w:lang w:val="mt-MT"/>
            <w:rPrChange w:id="225" w:author="User" w:date="2015-11-08T20:04:00Z">
              <w:rPr>
                <w:sz w:val="24"/>
                <w:szCs w:val="24"/>
                <w:lang w:val="mt-MT"/>
              </w:rPr>
            </w:rPrChange>
          </w:rPr>
          <w:t>’</w:t>
        </w:r>
      </w:ins>
      <w:r w:rsidRPr="00B62541">
        <w:rPr>
          <w:sz w:val="24"/>
          <w:szCs w:val="24"/>
          <w:lang w:val="mt-MT"/>
          <w:rPrChange w:id="226" w:author="User" w:date="2015-11-08T20:04:00Z">
            <w:rPr>
              <w:sz w:val="24"/>
              <w:szCs w:val="24"/>
              <w:lang w:val="mt-MT"/>
            </w:rPr>
          </w:rPrChange>
        </w:rPr>
        <w:t xml:space="preserve"> timpjega ħames min-nies bil-paga għall-flus li tħallas lill-privat biex jipprovdilha l-ħaddiema! U xi drittijiet għandhom ħaddiema bħal dawn, speċjalment in-nisa? Hemm xi kummissjoni moħbija? U min għandu interess fiha din, Wenz?</w:t>
      </w:r>
    </w:p>
    <w:p w:rsidR="00B76BFC" w:rsidRPr="00B62541" w:rsidRDefault="00B76BFC" w:rsidP="00B76BFC">
      <w:pPr>
        <w:spacing w:line="480" w:lineRule="auto"/>
        <w:jc w:val="both"/>
        <w:rPr>
          <w:sz w:val="24"/>
          <w:szCs w:val="24"/>
          <w:lang w:val="mt-MT"/>
          <w:rPrChange w:id="227" w:author="User" w:date="2015-11-08T20:04:00Z">
            <w:rPr>
              <w:sz w:val="24"/>
              <w:szCs w:val="24"/>
              <w:lang w:val="mt-MT"/>
            </w:rPr>
          </w:rPrChange>
        </w:rPr>
      </w:pPr>
    </w:p>
    <w:p w:rsidR="00B76BFC" w:rsidRPr="000B3937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B62541">
        <w:rPr>
          <w:sz w:val="24"/>
          <w:szCs w:val="24"/>
          <w:lang w:val="mt-MT"/>
          <w:rPrChange w:id="228" w:author="User" w:date="2015-11-08T20:04:00Z">
            <w:rPr>
              <w:sz w:val="24"/>
              <w:szCs w:val="24"/>
              <w:lang w:val="mt-MT"/>
            </w:rPr>
          </w:rPrChange>
        </w:rPr>
        <w:t>Il-PM jg</w:t>
      </w:r>
      <w:ins w:id="229" w:author="User" w:date="2015-11-17T10:07:00Z">
        <w:r w:rsidR="00F425AB">
          <w:rPr>
            <w:sz w:val="24"/>
            <w:szCs w:val="24"/>
            <w:lang w:val="mt-MT"/>
          </w:rPr>
          <w:t>ħ</w:t>
        </w:r>
      </w:ins>
      <w:del w:id="230" w:author="User" w:date="2015-11-08T19:59:00Z">
        <w:r w:rsidRPr="004655EA" w:rsidDel="00BA25F4">
          <w:rPr>
            <w:sz w:val="24"/>
            <w:szCs w:val="24"/>
            <w:lang w:val="mt-MT"/>
          </w:rPr>
          <w:delText>h</w:delText>
        </w:r>
      </w:del>
      <w:r w:rsidRPr="000B3937">
        <w:rPr>
          <w:sz w:val="24"/>
          <w:szCs w:val="24"/>
          <w:lang w:val="mt-MT"/>
        </w:rPr>
        <w:t>id li pajji</w:t>
      </w:r>
      <w:ins w:id="231" w:author="User" w:date="2015-07-25T22:11:00Z">
        <w:r w:rsidR="00B74A2B" w:rsidRPr="000B3937">
          <w:rPr>
            <w:sz w:val="24"/>
            <w:szCs w:val="24"/>
            <w:lang w:val="mt-MT"/>
          </w:rPr>
          <w:t>ż</w:t>
        </w:r>
      </w:ins>
      <w:del w:id="232" w:author="User" w:date="2015-07-25T22:11:00Z">
        <w:r w:rsidRPr="000B3937" w:rsidDel="00B74A2B">
          <w:rPr>
            <w:sz w:val="24"/>
            <w:szCs w:val="24"/>
            <w:lang w:val="mt-MT"/>
          </w:rPr>
          <w:delText>z</w:delText>
        </w:r>
      </w:del>
      <w:r w:rsidRPr="000B3937">
        <w:rPr>
          <w:sz w:val="24"/>
          <w:szCs w:val="24"/>
          <w:lang w:val="mt-MT"/>
        </w:rPr>
        <w:t>na skansa l-maltemp</w:t>
      </w:r>
    </w:p>
    <w:p w:rsidR="00B76BFC" w:rsidRPr="00F425AB" w:rsidRDefault="00B76BFC" w:rsidP="00B76BFC">
      <w:pPr>
        <w:spacing w:line="480" w:lineRule="auto"/>
        <w:jc w:val="both"/>
        <w:rPr>
          <w:sz w:val="24"/>
          <w:szCs w:val="24"/>
          <w:lang w:val="mt-MT"/>
        </w:rPr>
      </w:pPr>
      <w:r w:rsidRPr="00F425AB">
        <w:rPr>
          <w:sz w:val="24"/>
          <w:szCs w:val="24"/>
          <w:lang w:val="mt-MT"/>
        </w:rPr>
        <w:t>Meta għalaq il-Kunsill Ġene</w:t>
      </w:r>
      <w:del w:id="233" w:author="User" w:date="2015-07-25T22:11:00Z">
        <w:r w:rsidRPr="00F425AB" w:rsidDel="00B74A2B">
          <w:rPr>
            <w:sz w:val="24"/>
            <w:szCs w:val="24"/>
            <w:lang w:val="mt-MT"/>
          </w:rPr>
          <w:delText>­</w:delText>
        </w:r>
      </w:del>
      <w:r w:rsidRPr="00F425AB">
        <w:rPr>
          <w:sz w:val="24"/>
          <w:szCs w:val="24"/>
          <w:lang w:val="mt-MT"/>
        </w:rPr>
        <w:t xml:space="preserve">rali tal-Partit Nazzjonalista, li din id-darba kellu t-tema </w:t>
      </w:r>
      <w:del w:id="234" w:author="User" w:date="2015-07-25T22:12:00Z">
        <w:r w:rsidRPr="00B62541" w:rsidDel="00B74A2B">
          <w:rPr>
            <w:rFonts w:cs="Calibri"/>
            <w:sz w:val="24"/>
            <w:szCs w:val="24"/>
            <w:lang w:val="mt-MT"/>
          </w:rPr>
          <w:delText></w:delText>
        </w:r>
      </w:del>
      <w:r w:rsidRPr="004655EA">
        <w:rPr>
          <w:sz w:val="24"/>
          <w:szCs w:val="24"/>
          <w:lang w:val="mt-MT"/>
        </w:rPr>
        <w:t>Kbu</w:t>
      </w:r>
      <w:del w:id="235" w:author="User" w:date="2015-07-25T22:12:00Z">
        <w:r w:rsidRPr="000B3937" w:rsidDel="00B74A2B">
          <w:rPr>
            <w:rFonts w:cs="Calibri"/>
            <w:sz w:val="24"/>
            <w:szCs w:val="24"/>
            <w:lang w:val="mt-MT"/>
          </w:rPr>
          <w:delText>­</w:delText>
        </w:r>
      </w:del>
      <w:r w:rsidRPr="000B3937">
        <w:rPr>
          <w:sz w:val="24"/>
          <w:szCs w:val="24"/>
          <w:lang w:val="mt-MT"/>
        </w:rPr>
        <w:t>rin b'pajji</w:t>
      </w:r>
      <w:r w:rsidRPr="000B3937">
        <w:rPr>
          <w:rFonts w:cs="Calibri"/>
          <w:sz w:val="24"/>
          <w:szCs w:val="24"/>
          <w:lang w:val="mt-MT"/>
        </w:rPr>
        <w:t>ż</w:t>
      </w:r>
      <w:r w:rsidRPr="000B3937">
        <w:rPr>
          <w:sz w:val="24"/>
          <w:szCs w:val="24"/>
          <w:lang w:val="mt-MT"/>
        </w:rPr>
        <w:t>na g</w:t>
      </w:r>
      <w:r w:rsidRPr="00F425AB">
        <w:rPr>
          <w:rFonts w:cs="Calibri"/>
          <w:sz w:val="24"/>
          <w:szCs w:val="24"/>
          <w:lang w:val="mt-MT"/>
        </w:rPr>
        <w:t>ħ</w:t>
      </w:r>
      <w:r w:rsidRPr="00F425AB">
        <w:rPr>
          <w:sz w:val="24"/>
          <w:szCs w:val="24"/>
          <w:lang w:val="mt-MT"/>
        </w:rPr>
        <w:t>ax nemmnu f'pajji</w:t>
      </w:r>
      <w:r w:rsidRPr="00F425AB">
        <w:rPr>
          <w:rFonts w:cs="Calibri"/>
          <w:sz w:val="24"/>
          <w:szCs w:val="24"/>
          <w:lang w:val="mt-MT"/>
        </w:rPr>
        <w:t>ż</w:t>
      </w:r>
      <w:r w:rsidRPr="00F425AB">
        <w:rPr>
          <w:sz w:val="24"/>
          <w:szCs w:val="24"/>
          <w:lang w:val="mt-MT"/>
        </w:rPr>
        <w:t>na</w:t>
      </w:r>
      <w:del w:id="236" w:author="User" w:date="2015-07-25T22:12:00Z">
        <w:r w:rsidRPr="00B62541" w:rsidDel="00B65565">
          <w:rPr>
            <w:rFonts w:cs="Calibri"/>
            <w:sz w:val="24"/>
            <w:szCs w:val="24"/>
            <w:lang w:val="mt-MT"/>
          </w:rPr>
          <w:delText></w:delText>
        </w:r>
      </w:del>
      <w:r w:rsidRPr="004655EA">
        <w:rPr>
          <w:sz w:val="24"/>
          <w:szCs w:val="24"/>
          <w:lang w:val="mt-MT"/>
        </w:rPr>
        <w:t>, il-Prim Ministru qal li l-maltemp ekonomiku li g</w:t>
      </w:r>
      <w:r w:rsidRPr="000B3937">
        <w:rPr>
          <w:rFonts w:cs="Calibri"/>
          <w:sz w:val="24"/>
          <w:szCs w:val="24"/>
          <w:lang w:val="mt-MT"/>
        </w:rPr>
        <w:t>ħ</w:t>
      </w:r>
      <w:r w:rsidRPr="000B3937">
        <w:rPr>
          <w:sz w:val="24"/>
          <w:szCs w:val="24"/>
          <w:lang w:val="mt-MT"/>
        </w:rPr>
        <w:t>addej madwarna, pajji</w:t>
      </w:r>
      <w:r w:rsidRPr="00F425AB">
        <w:rPr>
          <w:rFonts w:cs="Calibri"/>
          <w:sz w:val="24"/>
          <w:szCs w:val="24"/>
          <w:lang w:val="mt-MT"/>
        </w:rPr>
        <w:t>ż</w:t>
      </w:r>
      <w:r w:rsidRPr="00F425AB">
        <w:rPr>
          <w:sz w:val="24"/>
          <w:szCs w:val="24"/>
          <w:lang w:val="mt-MT"/>
        </w:rPr>
        <w:t>na rnexxielu jiskansah.</w:t>
      </w:r>
    </w:p>
    <w:p w:rsidR="00B76BFC" w:rsidRPr="00A80CA0" w:rsidRDefault="00B76BFC" w:rsidP="00B76BFC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</w:rPr>
      </w:pPr>
      <w:r w:rsidRPr="00EB663B">
        <w:rPr>
          <w:sz w:val="24"/>
          <w:szCs w:val="24"/>
          <w:lang w:val="mt-MT"/>
        </w:rPr>
        <w:t>Huwa qal li dan huwa mument serju ħafna għall-Ewropa u għad-dinja u aħna rridu</w:t>
      </w:r>
      <w:r w:rsidRPr="00A80CA0">
        <w:rPr>
          <w:sz w:val="24"/>
          <w:szCs w:val="24"/>
          <w:lang w:val="mt-MT"/>
        </w:rPr>
        <w:t xml:space="preserve"> ngħinu biex kemm jista' jkun, din il-problema tibda tmur għall-aħjar.</w:t>
      </w:r>
    </w:p>
    <w:p w:rsidR="00B76BFC" w:rsidRPr="00B62541" w:rsidRDefault="00B76BFC" w:rsidP="00B76BFC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  <w:rPrChange w:id="237" w:author="User" w:date="2015-11-08T20:04:00Z">
            <w:rPr>
              <w:sz w:val="24"/>
              <w:szCs w:val="24"/>
              <w:lang w:val="mt-MT"/>
            </w:rPr>
          </w:rPrChange>
        </w:rPr>
      </w:pPr>
      <w:r w:rsidRPr="00A80CA0">
        <w:rPr>
          <w:sz w:val="24"/>
          <w:szCs w:val="24"/>
          <w:lang w:val="mt-MT"/>
        </w:rPr>
        <w:t>F'diskors ikkaratterizzat minn kritika lejn il-Partit Laburista, il-Prim Ministru għa</w:t>
      </w:r>
      <w:del w:id="238" w:author="User" w:date="2015-07-25T22:12:00Z">
        <w:r w:rsidRPr="00A80CA0" w:rsidDel="00B65565">
          <w:rPr>
            <w:sz w:val="24"/>
            <w:szCs w:val="24"/>
            <w:lang w:val="mt-MT"/>
          </w:rPr>
          <w:delText>­</w:delText>
        </w:r>
      </w:del>
      <w:r w:rsidRPr="00A80CA0">
        <w:rPr>
          <w:sz w:val="24"/>
          <w:szCs w:val="24"/>
          <w:lang w:val="mt-MT"/>
        </w:rPr>
        <w:t>mel għaxar mistoqsijiet lill-Kap tal-Oppożizzjoni Dr Joseph Muscat, u qal li jippretendi tweġiba dwarhom illum stess, meta f'diskors ta' sagħ</w:t>
      </w:r>
      <w:del w:id="239" w:author="User" w:date="2015-07-25T22:13:00Z">
        <w:r w:rsidRPr="00B62541" w:rsidDel="00B65565">
          <w:rPr>
            <w:sz w:val="24"/>
            <w:szCs w:val="24"/>
            <w:lang w:val="mt-MT"/>
            <w:rPrChange w:id="240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241" w:author="User" w:date="2015-11-08T20:04:00Z">
            <w:rPr>
              <w:sz w:val="24"/>
              <w:szCs w:val="24"/>
              <w:lang w:val="mt-MT"/>
            </w:rPr>
          </w:rPrChange>
        </w:rPr>
        <w:t>tejn illejla, Muscat se jkun qie</w:t>
      </w:r>
      <w:del w:id="242" w:author="User" w:date="2015-07-25T22:13:00Z">
        <w:r w:rsidRPr="00B62541" w:rsidDel="00B65565">
          <w:rPr>
            <w:sz w:val="24"/>
            <w:szCs w:val="24"/>
            <w:lang w:val="mt-MT"/>
            <w:rPrChange w:id="243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244" w:author="User" w:date="2015-11-08T20:04:00Z">
            <w:rPr>
              <w:sz w:val="24"/>
              <w:szCs w:val="24"/>
              <w:lang w:val="mt-MT"/>
            </w:rPr>
          </w:rPrChange>
        </w:rPr>
        <w:t>għed iwieġeb għad-diskors tal-Baġit fil-Parlament.</w:t>
      </w:r>
    </w:p>
    <w:p w:rsidR="00B76BFC" w:rsidRPr="00B62541" w:rsidRDefault="00B76BFC" w:rsidP="00B76BFC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  <w:rPrChange w:id="245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246" w:author="User" w:date="2015-11-08T20:04:00Z">
            <w:rPr>
              <w:sz w:val="24"/>
              <w:szCs w:val="24"/>
              <w:lang w:val="mt-MT"/>
            </w:rPr>
          </w:rPrChange>
        </w:rPr>
        <w:t>Sadanittant, il-Partit Labu</w:t>
      </w:r>
      <w:del w:id="247" w:author="User" w:date="2015-07-25T22:13:00Z">
        <w:r w:rsidRPr="00B62541" w:rsidDel="00B65565">
          <w:rPr>
            <w:sz w:val="24"/>
            <w:szCs w:val="24"/>
            <w:lang w:val="mt-MT"/>
            <w:rPrChange w:id="248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249" w:author="User" w:date="2015-11-08T20:04:00Z">
            <w:rPr>
              <w:sz w:val="24"/>
              <w:szCs w:val="24"/>
              <w:lang w:val="mt-MT"/>
            </w:rPr>
          </w:rPrChange>
        </w:rPr>
        <w:t>rista qal fi stqarrija li l-Prim Ministru qata' qalbu li jsolvi l-problemi li ħoloq hu stess u qiegħed jistaqsi lil Joseph Muscat isolvihomlu.</w:t>
      </w:r>
    </w:p>
    <w:p w:rsidR="00B20DB3" w:rsidRPr="00B62541" w:rsidRDefault="00B20DB3" w:rsidP="00B20DB3">
      <w:pPr>
        <w:spacing w:line="480" w:lineRule="auto"/>
        <w:jc w:val="both"/>
        <w:rPr>
          <w:sz w:val="24"/>
          <w:szCs w:val="24"/>
          <w:lang w:val="mt-MT"/>
          <w:rPrChange w:id="250" w:author="User" w:date="2015-11-08T20:04:00Z">
            <w:rPr>
              <w:sz w:val="24"/>
              <w:szCs w:val="24"/>
              <w:lang w:val="mt-MT"/>
            </w:rPr>
          </w:rPrChange>
        </w:rPr>
      </w:pPr>
    </w:p>
    <w:p w:rsidR="00DB7EE3" w:rsidRPr="00B62541" w:rsidRDefault="00DB7EE3" w:rsidP="00DB7EE3">
      <w:pPr>
        <w:spacing w:line="480" w:lineRule="auto"/>
        <w:jc w:val="both"/>
        <w:rPr>
          <w:sz w:val="24"/>
          <w:szCs w:val="24"/>
          <w:lang w:val="mt-MT"/>
          <w:rPrChange w:id="251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252" w:author="User" w:date="2015-11-08T20:04:00Z">
            <w:rPr>
              <w:sz w:val="24"/>
              <w:szCs w:val="24"/>
              <w:lang w:val="mt-MT"/>
            </w:rPr>
          </w:rPrChange>
        </w:rPr>
        <w:t>Jixtieq ħajja ġdida</w:t>
      </w:r>
    </w:p>
    <w:p w:rsidR="00DB7EE3" w:rsidRPr="00A80CA0" w:rsidRDefault="00DB7EE3" w:rsidP="00DB7EE3">
      <w:pPr>
        <w:spacing w:line="480" w:lineRule="auto"/>
        <w:jc w:val="both"/>
        <w:rPr>
          <w:sz w:val="24"/>
          <w:szCs w:val="24"/>
          <w:lang w:val="mt-MT"/>
        </w:rPr>
      </w:pPr>
      <w:r w:rsidRPr="00B62541">
        <w:rPr>
          <w:sz w:val="24"/>
          <w:szCs w:val="24"/>
          <w:lang w:val="mt-MT"/>
          <w:rPrChange w:id="253" w:author="User" w:date="2015-11-08T20:04:00Z">
            <w:rPr>
              <w:sz w:val="24"/>
              <w:szCs w:val="24"/>
              <w:lang w:val="mt-MT"/>
            </w:rPr>
          </w:rPrChange>
        </w:rPr>
        <w:t>Il-kelma li qalli qabel ma telaq baqgħet tidwi f'widnejja:</w:t>
      </w:r>
      <w:del w:id="254" w:author="User" w:date="2015-07-25T22:13:00Z">
        <w:r w:rsidRPr="00B62541" w:rsidDel="00B65565">
          <w:rPr>
            <w:sz w:val="24"/>
            <w:szCs w:val="24"/>
            <w:lang w:val="mt-MT"/>
            <w:rPrChange w:id="255" w:author="User" w:date="2015-11-08T20:04:00Z">
              <w:rPr>
                <w:sz w:val="24"/>
                <w:szCs w:val="24"/>
                <w:lang w:val="mt-MT"/>
              </w:rPr>
            </w:rPrChange>
          </w:rPr>
          <w:delText xml:space="preserve"> </w:delText>
        </w:r>
      </w:del>
      <w:r w:rsidRPr="00B62541">
        <w:rPr>
          <w:rFonts w:cs="Calibri"/>
          <w:sz w:val="24"/>
          <w:szCs w:val="24"/>
          <w:lang w:val="mt-MT"/>
        </w:rPr>
        <w:t></w:t>
      </w:r>
      <w:r w:rsidRPr="004655EA">
        <w:rPr>
          <w:sz w:val="24"/>
          <w:szCs w:val="24"/>
          <w:lang w:val="mt-MT"/>
        </w:rPr>
        <w:t>Meta kont il-</w:t>
      </w:r>
      <w:r w:rsidRPr="000B3937">
        <w:rPr>
          <w:rFonts w:cs="Calibri"/>
          <w:sz w:val="24"/>
          <w:szCs w:val="24"/>
          <w:lang w:val="mt-MT"/>
        </w:rPr>
        <w:t>ħ</w:t>
      </w:r>
      <w:r w:rsidRPr="00F425AB">
        <w:rPr>
          <w:sz w:val="24"/>
          <w:szCs w:val="24"/>
          <w:lang w:val="mt-MT"/>
        </w:rPr>
        <w:t>abs, kont ng</w:t>
      </w:r>
      <w:r w:rsidRPr="00EB368A">
        <w:rPr>
          <w:rFonts w:cs="Calibri"/>
          <w:sz w:val="24"/>
          <w:szCs w:val="24"/>
          <w:lang w:val="mt-MT"/>
        </w:rPr>
        <w:t>ħ</w:t>
      </w:r>
      <w:r w:rsidRPr="00EB663B">
        <w:rPr>
          <w:sz w:val="24"/>
          <w:szCs w:val="24"/>
          <w:lang w:val="mt-MT"/>
        </w:rPr>
        <w:t>ix a</w:t>
      </w:r>
      <w:r w:rsidRPr="00A80CA0">
        <w:rPr>
          <w:rFonts w:cs="Calibri"/>
          <w:sz w:val="24"/>
          <w:szCs w:val="24"/>
          <w:lang w:val="mt-MT"/>
        </w:rPr>
        <w:t>ħ</w:t>
      </w:r>
      <w:r w:rsidRPr="00A80CA0">
        <w:rPr>
          <w:sz w:val="24"/>
          <w:szCs w:val="24"/>
          <w:lang w:val="mt-MT"/>
        </w:rPr>
        <w:t>jar mill-</w:t>
      </w:r>
      <w:r w:rsidRPr="00A80CA0">
        <w:rPr>
          <w:rFonts w:cs="Calibri"/>
          <w:sz w:val="24"/>
          <w:szCs w:val="24"/>
          <w:lang w:val="mt-MT"/>
        </w:rPr>
        <w:t>ħ</w:t>
      </w:r>
      <w:r w:rsidRPr="00A80CA0">
        <w:rPr>
          <w:sz w:val="24"/>
          <w:szCs w:val="24"/>
          <w:lang w:val="mt-MT"/>
        </w:rPr>
        <w:t>ajja li qieg</w:t>
      </w:r>
      <w:r w:rsidRPr="00A80CA0">
        <w:rPr>
          <w:rFonts w:cs="Calibri"/>
          <w:sz w:val="24"/>
          <w:szCs w:val="24"/>
          <w:lang w:val="mt-MT"/>
        </w:rPr>
        <w:t>ħ</w:t>
      </w:r>
      <w:del w:id="256" w:author="User" w:date="2015-07-25T22:13:00Z">
        <w:r w:rsidRPr="00A80CA0" w:rsidDel="00B65565">
          <w:rPr>
            <w:rFonts w:cs="Calibri"/>
            <w:sz w:val="24"/>
            <w:szCs w:val="24"/>
            <w:lang w:val="mt-MT"/>
          </w:rPr>
          <w:delText>­</w:delText>
        </w:r>
      </w:del>
      <w:r w:rsidRPr="00A80CA0">
        <w:rPr>
          <w:sz w:val="24"/>
          <w:szCs w:val="24"/>
          <w:lang w:val="mt-MT"/>
        </w:rPr>
        <w:t>ed ng</w:t>
      </w:r>
      <w:r w:rsidRPr="00A80CA0">
        <w:rPr>
          <w:rFonts w:cs="Calibri"/>
          <w:sz w:val="24"/>
          <w:szCs w:val="24"/>
          <w:lang w:val="mt-MT"/>
        </w:rPr>
        <w:t>ħ</w:t>
      </w:r>
      <w:r w:rsidRPr="00A80CA0">
        <w:rPr>
          <w:sz w:val="24"/>
          <w:szCs w:val="24"/>
          <w:lang w:val="mt-MT"/>
        </w:rPr>
        <w:t>ix bħalissa. Niekol biss gallettini tal-Unjoni Ewropea, u tè</w:t>
      </w:r>
      <w:del w:id="257" w:author="User" w:date="2015-07-25T22:14:00Z">
        <w:r w:rsidRPr="00B62541" w:rsidDel="00B65565">
          <w:rPr>
            <w:rFonts w:cs="Calibri"/>
            <w:sz w:val="24"/>
            <w:szCs w:val="24"/>
            <w:lang w:val="mt-MT"/>
          </w:rPr>
          <w:delText></w:delText>
        </w:r>
      </w:del>
      <w:r w:rsidRPr="004655EA">
        <w:rPr>
          <w:sz w:val="24"/>
          <w:szCs w:val="24"/>
          <w:lang w:val="mt-MT"/>
        </w:rPr>
        <w:t>. Dan issejja</w:t>
      </w:r>
      <w:r w:rsidRPr="000B3937">
        <w:rPr>
          <w:rFonts w:cs="Calibri"/>
          <w:sz w:val="24"/>
          <w:szCs w:val="24"/>
          <w:lang w:val="mt-MT"/>
        </w:rPr>
        <w:t>ħ</w:t>
      </w:r>
      <w:r w:rsidRPr="00F425AB">
        <w:rPr>
          <w:sz w:val="24"/>
          <w:szCs w:val="24"/>
          <w:lang w:val="mt-MT"/>
        </w:rPr>
        <w:t>lu pa</w:t>
      </w:r>
      <w:r w:rsidRPr="00EB368A">
        <w:rPr>
          <w:sz w:val="24"/>
          <w:szCs w:val="24"/>
          <w:lang w:val="mt-MT"/>
        </w:rPr>
        <w:t>jji</w:t>
      </w:r>
      <w:r w:rsidRPr="00EB663B">
        <w:rPr>
          <w:rFonts w:cs="Calibri"/>
          <w:sz w:val="24"/>
          <w:szCs w:val="24"/>
          <w:lang w:val="mt-MT"/>
        </w:rPr>
        <w:t>ż</w:t>
      </w:r>
      <w:r w:rsidRPr="00A80CA0">
        <w:rPr>
          <w:sz w:val="24"/>
          <w:szCs w:val="24"/>
          <w:lang w:val="mt-MT"/>
        </w:rPr>
        <w:t xml:space="preserve"> li la</w:t>
      </w:r>
      <w:r w:rsidRPr="00A80CA0">
        <w:rPr>
          <w:rFonts w:cs="Calibri"/>
          <w:sz w:val="24"/>
          <w:szCs w:val="24"/>
          <w:lang w:val="mt-MT"/>
        </w:rPr>
        <w:t>ħ</w:t>
      </w:r>
      <w:r w:rsidRPr="00A80CA0">
        <w:rPr>
          <w:sz w:val="24"/>
          <w:szCs w:val="24"/>
          <w:lang w:val="mt-MT"/>
        </w:rPr>
        <w:t>aq il-livelli kollha me</w:t>
      </w:r>
      <w:r w:rsidRPr="00A80CA0">
        <w:rPr>
          <w:rFonts w:cs="Calibri"/>
          <w:sz w:val="24"/>
          <w:szCs w:val="24"/>
          <w:lang w:val="mt-MT"/>
        </w:rPr>
        <w:t>ħ</w:t>
      </w:r>
      <w:r w:rsidRPr="00A80CA0">
        <w:rPr>
          <w:sz w:val="24"/>
          <w:szCs w:val="24"/>
          <w:lang w:val="mt-MT"/>
        </w:rPr>
        <w:t>tie</w:t>
      </w:r>
      <w:r w:rsidRPr="00A80CA0">
        <w:rPr>
          <w:rFonts w:cs="Calibri"/>
          <w:sz w:val="24"/>
          <w:szCs w:val="24"/>
          <w:lang w:val="mt-MT"/>
        </w:rPr>
        <w:t>ġ</w:t>
      </w:r>
      <w:r w:rsidRPr="00A80CA0">
        <w:rPr>
          <w:sz w:val="24"/>
          <w:szCs w:val="24"/>
          <w:lang w:val="mt-MT"/>
        </w:rPr>
        <w:t>a mill-Unjoni Ewropea, daqs</w:t>
      </w:r>
      <w:del w:id="258" w:author="User" w:date="2015-11-08T20:01:00Z">
        <w:r w:rsidRPr="00A80CA0" w:rsidDel="00BA25F4">
          <w:rPr>
            <w:sz w:val="24"/>
            <w:szCs w:val="24"/>
            <w:lang w:val="mt-MT"/>
          </w:rPr>
          <w:delText xml:space="preserve"> </w:delText>
        </w:r>
      </w:del>
      <w:r w:rsidRPr="00A80CA0">
        <w:rPr>
          <w:sz w:val="24"/>
          <w:szCs w:val="24"/>
          <w:lang w:val="mt-MT"/>
        </w:rPr>
        <w:t>kemm ilu jifta</w:t>
      </w:r>
      <w:r w:rsidRPr="00A80CA0">
        <w:rPr>
          <w:rFonts w:cs="Calibri"/>
          <w:sz w:val="24"/>
          <w:szCs w:val="24"/>
          <w:lang w:val="mt-MT"/>
        </w:rPr>
        <w:t>ħ</w:t>
      </w:r>
      <w:r w:rsidRPr="00A80CA0">
        <w:rPr>
          <w:sz w:val="24"/>
          <w:szCs w:val="24"/>
          <w:lang w:val="mt-MT"/>
        </w:rPr>
        <w:t>ar Gonzi, li pajji</w:t>
      </w:r>
      <w:r w:rsidRPr="00A80CA0">
        <w:rPr>
          <w:rFonts w:cs="Calibri"/>
          <w:sz w:val="24"/>
          <w:szCs w:val="24"/>
          <w:lang w:val="mt-MT"/>
        </w:rPr>
        <w:t>ż</w:t>
      </w:r>
      <w:r w:rsidRPr="00A80CA0">
        <w:rPr>
          <w:sz w:val="24"/>
          <w:szCs w:val="24"/>
          <w:lang w:val="mt-MT"/>
        </w:rPr>
        <w:t>na mhux fi kri</w:t>
      </w:r>
      <w:r w:rsidRPr="00A80CA0">
        <w:rPr>
          <w:rFonts w:cs="Calibri"/>
          <w:sz w:val="24"/>
          <w:szCs w:val="24"/>
          <w:lang w:val="mt-MT"/>
        </w:rPr>
        <w:t>ż</w:t>
      </w:r>
      <w:r w:rsidRPr="00A80CA0">
        <w:rPr>
          <w:sz w:val="24"/>
          <w:szCs w:val="24"/>
          <w:lang w:val="mt-MT"/>
        </w:rPr>
        <w:t>i?</w:t>
      </w:r>
    </w:p>
    <w:p w:rsidR="00DB7EE3" w:rsidRPr="00B62541" w:rsidRDefault="00DB7EE3" w:rsidP="00DB7EE3">
      <w:pPr>
        <w:spacing w:line="480" w:lineRule="auto"/>
        <w:jc w:val="both"/>
        <w:rPr>
          <w:sz w:val="24"/>
          <w:szCs w:val="24"/>
          <w:lang w:val="mt-MT"/>
          <w:rPrChange w:id="259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260" w:author="User" w:date="2015-11-08T20:04:00Z">
            <w:rPr>
              <w:sz w:val="24"/>
              <w:szCs w:val="24"/>
              <w:lang w:val="mt-MT"/>
            </w:rPr>
          </w:rPrChange>
        </w:rPr>
        <w:t>Kelli x-xorti li nhar il-Ġimgħa nin</w:t>
      </w:r>
      <w:del w:id="261" w:author="User" w:date="2015-07-25T22:14:00Z">
        <w:r w:rsidRPr="00B62541" w:rsidDel="00B65565">
          <w:rPr>
            <w:sz w:val="24"/>
            <w:szCs w:val="24"/>
            <w:lang w:val="mt-MT"/>
            <w:rPrChange w:id="262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263" w:author="User" w:date="2015-11-08T20:04:00Z">
            <w:rPr>
              <w:sz w:val="24"/>
              <w:szCs w:val="24"/>
              <w:lang w:val="mt-MT"/>
            </w:rPr>
          </w:rPrChange>
        </w:rPr>
        <w:t>dirizza l-konferen</w:t>
      </w:r>
      <w:del w:id="264" w:author="User" w:date="2015-07-25T22:14:00Z">
        <w:r w:rsidRPr="00B62541" w:rsidDel="00B65565">
          <w:rPr>
            <w:sz w:val="24"/>
            <w:szCs w:val="24"/>
            <w:lang w:val="mt-MT"/>
            <w:rPrChange w:id="265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266" w:author="User" w:date="2015-11-08T20:04:00Z">
            <w:rPr>
              <w:sz w:val="24"/>
              <w:szCs w:val="24"/>
              <w:lang w:val="mt-MT"/>
            </w:rPr>
          </w:rPrChange>
        </w:rPr>
        <w:t>za ġenerali tal-Partit Laburista. Nistqarr ikolli ngħid li nammira l-għaqda li għandna fil-Partit tagħna. Għaqda mingħajr fruntieri, u dan minħabba tmexxija għaqlija bi stra</w:t>
      </w:r>
      <w:del w:id="267" w:author="User" w:date="2015-07-25T22:14:00Z">
        <w:r w:rsidRPr="00B62541" w:rsidDel="00B65565">
          <w:rPr>
            <w:sz w:val="24"/>
            <w:szCs w:val="24"/>
            <w:lang w:val="mt-MT"/>
            <w:rPrChange w:id="268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269" w:author="User" w:date="2015-11-08T20:04:00Z">
            <w:rPr>
              <w:sz w:val="24"/>
              <w:szCs w:val="24"/>
              <w:lang w:val="mt-MT"/>
            </w:rPr>
          </w:rPrChange>
        </w:rPr>
        <w:t>teġija waħda, dik li nkunu dak il-partit li jitniżżel fl-istorja bħala l-veru partit li jindirizza l-problemi soċjali, il-burokra</w:t>
      </w:r>
      <w:ins w:id="270" w:author="User" w:date="2015-07-25T22:14:00Z">
        <w:r w:rsidR="00B65565" w:rsidRPr="00B62541">
          <w:rPr>
            <w:sz w:val="24"/>
            <w:szCs w:val="24"/>
            <w:lang w:val="mt-MT"/>
            <w:rPrChange w:id="271" w:author="User" w:date="2015-11-08T20:04:00Z">
              <w:rPr>
                <w:sz w:val="24"/>
                <w:szCs w:val="24"/>
                <w:lang w:val="mt-MT"/>
              </w:rPr>
            </w:rPrChange>
          </w:rPr>
          <w:t>z</w:t>
        </w:r>
      </w:ins>
      <w:r w:rsidRPr="00B62541">
        <w:rPr>
          <w:sz w:val="24"/>
          <w:szCs w:val="24"/>
          <w:lang w:val="mt-MT"/>
          <w:rPrChange w:id="272" w:author="User" w:date="2015-11-08T20:04:00Z">
            <w:rPr>
              <w:sz w:val="24"/>
              <w:szCs w:val="24"/>
              <w:lang w:val="mt-MT"/>
            </w:rPr>
          </w:rPrChange>
        </w:rPr>
        <w:t>zija, il-faqar, l-anomaliji kollha li jeżistu fil-liġijiet kostituzzjonali ta' pajjiżna.</w:t>
      </w:r>
    </w:p>
    <w:p w:rsidR="00DB7EE3" w:rsidRPr="00B62541" w:rsidRDefault="00DB7EE3" w:rsidP="00DB7EE3">
      <w:pPr>
        <w:spacing w:line="480" w:lineRule="auto"/>
        <w:jc w:val="both"/>
        <w:rPr>
          <w:sz w:val="24"/>
          <w:szCs w:val="24"/>
          <w:lang w:val="mt-MT"/>
          <w:rPrChange w:id="273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274" w:author="User" w:date="2015-11-08T20:04:00Z">
            <w:rPr>
              <w:sz w:val="24"/>
              <w:szCs w:val="24"/>
              <w:lang w:val="mt-MT"/>
            </w:rPr>
          </w:rPrChange>
        </w:rPr>
        <w:t>Jeħtieġ li jkollna tmexxija friska, tmexxija li b'għaqal issib soluzzjonijiet għal diversi problemi li ntefgħu bla bżonn fuq il-poplu tagħna.</w:t>
      </w:r>
    </w:p>
    <w:p w:rsidR="00DB7EE3" w:rsidRPr="00B62541" w:rsidRDefault="00DB7EE3" w:rsidP="00DB7EE3">
      <w:pPr>
        <w:spacing w:line="480" w:lineRule="auto"/>
        <w:jc w:val="both"/>
        <w:rPr>
          <w:sz w:val="24"/>
          <w:szCs w:val="24"/>
          <w:lang w:val="mt-MT"/>
          <w:rPrChange w:id="275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276" w:author="User" w:date="2015-11-08T20:04:00Z">
            <w:rPr>
              <w:sz w:val="24"/>
              <w:szCs w:val="24"/>
              <w:lang w:val="mt-MT"/>
            </w:rPr>
          </w:rPrChange>
        </w:rPr>
        <w:t>Jeħtieġ li jkollna Gvern li jindirizza l-problemi fis-saħ</w:t>
      </w:r>
      <w:del w:id="277" w:author="User" w:date="2015-07-25T22:15:00Z">
        <w:r w:rsidRPr="00B62541" w:rsidDel="00B65565">
          <w:rPr>
            <w:sz w:val="24"/>
            <w:szCs w:val="24"/>
            <w:lang w:val="mt-MT"/>
            <w:rPrChange w:id="278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279" w:author="User" w:date="2015-11-08T20:04:00Z">
            <w:rPr>
              <w:sz w:val="24"/>
              <w:szCs w:val="24"/>
              <w:lang w:val="mt-MT"/>
            </w:rPr>
          </w:rPrChange>
        </w:rPr>
        <w:t>ħa bħal-listi ta' stennija li ma jispiċċaw qatt, il-kontijiet tad-dawl u l-ilma li kissru l-familji, it-tberbiq bla ra</w:t>
      </w:r>
      <w:del w:id="280" w:author="User" w:date="2015-07-25T22:15:00Z">
        <w:r w:rsidRPr="00B62541" w:rsidDel="00B65565">
          <w:rPr>
            <w:sz w:val="24"/>
            <w:szCs w:val="24"/>
            <w:lang w:val="mt-MT"/>
            <w:rPrChange w:id="281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282" w:author="User" w:date="2015-11-08T20:04:00Z">
            <w:rPr>
              <w:sz w:val="24"/>
              <w:szCs w:val="24"/>
              <w:lang w:val="mt-MT"/>
            </w:rPr>
          </w:rPrChange>
        </w:rPr>
        <w:t>żan ta' flus il-poplu fuq pro</w:t>
      </w:r>
      <w:del w:id="283" w:author="User" w:date="2015-07-25T22:15:00Z">
        <w:r w:rsidRPr="00B62541" w:rsidDel="00B65565">
          <w:rPr>
            <w:sz w:val="24"/>
            <w:szCs w:val="24"/>
            <w:lang w:val="mt-MT"/>
            <w:rPrChange w:id="284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285" w:author="User" w:date="2015-11-08T20:04:00Z">
            <w:rPr>
              <w:sz w:val="24"/>
              <w:szCs w:val="24"/>
              <w:lang w:val="mt-MT"/>
            </w:rPr>
          </w:rPrChange>
        </w:rPr>
        <w:t>ġetti li setgħu jistennew.</w:t>
      </w:r>
    </w:p>
    <w:p w:rsidR="00DB7EE3" w:rsidRPr="00B62541" w:rsidRDefault="00DB7EE3" w:rsidP="00DB7EE3">
      <w:pPr>
        <w:spacing w:line="480" w:lineRule="auto"/>
        <w:jc w:val="both"/>
        <w:rPr>
          <w:sz w:val="24"/>
          <w:szCs w:val="24"/>
          <w:lang w:val="mt-MT"/>
          <w:rPrChange w:id="286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287" w:author="User" w:date="2015-11-08T20:04:00Z">
            <w:rPr>
              <w:sz w:val="24"/>
              <w:szCs w:val="24"/>
              <w:lang w:val="mt-MT"/>
            </w:rPr>
          </w:rPrChange>
        </w:rPr>
        <w:t>Hemm bżonn li jkollna tmexxija fejn is-sinjur jiġi stmat ta' sinjur, iżda l-fqir jiġi mgħejjun jitla' tarġa, u mhux bħal granċ jimxi dej</w:t>
      </w:r>
      <w:del w:id="288" w:author="User" w:date="2015-07-25T22:15:00Z">
        <w:r w:rsidRPr="00B62541" w:rsidDel="00B65565">
          <w:rPr>
            <w:sz w:val="24"/>
            <w:szCs w:val="24"/>
            <w:lang w:val="mt-MT"/>
            <w:rPrChange w:id="289" w:author="User" w:date="2015-11-08T20:04:00Z">
              <w:rPr>
                <w:sz w:val="24"/>
                <w:szCs w:val="24"/>
                <w:lang w:val="mt-MT"/>
              </w:rPr>
            </w:rPrChange>
          </w:rPr>
          <w:delText>­</w:delText>
        </w:r>
      </w:del>
      <w:r w:rsidRPr="00B62541">
        <w:rPr>
          <w:sz w:val="24"/>
          <w:szCs w:val="24"/>
          <w:lang w:val="mt-MT"/>
          <w:rPrChange w:id="290" w:author="User" w:date="2015-11-08T20:04:00Z">
            <w:rPr>
              <w:sz w:val="24"/>
              <w:szCs w:val="24"/>
              <w:lang w:val="mt-MT"/>
            </w:rPr>
          </w:rPrChange>
        </w:rPr>
        <w:t>jem pass lura.</w:t>
      </w:r>
    </w:p>
    <w:p w:rsidR="00DB7EE3" w:rsidRPr="00B62541" w:rsidRDefault="00DB7EE3" w:rsidP="00DB7EE3">
      <w:pPr>
        <w:spacing w:line="480" w:lineRule="auto"/>
        <w:jc w:val="both"/>
        <w:rPr>
          <w:sz w:val="24"/>
          <w:szCs w:val="24"/>
          <w:lang w:val="mt-MT"/>
          <w:rPrChange w:id="291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292" w:author="User" w:date="2015-11-08T20:04:00Z">
            <w:rPr>
              <w:sz w:val="24"/>
              <w:szCs w:val="24"/>
              <w:lang w:val="mt-MT"/>
            </w:rPr>
          </w:rPrChange>
        </w:rPr>
        <w:t>Din hi t-tmexxija li jien nemmen li pajjiżna għandu jkollu, għall-ġid ta' kulħadd, għall-kbir u għaż-żgħir, għall-fqir u għas-sinjur.</w:t>
      </w:r>
    </w:p>
    <w:p w:rsidR="00DB7EE3" w:rsidRPr="00B62541" w:rsidRDefault="00DB7EE3" w:rsidP="00DB7EE3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  <w:rPrChange w:id="293" w:author="User" w:date="2015-11-08T20:04:00Z">
            <w:rPr>
              <w:sz w:val="24"/>
              <w:szCs w:val="24"/>
              <w:lang w:val="mt-MT"/>
            </w:rPr>
          </w:rPrChange>
        </w:rPr>
      </w:pPr>
      <w:r w:rsidRPr="00B62541">
        <w:rPr>
          <w:sz w:val="24"/>
          <w:szCs w:val="24"/>
          <w:lang w:val="mt-MT"/>
          <w:rPrChange w:id="294" w:author="User" w:date="2015-11-08T20:04:00Z">
            <w:rPr>
              <w:sz w:val="24"/>
              <w:szCs w:val="24"/>
              <w:lang w:val="mt-MT"/>
            </w:rPr>
          </w:rPrChange>
        </w:rPr>
        <w:t>Nemmen li tmexxija b'għaqal biss tista' tkun is-soluzzjoni li pajjiżna jerġa' jieħu l-istabbiltà tiegħu. K</w:t>
      </w:r>
      <w:r w:rsidR="009B587B" w:rsidRPr="00B62541">
        <w:rPr>
          <w:sz w:val="24"/>
          <w:szCs w:val="24"/>
          <w:lang w:val="mt-MT"/>
          <w:rPrChange w:id="295" w:author="User" w:date="2015-11-08T20:04:00Z">
            <w:rPr>
              <w:sz w:val="24"/>
              <w:szCs w:val="24"/>
              <w:lang w:val="mt-MT"/>
            </w:rPr>
          </w:rPrChange>
        </w:rPr>
        <w:t>u</w:t>
      </w:r>
      <w:r w:rsidRPr="00B62541">
        <w:rPr>
          <w:sz w:val="24"/>
          <w:szCs w:val="24"/>
          <w:lang w:val="mt-MT"/>
          <w:rPrChange w:id="296" w:author="User" w:date="2015-11-08T20:04:00Z">
            <w:rPr>
              <w:sz w:val="24"/>
              <w:szCs w:val="24"/>
              <w:lang w:val="mt-MT"/>
            </w:rPr>
          </w:rPrChange>
        </w:rPr>
        <w:t>raġġ!</w:t>
      </w:r>
    </w:p>
    <w:sectPr w:rsidR="00DB7EE3" w:rsidRPr="00B62541" w:rsidSect="0004747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16" w:rsidRDefault="00E37D16" w:rsidP="00A80CA0">
      <w:pPr>
        <w:spacing w:after="0" w:line="240" w:lineRule="auto"/>
      </w:pPr>
      <w:r>
        <w:separator/>
      </w:r>
    </w:p>
  </w:endnote>
  <w:endnote w:type="continuationSeparator" w:id="0">
    <w:p w:rsidR="00E37D16" w:rsidRDefault="00E37D16" w:rsidP="00A80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CA0" w:rsidRDefault="00A80CA0">
    <w:pPr>
      <w:pStyle w:val="Footer"/>
      <w:jc w:val="center"/>
    </w:pPr>
    <w:r>
      <w:t>Pa</w:t>
    </w:r>
    <w:r>
      <w:rPr>
        <w:lang w:val="mt-MT"/>
      </w:rPr>
      <w:t>ġna</w:t>
    </w: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223BE3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</w:t>
    </w:r>
    <w:r>
      <w:rPr>
        <w:lang w:val="mt-MT"/>
      </w:rPr>
      <w:t>minn</w:t>
    </w: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223BE3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A80CA0" w:rsidRDefault="00A80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16" w:rsidRDefault="00E37D16" w:rsidP="00A80CA0">
      <w:pPr>
        <w:spacing w:after="0" w:line="240" w:lineRule="auto"/>
      </w:pPr>
      <w:r>
        <w:separator/>
      </w:r>
    </w:p>
  </w:footnote>
  <w:footnote w:type="continuationSeparator" w:id="0">
    <w:p w:rsidR="00E37D16" w:rsidRDefault="00E37D16" w:rsidP="00A80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CA0" w:rsidRDefault="00A80CA0">
    <w:pPr>
      <w:pStyle w:val="Header"/>
    </w:pPr>
    <w:r>
      <w:t>Shanna Spiteri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0DB3"/>
    <w:rsid w:val="000445E3"/>
    <w:rsid w:val="0004747D"/>
    <w:rsid w:val="000B3937"/>
    <w:rsid w:val="001E03FB"/>
    <w:rsid w:val="00223BE3"/>
    <w:rsid w:val="003657DA"/>
    <w:rsid w:val="003E1193"/>
    <w:rsid w:val="004655EA"/>
    <w:rsid w:val="004A2683"/>
    <w:rsid w:val="004A5869"/>
    <w:rsid w:val="004E2E0F"/>
    <w:rsid w:val="005754EA"/>
    <w:rsid w:val="00675492"/>
    <w:rsid w:val="00997E4C"/>
    <w:rsid w:val="009B587B"/>
    <w:rsid w:val="009F0E32"/>
    <w:rsid w:val="00A80CA0"/>
    <w:rsid w:val="00B20DB3"/>
    <w:rsid w:val="00B62541"/>
    <w:rsid w:val="00B65565"/>
    <w:rsid w:val="00B74A2B"/>
    <w:rsid w:val="00B76BFC"/>
    <w:rsid w:val="00BA25F4"/>
    <w:rsid w:val="00CA418E"/>
    <w:rsid w:val="00DB7EE3"/>
    <w:rsid w:val="00E325B6"/>
    <w:rsid w:val="00E37D16"/>
    <w:rsid w:val="00EB368A"/>
    <w:rsid w:val="00EB663B"/>
    <w:rsid w:val="00EE6C3F"/>
    <w:rsid w:val="00EF5F36"/>
    <w:rsid w:val="00F425AB"/>
    <w:rsid w:val="00FA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001D23C-8FC2-45C5-9928-FF6FA46B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DB3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1193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80CA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80CA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0CA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80CA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094A6-ADFB-4EAB-86A2-1F2F48DEC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2479</Words>
  <Characters>14134</Characters>
  <Application>Microsoft Office Word</Application>
  <DocSecurity>4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word</cp:lastModifiedBy>
  <cp:revision>2</cp:revision>
  <dcterms:created xsi:type="dcterms:W3CDTF">2022-03-10T20:57:00Z</dcterms:created>
  <dcterms:modified xsi:type="dcterms:W3CDTF">2022-03-10T20:57:00Z</dcterms:modified>
</cp:coreProperties>
</file>