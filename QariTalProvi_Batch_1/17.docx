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33" w:rsidRPr="0027051F" w:rsidRDefault="00927933" w:rsidP="00927933">
      <w:pPr>
        <w:pStyle w:val="NormalWeb"/>
        <w:pBdr>
          <w:bottom w:val="single" w:sz="12" w:space="0" w:color="auto"/>
        </w:pBdr>
        <w:spacing w:before="0" w:beforeAutospacing="0" w:after="0" w:afterAutospacing="0" w:line="480" w:lineRule="auto"/>
        <w:jc w:val="both"/>
        <w:rPr>
          <w:rFonts w:ascii="Calibri" w:hAnsi="Calibri" w:cs="Calibri"/>
          <w:bCs/>
          <w:i/>
          <w:iCs/>
          <w:lang w:val="mt-MT"/>
          <w:rPrChange w:id="0" w:author="User" w:date="2015-07-26T12:13:00Z">
            <w:rPr>
              <w:rFonts w:ascii="Calibri" w:hAnsi="Calibri" w:cs="Calibri"/>
              <w:bCs/>
              <w:iCs/>
              <w:lang w:val="mt-MT"/>
            </w:rPr>
          </w:rPrChange>
        </w:rPr>
      </w:pPr>
      <w:r w:rsidRPr="0027051F">
        <w:rPr>
          <w:rFonts w:ascii="Calibri" w:hAnsi="Calibri" w:cs="Calibri"/>
          <w:b/>
          <w:i/>
          <w:lang w:val="mt-MT"/>
          <w:rPrChange w:id="1" w:author="User" w:date="2015-07-26T12:13:00Z">
            <w:rPr>
              <w:rFonts w:ascii="Calibri" w:hAnsi="Calibri" w:cs="Calibri"/>
              <w:b/>
              <w:lang w:val="mt-MT"/>
            </w:rPr>
          </w:rPrChange>
        </w:rPr>
        <w:t>Foreign</w:t>
      </w:r>
    </w:p>
    <w:p w:rsidR="00927933" w:rsidRPr="007F3C25" w:rsidRDefault="00927933" w:rsidP="00927933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7F3C25">
        <w:rPr>
          <w:rFonts w:ascii="Calibri" w:hAnsi="Calibri" w:cs="Calibri"/>
          <w:lang w:val="mt-MT"/>
        </w:rPr>
        <w:t>Tifla ta’ erba’ snin li ħmistax ilu kienet ġiet abbużata sesswalment f’Ghandor l-Indja, mietet b’attakk tal-qalb wara jiem sħaħ tipprova tiġġieled mal-mewt.  Jidher li ċ-ċkejkna mietet nhar it-Tlieta filgħaxija wara li t-tobba ma rnexxielhomx iħaddmu iktar qalbha.</w:t>
      </w:r>
    </w:p>
    <w:p w:rsidR="00927933" w:rsidRPr="007F3C25" w:rsidRDefault="00927933" w:rsidP="00927933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7F3C25">
        <w:rPr>
          <w:rFonts w:ascii="Calibri" w:hAnsi="Calibri" w:cs="Calibri"/>
          <w:lang w:val="mt-MT"/>
        </w:rPr>
        <w:t>It-tifla kienet ilha f’koma sa mill-20 ta’ April wara li ġiet iċċertifikata li ġarrbet danni serji f’moħħha.  Li kieku ma kienx għall-magni, it-tifla ilha mejta minn dakinhar li ddaħlet l-isptar.</w:t>
      </w:r>
    </w:p>
    <w:p w:rsidR="00927933" w:rsidRPr="007F3C25" w:rsidRDefault="00927933" w:rsidP="00927933">
      <w:pPr>
        <w:pStyle w:val="textillum"/>
        <w:spacing w:line="480" w:lineRule="auto"/>
        <w:jc w:val="both"/>
        <w:rPr>
          <w:rFonts w:ascii="Calibri" w:hAnsi="Calibri" w:cs="Calibri"/>
          <w:lang w:val="mt-MT"/>
        </w:rPr>
      </w:pPr>
      <w:r w:rsidRPr="007F3C25">
        <w:rPr>
          <w:rFonts w:ascii="Calibri" w:hAnsi="Calibri" w:cs="Calibri"/>
          <w:lang w:val="mt-MT"/>
        </w:rPr>
        <w:t>Sa issa l-pulizija Indjana arrestat żewġ persuni, fosthom ġuvni ta’ 28 sena li hu l-ħabib taz-ziju taċ-ċkejkna.</w:t>
      </w:r>
    </w:p>
    <w:p w:rsidR="00927933" w:rsidRDefault="00927933" w:rsidP="00927933">
      <w:pPr>
        <w:pStyle w:val="textillum"/>
        <w:spacing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t xml:space="preserve">Sadanittant, bħalissa fl-Indja hemm ukoll tifla oħra ta’ ħames snin li qiegħda fi sptar tiġġieled bejn ħajja u mewt.  Dan wara li t-tifla, </w:t>
      </w:r>
      <w:ins w:id="2" w:author="User" w:date="2015-07-26T12:14:00Z">
        <w:r w:rsidR="0027051F">
          <w:rPr>
            <w:rFonts w:ascii="Calibri" w:hAnsi="Calibri" w:cs="Calibri"/>
            <w:color w:val="000000"/>
            <w:lang w:val="mt-MT"/>
          </w:rPr>
          <w:t>i</w:t>
        </w:r>
      </w:ins>
      <w:r w:rsidRPr="007F3C25">
        <w:rPr>
          <w:rFonts w:ascii="Calibri" w:hAnsi="Calibri" w:cs="Calibri"/>
          <w:color w:val="000000"/>
          <w:lang w:val="mt-MT"/>
        </w:rPr>
        <w:t>mlaqqma ‘Gudiya’ li t</w:t>
      </w:r>
      <w:del w:id="3" w:author="User" w:date="2015-07-26T12:14:00Z">
        <w:r w:rsidRPr="007F3C25" w:rsidDel="0027051F">
          <w:rPr>
            <w:rFonts w:ascii="Calibri" w:hAnsi="Calibri" w:cs="Calibri"/>
            <w:color w:val="000000"/>
            <w:lang w:val="mt-MT"/>
          </w:rPr>
          <w:delText>i</w:delText>
        </w:r>
      </w:del>
      <w:r w:rsidRPr="007F3C25">
        <w:rPr>
          <w:rFonts w:ascii="Calibri" w:hAnsi="Calibri" w:cs="Calibri"/>
          <w:color w:val="000000"/>
          <w:lang w:val="mt-MT"/>
        </w:rPr>
        <w:t>f</w:t>
      </w:r>
      <w:ins w:id="4" w:author="User" w:date="2015-07-26T12:14:00Z">
        <w:r w:rsidR="0027051F">
          <w:rPr>
            <w:rFonts w:ascii="Calibri" w:hAnsi="Calibri" w:cs="Calibri"/>
            <w:color w:val="000000"/>
            <w:lang w:val="mt-MT"/>
          </w:rPr>
          <w:t>i</w:t>
        </w:r>
      </w:ins>
      <w:r w:rsidRPr="007F3C25">
        <w:rPr>
          <w:rFonts w:ascii="Calibri" w:hAnsi="Calibri" w:cs="Calibri"/>
          <w:color w:val="000000"/>
          <w:lang w:val="mt-MT"/>
        </w:rPr>
        <w:t>sser pupa, kienet inħatfet u abbuża</w:t>
      </w:r>
      <w:ins w:id="5" w:author="User" w:date="2015-07-26T12:14:00Z">
        <w:r w:rsidR="0027051F">
          <w:rPr>
            <w:rFonts w:ascii="Calibri" w:hAnsi="Calibri" w:cs="Calibri"/>
            <w:color w:val="000000"/>
            <w:lang w:val="mt-MT"/>
          </w:rPr>
          <w:t>t</w:t>
        </w:r>
      </w:ins>
      <w:del w:id="6" w:author="User" w:date="2015-07-26T12:14:00Z">
        <w:r w:rsidRPr="007F3C25" w:rsidDel="0027051F">
          <w:rPr>
            <w:rFonts w:ascii="Calibri" w:hAnsi="Calibri" w:cs="Calibri"/>
            <w:color w:val="000000"/>
            <w:lang w:val="mt-MT"/>
          </w:rPr>
          <w:delText>r</w:delText>
        </w:r>
      </w:del>
      <w:r w:rsidRPr="007F3C25">
        <w:rPr>
          <w:rFonts w:ascii="Calibri" w:hAnsi="Calibri" w:cs="Calibri"/>
          <w:color w:val="000000"/>
          <w:lang w:val="mt-MT"/>
        </w:rPr>
        <w:t xml:space="preserve">a </w:t>
      </w:r>
      <w:proofErr w:type="spellStart"/>
      <w:r w:rsidRPr="007F3C25">
        <w:rPr>
          <w:rFonts w:ascii="Calibri" w:hAnsi="Calibri" w:cs="Calibri"/>
          <w:color w:val="000000"/>
          <w:lang w:val="mt-MT"/>
        </w:rPr>
        <w:t>sesswalment</w:t>
      </w:r>
      <w:proofErr w:type="spellEnd"/>
      <w:r w:rsidRPr="007F3C25">
        <w:rPr>
          <w:rFonts w:ascii="Calibri" w:hAnsi="Calibri" w:cs="Calibri"/>
          <w:color w:val="000000"/>
          <w:lang w:val="mt-MT"/>
        </w:rPr>
        <w:t xml:space="preserve"> minn grupp ta’ rġiel fis-17 ta’ April li għad</w:t>
      </w:r>
      <w:r>
        <w:rPr>
          <w:rFonts w:ascii="Calibri" w:hAnsi="Calibri" w:cs="Calibri"/>
          <w:color w:val="000000"/>
          <w:lang w:val="mt-MT"/>
        </w:rPr>
        <w:t>da fil-belt kapitali tal-Indja.</w:t>
      </w:r>
    </w:p>
    <w:p w:rsidR="00927933" w:rsidRPr="007F3C25" w:rsidRDefault="00927933" w:rsidP="00927933">
      <w:pPr>
        <w:pStyle w:val="textillum"/>
        <w:spacing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t>Mis-16 ta’ Diċembru, dakinhar li grupp ta’ rġiel abbużaw sesswalment minn tfajla ta’ 23 sena fuq karozza tal-linja li kienet sejra lejn New Delhi, u mbagħad mietet ftit wara fl-isptar, il-mezzi tax-xandir Indjani bdew jagħtu iktar importanza u jirrappurtaw iktar dawn il-każi ta’ abbużi fuq in-nisa.</w:t>
      </w:r>
    </w:p>
    <w:p w:rsidR="00927933" w:rsidRPr="007F3C25" w:rsidRDefault="00927933" w:rsidP="00927933">
      <w:pPr>
        <w:pStyle w:val="textillum"/>
        <w:spacing w:line="480" w:lineRule="auto"/>
        <w:jc w:val="both"/>
        <w:rPr>
          <w:rFonts w:ascii="Calibri" w:hAnsi="Calibri" w:cs="Calibri"/>
          <w:color w:val="000000"/>
          <w:lang w:val="mt-MT"/>
        </w:rPr>
      </w:pPr>
    </w:p>
    <w:p w:rsidR="00927933" w:rsidRPr="0027051F" w:rsidRDefault="00927933" w:rsidP="009279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b/>
          <w:i/>
          <w:color w:val="000000"/>
          <w:lang w:val="mt-MT"/>
          <w:rPrChange w:id="7" w:author="User" w:date="2015-07-26T12:15:00Z">
            <w:rPr>
              <w:rFonts w:ascii="Calibri" w:hAnsi="Calibri" w:cs="Calibri"/>
              <w:b/>
              <w:color w:val="000000"/>
              <w:lang w:val="mt-MT"/>
            </w:rPr>
          </w:rPrChange>
        </w:rPr>
      </w:pPr>
      <w:r w:rsidRPr="0027051F">
        <w:rPr>
          <w:rFonts w:ascii="Calibri" w:hAnsi="Calibri" w:cs="Calibri"/>
          <w:b/>
          <w:i/>
          <w:color w:val="000000"/>
          <w:lang w:val="mt-MT"/>
          <w:rPrChange w:id="8" w:author="User" w:date="2015-07-26T12:15:00Z">
            <w:rPr>
              <w:rFonts w:ascii="Calibri" w:hAnsi="Calibri" w:cs="Calibri"/>
              <w:b/>
              <w:color w:val="000000"/>
              <w:lang w:val="mt-MT"/>
            </w:rPr>
          </w:rPrChange>
        </w:rPr>
        <w:t>Fuel</w:t>
      </w: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proofErr w:type="gramStart"/>
      <w:r w:rsidRPr="007F3C25">
        <w:rPr>
          <w:rFonts w:ascii="Calibri" w:hAnsi="Calibri" w:cs="Calibri"/>
          <w:color w:val="000000"/>
        </w:rPr>
        <w:t>Il-</w:t>
      </w:r>
      <w:proofErr w:type="spellStart"/>
      <w:r w:rsidRPr="007F3C25">
        <w:rPr>
          <w:rFonts w:ascii="Calibri" w:hAnsi="Calibri" w:cs="Calibri"/>
          <w:color w:val="000000"/>
        </w:rPr>
        <w:t>Korporazzjoni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EneMalta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ħabbret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reviżjoni</w:t>
      </w:r>
      <w:proofErr w:type="spellEnd"/>
      <w:r w:rsidRPr="007F3C25">
        <w:rPr>
          <w:rFonts w:ascii="Calibri" w:hAnsi="Calibri" w:cs="Calibri"/>
          <w:color w:val="000000"/>
        </w:rPr>
        <w:t xml:space="preserve"> fil-</w:t>
      </w:r>
      <w:proofErr w:type="spellStart"/>
      <w:r w:rsidRPr="007F3C25">
        <w:rPr>
          <w:rFonts w:ascii="Calibri" w:hAnsi="Calibri" w:cs="Calibri"/>
          <w:color w:val="000000"/>
        </w:rPr>
        <w:t>prezz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tal</w:t>
      </w:r>
      <w:proofErr w:type="spellEnd"/>
      <w:r w:rsidRPr="007F3C25">
        <w:rPr>
          <w:rFonts w:ascii="Calibri" w:hAnsi="Calibri" w:cs="Calibri"/>
          <w:color w:val="000000"/>
        </w:rPr>
        <w:t>-</w:t>
      </w:r>
      <w:r w:rsidRPr="0027051F">
        <w:rPr>
          <w:rFonts w:ascii="Calibri" w:hAnsi="Calibri" w:cs="Calibri"/>
          <w:i/>
          <w:color w:val="000000"/>
          <w:rPrChange w:id="9" w:author="User" w:date="2015-07-26T12:15:00Z">
            <w:rPr>
              <w:rFonts w:ascii="Calibri" w:hAnsi="Calibri" w:cs="Calibri"/>
              <w:color w:val="000000"/>
            </w:rPr>
          </w:rPrChange>
        </w:rPr>
        <w:t>fuel</w:t>
      </w:r>
      <w:r w:rsidRPr="007F3C25">
        <w:rPr>
          <w:rFonts w:ascii="Calibri" w:hAnsi="Calibri" w:cs="Calibri"/>
          <w:color w:val="000000"/>
        </w:rPr>
        <w:t>.</w:t>
      </w:r>
      <w:proofErr w:type="gramEnd"/>
      <w:r w:rsidRPr="007F3C25">
        <w:rPr>
          <w:rFonts w:ascii="Calibri" w:hAnsi="Calibri" w:cs="Calibri"/>
          <w:color w:val="000000"/>
        </w:rPr>
        <w:t xml:space="preserve"> </w:t>
      </w: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lastRenderedPageBreak/>
        <w:t>Il-</w:t>
      </w:r>
      <w:r w:rsidRPr="0027051F">
        <w:rPr>
          <w:rFonts w:ascii="Calibri" w:hAnsi="Calibri" w:cs="Calibri"/>
          <w:i/>
          <w:color w:val="000000"/>
          <w:lang w:val="mt-MT"/>
          <w:rPrChange w:id="10" w:author="User" w:date="2015-07-26T12:17:00Z">
            <w:rPr>
              <w:rFonts w:ascii="Calibri" w:hAnsi="Calibri" w:cs="Calibri"/>
              <w:color w:val="000000"/>
              <w:lang w:val="mt-MT"/>
            </w:rPr>
          </w:rPrChange>
        </w:rPr>
        <w:t>petrol</w:t>
      </w:r>
      <w:r w:rsidRPr="007F3C25">
        <w:rPr>
          <w:rFonts w:ascii="Calibri" w:hAnsi="Calibri" w:cs="Calibri"/>
          <w:color w:val="000000"/>
          <w:lang w:val="mt-MT"/>
        </w:rPr>
        <w:t xml:space="preserve"> bla ċomb raħas bi tliet ċenteżmi u se jibda jiswa </w:t>
      </w:r>
      <w:r w:rsidRPr="007F3C25">
        <w:rPr>
          <w:rFonts w:ascii="Calibri" w:hAnsi="Calibri" w:cs="Calibri"/>
          <w:color w:val="000000"/>
        </w:rPr>
        <w:t>€1.</w:t>
      </w:r>
      <w:r w:rsidRPr="007F3C25">
        <w:rPr>
          <w:rFonts w:ascii="Calibri" w:hAnsi="Calibri" w:cs="Calibri"/>
          <w:color w:val="000000"/>
          <w:lang w:val="mt-MT"/>
        </w:rPr>
        <w:t>48</w:t>
      </w:r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kull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litru</w:t>
      </w:r>
      <w:proofErr w:type="spellEnd"/>
      <w:r w:rsidRPr="007F3C25">
        <w:rPr>
          <w:rFonts w:ascii="Calibri" w:hAnsi="Calibri" w:cs="Calibri"/>
          <w:color w:val="000000"/>
          <w:lang w:val="mt-MT"/>
        </w:rPr>
        <w:t>. Id-</w:t>
      </w:r>
      <w:r w:rsidRPr="0027051F">
        <w:rPr>
          <w:rFonts w:ascii="Calibri" w:hAnsi="Calibri" w:cs="Calibri"/>
          <w:i/>
          <w:color w:val="000000"/>
          <w:lang w:val="mt-MT"/>
          <w:rPrChange w:id="11" w:author="User" w:date="2015-07-26T12:17:00Z">
            <w:rPr>
              <w:rFonts w:ascii="Calibri" w:hAnsi="Calibri" w:cs="Calibri"/>
              <w:color w:val="000000"/>
              <w:lang w:val="mt-MT"/>
            </w:rPr>
          </w:rPrChange>
        </w:rPr>
        <w:t>diesel</w:t>
      </w:r>
      <w:r w:rsidRPr="007F3C25">
        <w:rPr>
          <w:rFonts w:ascii="Calibri" w:hAnsi="Calibri" w:cs="Calibri"/>
          <w:color w:val="000000"/>
          <w:lang w:val="mt-MT"/>
        </w:rPr>
        <w:t xml:space="preserve"> u l-</w:t>
      </w:r>
      <w:proofErr w:type="spellStart"/>
      <w:r w:rsidRPr="0027051F">
        <w:rPr>
          <w:rFonts w:ascii="Calibri" w:hAnsi="Calibri" w:cs="Calibri"/>
          <w:i/>
          <w:color w:val="000000"/>
          <w:lang w:val="mt-MT"/>
          <w:rPrChange w:id="12" w:author="User" w:date="2015-07-26T12:17:00Z">
            <w:rPr>
              <w:rFonts w:ascii="Calibri" w:hAnsi="Calibri" w:cs="Calibri"/>
              <w:color w:val="000000"/>
              <w:lang w:val="mt-MT"/>
            </w:rPr>
          </w:rPrChange>
        </w:rPr>
        <w:t>kerosene</w:t>
      </w:r>
      <w:proofErr w:type="spellEnd"/>
      <w:r w:rsidRPr="007F3C25">
        <w:rPr>
          <w:rFonts w:ascii="Calibri" w:hAnsi="Calibri" w:cs="Calibri"/>
          <w:color w:val="000000"/>
          <w:lang w:val="mt-MT"/>
        </w:rPr>
        <w:t xml:space="preserve"> se jibqgħu bl-istess prezz, dak ta’ </w:t>
      </w:r>
      <w:r w:rsidRPr="007F3C25">
        <w:rPr>
          <w:rFonts w:ascii="Calibri" w:hAnsi="Calibri" w:cs="Calibri"/>
          <w:color w:val="000000"/>
        </w:rPr>
        <w:t>€1.</w:t>
      </w:r>
      <w:r w:rsidRPr="007F3C25">
        <w:rPr>
          <w:rFonts w:ascii="Calibri" w:hAnsi="Calibri" w:cs="Calibri"/>
          <w:color w:val="000000"/>
          <w:lang w:val="mt-MT"/>
        </w:rPr>
        <w:t>40</w:t>
      </w:r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kull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litru</w:t>
      </w:r>
      <w:proofErr w:type="spellEnd"/>
      <w:r w:rsidRPr="007F3C25">
        <w:rPr>
          <w:rFonts w:ascii="Calibri" w:hAnsi="Calibri" w:cs="Calibri"/>
          <w:color w:val="000000"/>
          <w:lang w:val="mt-MT"/>
        </w:rPr>
        <w:t>. Intant, il-</w:t>
      </w:r>
      <w:r w:rsidRPr="0027051F">
        <w:rPr>
          <w:rFonts w:ascii="Calibri" w:hAnsi="Calibri" w:cs="Calibri"/>
          <w:i/>
          <w:color w:val="000000"/>
          <w:lang w:val="mt-MT"/>
          <w:rPrChange w:id="13" w:author="User" w:date="2015-07-26T12:17:00Z">
            <w:rPr>
              <w:rFonts w:ascii="Calibri" w:hAnsi="Calibri" w:cs="Calibri"/>
              <w:color w:val="000000"/>
              <w:lang w:val="mt-MT"/>
            </w:rPr>
          </w:rPrChange>
        </w:rPr>
        <w:t>gas-oil</w:t>
      </w:r>
      <w:r w:rsidRPr="007F3C25">
        <w:rPr>
          <w:rFonts w:ascii="Calibri" w:hAnsi="Calibri" w:cs="Calibri"/>
          <w:color w:val="000000"/>
          <w:lang w:val="mt-MT"/>
        </w:rPr>
        <w:t xml:space="preserve"> għola b’ċenteżmu tal-ewro u se jkun jiswa </w:t>
      </w:r>
      <w:r w:rsidRPr="007F3C25">
        <w:rPr>
          <w:rFonts w:ascii="Calibri" w:hAnsi="Calibri" w:cs="Calibri"/>
          <w:color w:val="000000"/>
        </w:rPr>
        <w:t>€1.</w:t>
      </w:r>
      <w:r w:rsidRPr="007F3C25">
        <w:rPr>
          <w:rFonts w:ascii="Calibri" w:hAnsi="Calibri" w:cs="Calibri"/>
          <w:color w:val="000000"/>
          <w:lang w:val="mt-MT"/>
        </w:rPr>
        <w:t>1</w:t>
      </w:r>
      <w:r w:rsidRPr="007F3C25">
        <w:rPr>
          <w:rFonts w:ascii="Calibri" w:hAnsi="Calibri" w:cs="Calibri"/>
          <w:color w:val="000000"/>
        </w:rPr>
        <w:t xml:space="preserve">1 </w:t>
      </w:r>
      <w:proofErr w:type="spellStart"/>
      <w:r w:rsidRPr="007F3C25">
        <w:rPr>
          <w:rFonts w:ascii="Calibri" w:hAnsi="Calibri" w:cs="Calibri"/>
          <w:color w:val="000000"/>
        </w:rPr>
        <w:t>kull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litru</w:t>
      </w:r>
      <w:proofErr w:type="spellEnd"/>
      <w:r>
        <w:rPr>
          <w:rFonts w:ascii="Calibri" w:hAnsi="Calibri" w:cs="Calibri"/>
          <w:color w:val="000000"/>
          <w:lang w:val="mt-MT"/>
        </w:rPr>
        <w:t xml:space="preserve">. </w:t>
      </w:r>
      <w:r w:rsidRPr="007F3C25">
        <w:rPr>
          <w:rFonts w:ascii="Calibri" w:hAnsi="Calibri" w:cs="Calibri"/>
          <w:color w:val="000000"/>
          <w:lang w:val="mt-MT"/>
        </w:rPr>
        <w:t>Din ir-reviżjoni fil-prezzijiet tal-</w:t>
      </w:r>
      <w:r w:rsidRPr="0027051F">
        <w:rPr>
          <w:rFonts w:ascii="Calibri" w:hAnsi="Calibri" w:cs="Calibri"/>
          <w:i/>
          <w:color w:val="000000"/>
          <w:lang w:val="mt-MT"/>
          <w:rPrChange w:id="14" w:author="User" w:date="2015-07-26T12:17:00Z">
            <w:rPr>
              <w:rFonts w:ascii="Calibri" w:hAnsi="Calibri" w:cs="Calibri"/>
              <w:color w:val="000000"/>
              <w:lang w:val="mt-MT"/>
            </w:rPr>
          </w:rPrChange>
        </w:rPr>
        <w:t>fuel</w:t>
      </w:r>
      <w:r w:rsidRPr="007F3C25">
        <w:rPr>
          <w:rFonts w:ascii="Calibri" w:hAnsi="Calibri" w:cs="Calibri"/>
          <w:color w:val="000000"/>
          <w:lang w:val="mt-MT"/>
        </w:rPr>
        <w:t xml:space="preserve"> se tidħol fis-seħħ mil</w:t>
      </w:r>
      <w:ins w:id="15" w:author="User" w:date="2015-07-27T13:29:00Z">
        <w:r w:rsidR="005E4F6B">
          <w:rPr>
            <w:rFonts w:ascii="Calibri" w:hAnsi="Calibri" w:cs="Calibri"/>
            <w:color w:val="000000"/>
            <w:lang w:val="mt-MT"/>
          </w:rPr>
          <w:t>l</w:t>
        </w:r>
      </w:ins>
      <w:r w:rsidRPr="007F3C25">
        <w:rPr>
          <w:rFonts w:ascii="Calibri" w:hAnsi="Calibri" w:cs="Calibri"/>
          <w:color w:val="000000"/>
          <w:lang w:val="mt-MT"/>
        </w:rPr>
        <w:t>-</w:t>
      </w:r>
      <w:ins w:id="16" w:author="User" w:date="2015-07-27T13:29:00Z">
        <w:r w:rsidR="005E4F6B">
          <w:rPr>
            <w:rFonts w:ascii="Calibri" w:hAnsi="Calibri" w:cs="Calibri"/>
            <w:color w:val="000000"/>
            <w:lang w:val="mt-MT"/>
          </w:rPr>
          <w:t>il</w:t>
        </w:r>
      </w:ins>
      <w:r w:rsidRPr="007F3C25">
        <w:rPr>
          <w:rFonts w:ascii="Calibri" w:hAnsi="Calibri" w:cs="Calibri"/>
          <w:color w:val="000000"/>
          <w:lang w:val="mt-MT"/>
        </w:rPr>
        <w:t>lum.</w:t>
      </w:r>
    </w:p>
    <w:p w:rsidR="00927933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b/>
          <w:color w:val="000000"/>
        </w:rPr>
      </w:pP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</w:rPr>
      </w:pPr>
      <w:r w:rsidRPr="007F3C25">
        <w:rPr>
          <w:rFonts w:ascii="Calibri" w:hAnsi="Calibri" w:cs="Calibri"/>
          <w:b/>
          <w:color w:val="000000"/>
        </w:rPr>
        <w:t>Funeral Dun Eric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en-US"/>
        </w:rPr>
        <w:t>Il-</w:t>
      </w:r>
      <w:proofErr w:type="spellStart"/>
      <w:r w:rsidRPr="007F3C25">
        <w:rPr>
          <w:rFonts w:ascii="Calibri" w:hAnsi="Calibri" w:cs="Calibri"/>
          <w:color w:val="000000"/>
          <w:lang w:val="en-US"/>
        </w:rPr>
        <w:t>Komunit</w:t>
      </w:r>
      <w:ins w:id="17" w:author="User" w:date="2015-07-27T10:16:00Z">
        <w:r w:rsidR="00A6341E">
          <w:rPr>
            <w:rFonts w:ascii="Calibri" w:hAnsi="Calibri" w:cs="Calibri"/>
            <w:color w:val="000000"/>
            <w:lang w:val="en-US"/>
          </w:rPr>
          <w:t>à</w:t>
        </w:r>
      </w:ins>
      <w:proofErr w:type="spellEnd"/>
      <w:del w:id="18" w:author="User" w:date="2015-07-26T12:18:00Z">
        <w:r w:rsidRPr="007F3C25" w:rsidDel="00C92CD0">
          <w:rPr>
            <w:rFonts w:ascii="Calibri" w:hAnsi="Calibri" w:cs="Calibri"/>
            <w:color w:val="000000"/>
            <w:lang w:val="en-US"/>
          </w:rPr>
          <w:delText>á</w:delText>
        </w:r>
      </w:del>
      <w:r w:rsidRPr="007F3C2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  <w:lang w:val="en-US"/>
        </w:rPr>
        <w:t>taż-Żejtun</w:t>
      </w:r>
      <w:proofErr w:type="spellEnd"/>
      <w:r w:rsidRPr="007F3C25">
        <w:rPr>
          <w:rFonts w:ascii="Calibri" w:hAnsi="Calibri" w:cs="Calibri"/>
          <w:color w:val="000000"/>
          <w:lang w:val="mt-MT"/>
        </w:rPr>
        <w:t xml:space="preserve"> ilbieraħ filgħodu tat l-aħħar tislima lill-Arċipriet li għal dawn l-aħħar għaxar snin serva u ħadem bla heda għall-ġid tal-Parroċċa, il-Lokal u l-Komunità. Folol kbar attendew sabiex iroddu lura </w:t>
      </w:r>
      <w:del w:id="19" w:author="User" w:date="2015-07-26T12:19:00Z">
        <w:r w:rsidRPr="007F3C25" w:rsidDel="00C92CD0">
          <w:rPr>
            <w:rFonts w:ascii="Calibri" w:hAnsi="Calibri" w:cs="Calibri"/>
            <w:color w:val="000000"/>
            <w:lang w:val="mt-MT"/>
          </w:rPr>
          <w:delText>i</w:delText>
        </w:r>
      </w:del>
      <w:r w:rsidRPr="007F3C25">
        <w:rPr>
          <w:rFonts w:ascii="Calibri" w:hAnsi="Calibri" w:cs="Calibri"/>
          <w:color w:val="000000"/>
          <w:lang w:val="mt-MT"/>
        </w:rPr>
        <w:t>l-grazzi u apprezzament lil Dun Eric Overend</w:t>
      </w:r>
      <w:ins w:id="20" w:author="User" w:date="2015-07-26T12:19:00Z">
        <w:r w:rsidR="00C92CD0">
          <w:rPr>
            <w:rFonts w:ascii="Calibri" w:hAnsi="Calibri" w:cs="Calibri"/>
            <w:color w:val="000000"/>
            <w:lang w:val="mt-MT"/>
          </w:rPr>
          <w:t>.</w:t>
        </w:r>
      </w:ins>
    </w:p>
    <w:p w:rsidR="00927933" w:rsidRPr="007F3C25" w:rsidRDefault="00927933" w:rsidP="00927933">
      <w:pPr>
        <w:pStyle w:val="NormalWeb"/>
        <w:pBdr>
          <w:bottom w:val="single" w:sz="4" w:space="1" w:color="auto"/>
        </w:pBdr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del w:id="21" w:author="User" w:date="2015-07-26T12:20:00Z">
        <w:r w:rsidRPr="007F3C25" w:rsidDel="00C92CD0">
          <w:rPr>
            <w:rFonts w:ascii="Calibri" w:hAnsi="Calibri" w:cs="Calibri"/>
            <w:color w:val="000000"/>
            <w:lang w:val="mt-MT"/>
          </w:rPr>
          <w:delText>Servi</w:delText>
        </w:r>
        <w:r w:rsidDel="00C92CD0">
          <w:rPr>
            <w:rFonts w:ascii="Calibri" w:hAnsi="Calibri" w:cs="Calibri"/>
            <w:color w:val="000000"/>
            <w:lang w:val="mt-MT"/>
          </w:rPr>
          <w:delText>żż</w:delText>
        </w:r>
      </w:del>
      <w:ins w:id="22" w:author="User" w:date="2015-07-26T12:20:00Z">
        <w:r w:rsidR="00C92CD0" w:rsidRPr="007F3C25">
          <w:rPr>
            <w:rFonts w:ascii="Calibri" w:hAnsi="Calibri" w:cs="Calibri"/>
            <w:color w:val="000000"/>
            <w:lang w:val="mt-MT"/>
          </w:rPr>
          <w:t>Servi</w:t>
        </w:r>
        <w:r w:rsidR="00C92CD0">
          <w:rPr>
            <w:rFonts w:ascii="Calibri" w:hAnsi="Calibri" w:cs="Calibri"/>
            <w:color w:val="000000"/>
            <w:lang w:val="mt-MT"/>
          </w:rPr>
          <w:t>zz</w:t>
        </w:r>
      </w:ins>
      <w:r w:rsidRPr="007F3C25">
        <w:rPr>
          <w:rFonts w:ascii="Calibri" w:hAnsi="Calibri" w:cs="Calibri"/>
          <w:color w:val="000000"/>
          <w:lang w:val="mt-MT"/>
        </w:rPr>
        <w:t xml:space="preserve">: </w:t>
      </w:r>
      <w:r w:rsidRPr="007F3C25">
        <w:rPr>
          <w:rFonts w:ascii="Calibri" w:hAnsi="Calibri" w:cs="Calibri"/>
          <w:b/>
          <w:i/>
          <w:color w:val="000000"/>
          <w:lang w:val="mt-MT"/>
        </w:rPr>
        <w:t xml:space="preserve">Funeral Dun Eric 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t xml:space="preserve">Espressjoni ta’ niket fuq wiċċ dawk preżenti kienet tixhed kemm l-Arċipriet Dun Eric Overend kien maħbub fost in-nies tal-lokal. Nies minn kull qasam tal-ħajja u ta’ kull età attendew għall-korteo li telaq mill-Oratorju tas-Sagrament u fuq ir-rotta tal-Purċissjoni ta’ Kristu Rxoxt, wasal lejn il-Knisja Arċipretali ta’ Santa Katerina. Jakkumpanjaw il-korteo, kien hemm preżenti membri mill-għaqdiet </w:t>
      </w:r>
      <w:del w:id="23" w:author="User" w:date="2015-07-26T12:21:00Z">
        <w:r w:rsidRPr="007F3C25" w:rsidDel="00C92CD0">
          <w:rPr>
            <w:rFonts w:ascii="Calibri" w:hAnsi="Calibri" w:cs="Calibri"/>
            <w:color w:val="000000"/>
            <w:lang w:val="mt-MT"/>
          </w:rPr>
          <w:delText>religjużi</w:delText>
        </w:r>
      </w:del>
      <w:ins w:id="24" w:author="User" w:date="2015-07-26T12:21:00Z">
        <w:r w:rsidR="00C92CD0" w:rsidRPr="007F3C25">
          <w:rPr>
            <w:rFonts w:ascii="Calibri" w:hAnsi="Calibri" w:cs="Calibri"/>
            <w:color w:val="000000"/>
            <w:lang w:val="mt-MT"/>
          </w:rPr>
          <w:t>reli</w:t>
        </w:r>
        <w:r w:rsidR="00C92CD0">
          <w:rPr>
            <w:rFonts w:ascii="Calibri" w:hAnsi="Calibri" w:cs="Calibri"/>
            <w:color w:val="000000"/>
            <w:lang w:val="mt-MT"/>
          </w:rPr>
          <w:t>ġj</w:t>
        </w:r>
        <w:r w:rsidR="00C92CD0" w:rsidRPr="007F3C25">
          <w:rPr>
            <w:rFonts w:ascii="Calibri" w:hAnsi="Calibri" w:cs="Calibri"/>
            <w:color w:val="000000"/>
            <w:lang w:val="mt-MT"/>
          </w:rPr>
          <w:t>użi</w:t>
        </w:r>
      </w:ins>
      <w:r w:rsidRPr="007F3C25">
        <w:rPr>
          <w:rFonts w:ascii="Calibri" w:hAnsi="Calibri" w:cs="Calibri"/>
          <w:color w:val="000000"/>
          <w:lang w:val="mt-MT"/>
        </w:rPr>
        <w:t>, soċjali u sportivi tal-lokal u persuni oħra li ħadmu mill-qrib mal-Arċipriet f’xi fażi minn ħajjithom.</w:t>
      </w:r>
    </w:p>
    <w:p w:rsidR="00927933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t>Permezz tal-funeral ingħatat l-aħħar tislima wkoll lil omm Dun Eric li mietet nhar il-Ġimgħa. Il-Quddiesa tmexxiet mill-Isqof Awżiljarju Mons. Charles Scicluna waqt li l-Barka tal-aħħar ingħatat mill-Arċisqof Pawlu Cremona.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t xml:space="preserve">Waqt l-Omelija li saret minn Patri Sandro Overend, il-kuġin ta’ Dun Eric, issemma kif il-Parroċċa taż-Żejtun għaddejja minn prova qawwija ta’ fidi hekk kif f’temp ta’ ħames xhur tilfet żewġ qassisin fil-fjur ta’ ħajjithom. Iddeskriva lil Dun Eric bħala l-Arċipriet ħabrieki u qrib tan-nies, li qatt ma ddejjaq iħammeġ idu u jmidd għonqu għax-xogħol. Patri Sandro </w:t>
      </w:r>
      <w:r w:rsidRPr="007F3C25">
        <w:rPr>
          <w:rFonts w:ascii="Calibri" w:hAnsi="Calibri" w:cs="Calibri"/>
          <w:color w:val="000000"/>
          <w:lang w:val="mt-MT"/>
        </w:rPr>
        <w:lastRenderedPageBreak/>
        <w:t>semma l-aħħar episodju mill-kuntatt li kellu ma’ Dun Eric u qal li nhar il-Ġimgħa li għadd</w:t>
      </w:r>
      <w:del w:id="25" w:author="User" w:date="2015-07-26T12:23:00Z">
        <w:r w:rsidRPr="007F3C25" w:rsidDel="002C621E">
          <w:rPr>
            <w:rFonts w:ascii="Calibri" w:hAnsi="Calibri" w:cs="Calibri"/>
            <w:color w:val="000000"/>
            <w:lang w:val="mt-MT"/>
          </w:rPr>
          <w:delText>h</w:delText>
        </w:r>
      </w:del>
      <w:r w:rsidRPr="007F3C25">
        <w:rPr>
          <w:rFonts w:ascii="Calibri" w:hAnsi="Calibri" w:cs="Calibri"/>
          <w:color w:val="000000"/>
          <w:lang w:val="mt-MT"/>
        </w:rPr>
        <w:t>a eżatt wara l-mewt ta’ ommu, kien stiednu biex jieqaf għal ftit u wara li jgħaddi l-funeral ta’ ommu, imur iqatta’ ftit jiem mal-komunità tal-patrijiet li jifforma parti minnha Patri Sandro stess. B’ ton ta’ niket, Patri Sandro Overend qal li qatt ma seta’ jimmaġina li kien se jkun qiegħed jikkonċelebra din il-quddiesa għal Dun Eric ftit inqas minn ġimgħa wara dan l-episodju.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t xml:space="preserve">Waqt li rringrazzja lil Alla għall-ħidma li wettaq mal-poplu taż-Żejtun permezz ta’ Dun Eric, sejjaħ lill-komunità biex tagħmel kuraġġ u ma </w:t>
      </w:r>
      <w:proofErr w:type="spellStart"/>
      <w:r w:rsidRPr="007F3C25">
        <w:rPr>
          <w:rFonts w:ascii="Calibri" w:hAnsi="Calibri" w:cs="Calibri"/>
          <w:color w:val="000000"/>
          <w:lang w:val="mt-MT"/>
        </w:rPr>
        <w:t>taqta</w:t>
      </w:r>
      <w:proofErr w:type="spellEnd"/>
      <w:ins w:id="26" w:author="User" w:date="2015-07-26T12:23:00Z">
        <w:r w:rsidR="002C621E">
          <w:rPr>
            <w:rFonts w:ascii="Calibri" w:hAnsi="Calibri" w:cs="Calibri"/>
            <w:color w:val="000000"/>
            <w:lang w:val="mt-MT"/>
          </w:rPr>
          <w:t>’</w:t>
        </w:r>
      </w:ins>
      <w:r w:rsidRPr="007F3C25">
        <w:rPr>
          <w:rFonts w:ascii="Calibri" w:hAnsi="Calibri" w:cs="Calibri"/>
          <w:color w:val="000000"/>
          <w:lang w:val="mt-MT"/>
        </w:rPr>
        <w:t xml:space="preserve"> qatt mill-fidi.</w:t>
      </w:r>
    </w:p>
    <w:p w:rsidR="00927933" w:rsidRDefault="00927933" w:rsidP="00927933">
      <w:p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="Calibri"/>
          <w:b/>
          <w:color w:val="000000"/>
          <w:sz w:val="24"/>
          <w:szCs w:val="24"/>
          <w:lang w:val="mt-MT" w:eastAsia="en-GB"/>
        </w:rPr>
      </w:pPr>
      <w:r w:rsidRPr="007F3C25">
        <w:rPr>
          <w:rFonts w:eastAsia="Times New Roman" w:cs="Calibri"/>
          <w:b/>
          <w:color w:val="000000"/>
          <w:sz w:val="24"/>
          <w:szCs w:val="24"/>
          <w:lang w:val="mt-MT" w:eastAsia="en-GB"/>
        </w:rPr>
        <w:t xml:space="preserve">GWU </w:t>
      </w:r>
      <w:r w:rsidRPr="002C621E">
        <w:rPr>
          <w:rFonts w:eastAsia="Times New Roman" w:cs="Calibri"/>
          <w:b/>
          <w:i/>
          <w:color w:val="000000"/>
          <w:sz w:val="24"/>
          <w:szCs w:val="24"/>
          <w:lang w:val="mt-MT" w:eastAsia="en-GB"/>
          <w:rPrChange w:id="27" w:author="User" w:date="2015-07-26T12:24:00Z">
            <w:rPr>
              <w:rFonts w:eastAsia="Times New Roman" w:cs="Calibri"/>
              <w:b/>
              <w:color w:val="000000"/>
              <w:sz w:val="24"/>
              <w:szCs w:val="24"/>
              <w:lang w:val="mt-MT" w:eastAsia="en-GB"/>
            </w:rPr>
          </w:rPrChange>
        </w:rPr>
        <w:t>Security</w:t>
      </w:r>
      <w:r w:rsidRPr="007F3C25">
        <w:rPr>
          <w:rFonts w:eastAsia="Times New Roman" w:cs="Calibri"/>
          <w:b/>
          <w:color w:val="000000"/>
          <w:sz w:val="24"/>
          <w:szCs w:val="24"/>
          <w:lang w:val="mt-MT" w:eastAsia="en-GB"/>
        </w:rPr>
        <w:t xml:space="preserve"> </w:t>
      </w:r>
    </w:p>
    <w:p w:rsidR="00927933" w:rsidRDefault="00927933" w:rsidP="00927933">
      <w:p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="Calibri"/>
          <w:b/>
          <w:color w:val="000000"/>
          <w:sz w:val="24"/>
          <w:szCs w:val="24"/>
          <w:lang w:val="mt-MT" w:eastAsia="en-GB"/>
        </w:rPr>
      </w:pPr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Il-General Workers Union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qalet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li se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tibda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ssemmi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lil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dawk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il-kumpaniji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u </w:t>
      </w:r>
      <w:proofErr w:type="gramStart"/>
      <w:r w:rsidRPr="002C621E">
        <w:rPr>
          <w:rFonts w:eastAsia="Times New Roman" w:cs="Calibri"/>
          <w:i/>
          <w:color w:val="000000"/>
          <w:sz w:val="24"/>
          <w:szCs w:val="24"/>
          <w:lang w:eastAsia="en-GB"/>
          <w:rPrChange w:id="28" w:author="User" w:date="2015-07-26T12:25:00Z">
            <w:rPr>
              <w:rFonts w:eastAsia="Times New Roman" w:cs="Calibri"/>
              <w:color w:val="000000"/>
              <w:sz w:val="24"/>
              <w:szCs w:val="24"/>
              <w:lang w:eastAsia="en-GB"/>
            </w:rPr>
          </w:rPrChange>
        </w:rPr>
        <w:t>employers</w:t>
      </w:r>
      <w:proofErr w:type="gram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li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minkejja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t-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twissijiet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li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sarulhom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qed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ikomplu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jħaddmu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lill-ħaddiema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bix-xogħol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prekarju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. </w:t>
      </w:r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>Il-</w:t>
      </w:r>
      <w:r w:rsidRPr="002C621E">
        <w:rPr>
          <w:rFonts w:eastAsia="Times New Roman" w:cs="Calibri"/>
          <w:i/>
          <w:color w:val="000000"/>
          <w:sz w:val="24"/>
          <w:szCs w:val="24"/>
          <w:lang w:val="mt-MT" w:eastAsia="en-GB"/>
          <w:rPrChange w:id="29" w:author="User" w:date="2015-07-26T12:25:00Z">
            <w:rPr>
              <w:rFonts w:eastAsia="Times New Roman" w:cs="Calibri"/>
              <w:color w:val="000000"/>
              <w:sz w:val="24"/>
              <w:szCs w:val="24"/>
              <w:lang w:val="mt-MT" w:eastAsia="en-GB"/>
            </w:rPr>
          </w:rPrChange>
        </w:rPr>
        <w:t>Union</w:t>
      </w:r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 xml:space="preserve"> qalet li t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nejn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minn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dawn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il-kumpaniji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, li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jaħdmu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fis-settur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tas-sigurtà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huma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Kavalieri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Security u Signal 8 Security.</w:t>
      </w:r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 xml:space="preserve"> Il-</w:t>
      </w:r>
      <w:del w:id="30" w:author="User" w:date="2015-07-26T12:26:00Z">
        <w:r w:rsidRPr="007F3C25" w:rsidDel="002C621E">
          <w:rPr>
            <w:rFonts w:eastAsia="Times New Roman" w:cs="Calibri"/>
            <w:color w:val="000000"/>
            <w:sz w:val="24"/>
            <w:szCs w:val="24"/>
            <w:lang w:val="mt-MT" w:eastAsia="en-GB"/>
          </w:rPr>
          <w:delText xml:space="preserve">Unjin </w:delText>
        </w:r>
      </w:del>
      <w:ins w:id="31" w:author="User" w:date="2015-07-26T12:26:00Z">
        <w:r w:rsidR="002C621E" w:rsidRPr="002C621E">
          <w:rPr>
            <w:rFonts w:eastAsia="Times New Roman" w:cs="Calibri"/>
            <w:i/>
            <w:color w:val="000000"/>
            <w:sz w:val="24"/>
            <w:szCs w:val="24"/>
            <w:lang w:val="mt-MT" w:eastAsia="en-GB"/>
            <w:rPrChange w:id="32" w:author="User" w:date="2015-07-26T12:26:00Z">
              <w:rPr>
                <w:rFonts w:eastAsia="Times New Roman" w:cs="Calibri"/>
                <w:color w:val="000000"/>
                <w:sz w:val="24"/>
                <w:szCs w:val="24"/>
                <w:lang w:val="mt-MT" w:eastAsia="en-GB"/>
              </w:rPr>
            </w:rPrChange>
          </w:rPr>
          <w:t>Union</w:t>
        </w:r>
        <w:r w:rsidR="002C621E" w:rsidRPr="007F3C25">
          <w:rPr>
            <w:rFonts w:eastAsia="Times New Roman" w:cs="Calibri"/>
            <w:color w:val="000000"/>
            <w:sz w:val="24"/>
            <w:szCs w:val="24"/>
            <w:lang w:val="mt-MT" w:eastAsia="en-GB"/>
          </w:rPr>
          <w:t xml:space="preserve"> </w:t>
        </w:r>
      </w:ins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 xml:space="preserve">tat lista ta’ dettalji ta’ kif skont hi dawn il-kumpaniji qed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>jisfruttaw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 xml:space="preserve"> il</w:t>
      </w:r>
      <w:ins w:id="33" w:author="User" w:date="2015-07-26T12:26:00Z">
        <w:r w:rsidR="002C621E">
          <w:rPr>
            <w:rFonts w:eastAsia="Times New Roman" w:cs="Calibri"/>
            <w:color w:val="000000"/>
            <w:sz w:val="24"/>
            <w:szCs w:val="24"/>
            <w:lang w:val="mt-MT" w:eastAsia="en-GB"/>
          </w:rPr>
          <w:t>-</w:t>
        </w:r>
      </w:ins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 xml:space="preserve">ħaddiema tagħhom. </w:t>
      </w:r>
    </w:p>
    <w:p w:rsidR="00927933" w:rsidRPr="00DC71A3" w:rsidRDefault="00927933" w:rsidP="00927933">
      <w:p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="Calibri"/>
          <w:b/>
          <w:color w:val="000000"/>
          <w:sz w:val="24"/>
          <w:szCs w:val="24"/>
          <w:lang w:val="mt-MT" w:eastAsia="en-GB"/>
        </w:rPr>
      </w:pPr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>Il-</w:t>
      </w:r>
      <w:r w:rsidRPr="002C621E">
        <w:rPr>
          <w:rFonts w:eastAsia="Times New Roman" w:cs="Calibri"/>
          <w:i/>
          <w:color w:val="000000"/>
          <w:sz w:val="24"/>
          <w:szCs w:val="24"/>
          <w:lang w:val="mt-MT" w:eastAsia="en-GB"/>
          <w:rPrChange w:id="34" w:author="User" w:date="2015-07-26T12:26:00Z">
            <w:rPr>
              <w:rFonts w:eastAsia="Times New Roman" w:cs="Calibri"/>
              <w:color w:val="000000"/>
              <w:sz w:val="24"/>
              <w:szCs w:val="24"/>
              <w:lang w:val="mt-MT" w:eastAsia="en-GB"/>
            </w:rPr>
          </w:rPrChange>
        </w:rPr>
        <w:t>Union</w:t>
      </w:r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 xml:space="preserve"> qalet li qed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tinvestiga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dawn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il-każi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li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waslulha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sabiex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jekk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r w:rsidRPr="007F3C25">
        <w:rPr>
          <w:rFonts w:eastAsia="Times New Roman" w:cs="Calibri"/>
          <w:color w:val="000000"/>
          <w:sz w:val="24"/>
          <w:szCs w:val="24"/>
          <w:lang w:val="mt-MT" w:eastAsia="en-GB"/>
        </w:rPr>
        <w:t>jiġu</w:t>
      </w:r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kkonfermati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,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tieħu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l-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passi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meħtieġa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inkluż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li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tgħaddihom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lid-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Direttur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tal-Impjiegi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u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Relazzjonijiet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Industrijali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biex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ikunu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investigati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minnu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wkoll</w:t>
      </w:r>
      <w:proofErr w:type="spellEnd"/>
      <w:r w:rsidRPr="007F3C25">
        <w:rPr>
          <w:rFonts w:eastAsia="Times New Roman" w:cs="Calibri"/>
          <w:color w:val="000000"/>
          <w:sz w:val="24"/>
          <w:szCs w:val="24"/>
          <w:lang w:eastAsia="en-GB"/>
        </w:rPr>
        <w:t>.</w:t>
      </w:r>
    </w:p>
    <w:p w:rsidR="00927933" w:rsidRPr="007F3C25" w:rsidRDefault="00927933" w:rsidP="00927933">
      <w:pPr>
        <w:pBdr>
          <w:bottom w:val="single" w:sz="6" w:space="1" w:color="auto"/>
        </w:pBdr>
        <w:spacing w:line="480" w:lineRule="auto"/>
        <w:ind w:right="-46"/>
        <w:jc w:val="both"/>
        <w:rPr>
          <w:rFonts w:cs="Calibri"/>
          <w:b/>
          <w:sz w:val="24"/>
          <w:szCs w:val="24"/>
          <w:lang w:val="mt-MT"/>
        </w:rPr>
      </w:pPr>
      <w:r w:rsidRPr="007F3C25">
        <w:rPr>
          <w:rFonts w:cs="Calibri"/>
          <w:b/>
          <w:sz w:val="24"/>
          <w:szCs w:val="24"/>
          <w:lang w:val="mt-MT"/>
        </w:rPr>
        <w:t>Inċident</w:t>
      </w:r>
    </w:p>
    <w:p w:rsidR="00927933" w:rsidRPr="007F3C25" w:rsidRDefault="00927933" w:rsidP="00927933">
      <w:pPr>
        <w:spacing w:line="480" w:lineRule="auto"/>
        <w:ind w:right="-46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</w:rPr>
        <w:t>Mara ta’</w:t>
      </w:r>
      <w:r w:rsidRPr="007F3C25">
        <w:rPr>
          <w:rFonts w:cs="Calibri"/>
          <w:sz w:val="24"/>
          <w:szCs w:val="24"/>
          <w:lang w:val="mt-MT"/>
        </w:rPr>
        <w:t xml:space="preserve"> 30 sena miż-Żejtun tinsab fil-periklu tal-mewt wara li lbieraħ kienet involuta f’inċident tat-traffiku.</w:t>
      </w:r>
    </w:p>
    <w:p w:rsidR="00927933" w:rsidRPr="007F3C25" w:rsidRDefault="00927933" w:rsidP="00927933">
      <w:pPr>
        <w:spacing w:line="480" w:lineRule="auto"/>
        <w:ind w:right="-46"/>
        <w:jc w:val="both"/>
        <w:rPr>
          <w:rFonts w:cs="Calibri"/>
          <w:sz w:val="24"/>
          <w:szCs w:val="24"/>
        </w:rPr>
      </w:pPr>
      <w:r w:rsidRPr="007F3C25">
        <w:rPr>
          <w:rFonts w:cs="Calibri"/>
          <w:sz w:val="24"/>
          <w:szCs w:val="24"/>
          <w:lang w:val="mt-MT"/>
        </w:rPr>
        <w:lastRenderedPageBreak/>
        <w:t>Mill-istħarriġ li għamlet il-Pulizija jirriżulta li l-mara tilfet il-kontrol</w:t>
      </w:r>
      <w:ins w:id="35" w:author="User" w:date="2015-07-26T12:27:00Z">
        <w:r w:rsidR="002C621E">
          <w:rPr>
            <w:rFonts w:cs="Calibri"/>
            <w:sz w:val="24"/>
            <w:szCs w:val="24"/>
            <w:lang w:val="mt-MT"/>
          </w:rPr>
          <w:t>l</w:t>
        </w:r>
      </w:ins>
      <w:r w:rsidRPr="007F3C25">
        <w:rPr>
          <w:rFonts w:cs="Calibri"/>
          <w:sz w:val="24"/>
          <w:szCs w:val="24"/>
          <w:lang w:val="mt-MT"/>
        </w:rPr>
        <w:t xml:space="preserve"> tal-mutur tagħha tat-tip Honda waqt li kienet qed issuq fi Triq </w:t>
      </w:r>
      <w:proofErr w:type="spellStart"/>
      <w:r w:rsidRPr="007F3C25">
        <w:rPr>
          <w:rFonts w:cs="Calibri"/>
          <w:sz w:val="24"/>
          <w:szCs w:val="24"/>
          <w:lang w:val="mt-MT"/>
        </w:rPr>
        <w:t>Strejnu</w:t>
      </w:r>
      <w:proofErr w:type="spellEnd"/>
      <w:r w:rsidRPr="007F3C25">
        <w:rPr>
          <w:rFonts w:cs="Calibri"/>
          <w:sz w:val="24"/>
          <w:szCs w:val="24"/>
          <w:lang w:val="mt-MT"/>
        </w:rPr>
        <w:t>, limit</w:t>
      </w:r>
      <w:ins w:id="36" w:author="User" w:date="2015-07-26T12:27:00Z">
        <w:r w:rsidR="002C621E">
          <w:rPr>
            <w:rFonts w:cs="Calibri"/>
            <w:sz w:val="24"/>
            <w:szCs w:val="24"/>
            <w:lang w:val="mt-MT"/>
          </w:rPr>
          <w:t>i</w:t>
        </w:r>
      </w:ins>
      <w:r w:rsidRPr="007F3C25">
        <w:rPr>
          <w:rFonts w:cs="Calibri"/>
          <w:sz w:val="24"/>
          <w:szCs w:val="24"/>
          <w:lang w:val="mt-MT"/>
        </w:rPr>
        <w:t xml:space="preserve"> taż-Żejtun.</w:t>
      </w:r>
    </w:p>
    <w:p w:rsidR="00927933" w:rsidRPr="007F3C25" w:rsidRDefault="00927933" w:rsidP="00927933">
      <w:pPr>
        <w:pBdr>
          <w:bottom w:val="single" w:sz="6" w:space="1" w:color="auto"/>
        </w:pBdr>
        <w:spacing w:after="0" w:line="480" w:lineRule="auto"/>
        <w:jc w:val="both"/>
        <w:rPr>
          <w:rFonts w:cs="Calibri"/>
          <w:sz w:val="24"/>
          <w:szCs w:val="24"/>
          <w:lang w:val="mt-MT"/>
        </w:rPr>
      </w:pPr>
    </w:p>
    <w:p w:rsidR="00927933" w:rsidRPr="007F3C25" w:rsidRDefault="00927933" w:rsidP="00927933">
      <w:pPr>
        <w:pBdr>
          <w:bottom w:val="single" w:sz="6" w:space="1" w:color="auto"/>
        </w:pBdr>
        <w:spacing w:after="0" w:line="480" w:lineRule="auto"/>
        <w:jc w:val="both"/>
        <w:rPr>
          <w:rFonts w:cs="Calibri"/>
          <w:b/>
          <w:sz w:val="24"/>
          <w:szCs w:val="24"/>
          <w:lang w:val="mt-MT"/>
        </w:rPr>
      </w:pPr>
      <w:r w:rsidRPr="007F3C25">
        <w:rPr>
          <w:rFonts w:cs="Calibri"/>
          <w:b/>
          <w:sz w:val="24"/>
          <w:szCs w:val="24"/>
          <w:lang w:val="mt-MT"/>
        </w:rPr>
        <w:t>Puttinu Għawdex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 xml:space="preserve">Waqt attività bl-isem ta’ Festa Familja </w:t>
      </w:r>
      <w:proofErr w:type="spellStart"/>
      <w:r w:rsidRPr="007F3C25">
        <w:rPr>
          <w:rFonts w:cs="Calibri"/>
          <w:sz w:val="24"/>
          <w:szCs w:val="24"/>
          <w:lang w:val="mt-MT"/>
        </w:rPr>
        <w:t>mtella</w:t>
      </w:r>
      <w:proofErr w:type="spellEnd"/>
      <w:ins w:id="37" w:author="User" w:date="2015-07-26T12:28:00Z">
        <w:r w:rsidR="002C621E">
          <w:rPr>
            <w:rFonts w:cs="Calibri"/>
            <w:sz w:val="24"/>
            <w:szCs w:val="24"/>
            <w:lang w:val="mt-MT"/>
          </w:rPr>
          <w:t>’</w:t>
        </w:r>
      </w:ins>
      <w:r w:rsidRPr="007F3C25">
        <w:rPr>
          <w:rFonts w:cs="Calibri"/>
          <w:sz w:val="24"/>
          <w:szCs w:val="24"/>
          <w:lang w:val="mt-MT"/>
        </w:rPr>
        <w:t xml:space="preserve"> fil-Kumpless Sportiv t’ Għawdex il-Ħadd li għadda, inġabru </w:t>
      </w:r>
      <w:r w:rsidRPr="007F3C25">
        <w:rPr>
          <w:rFonts w:cs="Calibri"/>
          <w:sz w:val="24"/>
          <w:szCs w:val="24"/>
        </w:rPr>
        <w:t>€1</w:t>
      </w:r>
      <w:r w:rsidRPr="007F3C25">
        <w:rPr>
          <w:rFonts w:cs="Calibri"/>
          <w:sz w:val="24"/>
          <w:szCs w:val="24"/>
          <w:lang w:val="mt-MT"/>
        </w:rPr>
        <w:t>,</w:t>
      </w:r>
      <w:r w:rsidRPr="007F3C25">
        <w:rPr>
          <w:rFonts w:cs="Calibri"/>
          <w:sz w:val="24"/>
          <w:szCs w:val="24"/>
        </w:rPr>
        <w:t xml:space="preserve">330 </w:t>
      </w:r>
      <w:r w:rsidRPr="007F3C25">
        <w:rPr>
          <w:rFonts w:cs="Calibri"/>
          <w:sz w:val="24"/>
          <w:szCs w:val="24"/>
          <w:lang w:val="mt-MT"/>
        </w:rPr>
        <w:t xml:space="preserve">b’risq Puttinu Cares. 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 xml:space="preserve">Il-Kumitat ta’ </w:t>
      </w:r>
      <w:proofErr w:type="spellStart"/>
      <w:r w:rsidRPr="007F3C25">
        <w:rPr>
          <w:rFonts w:cs="Calibri"/>
          <w:sz w:val="24"/>
          <w:szCs w:val="24"/>
          <w:lang w:val="mt-MT"/>
        </w:rPr>
        <w:t>Puttinu</w:t>
      </w:r>
      <w:proofErr w:type="spellEnd"/>
      <w:r w:rsidRPr="007F3C25">
        <w:rPr>
          <w:rFonts w:cs="Calibri"/>
          <w:sz w:val="24"/>
          <w:szCs w:val="24"/>
          <w:lang w:val="mt-MT"/>
        </w:rPr>
        <w:t xml:space="preserve"> </w:t>
      </w:r>
      <w:proofErr w:type="spellStart"/>
      <w:r w:rsidRPr="007F3C25">
        <w:rPr>
          <w:rFonts w:cs="Calibri"/>
          <w:sz w:val="24"/>
          <w:szCs w:val="24"/>
          <w:lang w:val="mt-MT"/>
        </w:rPr>
        <w:t>Cares</w:t>
      </w:r>
      <w:proofErr w:type="spellEnd"/>
      <w:r w:rsidRPr="007F3C25">
        <w:rPr>
          <w:rFonts w:cs="Calibri"/>
          <w:sz w:val="24"/>
          <w:szCs w:val="24"/>
          <w:lang w:val="mt-MT"/>
        </w:rPr>
        <w:t xml:space="preserve"> f’Għawdex </w:t>
      </w:r>
      <w:proofErr w:type="spellStart"/>
      <w:r w:rsidRPr="007F3C25">
        <w:rPr>
          <w:rFonts w:cs="Calibri"/>
          <w:sz w:val="24"/>
          <w:szCs w:val="24"/>
          <w:lang w:val="mt-MT"/>
        </w:rPr>
        <w:t>tella</w:t>
      </w:r>
      <w:proofErr w:type="spellEnd"/>
      <w:ins w:id="38" w:author="User" w:date="2015-07-26T12:28:00Z">
        <w:r w:rsidR="00CC00EA">
          <w:rPr>
            <w:rFonts w:cs="Calibri"/>
            <w:sz w:val="24"/>
            <w:szCs w:val="24"/>
            <w:lang w:val="mt-MT"/>
          </w:rPr>
          <w:t>’</w:t>
        </w:r>
      </w:ins>
      <w:r w:rsidRPr="007F3C25">
        <w:rPr>
          <w:rFonts w:cs="Calibri"/>
          <w:sz w:val="24"/>
          <w:szCs w:val="24"/>
          <w:lang w:val="mt-MT"/>
        </w:rPr>
        <w:t xml:space="preserve"> programm li kien jinkludi żfin, kant u anke kompetizzjoni sportiva, bis-sehem ta’ diversi personalitajiet Maltin magħrufa.</w:t>
      </w:r>
    </w:p>
    <w:p w:rsidR="00927933" w:rsidRPr="007F3C25" w:rsidRDefault="00927933" w:rsidP="00927933">
      <w:pPr>
        <w:spacing w:after="0" w:line="480" w:lineRule="auto"/>
        <w:jc w:val="both"/>
        <w:rPr>
          <w:rFonts w:eastAsia="Times New Roman" w:cs="Calibri"/>
          <w:sz w:val="24"/>
          <w:szCs w:val="24"/>
          <w:lang w:val="mt-MT"/>
        </w:rPr>
      </w:pPr>
      <w:proofErr w:type="spellStart"/>
      <w:r w:rsidRPr="007F3C25">
        <w:rPr>
          <w:rFonts w:eastAsia="Times New Roman" w:cs="Calibri"/>
          <w:sz w:val="24"/>
          <w:szCs w:val="24"/>
        </w:rPr>
        <w:t>Nhar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F3C25">
        <w:rPr>
          <w:rFonts w:eastAsia="Times New Roman" w:cs="Calibri"/>
          <w:sz w:val="24"/>
          <w:szCs w:val="24"/>
        </w:rPr>
        <w:t>il-Ħadd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5 ta' </w:t>
      </w:r>
      <w:proofErr w:type="spellStart"/>
      <w:r w:rsidRPr="007F3C25">
        <w:rPr>
          <w:rFonts w:eastAsia="Times New Roman" w:cs="Calibri"/>
          <w:sz w:val="24"/>
          <w:szCs w:val="24"/>
        </w:rPr>
        <w:t>Mejju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, se </w:t>
      </w:r>
      <w:proofErr w:type="spellStart"/>
      <w:r w:rsidRPr="007F3C25">
        <w:rPr>
          <w:rFonts w:eastAsia="Times New Roman" w:cs="Calibri"/>
          <w:sz w:val="24"/>
          <w:szCs w:val="24"/>
        </w:rPr>
        <w:t>tittella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' </w:t>
      </w:r>
      <w:proofErr w:type="spellStart"/>
      <w:r w:rsidRPr="007F3C25">
        <w:rPr>
          <w:rFonts w:eastAsia="Times New Roman" w:cs="Calibri"/>
          <w:sz w:val="24"/>
          <w:szCs w:val="24"/>
        </w:rPr>
        <w:t>mixja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u </w:t>
      </w:r>
      <w:proofErr w:type="spellStart"/>
      <w:r w:rsidRPr="007F3C25">
        <w:rPr>
          <w:rFonts w:eastAsia="Times New Roman" w:cs="Calibri"/>
          <w:sz w:val="24"/>
          <w:szCs w:val="24"/>
        </w:rPr>
        <w:t>ġirja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F3C25">
        <w:rPr>
          <w:rFonts w:eastAsia="Times New Roman" w:cs="Calibri"/>
          <w:sz w:val="24"/>
          <w:szCs w:val="24"/>
        </w:rPr>
        <w:t>bir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-roti </w:t>
      </w:r>
      <w:proofErr w:type="spellStart"/>
      <w:r w:rsidRPr="007F3C25">
        <w:rPr>
          <w:rFonts w:eastAsia="Times New Roman" w:cs="Calibri"/>
          <w:sz w:val="24"/>
          <w:szCs w:val="24"/>
        </w:rPr>
        <w:t>organizzata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mill-</w:t>
      </w:r>
      <w:proofErr w:type="spellStart"/>
      <w:r w:rsidRPr="007F3C25">
        <w:rPr>
          <w:rFonts w:eastAsia="Times New Roman" w:cs="Calibri"/>
          <w:sz w:val="24"/>
          <w:szCs w:val="24"/>
        </w:rPr>
        <w:t>impjegati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F3C25">
        <w:rPr>
          <w:rFonts w:eastAsia="Times New Roman" w:cs="Calibri"/>
          <w:sz w:val="24"/>
          <w:szCs w:val="24"/>
        </w:rPr>
        <w:t>tal-Isptar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F3C25">
        <w:rPr>
          <w:rFonts w:eastAsia="Times New Roman" w:cs="Calibri"/>
          <w:sz w:val="24"/>
          <w:szCs w:val="24"/>
        </w:rPr>
        <w:t>Ġenerali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ta' </w:t>
      </w:r>
      <w:proofErr w:type="spellStart"/>
      <w:r w:rsidRPr="007F3C25">
        <w:rPr>
          <w:rFonts w:eastAsia="Times New Roman" w:cs="Calibri"/>
          <w:sz w:val="24"/>
          <w:szCs w:val="24"/>
        </w:rPr>
        <w:t>Għawdex</w:t>
      </w:r>
      <w:proofErr w:type="spellEnd"/>
      <w:r w:rsidRPr="007F3C25">
        <w:rPr>
          <w:rFonts w:eastAsia="Times New Roman" w:cs="Calibri"/>
          <w:sz w:val="24"/>
          <w:szCs w:val="24"/>
        </w:rPr>
        <w:t>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proofErr w:type="gramStart"/>
      <w:r w:rsidRPr="007F3C25">
        <w:rPr>
          <w:rFonts w:eastAsia="Times New Roman" w:cs="Calibri"/>
          <w:sz w:val="24"/>
          <w:szCs w:val="24"/>
        </w:rPr>
        <w:t xml:space="preserve">Se </w:t>
      </w:r>
      <w:proofErr w:type="spellStart"/>
      <w:r w:rsidRPr="007F3C25">
        <w:rPr>
          <w:rFonts w:eastAsia="Times New Roman" w:cs="Calibri"/>
          <w:sz w:val="24"/>
          <w:szCs w:val="24"/>
        </w:rPr>
        <w:t>ssir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F3C25">
        <w:rPr>
          <w:rFonts w:eastAsia="Times New Roman" w:cs="Calibri"/>
          <w:sz w:val="24"/>
          <w:szCs w:val="24"/>
        </w:rPr>
        <w:t>ukoll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</w:t>
      </w:r>
      <w:r w:rsidRPr="00841593">
        <w:rPr>
          <w:rFonts w:eastAsia="Times New Roman" w:cs="Calibri"/>
          <w:i/>
          <w:iCs/>
          <w:sz w:val="24"/>
          <w:szCs w:val="24"/>
          <w:rPrChange w:id="39" w:author="User" w:date="2015-07-26T12:29:00Z">
            <w:rPr>
              <w:rFonts w:eastAsia="Times New Roman" w:cs="Calibri"/>
              <w:iCs/>
              <w:sz w:val="24"/>
              <w:szCs w:val="24"/>
            </w:rPr>
          </w:rPrChange>
        </w:rPr>
        <w:t>car-wash</w:t>
      </w:r>
      <w:r w:rsidRPr="007F3C25">
        <w:rPr>
          <w:rFonts w:eastAsia="Times New Roman" w:cs="Calibri"/>
          <w:i/>
          <w:iCs/>
          <w:sz w:val="24"/>
          <w:szCs w:val="24"/>
        </w:rPr>
        <w:t xml:space="preserve"> </w:t>
      </w:r>
      <w:r w:rsidRPr="007F3C25">
        <w:rPr>
          <w:rFonts w:eastAsia="Times New Roman" w:cs="Calibri"/>
          <w:sz w:val="24"/>
          <w:szCs w:val="24"/>
        </w:rPr>
        <w:t>fil-</w:t>
      </w:r>
      <w:proofErr w:type="spellStart"/>
      <w:r w:rsidRPr="007F3C25">
        <w:rPr>
          <w:rFonts w:eastAsia="Times New Roman" w:cs="Calibri"/>
          <w:sz w:val="24"/>
          <w:szCs w:val="24"/>
        </w:rPr>
        <w:t>parkeġġ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F3C25">
        <w:rPr>
          <w:rFonts w:eastAsia="Times New Roman" w:cs="Calibri"/>
          <w:sz w:val="24"/>
          <w:szCs w:val="24"/>
        </w:rPr>
        <w:t>ewlieni</w:t>
      </w:r>
      <w:proofErr w:type="spellEnd"/>
      <w:r w:rsidRPr="007F3C2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F3C25">
        <w:rPr>
          <w:rFonts w:eastAsia="Times New Roman" w:cs="Calibri"/>
          <w:sz w:val="24"/>
          <w:szCs w:val="24"/>
        </w:rPr>
        <w:t>tal-isptar</w:t>
      </w:r>
      <w:proofErr w:type="spellEnd"/>
      <w:r w:rsidRPr="007F3C25">
        <w:rPr>
          <w:rFonts w:eastAsia="Times New Roman" w:cs="Calibri"/>
          <w:sz w:val="24"/>
          <w:szCs w:val="24"/>
        </w:rPr>
        <w:t>.</w:t>
      </w:r>
      <w:proofErr w:type="gramEnd"/>
    </w:p>
    <w:p w:rsidR="00927933" w:rsidRPr="007F3C25" w:rsidRDefault="00927933" w:rsidP="009279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b/>
          <w:color w:val="0D0D0D"/>
          <w:lang w:val="mt-MT"/>
        </w:rPr>
      </w:pPr>
    </w:p>
    <w:p w:rsidR="00927933" w:rsidRPr="007F3C25" w:rsidRDefault="00927933" w:rsidP="009279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b/>
          <w:color w:val="0D0D0D"/>
          <w:lang w:val="mt-MT"/>
        </w:rPr>
      </w:pPr>
      <w:r w:rsidRPr="007F3C25">
        <w:rPr>
          <w:rFonts w:ascii="Calibri" w:hAnsi="Calibri" w:cs="Calibri"/>
          <w:b/>
          <w:color w:val="0D0D0D"/>
          <w:lang w:val="mt-MT"/>
        </w:rPr>
        <w:t>Turkija</w:t>
      </w:r>
    </w:p>
    <w:p w:rsidR="00927933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color w:val="0D0D0D"/>
          <w:lang w:val="mt-MT"/>
        </w:rPr>
      </w:pP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color w:val="0D0D0D"/>
          <w:lang w:val="mt-MT"/>
        </w:rPr>
      </w:pPr>
      <w:r w:rsidRPr="007F3C25">
        <w:rPr>
          <w:rFonts w:ascii="Calibri" w:hAnsi="Calibri" w:cs="Calibri"/>
          <w:color w:val="0D0D0D"/>
          <w:lang w:val="mt-MT"/>
        </w:rPr>
        <w:t xml:space="preserve">Fis-sigħat bikrin ta’ </w:t>
      </w:r>
      <w:proofErr w:type="spellStart"/>
      <w:r w:rsidRPr="007F3C25">
        <w:rPr>
          <w:rFonts w:ascii="Calibri" w:hAnsi="Calibri" w:cs="Calibri"/>
          <w:color w:val="0D0D0D"/>
          <w:lang w:val="mt-MT"/>
        </w:rPr>
        <w:t>lbieraħ</w:t>
      </w:r>
      <w:proofErr w:type="spellEnd"/>
      <w:r w:rsidRPr="007F3C25">
        <w:rPr>
          <w:rFonts w:ascii="Calibri" w:hAnsi="Calibri" w:cs="Calibri"/>
          <w:color w:val="0D0D0D"/>
          <w:lang w:val="mt-MT"/>
        </w:rPr>
        <w:t xml:space="preserve"> filgħodu, i</w:t>
      </w:r>
      <w:r w:rsidRPr="007F3C25">
        <w:rPr>
          <w:rFonts w:ascii="Calibri" w:hAnsi="Calibri" w:cs="Calibri"/>
          <w:color w:val="0D0D0D"/>
        </w:rPr>
        <w:t>l-</w:t>
      </w:r>
      <w:proofErr w:type="spellStart"/>
      <w:r w:rsidRPr="007F3C25">
        <w:rPr>
          <w:rFonts w:ascii="Calibri" w:hAnsi="Calibri" w:cs="Calibri"/>
          <w:color w:val="0D0D0D"/>
        </w:rPr>
        <w:t>pulizija</w:t>
      </w:r>
      <w:proofErr w:type="spellEnd"/>
      <w:r w:rsidRPr="007F3C25">
        <w:rPr>
          <w:rFonts w:ascii="Calibri" w:hAnsi="Calibri" w:cs="Calibri"/>
          <w:color w:val="0D0D0D"/>
        </w:rPr>
        <w:t xml:space="preserve"> </w:t>
      </w:r>
      <w:proofErr w:type="spellStart"/>
      <w:r w:rsidRPr="007F3C25">
        <w:rPr>
          <w:rFonts w:ascii="Calibri" w:hAnsi="Calibri" w:cs="Calibri"/>
          <w:color w:val="0D0D0D"/>
        </w:rPr>
        <w:t>Torka</w:t>
      </w:r>
      <w:proofErr w:type="spellEnd"/>
      <w:r w:rsidRPr="007F3C25">
        <w:rPr>
          <w:rFonts w:ascii="Calibri" w:hAnsi="Calibri" w:cs="Calibri"/>
          <w:color w:val="0D0D0D"/>
        </w:rPr>
        <w:t xml:space="preserve"> </w:t>
      </w:r>
      <w:r w:rsidRPr="007F3C25">
        <w:rPr>
          <w:rFonts w:ascii="Calibri" w:hAnsi="Calibri" w:cs="Calibri"/>
          <w:color w:val="0D0D0D"/>
          <w:lang w:val="mt-MT"/>
        </w:rPr>
        <w:t>ġiet imsej</w:t>
      </w:r>
      <w:del w:id="40" w:author="User" w:date="2015-07-26T12:30:00Z">
        <w:r w:rsidRPr="007F3C25" w:rsidDel="00FB448B">
          <w:rPr>
            <w:rFonts w:ascii="Calibri" w:hAnsi="Calibri" w:cs="Calibri"/>
            <w:color w:val="0D0D0D"/>
            <w:lang w:val="mt-MT"/>
          </w:rPr>
          <w:delText>j</w:delText>
        </w:r>
      </w:del>
      <w:r w:rsidRPr="007F3C25">
        <w:rPr>
          <w:rFonts w:ascii="Calibri" w:hAnsi="Calibri" w:cs="Calibri"/>
          <w:color w:val="0D0D0D"/>
          <w:lang w:val="mt-MT"/>
        </w:rPr>
        <w:t xml:space="preserve">ħa biex tikkontrolla numru kbir ta’ dimostranti biex ma jidħlux fil-pjazza Taksim. </w:t>
      </w: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color w:val="0D0D0D"/>
          <w:lang w:val="mt-MT"/>
        </w:rPr>
      </w:pPr>
      <w:r w:rsidRPr="007F3C25">
        <w:rPr>
          <w:rFonts w:ascii="Calibri" w:hAnsi="Calibri" w:cs="Calibri"/>
          <w:color w:val="0D0D0D"/>
          <w:lang w:val="mt-MT"/>
        </w:rPr>
        <w:t xml:space="preserve">L-għan tal-protesti kien biex imorru kontra projbizzjoni mill-gvern Tork biex ma jsirux ċelebrazzjonijiet ta’ </w:t>
      </w:r>
      <w:r w:rsidRPr="00FB448B">
        <w:rPr>
          <w:rFonts w:ascii="Calibri" w:hAnsi="Calibri" w:cs="Calibri"/>
          <w:i/>
          <w:color w:val="0D0D0D"/>
          <w:lang w:val="mt-MT"/>
          <w:rPrChange w:id="41" w:author="User" w:date="2015-07-26T12:30:00Z">
            <w:rPr>
              <w:rFonts w:ascii="Calibri" w:hAnsi="Calibri" w:cs="Calibri"/>
              <w:color w:val="0D0D0D"/>
              <w:lang w:val="mt-MT"/>
            </w:rPr>
          </w:rPrChange>
        </w:rPr>
        <w:t>May Day</w:t>
      </w:r>
      <w:r w:rsidRPr="007F3C25">
        <w:rPr>
          <w:rFonts w:ascii="Calibri" w:hAnsi="Calibri" w:cs="Calibri"/>
          <w:color w:val="0D0D0D"/>
          <w:lang w:val="mt-MT"/>
        </w:rPr>
        <w:t xml:space="preserve"> fl-istess pjazza minħabba raġuni ta’ sigurtà. </w:t>
      </w: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color w:val="0D0D0D"/>
          <w:lang w:val="mt-MT"/>
        </w:rPr>
      </w:pPr>
      <w:r w:rsidRPr="007F3C25">
        <w:rPr>
          <w:rFonts w:ascii="Calibri" w:hAnsi="Calibri" w:cs="Calibri"/>
          <w:color w:val="0D0D0D"/>
          <w:lang w:val="mt-MT"/>
        </w:rPr>
        <w:t>Il-pjazza Taksim tinsab għaddejja minn rin</w:t>
      </w:r>
      <w:ins w:id="42" w:author="User" w:date="2015-07-26T12:31:00Z">
        <w:r w:rsidR="00FB448B">
          <w:rPr>
            <w:rFonts w:ascii="Calibri" w:hAnsi="Calibri" w:cs="Calibri"/>
            <w:color w:val="0D0D0D"/>
            <w:lang w:val="mt-MT"/>
          </w:rPr>
          <w:t>n</w:t>
        </w:r>
      </w:ins>
      <w:r w:rsidRPr="007F3C25">
        <w:rPr>
          <w:rFonts w:ascii="Calibri" w:hAnsi="Calibri" w:cs="Calibri"/>
          <w:color w:val="0D0D0D"/>
          <w:lang w:val="mt-MT"/>
        </w:rPr>
        <w:t>ovazzjoni u għalhekk mhux qed jitħallew nies jidħlu. Trasport lejn din il-pjazza ġie kkanċellat ukoll.</w:t>
      </w: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color w:val="0D0D0D"/>
          <w:lang w:val="mt-MT"/>
        </w:rPr>
      </w:pP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color w:val="0D0D0D"/>
          <w:lang w:val="mt-MT"/>
        </w:rPr>
      </w:pPr>
      <w:r w:rsidRPr="007F3C25">
        <w:rPr>
          <w:rFonts w:ascii="Calibri" w:hAnsi="Calibri" w:cs="Calibri"/>
          <w:color w:val="0D0D0D"/>
          <w:lang w:val="mt-MT"/>
        </w:rPr>
        <w:lastRenderedPageBreak/>
        <w:t xml:space="preserve">Il-gvern Tork aċċetta biss li grupp żgħir iħalli girlanda bħala tifkira għal 34 persuna li kienu mietu fl-ewwel ġurnata ta’ Mejju tal-1977 fi ġlied li kien </w:t>
      </w:r>
      <w:proofErr w:type="spellStart"/>
      <w:r w:rsidRPr="007F3C25">
        <w:rPr>
          <w:rFonts w:ascii="Calibri" w:hAnsi="Calibri" w:cs="Calibri"/>
          <w:color w:val="0D0D0D"/>
          <w:lang w:val="mt-MT"/>
        </w:rPr>
        <w:t>inqala</w:t>
      </w:r>
      <w:proofErr w:type="spellEnd"/>
      <w:ins w:id="43" w:author="User" w:date="2015-07-26T12:31:00Z">
        <w:r w:rsidR="00FB448B">
          <w:rPr>
            <w:rFonts w:ascii="Calibri" w:hAnsi="Calibri" w:cs="Calibri"/>
            <w:color w:val="0D0D0D"/>
            <w:lang w:val="mt-MT"/>
          </w:rPr>
          <w:t>’</w:t>
        </w:r>
      </w:ins>
      <w:r w:rsidRPr="007F3C25">
        <w:rPr>
          <w:rFonts w:ascii="Calibri" w:hAnsi="Calibri" w:cs="Calibri"/>
          <w:color w:val="0D0D0D"/>
          <w:lang w:val="mt-MT"/>
        </w:rPr>
        <w:t xml:space="preserve"> bejn dimostranti u pulizija, liema ġlied kien wassal </w:t>
      </w:r>
      <w:del w:id="44" w:author="User" w:date="2015-07-27T10:14:00Z">
        <w:r w:rsidRPr="007F3C25" w:rsidDel="00EA32F2">
          <w:rPr>
            <w:rFonts w:ascii="Calibri" w:hAnsi="Calibri" w:cs="Calibri"/>
            <w:color w:val="0D0D0D"/>
            <w:lang w:val="mt-MT"/>
          </w:rPr>
          <w:delText>għal</w:delText>
        </w:r>
      </w:del>
      <w:del w:id="45" w:author="User" w:date="2015-07-26T12:31:00Z">
        <w:r w:rsidRPr="007F3C25" w:rsidDel="00FB448B">
          <w:rPr>
            <w:rFonts w:ascii="Calibri" w:hAnsi="Calibri" w:cs="Calibri"/>
            <w:color w:val="0D0D0D"/>
            <w:lang w:val="mt-MT"/>
          </w:rPr>
          <w:delText xml:space="preserve"> </w:delText>
        </w:r>
      </w:del>
      <w:del w:id="46" w:author="User" w:date="2015-07-27T10:14:00Z">
        <w:r w:rsidRPr="007F3C25" w:rsidDel="00EA32F2">
          <w:rPr>
            <w:rFonts w:ascii="Calibri" w:hAnsi="Calibri" w:cs="Calibri"/>
            <w:color w:val="0D0D0D"/>
            <w:lang w:val="mt-MT"/>
          </w:rPr>
          <w:delText>projbizzjoni</w:delText>
        </w:r>
      </w:del>
      <w:ins w:id="47" w:author="User" w:date="2015-07-27T10:14:00Z">
        <w:r w:rsidR="00EA32F2" w:rsidRPr="007F3C25">
          <w:rPr>
            <w:rFonts w:ascii="Calibri" w:hAnsi="Calibri" w:cs="Calibri"/>
            <w:color w:val="0D0D0D"/>
            <w:lang w:val="mt-MT"/>
          </w:rPr>
          <w:t>għal</w:t>
        </w:r>
        <w:r w:rsidR="00EA32F2">
          <w:rPr>
            <w:rFonts w:ascii="Calibri" w:hAnsi="Calibri" w:cs="Calibri"/>
            <w:color w:val="0D0D0D"/>
            <w:lang w:val="mt-MT"/>
          </w:rPr>
          <w:t>l</w:t>
        </w:r>
        <w:r w:rsidR="00EA32F2" w:rsidRPr="007F3C25">
          <w:rPr>
            <w:rFonts w:ascii="Calibri" w:hAnsi="Calibri" w:cs="Calibri"/>
            <w:color w:val="0D0D0D"/>
            <w:lang w:val="mt-MT"/>
          </w:rPr>
          <w:t>-projbizzjoni</w:t>
        </w:r>
      </w:ins>
      <w:r w:rsidRPr="007F3C25">
        <w:rPr>
          <w:rFonts w:ascii="Calibri" w:hAnsi="Calibri" w:cs="Calibri"/>
          <w:color w:val="0D0D0D"/>
          <w:lang w:val="mt-MT"/>
        </w:rPr>
        <w:t xml:space="preserve"> miċ-ċelebrazzjonijiet fl-istess pjazza għal 33 sena sħaħ.</w:t>
      </w: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alibri" w:hAnsi="Calibri" w:cs="Calibri"/>
          <w:color w:val="0D0D0D"/>
          <w:lang w:val="mt-MT"/>
        </w:rPr>
      </w:pPr>
    </w:p>
    <w:p w:rsidR="00927933" w:rsidRPr="007F3C25" w:rsidRDefault="00927933" w:rsidP="00927933">
      <w:pPr>
        <w:pBdr>
          <w:bottom w:val="single" w:sz="6" w:space="1" w:color="auto"/>
        </w:pBdr>
        <w:spacing w:after="0" w:line="480" w:lineRule="auto"/>
        <w:jc w:val="both"/>
        <w:rPr>
          <w:rFonts w:cs="Calibri"/>
          <w:b/>
          <w:sz w:val="24"/>
          <w:szCs w:val="24"/>
        </w:rPr>
      </w:pPr>
      <w:del w:id="48" w:author="User" w:date="2015-07-26T12:32:00Z">
        <w:r w:rsidRPr="007F3C25" w:rsidDel="00FB448B">
          <w:rPr>
            <w:rFonts w:cs="Calibri"/>
            <w:b/>
            <w:sz w:val="24"/>
            <w:szCs w:val="24"/>
          </w:rPr>
          <w:delText>Venezuela</w:delText>
        </w:r>
      </w:del>
      <w:proofErr w:type="spellStart"/>
      <w:ins w:id="49" w:author="User" w:date="2015-07-26T12:32:00Z">
        <w:r w:rsidR="00582325">
          <w:rPr>
            <w:rFonts w:cs="Calibri"/>
            <w:b/>
            <w:sz w:val="24"/>
            <w:szCs w:val="24"/>
          </w:rPr>
          <w:t>Vene</w:t>
        </w:r>
      </w:ins>
      <w:ins w:id="50" w:author="User" w:date="2015-07-27T09:29:00Z">
        <w:r w:rsidR="00991BB3">
          <w:rPr>
            <w:rFonts w:cs="Calibri"/>
            <w:b/>
            <w:sz w:val="24"/>
            <w:szCs w:val="24"/>
            <w:lang w:val="mt-MT"/>
          </w:rPr>
          <w:t>z</w:t>
        </w:r>
      </w:ins>
      <w:ins w:id="51" w:author="User" w:date="2015-07-26T12:32:00Z">
        <w:r w:rsidR="00FB448B">
          <w:rPr>
            <w:rFonts w:cs="Calibri"/>
            <w:b/>
            <w:sz w:val="24"/>
            <w:szCs w:val="24"/>
            <w:lang w:val="mt-MT"/>
          </w:rPr>
          <w:t>w</w:t>
        </w:r>
        <w:r w:rsidR="00FB448B" w:rsidRPr="007F3C25">
          <w:rPr>
            <w:rFonts w:cs="Calibri"/>
            <w:b/>
            <w:sz w:val="24"/>
            <w:szCs w:val="24"/>
          </w:rPr>
          <w:t>ela</w:t>
        </w:r>
      </w:ins>
      <w:proofErr w:type="spellEnd"/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</w:rPr>
      </w:pP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Seba’ membri tal-oppożizzjoni sfaw feruti wara li p</w:t>
      </w:r>
      <w:proofErr w:type="spellStart"/>
      <w:r w:rsidRPr="007F3C25">
        <w:rPr>
          <w:rFonts w:cs="Calibri"/>
          <w:sz w:val="24"/>
          <w:szCs w:val="24"/>
        </w:rPr>
        <w:t>oliti</w:t>
      </w:r>
      <w:r w:rsidRPr="007F3C25">
        <w:rPr>
          <w:rFonts w:cs="Calibri"/>
          <w:sz w:val="24"/>
          <w:szCs w:val="24"/>
          <w:lang w:val="mt-MT"/>
        </w:rPr>
        <w:t>ċi</w:t>
      </w:r>
      <w:proofErr w:type="spellEnd"/>
      <w:r w:rsidRPr="007F3C25">
        <w:rPr>
          <w:rFonts w:cs="Calibri"/>
          <w:sz w:val="24"/>
          <w:szCs w:val="24"/>
          <w:lang w:val="mt-MT"/>
        </w:rPr>
        <w:t xml:space="preserve"> mill-Vene</w:t>
      </w:r>
      <w:ins w:id="52" w:author="User" w:date="2015-07-27T09:29:00Z">
        <w:r w:rsidR="00991BB3">
          <w:rPr>
            <w:rFonts w:cs="Calibri"/>
            <w:sz w:val="24"/>
            <w:szCs w:val="24"/>
            <w:lang w:val="mt-MT"/>
          </w:rPr>
          <w:t>z</w:t>
        </w:r>
      </w:ins>
      <w:del w:id="53" w:author="User" w:date="2015-07-27T09:29:00Z">
        <w:r w:rsidRPr="007F3C25" w:rsidDel="00991BB3">
          <w:rPr>
            <w:rFonts w:cs="Calibri"/>
            <w:sz w:val="24"/>
            <w:szCs w:val="24"/>
            <w:lang w:val="mt-MT"/>
          </w:rPr>
          <w:delText>ż</w:delText>
        </w:r>
      </w:del>
      <w:r w:rsidRPr="007F3C25">
        <w:rPr>
          <w:rFonts w:cs="Calibri"/>
          <w:sz w:val="24"/>
          <w:szCs w:val="24"/>
          <w:lang w:val="mt-MT"/>
        </w:rPr>
        <w:t xml:space="preserve">wela spiċċaw fl-idejn biex iwasslu dak li riedu jgħidu fil-Parlament. Dan ġara wara li membri tal-oppożizzjoni ma tħallewx jitkellmu qabel ma jaċċettaw ir-rebħa elettorali tal-President Nicolas Maduro. Diversi siġġijiet u </w:t>
      </w:r>
      <w:r w:rsidRPr="00582325">
        <w:rPr>
          <w:rFonts w:cs="Calibri"/>
          <w:i/>
          <w:sz w:val="24"/>
          <w:szCs w:val="24"/>
          <w:lang w:val="mt-MT"/>
          <w:rPrChange w:id="54" w:author="User" w:date="2015-07-26T12:33:00Z">
            <w:rPr>
              <w:rFonts w:cs="Calibri"/>
              <w:sz w:val="24"/>
              <w:szCs w:val="24"/>
              <w:lang w:val="mt-MT"/>
            </w:rPr>
          </w:rPrChange>
        </w:rPr>
        <w:t>laptops</w:t>
      </w:r>
      <w:r w:rsidRPr="007F3C25">
        <w:rPr>
          <w:rFonts w:cs="Calibri"/>
          <w:sz w:val="24"/>
          <w:szCs w:val="24"/>
          <w:lang w:val="mt-MT"/>
        </w:rPr>
        <w:t xml:space="preserve"> intużaw waqt il-ġlied.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Maduro qal li l-oppożizzjoni kienet qed tippjana kolp ta’ stat. Min-naħa</w:t>
      </w:r>
      <w:bookmarkStart w:id="55" w:name="_GoBack"/>
      <w:bookmarkEnd w:id="55"/>
      <w:r w:rsidRPr="007F3C25">
        <w:rPr>
          <w:rFonts w:cs="Calibri"/>
          <w:sz w:val="24"/>
          <w:szCs w:val="24"/>
          <w:lang w:val="mt-MT"/>
        </w:rPr>
        <w:t xml:space="preserve"> l-oħra, l-oppożizzjoni qalet li n-nies tal-gvern marru fejn kienu huma u bla ma </w:t>
      </w:r>
      <w:proofErr w:type="spellStart"/>
      <w:r w:rsidRPr="007F3C25">
        <w:rPr>
          <w:rFonts w:cs="Calibri"/>
          <w:sz w:val="24"/>
          <w:szCs w:val="24"/>
          <w:lang w:val="mt-MT"/>
        </w:rPr>
        <w:t>lissnu</w:t>
      </w:r>
      <w:proofErr w:type="spellEnd"/>
      <w:r w:rsidRPr="007F3C25">
        <w:rPr>
          <w:rFonts w:cs="Calibri"/>
          <w:sz w:val="24"/>
          <w:szCs w:val="24"/>
          <w:lang w:val="mt-MT"/>
        </w:rPr>
        <w:t xml:space="preserve"> kelma, </w:t>
      </w:r>
      <w:proofErr w:type="spellStart"/>
      <w:r w:rsidRPr="007F3C25">
        <w:rPr>
          <w:rFonts w:cs="Calibri"/>
          <w:sz w:val="24"/>
          <w:szCs w:val="24"/>
          <w:lang w:val="mt-MT"/>
        </w:rPr>
        <w:t>ip</w:t>
      </w:r>
      <w:ins w:id="56" w:author="User" w:date="2015-07-26T12:34:00Z">
        <w:r w:rsidR="00582325">
          <w:rPr>
            <w:rFonts w:cs="Calibri"/>
            <w:sz w:val="24"/>
            <w:szCs w:val="24"/>
            <w:lang w:val="mt-MT"/>
          </w:rPr>
          <w:t>p</w:t>
        </w:r>
      </w:ins>
      <w:r w:rsidRPr="007F3C25">
        <w:rPr>
          <w:rFonts w:cs="Calibri"/>
          <w:sz w:val="24"/>
          <w:szCs w:val="24"/>
          <w:lang w:val="mt-MT"/>
        </w:rPr>
        <w:t>rovo</w:t>
      </w:r>
      <w:r>
        <w:rPr>
          <w:rFonts w:cs="Calibri"/>
          <w:sz w:val="24"/>
          <w:szCs w:val="24"/>
          <w:lang w:val="mt-MT"/>
        </w:rPr>
        <w:t>kawhom</w:t>
      </w:r>
      <w:proofErr w:type="spellEnd"/>
      <w:r>
        <w:rPr>
          <w:rFonts w:cs="Calibri"/>
          <w:sz w:val="24"/>
          <w:szCs w:val="24"/>
          <w:lang w:val="mt-MT"/>
        </w:rPr>
        <w:t xml:space="preserve"> billi </w:t>
      </w:r>
      <w:proofErr w:type="spellStart"/>
      <w:r>
        <w:rPr>
          <w:rFonts w:cs="Calibri"/>
          <w:sz w:val="24"/>
          <w:szCs w:val="24"/>
          <w:lang w:val="mt-MT"/>
        </w:rPr>
        <w:t>tawhom</w:t>
      </w:r>
      <w:proofErr w:type="spellEnd"/>
      <w:r>
        <w:rPr>
          <w:rFonts w:cs="Calibri"/>
          <w:sz w:val="24"/>
          <w:szCs w:val="24"/>
          <w:lang w:val="mt-MT"/>
        </w:rPr>
        <w:t xml:space="preserve"> fuq darhom. </w:t>
      </w:r>
      <w:r w:rsidRPr="007F3C25">
        <w:rPr>
          <w:rFonts w:cs="Calibri"/>
          <w:sz w:val="24"/>
          <w:szCs w:val="24"/>
          <w:lang w:val="mt-MT"/>
        </w:rPr>
        <w:t>Il-</w:t>
      </w:r>
      <w:del w:id="57" w:author="User" w:date="2015-07-27T13:34:00Z">
        <w:r w:rsidRPr="007F3C25" w:rsidDel="0027799A">
          <w:rPr>
            <w:rFonts w:cs="Calibri"/>
            <w:sz w:val="24"/>
            <w:szCs w:val="24"/>
            <w:lang w:val="mt-MT"/>
          </w:rPr>
          <w:delText xml:space="preserve">kap </w:delText>
        </w:r>
      </w:del>
      <w:ins w:id="58" w:author="User" w:date="2015-07-27T13:34:00Z">
        <w:r w:rsidR="0027799A">
          <w:rPr>
            <w:rFonts w:cs="Calibri"/>
            <w:sz w:val="24"/>
            <w:szCs w:val="24"/>
            <w:lang w:val="mt-MT"/>
          </w:rPr>
          <w:t>K</w:t>
        </w:r>
        <w:r w:rsidR="0027799A" w:rsidRPr="007F3C25">
          <w:rPr>
            <w:rFonts w:cs="Calibri"/>
            <w:sz w:val="24"/>
            <w:szCs w:val="24"/>
            <w:lang w:val="mt-MT"/>
          </w:rPr>
          <w:t xml:space="preserve">ap </w:t>
        </w:r>
      </w:ins>
      <w:r w:rsidRPr="007F3C25">
        <w:rPr>
          <w:rFonts w:cs="Calibri"/>
          <w:sz w:val="24"/>
          <w:szCs w:val="24"/>
          <w:lang w:val="mt-MT"/>
        </w:rPr>
        <w:t>tal-</w:t>
      </w:r>
      <w:del w:id="59" w:author="User" w:date="2015-07-27T13:34:00Z">
        <w:r w:rsidRPr="007F3C25" w:rsidDel="0027799A">
          <w:rPr>
            <w:rFonts w:cs="Calibri"/>
            <w:sz w:val="24"/>
            <w:szCs w:val="24"/>
            <w:lang w:val="mt-MT"/>
          </w:rPr>
          <w:delText xml:space="preserve">oppożizzjoni </w:delText>
        </w:r>
      </w:del>
      <w:ins w:id="60" w:author="User" w:date="2015-07-27T13:34:00Z">
        <w:r w:rsidR="0027799A">
          <w:rPr>
            <w:rFonts w:cs="Calibri"/>
            <w:sz w:val="24"/>
            <w:szCs w:val="24"/>
            <w:lang w:val="mt-MT"/>
          </w:rPr>
          <w:t>O</w:t>
        </w:r>
        <w:r w:rsidR="0027799A" w:rsidRPr="007F3C25">
          <w:rPr>
            <w:rFonts w:cs="Calibri"/>
            <w:sz w:val="24"/>
            <w:szCs w:val="24"/>
            <w:lang w:val="mt-MT"/>
          </w:rPr>
          <w:t xml:space="preserve">ppożizzjoni </w:t>
        </w:r>
      </w:ins>
      <w:r w:rsidRPr="007F3C25">
        <w:rPr>
          <w:rFonts w:cs="Calibri"/>
          <w:sz w:val="24"/>
          <w:szCs w:val="24"/>
          <w:lang w:val="mt-MT"/>
        </w:rPr>
        <w:t xml:space="preserve">sejjaħ biex </w:t>
      </w:r>
      <w:proofErr w:type="spellStart"/>
      <w:r w:rsidRPr="007F3C25">
        <w:rPr>
          <w:rFonts w:cs="Calibri"/>
          <w:sz w:val="24"/>
          <w:szCs w:val="24"/>
          <w:lang w:val="mt-MT"/>
        </w:rPr>
        <w:t>jerġa</w:t>
      </w:r>
      <w:proofErr w:type="spellEnd"/>
      <w:ins w:id="61" w:author="User" w:date="2015-07-26T12:34:00Z">
        <w:r w:rsidR="00582325">
          <w:rPr>
            <w:rFonts w:cs="Calibri"/>
            <w:sz w:val="24"/>
            <w:szCs w:val="24"/>
            <w:lang w:val="mt-MT"/>
          </w:rPr>
          <w:t>’</w:t>
        </w:r>
      </w:ins>
      <w:r w:rsidRPr="007F3C25">
        <w:rPr>
          <w:rFonts w:cs="Calibri"/>
          <w:sz w:val="24"/>
          <w:szCs w:val="24"/>
          <w:lang w:val="mt-MT"/>
        </w:rPr>
        <w:t xml:space="preserve"> jsir l-għadd tal-voti.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eastAsia="Calibri" w:hAnsi="Calibri" w:cs="Calibri"/>
          <w:lang w:val="mt-MT" w:eastAsia="en-US"/>
        </w:rPr>
      </w:pP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b/>
          <w:color w:val="000000"/>
          <w:lang w:val="mt-MT"/>
        </w:rPr>
      </w:pPr>
      <w:r w:rsidRPr="00582325">
        <w:rPr>
          <w:rFonts w:ascii="Calibri" w:hAnsi="Calibri" w:cs="Calibri"/>
          <w:b/>
          <w:i/>
          <w:color w:val="000000"/>
          <w:lang w:val="mt-MT"/>
          <w:rPrChange w:id="62" w:author="User" w:date="2015-07-26T12:34:00Z">
            <w:rPr>
              <w:rFonts w:ascii="Calibri" w:hAnsi="Calibri" w:cs="Calibri"/>
              <w:b/>
              <w:color w:val="000000"/>
              <w:lang w:val="mt-MT"/>
            </w:rPr>
          </w:rPrChange>
        </w:rPr>
        <w:t>Vox-Pop</w:t>
      </w:r>
      <w:r>
        <w:rPr>
          <w:rFonts w:ascii="Calibri" w:hAnsi="Calibri" w:cs="Calibri"/>
          <w:b/>
          <w:color w:val="000000"/>
          <w:lang w:val="mt-MT"/>
        </w:rPr>
        <w:t xml:space="preserve"> Dun Eric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t xml:space="preserve">U wara l-funeral ta’ Dun Eric kulħadd l-istess kelma dwaru; Arċipriet li kien umli u jpoġġi lill-oħrajn qablu. Bniedem ħabrieki li ħadem mhux biss </w:t>
      </w:r>
      <w:del w:id="63" w:author="User" w:date="2015-07-27T13:37:00Z">
        <w:r w:rsidRPr="007F3C25" w:rsidDel="0027799A">
          <w:rPr>
            <w:rFonts w:ascii="Calibri" w:hAnsi="Calibri" w:cs="Calibri"/>
            <w:color w:val="000000"/>
            <w:lang w:val="mt-MT"/>
          </w:rPr>
          <w:delText>għal ġid</w:delText>
        </w:r>
      </w:del>
      <w:ins w:id="64" w:author="User" w:date="2015-07-27T13:37:00Z">
        <w:r w:rsidR="0027799A">
          <w:rPr>
            <w:rFonts w:ascii="Calibri" w:hAnsi="Calibri" w:cs="Calibri"/>
            <w:color w:val="000000"/>
            <w:lang w:val="mt-MT"/>
          </w:rPr>
          <w:t>għall-ġid</w:t>
        </w:r>
      </w:ins>
      <w:r w:rsidRPr="007F3C25">
        <w:rPr>
          <w:rFonts w:ascii="Calibri" w:hAnsi="Calibri" w:cs="Calibri"/>
          <w:color w:val="000000"/>
          <w:lang w:val="mt-MT"/>
        </w:rPr>
        <w:t xml:space="preserve"> tal-Parroċċa imma tal-lokal u l-komunità kollha.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  <w:r w:rsidRPr="007F3C25">
        <w:rPr>
          <w:rFonts w:ascii="Calibri" w:hAnsi="Calibri" w:cs="Calibri"/>
          <w:color w:val="000000"/>
          <w:lang w:val="mt-MT"/>
        </w:rPr>
        <w:t xml:space="preserve">Nisimgħu xi kummenti li ħa </w:t>
      </w:r>
      <w:r w:rsidRPr="00582325">
        <w:rPr>
          <w:rFonts w:ascii="Calibri" w:hAnsi="Calibri" w:cs="Calibri"/>
          <w:i/>
          <w:color w:val="000000"/>
          <w:lang w:val="mt-MT"/>
          <w:rPrChange w:id="65" w:author="User" w:date="2015-07-26T12:34:00Z">
            <w:rPr>
              <w:rFonts w:ascii="Calibri" w:hAnsi="Calibri" w:cs="Calibri"/>
              <w:color w:val="000000"/>
              <w:lang w:val="mt-MT"/>
            </w:rPr>
          </w:rPrChange>
        </w:rPr>
        <w:t>Newsbook</w:t>
      </w:r>
      <w:r w:rsidRPr="007F3C25">
        <w:rPr>
          <w:rFonts w:ascii="Calibri" w:hAnsi="Calibri" w:cs="Calibri"/>
          <w:color w:val="000000"/>
          <w:lang w:val="mt-MT"/>
        </w:rPr>
        <w:t xml:space="preserve"> wara il-funeral: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color w:val="000000"/>
          <w:lang w:val="mt-MT"/>
        </w:rPr>
      </w:pPr>
    </w:p>
    <w:p w:rsidR="00927933" w:rsidRPr="007F3C25" w:rsidRDefault="00927933" w:rsidP="00927933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sz w:val="24"/>
          <w:szCs w:val="24"/>
          <w:lang w:val="mt-MT"/>
        </w:rPr>
      </w:pPr>
      <w:r w:rsidRPr="007F3C25">
        <w:rPr>
          <w:rFonts w:cs="Calibri"/>
          <w:b/>
          <w:sz w:val="24"/>
          <w:szCs w:val="24"/>
          <w:lang w:val="mt-MT"/>
        </w:rPr>
        <w:t>AD re: Turkija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it-IT"/>
        </w:rPr>
      </w:pPr>
      <w:r>
        <w:rPr>
          <w:rFonts w:cs="Calibri"/>
          <w:b/>
          <w:sz w:val="24"/>
          <w:szCs w:val="24"/>
          <w:lang w:val="mt-MT"/>
        </w:rPr>
        <w:lastRenderedPageBreak/>
        <w:br/>
      </w:r>
      <w:r w:rsidRPr="007F3C25">
        <w:rPr>
          <w:rFonts w:cs="Calibri"/>
          <w:sz w:val="24"/>
          <w:szCs w:val="24"/>
          <w:lang w:val="it-IT"/>
        </w:rPr>
        <w:t>Alternattiva Demokratika sostniet li l-Unjoni Ewropea għandha tissospendi n-negozjati mat-Turkija. Dan sostnieh il-kelliem ta’ Alternattiva Demokratika dwar l-Unjoni Ewropea, il-Professur Arnold Cassola meta żied jgħid li fl-Unjoni Ewropea m’hemmx post għal Gvernijiet r</w:t>
      </w:r>
      <w:r>
        <w:rPr>
          <w:rFonts w:cs="Calibri"/>
          <w:sz w:val="24"/>
          <w:szCs w:val="24"/>
          <w:lang w:val="it-IT"/>
        </w:rPr>
        <w:t>ipressivi.</w:t>
      </w:r>
      <w:r w:rsidRPr="007F3C25">
        <w:rPr>
          <w:rFonts w:cs="Calibri"/>
          <w:sz w:val="24"/>
          <w:szCs w:val="24"/>
          <w:lang w:val="it-IT"/>
        </w:rPr>
        <w:br/>
        <w:t xml:space="preserve">Alternattiva Demokratika qed titlob lill-Gvern Malti </w:t>
      </w:r>
      <w:r w:rsidRPr="007F3C25">
        <w:rPr>
          <w:rFonts w:cs="Calibri"/>
          <w:sz w:val="24"/>
          <w:szCs w:val="24"/>
          <w:lang w:val="mt-MT"/>
        </w:rPr>
        <w:t>sa</w:t>
      </w:r>
      <w:r w:rsidRPr="007F3C25">
        <w:rPr>
          <w:rFonts w:cs="Calibri"/>
          <w:sz w:val="24"/>
          <w:szCs w:val="24"/>
          <w:lang w:val="it-IT"/>
        </w:rPr>
        <w:t>biex jipproponi li l-Unjoni Ewropea tissospendi n-negozjati dwar is-sħubija tat-Turkija. Dan sakemm id-dritt li n-nies tinġabar u tagħmel dimostrazzjoni b’mod paċifiku jkun stabbilit u garantit mill-awtoritajiet Torok.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</w:p>
    <w:p w:rsidR="00927933" w:rsidRPr="007F3C25" w:rsidRDefault="00927933" w:rsidP="00927933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sz w:val="24"/>
          <w:szCs w:val="24"/>
          <w:lang w:val="mt-MT"/>
        </w:rPr>
      </w:pPr>
      <w:r w:rsidRPr="007F3C25">
        <w:rPr>
          <w:rFonts w:cs="Calibri"/>
          <w:b/>
          <w:sz w:val="24"/>
          <w:szCs w:val="24"/>
          <w:lang w:val="mt-MT"/>
        </w:rPr>
        <w:t>Internazzjonali: Andorra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b/>
          <w:sz w:val="24"/>
          <w:szCs w:val="24"/>
          <w:lang w:val="mt-MT"/>
        </w:rPr>
      </w:pP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Andorra mistennija tintroduċi taxxa fuq id-dħul għall-ewwel darba u dan hekk kif qed taffaċċja pressjoni mill-pajjiżi ġirien. Hu mifhum li bħalissa m’hemm l-ebda taxxa tad-dħul li qed tiġi applikata f’Andorra.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Il-Kap tal-Gvern f’Andorra, Antoni Marti, saħaq mal-President Franċiż Francois Hollande li se jintroduċi l-liġi qabel l-aħħar ta’ dan ix-xahar. Dan hekk kif kellhom laqgħa bejniethom f’Andorra, li tinsab fil-muntanji tal-</w:t>
      </w:r>
      <w:r w:rsidRPr="00582325">
        <w:rPr>
          <w:rFonts w:cs="Calibri"/>
          <w:i/>
          <w:sz w:val="24"/>
          <w:szCs w:val="24"/>
          <w:lang w:val="mt-MT"/>
          <w:rPrChange w:id="66" w:author="User" w:date="2015-07-26T12:36:00Z">
            <w:rPr>
              <w:rFonts w:cs="Calibri"/>
              <w:sz w:val="24"/>
              <w:szCs w:val="24"/>
              <w:lang w:val="mt-MT"/>
            </w:rPr>
          </w:rPrChange>
        </w:rPr>
        <w:t>Pyrenees</w:t>
      </w:r>
      <w:r w:rsidRPr="007F3C25">
        <w:rPr>
          <w:rFonts w:cs="Calibri"/>
          <w:sz w:val="24"/>
          <w:szCs w:val="24"/>
          <w:lang w:val="mt-MT"/>
        </w:rPr>
        <w:t xml:space="preserve"> bejn Franza u </w:t>
      </w:r>
      <w:r>
        <w:rPr>
          <w:rFonts w:cs="Calibri"/>
          <w:sz w:val="24"/>
          <w:szCs w:val="24"/>
          <w:lang w:val="mt-MT"/>
        </w:rPr>
        <w:t>Spanja.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 xml:space="preserve">Il-Ministri tal-Finanzi fi ħdan l-Unjoni Ewropea ftehmu li jibdew </w:t>
      </w:r>
      <w:del w:id="67" w:author="User" w:date="2015-07-27T10:12:00Z">
        <w:r w:rsidRPr="007F3C25" w:rsidDel="00EA32F2">
          <w:rPr>
            <w:rFonts w:cs="Calibri"/>
            <w:sz w:val="24"/>
            <w:szCs w:val="24"/>
            <w:lang w:val="mt-MT"/>
          </w:rPr>
          <w:delText>taħdidiet</w:delText>
        </w:r>
      </w:del>
      <w:ins w:id="68" w:author="User" w:date="2015-07-27T10:12:00Z">
        <w:r w:rsidR="00EA32F2" w:rsidRPr="007F3C25">
          <w:rPr>
            <w:rFonts w:cs="Calibri"/>
            <w:sz w:val="24"/>
            <w:szCs w:val="24"/>
            <w:lang w:val="mt-MT"/>
          </w:rPr>
          <w:t>taħditiet</w:t>
        </w:r>
      </w:ins>
      <w:r w:rsidRPr="007F3C25">
        <w:rPr>
          <w:rFonts w:cs="Calibri"/>
          <w:sz w:val="24"/>
          <w:szCs w:val="24"/>
          <w:lang w:val="mt-MT"/>
        </w:rPr>
        <w:t xml:space="preserve"> m’Andorra  flimkien mal-</w:t>
      </w:r>
      <w:del w:id="69" w:author="User" w:date="2015-07-26T12:36:00Z">
        <w:r w:rsidRPr="007F3C25" w:rsidDel="00582325">
          <w:rPr>
            <w:rFonts w:cs="Calibri"/>
            <w:sz w:val="24"/>
            <w:szCs w:val="24"/>
            <w:lang w:val="mt-MT"/>
          </w:rPr>
          <w:delText>Isvizzera</w:delText>
        </w:r>
      </w:del>
      <w:ins w:id="70" w:author="User" w:date="2015-07-26T12:36:00Z">
        <w:r w:rsidR="00582325" w:rsidRPr="007F3C25">
          <w:rPr>
            <w:rFonts w:cs="Calibri"/>
            <w:sz w:val="24"/>
            <w:szCs w:val="24"/>
            <w:lang w:val="mt-MT"/>
          </w:rPr>
          <w:t>I</w:t>
        </w:r>
        <w:r w:rsidR="00582325">
          <w:rPr>
            <w:rFonts w:cs="Calibri"/>
            <w:sz w:val="24"/>
            <w:szCs w:val="24"/>
            <w:lang w:val="mt-MT"/>
          </w:rPr>
          <w:t>ż</w:t>
        </w:r>
        <w:r w:rsidR="00582325" w:rsidRPr="007F3C25">
          <w:rPr>
            <w:rFonts w:cs="Calibri"/>
            <w:sz w:val="24"/>
            <w:szCs w:val="24"/>
            <w:lang w:val="mt-MT"/>
          </w:rPr>
          <w:t>vizzera</w:t>
        </w:r>
      </w:ins>
      <w:r w:rsidRPr="007F3C25">
        <w:rPr>
          <w:rFonts w:cs="Calibri"/>
          <w:sz w:val="24"/>
          <w:szCs w:val="24"/>
          <w:lang w:val="mt-MT"/>
        </w:rPr>
        <w:t>, Liechtenstein, Monaco u San Marino dwar skambju ta’ informazzjoni fuq il-kontijiet bankarji.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Riċentament, il-Kummissjoni Ewropea qalet lill-Parlament Ewropew li trid skambju mal-pajjiżi kollha Ewropej, bħala parti mill-ġlieda kontra l-evażjoni tat-taxxa.</w:t>
      </w:r>
    </w:p>
    <w:p w:rsidR="00927933" w:rsidRDefault="00927933" w:rsidP="00927933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</w:p>
    <w:p w:rsidR="00927933" w:rsidRPr="00991BB3" w:rsidRDefault="00927933" w:rsidP="00927933">
      <w:pPr>
        <w:spacing w:line="480" w:lineRule="auto"/>
        <w:jc w:val="both"/>
        <w:rPr>
          <w:rFonts w:cs="Calibri"/>
          <w:b/>
          <w:i/>
          <w:sz w:val="24"/>
          <w:szCs w:val="24"/>
          <w:rPrChange w:id="71" w:author="User" w:date="2015-07-27T09:30:00Z">
            <w:rPr>
              <w:rFonts w:cs="Calibri"/>
              <w:b/>
              <w:sz w:val="24"/>
              <w:szCs w:val="24"/>
            </w:rPr>
          </w:rPrChange>
        </w:rPr>
      </w:pPr>
      <w:r w:rsidRPr="00991BB3">
        <w:rPr>
          <w:rFonts w:cs="Calibri"/>
          <w:b/>
          <w:i/>
          <w:sz w:val="24"/>
          <w:szCs w:val="24"/>
          <w:rPrChange w:id="72" w:author="User" w:date="2015-07-27T09:30:00Z">
            <w:rPr>
              <w:rFonts w:cs="Calibri"/>
              <w:b/>
              <w:sz w:val="24"/>
              <w:szCs w:val="24"/>
            </w:rPr>
          </w:rPrChange>
        </w:rPr>
        <w:lastRenderedPageBreak/>
        <w:t xml:space="preserve">Foreign - </w:t>
      </w:r>
      <w:proofErr w:type="spellStart"/>
      <w:r w:rsidRPr="00991BB3">
        <w:rPr>
          <w:rFonts w:cs="Calibri"/>
          <w:b/>
          <w:i/>
          <w:sz w:val="24"/>
          <w:szCs w:val="24"/>
          <w:rPrChange w:id="73" w:author="User" w:date="2015-07-27T09:30:00Z">
            <w:rPr>
              <w:rFonts w:cs="Calibri"/>
              <w:b/>
              <w:sz w:val="24"/>
              <w:szCs w:val="24"/>
            </w:rPr>
          </w:rPrChange>
        </w:rPr>
        <w:t>Supermum</w:t>
      </w:r>
      <w:proofErr w:type="spellEnd"/>
      <w:r w:rsidRPr="00991BB3">
        <w:rPr>
          <w:rFonts w:cs="Calibri"/>
          <w:b/>
          <w:i/>
          <w:sz w:val="24"/>
          <w:szCs w:val="24"/>
          <w:rPrChange w:id="74" w:author="User" w:date="2015-07-27T09:30:00Z">
            <w:rPr>
              <w:rFonts w:cs="Calibri"/>
              <w:b/>
              <w:sz w:val="24"/>
              <w:szCs w:val="24"/>
            </w:rPr>
          </w:rPrChange>
        </w:rPr>
        <w:t xml:space="preserve"> 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Alexandra Kinova, tfajla ta’ 23 sena mir-Repubblika Ċeka, daħlet fl-istorja hekk kif saret l-ewwel mara minn dan il-pajjiż li wel</w:t>
      </w:r>
      <w:ins w:id="75" w:author="User" w:date="2015-07-27T09:30:00Z">
        <w:r w:rsidR="00991BB3">
          <w:rPr>
            <w:rFonts w:cs="Calibri"/>
            <w:sz w:val="24"/>
            <w:szCs w:val="24"/>
            <w:lang w:val="mt-MT"/>
          </w:rPr>
          <w:t>l</w:t>
        </w:r>
      </w:ins>
      <w:r w:rsidRPr="007F3C25">
        <w:rPr>
          <w:rFonts w:cs="Calibri"/>
          <w:sz w:val="24"/>
          <w:szCs w:val="24"/>
          <w:lang w:val="mt-MT"/>
        </w:rPr>
        <w:t xml:space="preserve">det, </w:t>
      </w:r>
      <w:r w:rsidRPr="007F3C25">
        <w:rPr>
          <w:rFonts w:cs="Calibri"/>
          <w:i/>
          <w:sz w:val="24"/>
          <w:szCs w:val="24"/>
          <w:lang w:val="mt-MT"/>
        </w:rPr>
        <w:t>quintuplets</w:t>
      </w:r>
      <w:r w:rsidRPr="007F3C25">
        <w:rPr>
          <w:rFonts w:cs="Calibri"/>
          <w:sz w:val="24"/>
          <w:szCs w:val="24"/>
          <w:lang w:val="mt-MT"/>
        </w:rPr>
        <w:t xml:space="preserve"> jew aħjar ħames</w:t>
      </w:r>
      <w:del w:id="76" w:author="User" w:date="2015-07-27T09:31:00Z">
        <w:r w:rsidRPr="007F3C25" w:rsidDel="00991BB3">
          <w:rPr>
            <w:rFonts w:cs="Calibri"/>
            <w:sz w:val="24"/>
            <w:szCs w:val="24"/>
            <w:lang w:val="mt-MT"/>
          </w:rPr>
          <w:delText>t</w:delText>
        </w:r>
      </w:del>
      <w:r w:rsidRPr="007F3C25">
        <w:rPr>
          <w:rFonts w:cs="Calibri"/>
          <w:sz w:val="24"/>
          <w:szCs w:val="24"/>
          <w:lang w:val="mt-MT"/>
        </w:rPr>
        <w:t xml:space="preserve"> </w:t>
      </w:r>
      <w:del w:id="77" w:author="User" w:date="2015-07-27T09:31:00Z">
        <w:r w:rsidRPr="007F3C25" w:rsidDel="00991BB3">
          <w:rPr>
            <w:rFonts w:cs="Calibri"/>
            <w:sz w:val="24"/>
            <w:szCs w:val="24"/>
            <w:lang w:val="mt-MT"/>
          </w:rPr>
          <w:delText>i</w:delText>
        </w:r>
      </w:del>
      <w:r w:rsidRPr="007F3C25">
        <w:rPr>
          <w:rFonts w:cs="Calibri"/>
          <w:sz w:val="24"/>
          <w:szCs w:val="24"/>
          <w:lang w:val="mt-MT"/>
        </w:rPr>
        <w:t>trab</w:t>
      </w:r>
      <w:ins w:id="78" w:author="User" w:date="2015-07-27T09:31:00Z">
        <w:r w:rsidR="00991BB3">
          <w:rPr>
            <w:rFonts w:cs="Calibri"/>
            <w:sz w:val="24"/>
            <w:szCs w:val="24"/>
            <w:lang w:val="mt-MT"/>
          </w:rPr>
          <w:t>i</w:t>
        </w:r>
      </w:ins>
      <w:r w:rsidRPr="007F3C25">
        <w:rPr>
          <w:rFonts w:cs="Calibri"/>
          <w:sz w:val="24"/>
          <w:szCs w:val="24"/>
          <w:lang w:val="mt-MT"/>
        </w:rPr>
        <w:t xml:space="preserve"> b’suċċess. Dawn huma 4 subien u tifla. Kinova, jew kif inhi magħrufa issa </w:t>
      </w:r>
      <w:del w:id="79" w:author="User" w:date="2015-07-27T09:31:00Z">
        <w:r w:rsidRPr="007F3C25" w:rsidDel="00340489">
          <w:rPr>
            <w:rFonts w:cs="Calibri"/>
            <w:sz w:val="24"/>
            <w:szCs w:val="24"/>
            <w:lang w:val="mt-MT"/>
          </w:rPr>
          <w:delText>i</w:delText>
        </w:r>
      </w:del>
      <w:r w:rsidRPr="007F3C25">
        <w:rPr>
          <w:rFonts w:cs="Calibri"/>
          <w:sz w:val="24"/>
          <w:szCs w:val="24"/>
          <w:lang w:val="mt-MT"/>
        </w:rPr>
        <w:t>s-‘</w:t>
      </w:r>
      <w:proofErr w:type="spellStart"/>
      <w:r w:rsidRPr="007F3C25">
        <w:rPr>
          <w:rFonts w:cs="Calibri"/>
          <w:i/>
          <w:sz w:val="24"/>
          <w:szCs w:val="24"/>
          <w:lang w:val="mt-MT"/>
        </w:rPr>
        <w:t>supermum</w:t>
      </w:r>
      <w:proofErr w:type="spellEnd"/>
      <w:r w:rsidRPr="007F3C25">
        <w:rPr>
          <w:rFonts w:cs="Calibri"/>
          <w:sz w:val="24"/>
          <w:szCs w:val="24"/>
          <w:lang w:val="mt-MT"/>
        </w:rPr>
        <w:t>’ wel</w:t>
      </w:r>
      <w:ins w:id="80" w:author="User" w:date="2015-07-27T09:31:00Z">
        <w:r w:rsidR="00991BB3">
          <w:rPr>
            <w:rFonts w:cs="Calibri"/>
            <w:sz w:val="24"/>
            <w:szCs w:val="24"/>
            <w:lang w:val="mt-MT"/>
          </w:rPr>
          <w:t>l</w:t>
        </w:r>
      </w:ins>
      <w:r w:rsidRPr="007F3C25">
        <w:rPr>
          <w:rFonts w:cs="Calibri"/>
          <w:sz w:val="24"/>
          <w:szCs w:val="24"/>
          <w:lang w:val="mt-MT"/>
        </w:rPr>
        <w:t xml:space="preserve">det b’ċesarja fi klinika fi Praga taħt il-ħarsien tal-ispeċjalisti u t-tobba. 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 xml:space="preserve">Fil-kummenti tiegħu l-missier </w:t>
      </w:r>
      <w:proofErr w:type="spellStart"/>
      <w:r w:rsidRPr="007F3C25">
        <w:rPr>
          <w:rFonts w:cs="Calibri"/>
          <w:sz w:val="24"/>
          <w:szCs w:val="24"/>
          <w:lang w:val="mt-MT"/>
        </w:rPr>
        <w:t>Antonin</w:t>
      </w:r>
      <w:proofErr w:type="spellEnd"/>
      <w:r w:rsidRPr="007F3C25">
        <w:rPr>
          <w:rFonts w:cs="Calibri"/>
          <w:sz w:val="24"/>
          <w:szCs w:val="24"/>
          <w:lang w:val="mt-MT"/>
        </w:rPr>
        <w:t xml:space="preserve"> </w:t>
      </w:r>
      <w:proofErr w:type="spellStart"/>
      <w:r w:rsidRPr="007F3C25">
        <w:rPr>
          <w:rFonts w:cs="Calibri"/>
          <w:sz w:val="24"/>
          <w:szCs w:val="24"/>
          <w:lang w:val="mt-MT"/>
        </w:rPr>
        <w:t>Kroscen</w:t>
      </w:r>
      <w:proofErr w:type="spellEnd"/>
      <w:r w:rsidRPr="007F3C25">
        <w:rPr>
          <w:rFonts w:cs="Calibri"/>
          <w:sz w:val="24"/>
          <w:szCs w:val="24"/>
          <w:lang w:val="mt-MT"/>
        </w:rPr>
        <w:t>, li għand</w:t>
      </w:r>
      <w:del w:id="81" w:author="User" w:date="2015-07-27T09:31:00Z">
        <w:r w:rsidRPr="007F3C25" w:rsidDel="00991BB3">
          <w:rPr>
            <w:rFonts w:cs="Calibri"/>
            <w:sz w:val="24"/>
            <w:szCs w:val="24"/>
            <w:lang w:val="mt-MT"/>
          </w:rPr>
          <w:delText>h</w:delText>
        </w:r>
      </w:del>
      <w:r w:rsidRPr="007F3C25">
        <w:rPr>
          <w:rFonts w:cs="Calibri"/>
          <w:sz w:val="24"/>
          <w:szCs w:val="24"/>
          <w:lang w:val="mt-MT"/>
        </w:rPr>
        <w:t xml:space="preserve">u 26 sena, sostna li jinsab verament ferħan speċjalment għaliex it-trabi jinsabu f’kundizzjoni ta’ saħħa tajba. Mill-aħħar ċensimenti, li ilhom isiru mill-1949, ma jirriżultax li kien hemm każi ta’ </w:t>
      </w:r>
      <w:r w:rsidRPr="007F3C25">
        <w:rPr>
          <w:rFonts w:cs="Calibri"/>
          <w:i/>
          <w:sz w:val="24"/>
          <w:szCs w:val="24"/>
          <w:lang w:val="mt-MT"/>
        </w:rPr>
        <w:t>quintuplets</w:t>
      </w:r>
      <w:r w:rsidRPr="007F3C25">
        <w:rPr>
          <w:rFonts w:cs="Calibri"/>
          <w:sz w:val="24"/>
          <w:szCs w:val="24"/>
          <w:lang w:val="mt-MT"/>
        </w:rPr>
        <w:t xml:space="preserve">. It-tabiba Alena Mechurova stqarret li każ bħal dan jirriżulta darba kull 480 sena. </w:t>
      </w:r>
    </w:p>
    <w:p w:rsidR="00927933" w:rsidRDefault="00927933" w:rsidP="00927933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sz w:val="24"/>
          <w:szCs w:val="24"/>
          <w:lang w:val="mt-MT"/>
        </w:rPr>
      </w:pPr>
    </w:p>
    <w:p w:rsidR="00927933" w:rsidRPr="00340489" w:rsidRDefault="00927933" w:rsidP="00927933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i/>
          <w:color w:val="0D0D0D"/>
          <w:sz w:val="24"/>
          <w:szCs w:val="24"/>
          <w:lang w:val="mt-MT"/>
          <w:rPrChange w:id="82" w:author="User" w:date="2015-07-27T09:32:00Z">
            <w:rPr>
              <w:rFonts w:cs="Calibri"/>
              <w:b/>
              <w:color w:val="0D0D0D"/>
              <w:sz w:val="24"/>
              <w:szCs w:val="24"/>
              <w:lang w:val="mt-MT"/>
            </w:rPr>
          </w:rPrChange>
        </w:rPr>
      </w:pPr>
      <w:r w:rsidRPr="007F3C25">
        <w:rPr>
          <w:rFonts w:cs="Calibri"/>
          <w:b/>
          <w:color w:val="0D0D0D"/>
          <w:sz w:val="24"/>
          <w:szCs w:val="24"/>
          <w:lang w:val="mt-MT"/>
        </w:rPr>
        <w:t xml:space="preserve">Lokali: </w:t>
      </w:r>
      <w:r w:rsidRPr="00340489">
        <w:rPr>
          <w:rFonts w:cs="Calibri"/>
          <w:b/>
          <w:i/>
          <w:color w:val="0D0D0D"/>
          <w:sz w:val="24"/>
          <w:szCs w:val="24"/>
          <w:lang w:val="mt-MT"/>
          <w:rPrChange w:id="83" w:author="User" w:date="2015-07-27T09:32:00Z">
            <w:rPr>
              <w:rFonts w:cs="Calibri"/>
              <w:b/>
              <w:color w:val="0D0D0D"/>
              <w:sz w:val="24"/>
              <w:szCs w:val="24"/>
              <w:lang w:val="mt-MT"/>
            </w:rPr>
          </w:rPrChange>
        </w:rPr>
        <w:t>Fuel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b/>
          <w:color w:val="0D0D0D"/>
          <w:sz w:val="24"/>
          <w:szCs w:val="24"/>
          <w:lang w:val="mt-MT"/>
        </w:rPr>
      </w:pP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D0D0D"/>
          <w:lang w:val="mt-MT"/>
        </w:rPr>
      </w:pPr>
      <w:r w:rsidRPr="007F3C25">
        <w:rPr>
          <w:rFonts w:ascii="Calibri" w:hAnsi="Calibri" w:cs="Calibri"/>
          <w:color w:val="0D0D0D"/>
          <w:lang w:val="mt-MT"/>
        </w:rPr>
        <w:t xml:space="preserve">Minn għada t-Tnejn, </w:t>
      </w:r>
      <w:ins w:id="84" w:author="User" w:date="2015-07-27T09:32:00Z">
        <w:r w:rsidR="00340489">
          <w:rPr>
            <w:rFonts w:ascii="Calibri" w:hAnsi="Calibri" w:cs="Calibri"/>
            <w:color w:val="0D0D0D"/>
            <w:lang w:val="mt-MT"/>
          </w:rPr>
          <w:t>i</w:t>
        </w:r>
      </w:ins>
      <w:r w:rsidRPr="007F3C25">
        <w:rPr>
          <w:rFonts w:ascii="Calibri" w:hAnsi="Calibri" w:cs="Calibri"/>
          <w:color w:val="0D0D0D"/>
          <w:lang w:val="mt-MT"/>
        </w:rPr>
        <w:t>l-petrol bla ċomb se jorħos b’ewro ċenteżmu filwaqt li d-</w:t>
      </w:r>
      <w:r w:rsidRPr="00340489">
        <w:rPr>
          <w:rFonts w:ascii="Calibri" w:hAnsi="Calibri" w:cs="Calibri"/>
          <w:i/>
          <w:color w:val="0D0D0D"/>
          <w:lang w:val="mt-MT"/>
          <w:rPrChange w:id="85" w:author="User" w:date="2015-07-27T09:32:00Z">
            <w:rPr>
              <w:rFonts w:ascii="Calibri" w:hAnsi="Calibri" w:cs="Calibri"/>
              <w:color w:val="0D0D0D"/>
              <w:lang w:val="mt-MT"/>
            </w:rPr>
          </w:rPrChange>
        </w:rPr>
        <w:t>diesel</w:t>
      </w:r>
      <w:r w:rsidRPr="007F3C25">
        <w:rPr>
          <w:rFonts w:ascii="Calibri" w:hAnsi="Calibri" w:cs="Calibri"/>
          <w:color w:val="0D0D0D"/>
          <w:lang w:val="mt-MT"/>
        </w:rPr>
        <w:t xml:space="preserve"> u l-</w:t>
      </w:r>
      <w:r w:rsidRPr="00340489">
        <w:rPr>
          <w:rFonts w:ascii="Calibri" w:hAnsi="Calibri" w:cs="Calibri"/>
          <w:i/>
          <w:color w:val="0D0D0D"/>
          <w:lang w:val="mt-MT"/>
          <w:rPrChange w:id="86" w:author="User" w:date="2015-07-27T09:32:00Z">
            <w:rPr>
              <w:rFonts w:ascii="Calibri" w:hAnsi="Calibri" w:cs="Calibri"/>
              <w:color w:val="0D0D0D"/>
              <w:lang w:val="mt-MT"/>
            </w:rPr>
          </w:rPrChange>
        </w:rPr>
        <w:t>kerosene</w:t>
      </w:r>
      <w:r w:rsidRPr="007F3C25">
        <w:rPr>
          <w:rFonts w:ascii="Calibri" w:hAnsi="Calibri" w:cs="Calibri"/>
          <w:color w:val="0D0D0D"/>
          <w:lang w:val="mt-MT"/>
        </w:rPr>
        <w:t xml:space="preserve"> se jorħsu b’żewġ ewro ċenteżmi. Il-Korporazzjoni EneMalta ħabbret li l-prezz tal-</w:t>
      </w:r>
      <w:r w:rsidRPr="00340489">
        <w:rPr>
          <w:rFonts w:ascii="Calibri" w:hAnsi="Calibri" w:cs="Calibri"/>
          <w:i/>
          <w:color w:val="0D0D0D"/>
          <w:lang w:val="mt-MT"/>
          <w:rPrChange w:id="87" w:author="User" w:date="2015-07-27T09:32:00Z">
            <w:rPr>
              <w:rFonts w:ascii="Calibri" w:hAnsi="Calibri" w:cs="Calibri"/>
              <w:color w:val="0D0D0D"/>
              <w:lang w:val="mt-MT"/>
            </w:rPr>
          </w:rPrChange>
        </w:rPr>
        <w:t>petrol</w:t>
      </w:r>
      <w:r w:rsidRPr="007F3C25">
        <w:rPr>
          <w:rFonts w:ascii="Calibri" w:hAnsi="Calibri" w:cs="Calibri"/>
          <w:color w:val="0D0D0D"/>
          <w:lang w:val="mt-MT"/>
        </w:rPr>
        <w:t xml:space="preserve"> bla ċomb se jkun ta’ €1.47 kull litru filwaqt li l-prezz tad-</w:t>
      </w:r>
      <w:r w:rsidRPr="00340489">
        <w:rPr>
          <w:rFonts w:ascii="Calibri" w:hAnsi="Calibri" w:cs="Calibri"/>
          <w:i/>
          <w:color w:val="0D0D0D"/>
          <w:lang w:val="mt-MT"/>
          <w:rPrChange w:id="88" w:author="User" w:date="2015-07-27T09:32:00Z">
            <w:rPr>
              <w:rFonts w:ascii="Calibri" w:hAnsi="Calibri" w:cs="Calibri"/>
              <w:color w:val="0D0D0D"/>
              <w:lang w:val="mt-MT"/>
            </w:rPr>
          </w:rPrChange>
        </w:rPr>
        <w:t>diesel</w:t>
      </w:r>
      <w:r w:rsidRPr="007F3C25">
        <w:rPr>
          <w:rFonts w:ascii="Calibri" w:hAnsi="Calibri" w:cs="Calibri"/>
          <w:color w:val="0D0D0D"/>
          <w:lang w:val="mt-MT"/>
        </w:rPr>
        <w:t xml:space="preserve"> u l-</w:t>
      </w:r>
      <w:r w:rsidRPr="00340489">
        <w:rPr>
          <w:rFonts w:ascii="Calibri" w:hAnsi="Calibri" w:cs="Calibri"/>
          <w:i/>
          <w:color w:val="0D0D0D"/>
          <w:lang w:val="mt-MT"/>
          <w:rPrChange w:id="89" w:author="User" w:date="2015-07-27T09:32:00Z">
            <w:rPr>
              <w:rFonts w:ascii="Calibri" w:hAnsi="Calibri" w:cs="Calibri"/>
              <w:color w:val="0D0D0D"/>
              <w:lang w:val="mt-MT"/>
            </w:rPr>
          </w:rPrChange>
        </w:rPr>
        <w:t>kerosene</w:t>
      </w:r>
      <w:r w:rsidRPr="007F3C25">
        <w:rPr>
          <w:rFonts w:ascii="Calibri" w:hAnsi="Calibri" w:cs="Calibri"/>
          <w:color w:val="0D0D0D"/>
          <w:lang w:val="mt-MT"/>
        </w:rPr>
        <w:t xml:space="preserve"> se jkun ta’ €1.38 kull litru. Il-</w:t>
      </w:r>
      <w:r w:rsidRPr="00340489">
        <w:rPr>
          <w:rFonts w:ascii="Calibri" w:hAnsi="Calibri" w:cs="Calibri"/>
          <w:i/>
          <w:color w:val="0D0D0D"/>
          <w:lang w:val="mt-MT"/>
          <w:rPrChange w:id="90" w:author="User" w:date="2015-07-27T09:32:00Z">
            <w:rPr>
              <w:rFonts w:ascii="Calibri" w:hAnsi="Calibri" w:cs="Calibri"/>
              <w:color w:val="0D0D0D"/>
              <w:lang w:val="mt-MT"/>
            </w:rPr>
          </w:rPrChange>
        </w:rPr>
        <w:t xml:space="preserve">Gasoil </w:t>
      </w:r>
      <w:r w:rsidRPr="007F3C25">
        <w:rPr>
          <w:rFonts w:ascii="Calibri" w:hAnsi="Calibri" w:cs="Calibri"/>
          <w:color w:val="0D0D0D"/>
          <w:lang w:val="mt-MT"/>
        </w:rPr>
        <w:t>se jorħos ukoll b’ disa’ ewro ċenteżmi u se jiġi jiswa €1.02 kull litru.</w:t>
      </w:r>
    </w:p>
    <w:p w:rsidR="00927933" w:rsidRPr="007F3C25" w:rsidRDefault="00927933" w:rsidP="0092793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Calibri" w:hAnsi="Calibri" w:cs="Calibri"/>
          <w:color w:val="0D0D0D"/>
          <w:lang w:val="it-IT"/>
        </w:rPr>
      </w:pPr>
      <w:r w:rsidRPr="007F3C25">
        <w:rPr>
          <w:rFonts w:ascii="Calibri" w:hAnsi="Calibri" w:cs="Calibri"/>
          <w:color w:val="0D0D0D"/>
          <w:lang w:val="it-IT"/>
        </w:rPr>
        <w:t xml:space="preserve">Il-Korporazzjoni EneMalta sostniet li l-prezzijiet il-ġodda jirriflettu l-prezzijiet tal-aħħar konsenji ta’ </w:t>
      </w:r>
      <w:r w:rsidRPr="00340489">
        <w:rPr>
          <w:rFonts w:ascii="Calibri" w:hAnsi="Calibri" w:cs="Calibri"/>
          <w:i/>
          <w:color w:val="0D0D0D"/>
          <w:lang w:val="it-IT"/>
          <w:rPrChange w:id="91" w:author="User" w:date="2015-07-27T09:33:00Z">
            <w:rPr>
              <w:rFonts w:ascii="Calibri" w:hAnsi="Calibri" w:cs="Calibri"/>
              <w:color w:val="0D0D0D"/>
              <w:lang w:val="it-IT"/>
            </w:rPr>
          </w:rPrChange>
        </w:rPr>
        <w:t>fuel</w:t>
      </w:r>
      <w:r w:rsidRPr="007F3C25">
        <w:rPr>
          <w:rFonts w:ascii="Calibri" w:hAnsi="Calibri" w:cs="Calibri"/>
          <w:color w:val="0D0D0D"/>
          <w:lang w:val="it-IT"/>
        </w:rPr>
        <w:t xml:space="preserve"> impurtat. Il-prezzijiet fil-konsenji ta’ Marzu kienu medja ta’ 5.7% ogħla mill-prezzijiet tal-aħħar konsenji impurtati.</w:t>
      </w:r>
    </w:p>
    <w:p w:rsidR="00927933" w:rsidRPr="007F3C25" w:rsidRDefault="00927933" w:rsidP="00927933">
      <w:pPr>
        <w:shd w:val="clear" w:color="auto" w:fill="FFFFFF"/>
        <w:spacing w:after="0" w:line="480" w:lineRule="auto"/>
        <w:jc w:val="both"/>
        <w:rPr>
          <w:rFonts w:cs="Calibri"/>
          <w:color w:val="0D0D0D"/>
          <w:sz w:val="24"/>
          <w:szCs w:val="24"/>
          <w:lang w:val="mt-MT"/>
        </w:rPr>
      </w:pPr>
    </w:p>
    <w:p w:rsidR="00927933" w:rsidRPr="007F3C25" w:rsidRDefault="00927933" w:rsidP="00927933">
      <w:pPr>
        <w:pBdr>
          <w:bottom w:val="single" w:sz="12" w:space="1" w:color="auto"/>
        </w:pBdr>
        <w:spacing w:line="480" w:lineRule="auto"/>
        <w:jc w:val="both"/>
        <w:rPr>
          <w:rFonts w:cs="Calibri"/>
          <w:b/>
          <w:sz w:val="24"/>
          <w:szCs w:val="24"/>
          <w:lang w:val="mt-MT"/>
        </w:rPr>
      </w:pPr>
      <w:r w:rsidRPr="007F3C25">
        <w:rPr>
          <w:rFonts w:cs="Calibri"/>
          <w:b/>
          <w:sz w:val="24"/>
          <w:szCs w:val="24"/>
          <w:lang w:val="mt-MT"/>
        </w:rPr>
        <w:t>Lokali: Galdes Bdiewa Ħalib</w:t>
      </w:r>
    </w:p>
    <w:p w:rsidR="00927933" w:rsidRDefault="00927933" w:rsidP="00927933">
      <w:pPr>
        <w:spacing w:line="480" w:lineRule="auto"/>
        <w:jc w:val="both"/>
        <w:rPr>
          <w:rFonts w:cs="Calibri"/>
          <w:color w:val="000000"/>
          <w:sz w:val="24"/>
          <w:szCs w:val="24"/>
          <w:lang w:val="mt-MT"/>
        </w:rPr>
      </w:pPr>
      <w:r w:rsidRPr="007F3C25">
        <w:rPr>
          <w:rFonts w:cs="Calibri"/>
          <w:color w:val="000000"/>
          <w:sz w:val="24"/>
          <w:szCs w:val="24"/>
          <w:lang w:val="mt-MT"/>
        </w:rPr>
        <w:lastRenderedPageBreak/>
        <w:t>Minkejja l-kuntratti li ffirmaw ir-raħħala, ma ttieħdu l-ebda miżuri biex jiġu allokati l-flus neċessarji, liema spiża ta’ €2.5 miljun m</w:t>
      </w:r>
      <w:del w:id="92" w:author="User" w:date="2015-07-27T09:33:00Z">
        <w:r w:rsidRPr="007F3C25" w:rsidDel="00340489">
          <w:rPr>
            <w:rFonts w:cs="Calibri"/>
            <w:color w:val="000000"/>
            <w:sz w:val="24"/>
            <w:szCs w:val="24"/>
            <w:lang w:val="mt-MT"/>
          </w:rPr>
          <w:delText>’</w:delText>
        </w:r>
      </w:del>
      <w:r w:rsidRPr="007F3C25">
        <w:rPr>
          <w:rFonts w:cs="Calibri"/>
          <w:color w:val="000000"/>
          <w:sz w:val="24"/>
          <w:szCs w:val="24"/>
          <w:lang w:val="mt-MT"/>
        </w:rPr>
        <w:t xml:space="preserve">hijiex imniżżla fil-baġit ta’ din is-sena. </w:t>
      </w:r>
      <w:r w:rsidRPr="007F3C25">
        <w:rPr>
          <w:rFonts w:cs="Calibri"/>
          <w:sz w:val="24"/>
          <w:szCs w:val="24"/>
          <w:lang w:val="mt-MT"/>
        </w:rPr>
        <w:t xml:space="preserve">Dan sostnieh is-Segretarju Parlamentari għall-biedja u s-sajd Roderick Galdes waqt il-laqgħa ġenerali annwali tal-bdiewa produtturi tal-ħalib meta żied jgħid li </w:t>
      </w:r>
      <w:r w:rsidRPr="007F3C25">
        <w:rPr>
          <w:rFonts w:cs="Calibri"/>
          <w:color w:val="000000"/>
          <w:sz w:val="24"/>
          <w:szCs w:val="24"/>
          <w:lang w:val="mt-MT"/>
        </w:rPr>
        <w:t>se jkun qed jieħu l-passi meħtieġa biex il-pagamenti dovuti jibdew isiru mis-sena l-ġdida fuq terminu ta’ tliet snin.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color w:val="000000"/>
          <w:sz w:val="24"/>
          <w:szCs w:val="24"/>
          <w:lang w:val="mt-MT"/>
        </w:rPr>
      </w:pPr>
      <w:r w:rsidRPr="007F3C25">
        <w:rPr>
          <w:rFonts w:cs="Calibri"/>
          <w:color w:val="000000"/>
          <w:sz w:val="24"/>
          <w:szCs w:val="24"/>
          <w:lang w:val="mt-MT"/>
        </w:rPr>
        <w:t>Roderick Galdes sostna li twaqqaf bord ta’ reviżjoni li se jkun qed jikkonsidra diversi lmenti tar-raħħala dwar il-kalkolu tal-għajnuna dovuta għall-bini tat-tined tal-baqar, kif ukoll biex isiru l-arranġamenti meħtieġa għall-ħlas dovut skont skema skedata.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color w:val="000000"/>
          <w:sz w:val="24"/>
          <w:szCs w:val="24"/>
          <w:lang w:val="mt-MT"/>
        </w:rPr>
      </w:pPr>
      <w:r w:rsidRPr="007F3C25">
        <w:rPr>
          <w:rFonts w:cs="Calibri"/>
          <w:color w:val="000000"/>
          <w:sz w:val="24"/>
          <w:szCs w:val="24"/>
          <w:lang w:val="mt-MT"/>
        </w:rPr>
        <w:t>Intqal ukoll li kwistjoni oħra tirrigward</w:t>
      </w:r>
      <w:del w:id="93" w:author="User" w:date="2015-07-27T09:37:00Z">
        <w:r w:rsidRPr="007F3C25" w:rsidDel="00731DF4">
          <w:rPr>
            <w:rFonts w:cs="Calibri"/>
            <w:color w:val="000000"/>
            <w:sz w:val="24"/>
            <w:szCs w:val="24"/>
            <w:lang w:val="mt-MT"/>
          </w:rPr>
          <w:delText>j</w:delText>
        </w:r>
      </w:del>
      <w:r w:rsidRPr="007F3C25">
        <w:rPr>
          <w:rFonts w:cs="Calibri"/>
          <w:color w:val="000000"/>
          <w:sz w:val="24"/>
          <w:szCs w:val="24"/>
          <w:lang w:val="mt-MT"/>
        </w:rPr>
        <w:t>a r-rilokazzjoni tal-irziezet fl-abitat. Filwaqt li hemm il-possibilit</w:t>
      </w:r>
      <w:ins w:id="94" w:author="User" w:date="2015-07-27T10:11:00Z">
        <w:r w:rsidR="00EA32F2">
          <w:rPr>
            <w:rFonts w:cs="Calibri"/>
            <w:color w:val="000000"/>
            <w:sz w:val="24"/>
            <w:szCs w:val="24"/>
            <w:lang w:val="mt-MT"/>
          </w:rPr>
          <w:t>à</w:t>
        </w:r>
      </w:ins>
      <w:del w:id="95" w:author="User" w:date="2015-07-27T09:35:00Z">
        <w:r w:rsidRPr="007F3C25" w:rsidDel="008F6AC4">
          <w:rPr>
            <w:rFonts w:cs="Calibri"/>
            <w:color w:val="000000"/>
            <w:sz w:val="24"/>
            <w:szCs w:val="24"/>
            <w:lang w:val="mt-MT"/>
          </w:rPr>
          <w:delText>a’</w:delText>
        </w:r>
      </w:del>
      <w:r w:rsidRPr="007F3C25">
        <w:rPr>
          <w:rFonts w:cs="Calibri"/>
          <w:color w:val="000000"/>
          <w:sz w:val="24"/>
          <w:szCs w:val="24"/>
          <w:lang w:val="mt-MT"/>
        </w:rPr>
        <w:t xml:space="preserve"> li dawn l-irziezet jiġu rilokati fiż-żona Tal-Qanpiena, viċin is-Siġġiewi, madanakollu l-permess tal-MEPA għadu ma ħariġx.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</w:p>
    <w:p w:rsidR="00927933" w:rsidRPr="007F3C25" w:rsidRDefault="00726DEB" w:rsidP="00927933">
      <w:pPr>
        <w:spacing w:line="480" w:lineRule="auto"/>
        <w:jc w:val="both"/>
        <w:rPr>
          <w:rFonts w:cs="Calibri"/>
          <w:b/>
          <w:sz w:val="24"/>
          <w:szCs w:val="24"/>
        </w:rPr>
      </w:pPr>
      <w:ins w:id="96" w:author="User" w:date="2015-07-27T09:37:00Z">
        <w:r>
          <w:rPr>
            <w:rFonts w:cs="Calibri"/>
            <w:b/>
            <w:sz w:val="24"/>
            <w:szCs w:val="24"/>
            <w:lang w:val="mt-MT"/>
          </w:rPr>
          <w:t>L-</w:t>
        </w:r>
      </w:ins>
      <w:r w:rsidR="00927933" w:rsidRPr="007F3C25">
        <w:rPr>
          <w:rFonts w:cs="Calibri"/>
          <w:b/>
          <w:sz w:val="24"/>
          <w:szCs w:val="24"/>
        </w:rPr>
        <w:t>Iraq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color w:val="000000"/>
          <w:sz w:val="24"/>
          <w:szCs w:val="24"/>
          <w:shd w:val="clear" w:color="auto" w:fill="FFFFFF"/>
          <w:lang w:val="mt-MT"/>
        </w:rPr>
      </w:pP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Tkompli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l-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vjolenza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fl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-Iraq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hekk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kif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sitt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persuni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nqatlu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ħamsa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oħra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</w:rPr>
        <w:t>ġew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</w:rPr>
        <w:t xml:space="preserve"> ma</w:t>
      </w:r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>ħtufa. In-numru ta’ dawk maqtul</w:t>
      </w:r>
      <w:del w:id="97" w:author="User" w:date="2015-07-27T09:37:00Z">
        <w:r w:rsidDel="00726DEB">
          <w:rPr>
            <w:rFonts w:cs="Calibri"/>
            <w:color w:val="000000"/>
            <w:sz w:val="24"/>
            <w:szCs w:val="24"/>
            <w:shd w:val="clear" w:color="auto" w:fill="FFFFFF"/>
            <w:lang w:val="mt-MT"/>
          </w:rPr>
          <w:delText>h</w:delText>
        </w:r>
      </w:del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 xml:space="preserve">a fl-aħħar xahar 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>tela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 xml:space="preserve">’ għal madwar 1000 persuna. </w:t>
      </w:r>
    </w:p>
    <w:p w:rsidR="00927933" w:rsidRDefault="00927933" w:rsidP="00927933">
      <w:pPr>
        <w:spacing w:line="480" w:lineRule="auto"/>
        <w:jc w:val="both"/>
        <w:rPr>
          <w:rFonts w:cs="Calibri"/>
          <w:color w:val="000000"/>
          <w:sz w:val="24"/>
          <w:szCs w:val="24"/>
          <w:shd w:val="clear" w:color="auto" w:fill="FFFFFF"/>
          <w:lang w:val="mt-MT"/>
        </w:rPr>
      </w:pPr>
      <w:r w:rsidRPr="007F3C25">
        <w:rPr>
          <w:rFonts w:cs="Calibri"/>
          <w:color w:val="000000"/>
          <w:sz w:val="24"/>
          <w:szCs w:val="24"/>
          <w:shd w:val="clear" w:color="auto" w:fill="FFFFFF"/>
          <w:lang w:val="it-IT"/>
        </w:rPr>
        <w:t xml:space="preserve">Rapporti </w:t>
      </w:r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>sostnew</w:t>
      </w:r>
      <w:r w:rsidRPr="007F3C25">
        <w:rPr>
          <w:rFonts w:cs="Calibri"/>
          <w:color w:val="000000"/>
          <w:sz w:val="24"/>
          <w:szCs w:val="24"/>
          <w:shd w:val="clear" w:color="auto" w:fill="FFFFFF"/>
          <w:lang w:val="it-IT"/>
        </w:rPr>
        <w:t xml:space="preserve"> li viċin il-fruntieri mas-Sirja, tliet sewwieqa Sirjani ġew maqtula minn persuni armati. Intqal ukoll li madwar 60 kilometru </w:t>
      </w:r>
      <w:ins w:id="98" w:author="User" w:date="2015-07-27T10:09:00Z">
        <w:r w:rsidR="00EA32F2">
          <w:rPr>
            <w:rFonts w:cs="Calibri"/>
            <w:color w:val="000000"/>
            <w:sz w:val="24"/>
            <w:szCs w:val="24"/>
            <w:shd w:val="clear" w:color="auto" w:fill="FFFFFF"/>
            <w:lang w:val="it-IT"/>
          </w:rPr>
          <w:t>'</w:t>
        </w:r>
      </w:ins>
      <w:r w:rsidRPr="007F3C25">
        <w:rPr>
          <w:rFonts w:cs="Calibri"/>
          <w:color w:val="000000"/>
          <w:sz w:val="24"/>
          <w:szCs w:val="24"/>
          <w:shd w:val="clear" w:color="auto" w:fill="FFFFFF"/>
          <w:lang w:val="it-IT"/>
        </w:rPr>
        <w:t>l</w:t>
      </w:r>
      <w:del w:id="99" w:author="User" w:date="2015-07-27T09:40:00Z">
        <w:r w:rsidRPr="007F3C25" w:rsidDel="00726DEB">
          <w:rPr>
            <w:rFonts w:cs="Calibri"/>
            <w:color w:val="000000"/>
            <w:sz w:val="24"/>
            <w:szCs w:val="24"/>
            <w:shd w:val="clear" w:color="auto" w:fill="FFFFFF"/>
            <w:lang w:val="it-IT"/>
          </w:rPr>
          <w:delText>’</w:delText>
        </w:r>
      </w:del>
      <w:r w:rsidRPr="007F3C25">
        <w:rPr>
          <w:rFonts w:cs="Calibri"/>
          <w:color w:val="000000"/>
          <w:sz w:val="24"/>
          <w:szCs w:val="24"/>
          <w:shd w:val="clear" w:color="auto" w:fill="FFFFFF"/>
          <w:lang w:val="it-IT"/>
        </w:rPr>
        <w:t>bogħod minn Bag</w:t>
      </w:r>
      <w:ins w:id="100" w:author="User" w:date="2015-07-27T09:40:00Z">
        <w:r w:rsidR="00726DEB">
          <w:rPr>
            <w:rFonts w:cs="Calibri"/>
            <w:color w:val="000000"/>
            <w:sz w:val="24"/>
            <w:szCs w:val="24"/>
            <w:shd w:val="clear" w:color="auto" w:fill="FFFFFF"/>
            <w:lang w:val="it-IT"/>
          </w:rPr>
          <w:t>h</w:t>
        </w:r>
      </w:ins>
      <w:del w:id="101" w:author="User" w:date="2015-07-27T09:40:00Z">
        <w:r w:rsidRPr="007F3C25" w:rsidDel="00726DEB">
          <w:rPr>
            <w:rFonts w:cs="Calibri"/>
            <w:color w:val="000000"/>
            <w:sz w:val="24"/>
            <w:szCs w:val="24"/>
            <w:shd w:val="clear" w:color="auto" w:fill="FFFFFF"/>
            <w:lang w:val="it-IT"/>
          </w:rPr>
          <w:delText>ħ</w:delText>
        </w:r>
      </w:del>
      <w:r w:rsidRPr="007F3C25">
        <w:rPr>
          <w:rFonts w:cs="Calibri"/>
          <w:color w:val="000000"/>
          <w:sz w:val="24"/>
          <w:szCs w:val="24"/>
          <w:shd w:val="clear" w:color="auto" w:fill="FFFFFF"/>
          <w:lang w:val="it-IT"/>
        </w:rPr>
        <w:t>dad inqatel uffiċjal</w:t>
      </w:r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 xml:space="preserve"> tal-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>eżerċtu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 xml:space="preserve"> u f’</w:t>
      </w:r>
      <w:proofErr w:type="spellStart"/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>Garma</w:t>
      </w:r>
      <w:proofErr w:type="spellEnd"/>
      <w:r w:rsidRPr="007F3C25">
        <w:rPr>
          <w:rFonts w:cs="Calibri"/>
          <w:color w:val="000000"/>
          <w:sz w:val="24"/>
          <w:szCs w:val="24"/>
          <w:shd w:val="clear" w:color="auto" w:fill="FFFFFF"/>
          <w:lang w:val="mt-MT"/>
        </w:rPr>
        <w:t xml:space="preserve"> ġie maħ</w:t>
      </w:r>
      <w:r>
        <w:rPr>
          <w:rFonts w:cs="Calibri"/>
          <w:color w:val="000000"/>
          <w:sz w:val="24"/>
          <w:szCs w:val="24"/>
          <w:shd w:val="clear" w:color="auto" w:fill="FFFFFF"/>
          <w:lang w:val="mt-MT"/>
        </w:rPr>
        <w:t>tuf suldat.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color w:val="000000"/>
          <w:sz w:val="24"/>
          <w:szCs w:val="24"/>
          <w:shd w:val="clear" w:color="auto" w:fill="FFFFFF"/>
          <w:lang w:val="mt-MT"/>
        </w:rPr>
      </w:pPr>
    </w:p>
    <w:p w:rsidR="00927933" w:rsidRPr="007F3C25" w:rsidRDefault="00927933" w:rsidP="00927933">
      <w:pPr>
        <w:pBdr>
          <w:bottom w:val="single" w:sz="12" w:space="1" w:color="auto"/>
        </w:pBdr>
        <w:spacing w:line="480" w:lineRule="auto"/>
        <w:jc w:val="both"/>
        <w:rPr>
          <w:rFonts w:cs="Calibri"/>
          <w:b/>
          <w:sz w:val="24"/>
          <w:szCs w:val="24"/>
          <w:lang w:val="mt-MT"/>
        </w:rPr>
      </w:pPr>
      <w:r w:rsidRPr="007F3C25">
        <w:rPr>
          <w:rFonts w:cs="Calibri"/>
          <w:b/>
          <w:sz w:val="24"/>
          <w:szCs w:val="24"/>
          <w:lang w:val="mt-MT"/>
        </w:rPr>
        <w:t>Lokali: Konsultazzjoni – Gvern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lastRenderedPageBreak/>
        <w:t>Minn għada t-Tnejn, se tibda l-inizjattiva ta’ konsultazzjoni pubblika bit-tema ‘Gvern Li Jismà’. F’inqas minn mitt jum minn meta nħatar il-Gvern il-</w:t>
      </w:r>
      <w:ins w:id="102" w:author="User" w:date="2015-07-27T13:45:00Z">
        <w:r w:rsidR="005110FB">
          <w:rPr>
            <w:rFonts w:cs="Calibri"/>
            <w:sz w:val="24"/>
            <w:szCs w:val="24"/>
            <w:lang w:val="mt-MT"/>
          </w:rPr>
          <w:t>ġ</w:t>
        </w:r>
      </w:ins>
      <w:del w:id="103" w:author="User" w:date="2015-07-27T13:45:00Z">
        <w:r w:rsidRPr="007F3C25" w:rsidDel="005110FB">
          <w:rPr>
            <w:rFonts w:cs="Calibri"/>
            <w:sz w:val="24"/>
            <w:szCs w:val="24"/>
            <w:lang w:val="mt-MT"/>
          </w:rPr>
          <w:delText>Ġ</w:delText>
        </w:r>
      </w:del>
      <w:r w:rsidRPr="007F3C25">
        <w:rPr>
          <w:rFonts w:cs="Calibri"/>
          <w:sz w:val="24"/>
          <w:szCs w:val="24"/>
          <w:lang w:val="mt-MT"/>
        </w:rPr>
        <w:t>did, il-membri kollha tal-Kabinett se jkunu qed jisimgħu lin-nies bejn it-3 u l-25 ta’ Ġunju fil-Berġa ta’ Kastilja.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Kull Ministru u Segretarju Parlamentari se jpoġġi lilu nnifsu għad-dispożizzjoni ta’ dawk kollha li jixtiequ jaqsmu magħhom il-ħsibijiet, l-ideat u l-proposti tagħhom. Wara li l-Gvern ikun sema’ bir-reqqa dak li għandhom xi jgħidu l-Maltin u l-Għawdxin, jasal għad-deċiżjonijiet tiegħu.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 xml:space="preserve">Intqal li dan il-kunċett ta’ </w:t>
      </w:r>
      <w:proofErr w:type="spellStart"/>
      <w:r w:rsidRPr="007F3C25">
        <w:rPr>
          <w:rFonts w:cs="Calibri"/>
          <w:i/>
          <w:iCs/>
          <w:sz w:val="24"/>
          <w:szCs w:val="24"/>
          <w:lang w:val="mt-MT"/>
        </w:rPr>
        <w:t>open</w:t>
      </w:r>
      <w:proofErr w:type="spellEnd"/>
      <w:r w:rsidRPr="007F3C25">
        <w:rPr>
          <w:rFonts w:cs="Calibri"/>
          <w:i/>
          <w:iCs/>
          <w:sz w:val="24"/>
          <w:szCs w:val="24"/>
          <w:lang w:val="mt-MT"/>
        </w:rPr>
        <w:t xml:space="preserve"> </w:t>
      </w:r>
      <w:proofErr w:type="spellStart"/>
      <w:r w:rsidRPr="007F3C25">
        <w:rPr>
          <w:rFonts w:cs="Calibri"/>
          <w:i/>
          <w:iCs/>
          <w:sz w:val="24"/>
          <w:szCs w:val="24"/>
          <w:lang w:val="mt-MT"/>
        </w:rPr>
        <w:t>government</w:t>
      </w:r>
      <w:proofErr w:type="spellEnd"/>
      <w:r w:rsidRPr="007F3C25">
        <w:rPr>
          <w:rFonts w:cs="Calibri"/>
          <w:i/>
          <w:iCs/>
          <w:sz w:val="24"/>
          <w:szCs w:val="24"/>
          <w:lang w:val="mt-MT"/>
        </w:rPr>
        <w:t xml:space="preserve"> </w:t>
      </w:r>
      <w:r w:rsidRPr="007F3C25">
        <w:rPr>
          <w:rFonts w:cs="Calibri"/>
          <w:sz w:val="24"/>
          <w:szCs w:val="24"/>
          <w:lang w:val="mt-MT"/>
        </w:rPr>
        <w:t>mhux biss isaħħaħ it-trasparenza u l-</w:t>
      </w:r>
      <w:ins w:id="104" w:author="User" w:date="2015-07-27T10:43:00Z">
        <w:r w:rsidR="00506AC5" w:rsidRPr="00506AC5">
          <w:rPr>
            <w:rFonts w:ascii="Helvetica" w:hAnsi="Helvetica"/>
            <w:color w:val="141823"/>
            <w:sz w:val="18"/>
            <w:szCs w:val="18"/>
            <w:shd w:val="clear" w:color="auto" w:fill="F6F7F8"/>
          </w:rPr>
          <w:t xml:space="preserve"> </w:t>
        </w:r>
      </w:ins>
      <w:del w:id="105" w:author="User" w:date="2015-07-27T10:43:00Z">
        <w:r w:rsidRPr="007F3C25" w:rsidDel="00506AC5">
          <w:rPr>
            <w:rFonts w:cs="Calibri"/>
            <w:sz w:val="24"/>
            <w:szCs w:val="24"/>
            <w:lang w:val="mt-MT"/>
          </w:rPr>
          <w:delText>kontabbilità</w:delText>
        </w:r>
      </w:del>
      <w:proofErr w:type="spellStart"/>
      <w:ins w:id="106" w:author="User" w:date="2015-07-27T10:43:00Z">
        <w:r w:rsidR="008A74FF">
          <w:rPr>
            <w:rFonts w:cs="Calibri"/>
            <w:sz w:val="24"/>
            <w:szCs w:val="24"/>
            <w:lang w:val="mt-MT"/>
          </w:rPr>
          <w:t>kontabbiltà</w:t>
        </w:r>
      </w:ins>
      <w:proofErr w:type="spellEnd"/>
      <w:r w:rsidRPr="007F3C25">
        <w:rPr>
          <w:rFonts w:cs="Calibri"/>
          <w:sz w:val="24"/>
          <w:szCs w:val="24"/>
          <w:lang w:val="mt-MT"/>
        </w:rPr>
        <w:t xml:space="preserve"> iżda </w:t>
      </w:r>
      <w:proofErr w:type="spellStart"/>
      <w:r w:rsidRPr="007F3C25">
        <w:rPr>
          <w:rFonts w:cs="Calibri"/>
          <w:sz w:val="24"/>
          <w:szCs w:val="24"/>
          <w:lang w:val="mt-MT"/>
        </w:rPr>
        <w:t>jixpruna</w:t>
      </w:r>
      <w:proofErr w:type="spellEnd"/>
      <w:r w:rsidRPr="007F3C25">
        <w:rPr>
          <w:rFonts w:cs="Calibri"/>
          <w:sz w:val="24"/>
          <w:szCs w:val="24"/>
          <w:lang w:val="mt-MT"/>
        </w:rPr>
        <w:t xml:space="preserve"> aktar is-sehem </w:t>
      </w:r>
      <w:del w:id="107" w:author="User" w:date="2015-07-27T10:50:00Z">
        <w:r w:rsidRPr="007F3C25" w:rsidDel="007E740F">
          <w:rPr>
            <w:rFonts w:cs="Calibri"/>
            <w:sz w:val="24"/>
            <w:szCs w:val="24"/>
            <w:lang w:val="mt-MT"/>
          </w:rPr>
          <w:delText xml:space="preserve">wiesgħa </w:delText>
        </w:r>
      </w:del>
      <w:ins w:id="108" w:author="User" w:date="2015-07-27T10:50:00Z">
        <w:r w:rsidR="007E740F">
          <w:rPr>
            <w:rFonts w:cs="Calibri"/>
            <w:sz w:val="24"/>
            <w:szCs w:val="24"/>
            <w:lang w:val="mt-MT"/>
          </w:rPr>
          <w:t>wiesa’</w:t>
        </w:r>
        <w:r w:rsidR="007E740F" w:rsidRPr="007F3C25">
          <w:rPr>
            <w:rFonts w:cs="Calibri"/>
            <w:sz w:val="24"/>
            <w:szCs w:val="24"/>
            <w:lang w:val="mt-MT"/>
          </w:rPr>
          <w:t xml:space="preserve"> </w:t>
        </w:r>
      </w:ins>
      <w:r w:rsidRPr="007F3C25">
        <w:rPr>
          <w:rFonts w:cs="Calibri"/>
          <w:sz w:val="24"/>
          <w:szCs w:val="24"/>
          <w:lang w:val="mt-MT"/>
        </w:rPr>
        <w:t xml:space="preserve">u effettiv taċ-ċittadin bħalma </w:t>
      </w:r>
      <w:del w:id="109" w:author="User" w:date="2015-07-27T10:33:00Z">
        <w:r w:rsidRPr="007F3C25" w:rsidDel="00506AC5">
          <w:rPr>
            <w:rFonts w:cs="Calibri"/>
            <w:sz w:val="24"/>
            <w:szCs w:val="24"/>
            <w:lang w:val="mt-MT"/>
          </w:rPr>
          <w:delText xml:space="preserve">diġa </w:delText>
        </w:r>
      </w:del>
      <w:ins w:id="110" w:author="User" w:date="2015-07-27T10:33:00Z">
        <w:r w:rsidR="00506AC5" w:rsidRPr="007F3C25">
          <w:rPr>
            <w:rFonts w:cs="Calibri"/>
            <w:sz w:val="24"/>
            <w:szCs w:val="24"/>
            <w:lang w:val="mt-MT"/>
          </w:rPr>
          <w:t>diġ</w:t>
        </w:r>
        <w:r w:rsidR="00506AC5">
          <w:rPr>
            <w:rFonts w:cs="Calibri"/>
            <w:sz w:val="24"/>
            <w:szCs w:val="24"/>
            <w:lang w:val="mt-MT"/>
          </w:rPr>
          <w:t>à</w:t>
        </w:r>
        <w:r w:rsidR="00506AC5" w:rsidRPr="007F3C25">
          <w:rPr>
            <w:rFonts w:cs="Calibri"/>
            <w:sz w:val="24"/>
            <w:szCs w:val="24"/>
            <w:lang w:val="mt-MT"/>
          </w:rPr>
          <w:t xml:space="preserve"> </w:t>
        </w:r>
      </w:ins>
      <w:r w:rsidRPr="007F3C25">
        <w:rPr>
          <w:rFonts w:cs="Calibri"/>
          <w:sz w:val="24"/>
          <w:szCs w:val="24"/>
          <w:lang w:val="mt-MT"/>
        </w:rPr>
        <w:t xml:space="preserve">sar u qed isir fir-riforma tal-MEPA, fir-riforma tat-trasport pubbliku, fir-riforma tal-ġustizzja u oħrajn. </w:t>
      </w:r>
    </w:p>
    <w:p w:rsidR="00927933" w:rsidRPr="007F3C25" w:rsidRDefault="00927933" w:rsidP="00927933">
      <w:pPr>
        <w:spacing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Il-Gvern jemmen li kulħadd għandu jħossu parti u jikkontribwixxi fis-suċċess ta’ pajjiżna. Fil-każ ta’ Għawdex, il-laqgħa ta’ konsultazzjoni pubblika se ssir fil-</w:t>
      </w:r>
      <w:del w:id="111" w:author="User" w:date="2015-07-27T10:34:00Z">
        <w:r w:rsidRPr="007F3C25" w:rsidDel="00506AC5">
          <w:rPr>
            <w:rFonts w:cs="Calibri"/>
            <w:sz w:val="24"/>
            <w:szCs w:val="24"/>
            <w:lang w:val="mt-MT"/>
          </w:rPr>
          <w:delText xml:space="preserve">gzira </w:delText>
        </w:r>
      </w:del>
      <w:ins w:id="112" w:author="User" w:date="2015-07-27T10:34:00Z">
        <w:r w:rsidR="00506AC5" w:rsidRPr="007F3C25">
          <w:rPr>
            <w:rFonts w:cs="Calibri"/>
            <w:sz w:val="24"/>
            <w:szCs w:val="24"/>
            <w:lang w:val="mt-MT"/>
          </w:rPr>
          <w:t>g</w:t>
        </w:r>
        <w:r w:rsidR="00506AC5">
          <w:rPr>
            <w:rFonts w:cs="Calibri"/>
            <w:sz w:val="24"/>
            <w:szCs w:val="24"/>
            <w:lang w:val="mt-MT"/>
          </w:rPr>
          <w:t>ż</w:t>
        </w:r>
        <w:r w:rsidR="00506AC5" w:rsidRPr="007F3C25">
          <w:rPr>
            <w:rFonts w:cs="Calibri"/>
            <w:sz w:val="24"/>
            <w:szCs w:val="24"/>
            <w:lang w:val="mt-MT"/>
          </w:rPr>
          <w:t xml:space="preserve">ira </w:t>
        </w:r>
      </w:ins>
      <w:r w:rsidRPr="007F3C25">
        <w:rPr>
          <w:rFonts w:cs="Calibri"/>
          <w:sz w:val="24"/>
          <w:szCs w:val="24"/>
          <w:lang w:val="mt-MT"/>
        </w:rPr>
        <w:t>Għawdxija stess.</w:t>
      </w:r>
    </w:p>
    <w:p w:rsidR="00927933" w:rsidRPr="007F3C25" w:rsidRDefault="00927933" w:rsidP="00927933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color w:val="0D0D0D"/>
          <w:sz w:val="24"/>
          <w:szCs w:val="24"/>
          <w:lang w:val="mt-MT"/>
        </w:rPr>
      </w:pPr>
      <w:r w:rsidRPr="007F3C25">
        <w:rPr>
          <w:rFonts w:cs="Calibri"/>
          <w:b/>
          <w:color w:val="0D0D0D"/>
          <w:sz w:val="24"/>
          <w:szCs w:val="24"/>
          <w:lang w:val="mt-MT"/>
        </w:rPr>
        <w:t>Internazzjonali: Maltemp EU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color w:val="0D0D0D"/>
          <w:sz w:val="24"/>
          <w:szCs w:val="24"/>
          <w:lang w:val="mt-MT"/>
        </w:rPr>
      </w:pP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color w:val="0D0D0D"/>
          <w:sz w:val="24"/>
          <w:szCs w:val="24"/>
          <w:lang w:val="mt-MT"/>
        </w:rPr>
      </w:pPr>
      <w:r w:rsidRPr="007F3C25">
        <w:rPr>
          <w:rFonts w:cs="Calibri"/>
          <w:color w:val="0D0D0D"/>
          <w:sz w:val="24"/>
          <w:szCs w:val="24"/>
          <w:lang w:val="mt-MT"/>
        </w:rPr>
        <w:t>Diversi djar fil-Ġermanja, fir-Repubblika Ċeka, fl-Awstrija u fl-</w:t>
      </w:r>
      <w:del w:id="113" w:author="User" w:date="2015-07-27T10:51:00Z">
        <w:r w:rsidRPr="007F3C25" w:rsidDel="007E740F">
          <w:rPr>
            <w:rFonts w:cs="Calibri"/>
            <w:color w:val="0D0D0D"/>
            <w:sz w:val="24"/>
            <w:szCs w:val="24"/>
            <w:lang w:val="mt-MT"/>
          </w:rPr>
          <w:delText xml:space="preserve">Isvizzera </w:delText>
        </w:r>
      </w:del>
      <w:ins w:id="114" w:author="User" w:date="2015-07-27T10:51:00Z">
        <w:r w:rsidR="007E740F" w:rsidRPr="007F3C25">
          <w:rPr>
            <w:rFonts w:cs="Calibri"/>
            <w:color w:val="0D0D0D"/>
            <w:sz w:val="24"/>
            <w:szCs w:val="24"/>
            <w:lang w:val="mt-MT"/>
          </w:rPr>
          <w:t>I</w:t>
        </w:r>
        <w:r w:rsidR="007E740F">
          <w:rPr>
            <w:rFonts w:cs="Calibri"/>
            <w:color w:val="0D0D0D"/>
            <w:sz w:val="24"/>
            <w:szCs w:val="24"/>
            <w:lang w:val="mt-MT"/>
          </w:rPr>
          <w:t>ż</w:t>
        </w:r>
        <w:r w:rsidR="007E740F" w:rsidRPr="007F3C25">
          <w:rPr>
            <w:rFonts w:cs="Calibri"/>
            <w:color w:val="0D0D0D"/>
            <w:sz w:val="24"/>
            <w:szCs w:val="24"/>
            <w:lang w:val="mt-MT"/>
          </w:rPr>
          <w:t xml:space="preserve">vizzera </w:t>
        </w:r>
      </w:ins>
      <w:r w:rsidRPr="007F3C25">
        <w:rPr>
          <w:rFonts w:cs="Calibri"/>
          <w:color w:val="0D0D0D"/>
          <w:sz w:val="24"/>
          <w:szCs w:val="24"/>
          <w:lang w:val="mt-MT"/>
        </w:rPr>
        <w:t xml:space="preserve">kellhom jiġu </w:t>
      </w:r>
      <w:proofErr w:type="spellStart"/>
      <w:r w:rsidRPr="007F3C25">
        <w:rPr>
          <w:rFonts w:cs="Calibri"/>
          <w:color w:val="0D0D0D"/>
          <w:sz w:val="24"/>
          <w:szCs w:val="24"/>
          <w:lang w:val="mt-MT"/>
        </w:rPr>
        <w:t>evakwati</w:t>
      </w:r>
      <w:proofErr w:type="spellEnd"/>
      <w:r w:rsidRPr="007F3C25">
        <w:rPr>
          <w:rFonts w:cs="Calibri"/>
          <w:color w:val="0D0D0D"/>
          <w:sz w:val="24"/>
          <w:szCs w:val="24"/>
          <w:lang w:val="mt-MT"/>
        </w:rPr>
        <w:t xml:space="preserve"> hekk kif ix-xmajjar laħqu livell għoli li wassal għall-periklu.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color w:val="0D0D0D"/>
          <w:sz w:val="24"/>
          <w:szCs w:val="24"/>
          <w:lang w:val="mt-MT"/>
        </w:rPr>
      </w:pPr>
      <w:r w:rsidRPr="007F3C25">
        <w:rPr>
          <w:rFonts w:cs="Calibri"/>
          <w:color w:val="0D0D0D"/>
          <w:sz w:val="24"/>
          <w:szCs w:val="24"/>
          <w:lang w:val="mt-MT"/>
        </w:rPr>
        <w:t>Il-kapitali tar-Repubblika Ċeka, Praga tinsab f’paniku hekk kif l-awtoritajiet qed jibżgħu li d-diżastru bl-ilmijiet li ħakem lill-pajjiż f’Awwissu ta’ ħdax</w:t>
      </w:r>
      <w:del w:id="115" w:author="User" w:date="2015-07-27T10:53:00Z">
        <w:r w:rsidRPr="007F3C25" w:rsidDel="00171A71">
          <w:rPr>
            <w:rFonts w:cs="Calibri"/>
            <w:color w:val="0D0D0D"/>
            <w:sz w:val="24"/>
            <w:szCs w:val="24"/>
            <w:lang w:val="mt-MT"/>
          </w:rPr>
          <w:delText xml:space="preserve"> </w:delText>
        </w:r>
      </w:del>
      <w:r w:rsidRPr="007F3C25">
        <w:rPr>
          <w:rFonts w:cs="Calibri"/>
          <w:color w:val="0D0D0D"/>
          <w:sz w:val="24"/>
          <w:szCs w:val="24"/>
          <w:lang w:val="mt-MT"/>
        </w:rPr>
        <w:t>-il sena ilu, jirrepeti ruħu.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color w:val="0D0D0D"/>
          <w:sz w:val="24"/>
          <w:szCs w:val="24"/>
          <w:lang w:val="mt-MT"/>
        </w:rPr>
      </w:pPr>
      <w:r w:rsidRPr="007F3C25">
        <w:rPr>
          <w:rFonts w:cs="Calibri"/>
          <w:color w:val="0D0D0D"/>
          <w:sz w:val="24"/>
          <w:szCs w:val="24"/>
          <w:lang w:val="mt-MT"/>
        </w:rPr>
        <w:t>Kemm il-Ġermanja kif ukoll l-Awstrija qed iħaddmu s-servizzi tal-armati biex jgħinu fis-servizzi t’emerġenza fil-pajjiż.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color w:val="0D0D0D"/>
          <w:sz w:val="24"/>
          <w:szCs w:val="24"/>
          <w:lang w:val="mt-MT"/>
        </w:rPr>
      </w:pPr>
      <w:r w:rsidRPr="007F3C25">
        <w:rPr>
          <w:rFonts w:cs="Calibri"/>
          <w:color w:val="0D0D0D"/>
          <w:sz w:val="24"/>
          <w:szCs w:val="24"/>
          <w:lang w:val="mt-MT"/>
        </w:rPr>
        <w:lastRenderedPageBreak/>
        <w:t>S’issa, hu mifhum li raġel inqatel fl-Awstrija u mara saħansitra tilfet ħajjitha fir-Repub</w:t>
      </w:r>
      <w:ins w:id="116" w:author="User" w:date="2015-07-27T10:56:00Z">
        <w:r w:rsidR="00EA7F45">
          <w:rPr>
            <w:rFonts w:cs="Calibri"/>
            <w:color w:val="0D0D0D"/>
            <w:sz w:val="24"/>
            <w:szCs w:val="24"/>
            <w:lang w:val="mt-MT"/>
          </w:rPr>
          <w:t>b</w:t>
        </w:r>
      </w:ins>
      <w:r w:rsidRPr="007F3C25">
        <w:rPr>
          <w:rFonts w:cs="Calibri"/>
          <w:color w:val="0D0D0D"/>
          <w:sz w:val="24"/>
          <w:szCs w:val="24"/>
          <w:lang w:val="mt-MT"/>
        </w:rPr>
        <w:t>lika Ċeka. Fir-Repubblika Ċeka, żewġ persuni oħra huma rrappurtati nieqsa. Il-Prim Ministru tar-Repub</w:t>
      </w:r>
      <w:ins w:id="117" w:author="User" w:date="2015-07-27T10:54:00Z">
        <w:r w:rsidR="00171A71">
          <w:rPr>
            <w:rFonts w:cs="Calibri"/>
            <w:color w:val="0D0D0D"/>
            <w:sz w:val="24"/>
            <w:szCs w:val="24"/>
            <w:lang w:val="mt-MT"/>
          </w:rPr>
          <w:t>b</w:t>
        </w:r>
      </w:ins>
      <w:r w:rsidRPr="007F3C25">
        <w:rPr>
          <w:rFonts w:cs="Calibri"/>
          <w:color w:val="0D0D0D"/>
          <w:sz w:val="24"/>
          <w:szCs w:val="24"/>
          <w:lang w:val="mt-MT"/>
        </w:rPr>
        <w:t>lika Ċeka anke biex ilaqqa’ l-Kabinett tal-Ministri f’sessjoni speċjali biex jikkordina r-rispons t’emerġenza.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color w:val="0D0D0D"/>
          <w:sz w:val="24"/>
          <w:szCs w:val="24"/>
          <w:lang w:val="mt-MT"/>
        </w:rPr>
      </w:pPr>
    </w:p>
    <w:p w:rsidR="00927933" w:rsidRPr="007F3C25" w:rsidRDefault="00927933" w:rsidP="00927933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sz w:val="24"/>
          <w:szCs w:val="24"/>
          <w:lang w:val="mt-MT"/>
        </w:rPr>
      </w:pPr>
      <w:r w:rsidRPr="007F3C25">
        <w:rPr>
          <w:rFonts w:cs="Calibri"/>
          <w:b/>
          <w:sz w:val="24"/>
          <w:szCs w:val="24"/>
          <w:lang w:val="mt-MT"/>
        </w:rPr>
        <w:t>Lokali: PN Saħħa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lang w:val="mt-MT"/>
        </w:rPr>
      </w:pP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lang w:val="mt-MT"/>
        </w:rPr>
      </w:pPr>
      <w:r w:rsidRPr="007F3C25">
        <w:rPr>
          <w:rFonts w:ascii="Calibri" w:hAnsi="Calibri" w:cs="Calibri"/>
          <w:lang w:val="mt-MT"/>
        </w:rPr>
        <w:t xml:space="preserve">Il-Partit Nazzjonalista sostna li l-Ministru tas-Saħħa għandu bżonn jifhem li quddiemu għandu sfida li hemm bżonn jiġu </w:t>
      </w:r>
      <w:ins w:id="118" w:author="User" w:date="2015-07-27T10:57:00Z">
        <w:r w:rsidR="00F21485">
          <w:rPr>
            <w:rFonts w:ascii="Calibri" w:hAnsi="Calibri" w:cs="Calibri"/>
            <w:lang w:val="mt-MT"/>
          </w:rPr>
          <w:t>i</w:t>
        </w:r>
      </w:ins>
      <w:r w:rsidRPr="007F3C25">
        <w:rPr>
          <w:rFonts w:ascii="Calibri" w:hAnsi="Calibri" w:cs="Calibri"/>
          <w:lang w:val="mt-MT"/>
        </w:rPr>
        <w:t>ndirizzati b’dover lejn iċ-ċittadin.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lang w:val="mt-MT"/>
        </w:rPr>
      </w:pPr>
      <w:r w:rsidRPr="007F3C25">
        <w:rPr>
          <w:rFonts w:ascii="Calibri" w:hAnsi="Calibri" w:cs="Calibri"/>
          <w:lang w:val="mt-MT"/>
        </w:rPr>
        <w:t>Il-Partit Nazzjonalista rrefera għall-allegazzjonijiet tal-Ministru tas-Saħħa Godfrey Farrugia fejn ipprova jfiehem lill–poplu li hu qed jesperjenza problemi kbar biex ikompli jassigura sistema tas-saħħa b’xejn u b’mod komprensiv li taqdi b’mod adegwat lill-poplu Malti u Għawdxi.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lang w:val="mt-MT"/>
        </w:rPr>
      </w:pPr>
      <w:r>
        <w:rPr>
          <w:rFonts w:ascii="Calibri" w:hAnsi="Calibri" w:cs="Calibri"/>
          <w:lang w:val="mt-MT"/>
        </w:rPr>
        <w:t> </w:t>
      </w:r>
      <w:r w:rsidRPr="007F3C25">
        <w:rPr>
          <w:rFonts w:ascii="Calibri" w:hAnsi="Calibri" w:cs="Calibri"/>
          <w:lang w:val="mt-MT"/>
        </w:rPr>
        <w:t xml:space="preserve">Il-Partit Nazzjonalista sostna li l-piż enormi  fuq is-sistema tas-saħħa se jibqa’ hemm u jiżdied minħabba l-avvanzi fil-mediċina u l-interventi mediċi u anke għax il-bniedem qed ikompli jgħix iżjed minkejja l-mard kroniku, bid-domanda għas-sodod se </w:t>
      </w:r>
      <w:proofErr w:type="spellStart"/>
      <w:r w:rsidRPr="007F3C25">
        <w:rPr>
          <w:rFonts w:ascii="Calibri" w:hAnsi="Calibri" w:cs="Calibri"/>
          <w:lang w:val="mt-MT"/>
        </w:rPr>
        <w:t>tibqa</w:t>
      </w:r>
      <w:proofErr w:type="spellEnd"/>
      <w:r w:rsidRPr="007F3C25">
        <w:rPr>
          <w:rFonts w:ascii="Calibri" w:hAnsi="Calibri" w:cs="Calibri"/>
          <w:lang w:val="mt-MT"/>
        </w:rPr>
        <w:t>’ tiżdi</w:t>
      </w:r>
      <w:ins w:id="119" w:author="User" w:date="2015-07-27T10:59:00Z">
        <w:r w:rsidR="00F21485">
          <w:rPr>
            <w:rFonts w:ascii="Calibri" w:hAnsi="Calibri" w:cs="Calibri"/>
            <w:lang w:val="mt-MT"/>
          </w:rPr>
          <w:t>e</w:t>
        </w:r>
      </w:ins>
      <w:r w:rsidRPr="007F3C25">
        <w:rPr>
          <w:rFonts w:ascii="Calibri" w:hAnsi="Calibri" w:cs="Calibri"/>
          <w:lang w:val="mt-MT"/>
        </w:rPr>
        <w:t>d u l-ispiża allura tkompli dejjem tiżdied.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lang w:val="mt-MT"/>
        </w:rPr>
      </w:pPr>
      <w:r w:rsidRPr="007F3C25">
        <w:rPr>
          <w:rFonts w:ascii="Calibri" w:hAnsi="Calibri" w:cs="Calibri"/>
          <w:lang w:val="mt-MT"/>
        </w:rPr>
        <w:t xml:space="preserve">Intqal ukoll li matul il-leġislaturi ta’ Gvernijiet Nazzjonalista, is-saħħa dejjem baqgħet b’xejn u dan filwaqt li żdiedu l-interventi mediċi u l-mediċini. Għalhekk minkejja li l-Ministru Farrugia qed jgħid li sab il-problemi b’tort ewlieni tal-amministrazzjoni preċedenti, dawn il-problemi huma sfidi kontinwi li għalihom hemm bżonn strateġiji biex jiġu </w:t>
      </w:r>
      <w:ins w:id="120" w:author="User" w:date="2015-07-27T11:01:00Z">
        <w:r w:rsidR="00EC0EBD">
          <w:rPr>
            <w:rFonts w:ascii="Calibri" w:hAnsi="Calibri" w:cs="Calibri"/>
            <w:lang w:val="mt-MT"/>
          </w:rPr>
          <w:t>i</w:t>
        </w:r>
      </w:ins>
      <w:r w:rsidRPr="007F3C25">
        <w:rPr>
          <w:rFonts w:ascii="Calibri" w:hAnsi="Calibri" w:cs="Calibri"/>
          <w:lang w:val="mt-MT"/>
        </w:rPr>
        <w:t>ndirizzati.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lang w:val="mt-MT"/>
        </w:rPr>
      </w:pPr>
      <w:r w:rsidRPr="007F3C25">
        <w:rPr>
          <w:rFonts w:ascii="Calibri" w:hAnsi="Calibri" w:cs="Calibri"/>
          <w:lang w:val="mt-MT"/>
        </w:rPr>
        <w:t xml:space="preserve">Il-PN </w:t>
      </w:r>
      <w:proofErr w:type="spellStart"/>
      <w:r w:rsidRPr="007F3C25">
        <w:rPr>
          <w:rFonts w:ascii="Calibri" w:hAnsi="Calibri" w:cs="Calibri"/>
          <w:lang w:val="mt-MT"/>
        </w:rPr>
        <w:t>iddiżap</w:t>
      </w:r>
      <w:ins w:id="121" w:author="User" w:date="2015-07-27T11:01:00Z">
        <w:r w:rsidR="00EC0EBD">
          <w:rPr>
            <w:rFonts w:ascii="Calibri" w:hAnsi="Calibri" w:cs="Calibri"/>
            <w:lang w:val="mt-MT"/>
          </w:rPr>
          <w:t>p</w:t>
        </w:r>
      </w:ins>
      <w:r w:rsidRPr="007F3C25">
        <w:rPr>
          <w:rFonts w:ascii="Calibri" w:hAnsi="Calibri" w:cs="Calibri"/>
          <w:lang w:val="mt-MT"/>
        </w:rPr>
        <w:t>rova</w:t>
      </w:r>
      <w:proofErr w:type="spellEnd"/>
      <w:r w:rsidRPr="007F3C25">
        <w:rPr>
          <w:rFonts w:ascii="Calibri" w:hAnsi="Calibri" w:cs="Calibri"/>
          <w:lang w:val="mt-MT"/>
        </w:rPr>
        <w:t xml:space="preserve"> bis-sħiħ il-kummenti tal-Ministru meta qal li l-isptar ta’ </w:t>
      </w:r>
      <w:del w:id="122" w:author="User" w:date="2015-07-27T13:51:00Z">
        <w:r w:rsidRPr="007F3C25" w:rsidDel="00B86A5F">
          <w:rPr>
            <w:rFonts w:ascii="Calibri" w:hAnsi="Calibri" w:cs="Calibri"/>
            <w:lang w:val="mt-MT"/>
          </w:rPr>
          <w:delText>ri</w:delText>
        </w:r>
      </w:del>
      <w:del w:id="123" w:author="User" w:date="2015-07-27T11:03:00Z">
        <w:r w:rsidRPr="007F3C25" w:rsidDel="00EC0EBD">
          <w:rPr>
            <w:rFonts w:ascii="Calibri" w:hAnsi="Calibri" w:cs="Calibri"/>
            <w:lang w:val="mt-MT"/>
          </w:rPr>
          <w:delText>j</w:delText>
        </w:r>
      </w:del>
      <w:del w:id="124" w:author="User" w:date="2015-07-27T13:51:00Z">
        <w:r w:rsidRPr="007F3C25" w:rsidDel="00B86A5F">
          <w:rPr>
            <w:rFonts w:ascii="Calibri" w:hAnsi="Calibri" w:cs="Calibri"/>
            <w:lang w:val="mt-MT"/>
          </w:rPr>
          <w:delText>abilitazzjoni</w:delText>
        </w:r>
      </w:del>
      <w:del w:id="125" w:author="User" w:date="2015-07-27T11:01:00Z">
        <w:r w:rsidRPr="007F3C25" w:rsidDel="00EC0EBD">
          <w:rPr>
            <w:rFonts w:ascii="Calibri" w:hAnsi="Calibri" w:cs="Calibri"/>
            <w:lang w:val="mt-MT"/>
          </w:rPr>
          <w:delText>i</w:delText>
        </w:r>
      </w:del>
      <w:proofErr w:type="spellStart"/>
      <w:ins w:id="126" w:author="User" w:date="2015-07-27T13:51:00Z">
        <w:r w:rsidR="00B86A5F">
          <w:rPr>
            <w:rFonts w:ascii="Calibri" w:hAnsi="Calibri" w:cs="Calibri"/>
            <w:lang w:val="mt-MT"/>
          </w:rPr>
          <w:t>rijabilitazzjoni</w:t>
        </w:r>
      </w:ins>
      <w:proofErr w:type="spellEnd"/>
      <w:r w:rsidRPr="007F3C25">
        <w:rPr>
          <w:rFonts w:ascii="Calibri" w:hAnsi="Calibri" w:cs="Calibri"/>
          <w:lang w:val="mt-MT"/>
        </w:rPr>
        <w:t xml:space="preserve"> ta’ Karin Grech “</w:t>
      </w:r>
      <w:r w:rsidRPr="007F3C25">
        <w:rPr>
          <w:rFonts w:ascii="Calibri" w:hAnsi="Calibri" w:cs="Calibri"/>
          <w:i/>
          <w:iCs/>
          <w:lang w:val="mt-MT"/>
        </w:rPr>
        <w:t>lacks best practice</w:t>
      </w:r>
      <w:r w:rsidRPr="007F3C25">
        <w:rPr>
          <w:rFonts w:ascii="Calibri" w:hAnsi="Calibri" w:cs="Calibri"/>
          <w:lang w:val="mt-MT"/>
        </w:rPr>
        <w:t xml:space="preserve">”. Dan hekk kif il-Ministru </w:t>
      </w:r>
      <w:r w:rsidRPr="007F3C25">
        <w:rPr>
          <w:rFonts w:ascii="Calibri" w:hAnsi="Calibri" w:cs="Calibri"/>
          <w:lang w:val="mt-MT"/>
        </w:rPr>
        <w:lastRenderedPageBreak/>
        <w:t>Farrugia ma qalx x’wassal għal dan il-kumment biex ħaddiema u professjonisti ngħataw vot ta’ sfiduċja mill-Ministru stess.</w:t>
      </w:r>
    </w:p>
    <w:p w:rsidR="00927933" w:rsidRPr="007F3C25" w:rsidRDefault="00927933" w:rsidP="00927933">
      <w:pPr>
        <w:pStyle w:val="NormalWeb"/>
        <w:spacing w:before="0" w:beforeAutospacing="0" w:after="0" w:afterAutospacing="0" w:line="480" w:lineRule="auto"/>
        <w:jc w:val="both"/>
        <w:rPr>
          <w:rFonts w:ascii="Calibri" w:hAnsi="Calibri" w:cs="Calibri"/>
          <w:lang w:val="mt-MT"/>
        </w:rPr>
      </w:pPr>
    </w:p>
    <w:p w:rsidR="00927933" w:rsidRPr="007F3C25" w:rsidRDefault="00927933" w:rsidP="00927933">
      <w:pPr>
        <w:pBdr>
          <w:bottom w:val="single" w:sz="12" w:space="1" w:color="auto"/>
        </w:pBdr>
        <w:spacing w:after="0" w:line="480" w:lineRule="auto"/>
        <w:jc w:val="both"/>
        <w:rPr>
          <w:rFonts w:cs="Calibri"/>
          <w:b/>
          <w:sz w:val="24"/>
          <w:szCs w:val="24"/>
          <w:lang w:val="mt-MT"/>
        </w:rPr>
      </w:pPr>
      <w:r w:rsidRPr="007F3C25">
        <w:rPr>
          <w:rFonts w:cs="Calibri"/>
          <w:b/>
          <w:sz w:val="24"/>
          <w:szCs w:val="24"/>
          <w:lang w:val="mt-MT"/>
        </w:rPr>
        <w:t>Lokali: Radju RTK</w:t>
      </w:r>
    </w:p>
    <w:p w:rsidR="00927933" w:rsidRPr="007F3C25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</w:p>
    <w:p w:rsidR="00927933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  <w:r w:rsidRPr="007F3C25">
        <w:rPr>
          <w:rFonts w:cs="Calibri"/>
          <w:sz w:val="24"/>
          <w:szCs w:val="24"/>
          <w:lang w:val="mt-MT"/>
        </w:rPr>
        <w:t>Radju RTK huwa l-ħames l-aktar stazzjon tar-radju segwit fil-gżejjer Maltin. Skont l-istħarriġ maħruġ mill-</w:t>
      </w:r>
      <w:del w:id="127" w:author="User" w:date="2015-07-27T11:04:00Z">
        <w:r w:rsidRPr="007F3C25" w:rsidDel="00F47494">
          <w:rPr>
            <w:rFonts w:cs="Calibri"/>
            <w:sz w:val="24"/>
            <w:szCs w:val="24"/>
            <w:lang w:val="mt-MT"/>
          </w:rPr>
          <w:delText xml:space="preserve">awtorità </w:delText>
        </w:r>
      </w:del>
      <w:ins w:id="128" w:author="User" w:date="2015-07-27T11:04:00Z">
        <w:r w:rsidR="00F47494">
          <w:rPr>
            <w:rFonts w:cs="Calibri"/>
            <w:sz w:val="24"/>
            <w:szCs w:val="24"/>
            <w:lang w:val="mt-MT"/>
          </w:rPr>
          <w:t>A</w:t>
        </w:r>
        <w:r w:rsidR="00F47494" w:rsidRPr="007F3C25">
          <w:rPr>
            <w:rFonts w:cs="Calibri"/>
            <w:sz w:val="24"/>
            <w:szCs w:val="24"/>
            <w:lang w:val="mt-MT"/>
          </w:rPr>
          <w:t xml:space="preserve">wtorità </w:t>
        </w:r>
      </w:ins>
      <w:r w:rsidRPr="007F3C25">
        <w:rPr>
          <w:rFonts w:cs="Calibri"/>
          <w:sz w:val="24"/>
          <w:szCs w:val="24"/>
          <w:lang w:val="mt-MT"/>
        </w:rPr>
        <w:t>tax-</w:t>
      </w:r>
      <w:del w:id="129" w:author="User" w:date="2015-07-27T11:04:00Z">
        <w:r w:rsidRPr="007F3C25" w:rsidDel="00F47494">
          <w:rPr>
            <w:rFonts w:cs="Calibri"/>
            <w:sz w:val="24"/>
            <w:szCs w:val="24"/>
            <w:lang w:val="mt-MT"/>
          </w:rPr>
          <w:delText>x</w:delText>
        </w:r>
      </w:del>
      <w:ins w:id="130" w:author="User" w:date="2015-07-27T11:04:00Z">
        <w:r w:rsidR="00F47494">
          <w:rPr>
            <w:rFonts w:cs="Calibri"/>
            <w:sz w:val="24"/>
            <w:szCs w:val="24"/>
            <w:lang w:val="mt-MT"/>
          </w:rPr>
          <w:t>X</w:t>
        </w:r>
      </w:ins>
      <w:r w:rsidRPr="007F3C25">
        <w:rPr>
          <w:rFonts w:cs="Calibri"/>
          <w:sz w:val="24"/>
          <w:szCs w:val="24"/>
          <w:lang w:val="mt-MT"/>
        </w:rPr>
        <w:t>andir jirriżulta li fil-perjodu Jannar sa Marzu 2013, radju RTK avvanza pożizzjoni mill-perjodu Ottubru-Diċembru 2012, biex issa jinsab jokkupa l-ħames pożizzjoni tal-aktar radju segwit b’7.74% tas-semmiegħa.</w:t>
      </w:r>
    </w:p>
    <w:p w:rsidR="00927933" w:rsidRDefault="00927933" w:rsidP="00927933">
      <w:pPr>
        <w:spacing w:after="0" w:line="480" w:lineRule="auto"/>
        <w:jc w:val="both"/>
        <w:rPr>
          <w:rFonts w:cs="Calibri"/>
          <w:sz w:val="24"/>
          <w:szCs w:val="24"/>
          <w:lang w:val="mt-MT"/>
        </w:rPr>
      </w:pPr>
    </w:p>
    <w:p w:rsidR="00F373CE" w:rsidRDefault="00615826"/>
    <w:sectPr w:rsidR="00F3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933"/>
    <w:rsid w:val="0009675C"/>
    <w:rsid w:val="00171A71"/>
    <w:rsid w:val="0027051F"/>
    <w:rsid w:val="0027799A"/>
    <w:rsid w:val="002C621E"/>
    <w:rsid w:val="00340489"/>
    <w:rsid w:val="003912B5"/>
    <w:rsid w:val="00501A7C"/>
    <w:rsid w:val="00506AC5"/>
    <w:rsid w:val="005110FB"/>
    <w:rsid w:val="00582325"/>
    <w:rsid w:val="005E4F6B"/>
    <w:rsid w:val="00615826"/>
    <w:rsid w:val="0062273D"/>
    <w:rsid w:val="00657526"/>
    <w:rsid w:val="006805B3"/>
    <w:rsid w:val="00726DEB"/>
    <w:rsid w:val="00731DF4"/>
    <w:rsid w:val="007837FE"/>
    <w:rsid w:val="007D09E0"/>
    <w:rsid w:val="007E740F"/>
    <w:rsid w:val="00841593"/>
    <w:rsid w:val="008A74FF"/>
    <w:rsid w:val="008F6AC4"/>
    <w:rsid w:val="00927933"/>
    <w:rsid w:val="00991BB3"/>
    <w:rsid w:val="00A61E96"/>
    <w:rsid w:val="00A6341E"/>
    <w:rsid w:val="00AD5017"/>
    <w:rsid w:val="00AF5E1D"/>
    <w:rsid w:val="00B86A5F"/>
    <w:rsid w:val="00BB15C6"/>
    <w:rsid w:val="00BB378C"/>
    <w:rsid w:val="00C92CD0"/>
    <w:rsid w:val="00CC00EA"/>
    <w:rsid w:val="00D65390"/>
    <w:rsid w:val="00EA32F2"/>
    <w:rsid w:val="00EA7F45"/>
    <w:rsid w:val="00EC0EBD"/>
    <w:rsid w:val="00F21485"/>
    <w:rsid w:val="00F47494"/>
    <w:rsid w:val="00F513D0"/>
    <w:rsid w:val="00F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9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79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illum">
    <w:name w:val="text_illum"/>
    <w:basedOn w:val="Normal"/>
    <w:rsid w:val="009279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B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9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79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illum">
    <w:name w:val="text_illum"/>
    <w:basedOn w:val="Normal"/>
    <w:rsid w:val="009279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B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11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</Company>
  <LinksUpToDate>false</LinksUpToDate>
  <CharactersWithSpaces>14578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Pace</dc:creator>
  <cp:lastModifiedBy>User</cp:lastModifiedBy>
  <cp:revision>22</cp:revision>
  <cp:lastPrinted>2015-07-17T08:30:00Z</cp:lastPrinted>
  <dcterms:created xsi:type="dcterms:W3CDTF">2015-07-26T10:17:00Z</dcterms:created>
  <dcterms:modified xsi:type="dcterms:W3CDTF">2015-08-01T12:27:00Z</dcterms:modified>
</cp:coreProperties>
</file>